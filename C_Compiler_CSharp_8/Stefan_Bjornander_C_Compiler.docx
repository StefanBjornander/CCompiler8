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3320403"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&lt;h1&gt;</w:t>
          </w:r>
          <w:r w:rsidRPr="00622731">
            <w:rPr>
              <w:rFonts w:eastAsiaTheme="minorHAnsi"/>
              <w:szCs w:val="72"/>
            </w:rPr>
            <w:t>C Compiler</w:t>
          </w:r>
          <w:r>
            <w:rPr>
              <w:rFonts w:eastAsiaTheme="minorHAnsi"/>
              <w:szCs w:val="72"/>
            </w:rPr>
            <w:t>&lt;/h1&gt;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08C07892" w14:textId="567CD25F" w:rsidR="009B2E07" w:rsidRDefault="00CB5140">
          <w:pPr>
            <w:pStyle w:val="TOC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93320403" w:history="1">
            <w:r w:rsidR="009B2E07" w:rsidRPr="00DF70D4">
              <w:rPr>
                <w:rStyle w:val="Hyperlink"/>
                <w:noProof/>
              </w:rPr>
              <w:t>C Compiler</w:t>
            </w:r>
            <w:r w:rsidR="009B2E07">
              <w:rPr>
                <w:noProof/>
                <w:webHidden/>
              </w:rPr>
              <w:tab/>
            </w:r>
            <w:r w:rsidR="009B2E07">
              <w:rPr>
                <w:noProof/>
                <w:webHidden/>
              </w:rPr>
              <w:fldChar w:fldCharType="begin"/>
            </w:r>
            <w:r w:rsidR="009B2E07">
              <w:rPr>
                <w:noProof/>
                <w:webHidden/>
              </w:rPr>
              <w:instrText xml:space="preserve"> PAGEREF _Toc93320403 \h </w:instrText>
            </w:r>
            <w:r w:rsidR="009B2E07">
              <w:rPr>
                <w:noProof/>
                <w:webHidden/>
              </w:rPr>
            </w:r>
            <w:r w:rsidR="009B2E07">
              <w:rPr>
                <w:noProof/>
                <w:webHidden/>
              </w:rPr>
              <w:fldChar w:fldCharType="separate"/>
            </w:r>
            <w:r w:rsidR="009B2E07">
              <w:rPr>
                <w:noProof/>
                <w:webHidden/>
              </w:rPr>
              <w:t>1</w:t>
            </w:r>
            <w:r w:rsidR="009B2E07">
              <w:rPr>
                <w:noProof/>
                <w:webHidden/>
              </w:rPr>
              <w:fldChar w:fldCharType="end"/>
            </w:r>
          </w:hyperlink>
        </w:p>
        <w:p w14:paraId="5ADE32CF" w14:textId="379F3F5D" w:rsidR="009B2E07" w:rsidRDefault="00970EFC">
          <w:pPr>
            <w:pStyle w:val="TOC1"/>
            <w:rPr>
              <w:rFonts w:asciiTheme="minorHAnsi" w:eastAsiaTheme="minorEastAsia" w:hAnsiTheme="minorHAnsi"/>
              <w:noProof/>
              <w:color w:val="auto"/>
              <w:lang w:val="sv-SE" w:eastAsia="sv-SE"/>
            </w:rPr>
          </w:pPr>
          <w:hyperlink w:anchor="_Toc93320404" w:history="1">
            <w:r w:rsidR="009B2E07" w:rsidRPr="00DF70D4">
              <w:rPr>
                <w:rStyle w:val="Hyperlink"/>
                <w:noProof/>
              </w:rPr>
              <w:t>1.</w:t>
            </w:r>
            <w:r w:rsidR="009B2E07">
              <w:rPr>
                <w:rFonts w:asciiTheme="minorHAnsi" w:eastAsiaTheme="minorEastAsia" w:hAnsiTheme="minorHAnsi"/>
                <w:noProof/>
                <w:color w:val="auto"/>
                <w:lang w:val="sv-SE" w:eastAsia="sv-SE"/>
              </w:rPr>
              <w:tab/>
            </w:r>
            <w:r w:rsidR="009B2E07" w:rsidRPr="00DF70D4">
              <w:rPr>
                <w:rStyle w:val="Hyperlink"/>
                <w:noProof/>
              </w:rPr>
              <w:t>Introduction</w:t>
            </w:r>
            <w:r w:rsidR="009B2E07">
              <w:rPr>
                <w:noProof/>
                <w:webHidden/>
              </w:rPr>
              <w:tab/>
            </w:r>
            <w:r w:rsidR="009B2E07">
              <w:rPr>
                <w:noProof/>
                <w:webHidden/>
              </w:rPr>
              <w:fldChar w:fldCharType="begin"/>
            </w:r>
            <w:r w:rsidR="009B2E07">
              <w:rPr>
                <w:noProof/>
                <w:webHidden/>
              </w:rPr>
              <w:instrText xml:space="preserve"> PAGEREF _Toc93320404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19500AC4" w14:textId="61B7B63E"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05"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Overview</w:t>
            </w:r>
            <w:r w:rsidR="009B2E07">
              <w:rPr>
                <w:noProof/>
                <w:webHidden/>
              </w:rPr>
              <w:tab/>
            </w:r>
            <w:r w:rsidR="009B2E07">
              <w:rPr>
                <w:noProof/>
                <w:webHidden/>
              </w:rPr>
              <w:fldChar w:fldCharType="begin"/>
            </w:r>
            <w:r w:rsidR="009B2E07">
              <w:rPr>
                <w:noProof/>
                <w:webHidden/>
              </w:rPr>
              <w:instrText xml:space="preserve"> PAGEREF _Toc93320405 \h </w:instrText>
            </w:r>
            <w:r w:rsidR="009B2E07">
              <w:rPr>
                <w:noProof/>
                <w:webHidden/>
              </w:rPr>
            </w:r>
            <w:r w:rsidR="009B2E07">
              <w:rPr>
                <w:noProof/>
                <w:webHidden/>
              </w:rPr>
              <w:fldChar w:fldCharType="separate"/>
            </w:r>
            <w:r w:rsidR="009B2E07">
              <w:rPr>
                <w:noProof/>
                <w:webHidden/>
              </w:rPr>
              <w:t>12</w:t>
            </w:r>
            <w:r w:rsidR="009B2E07">
              <w:rPr>
                <w:noProof/>
                <w:webHidden/>
              </w:rPr>
              <w:fldChar w:fldCharType="end"/>
            </w:r>
          </w:hyperlink>
        </w:p>
        <w:p w14:paraId="2EB9B355" w14:textId="0963D87C"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06"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The Compiler Phases</w:t>
            </w:r>
            <w:r w:rsidR="009B2E07">
              <w:rPr>
                <w:noProof/>
                <w:webHidden/>
              </w:rPr>
              <w:tab/>
            </w:r>
            <w:r w:rsidR="009B2E07">
              <w:rPr>
                <w:noProof/>
                <w:webHidden/>
              </w:rPr>
              <w:fldChar w:fldCharType="begin"/>
            </w:r>
            <w:r w:rsidR="009B2E07">
              <w:rPr>
                <w:noProof/>
                <w:webHidden/>
              </w:rPr>
              <w:instrText xml:space="preserve"> PAGEREF _Toc93320406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5218B36" w14:textId="054CE10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0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_Toc93320407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12E66D76" w14:textId="4F2B552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0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_Toc93320408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2D020F5A" w14:textId="36712C8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0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Parsing and Middle Code Generation</w:t>
            </w:r>
            <w:r w:rsidR="009B2E07">
              <w:rPr>
                <w:noProof/>
                <w:webHidden/>
              </w:rPr>
              <w:tab/>
            </w:r>
            <w:r w:rsidR="009B2E07">
              <w:rPr>
                <w:noProof/>
                <w:webHidden/>
              </w:rPr>
              <w:fldChar w:fldCharType="begin"/>
            </w:r>
            <w:r w:rsidR="009B2E07">
              <w:rPr>
                <w:noProof/>
                <w:webHidden/>
              </w:rPr>
              <w:instrText xml:space="preserve"> PAGEREF _Toc93320409 \h </w:instrText>
            </w:r>
            <w:r w:rsidR="009B2E07">
              <w:rPr>
                <w:noProof/>
                <w:webHidden/>
              </w:rPr>
            </w:r>
            <w:r w:rsidR="009B2E07">
              <w:rPr>
                <w:noProof/>
                <w:webHidden/>
              </w:rPr>
              <w:fldChar w:fldCharType="separate"/>
            </w:r>
            <w:r w:rsidR="009B2E07">
              <w:rPr>
                <w:noProof/>
                <w:webHidden/>
              </w:rPr>
              <w:t>13</w:t>
            </w:r>
            <w:r w:rsidR="009B2E07">
              <w:rPr>
                <w:noProof/>
                <w:webHidden/>
              </w:rPr>
              <w:fldChar w:fldCharType="end"/>
            </w:r>
          </w:hyperlink>
        </w:p>
        <w:p w14:paraId="4313AE1C" w14:textId="36C4CFC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0"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_Toc93320410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50B4DC6" w14:textId="2E1294A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1"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_Toc93320411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7DB38A74" w14:textId="1F6BA41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2"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Static Address</w:t>
            </w:r>
            <w:r w:rsidR="009B2E07">
              <w:rPr>
                <w:noProof/>
                <w:webHidden/>
              </w:rPr>
              <w:tab/>
            </w:r>
            <w:r w:rsidR="009B2E07">
              <w:rPr>
                <w:noProof/>
                <w:webHidden/>
              </w:rPr>
              <w:fldChar w:fldCharType="begin"/>
            </w:r>
            <w:r w:rsidR="009B2E07">
              <w:rPr>
                <w:noProof/>
                <w:webHidden/>
              </w:rPr>
              <w:instrText xml:space="preserve"> PAGEREF _Toc93320412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6BD38910" w14:textId="3AD71BF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3" w:history="1">
            <w:r w:rsidR="009B2E07" w:rsidRPr="00DF70D4">
              <w:rPr>
                <w:rStyle w:val="Hyperlink"/>
                <w:noProof/>
              </w:rPr>
              <w:t>1.2.7.</w:t>
            </w:r>
            <w:r w:rsidR="009B2E07">
              <w:rPr>
                <w:rFonts w:asciiTheme="minorHAnsi" w:eastAsiaTheme="minorEastAsia" w:hAnsiTheme="minorHAnsi"/>
                <w:noProof/>
                <w:color w:val="auto"/>
                <w:lang w:val="sv-SE" w:eastAsia="sv-SE"/>
              </w:rPr>
              <w:tab/>
            </w:r>
            <w:r w:rsidR="009B2E07" w:rsidRPr="00DF70D4">
              <w:rPr>
                <w:rStyle w:val="Hyperlink"/>
                <w:noProof/>
              </w:rPr>
              <w:t>Declarators and Declaration Specifiers</w:t>
            </w:r>
            <w:r w:rsidR="009B2E07">
              <w:rPr>
                <w:noProof/>
                <w:webHidden/>
              </w:rPr>
              <w:tab/>
            </w:r>
            <w:r w:rsidR="009B2E07">
              <w:rPr>
                <w:noProof/>
                <w:webHidden/>
              </w:rPr>
              <w:fldChar w:fldCharType="begin"/>
            </w:r>
            <w:r w:rsidR="009B2E07">
              <w:rPr>
                <w:noProof/>
                <w:webHidden/>
              </w:rPr>
              <w:instrText xml:space="preserve"> PAGEREF _Toc93320413 \h </w:instrText>
            </w:r>
            <w:r w:rsidR="009B2E07">
              <w:rPr>
                <w:noProof/>
                <w:webHidden/>
              </w:rPr>
            </w:r>
            <w:r w:rsidR="009B2E07">
              <w:rPr>
                <w:noProof/>
                <w:webHidden/>
              </w:rPr>
              <w:fldChar w:fldCharType="separate"/>
            </w:r>
            <w:r w:rsidR="009B2E07">
              <w:rPr>
                <w:noProof/>
                <w:webHidden/>
              </w:rPr>
              <w:t>14</w:t>
            </w:r>
            <w:r w:rsidR="009B2E07">
              <w:rPr>
                <w:noProof/>
                <w:webHidden/>
              </w:rPr>
              <w:fldChar w:fldCharType="end"/>
            </w:r>
          </w:hyperlink>
        </w:p>
        <w:p w14:paraId="2D3E0DA5" w14:textId="4331C89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4" w:history="1">
            <w:r w:rsidR="009B2E07" w:rsidRPr="00DF70D4">
              <w:rPr>
                <w:rStyle w:val="Hyperlink"/>
                <w:noProof/>
              </w:rPr>
              <w:t>1.2.8.</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_Toc93320414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09E3CE5" w14:textId="51A7C97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5" w:history="1">
            <w:r w:rsidR="009B2E07" w:rsidRPr="00DF70D4">
              <w:rPr>
                <w:rStyle w:val="Hyperlink"/>
                <w:noProof/>
              </w:rPr>
              <w:t>1.2.9.</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_Toc93320415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119301C0" w14:textId="03DDBB1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6" w:history="1">
            <w:r w:rsidR="009B2E07" w:rsidRPr="00DF70D4">
              <w:rPr>
                <w:rStyle w:val="Hyperlink"/>
                <w:noProof/>
              </w:rPr>
              <w:t>1.2.10.</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_Toc93320416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4FB6CD15" w14:textId="7B30178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7"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_Toc93320417 \h </w:instrText>
            </w:r>
            <w:r w:rsidR="009B2E07">
              <w:rPr>
                <w:noProof/>
                <w:webHidden/>
              </w:rPr>
            </w:r>
            <w:r w:rsidR="009B2E07">
              <w:rPr>
                <w:noProof/>
                <w:webHidden/>
              </w:rPr>
              <w:fldChar w:fldCharType="separate"/>
            </w:r>
            <w:r w:rsidR="009B2E07">
              <w:rPr>
                <w:noProof/>
                <w:webHidden/>
              </w:rPr>
              <w:t>15</w:t>
            </w:r>
            <w:r w:rsidR="009B2E07">
              <w:rPr>
                <w:noProof/>
                <w:webHidden/>
              </w:rPr>
              <w:fldChar w:fldCharType="end"/>
            </w:r>
          </w:hyperlink>
        </w:p>
        <w:p w14:paraId="32E69085" w14:textId="12BA7F4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8"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The Object Code Generator and Linker</w:t>
            </w:r>
            <w:r w:rsidR="009B2E07">
              <w:rPr>
                <w:noProof/>
                <w:webHidden/>
              </w:rPr>
              <w:tab/>
            </w:r>
            <w:r w:rsidR="009B2E07">
              <w:rPr>
                <w:noProof/>
                <w:webHidden/>
              </w:rPr>
              <w:fldChar w:fldCharType="begin"/>
            </w:r>
            <w:r w:rsidR="009B2E07">
              <w:rPr>
                <w:noProof/>
                <w:webHidden/>
              </w:rPr>
              <w:instrText xml:space="preserve"> PAGEREF _Toc93320418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52431BC0" w14:textId="494F10F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19"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_Toc93320419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38C81FE" w14:textId="0B837675"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20"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Calling Forwards or Backwards</w:t>
            </w:r>
            <w:r w:rsidR="009B2E07">
              <w:rPr>
                <w:noProof/>
                <w:webHidden/>
              </w:rPr>
              <w:tab/>
            </w:r>
            <w:r w:rsidR="009B2E07">
              <w:rPr>
                <w:noProof/>
                <w:webHidden/>
              </w:rPr>
              <w:fldChar w:fldCharType="begin"/>
            </w:r>
            <w:r w:rsidR="009B2E07">
              <w:rPr>
                <w:noProof/>
                <w:webHidden/>
              </w:rPr>
              <w:instrText xml:space="preserve"> PAGEREF _Toc93320420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7063E707" w14:textId="3A1EE393"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21"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Main Class</w:t>
            </w:r>
            <w:r w:rsidR="009B2E07">
              <w:rPr>
                <w:noProof/>
                <w:webHidden/>
              </w:rPr>
              <w:tab/>
            </w:r>
            <w:r w:rsidR="009B2E07">
              <w:rPr>
                <w:noProof/>
                <w:webHidden/>
              </w:rPr>
              <w:fldChar w:fldCharType="begin"/>
            </w:r>
            <w:r w:rsidR="009B2E07">
              <w:rPr>
                <w:noProof/>
                <w:webHidden/>
              </w:rPr>
              <w:instrText xml:space="preserve"> PAGEREF _Toc93320421 \h </w:instrText>
            </w:r>
            <w:r w:rsidR="009B2E07">
              <w:rPr>
                <w:noProof/>
                <w:webHidden/>
              </w:rPr>
            </w:r>
            <w:r w:rsidR="009B2E07">
              <w:rPr>
                <w:noProof/>
                <w:webHidden/>
              </w:rPr>
              <w:fldChar w:fldCharType="separate"/>
            </w:r>
            <w:r w:rsidR="009B2E07">
              <w:rPr>
                <w:noProof/>
                <w:webHidden/>
              </w:rPr>
              <w:t>16</w:t>
            </w:r>
            <w:r w:rsidR="009B2E07">
              <w:rPr>
                <w:noProof/>
                <w:webHidden/>
              </w:rPr>
              <w:fldChar w:fldCharType="end"/>
            </w:r>
          </w:hyperlink>
        </w:p>
        <w:p w14:paraId="43A2FE30" w14:textId="70C594DF" w:rsidR="009B2E07" w:rsidRDefault="00970EFC">
          <w:pPr>
            <w:pStyle w:val="TOC1"/>
            <w:rPr>
              <w:rFonts w:asciiTheme="minorHAnsi" w:eastAsiaTheme="minorEastAsia" w:hAnsiTheme="minorHAnsi"/>
              <w:noProof/>
              <w:color w:val="auto"/>
              <w:lang w:val="sv-SE" w:eastAsia="sv-SE"/>
            </w:rPr>
          </w:pPr>
          <w:hyperlink w:anchor="_Toc93320422" w:history="1">
            <w:r w:rsidR="009B2E07" w:rsidRPr="00DF70D4">
              <w:rPr>
                <w:rStyle w:val="Hyperlink"/>
                <w:noProof/>
              </w:rPr>
              <w:t>2.</w:t>
            </w:r>
            <w:r w:rsidR="009B2E07">
              <w:rPr>
                <w:rFonts w:asciiTheme="minorHAnsi" w:eastAsiaTheme="minorEastAsia" w:hAnsiTheme="minorHAnsi"/>
                <w:noProof/>
                <w:color w:val="auto"/>
                <w:lang w:val="sv-SE" w:eastAsia="sv-SE"/>
              </w:rPr>
              <w:tab/>
            </w:r>
            <w:r w:rsidR="009B2E07" w:rsidRPr="00DF70D4">
              <w:rPr>
                <w:rStyle w:val="Hyperlink"/>
                <w:noProof/>
              </w:rPr>
              <w:t>Scanning</w:t>
            </w:r>
            <w:r w:rsidR="009B2E07">
              <w:rPr>
                <w:noProof/>
                <w:webHidden/>
              </w:rPr>
              <w:tab/>
            </w:r>
            <w:r w:rsidR="009B2E07">
              <w:rPr>
                <w:noProof/>
                <w:webHidden/>
              </w:rPr>
              <w:fldChar w:fldCharType="begin"/>
            </w:r>
            <w:r w:rsidR="009B2E07">
              <w:rPr>
                <w:noProof/>
                <w:webHidden/>
              </w:rPr>
              <w:instrText xml:space="preserve"> PAGEREF _Toc93320422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EFE6103" w14:textId="6328480F"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23" w:history="1">
            <w:r w:rsidR="009B2E07" w:rsidRPr="00DF70D4">
              <w:rPr>
                <w:rStyle w:val="Hyperlink"/>
                <w:noProof/>
              </w:rPr>
              <w:t>2.1.</w:t>
            </w:r>
            <w:r w:rsidR="009B2E07">
              <w:rPr>
                <w:rFonts w:asciiTheme="minorHAnsi" w:eastAsiaTheme="minorEastAsia" w:hAnsiTheme="minorHAnsi"/>
                <w:noProof/>
                <w:color w:val="auto"/>
                <w:lang w:val="sv-SE" w:eastAsia="sv-SE"/>
              </w:rPr>
              <w:tab/>
            </w:r>
            <w:r w:rsidR="009B2E07" w:rsidRPr="00DF70D4">
              <w:rPr>
                <w:rStyle w:val="Hyperlink"/>
                <w:noProof/>
              </w:rPr>
              <w:t>The typedef-name Problem</w:t>
            </w:r>
            <w:r w:rsidR="009B2E07">
              <w:rPr>
                <w:noProof/>
                <w:webHidden/>
              </w:rPr>
              <w:tab/>
            </w:r>
            <w:r w:rsidR="009B2E07">
              <w:rPr>
                <w:noProof/>
                <w:webHidden/>
              </w:rPr>
              <w:fldChar w:fldCharType="begin"/>
            </w:r>
            <w:r w:rsidR="009B2E07">
              <w:rPr>
                <w:noProof/>
                <w:webHidden/>
              </w:rPr>
              <w:instrText xml:space="preserve"> PAGEREF _Toc93320423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5FDC874E" w14:textId="085B4F43"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24" w:history="1">
            <w:r w:rsidR="009B2E07" w:rsidRPr="00DF70D4">
              <w:rPr>
                <w:rStyle w:val="Hyperlink"/>
                <w:noProof/>
              </w:rPr>
              <w:t>2.2.</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_Toc93320424 \h </w:instrText>
            </w:r>
            <w:r w:rsidR="009B2E07">
              <w:rPr>
                <w:noProof/>
                <w:webHidden/>
              </w:rPr>
            </w:r>
            <w:r w:rsidR="009B2E07">
              <w:rPr>
                <w:noProof/>
                <w:webHidden/>
              </w:rPr>
              <w:fldChar w:fldCharType="separate"/>
            </w:r>
            <w:r w:rsidR="009B2E07">
              <w:rPr>
                <w:noProof/>
                <w:webHidden/>
              </w:rPr>
              <w:t>19</w:t>
            </w:r>
            <w:r w:rsidR="009B2E07">
              <w:rPr>
                <w:noProof/>
                <w:webHidden/>
              </w:rPr>
              <w:fldChar w:fldCharType="end"/>
            </w:r>
          </w:hyperlink>
        </w:p>
        <w:p w14:paraId="2A3FA5A9" w14:textId="78AD12E4"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25" w:history="1">
            <w:r w:rsidR="009B2E07" w:rsidRPr="00DF70D4">
              <w:rPr>
                <w:rStyle w:val="Hyperlink"/>
                <w:noProof/>
              </w:rPr>
              <w:t>2.3.</w:t>
            </w:r>
            <w:r w:rsidR="009B2E07">
              <w:rPr>
                <w:rFonts w:asciiTheme="minorHAnsi" w:eastAsiaTheme="minorEastAsia" w:hAnsiTheme="minorHAnsi"/>
                <w:noProof/>
                <w:color w:val="auto"/>
                <w:lang w:val="sv-SE" w:eastAsia="sv-SE"/>
              </w:rPr>
              <w:tab/>
            </w:r>
            <w:r w:rsidR="009B2E07" w:rsidRPr="00DF70D4">
              <w:rPr>
                <w:rStyle w:val="Hyperlink"/>
                <w:noProof/>
              </w:rPr>
              <w:t>Slash Sequences</w:t>
            </w:r>
            <w:r w:rsidR="009B2E07">
              <w:rPr>
                <w:noProof/>
                <w:webHidden/>
              </w:rPr>
              <w:tab/>
            </w:r>
            <w:r w:rsidR="009B2E07">
              <w:rPr>
                <w:noProof/>
                <w:webHidden/>
              </w:rPr>
              <w:fldChar w:fldCharType="begin"/>
            </w:r>
            <w:r w:rsidR="009B2E07">
              <w:rPr>
                <w:noProof/>
                <w:webHidden/>
              </w:rPr>
              <w:instrText xml:space="preserve"> PAGEREF _Toc93320425 \h </w:instrText>
            </w:r>
            <w:r w:rsidR="009B2E07">
              <w:rPr>
                <w:noProof/>
                <w:webHidden/>
              </w:rPr>
            </w:r>
            <w:r w:rsidR="009B2E07">
              <w:rPr>
                <w:noProof/>
                <w:webHidden/>
              </w:rPr>
              <w:fldChar w:fldCharType="separate"/>
            </w:r>
            <w:r w:rsidR="009B2E07">
              <w:rPr>
                <w:noProof/>
                <w:webHidden/>
              </w:rPr>
              <w:t>27</w:t>
            </w:r>
            <w:r w:rsidR="009B2E07">
              <w:rPr>
                <w:noProof/>
                <w:webHidden/>
              </w:rPr>
              <w:fldChar w:fldCharType="end"/>
            </w:r>
          </w:hyperlink>
        </w:p>
        <w:p w14:paraId="66C31491" w14:textId="1488651B" w:rsidR="009B2E07" w:rsidRDefault="00970EFC">
          <w:pPr>
            <w:pStyle w:val="TOC1"/>
            <w:rPr>
              <w:rFonts w:asciiTheme="minorHAnsi" w:eastAsiaTheme="minorEastAsia" w:hAnsiTheme="minorHAnsi"/>
              <w:noProof/>
              <w:color w:val="auto"/>
              <w:lang w:val="sv-SE" w:eastAsia="sv-SE"/>
            </w:rPr>
          </w:pPr>
          <w:hyperlink w:anchor="_Toc93320426" w:history="1">
            <w:r w:rsidR="009B2E07" w:rsidRPr="00DF70D4">
              <w:rPr>
                <w:rStyle w:val="Hyperlink"/>
                <w:noProof/>
              </w:rPr>
              <w:t>3.</w:t>
            </w:r>
            <w:r w:rsidR="009B2E07">
              <w:rPr>
                <w:rFonts w:asciiTheme="minorHAnsi" w:eastAsiaTheme="minorEastAsia" w:hAnsiTheme="minorHAnsi"/>
                <w:noProof/>
                <w:color w:val="auto"/>
                <w:lang w:val="sv-SE" w:eastAsia="sv-SE"/>
              </w:rPr>
              <w:tab/>
            </w:r>
            <w:r w:rsidR="009B2E07" w:rsidRPr="00DF70D4">
              <w:rPr>
                <w:rStyle w:val="Hyperlink"/>
                <w:noProof/>
              </w:rPr>
              <w:t>Parsing</w:t>
            </w:r>
            <w:r w:rsidR="009B2E07">
              <w:rPr>
                <w:noProof/>
                <w:webHidden/>
              </w:rPr>
              <w:tab/>
            </w:r>
            <w:r w:rsidR="009B2E07">
              <w:rPr>
                <w:noProof/>
                <w:webHidden/>
              </w:rPr>
              <w:fldChar w:fldCharType="begin"/>
            </w:r>
            <w:r w:rsidR="009B2E07">
              <w:rPr>
                <w:noProof/>
                <w:webHidden/>
              </w:rPr>
              <w:instrText xml:space="preserve"> PAGEREF _Toc93320426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64F8E626" w14:textId="19683168"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27" w:history="1">
            <w:r w:rsidR="009B2E07" w:rsidRPr="00DF70D4">
              <w:rPr>
                <w:rStyle w:val="Hyperlink"/>
                <w:noProof/>
              </w:rPr>
              <w:t>3.1.</w:t>
            </w:r>
            <w:r w:rsidR="009B2E07">
              <w:rPr>
                <w:rFonts w:asciiTheme="minorHAnsi" w:eastAsiaTheme="minorEastAsia" w:hAnsiTheme="minorHAnsi"/>
                <w:noProof/>
                <w:color w:val="auto"/>
                <w:lang w:val="sv-SE" w:eastAsia="sv-SE"/>
              </w:rPr>
              <w:tab/>
            </w:r>
            <w:r w:rsidR="009B2E07" w:rsidRPr="00DF70D4">
              <w:rPr>
                <w:rStyle w:val="Hyperlink"/>
                <w:noProof/>
              </w:rPr>
              <w:t>Scope and Middle Operator</w:t>
            </w:r>
            <w:r w:rsidR="009B2E07">
              <w:rPr>
                <w:noProof/>
                <w:webHidden/>
              </w:rPr>
              <w:tab/>
            </w:r>
            <w:r w:rsidR="009B2E07">
              <w:rPr>
                <w:noProof/>
                <w:webHidden/>
              </w:rPr>
              <w:fldChar w:fldCharType="begin"/>
            </w:r>
            <w:r w:rsidR="009B2E07">
              <w:rPr>
                <w:noProof/>
                <w:webHidden/>
              </w:rPr>
              <w:instrText xml:space="preserve"> PAGEREF _Toc93320427 \h </w:instrText>
            </w:r>
            <w:r w:rsidR="009B2E07">
              <w:rPr>
                <w:noProof/>
                <w:webHidden/>
              </w:rPr>
            </w:r>
            <w:r w:rsidR="009B2E07">
              <w:rPr>
                <w:noProof/>
                <w:webHidden/>
              </w:rPr>
              <w:fldChar w:fldCharType="separate"/>
            </w:r>
            <w:r w:rsidR="009B2E07">
              <w:rPr>
                <w:noProof/>
                <w:webHidden/>
              </w:rPr>
              <w:t>31</w:t>
            </w:r>
            <w:r w:rsidR="009B2E07">
              <w:rPr>
                <w:noProof/>
                <w:webHidden/>
              </w:rPr>
              <w:fldChar w:fldCharType="end"/>
            </w:r>
          </w:hyperlink>
        </w:p>
        <w:p w14:paraId="3BA23A17" w14:textId="3FB442A6"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28" w:history="1">
            <w:r w:rsidR="009B2E07" w:rsidRPr="00DF70D4">
              <w:rPr>
                <w:rStyle w:val="Hyperlink"/>
                <w:noProof/>
              </w:rPr>
              <w:t>3.2.</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_Toc93320428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599B489D" w14:textId="15299A38"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29" w:history="1">
            <w:r w:rsidR="009B2E07" w:rsidRPr="00DF70D4">
              <w:rPr>
                <w:rStyle w:val="Hyperlink"/>
                <w:noProof/>
              </w:rPr>
              <w:t>3.2.1.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_Toc93320429 \h </w:instrText>
            </w:r>
            <w:r w:rsidR="009B2E07">
              <w:rPr>
                <w:noProof/>
                <w:webHidden/>
              </w:rPr>
            </w:r>
            <w:r w:rsidR="009B2E07">
              <w:rPr>
                <w:noProof/>
                <w:webHidden/>
              </w:rPr>
              <w:fldChar w:fldCharType="separate"/>
            </w:r>
            <w:r w:rsidR="009B2E07">
              <w:rPr>
                <w:noProof/>
                <w:webHidden/>
              </w:rPr>
              <w:t>35</w:t>
            </w:r>
            <w:r w:rsidR="009B2E07">
              <w:rPr>
                <w:noProof/>
                <w:webHidden/>
              </w:rPr>
              <w:fldChar w:fldCharType="end"/>
            </w:r>
          </w:hyperlink>
        </w:p>
        <w:p w14:paraId="353D9B15" w14:textId="4833268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30" w:history="1">
            <w:r w:rsidR="009B2E07" w:rsidRPr="00DF70D4">
              <w:rPr>
                <w:rStyle w:val="Hyperlink"/>
                <w:noProof/>
                <w:highlight w:val="white"/>
              </w:rPr>
              <w:t>3.2.2.</w:t>
            </w:r>
            <w:r w:rsidR="009B2E07">
              <w:rPr>
                <w:rFonts w:asciiTheme="minorHAnsi" w:eastAsiaTheme="minorEastAsia" w:hAnsiTheme="minorHAnsi"/>
                <w:noProof/>
                <w:color w:val="auto"/>
                <w:lang w:val="sv-SE" w:eastAsia="sv-SE"/>
              </w:rPr>
              <w:tab/>
            </w:r>
            <w:r w:rsidR="009B2E07" w:rsidRPr="00DF70D4">
              <w:rPr>
                <w:rStyle w:val="Hyperlink"/>
                <w:noProof/>
                <w:highlight w:val="white"/>
              </w:rPr>
              <w:t>Specifier List</w:t>
            </w:r>
            <w:r w:rsidR="009B2E07">
              <w:rPr>
                <w:noProof/>
                <w:webHidden/>
              </w:rPr>
              <w:tab/>
            </w:r>
            <w:r w:rsidR="009B2E07">
              <w:rPr>
                <w:noProof/>
                <w:webHidden/>
              </w:rPr>
              <w:fldChar w:fldCharType="begin"/>
            </w:r>
            <w:r w:rsidR="009B2E07">
              <w:rPr>
                <w:noProof/>
                <w:webHidden/>
              </w:rPr>
              <w:instrText xml:space="preserve"> PAGEREF _Toc93320430 \h </w:instrText>
            </w:r>
            <w:r w:rsidR="009B2E07">
              <w:rPr>
                <w:noProof/>
                <w:webHidden/>
              </w:rPr>
            </w:r>
            <w:r w:rsidR="009B2E07">
              <w:rPr>
                <w:noProof/>
                <w:webHidden/>
              </w:rPr>
              <w:fldChar w:fldCharType="separate"/>
            </w:r>
            <w:r w:rsidR="009B2E07">
              <w:rPr>
                <w:noProof/>
                <w:webHidden/>
              </w:rPr>
              <w:t>36</w:t>
            </w:r>
            <w:r w:rsidR="009B2E07">
              <w:rPr>
                <w:noProof/>
                <w:webHidden/>
              </w:rPr>
              <w:fldChar w:fldCharType="end"/>
            </w:r>
          </w:hyperlink>
        </w:p>
        <w:p w14:paraId="17734BA0" w14:textId="216E828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31" w:history="1">
            <w:r w:rsidR="009B2E07" w:rsidRPr="00DF70D4">
              <w:rPr>
                <w:rStyle w:val="Hyperlink"/>
                <w:noProof/>
                <w:highlight w:val="white"/>
              </w:rPr>
              <w:t>3.2.3.</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_Toc93320431 \h </w:instrText>
            </w:r>
            <w:r w:rsidR="009B2E07">
              <w:rPr>
                <w:noProof/>
                <w:webHidden/>
              </w:rPr>
            </w:r>
            <w:r w:rsidR="009B2E07">
              <w:rPr>
                <w:noProof/>
                <w:webHidden/>
              </w:rPr>
              <w:fldChar w:fldCharType="separate"/>
            </w:r>
            <w:r w:rsidR="009B2E07">
              <w:rPr>
                <w:noProof/>
                <w:webHidden/>
              </w:rPr>
              <w:t>38</w:t>
            </w:r>
            <w:r w:rsidR="009B2E07">
              <w:rPr>
                <w:noProof/>
                <w:webHidden/>
              </w:rPr>
              <w:fldChar w:fldCharType="end"/>
            </w:r>
          </w:hyperlink>
        </w:p>
        <w:p w14:paraId="3D28E82E" w14:textId="2C8164F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32" w:history="1">
            <w:r w:rsidR="009B2E07" w:rsidRPr="00DF70D4">
              <w:rPr>
                <w:rStyle w:val="Hyperlink"/>
                <w:noProof/>
                <w:highlight w:val="white"/>
              </w:rPr>
              <w:t>3.2.4.</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_Toc93320432 \h </w:instrText>
            </w:r>
            <w:r w:rsidR="009B2E07">
              <w:rPr>
                <w:noProof/>
                <w:webHidden/>
              </w:rPr>
            </w:r>
            <w:r w:rsidR="009B2E07">
              <w:rPr>
                <w:noProof/>
                <w:webHidden/>
              </w:rPr>
              <w:fldChar w:fldCharType="separate"/>
            </w:r>
            <w:r w:rsidR="009B2E07">
              <w:rPr>
                <w:noProof/>
                <w:webHidden/>
              </w:rPr>
              <w:t>39</w:t>
            </w:r>
            <w:r w:rsidR="009B2E07">
              <w:rPr>
                <w:noProof/>
                <w:webHidden/>
              </w:rPr>
              <w:fldChar w:fldCharType="end"/>
            </w:r>
          </w:hyperlink>
        </w:p>
        <w:p w14:paraId="6560093F" w14:textId="1266B47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33" w:history="1">
            <w:r w:rsidR="009B2E07" w:rsidRPr="00DF70D4">
              <w:rPr>
                <w:rStyle w:val="Hyperlink"/>
                <w:noProof/>
                <w:highlight w:val="white"/>
              </w:rPr>
              <w:t>3.2.5.</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Declarators</w:t>
            </w:r>
            <w:r w:rsidR="009B2E07">
              <w:rPr>
                <w:noProof/>
                <w:webHidden/>
              </w:rPr>
              <w:tab/>
            </w:r>
            <w:r w:rsidR="009B2E07">
              <w:rPr>
                <w:noProof/>
                <w:webHidden/>
              </w:rPr>
              <w:fldChar w:fldCharType="begin"/>
            </w:r>
            <w:r w:rsidR="009B2E07">
              <w:rPr>
                <w:noProof/>
                <w:webHidden/>
              </w:rPr>
              <w:instrText xml:space="preserve"> PAGEREF _Toc93320433 \h </w:instrText>
            </w:r>
            <w:r w:rsidR="009B2E07">
              <w:rPr>
                <w:noProof/>
                <w:webHidden/>
              </w:rPr>
            </w:r>
            <w:r w:rsidR="009B2E07">
              <w:rPr>
                <w:noProof/>
                <w:webHidden/>
              </w:rPr>
              <w:fldChar w:fldCharType="separate"/>
            </w:r>
            <w:r w:rsidR="009B2E07">
              <w:rPr>
                <w:noProof/>
                <w:webHidden/>
              </w:rPr>
              <w:t>40</w:t>
            </w:r>
            <w:r w:rsidR="009B2E07">
              <w:rPr>
                <w:noProof/>
                <w:webHidden/>
              </w:rPr>
              <w:fldChar w:fldCharType="end"/>
            </w:r>
          </w:hyperlink>
        </w:p>
        <w:p w14:paraId="304F9C3D" w14:textId="39D1F19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34" w:history="1">
            <w:r w:rsidR="009B2E07" w:rsidRPr="00DF70D4">
              <w:rPr>
                <w:rStyle w:val="Hyperlink"/>
                <w:noProof/>
                <w:highlight w:val="white"/>
              </w:rPr>
              <w:t>3.2.6.</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Declarators</w:t>
            </w:r>
            <w:r w:rsidR="009B2E07">
              <w:rPr>
                <w:noProof/>
                <w:webHidden/>
              </w:rPr>
              <w:tab/>
            </w:r>
            <w:r w:rsidR="009B2E07">
              <w:rPr>
                <w:noProof/>
                <w:webHidden/>
              </w:rPr>
              <w:fldChar w:fldCharType="begin"/>
            </w:r>
            <w:r w:rsidR="009B2E07">
              <w:rPr>
                <w:noProof/>
                <w:webHidden/>
              </w:rPr>
              <w:instrText xml:space="preserve"> PAGEREF _Toc93320434 \h </w:instrText>
            </w:r>
            <w:r w:rsidR="009B2E07">
              <w:rPr>
                <w:noProof/>
                <w:webHidden/>
              </w:rPr>
            </w:r>
            <w:r w:rsidR="009B2E07">
              <w:rPr>
                <w:noProof/>
                <w:webHidden/>
              </w:rPr>
              <w:fldChar w:fldCharType="separate"/>
            </w:r>
            <w:r w:rsidR="009B2E07">
              <w:rPr>
                <w:noProof/>
                <w:webHidden/>
              </w:rPr>
              <w:t>41</w:t>
            </w:r>
            <w:r w:rsidR="009B2E07">
              <w:rPr>
                <w:noProof/>
                <w:webHidden/>
              </w:rPr>
              <w:fldChar w:fldCharType="end"/>
            </w:r>
          </w:hyperlink>
        </w:p>
        <w:p w14:paraId="7929AEA4" w14:textId="26D86388"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35" w:history="1">
            <w:r w:rsidR="009B2E07" w:rsidRPr="00DF70D4">
              <w:rPr>
                <w:rStyle w:val="Hyperlink"/>
                <w:noProof/>
                <w:highlight w:val="white"/>
              </w:rPr>
              <w:t>3.2.7.</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_Toc93320435 \h </w:instrText>
            </w:r>
            <w:r w:rsidR="009B2E07">
              <w:rPr>
                <w:noProof/>
                <w:webHidden/>
              </w:rPr>
            </w:r>
            <w:r w:rsidR="009B2E07">
              <w:rPr>
                <w:noProof/>
                <w:webHidden/>
              </w:rPr>
              <w:fldChar w:fldCharType="separate"/>
            </w:r>
            <w:r w:rsidR="009B2E07">
              <w:rPr>
                <w:noProof/>
                <w:webHidden/>
              </w:rPr>
              <w:t>42</w:t>
            </w:r>
            <w:r w:rsidR="009B2E07">
              <w:rPr>
                <w:noProof/>
                <w:webHidden/>
              </w:rPr>
              <w:fldChar w:fldCharType="end"/>
            </w:r>
          </w:hyperlink>
        </w:p>
        <w:p w14:paraId="4F1DCBA7" w14:textId="046EB4E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36" w:history="1">
            <w:r w:rsidR="009B2E07" w:rsidRPr="00DF70D4">
              <w:rPr>
                <w:rStyle w:val="Hyperlink"/>
                <w:noProof/>
                <w:highlight w:val="white"/>
              </w:rPr>
              <w:t>3.2.8.</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_Toc93320436 \h </w:instrText>
            </w:r>
            <w:r w:rsidR="009B2E07">
              <w:rPr>
                <w:noProof/>
                <w:webHidden/>
              </w:rPr>
            </w:r>
            <w:r w:rsidR="009B2E07">
              <w:rPr>
                <w:noProof/>
                <w:webHidden/>
              </w:rPr>
              <w:fldChar w:fldCharType="separate"/>
            </w:r>
            <w:r w:rsidR="009B2E07">
              <w:rPr>
                <w:noProof/>
                <w:webHidden/>
              </w:rPr>
              <w:t>43</w:t>
            </w:r>
            <w:r w:rsidR="009B2E07">
              <w:rPr>
                <w:noProof/>
                <w:webHidden/>
              </w:rPr>
              <w:fldChar w:fldCharType="end"/>
            </w:r>
          </w:hyperlink>
        </w:p>
        <w:p w14:paraId="451AAC18" w14:textId="28D1ED1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37" w:history="1">
            <w:r w:rsidR="009B2E07" w:rsidRPr="00DF70D4">
              <w:rPr>
                <w:rStyle w:val="Hyperlink"/>
                <w:noProof/>
                <w:highlight w:val="white"/>
              </w:rPr>
              <w:t>3.2.9.</w:t>
            </w:r>
            <w:r w:rsidR="009B2E07">
              <w:rPr>
                <w:rFonts w:asciiTheme="minorHAnsi" w:eastAsiaTheme="minorEastAsia" w:hAnsiTheme="minorHAnsi"/>
                <w:noProof/>
                <w:color w:val="auto"/>
                <w:lang w:val="sv-SE" w:eastAsia="sv-SE"/>
              </w:rPr>
              <w:tab/>
            </w:r>
            <w:r w:rsidR="009B2E07" w:rsidRPr="00DF70D4">
              <w:rPr>
                <w:rStyle w:val="Hyperlink"/>
                <w:noProof/>
                <w:highlight w:val="white"/>
              </w:rPr>
              <w:t>Abstract Declarator</w:t>
            </w:r>
            <w:r w:rsidR="009B2E07">
              <w:rPr>
                <w:noProof/>
                <w:webHidden/>
              </w:rPr>
              <w:tab/>
            </w:r>
            <w:r w:rsidR="009B2E07">
              <w:rPr>
                <w:noProof/>
                <w:webHidden/>
              </w:rPr>
              <w:fldChar w:fldCharType="begin"/>
            </w:r>
            <w:r w:rsidR="009B2E07">
              <w:rPr>
                <w:noProof/>
                <w:webHidden/>
              </w:rPr>
              <w:instrText xml:space="preserve"> PAGEREF _Toc93320437 \h </w:instrText>
            </w:r>
            <w:r w:rsidR="009B2E07">
              <w:rPr>
                <w:noProof/>
                <w:webHidden/>
              </w:rPr>
            </w:r>
            <w:r w:rsidR="009B2E07">
              <w:rPr>
                <w:noProof/>
                <w:webHidden/>
              </w:rPr>
              <w:fldChar w:fldCharType="separate"/>
            </w:r>
            <w:r w:rsidR="009B2E07">
              <w:rPr>
                <w:noProof/>
                <w:webHidden/>
              </w:rPr>
              <w:t>44</w:t>
            </w:r>
            <w:r w:rsidR="009B2E07">
              <w:rPr>
                <w:noProof/>
                <w:webHidden/>
              </w:rPr>
              <w:fldChar w:fldCharType="end"/>
            </w:r>
          </w:hyperlink>
        </w:p>
        <w:p w14:paraId="2B48FA2C" w14:textId="0C68FEF7"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38" w:history="1">
            <w:r w:rsidR="009B2E07" w:rsidRPr="00DF70D4">
              <w:rPr>
                <w:rStyle w:val="Hyperlink"/>
                <w:noProof/>
                <w:highlight w:val="white"/>
              </w:rPr>
              <w:t>3.3.</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_Toc93320438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29B24194" w14:textId="31B2319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39"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Problem</w:t>
            </w:r>
            <w:r w:rsidR="009B2E07">
              <w:rPr>
                <w:noProof/>
                <w:webHidden/>
              </w:rPr>
              <w:tab/>
            </w:r>
            <w:r w:rsidR="009B2E07">
              <w:rPr>
                <w:noProof/>
                <w:webHidden/>
              </w:rPr>
              <w:fldChar w:fldCharType="begin"/>
            </w:r>
            <w:r w:rsidR="009B2E07">
              <w:rPr>
                <w:noProof/>
                <w:webHidden/>
              </w:rPr>
              <w:instrText xml:space="preserve"> PAGEREF _Toc93320439 \h </w:instrText>
            </w:r>
            <w:r w:rsidR="009B2E07">
              <w:rPr>
                <w:noProof/>
                <w:webHidden/>
              </w:rPr>
            </w:r>
            <w:r w:rsidR="009B2E07">
              <w:rPr>
                <w:noProof/>
                <w:webHidden/>
              </w:rPr>
              <w:fldChar w:fldCharType="separate"/>
            </w:r>
            <w:r w:rsidR="009B2E07">
              <w:rPr>
                <w:noProof/>
                <w:webHidden/>
              </w:rPr>
              <w:t>45</w:t>
            </w:r>
            <w:r w:rsidR="009B2E07">
              <w:rPr>
                <w:noProof/>
                <w:webHidden/>
              </w:rPr>
              <w:fldChar w:fldCharType="end"/>
            </w:r>
          </w:hyperlink>
        </w:p>
        <w:p w14:paraId="368A8B34" w14:textId="15508E0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0" w:history="1">
            <w:r w:rsidR="009B2E07" w:rsidRPr="00DF70D4">
              <w:rPr>
                <w:rStyle w:val="Hyperlink"/>
                <w:noProof/>
                <w:highlight w:val="white"/>
              </w:rPr>
              <w:t>3.3.2.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Statement Class</w:t>
            </w:r>
            <w:r w:rsidR="009B2E07">
              <w:rPr>
                <w:noProof/>
                <w:webHidden/>
              </w:rPr>
              <w:tab/>
            </w:r>
            <w:r w:rsidR="009B2E07">
              <w:rPr>
                <w:noProof/>
                <w:webHidden/>
              </w:rPr>
              <w:fldChar w:fldCharType="begin"/>
            </w:r>
            <w:r w:rsidR="009B2E07">
              <w:rPr>
                <w:noProof/>
                <w:webHidden/>
              </w:rPr>
              <w:instrText xml:space="preserve"> PAGEREF _Toc93320440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7C0B2BD2" w14:textId="53C80E3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1"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Statements</w:t>
            </w:r>
            <w:r w:rsidR="009B2E07">
              <w:rPr>
                <w:noProof/>
                <w:webHidden/>
              </w:rPr>
              <w:tab/>
            </w:r>
            <w:r w:rsidR="009B2E07">
              <w:rPr>
                <w:noProof/>
                <w:webHidden/>
              </w:rPr>
              <w:fldChar w:fldCharType="begin"/>
            </w:r>
            <w:r w:rsidR="009B2E07">
              <w:rPr>
                <w:noProof/>
                <w:webHidden/>
              </w:rPr>
              <w:instrText xml:space="preserve"> PAGEREF _Toc93320441 \h </w:instrText>
            </w:r>
            <w:r w:rsidR="009B2E07">
              <w:rPr>
                <w:noProof/>
                <w:webHidden/>
              </w:rPr>
            </w:r>
            <w:r w:rsidR="009B2E07">
              <w:rPr>
                <w:noProof/>
                <w:webHidden/>
              </w:rPr>
              <w:fldChar w:fldCharType="separate"/>
            </w:r>
            <w:r w:rsidR="009B2E07">
              <w:rPr>
                <w:noProof/>
                <w:webHidden/>
              </w:rPr>
              <w:t>46</w:t>
            </w:r>
            <w:r w:rsidR="009B2E07">
              <w:rPr>
                <w:noProof/>
                <w:webHidden/>
              </w:rPr>
              <w:fldChar w:fldCharType="end"/>
            </w:r>
          </w:hyperlink>
        </w:p>
        <w:p w14:paraId="539D00A3" w14:textId="1306DB6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2"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_Toc93320442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492E560A" w14:textId="30C928A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3"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If-Else Statement</w:t>
            </w:r>
            <w:r w:rsidR="009B2E07">
              <w:rPr>
                <w:noProof/>
                <w:webHidden/>
              </w:rPr>
              <w:tab/>
            </w:r>
            <w:r w:rsidR="009B2E07">
              <w:rPr>
                <w:noProof/>
                <w:webHidden/>
              </w:rPr>
              <w:fldChar w:fldCharType="begin"/>
            </w:r>
            <w:r w:rsidR="009B2E07">
              <w:rPr>
                <w:noProof/>
                <w:webHidden/>
              </w:rPr>
              <w:instrText xml:space="preserve"> PAGEREF _Toc93320443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11A79BE5" w14:textId="3CC0520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4"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_Toc93320444 \h </w:instrText>
            </w:r>
            <w:r w:rsidR="009B2E07">
              <w:rPr>
                <w:noProof/>
                <w:webHidden/>
              </w:rPr>
            </w:r>
            <w:r w:rsidR="009B2E07">
              <w:rPr>
                <w:noProof/>
                <w:webHidden/>
              </w:rPr>
              <w:fldChar w:fldCharType="separate"/>
            </w:r>
            <w:r w:rsidR="009B2E07">
              <w:rPr>
                <w:noProof/>
                <w:webHidden/>
              </w:rPr>
              <w:t>47</w:t>
            </w:r>
            <w:r w:rsidR="009B2E07">
              <w:rPr>
                <w:noProof/>
                <w:webHidden/>
              </w:rPr>
              <w:fldChar w:fldCharType="end"/>
            </w:r>
          </w:hyperlink>
        </w:p>
        <w:p w14:paraId="661466FF" w14:textId="72A11DC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5" w:history="1">
            <w:r w:rsidR="009B2E07" w:rsidRPr="00DF70D4">
              <w:rPr>
                <w:rStyle w:val="Hyperlink"/>
                <w:noProof/>
              </w:rPr>
              <w:t>3.3.1.</w:t>
            </w:r>
            <w:r w:rsidR="009B2E07">
              <w:rPr>
                <w:rFonts w:asciiTheme="minorHAnsi" w:eastAsiaTheme="minorEastAsia" w:hAnsiTheme="minorHAnsi"/>
                <w:noProof/>
                <w:color w:val="auto"/>
                <w:lang w:val="sv-SE" w:eastAsia="sv-SE"/>
              </w:rPr>
              <w:tab/>
            </w:r>
            <w:r w:rsidR="009B2E07" w:rsidRPr="00DF70D4">
              <w:rPr>
                <w:rStyle w:val="Hyperlink"/>
                <w:noProof/>
              </w:rPr>
              <w:t>The Loop Statements</w:t>
            </w:r>
            <w:r w:rsidR="009B2E07">
              <w:rPr>
                <w:noProof/>
                <w:webHidden/>
              </w:rPr>
              <w:tab/>
            </w:r>
            <w:r w:rsidR="009B2E07">
              <w:rPr>
                <w:noProof/>
                <w:webHidden/>
              </w:rPr>
              <w:fldChar w:fldCharType="begin"/>
            </w:r>
            <w:r w:rsidR="009B2E07">
              <w:rPr>
                <w:noProof/>
                <w:webHidden/>
              </w:rPr>
              <w:instrText xml:space="preserve"> PAGEREF _Toc93320445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37C0376D" w14:textId="75C38C6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6" w:history="1">
            <w:r w:rsidR="009B2E07" w:rsidRPr="00DF70D4">
              <w:rPr>
                <w:rStyle w:val="Hyperlink"/>
                <w:noProof/>
              </w:rPr>
              <w:t>3.3.2.</w:t>
            </w:r>
            <w:r w:rsidR="009B2E07">
              <w:rPr>
                <w:rFonts w:asciiTheme="minorHAnsi" w:eastAsiaTheme="minorEastAsia" w:hAnsiTheme="minorHAnsi"/>
                <w:noProof/>
                <w:color w:val="auto"/>
                <w:lang w:val="sv-SE" w:eastAsia="sv-SE"/>
              </w:rPr>
              <w:tab/>
            </w:r>
            <w:r w:rsidR="009B2E07" w:rsidRPr="00DF70D4">
              <w:rPr>
                <w:rStyle w:val="Hyperlink"/>
                <w:noProof/>
              </w:rPr>
              <w:t>Label and Jump Statement</w:t>
            </w:r>
            <w:r w:rsidR="009B2E07">
              <w:rPr>
                <w:noProof/>
                <w:webHidden/>
              </w:rPr>
              <w:tab/>
            </w:r>
            <w:r w:rsidR="009B2E07">
              <w:rPr>
                <w:noProof/>
                <w:webHidden/>
              </w:rPr>
              <w:fldChar w:fldCharType="begin"/>
            </w:r>
            <w:r w:rsidR="009B2E07">
              <w:rPr>
                <w:noProof/>
                <w:webHidden/>
              </w:rPr>
              <w:instrText xml:space="preserve"> PAGEREF _Toc93320446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641B34ED" w14:textId="5AC05F9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7" w:history="1">
            <w:r w:rsidR="009B2E07" w:rsidRPr="00DF70D4">
              <w:rPr>
                <w:rStyle w:val="Hyperlink"/>
                <w:noProof/>
              </w:rPr>
              <w:t>3.3.3.</w:t>
            </w:r>
            <w:r w:rsidR="009B2E07">
              <w:rPr>
                <w:rFonts w:asciiTheme="minorHAnsi" w:eastAsiaTheme="minorEastAsia" w:hAnsiTheme="minorHAnsi"/>
                <w:noProof/>
                <w:color w:val="auto"/>
                <w:lang w:val="sv-SE" w:eastAsia="sv-SE"/>
              </w:rPr>
              <w:tab/>
            </w:r>
            <w:r w:rsidR="009B2E07" w:rsidRPr="00DF70D4">
              <w:rPr>
                <w:rStyle w:val="Hyperlink"/>
                <w:noProof/>
              </w:rPr>
              <w:t>The Return Statement</w:t>
            </w:r>
            <w:r w:rsidR="009B2E07">
              <w:rPr>
                <w:noProof/>
                <w:webHidden/>
              </w:rPr>
              <w:tab/>
            </w:r>
            <w:r w:rsidR="009B2E07">
              <w:rPr>
                <w:noProof/>
                <w:webHidden/>
              </w:rPr>
              <w:fldChar w:fldCharType="begin"/>
            </w:r>
            <w:r w:rsidR="009B2E07">
              <w:rPr>
                <w:noProof/>
                <w:webHidden/>
              </w:rPr>
              <w:instrText xml:space="preserve"> PAGEREF _Toc93320447 \h </w:instrText>
            </w:r>
            <w:r w:rsidR="009B2E07">
              <w:rPr>
                <w:noProof/>
                <w:webHidden/>
              </w:rPr>
            </w:r>
            <w:r w:rsidR="009B2E07">
              <w:rPr>
                <w:noProof/>
                <w:webHidden/>
              </w:rPr>
              <w:fldChar w:fldCharType="separate"/>
            </w:r>
            <w:r w:rsidR="009B2E07">
              <w:rPr>
                <w:noProof/>
                <w:webHidden/>
              </w:rPr>
              <w:t>48</w:t>
            </w:r>
            <w:r w:rsidR="009B2E07">
              <w:rPr>
                <w:noProof/>
                <w:webHidden/>
              </w:rPr>
              <w:fldChar w:fldCharType="end"/>
            </w:r>
          </w:hyperlink>
        </w:p>
        <w:p w14:paraId="02CA4A42" w14:textId="524818A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8" w:history="1">
            <w:r w:rsidR="009B2E07" w:rsidRPr="00DF70D4">
              <w:rPr>
                <w:rStyle w:val="Hyperlink"/>
                <w:noProof/>
              </w:rPr>
              <w:t>3.3.4.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Statements</w:t>
            </w:r>
            <w:r w:rsidR="009B2E07">
              <w:rPr>
                <w:noProof/>
                <w:webHidden/>
              </w:rPr>
              <w:tab/>
            </w:r>
            <w:r w:rsidR="009B2E07">
              <w:rPr>
                <w:noProof/>
                <w:webHidden/>
              </w:rPr>
              <w:fldChar w:fldCharType="begin"/>
            </w:r>
            <w:r w:rsidR="009B2E07">
              <w:rPr>
                <w:noProof/>
                <w:webHidden/>
              </w:rPr>
              <w:instrText xml:space="preserve"> PAGEREF _Toc93320448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258F7782" w14:textId="4BFFC74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49" w:history="1">
            <w:r w:rsidR="009B2E07" w:rsidRPr="00DF70D4">
              <w:rPr>
                <w:rStyle w:val="Hyperlink"/>
                <w:noProof/>
              </w:rPr>
              <w:t>3.3.5.</w:t>
            </w:r>
            <w:r w:rsidR="009B2E07">
              <w:rPr>
                <w:rFonts w:asciiTheme="minorHAnsi" w:eastAsiaTheme="minorEastAsia" w:hAnsiTheme="minorHAnsi"/>
                <w:noProof/>
                <w:color w:val="auto"/>
                <w:lang w:val="sv-SE" w:eastAsia="sv-SE"/>
              </w:rPr>
              <w:tab/>
            </w:r>
            <w:r w:rsidR="009B2E07" w:rsidRPr="00DF70D4">
              <w:rPr>
                <w:rStyle w:val="Hyperlink"/>
                <w:noProof/>
              </w:rPr>
              <w:t>Block Statements</w:t>
            </w:r>
            <w:r w:rsidR="009B2E07">
              <w:rPr>
                <w:noProof/>
                <w:webHidden/>
              </w:rPr>
              <w:tab/>
            </w:r>
            <w:r w:rsidR="009B2E07">
              <w:rPr>
                <w:noProof/>
                <w:webHidden/>
              </w:rPr>
              <w:fldChar w:fldCharType="begin"/>
            </w:r>
            <w:r w:rsidR="009B2E07">
              <w:rPr>
                <w:noProof/>
                <w:webHidden/>
              </w:rPr>
              <w:instrText xml:space="preserve"> PAGEREF _Toc93320449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0BE86C2E" w14:textId="606CB57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50" w:history="1">
            <w:r w:rsidR="009B2E07" w:rsidRPr="00DF70D4">
              <w:rPr>
                <w:rStyle w:val="Hyperlink"/>
                <w:noProof/>
              </w:rPr>
              <w:t>3.3.6.</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_Toc93320450 \h </w:instrText>
            </w:r>
            <w:r w:rsidR="009B2E07">
              <w:rPr>
                <w:noProof/>
                <w:webHidden/>
              </w:rPr>
            </w:r>
            <w:r w:rsidR="009B2E07">
              <w:rPr>
                <w:noProof/>
                <w:webHidden/>
              </w:rPr>
              <w:fldChar w:fldCharType="separate"/>
            </w:r>
            <w:r w:rsidR="009B2E07">
              <w:rPr>
                <w:noProof/>
                <w:webHidden/>
              </w:rPr>
              <w:t>49</w:t>
            </w:r>
            <w:r w:rsidR="009B2E07">
              <w:rPr>
                <w:noProof/>
                <w:webHidden/>
              </w:rPr>
              <w:fldChar w:fldCharType="end"/>
            </w:r>
          </w:hyperlink>
        </w:p>
        <w:p w14:paraId="6E8AE2CC" w14:textId="6D7E657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51" w:history="1">
            <w:r w:rsidR="009B2E07" w:rsidRPr="00DF70D4">
              <w:rPr>
                <w:rStyle w:val="Hyperlink"/>
                <w:noProof/>
              </w:rPr>
              <w:t>3.3.7.</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_Toc93320451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612B8DE4" w14:textId="02EE7BF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52" w:history="1">
            <w:r w:rsidR="009B2E07" w:rsidRPr="00DF70D4">
              <w:rPr>
                <w:rStyle w:val="Hyperlink"/>
                <w:noProof/>
              </w:rPr>
              <w:t>3.3.8.</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_Toc93320452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EEF3F50" w14:textId="4BE1A0B1"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53" w:history="1">
            <w:r w:rsidR="009B2E07" w:rsidRPr="00DF70D4">
              <w:rPr>
                <w:rStyle w:val="Hyperlink"/>
                <w:noProof/>
              </w:rPr>
              <w:t>3.4.</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_Toc93320453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1B5CD7F3" w14:textId="7DB348A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54" w:history="1">
            <w:r w:rsidR="009B2E07" w:rsidRPr="00DF70D4">
              <w:rPr>
                <w:rStyle w:val="Hyperlink"/>
                <w:noProof/>
                <w:highlight w:val="white"/>
              </w:rPr>
              <w:t>3.4.1.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Expression Class (Short and Long List)</w:t>
            </w:r>
            <w:r w:rsidR="009B2E07">
              <w:rPr>
                <w:noProof/>
                <w:webHidden/>
              </w:rPr>
              <w:tab/>
            </w:r>
            <w:r w:rsidR="009B2E07">
              <w:rPr>
                <w:noProof/>
                <w:webHidden/>
              </w:rPr>
              <w:fldChar w:fldCharType="begin"/>
            </w:r>
            <w:r w:rsidR="009B2E07">
              <w:rPr>
                <w:noProof/>
                <w:webHidden/>
              </w:rPr>
              <w:instrText xml:space="preserve"> PAGEREF _Toc93320454 \h </w:instrText>
            </w:r>
            <w:r w:rsidR="009B2E07">
              <w:rPr>
                <w:noProof/>
                <w:webHidden/>
              </w:rPr>
            </w:r>
            <w:r w:rsidR="009B2E07">
              <w:rPr>
                <w:noProof/>
                <w:webHidden/>
              </w:rPr>
              <w:fldChar w:fldCharType="separate"/>
            </w:r>
            <w:r w:rsidR="009B2E07">
              <w:rPr>
                <w:noProof/>
                <w:webHidden/>
              </w:rPr>
              <w:t>50</w:t>
            </w:r>
            <w:r w:rsidR="009B2E07">
              <w:rPr>
                <w:noProof/>
                <w:webHidden/>
              </w:rPr>
              <w:fldChar w:fldCharType="end"/>
            </w:r>
          </w:hyperlink>
        </w:p>
        <w:p w14:paraId="53D550BB" w14:textId="4D1A122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55"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Optional Expressions</w:t>
            </w:r>
            <w:r w:rsidR="009B2E07">
              <w:rPr>
                <w:noProof/>
                <w:webHidden/>
              </w:rPr>
              <w:tab/>
            </w:r>
            <w:r w:rsidR="009B2E07">
              <w:rPr>
                <w:noProof/>
                <w:webHidden/>
              </w:rPr>
              <w:fldChar w:fldCharType="begin"/>
            </w:r>
            <w:r w:rsidR="009B2E07">
              <w:rPr>
                <w:noProof/>
                <w:webHidden/>
              </w:rPr>
              <w:instrText xml:space="preserve"> PAGEREF _Toc93320455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3986EC67" w14:textId="531BA46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56" w:history="1">
            <w:r w:rsidR="009B2E07" w:rsidRPr="00DF70D4">
              <w:rPr>
                <w:rStyle w:val="Hyperlink"/>
                <w:noProof/>
                <w:highlight w:val="white"/>
              </w:rPr>
              <w:t>3.4.3.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_Toc93320456 \h </w:instrText>
            </w:r>
            <w:r w:rsidR="009B2E07">
              <w:rPr>
                <w:noProof/>
                <w:webHidden/>
              </w:rPr>
            </w:r>
            <w:r w:rsidR="009B2E07">
              <w:rPr>
                <w:noProof/>
                <w:webHidden/>
              </w:rPr>
              <w:fldChar w:fldCharType="separate"/>
            </w:r>
            <w:r w:rsidR="009B2E07">
              <w:rPr>
                <w:noProof/>
                <w:webHidden/>
              </w:rPr>
              <w:t>51</w:t>
            </w:r>
            <w:r w:rsidR="009B2E07">
              <w:rPr>
                <w:noProof/>
                <w:webHidden/>
              </w:rPr>
              <w:fldChar w:fldCharType="end"/>
            </w:r>
          </w:hyperlink>
        </w:p>
        <w:p w14:paraId="0827F66D" w14:textId="4901002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57" w:history="1">
            <w:r w:rsidR="009B2E07" w:rsidRPr="00DF70D4">
              <w:rPr>
                <w:rStyle w:val="Hyperlink"/>
                <w:noProof/>
              </w:rPr>
              <w:t>3.4.4.</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_Toc93320457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00256042" w14:textId="0AA7CD3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58"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_Toc93320458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34EA8158" w14:textId="2D952D7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59"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_Toc93320459 \h </w:instrText>
            </w:r>
            <w:r w:rsidR="009B2E07">
              <w:rPr>
                <w:noProof/>
                <w:webHidden/>
              </w:rPr>
            </w:r>
            <w:r w:rsidR="009B2E07">
              <w:rPr>
                <w:noProof/>
                <w:webHidden/>
              </w:rPr>
              <w:fldChar w:fldCharType="separate"/>
            </w:r>
            <w:r w:rsidR="009B2E07">
              <w:rPr>
                <w:noProof/>
                <w:webHidden/>
              </w:rPr>
              <w:t>52</w:t>
            </w:r>
            <w:r w:rsidR="009B2E07">
              <w:rPr>
                <w:noProof/>
                <w:webHidden/>
              </w:rPr>
              <w:fldChar w:fldCharType="end"/>
            </w:r>
          </w:hyperlink>
        </w:p>
        <w:p w14:paraId="2370DDBF" w14:textId="4AFF5DF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0"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Logical Expressions</w:t>
            </w:r>
            <w:r w:rsidR="009B2E07">
              <w:rPr>
                <w:noProof/>
                <w:webHidden/>
              </w:rPr>
              <w:tab/>
            </w:r>
            <w:r w:rsidR="009B2E07">
              <w:rPr>
                <w:noProof/>
                <w:webHidden/>
              </w:rPr>
              <w:fldChar w:fldCharType="begin"/>
            </w:r>
            <w:r w:rsidR="009B2E07">
              <w:rPr>
                <w:noProof/>
                <w:webHidden/>
              </w:rPr>
              <w:instrText xml:space="preserve"> PAGEREF _Toc93320460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3BF7A2E8" w14:textId="4AC7DFD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1" w:history="1">
            <w:r w:rsidR="009B2E07" w:rsidRPr="00DF70D4">
              <w:rPr>
                <w:rStyle w:val="Hyperlink"/>
                <w:noProof/>
                <w:highlight w:val="white"/>
              </w:rPr>
              <w:t>3.4.2.</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Expressions</w:t>
            </w:r>
            <w:r w:rsidR="009B2E07">
              <w:rPr>
                <w:noProof/>
                <w:webHidden/>
              </w:rPr>
              <w:tab/>
            </w:r>
            <w:r w:rsidR="009B2E07">
              <w:rPr>
                <w:noProof/>
                <w:webHidden/>
              </w:rPr>
              <w:fldChar w:fldCharType="begin"/>
            </w:r>
            <w:r w:rsidR="009B2E07">
              <w:rPr>
                <w:noProof/>
                <w:webHidden/>
              </w:rPr>
              <w:instrText xml:space="preserve"> PAGEREF _Toc93320461 \h </w:instrText>
            </w:r>
            <w:r w:rsidR="009B2E07">
              <w:rPr>
                <w:noProof/>
                <w:webHidden/>
              </w:rPr>
            </w:r>
            <w:r w:rsidR="009B2E07">
              <w:rPr>
                <w:noProof/>
                <w:webHidden/>
              </w:rPr>
              <w:fldChar w:fldCharType="separate"/>
            </w:r>
            <w:r w:rsidR="009B2E07">
              <w:rPr>
                <w:noProof/>
                <w:webHidden/>
              </w:rPr>
              <w:t>53</w:t>
            </w:r>
            <w:r w:rsidR="009B2E07">
              <w:rPr>
                <w:noProof/>
                <w:webHidden/>
              </w:rPr>
              <w:fldChar w:fldCharType="end"/>
            </w:r>
          </w:hyperlink>
        </w:p>
        <w:p w14:paraId="263172CD" w14:textId="7E2555E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2" w:history="1">
            <w:r w:rsidR="009B2E07" w:rsidRPr="00DF70D4">
              <w:rPr>
                <w:rStyle w:val="Hyperlink"/>
                <w:noProof/>
              </w:rPr>
              <w:t>3.4.1.</w:t>
            </w:r>
            <w:r w:rsidR="009B2E07">
              <w:rPr>
                <w:rFonts w:asciiTheme="minorHAnsi" w:eastAsiaTheme="minorEastAsia" w:hAnsiTheme="minorHAnsi"/>
                <w:noProof/>
                <w:color w:val="auto"/>
                <w:lang w:val="sv-SE" w:eastAsia="sv-SE"/>
              </w:rPr>
              <w:tab/>
            </w:r>
            <w:r w:rsidR="009B2E07" w:rsidRPr="00DF70D4">
              <w:rPr>
                <w:rStyle w:val="Hyperlink"/>
                <w:noProof/>
              </w:rPr>
              <w:t>Shift Expression</w:t>
            </w:r>
            <w:r w:rsidR="009B2E07">
              <w:rPr>
                <w:noProof/>
                <w:webHidden/>
              </w:rPr>
              <w:tab/>
            </w:r>
            <w:r w:rsidR="009B2E07">
              <w:rPr>
                <w:noProof/>
                <w:webHidden/>
              </w:rPr>
              <w:fldChar w:fldCharType="begin"/>
            </w:r>
            <w:r w:rsidR="009B2E07">
              <w:rPr>
                <w:noProof/>
                <w:webHidden/>
              </w:rPr>
              <w:instrText xml:space="preserve"> PAGEREF _Toc93320462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520DF81D" w14:textId="337F472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3" w:history="1">
            <w:r w:rsidR="009B2E07" w:rsidRPr="00DF70D4">
              <w:rPr>
                <w:rStyle w:val="Hyperlink"/>
                <w:noProof/>
              </w:rPr>
              <w:t>3.4.2.</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_Toc93320463 \h </w:instrText>
            </w:r>
            <w:r w:rsidR="009B2E07">
              <w:rPr>
                <w:noProof/>
                <w:webHidden/>
              </w:rPr>
            </w:r>
            <w:r w:rsidR="009B2E07">
              <w:rPr>
                <w:noProof/>
                <w:webHidden/>
              </w:rPr>
              <w:fldChar w:fldCharType="separate"/>
            </w:r>
            <w:r w:rsidR="009B2E07">
              <w:rPr>
                <w:noProof/>
                <w:webHidden/>
              </w:rPr>
              <w:t>54</w:t>
            </w:r>
            <w:r w:rsidR="009B2E07">
              <w:rPr>
                <w:noProof/>
                <w:webHidden/>
              </w:rPr>
              <w:fldChar w:fldCharType="end"/>
            </w:r>
          </w:hyperlink>
        </w:p>
        <w:p w14:paraId="7CF461F9" w14:textId="33A1659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4" w:history="1">
            <w:r w:rsidR="009B2E07" w:rsidRPr="00DF70D4">
              <w:rPr>
                <w:rStyle w:val="Hyperlink"/>
                <w:noProof/>
              </w:rPr>
              <w:t>3.4.3.</w:t>
            </w:r>
            <w:r w:rsidR="009B2E07">
              <w:rPr>
                <w:rFonts w:asciiTheme="minorHAnsi" w:eastAsiaTheme="minorEastAsia" w:hAnsiTheme="minorHAnsi"/>
                <w:noProof/>
                <w:color w:val="auto"/>
                <w:lang w:val="sv-SE" w:eastAsia="sv-SE"/>
              </w:rPr>
              <w:tab/>
            </w:r>
            <w:r w:rsidR="009B2E07" w:rsidRPr="00DF70D4">
              <w:rPr>
                <w:rStyle w:val="Hyperlink"/>
                <w:noProof/>
              </w:rPr>
              <w:t>Addition and Subtraction Expression</w:t>
            </w:r>
            <w:r w:rsidR="009B2E07">
              <w:rPr>
                <w:noProof/>
                <w:webHidden/>
              </w:rPr>
              <w:tab/>
            </w:r>
            <w:r w:rsidR="009B2E07">
              <w:rPr>
                <w:noProof/>
                <w:webHidden/>
              </w:rPr>
              <w:fldChar w:fldCharType="begin"/>
            </w:r>
            <w:r w:rsidR="009B2E07">
              <w:rPr>
                <w:noProof/>
                <w:webHidden/>
              </w:rPr>
              <w:instrText xml:space="preserve"> PAGEREF _Toc93320464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465F8DCF" w14:textId="6330E43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5" w:history="1">
            <w:r w:rsidR="009B2E07" w:rsidRPr="00DF70D4">
              <w:rPr>
                <w:rStyle w:val="Hyperlink"/>
                <w:noProof/>
                <w:highlight w:val="white"/>
              </w:rPr>
              <w:t>3.4.4.</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_Toc93320465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5AD01DE2" w14:textId="29F9286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6" w:history="1">
            <w:r w:rsidR="009B2E07" w:rsidRPr="00DF70D4">
              <w:rPr>
                <w:rStyle w:val="Hyperlink"/>
                <w:noProof/>
              </w:rPr>
              <w:t>3.4.5.</w:t>
            </w:r>
            <w:r w:rsidR="009B2E07">
              <w:rPr>
                <w:rFonts w:asciiTheme="minorHAnsi" w:eastAsiaTheme="minorEastAsia" w:hAnsiTheme="minorHAnsi"/>
                <w:noProof/>
                <w:color w:val="auto"/>
                <w:lang w:val="sv-SE" w:eastAsia="sv-SE"/>
              </w:rPr>
              <w:tab/>
            </w:r>
            <w:r w:rsidR="009B2E07" w:rsidRPr="00DF70D4">
              <w:rPr>
                <w:rStyle w:val="Hyperlink"/>
                <w:noProof/>
              </w:rPr>
              <w:t>Type Cast Expressions</w:t>
            </w:r>
            <w:r w:rsidR="009B2E07">
              <w:rPr>
                <w:noProof/>
                <w:webHidden/>
              </w:rPr>
              <w:tab/>
            </w:r>
            <w:r w:rsidR="009B2E07">
              <w:rPr>
                <w:noProof/>
                <w:webHidden/>
              </w:rPr>
              <w:fldChar w:fldCharType="begin"/>
            </w:r>
            <w:r w:rsidR="009B2E07">
              <w:rPr>
                <w:noProof/>
                <w:webHidden/>
              </w:rPr>
              <w:instrText xml:space="preserve"> PAGEREF _Toc93320466 \h </w:instrText>
            </w:r>
            <w:r w:rsidR="009B2E07">
              <w:rPr>
                <w:noProof/>
                <w:webHidden/>
              </w:rPr>
            </w:r>
            <w:r w:rsidR="009B2E07">
              <w:rPr>
                <w:noProof/>
                <w:webHidden/>
              </w:rPr>
              <w:fldChar w:fldCharType="separate"/>
            </w:r>
            <w:r w:rsidR="009B2E07">
              <w:rPr>
                <w:noProof/>
                <w:webHidden/>
              </w:rPr>
              <w:t>55</w:t>
            </w:r>
            <w:r w:rsidR="009B2E07">
              <w:rPr>
                <w:noProof/>
                <w:webHidden/>
              </w:rPr>
              <w:fldChar w:fldCharType="end"/>
            </w:r>
          </w:hyperlink>
        </w:p>
        <w:p w14:paraId="7D173F37" w14:textId="032F341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7" w:history="1">
            <w:r w:rsidR="009B2E07" w:rsidRPr="00DF70D4">
              <w:rPr>
                <w:rStyle w:val="Hyperlink"/>
                <w:noProof/>
              </w:rPr>
              <w:t>3.4.6.</w:t>
            </w:r>
            <w:r w:rsidR="009B2E07">
              <w:rPr>
                <w:rFonts w:asciiTheme="minorHAnsi" w:eastAsiaTheme="minorEastAsia" w:hAnsiTheme="minorHAnsi"/>
                <w:noProof/>
                <w:color w:val="auto"/>
                <w:lang w:val="sv-SE" w:eastAsia="sv-SE"/>
              </w:rPr>
              <w:tab/>
            </w:r>
            <w:r w:rsidR="009B2E07" w:rsidRPr="00DF70D4">
              <w:rPr>
                <w:rStyle w:val="Hyperlink"/>
                <w:noProof/>
              </w:rPr>
              <w:t>Prefix Expression</w:t>
            </w:r>
            <w:r w:rsidR="009B2E07">
              <w:rPr>
                <w:noProof/>
                <w:webHidden/>
              </w:rPr>
              <w:tab/>
            </w:r>
            <w:r w:rsidR="009B2E07">
              <w:rPr>
                <w:noProof/>
                <w:webHidden/>
              </w:rPr>
              <w:fldChar w:fldCharType="begin"/>
            </w:r>
            <w:r w:rsidR="009B2E07">
              <w:rPr>
                <w:noProof/>
                <w:webHidden/>
              </w:rPr>
              <w:instrText xml:space="preserve"> PAGEREF _Toc93320467 \h </w:instrText>
            </w:r>
            <w:r w:rsidR="009B2E07">
              <w:rPr>
                <w:noProof/>
                <w:webHidden/>
              </w:rPr>
            </w:r>
            <w:r w:rsidR="009B2E07">
              <w:rPr>
                <w:noProof/>
                <w:webHidden/>
              </w:rPr>
              <w:fldChar w:fldCharType="separate"/>
            </w:r>
            <w:r w:rsidR="009B2E07">
              <w:rPr>
                <w:noProof/>
                <w:webHidden/>
              </w:rPr>
              <w:t>56</w:t>
            </w:r>
            <w:r w:rsidR="009B2E07">
              <w:rPr>
                <w:noProof/>
                <w:webHidden/>
              </w:rPr>
              <w:fldChar w:fldCharType="end"/>
            </w:r>
          </w:hyperlink>
        </w:p>
        <w:p w14:paraId="7FE11232" w14:textId="754E1E6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8" w:history="1">
            <w:r w:rsidR="009B2E07" w:rsidRPr="00DF70D4">
              <w:rPr>
                <w:rStyle w:val="Hyperlink"/>
                <w:noProof/>
                <w:highlight w:val="white"/>
              </w:rPr>
              <w:t>3.4.7.</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Expression</w:t>
            </w:r>
            <w:r w:rsidR="009B2E07">
              <w:rPr>
                <w:noProof/>
                <w:webHidden/>
              </w:rPr>
              <w:tab/>
            </w:r>
            <w:r w:rsidR="009B2E07">
              <w:rPr>
                <w:noProof/>
                <w:webHidden/>
              </w:rPr>
              <w:fldChar w:fldCharType="begin"/>
            </w:r>
            <w:r w:rsidR="009B2E07">
              <w:rPr>
                <w:noProof/>
                <w:webHidden/>
              </w:rPr>
              <w:instrText xml:space="preserve"> PAGEREF _Toc93320468 \h </w:instrText>
            </w:r>
            <w:r w:rsidR="009B2E07">
              <w:rPr>
                <w:noProof/>
                <w:webHidden/>
              </w:rPr>
            </w:r>
            <w:r w:rsidR="009B2E07">
              <w:rPr>
                <w:noProof/>
                <w:webHidden/>
              </w:rPr>
              <w:fldChar w:fldCharType="separate"/>
            </w:r>
            <w:r w:rsidR="009B2E07">
              <w:rPr>
                <w:noProof/>
                <w:webHidden/>
              </w:rPr>
              <w:t>57</w:t>
            </w:r>
            <w:r w:rsidR="009B2E07">
              <w:rPr>
                <w:noProof/>
                <w:webHidden/>
              </w:rPr>
              <w:fldChar w:fldCharType="end"/>
            </w:r>
          </w:hyperlink>
        </w:p>
        <w:p w14:paraId="7883F3AF" w14:textId="3E5322D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69" w:history="1">
            <w:r w:rsidR="009B2E07" w:rsidRPr="00DF70D4">
              <w:rPr>
                <w:rStyle w:val="Hyperlink"/>
                <w:noProof/>
                <w:highlight w:val="white"/>
              </w:rPr>
              <w:t>3.4.8.</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_Toc93320469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79287396" w14:textId="3F23181E"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70" w:history="1">
            <w:r w:rsidR="009B2E07" w:rsidRPr="00DF70D4">
              <w:rPr>
                <w:rStyle w:val="Hyperlink"/>
                <w:noProof/>
                <w:highlight w:val="white"/>
              </w:rPr>
              <w:t>3.5.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Main Parser</w:t>
            </w:r>
            <w:r w:rsidR="009B2E07">
              <w:rPr>
                <w:noProof/>
                <w:webHidden/>
              </w:rPr>
              <w:tab/>
            </w:r>
            <w:r w:rsidR="009B2E07">
              <w:rPr>
                <w:noProof/>
                <w:webHidden/>
              </w:rPr>
              <w:fldChar w:fldCharType="begin"/>
            </w:r>
            <w:r w:rsidR="009B2E07">
              <w:rPr>
                <w:noProof/>
                <w:webHidden/>
              </w:rPr>
              <w:instrText xml:space="preserve"> PAGEREF _Toc93320470 \h </w:instrText>
            </w:r>
            <w:r w:rsidR="009B2E07">
              <w:rPr>
                <w:noProof/>
                <w:webHidden/>
              </w:rPr>
            </w:r>
            <w:r w:rsidR="009B2E07">
              <w:rPr>
                <w:noProof/>
                <w:webHidden/>
              </w:rPr>
              <w:fldChar w:fldCharType="separate"/>
            </w:r>
            <w:r w:rsidR="009B2E07">
              <w:rPr>
                <w:noProof/>
                <w:webHidden/>
              </w:rPr>
              <w:t>58</w:t>
            </w:r>
            <w:r w:rsidR="009B2E07">
              <w:rPr>
                <w:noProof/>
                <w:webHidden/>
              </w:rPr>
              <w:fldChar w:fldCharType="end"/>
            </w:r>
          </w:hyperlink>
        </w:p>
        <w:p w14:paraId="1FE73ACE" w14:textId="43F6CE2B" w:rsidR="009B2E07" w:rsidRDefault="00970EFC">
          <w:pPr>
            <w:pStyle w:val="TOC1"/>
            <w:rPr>
              <w:rFonts w:asciiTheme="minorHAnsi" w:eastAsiaTheme="minorEastAsia" w:hAnsiTheme="minorHAnsi"/>
              <w:noProof/>
              <w:color w:val="auto"/>
              <w:lang w:val="sv-SE" w:eastAsia="sv-SE"/>
            </w:rPr>
          </w:pPr>
          <w:hyperlink w:anchor="_Toc93320471" w:history="1">
            <w:r w:rsidR="009B2E07" w:rsidRPr="00DF70D4">
              <w:rPr>
                <w:rStyle w:val="Hyperlink"/>
                <w:noProof/>
              </w:rPr>
              <w:t>4.</w:t>
            </w:r>
            <w:r w:rsidR="009B2E07">
              <w:rPr>
                <w:rFonts w:asciiTheme="minorHAnsi" w:eastAsiaTheme="minorEastAsia" w:hAnsiTheme="minorHAnsi"/>
                <w:noProof/>
                <w:color w:val="auto"/>
                <w:lang w:val="sv-SE" w:eastAsia="sv-SE"/>
              </w:rPr>
              <w:tab/>
            </w:r>
            <w:r w:rsidR="009B2E07" w:rsidRPr="00DF70D4">
              <w:rPr>
                <w:rStyle w:val="Hyperlink"/>
                <w:noProof/>
              </w:rPr>
              <w:t>Middle Code Generation</w:t>
            </w:r>
            <w:r w:rsidR="009B2E07">
              <w:rPr>
                <w:noProof/>
                <w:webHidden/>
              </w:rPr>
              <w:tab/>
            </w:r>
            <w:r w:rsidR="009B2E07">
              <w:rPr>
                <w:noProof/>
                <w:webHidden/>
              </w:rPr>
              <w:fldChar w:fldCharType="begin"/>
            </w:r>
            <w:r w:rsidR="009B2E07">
              <w:rPr>
                <w:noProof/>
                <w:webHidden/>
              </w:rPr>
              <w:instrText xml:space="preserve"> PAGEREF _Toc93320471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04C7A750" w14:textId="1AAA72C8"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72" w:history="1">
            <w:r w:rsidR="009B2E07" w:rsidRPr="00DF70D4">
              <w:rPr>
                <w:rStyle w:val="Hyperlink"/>
                <w:noProof/>
              </w:rPr>
              <w:t>4.1.</w:t>
            </w:r>
            <w:r w:rsidR="009B2E07">
              <w:rPr>
                <w:rFonts w:asciiTheme="minorHAnsi" w:eastAsiaTheme="minorEastAsia" w:hAnsiTheme="minorHAnsi"/>
                <w:noProof/>
                <w:color w:val="auto"/>
                <w:lang w:val="sv-SE" w:eastAsia="sv-SE"/>
              </w:rPr>
              <w:tab/>
            </w:r>
            <w:r w:rsidR="009B2E07" w:rsidRPr="00DF70D4">
              <w:rPr>
                <w:rStyle w:val="Hyperlink"/>
                <w:noProof/>
              </w:rPr>
              <w:t>The MiddleCode Class</w:t>
            </w:r>
            <w:r w:rsidR="009B2E07">
              <w:rPr>
                <w:noProof/>
                <w:webHidden/>
              </w:rPr>
              <w:tab/>
            </w:r>
            <w:r w:rsidR="009B2E07">
              <w:rPr>
                <w:noProof/>
                <w:webHidden/>
              </w:rPr>
              <w:fldChar w:fldCharType="begin"/>
            </w:r>
            <w:r w:rsidR="009B2E07">
              <w:rPr>
                <w:noProof/>
                <w:webHidden/>
              </w:rPr>
              <w:instrText xml:space="preserve"> PAGEREF _Toc93320472 \h </w:instrText>
            </w:r>
            <w:r w:rsidR="009B2E07">
              <w:rPr>
                <w:noProof/>
                <w:webHidden/>
              </w:rPr>
            </w:r>
            <w:r w:rsidR="009B2E07">
              <w:rPr>
                <w:noProof/>
                <w:webHidden/>
              </w:rPr>
              <w:fldChar w:fldCharType="separate"/>
            </w:r>
            <w:r w:rsidR="009B2E07">
              <w:rPr>
                <w:noProof/>
                <w:webHidden/>
              </w:rPr>
              <w:t>59</w:t>
            </w:r>
            <w:r w:rsidR="009B2E07">
              <w:rPr>
                <w:noProof/>
                <w:webHidden/>
              </w:rPr>
              <w:fldChar w:fldCharType="end"/>
            </w:r>
          </w:hyperlink>
        </w:p>
        <w:p w14:paraId="7A6A5D8F" w14:textId="2D282460"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73" w:history="1">
            <w:r w:rsidR="009B2E07" w:rsidRPr="00DF70D4">
              <w:rPr>
                <w:rStyle w:val="Hyperlink"/>
                <w:noProof/>
              </w:rPr>
              <w:t>4.2.</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bCs/>
                <w:noProof/>
              </w:rPr>
              <w:t>MiddleCodeGenerator</w:t>
            </w:r>
            <w:r w:rsidR="009B2E07" w:rsidRPr="00DF70D4">
              <w:rPr>
                <w:rStyle w:val="Hyperlink"/>
                <w:noProof/>
              </w:rPr>
              <w:t xml:space="preserve"> Class</w:t>
            </w:r>
            <w:r w:rsidR="009B2E07">
              <w:rPr>
                <w:noProof/>
                <w:webHidden/>
              </w:rPr>
              <w:tab/>
            </w:r>
            <w:r w:rsidR="009B2E07">
              <w:rPr>
                <w:noProof/>
                <w:webHidden/>
              </w:rPr>
              <w:fldChar w:fldCharType="begin"/>
            </w:r>
            <w:r w:rsidR="009B2E07">
              <w:rPr>
                <w:noProof/>
                <w:webHidden/>
              </w:rPr>
              <w:instrText xml:space="preserve"> PAGEREF _Toc93320473 \h </w:instrText>
            </w:r>
            <w:r w:rsidR="009B2E07">
              <w:rPr>
                <w:noProof/>
                <w:webHidden/>
              </w:rPr>
            </w:r>
            <w:r w:rsidR="009B2E07">
              <w:rPr>
                <w:noProof/>
                <w:webHidden/>
              </w:rPr>
              <w:fldChar w:fldCharType="separate"/>
            </w:r>
            <w:r w:rsidR="009B2E07">
              <w:rPr>
                <w:noProof/>
                <w:webHidden/>
              </w:rPr>
              <w:t>61</w:t>
            </w:r>
            <w:r w:rsidR="009B2E07">
              <w:rPr>
                <w:noProof/>
                <w:webHidden/>
              </w:rPr>
              <w:fldChar w:fldCharType="end"/>
            </w:r>
          </w:hyperlink>
        </w:p>
        <w:p w14:paraId="5D942B50" w14:textId="69F6B55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74" w:history="1">
            <w:r w:rsidR="009B2E07" w:rsidRPr="00DF70D4">
              <w:rPr>
                <w:rStyle w:val="Hyperlink"/>
                <w:noProof/>
              </w:rPr>
              <w:t>4.2.1.</w:t>
            </w:r>
            <w:r w:rsidR="009B2E07">
              <w:rPr>
                <w:rFonts w:asciiTheme="minorHAnsi" w:eastAsiaTheme="minorEastAsia" w:hAnsiTheme="minorHAnsi"/>
                <w:noProof/>
                <w:color w:val="auto"/>
                <w:lang w:val="sv-SE" w:eastAsia="sv-SE"/>
              </w:rPr>
              <w:tab/>
            </w:r>
            <w:r w:rsidR="009B2E07" w:rsidRPr="00DF70D4">
              <w:rPr>
                <w:rStyle w:val="Hyperlink"/>
                <w:noProof/>
              </w:rPr>
              <w:t>The Forward-Jump Problem: Backpatching</w:t>
            </w:r>
            <w:r w:rsidR="009B2E07">
              <w:rPr>
                <w:noProof/>
                <w:webHidden/>
              </w:rPr>
              <w:tab/>
            </w:r>
            <w:r w:rsidR="009B2E07">
              <w:rPr>
                <w:noProof/>
                <w:webHidden/>
              </w:rPr>
              <w:fldChar w:fldCharType="begin"/>
            </w:r>
            <w:r w:rsidR="009B2E07">
              <w:rPr>
                <w:noProof/>
                <w:webHidden/>
              </w:rPr>
              <w:instrText xml:space="preserve"> PAGEREF _Toc93320474 \h </w:instrText>
            </w:r>
            <w:r w:rsidR="009B2E07">
              <w:rPr>
                <w:noProof/>
                <w:webHidden/>
              </w:rPr>
            </w:r>
            <w:r w:rsidR="009B2E07">
              <w:rPr>
                <w:noProof/>
                <w:webHidden/>
              </w:rPr>
              <w:fldChar w:fldCharType="separate"/>
            </w:r>
            <w:r w:rsidR="009B2E07">
              <w:rPr>
                <w:noProof/>
                <w:webHidden/>
              </w:rPr>
              <w:t>62</w:t>
            </w:r>
            <w:r w:rsidR="009B2E07">
              <w:rPr>
                <w:noProof/>
                <w:webHidden/>
              </w:rPr>
              <w:fldChar w:fldCharType="end"/>
            </w:r>
          </w:hyperlink>
        </w:p>
        <w:p w14:paraId="184E795A" w14:textId="3E3F8686"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75" w:history="1">
            <w:r w:rsidR="009B2E07" w:rsidRPr="00DF70D4">
              <w:rPr>
                <w:rStyle w:val="Hyperlink"/>
                <w:noProof/>
              </w:rPr>
              <w:t>4.3.</w:t>
            </w:r>
            <w:r w:rsidR="009B2E07">
              <w:rPr>
                <w:rFonts w:asciiTheme="minorHAnsi" w:eastAsiaTheme="minorEastAsia" w:hAnsiTheme="minorHAnsi"/>
                <w:noProof/>
                <w:color w:val="auto"/>
                <w:lang w:val="sv-SE" w:eastAsia="sv-SE"/>
              </w:rPr>
              <w:tab/>
            </w:r>
            <w:r w:rsidR="009B2E07" w:rsidRPr="00DF70D4">
              <w:rPr>
                <w:rStyle w:val="Hyperlink"/>
                <w:noProof/>
              </w:rPr>
              <w:t>Declarations</w:t>
            </w:r>
            <w:r w:rsidR="009B2E07">
              <w:rPr>
                <w:noProof/>
                <w:webHidden/>
              </w:rPr>
              <w:tab/>
            </w:r>
            <w:r w:rsidR="009B2E07">
              <w:rPr>
                <w:noProof/>
                <w:webHidden/>
              </w:rPr>
              <w:fldChar w:fldCharType="begin"/>
            </w:r>
            <w:r w:rsidR="009B2E07">
              <w:rPr>
                <w:noProof/>
                <w:webHidden/>
              </w:rPr>
              <w:instrText xml:space="preserve"> PAGEREF _Toc93320475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15922AA5" w14:textId="6865924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76" w:history="1">
            <w:r w:rsidR="009B2E07" w:rsidRPr="00DF70D4">
              <w:rPr>
                <w:rStyle w:val="Hyperlink"/>
                <w:noProof/>
              </w:rPr>
              <w:t>4.3.1.</w:t>
            </w:r>
            <w:r w:rsidR="009B2E07">
              <w:rPr>
                <w:rFonts w:asciiTheme="minorHAnsi" w:eastAsiaTheme="minorEastAsia" w:hAnsiTheme="minorHAnsi"/>
                <w:noProof/>
                <w:color w:val="auto"/>
                <w:lang w:val="sv-SE" w:eastAsia="sv-SE"/>
              </w:rPr>
              <w:tab/>
            </w:r>
            <w:r w:rsidR="009B2E07" w:rsidRPr="00DF70D4">
              <w:rPr>
                <w:rStyle w:val="Hyperlink"/>
                <w:noProof/>
              </w:rPr>
              <w:t>Function Definition</w:t>
            </w:r>
            <w:r w:rsidR="009B2E07">
              <w:rPr>
                <w:noProof/>
                <w:webHidden/>
              </w:rPr>
              <w:tab/>
            </w:r>
            <w:r w:rsidR="009B2E07">
              <w:rPr>
                <w:noProof/>
                <w:webHidden/>
              </w:rPr>
              <w:fldChar w:fldCharType="begin"/>
            </w:r>
            <w:r w:rsidR="009B2E07">
              <w:rPr>
                <w:noProof/>
                <w:webHidden/>
              </w:rPr>
              <w:instrText xml:space="preserve"> PAGEREF _Toc93320476 \h </w:instrText>
            </w:r>
            <w:r w:rsidR="009B2E07">
              <w:rPr>
                <w:noProof/>
                <w:webHidden/>
              </w:rPr>
            </w:r>
            <w:r w:rsidR="009B2E07">
              <w:rPr>
                <w:noProof/>
                <w:webHidden/>
              </w:rPr>
              <w:fldChar w:fldCharType="separate"/>
            </w:r>
            <w:r w:rsidR="009B2E07">
              <w:rPr>
                <w:noProof/>
                <w:webHidden/>
              </w:rPr>
              <w:t>65</w:t>
            </w:r>
            <w:r w:rsidR="009B2E07">
              <w:rPr>
                <w:noProof/>
                <w:webHidden/>
              </w:rPr>
              <w:fldChar w:fldCharType="end"/>
            </w:r>
          </w:hyperlink>
        </w:p>
        <w:p w14:paraId="237AB138" w14:textId="722ED36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77" w:history="1">
            <w:r w:rsidR="009B2E07" w:rsidRPr="00DF70D4">
              <w:rPr>
                <w:rStyle w:val="Hyperlink"/>
                <w:noProof/>
                <w:highlight w:val="white"/>
              </w:rPr>
              <w:t>4.3.2.</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Structs and Unions</w:t>
            </w:r>
            <w:r w:rsidR="009B2E07">
              <w:rPr>
                <w:noProof/>
                <w:webHidden/>
              </w:rPr>
              <w:tab/>
            </w:r>
            <w:r w:rsidR="009B2E07">
              <w:rPr>
                <w:noProof/>
                <w:webHidden/>
              </w:rPr>
              <w:fldChar w:fldCharType="begin"/>
            </w:r>
            <w:r w:rsidR="009B2E07">
              <w:rPr>
                <w:noProof/>
                <w:webHidden/>
              </w:rPr>
              <w:instrText xml:space="preserve"> PAGEREF _Toc93320477 \h </w:instrText>
            </w:r>
            <w:r w:rsidR="009B2E07">
              <w:rPr>
                <w:noProof/>
                <w:webHidden/>
              </w:rPr>
            </w:r>
            <w:r w:rsidR="009B2E07">
              <w:rPr>
                <w:noProof/>
                <w:webHidden/>
              </w:rPr>
              <w:fldChar w:fldCharType="separate"/>
            </w:r>
            <w:r w:rsidR="009B2E07">
              <w:rPr>
                <w:noProof/>
                <w:webHidden/>
              </w:rPr>
              <w:t>69</w:t>
            </w:r>
            <w:r w:rsidR="009B2E07">
              <w:rPr>
                <w:noProof/>
                <w:webHidden/>
              </w:rPr>
              <w:fldChar w:fldCharType="end"/>
            </w:r>
          </w:hyperlink>
        </w:p>
        <w:p w14:paraId="34ED6A71" w14:textId="2263B76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78" w:history="1">
            <w:r w:rsidR="009B2E07" w:rsidRPr="00DF70D4">
              <w:rPr>
                <w:rStyle w:val="Hyperlink"/>
                <w:noProof/>
                <w:highlight w:val="white"/>
              </w:rPr>
              <w:t>4.3.3.</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w:t>
            </w:r>
            <w:r w:rsidR="009B2E07">
              <w:rPr>
                <w:noProof/>
                <w:webHidden/>
              </w:rPr>
              <w:tab/>
            </w:r>
            <w:r w:rsidR="009B2E07">
              <w:rPr>
                <w:noProof/>
                <w:webHidden/>
              </w:rPr>
              <w:fldChar w:fldCharType="begin"/>
            </w:r>
            <w:r w:rsidR="009B2E07">
              <w:rPr>
                <w:noProof/>
                <w:webHidden/>
              </w:rPr>
              <w:instrText xml:space="preserve"> PAGEREF _Toc93320478 \h </w:instrText>
            </w:r>
            <w:r w:rsidR="009B2E07">
              <w:rPr>
                <w:noProof/>
                <w:webHidden/>
              </w:rPr>
            </w:r>
            <w:r w:rsidR="009B2E07">
              <w:rPr>
                <w:noProof/>
                <w:webHidden/>
              </w:rPr>
              <w:fldChar w:fldCharType="separate"/>
            </w:r>
            <w:r w:rsidR="009B2E07">
              <w:rPr>
                <w:noProof/>
                <w:webHidden/>
              </w:rPr>
              <w:t>70</w:t>
            </w:r>
            <w:r w:rsidR="009B2E07">
              <w:rPr>
                <w:noProof/>
                <w:webHidden/>
              </w:rPr>
              <w:fldChar w:fldCharType="end"/>
            </w:r>
          </w:hyperlink>
        </w:p>
        <w:p w14:paraId="13193444" w14:textId="7B76816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79" w:history="1">
            <w:r w:rsidR="009B2E07" w:rsidRPr="00DF70D4">
              <w:rPr>
                <w:rStyle w:val="Hyperlink"/>
                <w:noProof/>
                <w:highlight w:val="white"/>
              </w:rPr>
              <w:t>4.3.4.</w:t>
            </w:r>
            <w:r w:rsidR="009B2E07">
              <w:rPr>
                <w:rFonts w:asciiTheme="minorHAnsi" w:eastAsiaTheme="minorEastAsia" w:hAnsiTheme="minorHAnsi"/>
                <w:noProof/>
                <w:color w:val="auto"/>
                <w:lang w:val="sv-SE" w:eastAsia="sv-SE"/>
              </w:rPr>
              <w:tab/>
            </w:r>
            <w:r w:rsidR="009B2E07" w:rsidRPr="00DF70D4">
              <w:rPr>
                <w:rStyle w:val="Hyperlink"/>
                <w:noProof/>
                <w:highlight w:val="white"/>
              </w:rPr>
              <w:t>Declarator</w:t>
            </w:r>
            <w:r w:rsidR="009B2E07">
              <w:rPr>
                <w:noProof/>
                <w:webHidden/>
              </w:rPr>
              <w:tab/>
            </w:r>
            <w:r w:rsidR="009B2E07">
              <w:rPr>
                <w:noProof/>
                <w:webHidden/>
              </w:rPr>
              <w:fldChar w:fldCharType="begin"/>
            </w:r>
            <w:r w:rsidR="009B2E07">
              <w:rPr>
                <w:noProof/>
                <w:webHidden/>
              </w:rPr>
              <w:instrText xml:space="preserve"> PAGEREF _Toc93320479 \h </w:instrText>
            </w:r>
            <w:r w:rsidR="009B2E07">
              <w:rPr>
                <w:noProof/>
                <w:webHidden/>
              </w:rPr>
            </w:r>
            <w:r w:rsidR="009B2E07">
              <w:rPr>
                <w:noProof/>
                <w:webHidden/>
              </w:rPr>
              <w:fldChar w:fldCharType="separate"/>
            </w:r>
            <w:r w:rsidR="009B2E07">
              <w:rPr>
                <w:noProof/>
                <w:webHidden/>
              </w:rPr>
              <w:t>72</w:t>
            </w:r>
            <w:r w:rsidR="009B2E07">
              <w:rPr>
                <w:noProof/>
                <w:webHidden/>
              </w:rPr>
              <w:fldChar w:fldCharType="end"/>
            </w:r>
          </w:hyperlink>
        </w:p>
        <w:p w14:paraId="48F6C58E" w14:textId="3B29940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80" w:history="1">
            <w:r w:rsidR="009B2E07" w:rsidRPr="00DF70D4">
              <w:rPr>
                <w:rStyle w:val="Hyperlink"/>
                <w:noProof/>
                <w:highlight w:val="white"/>
              </w:rPr>
              <w:t>4.3.5.</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 declarator</w:t>
            </w:r>
            <w:r w:rsidR="009B2E07">
              <w:rPr>
                <w:noProof/>
                <w:webHidden/>
              </w:rPr>
              <w:tab/>
            </w:r>
            <w:r w:rsidR="009B2E07">
              <w:rPr>
                <w:noProof/>
                <w:webHidden/>
              </w:rPr>
              <w:fldChar w:fldCharType="begin"/>
            </w:r>
            <w:r w:rsidR="009B2E07">
              <w:rPr>
                <w:noProof/>
                <w:webHidden/>
              </w:rPr>
              <w:instrText xml:space="preserve"> PAGEREF _Toc93320480 \h </w:instrText>
            </w:r>
            <w:r w:rsidR="009B2E07">
              <w:rPr>
                <w:noProof/>
                <w:webHidden/>
              </w:rPr>
            </w:r>
            <w:r w:rsidR="009B2E07">
              <w:rPr>
                <w:noProof/>
                <w:webHidden/>
              </w:rPr>
              <w:fldChar w:fldCharType="separate"/>
            </w:r>
            <w:r w:rsidR="009B2E07">
              <w:rPr>
                <w:noProof/>
                <w:webHidden/>
              </w:rPr>
              <w:t>74</w:t>
            </w:r>
            <w:r w:rsidR="009B2E07">
              <w:rPr>
                <w:noProof/>
                <w:webHidden/>
              </w:rPr>
              <w:fldChar w:fldCharType="end"/>
            </w:r>
          </w:hyperlink>
        </w:p>
        <w:p w14:paraId="3E05C2E9" w14:textId="73DD6A2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81" w:history="1">
            <w:r w:rsidR="009B2E07" w:rsidRPr="00DF70D4">
              <w:rPr>
                <w:rStyle w:val="Hyperlink"/>
                <w:noProof/>
                <w:highlight w:val="white"/>
              </w:rPr>
              <w:t>4.3.6.</w:t>
            </w:r>
            <w:r w:rsidR="009B2E07">
              <w:rPr>
                <w:rFonts w:asciiTheme="minorHAnsi" w:eastAsiaTheme="minorEastAsia" w:hAnsiTheme="minorHAnsi"/>
                <w:noProof/>
                <w:color w:val="auto"/>
                <w:lang w:val="sv-SE" w:eastAsia="sv-SE"/>
              </w:rPr>
              <w:tab/>
            </w:r>
            <w:r w:rsidR="009B2E07" w:rsidRPr="00DF70D4">
              <w:rPr>
                <w:rStyle w:val="Hyperlink"/>
                <w:noProof/>
                <w:highlight w:val="white"/>
              </w:rPr>
              <w:t>Direct Declarator</w:t>
            </w:r>
            <w:r w:rsidR="009B2E07">
              <w:rPr>
                <w:noProof/>
                <w:webHidden/>
              </w:rPr>
              <w:tab/>
            </w:r>
            <w:r w:rsidR="009B2E07">
              <w:rPr>
                <w:noProof/>
                <w:webHidden/>
              </w:rPr>
              <w:fldChar w:fldCharType="begin"/>
            </w:r>
            <w:r w:rsidR="009B2E07">
              <w:rPr>
                <w:noProof/>
                <w:webHidden/>
              </w:rPr>
              <w:instrText xml:space="preserve"> PAGEREF _Toc93320481 \h </w:instrText>
            </w:r>
            <w:r w:rsidR="009B2E07">
              <w:rPr>
                <w:noProof/>
                <w:webHidden/>
              </w:rPr>
            </w:r>
            <w:r w:rsidR="009B2E07">
              <w:rPr>
                <w:noProof/>
                <w:webHidden/>
              </w:rPr>
              <w:fldChar w:fldCharType="separate"/>
            </w:r>
            <w:r w:rsidR="009B2E07">
              <w:rPr>
                <w:noProof/>
                <w:webHidden/>
              </w:rPr>
              <w:t>75</w:t>
            </w:r>
            <w:r w:rsidR="009B2E07">
              <w:rPr>
                <w:noProof/>
                <w:webHidden/>
              </w:rPr>
              <w:fldChar w:fldCharType="end"/>
            </w:r>
          </w:hyperlink>
        </w:p>
        <w:p w14:paraId="7E1334D0" w14:textId="59AB190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82" w:history="1">
            <w:r w:rsidR="009B2E07" w:rsidRPr="00DF70D4">
              <w:rPr>
                <w:rStyle w:val="Hyperlink"/>
                <w:noProof/>
                <w:highlight w:val="white"/>
              </w:rPr>
              <w:t>4.3.7.</w:t>
            </w:r>
            <w:r w:rsidR="009B2E07">
              <w:rPr>
                <w:rFonts w:asciiTheme="minorHAnsi" w:eastAsiaTheme="minorEastAsia" w:hAnsiTheme="minorHAnsi"/>
                <w:noProof/>
                <w:color w:val="auto"/>
                <w:lang w:val="sv-SE" w:eastAsia="sv-SE"/>
              </w:rPr>
              <w:tab/>
            </w:r>
            <w:r w:rsidR="009B2E07" w:rsidRPr="00DF70D4">
              <w:rPr>
                <w:rStyle w:val="Hyperlink"/>
                <w:noProof/>
                <w:highlight w:val="white"/>
              </w:rPr>
              <w:t>Parameters</w:t>
            </w:r>
            <w:r w:rsidR="009B2E07">
              <w:rPr>
                <w:noProof/>
                <w:webHidden/>
              </w:rPr>
              <w:tab/>
            </w:r>
            <w:r w:rsidR="009B2E07">
              <w:rPr>
                <w:noProof/>
                <w:webHidden/>
              </w:rPr>
              <w:fldChar w:fldCharType="begin"/>
            </w:r>
            <w:r w:rsidR="009B2E07">
              <w:rPr>
                <w:noProof/>
                <w:webHidden/>
              </w:rPr>
              <w:instrText xml:space="preserve"> PAGEREF _Toc93320482 \h </w:instrText>
            </w:r>
            <w:r w:rsidR="009B2E07">
              <w:rPr>
                <w:noProof/>
                <w:webHidden/>
              </w:rPr>
            </w:r>
            <w:r w:rsidR="009B2E07">
              <w:rPr>
                <w:noProof/>
                <w:webHidden/>
              </w:rPr>
              <w:fldChar w:fldCharType="separate"/>
            </w:r>
            <w:r w:rsidR="009B2E07">
              <w:rPr>
                <w:noProof/>
                <w:webHidden/>
              </w:rPr>
              <w:t>76</w:t>
            </w:r>
            <w:r w:rsidR="009B2E07">
              <w:rPr>
                <w:noProof/>
                <w:webHidden/>
              </w:rPr>
              <w:fldChar w:fldCharType="end"/>
            </w:r>
          </w:hyperlink>
        </w:p>
        <w:p w14:paraId="41DE1D67" w14:textId="301E29AC"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483" w:history="1">
            <w:r w:rsidR="009B2E07" w:rsidRPr="00DF70D4">
              <w:rPr>
                <w:rStyle w:val="Hyperlink"/>
                <w:noProof/>
                <w:highlight w:val="white"/>
              </w:rPr>
              <w:t>4.4.</w:t>
            </w:r>
            <w:r w:rsidR="009B2E07">
              <w:rPr>
                <w:rFonts w:asciiTheme="minorHAnsi" w:eastAsiaTheme="minorEastAsia" w:hAnsiTheme="minorHAnsi"/>
                <w:noProof/>
                <w:color w:val="auto"/>
                <w:lang w:val="sv-SE" w:eastAsia="sv-SE"/>
              </w:rPr>
              <w:tab/>
            </w:r>
            <w:r w:rsidR="009B2E07" w:rsidRPr="00DF70D4">
              <w:rPr>
                <w:rStyle w:val="Hyperlink"/>
                <w:noProof/>
                <w:highlight w:val="white"/>
              </w:rPr>
              <w:t>Statements</w:t>
            </w:r>
            <w:r w:rsidR="009B2E07">
              <w:rPr>
                <w:noProof/>
                <w:webHidden/>
              </w:rPr>
              <w:tab/>
            </w:r>
            <w:r w:rsidR="009B2E07">
              <w:rPr>
                <w:noProof/>
                <w:webHidden/>
              </w:rPr>
              <w:fldChar w:fldCharType="begin"/>
            </w:r>
            <w:r w:rsidR="009B2E07">
              <w:rPr>
                <w:noProof/>
                <w:webHidden/>
              </w:rPr>
              <w:instrText xml:space="preserve"> PAGEREF _Toc93320483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011ACC6B" w14:textId="4150C4C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84"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If Statement</w:t>
            </w:r>
            <w:r w:rsidR="009B2E07">
              <w:rPr>
                <w:noProof/>
                <w:webHidden/>
              </w:rPr>
              <w:tab/>
            </w:r>
            <w:r w:rsidR="009B2E07">
              <w:rPr>
                <w:noProof/>
                <w:webHidden/>
              </w:rPr>
              <w:fldChar w:fldCharType="begin"/>
            </w:r>
            <w:r w:rsidR="009B2E07">
              <w:rPr>
                <w:noProof/>
                <w:webHidden/>
              </w:rPr>
              <w:instrText xml:space="preserve"> PAGEREF _Toc93320484 \h </w:instrText>
            </w:r>
            <w:r w:rsidR="009B2E07">
              <w:rPr>
                <w:noProof/>
                <w:webHidden/>
              </w:rPr>
            </w:r>
            <w:r w:rsidR="009B2E07">
              <w:rPr>
                <w:noProof/>
                <w:webHidden/>
              </w:rPr>
              <w:fldChar w:fldCharType="separate"/>
            </w:r>
            <w:r w:rsidR="009B2E07">
              <w:rPr>
                <w:noProof/>
                <w:webHidden/>
              </w:rPr>
              <w:t>77</w:t>
            </w:r>
            <w:r w:rsidR="009B2E07">
              <w:rPr>
                <w:noProof/>
                <w:webHidden/>
              </w:rPr>
              <w:fldChar w:fldCharType="end"/>
            </w:r>
          </w:hyperlink>
        </w:p>
        <w:p w14:paraId="7C20C9BC" w14:textId="1512E3A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85" w:history="1">
            <w:r w:rsidR="009B2E07" w:rsidRPr="00DF70D4">
              <w:rPr>
                <w:rStyle w:val="Hyperlink"/>
                <w:noProof/>
                <w:highlight w:val="white"/>
              </w:rPr>
              <w:t>4.4.2.</w:t>
            </w:r>
            <w:r w:rsidR="009B2E07">
              <w:rPr>
                <w:rFonts w:asciiTheme="minorHAnsi" w:eastAsiaTheme="minorEastAsia" w:hAnsiTheme="minorHAnsi"/>
                <w:noProof/>
                <w:color w:val="auto"/>
                <w:lang w:val="sv-SE" w:eastAsia="sv-SE"/>
              </w:rPr>
              <w:tab/>
            </w:r>
            <w:r w:rsidR="009B2E07" w:rsidRPr="00DF70D4">
              <w:rPr>
                <w:rStyle w:val="Hyperlink"/>
                <w:noProof/>
                <w:highlight w:val="white"/>
              </w:rPr>
              <w:t>The If-Else Statement</w:t>
            </w:r>
            <w:r w:rsidR="009B2E07">
              <w:rPr>
                <w:noProof/>
                <w:webHidden/>
              </w:rPr>
              <w:tab/>
            </w:r>
            <w:r w:rsidR="009B2E07">
              <w:rPr>
                <w:noProof/>
                <w:webHidden/>
              </w:rPr>
              <w:fldChar w:fldCharType="begin"/>
            </w:r>
            <w:r w:rsidR="009B2E07">
              <w:rPr>
                <w:noProof/>
                <w:webHidden/>
              </w:rPr>
              <w:instrText xml:space="preserve"> PAGEREF _Toc93320485 \h </w:instrText>
            </w:r>
            <w:r w:rsidR="009B2E07">
              <w:rPr>
                <w:noProof/>
                <w:webHidden/>
              </w:rPr>
            </w:r>
            <w:r w:rsidR="009B2E07">
              <w:rPr>
                <w:noProof/>
                <w:webHidden/>
              </w:rPr>
              <w:fldChar w:fldCharType="separate"/>
            </w:r>
            <w:r w:rsidR="009B2E07">
              <w:rPr>
                <w:noProof/>
                <w:webHidden/>
              </w:rPr>
              <w:t>78</w:t>
            </w:r>
            <w:r w:rsidR="009B2E07">
              <w:rPr>
                <w:noProof/>
                <w:webHidden/>
              </w:rPr>
              <w:fldChar w:fldCharType="end"/>
            </w:r>
          </w:hyperlink>
        </w:p>
        <w:p w14:paraId="10E8193A" w14:textId="2027741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86"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Switch Statement</w:t>
            </w:r>
            <w:r w:rsidR="009B2E07">
              <w:rPr>
                <w:noProof/>
                <w:webHidden/>
              </w:rPr>
              <w:tab/>
            </w:r>
            <w:r w:rsidR="009B2E07">
              <w:rPr>
                <w:noProof/>
                <w:webHidden/>
              </w:rPr>
              <w:fldChar w:fldCharType="begin"/>
            </w:r>
            <w:r w:rsidR="009B2E07">
              <w:rPr>
                <w:noProof/>
                <w:webHidden/>
              </w:rPr>
              <w:instrText xml:space="preserve"> PAGEREF _Toc93320486 \h </w:instrText>
            </w:r>
            <w:r w:rsidR="009B2E07">
              <w:rPr>
                <w:noProof/>
                <w:webHidden/>
              </w:rPr>
            </w:r>
            <w:r w:rsidR="009B2E07">
              <w:rPr>
                <w:noProof/>
                <w:webHidden/>
              </w:rPr>
              <w:fldChar w:fldCharType="separate"/>
            </w:r>
            <w:r w:rsidR="009B2E07">
              <w:rPr>
                <w:noProof/>
                <w:webHidden/>
              </w:rPr>
              <w:t>79</w:t>
            </w:r>
            <w:r w:rsidR="009B2E07">
              <w:rPr>
                <w:noProof/>
                <w:webHidden/>
              </w:rPr>
              <w:fldChar w:fldCharType="end"/>
            </w:r>
          </w:hyperlink>
        </w:p>
        <w:p w14:paraId="331C82B0" w14:textId="1B87C09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87"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Case Statement</w:t>
            </w:r>
            <w:r w:rsidR="009B2E07">
              <w:rPr>
                <w:noProof/>
                <w:webHidden/>
              </w:rPr>
              <w:tab/>
            </w:r>
            <w:r w:rsidR="009B2E07">
              <w:rPr>
                <w:noProof/>
                <w:webHidden/>
              </w:rPr>
              <w:fldChar w:fldCharType="begin"/>
            </w:r>
            <w:r w:rsidR="009B2E07">
              <w:rPr>
                <w:noProof/>
                <w:webHidden/>
              </w:rPr>
              <w:instrText xml:space="preserve"> PAGEREF _Toc93320487 \h </w:instrText>
            </w:r>
            <w:r w:rsidR="009B2E07">
              <w:rPr>
                <w:noProof/>
                <w:webHidden/>
              </w:rPr>
            </w:r>
            <w:r w:rsidR="009B2E07">
              <w:rPr>
                <w:noProof/>
                <w:webHidden/>
              </w:rPr>
              <w:fldChar w:fldCharType="separate"/>
            </w:r>
            <w:r w:rsidR="009B2E07">
              <w:rPr>
                <w:noProof/>
                <w:webHidden/>
              </w:rPr>
              <w:t>80</w:t>
            </w:r>
            <w:r w:rsidR="009B2E07">
              <w:rPr>
                <w:noProof/>
                <w:webHidden/>
              </w:rPr>
              <w:fldChar w:fldCharType="end"/>
            </w:r>
          </w:hyperlink>
        </w:p>
        <w:p w14:paraId="67CE71C0" w14:textId="31D04C28"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88"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The Default Statement</w:t>
            </w:r>
            <w:r w:rsidR="009B2E07">
              <w:rPr>
                <w:noProof/>
                <w:webHidden/>
              </w:rPr>
              <w:tab/>
            </w:r>
            <w:r w:rsidR="009B2E07">
              <w:rPr>
                <w:noProof/>
                <w:webHidden/>
              </w:rPr>
              <w:fldChar w:fldCharType="begin"/>
            </w:r>
            <w:r w:rsidR="009B2E07">
              <w:rPr>
                <w:noProof/>
                <w:webHidden/>
              </w:rPr>
              <w:instrText xml:space="preserve"> PAGEREF _Toc93320488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75EECE74" w14:textId="653D83D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8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Break Statement</w:t>
            </w:r>
            <w:r w:rsidR="009B2E07">
              <w:rPr>
                <w:noProof/>
                <w:webHidden/>
              </w:rPr>
              <w:tab/>
            </w:r>
            <w:r w:rsidR="009B2E07">
              <w:rPr>
                <w:noProof/>
                <w:webHidden/>
              </w:rPr>
              <w:fldChar w:fldCharType="begin"/>
            </w:r>
            <w:r w:rsidR="009B2E07">
              <w:rPr>
                <w:noProof/>
                <w:webHidden/>
              </w:rPr>
              <w:instrText xml:space="preserve"> PAGEREF _Toc93320489 \h </w:instrText>
            </w:r>
            <w:r w:rsidR="009B2E07">
              <w:rPr>
                <w:noProof/>
                <w:webHidden/>
              </w:rPr>
            </w:r>
            <w:r w:rsidR="009B2E07">
              <w:rPr>
                <w:noProof/>
                <w:webHidden/>
              </w:rPr>
              <w:fldChar w:fldCharType="separate"/>
            </w:r>
            <w:r w:rsidR="009B2E07">
              <w:rPr>
                <w:noProof/>
                <w:webHidden/>
              </w:rPr>
              <w:t>81</w:t>
            </w:r>
            <w:r w:rsidR="009B2E07">
              <w:rPr>
                <w:noProof/>
                <w:webHidden/>
              </w:rPr>
              <w:fldChar w:fldCharType="end"/>
            </w:r>
          </w:hyperlink>
        </w:p>
        <w:p w14:paraId="65733412" w14:textId="16E2D30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0"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While Statement</w:t>
            </w:r>
            <w:r w:rsidR="009B2E07">
              <w:rPr>
                <w:noProof/>
                <w:webHidden/>
              </w:rPr>
              <w:tab/>
            </w:r>
            <w:r w:rsidR="009B2E07">
              <w:rPr>
                <w:noProof/>
                <w:webHidden/>
              </w:rPr>
              <w:fldChar w:fldCharType="begin"/>
            </w:r>
            <w:r w:rsidR="009B2E07">
              <w:rPr>
                <w:noProof/>
                <w:webHidden/>
              </w:rPr>
              <w:instrText xml:space="preserve"> PAGEREF _Toc93320490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0FA1812A" w14:textId="25E18CC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1"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The Do Statement</w:t>
            </w:r>
            <w:r w:rsidR="009B2E07">
              <w:rPr>
                <w:noProof/>
                <w:webHidden/>
              </w:rPr>
              <w:tab/>
            </w:r>
            <w:r w:rsidR="009B2E07">
              <w:rPr>
                <w:noProof/>
                <w:webHidden/>
              </w:rPr>
              <w:fldChar w:fldCharType="begin"/>
            </w:r>
            <w:r w:rsidR="009B2E07">
              <w:rPr>
                <w:noProof/>
                <w:webHidden/>
              </w:rPr>
              <w:instrText xml:space="preserve"> PAGEREF _Toc93320491 \h </w:instrText>
            </w:r>
            <w:r w:rsidR="009B2E07">
              <w:rPr>
                <w:noProof/>
                <w:webHidden/>
              </w:rPr>
            </w:r>
            <w:r w:rsidR="009B2E07">
              <w:rPr>
                <w:noProof/>
                <w:webHidden/>
              </w:rPr>
              <w:fldChar w:fldCharType="separate"/>
            </w:r>
            <w:r w:rsidR="009B2E07">
              <w:rPr>
                <w:noProof/>
                <w:webHidden/>
              </w:rPr>
              <w:t>82</w:t>
            </w:r>
            <w:r w:rsidR="009B2E07">
              <w:rPr>
                <w:noProof/>
                <w:webHidden/>
              </w:rPr>
              <w:fldChar w:fldCharType="end"/>
            </w:r>
          </w:hyperlink>
        </w:p>
        <w:p w14:paraId="41E4EDF1" w14:textId="6A9A076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2"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The For Statement</w:t>
            </w:r>
            <w:r w:rsidR="009B2E07">
              <w:rPr>
                <w:noProof/>
                <w:webHidden/>
              </w:rPr>
              <w:tab/>
            </w:r>
            <w:r w:rsidR="009B2E07">
              <w:rPr>
                <w:noProof/>
                <w:webHidden/>
              </w:rPr>
              <w:fldChar w:fldCharType="begin"/>
            </w:r>
            <w:r w:rsidR="009B2E07">
              <w:rPr>
                <w:noProof/>
                <w:webHidden/>
              </w:rPr>
              <w:instrText xml:space="preserve"> PAGEREF _Toc93320492 \h </w:instrText>
            </w:r>
            <w:r w:rsidR="009B2E07">
              <w:rPr>
                <w:noProof/>
                <w:webHidden/>
              </w:rPr>
            </w:r>
            <w:r w:rsidR="009B2E07">
              <w:rPr>
                <w:noProof/>
                <w:webHidden/>
              </w:rPr>
              <w:fldChar w:fldCharType="separate"/>
            </w:r>
            <w:r w:rsidR="009B2E07">
              <w:rPr>
                <w:noProof/>
                <w:webHidden/>
              </w:rPr>
              <w:t>83</w:t>
            </w:r>
            <w:r w:rsidR="009B2E07">
              <w:rPr>
                <w:noProof/>
                <w:webHidden/>
              </w:rPr>
              <w:fldChar w:fldCharType="end"/>
            </w:r>
          </w:hyperlink>
        </w:p>
        <w:p w14:paraId="06890D8C" w14:textId="4111831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3"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The Continue Statement</w:t>
            </w:r>
            <w:r w:rsidR="009B2E07">
              <w:rPr>
                <w:noProof/>
                <w:webHidden/>
              </w:rPr>
              <w:tab/>
            </w:r>
            <w:r w:rsidR="009B2E07">
              <w:rPr>
                <w:noProof/>
                <w:webHidden/>
              </w:rPr>
              <w:fldChar w:fldCharType="begin"/>
            </w:r>
            <w:r w:rsidR="009B2E07">
              <w:rPr>
                <w:noProof/>
                <w:webHidden/>
              </w:rPr>
              <w:instrText xml:space="preserve"> PAGEREF _Toc93320493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52D962EA" w14:textId="58A7130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4" w:history="1">
            <w:r w:rsidR="009B2E07" w:rsidRPr="00DF70D4">
              <w:rPr>
                <w:rStyle w:val="Hyperlink"/>
                <w:noProof/>
              </w:rPr>
              <w:t>4.4.2.</w:t>
            </w:r>
            <w:r w:rsidR="009B2E07">
              <w:rPr>
                <w:rFonts w:asciiTheme="minorHAnsi" w:eastAsiaTheme="minorEastAsia" w:hAnsiTheme="minorHAnsi"/>
                <w:noProof/>
                <w:color w:val="auto"/>
                <w:lang w:val="sv-SE" w:eastAsia="sv-SE"/>
              </w:rPr>
              <w:tab/>
            </w:r>
            <w:r w:rsidR="009B2E07" w:rsidRPr="00DF70D4">
              <w:rPr>
                <w:rStyle w:val="Hyperlink"/>
                <w:noProof/>
              </w:rPr>
              <w:t>The Label and Goto Statements</w:t>
            </w:r>
            <w:r w:rsidR="009B2E07">
              <w:rPr>
                <w:noProof/>
                <w:webHidden/>
              </w:rPr>
              <w:tab/>
            </w:r>
            <w:r w:rsidR="009B2E07">
              <w:rPr>
                <w:noProof/>
                <w:webHidden/>
              </w:rPr>
              <w:fldChar w:fldCharType="begin"/>
            </w:r>
            <w:r w:rsidR="009B2E07">
              <w:rPr>
                <w:noProof/>
                <w:webHidden/>
              </w:rPr>
              <w:instrText xml:space="preserve"> PAGEREF _Toc93320494 \h </w:instrText>
            </w:r>
            <w:r w:rsidR="009B2E07">
              <w:rPr>
                <w:noProof/>
                <w:webHidden/>
              </w:rPr>
            </w:r>
            <w:r w:rsidR="009B2E07">
              <w:rPr>
                <w:noProof/>
                <w:webHidden/>
              </w:rPr>
              <w:fldChar w:fldCharType="separate"/>
            </w:r>
            <w:r w:rsidR="009B2E07">
              <w:rPr>
                <w:noProof/>
                <w:webHidden/>
              </w:rPr>
              <w:t>84</w:t>
            </w:r>
            <w:r w:rsidR="009B2E07">
              <w:rPr>
                <w:noProof/>
                <w:webHidden/>
              </w:rPr>
              <w:fldChar w:fldCharType="end"/>
            </w:r>
          </w:hyperlink>
        </w:p>
        <w:p w14:paraId="78B4878B" w14:textId="48F9606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5" w:history="1">
            <w:r w:rsidR="009B2E07" w:rsidRPr="00DF70D4">
              <w:rPr>
                <w:rStyle w:val="Hyperlink"/>
                <w:noProof/>
              </w:rPr>
              <w:t>4.4.3.</w:t>
            </w:r>
            <w:r w:rsidR="009B2E07">
              <w:rPr>
                <w:rFonts w:asciiTheme="minorHAnsi" w:eastAsiaTheme="minorEastAsia" w:hAnsiTheme="minorHAnsi"/>
                <w:noProof/>
                <w:color w:val="auto"/>
                <w:lang w:val="sv-SE" w:eastAsia="sv-SE"/>
              </w:rPr>
              <w:tab/>
            </w:r>
            <w:r w:rsidR="009B2E07" w:rsidRPr="00DF70D4">
              <w:rPr>
                <w:rStyle w:val="Hyperlink"/>
                <w:noProof/>
              </w:rPr>
              <w:t>Return Statement</w:t>
            </w:r>
            <w:r w:rsidR="009B2E07">
              <w:rPr>
                <w:noProof/>
                <w:webHidden/>
              </w:rPr>
              <w:tab/>
            </w:r>
            <w:r w:rsidR="009B2E07">
              <w:rPr>
                <w:noProof/>
                <w:webHidden/>
              </w:rPr>
              <w:fldChar w:fldCharType="begin"/>
            </w:r>
            <w:r w:rsidR="009B2E07">
              <w:rPr>
                <w:noProof/>
                <w:webHidden/>
              </w:rPr>
              <w:instrText xml:space="preserve"> PAGEREF _Toc93320495 \h </w:instrText>
            </w:r>
            <w:r w:rsidR="009B2E07">
              <w:rPr>
                <w:noProof/>
                <w:webHidden/>
              </w:rPr>
            </w:r>
            <w:r w:rsidR="009B2E07">
              <w:rPr>
                <w:noProof/>
                <w:webHidden/>
              </w:rPr>
              <w:fldChar w:fldCharType="separate"/>
            </w:r>
            <w:r w:rsidR="009B2E07">
              <w:rPr>
                <w:noProof/>
                <w:webHidden/>
              </w:rPr>
              <w:t>85</w:t>
            </w:r>
            <w:r w:rsidR="009B2E07">
              <w:rPr>
                <w:noProof/>
                <w:webHidden/>
              </w:rPr>
              <w:fldChar w:fldCharType="end"/>
            </w:r>
          </w:hyperlink>
        </w:p>
        <w:p w14:paraId="40C0C5D9" w14:textId="42A8AFB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6" w:history="1">
            <w:r w:rsidR="009B2E07" w:rsidRPr="00DF70D4">
              <w:rPr>
                <w:rStyle w:val="Hyperlink"/>
                <w:noProof/>
              </w:rPr>
              <w:t>4.4.4.</w:t>
            </w:r>
            <w:r w:rsidR="009B2E07">
              <w:rPr>
                <w:rFonts w:asciiTheme="minorHAnsi" w:eastAsiaTheme="minorEastAsia" w:hAnsiTheme="minorHAnsi"/>
                <w:noProof/>
                <w:color w:val="auto"/>
                <w:lang w:val="sv-SE" w:eastAsia="sv-SE"/>
              </w:rPr>
              <w:tab/>
            </w:r>
            <w:r w:rsidR="009B2E07" w:rsidRPr="00DF70D4">
              <w:rPr>
                <w:rStyle w:val="Hyperlink"/>
                <w:noProof/>
              </w:rPr>
              <w:t>Optional Expression Statement</w:t>
            </w:r>
            <w:r w:rsidR="009B2E07">
              <w:rPr>
                <w:noProof/>
                <w:webHidden/>
              </w:rPr>
              <w:tab/>
            </w:r>
            <w:r w:rsidR="009B2E07">
              <w:rPr>
                <w:noProof/>
                <w:webHidden/>
              </w:rPr>
              <w:fldChar w:fldCharType="begin"/>
            </w:r>
            <w:r w:rsidR="009B2E07">
              <w:rPr>
                <w:noProof/>
                <w:webHidden/>
              </w:rPr>
              <w:instrText xml:space="preserve"> PAGEREF _Toc93320496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3E72F478" w14:textId="0A151DE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7" w:history="1">
            <w:r w:rsidR="009B2E07" w:rsidRPr="00DF70D4">
              <w:rPr>
                <w:rStyle w:val="Hyperlink"/>
                <w:noProof/>
              </w:rPr>
              <w:t>4.4.5.</w:t>
            </w:r>
            <w:r w:rsidR="009B2E07">
              <w:rPr>
                <w:rFonts w:asciiTheme="minorHAnsi" w:eastAsiaTheme="minorEastAsia" w:hAnsiTheme="minorHAnsi"/>
                <w:noProof/>
                <w:color w:val="auto"/>
                <w:lang w:val="sv-SE" w:eastAsia="sv-SE"/>
              </w:rPr>
              <w:tab/>
            </w:r>
            <w:r w:rsidR="009B2E07" w:rsidRPr="00DF70D4">
              <w:rPr>
                <w:rStyle w:val="Hyperlink"/>
                <w:noProof/>
              </w:rPr>
              <w:t>Jump Register Statements</w:t>
            </w:r>
            <w:r w:rsidR="009B2E07">
              <w:rPr>
                <w:noProof/>
                <w:webHidden/>
              </w:rPr>
              <w:tab/>
            </w:r>
            <w:r w:rsidR="009B2E07">
              <w:rPr>
                <w:noProof/>
                <w:webHidden/>
              </w:rPr>
              <w:fldChar w:fldCharType="begin"/>
            </w:r>
            <w:r w:rsidR="009B2E07">
              <w:rPr>
                <w:noProof/>
                <w:webHidden/>
              </w:rPr>
              <w:instrText xml:space="preserve"> PAGEREF _Toc93320497 \h </w:instrText>
            </w:r>
            <w:r w:rsidR="009B2E07">
              <w:rPr>
                <w:noProof/>
                <w:webHidden/>
              </w:rPr>
            </w:r>
            <w:r w:rsidR="009B2E07">
              <w:rPr>
                <w:noProof/>
                <w:webHidden/>
              </w:rPr>
              <w:fldChar w:fldCharType="separate"/>
            </w:r>
            <w:r w:rsidR="009B2E07">
              <w:rPr>
                <w:noProof/>
                <w:webHidden/>
              </w:rPr>
              <w:t>86</w:t>
            </w:r>
            <w:r w:rsidR="009B2E07">
              <w:rPr>
                <w:noProof/>
                <w:webHidden/>
              </w:rPr>
              <w:fldChar w:fldCharType="end"/>
            </w:r>
          </w:hyperlink>
        </w:p>
        <w:p w14:paraId="5B1962E1" w14:textId="2834EC9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8"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Interrupt Statements</w:t>
            </w:r>
            <w:r w:rsidR="009B2E07">
              <w:rPr>
                <w:noProof/>
                <w:webHidden/>
              </w:rPr>
              <w:tab/>
            </w:r>
            <w:r w:rsidR="009B2E07">
              <w:rPr>
                <w:noProof/>
                <w:webHidden/>
              </w:rPr>
              <w:fldChar w:fldCharType="begin"/>
            </w:r>
            <w:r w:rsidR="009B2E07">
              <w:rPr>
                <w:noProof/>
                <w:webHidden/>
              </w:rPr>
              <w:instrText xml:space="preserve"> PAGEREF _Toc93320498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77F32FEC" w14:textId="1FA402B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499" w:history="1">
            <w:r w:rsidR="009B2E07" w:rsidRPr="00DF70D4">
              <w:rPr>
                <w:rStyle w:val="Hyperlink"/>
                <w:noProof/>
              </w:rPr>
              <w:t>4.4.1.</w:t>
            </w:r>
            <w:r w:rsidR="009B2E07">
              <w:rPr>
                <w:rFonts w:asciiTheme="minorHAnsi" w:eastAsiaTheme="minorEastAsia" w:hAnsiTheme="minorHAnsi"/>
                <w:noProof/>
                <w:color w:val="auto"/>
                <w:lang w:val="sv-SE" w:eastAsia="sv-SE"/>
              </w:rPr>
              <w:tab/>
            </w:r>
            <w:r w:rsidR="009B2E07" w:rsidRPr="00DF70D4">
              <w:rPr>
                <w:rStyle w:val="Hyperlink"/>
                <w:noProof/>
              </w:rPr>
              <w:t>System Call Statements</w:t>
            </w:r>
            <w:r w:rsidR="009B2E07">
              <w:rPr>
                <w:noProof/>
                <w:webHidden/>
              </w:rPr>
              <w:tab/>
            </w:r>
            <w:r w:rsidR="009B2E07">
              <w:rPr>
                <w:noProof/>
                <w:webHidden/>
              </w:rPr>
              <w:fldChar w:fldCharType="begin"/>
            </w:r>
            <w:r w:rsidR="009B2E07">
              <w:rPr>
                <w:noProof/>
                <w:webHidden/>
              </w:rPr>
              <w:instrText xml:space="preserve"> PAGEREF _Toc93320499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78256F0" w14:textId="6350CEB4"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500" w:history="1">
            <w:r w:rsidR="009B2E07" w:rsidRPr="00DF70D4">
              <w:rPr>
                <w:rStyle w:val="Hyperlink"/>
                <w:noProof/>
              </w:rPr>
              <w:t>4.5.</w:t>
            </w:r>
            <w:r w:rsidR="009B2E07">
              <w:rPr>
                <w:rFonts w:asciiTheme="minorHAnsi" w:eastAsiaTheme="minorEastAsia" w:hAnsiTheme="minorHAnsi"/>
                <w:noProof/>
                <w:color w:val="auto"/>
                <w:lang w:val="sv-SE" w:eastAsia="sv-SE"/>
              </w:rPr>
              <w:tab/>
            </w:r>
            <w:r w:rsidR="009B2E07" w:rsidRPr="00DF70D4">
              <w:rPr>
                <w:rStyle w:val="Hyperlink"/>
                <w:noProof/>
              </w:rPr>
              <w:t>Expressions</w:t>
            </w:r>
            <w:r w:rsidR="009B2E07">
              <w:rPr>
                <w:noProof/>
                <w:webHidden/>
              </w:rPr>
              <w:tab/>
            </w:r>
            <w:r w:rsidR="009B2E07">
              <w:rPr>
                <w:noProof/>
                <w:webHidden/>
              </w:rPr>
              <w:fldChar w:fldCharType="begin"/>
            </w:r>
            <w:r w:rsidR="009B2E07">
              <w:rPr>
                <w:noProof/>
                <w:webHidden/>
              </w:rPr>
              <w:instrText xml:space="preserve"> PAGEREF _Toc93320500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6E4E05BC" w14:textId="3C6F49C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0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Comma Expression</w:t>
            </w:r>
            <w:r w:rsidR="009B2E07">
              <w:rPr>
                <w:noProof/>
                <w:webHidden/>
              </w:rPr>
              <w:tab/>
            </w:r>
            <w:r w:rsidR="009B2E07">
              <w:rPr>
                <w:noProof/>
                <w:webHidden/>
              </w:rPr>
              <w:fldChar w:fldCharType="begin"/>
            </w:r>
            <w:r w:rsidR="009B2E07">
              <w:rPr>
                <w:noProof/>
                <w:webHidden/>
              </w:rPr>
              <w:instrText xml:space="preserve"> PAGEREF _Toc93320501 \h </w:instrText>
            </w:r>
            <w:r w:rsidR="009B2E07">
              <w:rPr>
                <w:noProof/>
                <w:webHidden/>
              </w:rPr>
            </w:r>
            <w:r w:rsidR="009B2E07">
              <w:rPr>
                <w:noProof/>
                <w:webHidden/>
              </w:rPr>
              <w:fldChar w:fldCharType="separate"/>
            </w:r>
            <w:r w:rsidR="009B2E07">
              <w:rPr>
                <w:noProof/>
                <w:webHidden/>
              </w:rPr>
              <w:t>87</w:t>
            </w:r>
            <w:r w:rsidR="009B2E07">
              <w:rPr>
                <w:noProof/>
                <w:webHidden/>
              </w:rPr>
              <w:fldChar w:fldCharType="end"/>
            </w:r>
          </w:hyperlink>
        </w:p>
        <w:p w14:paraId="423EE140" w14:textId="763F709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02" w:history="1">
            <w:r w:rsidR="009B2E07" w:rsidRPr="00DF70D4">
              <w:rPr>
                <w:rStyle w:val="Hyperlink"/>
                <w:noProof/>
              </w:rPr>
              <w:t>4.5.2.</w:t>
            </w:r>
            <w:r w:rsidR="009B2E07">
              <w:rPr>
                <w:rFonts w:asciiTheme="minorHAnsi" w:eastAsiaTheme="minorEastAsia" w:hAnsiTheme="minorHAnsi"/>
                <w:noProof/>
                <w:color w:val="auto"/>
                <w:lang w:val="sv-SE" w:eastAsia="sv-SE"/>
              </w:rPr>
              <w:tab/>
            </w:r>
            <w:r w:rsidR="009B2E07" w:rsidRPr="00DF70D4">
              <w:rPr>
                <w:rStyle w:val="Hyperlink"/>
                <w:noProof/>
              </w:rPr>
              <w:t>The Assignment Expression</w:t>
            </w:r>
            <w:r w:rsidR="009B2E07">
              <w:rPr>
                <w:noProof/>
                <w:webHidden/>
              </w:rPr>
              <w:tab/>
            </w:r>
            <w:r w:rsidR="009B2E07">
              <w:rPr>
                <w:noProof/>
                <w:webHidden/>
              </w:rPr>
              <w:fldChar w:fldCharType="begin"/>
            </w:r>
            <w:r w:rsidR="009B2E07">
              <w:rPr>
                <w:noProof/>
                <w:webHidden/>
              </w:rPr>
              <w:instrText xml:space="preserve"> PAGEREF _Toc93320502 \h </w:instrText>
            </w:r>
            <w:r w:rsidR="009B2E07">
              <w:rPr>
                <w:noProof/>
                <w:webHidden/>
              </w:rPr>
            </w:r>
            <w:r w:rsidR="009B2E07">
              <w:rPr>
                <w:noProof/>
                <w:webHidden/>
              </w:rPr>
              <w:fldChar w:fldCharType="separate"/>
            </w:r>
            <w:r w:rsidR="009B2E07">
              <w:rPr>
                <w:noProof/>
                <w:webHidden/>
              </w:rPr>
              <w:t>88</w:t>
            </w:r>
            <w:r w:rsidR="009B2E07">
              <w:rPr>
                <w:noProof/>
                <w:webHidden/>
              </w:rPr>
              <w:fldChar w:fldCharType="end"/>
            </w:r>
          </w:hyperlink>
        </w:p>
        <w:p w14:paraId="01543A15" w14:textId="531EA60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0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The Condition Expression</w:t>
            </w:r>
            <w:r w:rsidR="009B2E07">
              <w:rPr>
                <w:noProof/>
                <w:webHidden/>
              </w:rPr>
              <w:tab/>
            </w:r>
            <w:r w:rsidR="009B2E07">
              <w:rPr>
                <w:noProof/>
                <w:webHidden/>
              </w:rPr>
              <w:fldChar w:fldCharType="begin"/>
            </w:r>
            <w:r w:rsidR="009B2E07">
              <w:rPr>
                <w:noProof/>
                <w:webHidden/>
              </w:rPr>
              <w:instrText xml:space="preserve"> PAGEREF _Toc93320503 \h </w:instrText>
            </w:r>
            <w:r w:rsidR="009B2E07">
              <w:rPr>
                <w:noProof/>
                <w:webHidden/>
              </w:rPr>
            </w:r>
            <w:r w:rsidR="009B2E07">
              <w:rPr>
                <w:noProof/>
                <w:webHidden/>
              </w:rPr>
              <w:fldChar w:fldCharType="separate"/>
            </w:r>
            <w:r w:rsidR="009B2E07">
              <w:rPr>
                <w:noProof/>
                <w:webHidden/>
              </w:rPr>
              <w:t>90</w:t>
            </w:r>
            <w:r w:rsidR="009B2E07">
              <w:rPr>
                <w:noProof/>
                <w:webHidden/>
              </w:rPr>
              <w:fldChar w:fldCharType="end"/>
            </w:r>
          </w:hyperlink>
        </w:p>
        <w:p w14:paraId="1744E557" w14:textId="170B84D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04" w:history="1">
            <w:r w:rsidR="009B2E07" w:rsidRPr="00DF70D4">
              <w:rPr>
                <w:rStyle w:val="Hyperlink"/>
                <w:noProof/>
              </w:rPr>
              <w:t>4.5.4.</w:t>
            </w:r>
            <w:r w:rsidR="009B2E07">
              <w:rPr>
                <w:rFonts w:asciiTheme="minorHAnsi" w:eastAsiaTheme="minorEastAsia" w:hAnsiTheme="minorHAnsi"/>
                <w:noProof/>
                <w:color w:val="auto"/>
                <w:lang w:val="sv-SE" w:eastAsia="sv-SE"/>
              </w:rPr>
              <w:tab/>
            </w:r>
            <w:r w:rsidR="009B2E07" w:rsidRPr="00DF70D4">
              <w:rPr>
                <w:rStyle w:val="Hyperlink"/>
                <w:noProof/>
              </w:rPr>
              <w:t>Constant Integral Expression</w:t>
            </w:r>
            <w:r w:rsidR="009B2E07">
              <w:rPr>
                <w:noProof/>
                <w:webHidden/>
              </w:rPr>
              <w:tab/>
            </w:r>
            <w:r w:rsidR="009B2E07">
              <w:rPr>
                <w:noProof/>
                <w:webHidden/>
              </w:rPr>
              <w:fldChar w:fldCharType="begin"/>
            </w:r>
            <w:r w:rsidR="009B2E07">
              <w:rPr>
                <w:noProof/>
                <w:webHidden/>
              </w:rPr>
              <w:instrText xml:space="preserve"> PAGEREF _Toc93320504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91EE671" w14:textId="44DDD5F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05" w:history="1">
            <w:r w:rsidR="009B2E07" w:rsidRPr="00DF70D4">
              <w:rPr>
                <w:rStyle w:val="Hyperlink"/>
                <w:noProof/>
              </w:rPr>
              <w:t>4.5.5.</w:t>
            </w:r>
            <w:r w:rsidR="009B2E07">
              <w:rPr>
                <w:rFonts w:asciiTheme="minorHAnsi" w:eastAsiaTheme="minorEastAsia" w:hAnsiTheme="minorHAnsi"/>
                <w:noProof/>
                <w:color w:val="auto"/>
                <w:lang w:val="sv-SE" w:eastAsia="sv-SE"/>
              </w:rPr>
              <w:tab/>
            </w:r>
            <w:r w:rsidR="009B2E07" w:rsidRPr="00DF70D4">
              <w:rPr>
                <w:rStyle w:val="Hyperlink"/>
                <w:noProof/>
              </w:rPr>
              <w:t>The Logical Expressions</w:t>
            </w:r>
            <w:r w:rsidR="009B2E07">
              <w:rPr>
                <w:noProof/>
                <w:webHidden/>
              </w:rPr>
              <w:tab/>
            </w:r>
            <w:r w:rsidR="009B2E07">
              <w:rPr>
                <w:noProof/>
                <w:webHidden/>
              </w:rPr>
              <w:fldChar w:fldCharType="begin"/>
            </w:r>
            <w:r w:rsidR="009B2E07">
              <w:rPr>
                <w:noProof/>
                <w:webHidden/>
              </w:rPr>
              <w:instrText xml:space="preserve"> PAGEREF _Toc93320505 \h </w:instrText>
            </w:r>
            <w:r w:rsidR="009B2E07">
              <w:rPr>
                <w:noProof/>
                <w:webHidden/>
              </w:rPr>
            </w:r>
            <w:r w:rsidR="009B2E07">
              <w:rPr>
                <w:noProof/>
                <w:webHidden/>
              </w:rPr>
              <w:fldChar w:fldCharType="separate"/>
            </w:r>
            <w:r w:rsidR="009B2E07">
              <w:rPr>
                <w:noProof/>
                <w:webHidden/>
              </w:rPr>
              <w:t>92</w:t>
            </w:r>
            <w:r w:rsidR="009B2E07">
              <w:rPr>
                <w:noProof/>
                <w:webHidden/>
              </w:rPr>
              <w:fldChar w:fldCharType="end"/>
            </w:r>
          </w:hyperlink>
        </w:p>
        <w:p w14:paraId="417B45FE" w14:textId="1E64E3F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06" w:history="1">
            <w:r w:rsidR="009B2E07" w:rsidRPr="00DF70D4">
              <w:rPr>
                <w:rStyle w:val="Hyperlink"/>
                <w:noProof/>
                <w:highlight w:val="white"/>
              </w:rPr>
              <w:t>1.1.1.</w:t>
            </w:r>
            <w:r w:rsidR="009B2E07">
              <w:rPr>
                <w:rFonts w:asciiTheme="minorHAnsi" w:eastAsiaTheme="minorEastAsia" w:hAnsiTheme="minorHAnsi"/>
                <w:noProof/>
                <w:color w:val="auto"/>
                <w:lang w:val="sv-SE" w:eastAsia="sv-SE"/>
              </w:rPr>
              <w:tab/>
            </w:r>
            <w:r w:rsidR="009B2E07" w:rsidRPr="00DF70D4">
              <w:rPr>
                <w:rStyle w:val="Hyperlink"/>
                <w:noProof/>
                <w:highlight w:val="white"/>
              </w:rPr>
              <w:t>Bitwise and Shift Expressions</w:t>
            </w:r>
            <w:r w:rsidR="009B2E07">
              <w:rPr>
                <w:noProof/>
                <w:webHidden/>
              </w:rPr>
              <w:tab/>
            </w:r>
            <w:r w:rsidR="009B2E07">
              <w:rPr>
                <w:noProof/>
                <w:webHidden/>
              </w:rPr>
              <w:fldChar w:fldCharType="begin"/>
            </w:r>
            <w:r w:rsidR="009B2E07">
              <w:rPr>
                <w:noProof/>
                <w:webHidden/>
              </w:rPr>
              <w:instrText xml:space="preserve"> PAGEREF _Toc93320506 \h </w:instrText>
            </w:r>
            <w:r w:rsidR="009B2E07">
              <w:rPr>
                <w:noProof/>
                <w:webHidden/>
              </w:rPr>
            </w:r>
            <w:r w:rsidR="009B2E07">
              <w:rPr>
                <w:noProof/>
                <w:webHidden/>
              </w:rPr>
              <w:fldChar w:fldCharType="separate"/>
            </w:r>
            <w:r w:rsidR="009B2E07">
              <w:rPr>
                <w:noProof/>
                <w:webHidden/>
              </w:rPr>
              <w:t>94</w:t>
            </w:r>
            <w:r w:rsidR="009B2E07">
              <w:rPr>
                <w:noProof/>
                <w:webHidden/>
              </w:rPr>
              <w:fldChar w:fldCharType="end"/>
            </w:r>
          </w:hyperlink>
        </w:p>
        <w:p w14:paraId="313907A0" w14:textId="0133190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07" w:history="1">
            <w:r w:rsidR="009B2E07" w:rsidRPr="00DF70D4">
              <w:rPr>
                <w:rStyle w:val="Hyperlink"/>
                <w:noProof/>
              </w:rPr>
              <w:t>4.5.6.</w:t>
            </w:r>
            <w:r w:rsidR="009B2E07">
              <w:rPr>
                <w:rFonts w:asciiTheme="minorHAnsi" w:eastAsiaTheme="minorEastAsia" w:hAnsiTheme="minorHAnsi"/>
                <w:noProof/>
                <w:color w:val="auto"/>
                <w:lang w:val="sv-SE" w:eastAsia="sv-SE"/>
              </w:rPr>
              <w:tab/>
            </w:r>
            <w:r w:rsidR="009B2E07" w:rsidRPr="00DF70D4">
              <w:rPr>
                <w:rStyle w:val="Hyperlink"/>
                <w:noProof/>
              </w:rPr>
              <w:t>Equality and Relation Expressions</w:t>
            </w:r>
            <w:r w:rsidR="009B2E07">
              <w:rPr>
                <w:noProof/>
                <w:webHidden/>
              </w:rPr>
              <w:tab/>
            </w:r>
            <w:r w:rsidR="009B2E07">
              <w:rPr>
                <w:noProof/>
                <w:webHidden/>
              </w:rPr>
              <w:fldChar w:fldCharType="begin"/>
            </w:r>
            <w:r w:rsidR="009B2E07">
              <w:rPr>
                <w:noProof/>
                <w:webHidden/>
              </w:rPr>
              <w:instrText xml:space="preserve"> PAGEREF _Toc93320507 \h </w:instrText>
            </w:r>
            <w:r w:rsidR="009B2E07">
              <w:rPr>
                <w:noProof/>
                <w:webHidden/>
              </w:rPr>
            </w:r>
            <w:r w:rsidR="009B2E07">
              <w:rPr>
                <w:noProof/>
                <w:webHidden/>
              </w:rPr>
              <w:fldChar w:fldCharType="separate"/>
            </w:r>
            <w:r w:rsidR="009B2E07">
              <w:rPr>
                <w:noProof/>
                <w:webHidden/>
              </w:rPr>
              <w:t>95</w:t>
            </w:r>
            <w:r w:rsidR="009B2E07">
              <w:rPr>
                <w:noProof/>
                <w:webHidden/>
              </w:rPr>
              <w:fldChar w:fldCharType="end"/>
            </w:r>
          </w:hyperlink>
        </w:p>
        <w:p w14:paraId="73E6639B" w14:textId="17A34CA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08" w:history="1">
            <w:r w:rsidR="009B2E07" w:rsidRPr="00DF70D4">
              <w:rPr>
                <w:rStyle w:val="Hyperlink"/>
                <w:noProof/>
              </w:rPr>
              <w:t>4.5.7.</w:t>
            </w:r>
            <w:r w:rsidR="009B2E07">
              <w:rPr>
                <w:rFonts w:asciiTheme="minorHAnsi" w:eastAsiaTheme="minorEastAsia" w:hAnsiTheme="minorHAnsi"/>
                <w:noProof/>
                <w:color w:val="auto"/>
                <w:lang w:val="sv-SE" w:eastAsia="sv-SE"/>
              </w:rPr>
              <w:tab/>
            </w:r>
            <w:r w:rsidR="009B2E07" w:rsidRPr="00DF70D4">
              <w:rPr>
                <w:rStyle w:val="Hyperlink"/>
                <w:noProof/>
              </w:rPr>
              <w:t>Addition Expression</w:t>
            </w:r>
            <w:r w:rsidR="009B2E07">
              <w:rPr>
                <w:noProof/>
                <w:webHidden/>
              </w:rPr>
              <w:tab/>
            </w:r>
            <w:r w:rsidR="009B2E07">
              <w:rPr>
                <w:noProof/>
                <w:webHidden/>
              </w:rPr>
              <w:fldChar w:fldCharType="begin"/>
            </w:r>
            <w:r w:rsidR="009B2E07">
              <w:rPr>
                <w:noProof/>
                <w:webHidden/>
              </w:rPr>
              <w:instrText xml:space="preserve"> PAGEREF _Toc93320508 \h </w:instrText>
            </w:r>
            <w:r w:rsidR="009B2E07">
              <w:rPr>
                <w:noProof/>
                <w:webHidden/>
              </w:rPr>
            </w:r>
            <w:r w:rsidR="009B2E07">
              <w:rPr>
                <w:noProof/>
                <w:webHidden/>
              </w:rPr>
              <w:fldChar w:fldCharType="separate"/>
            </w:r>
            <w:r w:rsidR="009B2E07">
              <w:rPr>
                <w:noProof/>
                <w:webHidden/>
              </w:rPr>
              <w:t>96</w:t>
            </w:r>
            <w:r w:rsidR="009B2E07">
              <w:rPr>
                <w:noProof/>
                <w:webHidden/>
              </w:rPr>
              <w:fldChar w:fldCharType="end"/>
            </w:r>
          </w:hyperlink>
        </w:p>
        <w:p w14:paraId="68883362" w14:textId="443A635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09" w:history="1">
            <w:r w:rsidR="009B2E07" w:rsidRPr="00DF70D4">
              <w:rPr>
                <w:rStyle w:val="Hyperlink"/>
                <w:noProof/>
              </w:rPr>
              <w:t>4.5.8.</w:t>
            </w:r>
            <w:r w:rsidR="009B2E07">
              <w:rPr>
                <w:rFonts w:asciiTheme="minorHAnsi" w:eastAsiaTheme="minorEastAsia" w:hAnsiTheme="minorHAnsi"/>
                <w:noProof/>
                <w:color w:val="auto"/>
                <w:lang w:val="sv-SE" w:eastAsia="sv-SE"/>
              </w:rPr>
              <w:tab/>
            </w:r>
            <w:r w:rsidR="009B2E07" w:rsidRPr="00DF70D4">
              <w:rPr>
                <w:rStyle w:val="Hyperlink"/>
                <w:noProof/>
              </w:rPr>
              <w:t>Subtraction Expression</w:t>
            </w:r>
            <w:r w:rsidR="009B2E07">
              <w:rPr>
                <w:noProof/>
                <w:webHidden/>
              </w:rPr>
              <w:tab/>
            </w:r>
            <w:r w:rsidR="009B2E07">
              <w:rPr>
                <w:noProof/>
                <w:webHidden/>
              </w:rPr>
              <w:fldChar w:fldCharType="begin"/>
            </w:r>
            <w:r w:rsidR="009B2E07">
              <w:rPr>
                <w:noProof/>
                <w:webHidden/>
              </w:rPr>
              <w:instrText xml:space="preserve"> PAGEREF _Toc93320509 \h </w:instrText>
            </w:r>
            <w:r w:rsidR="009B2E07">
              <w:rPr>
                <w:noProof/>
                <w:webHidden/>
              </w:rPr>
            </w:r>
            <w:r w:rsidR="009B2E07">
              <w:rPr>
                <w:noProof/>
                <w:webHidden/>
              </w:rPr>
              <w:fldChar w:fldCharType="separate"/>
            </w:r>
            <w:r w:rsidR="009B2E07">
              <w:rPr>
                <w:noProof/>
                <w:webHidden/>
              </w:rPr>
              <w:t>98</w:t>
            </w:r>
            <w:r w:rsidR="009B2E07">
              <w:rPr>
                <w:noProof/>
                <w:webHidden/>
              </w:rPr>
              <w:fldChar w:fldCharType="end"/>
            </w:r>
          </w:hyperlink>
        </w:p>
        <w:p w14:paraId="4C281D07" w14:textId="7FB5D84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0" w:history="1">
            <w:r w:rsidR="009B2E07" w:rsidRPr="00DF70D4">
              <w:rPr>
                <w:rStyle w:val="Hyperlink"/>
                <w:noProof/>
                <w:highlight w:val="white"/>
              </w:rPr>
              <w:t>4.5.9.</w:t>
            </w:r>
            <w:r w:rsidR="009B2E07">
              <w:rPr>
                <w:rFonts w:asciiTheme="minorHAnsi" w:eastAsiaTheme="minorEastAsia" w:hAnsiTheme="minorHAnsi"/>
                <w:noProof/>
                <w:color w:val="auto"/>
                <w:lang w:val="sv-SE" w:eastAsia="sv-SE"/>
              </w:rPr>
              <w:tab/>
            </w:r>
            <w:r w:rsidR="009B2E07" w:rsidRPr="00DF70D4">
              <w:rPr>
                <w:rStyle w:val="Hyperlink"/>
                <w:noProof/>
                <w:highlight w:val="white"/>
              </w:rPr>
              <w:t>Multiplication Expressions</w:t>
            </w:r>
            <w:r w:rsidR="009B2E07">
              <w:rPr>
                <w:noProof/>
                <w:webHidden/>
              </w:rPr>
              <w:tab/>
            </w:r>
            <w:r w:rsidR="009B2E07">
              <w:rPr>
                <w:noProof/>
                <w:webHidden/>
              </w:rPr>
              <w:fldChar w:fldCharType="begin"/>
            </w:r>
            <w:r w:rsidR="009B2E07">
              <w:rPr>
                <w:noProof/>
                <w:webHidden/>
              </w:rPr>
              <w:instrText xml:space="preserve"> PAGEREF _Toc93320510 \h </w:instrText>
            </w:r>
            <w:r w:rsidR="009B2E07">
              <w:rPr>
                <w:noProof/>
                <w:webHidden/>
              </w:rPr>
            </w:r>
            <w:r w:rsidR="009B2E07">
              <w:rPr>
                <w:noProof/>
                <w:webHidden/>
              </w:rPr>
              <w:fldChar w:fldCharType="separate"/>
            </w:r>
            <w:r w:rsidR="009B2E07">
              <w:rPr>
                <w:noProof/>
                <w:webHidden/>
              </w:rPr>
              <w:t>99</w:t>
            </w:r>
            <w:r w:rsidR="009B2E07">
              <w:rPr>
                <w:noProof/>
                <w:webHidden/>
              </w:rPr>
              <w:fldChar w:fldCharType="end"/>
            </w:r>
          </w:hyperlink>
        </w:p>
        <w:p w14:paraId="39EE7AFF" w14:textId="6E164BE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1" w:history="1">
            <w:r w:rsidR="009B2E07" w:rsidRPr="00DF70D4">
              <w:rPr>
                <w:rStyle w:val="Hyperlink"/>
                <w:noProof/>
              </w:rPr>
              <w:t>4.5.10.</w:t>
            </w:r>
            <w:r w:rsidR="009B2E07">
              <w:rPr>
                <w:rFonts w:asciiTheme="minorHAnsi" w:eastAsiaTheme="minorEastAsia" w:hAnsiTheme="minorHAnsi"/>
                <w:noProof/>
                <w:color w:val="auto"/>
                <w:lang w:val="sv-SE" w:eastAsia="sv-SE"/>
              </w:rPr>
              <w:tab/>
            </w:r>
            <w:r w:rsidR="009B2E07" w:rsidRPr="00DF70D4">
              <w:rPr>
                <w:rStyle w:val="Hyperlink"/>
                <w:noProof/>
              </w:rPr>
              <w:t>Cast Expressions</w:t>
            </w:r>
            <w:r w:rsidR="009B2E07">
              <w:rPr>
                <w:noProof/>
                <w:webHidden/>
              </w:rPr>
              <w:tab/>
            </w:r>
            <w:r w:rsidR="009B2E07">
              <w:rPr>
                <w:noProof/>
                <w:webHidden/>
              </w:rPr>
              <w:fldChar w:fldCharType="begin"/>
            </w:r>
            <w:r w:rsidR="009B2E07">
              <w:rPr>
                <w:noProof/>
                <w:webHidden/>
              </w:rPr>
              <w:instrText xml:space="preserve"> PAGEREF _Toc93320511 \h </w:instrText>
            </w:r>
            <w:r w:rsidR="009B2E07">
              <w:rPr>
                <w:noProof/>
                <w:webHidden/>
              </w:rPr>
            </w:r>
            <w:r w:rsidR="009B2E07">
              <w:rPr>
                <w:noProof/>
                <w:webHidden/>
              </w:rPr>
              <w:fldChar w:fldCharType="separate"/>
            </w:r>
            <w:r w:rsidR="009B2E07">
              <w:rPr>
                <w:noProof/>
                <w:webHidden/>
              </w:rPr>
              <w:t>100</w:t>
            </w:r>
            <w:r w:rsidR="009B2E07">
              <w:rPr>
                <w:noProof/>
                <w:webHidden/>
              </w:rPr>
              <w:fldChar w:fldCharType="end"/>
            </w:r>
          </w:hyperlink>
        </w:p>
        <w:p w14:paraId="0CF1603B" w14:textId="45743A88"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2" w:history="1">
            <w:r w:rsidR="009B2E07" w:rsidRPr="00DF70D4">
              <w:rPr>
                <w:rStyle w:val="Hyperlink"/>
                <w:noProof/>
              </w:rPr>
              <w:t>4.5.11.</w:t>
            </w:r>
            <w:r w:rsidR="009B2E07">
              <w:rPr>
                <w:rFonts w:asciiTheme="minorHAnsi" w:eastAsiaTheme="minorEastAsia" w:hAnsiTheme="minorHAnsi"/>
                <w:noProof/>
                <w:color w:val="auto"/>
                <w:lang w:val="sv-SE" w:eastAsia="sv-SE"/>
              </w:rPr>
              <w:tab/>
            </w:r>
            <w:r w:rsidR="009B2E07" w:rsidRPr="00DF70D4">
              <w:rPr>
                <w:rStyle w:val="Hyperlink"/>
                <w:noProof/>
              </w:rPr>
              <w:t>Unary Expressions</w:t>
            </w:r>
            <w:r w:rsidR="009B2E07">
              <w:rPr>
                <w:noProof/>
                <w:webHidden/>
              </w:rPr>
              <w:tab/>
            </w:r>
            <w:r w:rsidR="009B2E07">
              <w:rPr>
                <w:noProof/>
                <w:webHidden/>
              </w:rPr>
              <w:fldChar w:fldCharType="begin"/>
            </w:r>
            <w:r w:rsidR="009B2E07">
              <w:rPr>
                <w:noProof/>
                <w:webHidden/>
              </w:rPr>
              <w:instrText xml:space="preserve"> PAGEREF _Toc93320512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0577E0" w14:textId="0DCB3D1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3" w:history="1">
            <w:r w:rsidR="009B2E07" w:rsidRPr="00DF70D4">
              <w:rPr>
                <w:rStyle w:val="Hyperlink"/>
                <w:noProof/>
                <w:highlight w:val="white"/>
              </w:rPr>
              <w:t>4.5.12.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Not Expression</w:t>
            </w:r>
            <w:r w:rsidR="009B2E07">
              <w:rPr>
                <w:noProof/>
                <w:webHidden/>
              </w:rPr>
              <w:tab/>
            </w:r>
            <w:r w:rsidR="009B2E07">
              <w:rPr>
                <w:noProof/>
                <w:webHidden/>
              </w:rPr>
              <w:fldChar w:fldCharType="begin"/>
            </w:r>
            <w:r w:rsidR="009B2E07">
              <w:rPr>
                <w:noProof/>
                <w:webHidden/>
              </w:rPr>
              <w:instrText xml:space="preserve"> PAGEREF _Toc93320513 \h </w:instrText>
            </w:r>
            <w:r w:rsidR="009B2E07">
              <w:rPr>
                <w:noProof/>
                <w:webHidden/>
              </w:rPr>
            </w:r>
            <w:r w:rsidR="009B2E07">
              <w:rPr>
                <w:noProof/>
                <w:webHidden/>
              </w:rPr>
              <w:fldChar w:fldCharType="separate"/>
            </w:r>
            <w:r w:rsidR="009B2E07">
              <w:rPr>
                <w:noProof/>
                <w:webHidden/>
              </w:rPr>
              <w:t>101</w:t>
            </w:r>
            <w:r w:rsidR="009B2E07">
              <w:rPr>
                <w:noProof/>
                <w:webHidden/>
              </w:rPr>
              <w:fldChar w:fldCharType="end"/>
            </w:r>
          </w:hyperlink>
        </w:p>
        <w:p w14:paraId="23D487F2" w14:textId="4D33D26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4" w:history="1">
            <w:r w:rsidR="009B2E07" w:rsidRPr="00DF70D4">
              <w:rPr>
                <w:rStyle w:val="Hyperlink"/>
                <w:noProof/>
                <w:highlight w:val="white"/>
              </w:rPr>
              <w:t>4.5.13.</w:t>
            </w:r>
            <w:r w:rsidR="009B2E07">
              <w:rPr>
                <w:rFonts w:asciiTheme="minorHAnsi" w:eastAsiaTheme="minorEastAsia" w:hAnsiTheme="minorHAnsi"/>
                <w:noProof/>
                <w:color w:val="auto"/>
                <w:lang w:val="sv-SE" w:eastAsia="sv-SE"/>
              </w:rPr>
              <w:tab/>
            </w:r>
            <w:r w:rsidR="009B2E07" w:rsidRPr="00DF70D4">
              <w:rPr>
                <w:rStyle w:val="Hyperlink"/>
                <w:noProof/>
                <w:highlight w:val="white"/>
              </w:rPr>
              <w:t>The sizeof Expression</w:t>
            </w:r>
            <w:r w:rsidR="009B2E07">
              <w:rPr>
                <w:noProof/>
                <w:webHidden/>
              </w:rPr>
              <w:tab/>
            </w:r>
            <w:r w:rsidR="009B2E07">
              <w:rPr>
                <w:noProof/>
                <w:webHidden/>
              </w:rPr>
              <w:fldChar w:fldCharType="begin"/>
            </w:r>
            <w:r w:rsidR="009B2E07">
              <w:rPr>
                <w:noProof/>
                <w:webHidden/>
              </w:rPr>
              <w:instrText xml:space="preserve"> PAGEREF _Toc93320514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2B7011E7" w14:textId="419993C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5" w:history="1">
            <w:r w:rsidR="009B2E07" w:rsidRPr="00DF70D4">
              <w:rPr>
                <w:rStyle w:val="Hyperlink"/>
                <w:noProof/>
                <w:highlight w:val="white"/>
              </w:rPr>
              <w:t>4.5.14.</w:t>
            </w:r>
            <w:r w:rsidR="009B2E07">
              <w:rPr>
                <w:rFonts w:asciiTheme="minorHAnsi" w:eastAsiaTheme="minorEastAsia" w:hAnsiTheme="minorHAnsi"/>
                <w:noProof/>
                <w:color w:val="auto"/>
                <w:lang w:val="sv-SE" w:eastAsia="sv-SE"/>
              </w:rPr>
              <w:tab/>
            </w:r>
            <w:r w:rsidR="009B2E07" w:rsidRPr="00DF70D4">
              <w:rPr>
                <w:rStyle w:val="Hyperlink"/>
                <w:noProof/>
                <w:highlight w:val="white"/>
              </w:rPr>
              <w:t>Prefix Increment and Decrement Expression</w:t>
            </w:r>
            <w:r w:rsidR="009B2E07">
              <w:rPr>
                <w:noProof/>
                <w:webHidden/>
              </w:rPr>
              <w:tab/>
            </w:r>
            <w:r w:rsidR="009B2E07">
              <w:rPr>
                <w:noProof/>
                <w:webHidden/>
              </w:rPr>
              <w:fldChar w:fldCharType="begin"/>
            </w:r>
            <w:r w:rsidR="009B2E07">
              <w:rPr>
                <w:noProof/>
                <w:webHidden/>
              </w:rPr>
              <w:instrText xml:space="preserve"> PAGEREF _Toc93320515 \h </w:instrText>
            </w:r>
            <w:r w:rsidR="009B2E07">
              <w:rPr>
                <w:noProof/>
                <w:webHidden/>
              </w:rPr>
            </w:r>
            <w:r w:rsidR="009B2E07">
              <w:rPr>
                <w:noProof/>
                <w:webHidden/>
              </w:rPr>
              <w:fldChar w:fldCharType="separate"/>
            </w:r>
            <w:r w:rsidR="009B2E07">
              <w:rPr>
                <w:noProof/>
                <w:webHidden/>
              </w:rPr>
              <w:t>102</w:t>
            </w:r>
            <w:r w:rsidR="009B2E07">
              <w:rPr>
                <w:noProof/>
                <w:webHidden/>
              </w:rPr>
              <w:fldChar w:fldCharType="end"/>
            </w:r>
          </w:hyperlink>
        </w:p>
        <w:p w14:paraId="056B8D3C" w14:textId="130672C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6" w:history="1">
            <w:r w:rsidR="009B2E07" w:rsidRPr="00DF70D4">
              <w:rPr>
                <w:rStyle w:val="Hyperlink"/>
                <w:noProof/>
                <w:highlight w:val="white"/>
              </w:rPr>
              <w:t>4.5.15.</w:t>
            </w:r>
            <w:r w:rsidR="009B2E07">
              <w:rPr>
                <w:rFonts w:asciiTheme="minorHAnsi" w:eastAsiaTheme="minorEastAsia" w:hAnsiTheme="minorHAnsi"/>
                <w:noProof/>
                <w:color w:val="auto"/>
                <w:lang w:val="sv-SE" w:eastAsia="sv-SE"/>
              </w:rPr>
              <w:tab/>
            </w:r>
            <w:r w:rsidR="009B2E07" w:rsidRPr="00DF70D4">
              <w:rPr>
                <w:rStyle w:val="Hyperlink"/>
                <w:noProof/>
                <w:highlight w:val="white"/>
              </w:rPr>
              <w:t>Postfix Increment and Decrement Expression</w:t>
            </w:r>
            <w:r w:rsidR="009B2E07">
              <w:rPr>
                <w:noProof/>
                <w:webHidden/>
              </w:rPr>
              <w:tab/>
            </w:r>
            <w:r w:rsidR="009B2E07">
              <w:rPr>
                <w:noProof/>
                <w:webHidden/>
              </w:rPr>
              <w:fldChar w:fldCharType="begin"/>
            </w:r>
            <w:r w:rsidR="009B2E07">
              <w:rPr>
                <w:noProof/>
                <w:webHidden/>
              </w:rPr>
              <w:instrText xml:space="preserve"> PAGEREF _Toc93320516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A15E0C3" w14:textId="2CB5EB1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7" w:history="1">
            <w:r w:rsidR="009B2E07" w:rsidRPr="00DF70D4">
              <w:rPr>
                <w:rStyle w:val="Hyperlink"/>
                <w:noProof/>
                <w:highlight w:val="white"/>
              </w:rPr>
              <w:t>4.5.16.</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Expression</w:t>
            </w:r>
            <w:r w:rsidR="009B2E07">
              <w:rPr>
                <w:noProof/>
                <w:webHidden/>
              </w:rPr>
              <w:tab/>
            </w:r>
            <w:r w:rsidR="009B2E07">
              <w:rPr>
                <w:noProof/>
                <w:webHidden/>
              </w:rPr>
              <w:fldChar w:fldCharType="begin"/>
            </w:r>
            <w:r w:rsidR="009B2E07">
              <w:rPr>
                <w:noProof/>
                <w:webHidden/>
              </w:rPr>
              <w:instrText xml:space="preserve"> PAGEREF _Toc93320517 \h </w:instrText>
            </w:r>
            <w:r w:rsidR="009B2E07">
              <w:rPr>
                <w:noProof/>
                <w:webHidden/>
              </w:rPr>
            </w:r>
            <w:r w:rsidR="009B2E07">
              <w:rPr>
                <w:noProof/>
                <w:webHidden/>
              </w:rPr>
              <w:fldChar w:fldCharType="separate"/>
            </w:r>
            <w:r w:rsidR="009B2E07">
              <w:rPr>
                <w:noProof/>
                <w:webHidden/>
              </w:rPr>
              <w:t>103</w:t>
            </w:r>
            <w:r w:rsidR="009B2E07">
              <w:rPr>
                <w:noProof/>
                <w:webHidden/>
              </w:rPr>
              <w:fldChar w:fldCharType="end"/>
            </w:r>
          </w:hyperlink>
        </w:p>
        <w:p w14:paraId="045C4188" w14:textId="3434403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8" w:history="1">
            <w:r w:rsidR="009B2E07" w:rsidRPr="00DF70D4">
              <w:rPr>
                <w:rStyle w:val="Hyperlink"/>
                <w:noProof/>
                <w:highlight w:val="white"/>
              </w:rPr>
              <w:t>4.5.17.</w:t>
            </w:r>
            <w:r w:rsidR="009B2E07">
              <w:rPr>
                <w:rFonts w:asciiTheme="minorHAnsi" w:eastAsiaTheme="minorEastAsia" w:hAnsiTheme="minorHAnsi"/>
                <w:noProof/>
                <w:color w:val="auto"/>
                <w:lang w:val="sv-SE" w:eastAsia="sv-SE"/>
              </w:rPr>
              <w:tab/>
            </w:r>
            <w:r w:rsidR="009B2E07" w:rsidRPr="00DF70D4">
              <w:rPr>
                <w:rStyle w:val="Hyperlink"/>
                <w:noProof/>
                <w:highlight w:val="white"/>
              </w:rPr>
              <w:t>Dereference Expression</w:t>
            </w:r>
            <w:r w:rsidR="009B2E07">
              <w:rPr>
                <w:noProof/>
                <w:webHidden/>
              </w:rPr>
              <w:tab/>
            </w:r>
            <w:r w:rsidR="009B2E07">
              <w:rPr>
                <w:noProof/>
                <w:webHidden/>
              </w:rPr>
              <w:fldChar w:fldCharType="begin"/>
            </w:r>
            <w:r w:rsidR="009B2E07">
              <w:rPr>
                <w:noProof/>
                <w:webHidden/>
              </w:rPr>
              <w:instrText xml:space="preserve"> PAGEREF _Toc93320518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24AA3B8" w14:textId="345075E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19" w:history="1">
            <w:r w:rsidR="009B2E07" w:rsidRPr="00DF70D4">
              <w:rPr>
                <w:rStyle w:val="Hyperlink"/>
                <w:noProof/>
                <w:highlight w:val="white"/>
              </w:rPr>
              <w:t>4.5.18.</w:t>
            </w:r>
            <w:r w:rsidR="009B2E07">
              <w:rPr>
                <w:rFonts w:asciiTheme="minorHAnsi" w:eastAsiaTheme="minorEastAsia" w:hAnsiTheme="minorHAnsi"/>
                <w:noProof/>
                <w:color w:val="auto"/>
                <w:lang w:val="sv-SE" w:eastAsia="sv-SE"/>
              </w:rPr>
              <w:tab/>
            </w:r>
            <w:r w:rsidR="009B2E07" w:rsidRPr="00DF70D4">
              <w:rPr>
                <w:rStyle w:val="Hyperlink"/>
                <w:noProof/>
                <w:highlight w:val="white"/>
              </w:rPr>
              <w:t>Arrow Expression</w:t>
            </w:r>
            <w:r w:rsidR="009B2E07">
              <w:rPr>
                <w:noProof/>
                <w:webHidden/>
              </w:rPr>
              <w:tab/>
            </w:r>
            <w:r w:rsidR="009B2E07">
              <w:rPr>
                <w:noProof/>
                <w:webHidden/>
              </w:rPr>
              <w:fldChar w:fldCharType="begin"/>
            </w:r>
            <w:r w:rsidR="009B2E07">
              <w:rPr>
                <w:noProof/>
                <w:webHidden/>
              </w:rPr>
              <w:instrText xml:space="preserve"> PAGEREF _Toc93320519 \h </w:instrText>
            </w:r>
            <w:r w:rsidR="009B2E07">
              <w:rPr>
                <w:noProof/>
                <w:webHidden/>
              </w:rPr>
            </w:r>
            <w:r w:rsidR="009B2E07">
              <w:rPr>
                <w:noProof/>
                <w:webHidden/>
              </w:rPr>
              <w:fldChar w:fldCharType="separate"/>
            </w:r>
            <w:r w:rsidR="009B2E07">
              <w:rPr>
                <w:noProof/>
                <w:webHidden/>
              </w:rPr>
              <w:t>104</w:t>
            </w:r>
            <w:r w:rsidR="009B2E07">
              <w:rPr>
                <w:noProof/>
                <w:webHidden/>
              </w:rPr>
              <w:fldChar w:fldCharType="end"/>
            </w:r>
          </w:hyperlink>
        </w:p>
        <w:p w14:paraId="6477B537" w14:textId="01A4E8D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20" w:history="1">
            <w:r w:rsidR="009B2E07" w:rsidRPr="00DF70D4">
              <w:rPr>
                <w:rStyle w:val="Hyperlink"/>
                <w:noProof/>
                <w:highlight w:val="white"/>
              </w:rPr>
              <w:t>4.5.19.</w:t>
            </w:r>
            <w:r w:rsidR="009B2E07">
              <w:rPr>
                <w:rFonts w:asciiTheme="minorHAnsi" w:eastAsiaTheme="minorEastAsia" w:hAnsiTheme="minorHAnsi"/>
                <w:noProof/>
                <w:color w:val="auto"/>
                <w:lang w:val="sv-SE" w:eastAsia="sv-SE"/>
              </w:rPr>
              <w:tab/>
            </w:r>
            <w:r w:rsidR="009B2E07" w:rsidRPr="00DF70D4">
              <w:rPr>
                <w:rStyle w:val="Hyperlink"/>
                <w:noProof/>
                <w:highlight w:val="white"/>
              </w:rPr>
              <w:t>Index Expression</w:t>
            </w:r>
            <w:r w:rsidR="009B2E07">
              <w:rPr>
                <w:noProof/>
                <w:webHidden/>
              </w:rPr>
              <w:tab/>
            </w:r>
            <w:r w:rsidR="009B2E07">
              <w:rPr>
                <w:noProof/>
                <w:webHidden/>
              </w:rPr>
              <w:fldChar w:fldCharType="begin"/>
            </w:r>
            <w:r w:rsidR="009B2E07">
              <w:rPr>
                <w:noProof/>
                <w:webHidden/>
              </w:rPr>
              <w:instrText xml:space="preserve"> PAGEREF _Toc93320520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5F6FE3FB" w14:textId="11DB7A8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21" w:history="1">
            <w:r w:rsidR="009B2E07" w:rsidRPr="00DF70D4">
              <w:rPr>
                <w:rStyle w:val="Hyperlink"/>
                <w:noProof/>
                <w:highlight w:val="white"/>
              </w:rPr>
              <w:t>4.5.1.</w:t>
            </w:r>
            <w:r w:rsidR="009B2E07">
              <w:rPr>
                <w:rFonts w:asciiTheme="minorHAnsi" w:eastAsiaTheme="minorEastAsia" w:hAnsiTheme="minorHAnsi"/>
                <w:noProof/>
                <w:color w:val="auto"/>
                <w:lang w:val="sv-SE" w:eastAsia="sv-SE"/>
              </w:rPr>
              <w:tab/>
            </w:r>
            <w:r w:rsidR="009B2E07" w:rsidRPr="00DF70D4">
              <w:rPr>
                <w:rStyle w:val="Hyperlink"/>
                <w:noProof/>
                <w:highlight w:val="white"/>
              </w:rPr>
              <w:t>Dot Expression</w:t>
            </w:r>
            <w:r w:rsidR="009B2E07">
              <w:rPr>
                <w:noProof/>
                <w:webHidden/>
              </w:rPr>
              <w:tab/>
            </w:r>
            <w:r w:rsidR="009B2E07">
              <w:rPr>
                <w:noProof/>
                <w:webHidden/>
              </w:rPr>
              <w:fldChar w:fldCharType="begin"/>
            </w:r>
            <w:r w:rsidR="009B2E07">
              <w:rPr>
                <w:noProof/>
                <w:webHidden/>
              </w:rPr>
              <w:instrText xml:space="preserve"> PAGEREF _Toc93320521 \h </w:instrText>
            </w:r>
            <w:r w:rsidR="009B2E07">
              <w:rPr>
                <w:noProof/>
                <w:webHidden/>
              </w:rPr>
            </w:r>
            <w:r w:rsidR="009B2E07">
              <w:rPr>
                <w:noProof/>
                <w:webHidden/>
              </w:rPr>
              <w:fldChar w:fldCharType="separate"/>
            </w:r>
            <w:r w:rsidR="009B2E07">
              <w:rPr>
                <w:noProof/>
                <w:webHidden/>
              </w:rPr>
              <w:t>105</w:t>
            </w:r>
            <w:r w:rsidR="009B2E07">
              <w:rPr>
                <w:noProof/>
                <w:webHidden/>
              </w:rPr>
              <w:fldChar w:fldCharType="end"/>
            </w:r>
          </w:hyperlink>
        </w:p>
        <w:p w14:paraId="628A0EB1" w14:textId="0D76A60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22" w:history="1">
            <w:r w:rsidR="009B2E07" w:rsidRPr="00DF70D4">
              <w:rPr>
                <w:rStyle w:val="Hyperlink"/>
                <w:noProof/>
                <w:highlight w:val="white"/>
              </w:rPr>
              <w:t>4.5.2.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 Expression</w:t>
            </w:r>
            <w:r w:rsidR="009B2E07">
              <w:rPr>
                <w:noProof/>
                <w:webHidden/>
              </w:rPr>
              <w:tab/>
            </w:r>
            <w:r w:rsidR="009B2E07">
              <w:rPr>
                <w:noProof/>
                <w:webHidden/>
              </w:rPr>
              <w:fldChar w:fldCharType="begin"/>
            </w:r>
            <w:r w:rsidR="009B2E07">
              <w:rPr>
                <w:noProof/>
                <w:webHidden/>
              </w:rPr>
              <w:instrText xml:space="preserve"> PAGEREF _Toc93320522 \h </w:instrText>
            </w:r>
            <w:r w:rsidR="009B2E07">
              <w:rPr>
                <w:noProof/>
                <w:webHidden/>
              </w:rPr>
            </w:r>
            <w:r w:rsidR="009B2E07">
              <w:rPr>
                <w:noProof/>
                <w:webHidden/>
              </w:rPr>
              <w:fldChar w:fldCharType="separate"/>
            </w:r>
            <w:r w:rsidR="009B2E07">
              <w:rPr>
                <w:noProof/>
                <w:webHidden/>
              </w:rPr>
              <w:t>106</w:t>
            </w:r>
            <w:r w:rsidR="009B2E07">
              <w:rPr>
                <w:noProof/>
                <w:webHidden/>
              </w:rPr>
              <w:fldChar w:fldCharType="end"/>
            </w:r>
          </w:hyperlink>
        </w:p>
        <w:p w14:paraId="65627577" w14:textId="4649F00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23" w:history="1">
            <w:r w:rsidR="009B2E07" w:rsidRPr="00DF70D4">
              <w:rPr>
                <w:rStyle w:val="Hyperlink"/>
                <w:noProof/>
              </w:rPr>
              <w:t>4.5.3.</w:t>
            </w:r>
            <w:r w:rsidR="009B2E07">
              <w:rPr>
                <w:rFonts w:asciiTheme="minorHAnsi" w:eastAsiaTheme="minorEastAsia" w:hAnsiTheme="minorHAnsi"/>
                <w:noProof/>
                <w:color w:val="auto"/>
                <w:lang w:val="sv-SE" w:eastAsia="sv-SE"/>
              </w:rPr>
              <w:tab/>
            </w:r>
            <w:r w:rsidR="009B2E07" w:rsidRPr="00DF70D4">
              <w:rPr>
                <w:rStyle w:val="Hyperlink"/>
                <w:noProof/>
              </w:rPr>
              <w:t>Argument Expression List</w:t>
            </w:r>
            <w:r w:rsidR="009B2E07">
              <w:rPr>
                <w:noProof/>
                <w:webHidden/>
              </w:rPr>
              <w:tab/>
            </w:r>
            <w:r w:rsidR="009B2E07">
              <w:rPr>
                <w:noProof/>
                <w:webHidden/>
              </w:rPr>
              <w:fldChar w:fldCharType="begin"/>
            </w:r>
            <w:r w:rsidR="009B2E07">
              <w:rPr>
                <w:noProof/>
                <w:webHidden/>
              </w:rPr>
              <w:instrText xml:space="preserve"> PAGEREF _Toc93320523 \h </w:instrText>
            </w:r>
            <w:r w:rsidR="009B2E07">
              <w:rPr>
                <w:noProof/>
                <w:webHidden/>
              </w:rPr>
            </w:r>
            <w:r w:rsidR="009B2E07">
              <w:rPr>
                <w:noProof/>
                <w:webHidden/>
              </w:rPr>
              <w:fldChar w:fldCharType="separate"/>
            </w:r>
            <w:r w:rsidR="009B2E07">
              <w:rPr>
                <w:noProof/>
                <w:webHidden/>
              </w:rPr>
              <w:t>108</w:t>
            </w:r>
            <w:r w:rsidR="009B2E07">
              <w:rPr>
                <w:noProof/>
                <w:webHidden/>
              </w:rPr>
              <w:fldChar w:fldCharType="end"/>
            </w:r>
          </w:hyperlink>
        </w:p>
        <w:p w14:paraId="0D4135EB" w14:textId="1417BE7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24" w:history="1">
            <w:r w:rsidR="009B2E07" w:rsidRPr="00DF70D4">
              <w:rPr>
                <w:rStyle w:val="Hyperlink"/>
                <w:noProof/>
                <w:highlight w:val="white"/>
              </w:rPr>
              <w:t>4.5.4.</w:t>
            </w:r>
            <w:r w:rsidR="009B2E07">
              <w:rPr>
                <w:rFonts w:asciiTheme="minorHAnsi" w:eastAsiaTheme="minorEastAsia" w:hAnsiTheme="minorHAnsi"/>
                <w:noProof/>
                <w:color w:val="auto"/>
                <w:lang w:val="sv-SE" w:eastAsia="sv-SE"/>
              </w:rPr>
              <w:tab/>
            </w:r>
            <w:r w:rsidR="009B2E07" w:rsidRPr="00DF70D4">
              <w:rPr>
                <w:rStyle w:val="Hyperlink"/>
                <w:noProof/>
                <w:highlight w:val="white"/>
              </w:rPr>
              <w:t>Primary Expressions</w:t>
            </w:r>
            <w:r w:rsidR="009B2E07">
              <w:rPr>
                <w:noProof/>
                <w:webHidden/>
              </w:rPr>
              <w:tab/>
            </w:r>
            <w:r w:rsidR="009B2E07">
              <w:rPr>
                <w:noProof/>
                <w:webHidden/>
              </w:rPr>
              <w:fldChar w:fldCharType="begin"/>
            </w:r>
            <w:r w:rsidR="009B2E07">
              <w:rPr>
                <w:noProof/>
                <w:webHidden/>
              </w:rPr>
              <w:instrText xml:space="preserve"> PAGEREF _Toc93320524 \h </w:instrText>
            </w:r>
            <w:r w:rsidR="009B2E07">
              <w:rPr>
                <w:noProof/>
                <w:webHidden/>
              </w:rPr>
            </w:r>
            <w:r w:rsidR="009B2E07">
              <w:rPr>
                <w:noProof/>
                <w:webHidden/>
              </w:rPr>
              <w:fldChar w:fldCharType="separate"/>
            </w:r>
            <w:r w:rsidR="009B2E07">
              <w:rPr>
                <w:noProof/>
                <w:webHidden/>
              </w:rPr>
              <w:t>109</w:t>
            </w:r>
            <w:r w:rsidR="009B2E07">
              <w:rPr>
                <w:noProof/>
                <w:webHidden/>
              </w:rPr>
              <w:fldChar w:fldCharType="end"/>
            </w:r>
          </w:hyperlink>
        </w:p>
        <w:p w14:paraId="19BE2A20" w14:textId="785C78FA" w:rsidR="009B2E07" w:rsidRDefault="00970EFC">
          <w:pPr>
            <w:pStyle w:val="TOC1"/>
            <w:rPr>
              <w:rFonts w:asciiTheme="minorHAnsi" w:eastAsiaTheme="minorEastAsia" w:hAnsiTheme="minorHAnsi"/>
              <w:noProof/>
              <w:color w:val="auto"/>
              <w:lang w:val="sv-SE" w:eastAsia="sv-SE"/>
            </w:rPr>
          </w:pPr>
          <w:hyperlink w:anchor="_Toc93320525" w:history="1">
            <w:r w:rsidR="009B2E07" w:rsidRPr="00DF70D4">
              <w:rPr>
                <w:rStyle w:val="Hyperlink"/>
                <w:noProof/>
              </w:rPr>
              <w:t>5.</w:t>
            </w:r>
            <w:r w:rsidR="009B2E07">
              <w:rPr>
                <w:rFonts w:asciiTheme="minorHAnsi" w:eastAsiaTheme="minorEastAsia" w:hAnsiTheme="minorHAnsi"/>
                <w:noProof/>
                <w:color w:val="auto"/>
                <w:lang w:val="sv-SE" w:eastAsia="sv-SE"/>
              </w:rPr>
              <w:tab/>
            </w:r>
            <w:r w:rsidR="009B2E07" w:rsidRPr="00DF70D4">
              <w:rPr>
                <w:rStyle w:val="Hyperlink"/>
                <w:noProof/>
              </w:rPr>
              <w:t>Declaration Specifiers and Declarators</w:t>
            </w:r>
            <w:r w:rsidR="009B2E07">
              <w:rPr>
                <w:noProof/>
                <w:webHidden/>
              </w:rPr>
              <w:tab/>
            </w:r>
            <w:r w:rsidR="009B2E07">
              <w:rPr>
                <w:noProof/>
                <w:webHidden/>
              </w:rPr>
              <w:fldChar w:fldCharType="begin"/>
            </w:r>
            <w:r w:rsidR="009B2E07">
              <w:rPr>
                <w:noProof/>
                <w:webHidden/>
              </w:rPr>
              <w:instrText xml:space="preserve"> PAGEREF _Toc93320525 \h </w:instrText>
            </w:r>
            <w:r w:rsidR="009B2E07">
              <w:rPr>
                <w:noProof/>
                <w:webHidden/>
              </w:rPr>
            </w:r>
            <w:r w:rsidR="009B2E07">
              <w:rPr>
                <w:noProof/>
                <w:webHidden/>
              </w:rPr>
              <w:fldChar w:fldCharType="separate"/>
            </w:r>
            <w:r w:rsidR="009B2E07">
              <w:rPr>
                <w:noProof/>
                <w:webHidden/>
              </w:rPr>
              <w:t>111</w:t>
            </w:r>
            <w:r w:rsidR="009B2E07">
              <w:rPr>
                <w:noProof/>
                <w:webHidden/>
              </w:rPr>
              <w:fldChar w:fldCharType="end"/>
            </w:r>
          </w:hyperlink>
        </w:p>
        <w:p w14:paraId="2F62D87B" w14:textId="07E32829"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526" w:history="1">
            <w:r w:rsidR="009B2E07" w:rsidRPr="00DF70D4">
              <w:rPr>
                <w:rStyle w:val="Hyperlink"/>
                <w:noProof/>
              </w:rPr>
              <w:t>5.1.</w:t>
            </w:r>
            <w:r w:rsidR="009B2E07">
              <w:rPr>
                <w:rFonts w:asciiTheme="minorHAnsi" w:eastAsiaTheme="minorEastAsia" w:hAnsiTheme="minorHAnsi"/>
                <w:noProof/>
                <w:color w:val="auto"/>
                <w:lang w:val="sv-SE" w:eastAsia="sv-SE"/>
              </w:rPr>
              <w:tab/>
            </w:r>
            <w:r w:rsidR="009B2E07" w:rsidRPr="00DF70D4">
              <w:rPr>
                <w:rStyle w:val="Hyperlink"/>
                <w:noProof/>
              </w:rPr>
              <w:t>Declarators</w:t>
            </w:r>
            <w:r w:rsidR="009B2E07">
              <w:rPr>
                <w:noProof/>
                <w:webHidden/>
              </w:rPr>
              <w:tab/>
            </w:r>
            <w:r w:rsidR="009B2E07">
              <w:rPr>
                <w:noProof/>
                <w:webHidden/>
              </w:rPr>
              <w:fldChar w:fldCharType="begin"/>
            </w:r>
            <w:r w:rsidR="009B2E07">
              <w:rPr>
                <w:noProof/>
                <w:webHidden/>
              </w:rPr>
              <w:instrText xml:space="preserve"> PAGEREF _Toc93320526 \h </w:instrText>
            </w:r>
            <w:r w:rsidR="009B2E07">
              <w:rPr>
                <w:noProof/>
                <w:webHidden/>
              </w:rPr>
            </w:r>
            <w:r w:rsidR="009B2E07">
              <w:rPr>
                <w:noProof/>
                <w:webHidden/>
              </w:rPr>
              <w:fldChar w:fldCharType="separate"/>
            </w:r>
            <w:r w:rsidR="009B2E07">
              <w:rPr>
                <w:noProof/>
                <w:webHidden/>
              </w:rPr>
              <w:t>118</w:t>
            </w:r>
            <w:r w:rsidR="009B2E07">
              <w:rPr>
                <w:noProof/>
                <w:webHidden/>
              </w:rPr>
              <w:fldChar w:fldCharType="end"/>
            </w:r>
          </w:hyperlink>
        </w:p>
        <w:p w14:paraId="7E17ABC4" w14:textId="1AF09FB8" w:rsidR="009B2E07" w:rsidRDefault="00970EFC">
          <w:pPr>
            <w:pStyle w:val="TOC1"/>
            <w:rPr>
              <w:rFonts w:asciiTheme="minorHAnsi" w:eastAsiaTheme="minorEastAsia" w:hAnsiTheme="minorHAnsi"/>
              <w:noProof/>
              <w:color w:val="auto"/>
              <w:lang w:val="sv-SE" w:eastAsia="sv-SE"/>
            </w:rPr>
          </w:pPr>
          <w:hyperlink w:anchor="_Toc93320527" w:history="1">
            <w:r w:rsidR="009B2E07" w:rsidRPr="00DF70D4">
              <w:rPr>
                <w:rStyle w:val="Hyperlink"/>
                <w:noProof/>
              </w:rPr>
              <w:t>6.</w:t>
            </w:r>
            <w:r w:rsidR="009B2E07">
              <w:rPr>
                <w:rFonts w:asciiTheme="minorHAnsi" w:eastAsiaTheme="minorEastAsia" w:hAnsiTheme="minorHAnsi"/>
                <w:noProof/>
                <w:color w:val="auto"/>
                <w:lang w:val="sv-SE" w:eastAsia="sv-SE"/>
              </w:rPr>
              <w:tab/>
            </w:r>
            <w:r w:rsidR="009B2E07" w:rsidRPr="00DF70D4">
              <w:rPr>
                <w:rStyle w:val="Hyperlink"/>
                <w:noProof/>
              </w:rPr>
              <w:t>The Symbol Table</w:t>
            </w:r>
            <w:r w:rsidR="009B2E07">
              <w:rPr>
                <w:noProof/>
                <w:webHidden/>
              </w:rPr>
              <w:tab/>
            </w:r>
            <w:r w:rsidR="009B2E07">
              <w:rPr>
                <w:noProof/>
                <w:webHidden/>
              </w:rPr>
              <w:fldChar w:fldCharType="begin"/>
            </w:r>
            <w:r w:rsidR="009B2E07">
              <w:rPr>
                <w:noProof/>
                <w:webHidden/>
              </w:rPr>
              <w:instrText xml:space="preserve"> PAGEREF _Toc93320527 \h </w:instrText>
            </w:r>
            <w:r w:rsidR="009B2E07">
              <w:rPr>
                <w:noProof/>
                <w:webHidden/>
              </w:rPr>
            </w:r>
            <w:r w:rsidR="009B2E07">
              <w:rPr>
                <w:noProof/>
                <w:webHidden/>
              </w:rPr>
              <w:fldChar w:fldCharType="separate"/>
            </w:r>
            <w:r w:rsidR="009B2E07">
              <w:rPr>
                <w:noProof/>
                <w:webHidden/>
              </w:rPr>
              <w:t>120</w:t>
            </w:r>
            <w:r w:rsidR="009B2E07">
              <w:rPr>
                <w:noProof/>
                <w:webHidden/>
              </w:rPr>
              <w:fldChar w:fldCharType="end"/>
            </w:r>
          </w:hyperlink>
        </w:p>
        <w:p w14:paraId="6D256A2C" w14:textId="4FC96783"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528" w:history="1">
            <w:r w:rsidR="009B2E07" w:rsidRPr="00DF70D4">
              <w:rPr>
                <w:rStyle w:val="Hyperlink"/>
                <w:noProof/>
              </w:rPr>
              <w:t>6.1.</w:t>
            </w:r>
            <w:r w:rsidR="009B2E07">
              <w:rPr>
                <w:rFonts w:asciiTheme="minorHAnsi" w:eastAsiaTheme="minorEastAsia" w:hAnsiTheme="minorHAnsi"/>
                <w:noProof/>
                <w:color w:val="auto"/>
                <w:lang w:val="sv-SE" w:eastAsia="sv-SE"/>
              </w:rPr>
              <w:tab/>
            </w:r>
            <w:r w:rsidR="009B2E07" w:rsidRPr="00DF70D4">
              <w:rPr>
                <w:rStyle w:val="Hyperlink"/>
                <w:noProof/>
              </w:rPr>
              <w:t>The Symbol</w:t>
            </w:r>
            <w:r w:rsidR="009B2E07">
              <w:rPr>
                <w:noProof/>
                <w:webHidden/>
              </w:rPr>
              <w:tab/>
            </w:r>
            <w:r w:rsidR="009B2E07">
              <w:rPr>
                <w:noProof/>
                <w:webHidden/>
              </w:rPr>
              <w:fldChar w:fldCharType="begin"/>
            </w:r>
            <w:r w:rsidR="009B2E07">
              <w:rPr>
                <w:noProof/>
                <w:webHidden/>
              </w:rPr>
              <w:instrText xml:space="preserve"> PAGEREF _Toc93320528 \h </w:instrText>
            </w:r>
            <w:r w:rsidR="009B2E07">
              <w:rPr>
                <w:noProof/>
                <w:webHidden/>
              </w:rPr>
            </w:r>
            <w:r w:rsidR="009B2E07">
              <w:rPr>
                <w:noProof/>
                <w:webHidden/>
              </w:rPr>
              <w:fldChar w:fldCharType="separate"/>
            </w:r>
            <w:r w:rsidR="009B2E07">
              <w:rPr>
                <w:noProof/>
                <w:webHidden/>
              </w:rPr>
              <w:t>126</w:t>
            </w:r>
            <w:r w:rsidR="009B2E07">
              <w:rPr>
                <w:noProof/>
                <w:webHidden/>
              </w:rPr>
              <w:fldChar w:fldCharType="end"/>
            </w:r>
          </w:hyperlink>
        </w:p>
        <w:p w14:paraId="4F671072" w14:textId="60F090E5"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529" w:history="1">
            <w:r w:rsidR="009B2E07" w:rsidRPr="00DF70D4">
              <w:rPr>
                <w:rStyle w:val="Hyperlink"/>
                <w:noProof/>
              </w:rPr>
              <w:t>6.2.</w:t>
            </w:r>
            <w:r w:rsidR="009B2E07">
              <w:rPr>
                <w:rFonts w:asciiTheme="minorHAnsi" w:eastAsiaTheme="minorEastAsia" w:hAnsiTheme="minorHAnsi"/>
                <w:noProof/>
                <w:color w:val="auto"/>
                <w:lang w:val="sv-SE" w:eastAsia="sv-SE"/>
              </w:rPr>
              <w:tab/>
            </w:r>
            <w:r w:rsidR="009B2E07" w:rsidRPr="00DF70D4">
              <w:rPr>
                <w:rStyle w:val="Hyperlink"/>
                <w:noProof/>
              </w:rPr>
              <w:t>The Static Symbol</w:t>
            </w:r>
            <w:r w:rsidR="009B2E07">
              <w:rPr>
                <w:noProof/>
                <w:webHidden/>
              </w:rPr>
              <w:tab/>
            </w:r>
            <w:r w:rsidR="009B2E07">
              <w:rPr>
                <w:noProof/>
                <w:webHidden/>
              </w:rPr>
              <w:fldChar w:fldCharType="begin"/>
            </w:r>
            <w:r w:rsidR="009B2E07">
              <w:rPr>
                <w:noProof/>
                <w:webHidden/>
              </w:rPr>
              <w:instrText xml:space="preserve"> PAGEREF _Toc93320529 \h </w:instrText>
            </w:r>
            <w:r w:rsidR="009B2E07">
              <w:rPr>
                <w:noProof/>
                <w:webHidden/>
              </w:rPr>
            </w:r>
            <w:r w:rsidR="009B2E07">
              <w:rPr>
                <w:noProof/>
                <w:webHidden/>
              </w:rPr>
              <w:fldChar w:fldCharType="separate"/>
            </w:r>
            <w:r w:rsidR="009B2E07">
              <w:rPr>
                <w:noProof/>
                <w:webHidden/>
              </w:rPr>
              <w:t>131</w:t>
            </w:r>
            <w:r w:rsidR="009B2E07">
              <w:rPr>
                <w:noProof/>
                <w:webHidden/>
              </w:rPr>
              <w:fldChar w:fldCharType="end"/>
            </w:r>
          </w:hyperlink>
        </w:p>
        <w:p w14:paraId="3FEEC5FF" w14:textId="1DEA2D92" w:rsidR="009B2E07" w:rsidRDefault="00970EFC">
          <w:pPr>
            <w:pStyle w:val="TOC1"/>
            <w:rPr>
              <w:rFonts w:asciiTheme="minorHAnsi" w:eastAsiaTheme="minorEastAsia" w:hAnsiTheme="minorHAnsi"/>
              <w:noProof/>
              <w:color w:val="auto"/>
              <w:lang w:val="sv-SE" w:eastAsia="sv-SE"/>
            </w:rPr>
          </w:pPr>
          <w:hyperlink w:anchor="_Toc93320530" w:history="1">
            <w:r w:rsidR="009B2E07" w:rsidRPr="00DF70D4">
              <w:rPr>
                <w:rStyle w:val="Hyperlink"/>
                <w:noProof/>
              </w:rPr>
              <w:t>7.</w:t>
            </w:r>
            <w:r w:rsidR="009B2E07">
              <w:rPr>
                <w:rFonts w:asciiTheme="minorHAnsi" w:eastAsiaTheme="minorEastAsia" w:hAnsiTheme="minorHAnsi"/>
                <w:noProof/>
                <w:color w:val="auto"/>
                <w:lang w:val="sv-SE" w:eastAsia="sv-SE"/>
              </w:rPr>
              <w:tab/>
            </w:r>
            <w:r w:rsidR="009B2E07" w:rsidRPr="00DF70D4">
              <w:rPr>
                <w:rStyle w:val="Hyperlink"/>
                <w:noProof/>
              </w:rPr>
              <w:t>The Type System</w:t>
            </w:r>
            <w:r w:rsidR="009B2E07">
              <w:rPr>
                <w:noProof/>
                <w:webHidden/>
              </w:rPr>
              <w:tab/>
            </w:r>
            <w:r w:rsidR="009B2E07">
              <w:rPr>
                <w:noProof/>
                <w:webHidden/>
              </w:rPr>
              <w:fldChar w:fldCharType="begin"/>
            </w:r>
            <w:r w:rsidR="009B2E07">
              <w:rPr>
                <w:noProof/>
                <w:webHidden/>
              </w:rPr>
              <w:instrText xml:space="preserve"> PAGEREF _Toc93320530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462EA6A5" w14:textId="51DFC9DC"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531" w:history="1">
            <w:r w:rsidR="009B2E07" w:rsidRPr="00DF70D4">
              <w:rPr>
                <w:rStyle w:val="Hyperlink"/>
                <w:noProof/>
              </w:rPr>
              <w:t>7.1.</w:t>
            </w:r>
            <w:r w:rsidR="009B2E07">
              <w:rPr>
                <w:rFonts w:asciiTheme="minorHAnsi" w:eastAsiaTheme="minorEastAsia" w:hAnsiTheme="minorHAnsi"/>
                <w:noProof/>
                <w:color w:val="auto"/>
                <w:lang w:val="sv-SE" w:eastAsia="sv-SE"/>
              </w:rPr>
              <w:tab/>
            </w:r>
            <w:r w:rsidR="009B2E07" w:rsidRPr="00DF70D4">
              <w:rPr>
                <w:rStyle w:val="Hyperlink"/>
                <w:noProof/>
              </w:rPr>
              <w:t>The Type Class</w:t>
            </w:r>
            <w:r w:rsidR="009B2E07">
              <w:rPr>
                <w:noProof/>
                <w:webHidden/>
              </w:rPr>
              <w:tab/>
            </w:r>
            <w:r w:rsidR="009B2E07">
              <w:rPr>
                <w:noProof/>
                <w:webHidden/>
              </w:rPr>
              <w:fldChar w:fldCharType="begin"/>
            </w:r>
            <w:r w:rsidR="009B2E07">
              <w:rPr>
                <w:noProof/>
                <w:webHidden/>
              </w:rPr>
              <w:instrText xml:space="preserve"> PAGEREF _Toc93320531 \h </w:instrText>
            </w:r>
            <w:r w:rsidR="009B2E07">
              <w:rPr>
                <w:noProof/>
                <w:webHidden/>
              </w:rPr>
            </w:r>
            <w:r w:rsidR="009B2E07">
              <w:rPr>
                <w:noProof/>
                <w:webHidden/>
              </w:rPr>
              <w:fldChar w:fldCharType="separate"/>
            </w:r>
            <w:r w:rsidR="009B2E07">
              <w:rPr>
                <w:noProof/>
                <w:webHidden/>
              </w:rPr>
              <w:t>134</w:t>
            </w:r>
            <w:r w:rsidR="009B2E07">
              <w:rPr>
                <w:noProof/>
                <w:webHidden/>
              </w:rPr>
              <w:fldChar w:fldCharType="end"/>
            </w:r>
          </w:hyperlink>
        </w:p>
        <w:p w14:paraId="06BBEE13" w14:textId="488A19A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32" w:history="1">
            <w:r w:rsidR="009B2E07" w:rsidRPr="00DF70D4">
              <w:rPr>
                <w:rStyle w:val="Hyperlink"/>
                <w:noProof/>
                <w:highlight w:val="white"/>
              </w:rPr>
              <w:t>7.1.1.</w:t>
            </w:r>
            <w:r w:rsidR="009B2E07">
              <w:rPr>
                <w:rFonts w:asciiTheme="minorHAnsi" w:eastAsiaTheme="minorEastAsia" w:hAnsiTheme="minorHAnsi"/>
                <w:noProof/>
                <w:color w:val="auto"/>
                <w:lang w:val="sv-SE" w:eastAsia="sv-SE"/>
              </w:rPr>
              <w:tab/>
            </w:r>
            <w:r w:rsidR="009B2E07" w:rsidRPr="00DF70D4">
              <w:rPr>
                <w:rStyle w:val="Hyperlink"/>
                <w:noProof/>
                <w:highlight w:val="white"/>
              </w:rPr>
              <w:t>Enumerations</w:t>
            </w:r>
            <w:r w:rsidR="009B2E07">
              <w:rPr>
                <w:noProof/>
                <w:webHidden/>
              </w:rPr>
              <w:tab/>
            </w:r>
            <w:r w:rsidR="009B2E07">
              <w:rPr>
                <w:noProof/>
                <w:webHidden/>
              </w:rPr>
              <w:fldChar w:fldCharType="begin"/>
            </w:r>
            <w:r w:rsidR="009B2E07">
              <w:rPr>
                <w:noProof/>
                <w:webHidden/>
              </w:rPr>
              <w:instrText xml:space="preserve"> PAGEREF _Toc93320532 \h </w:instrText>
            </w:r>
            <w:r w:rsidR="009B2E07">
              <w:rPr>
                <w:noProof/>
                <w:webHidden/>
              </w:rPr>
            </w:r>
            <w:r w:rsidR="009B2E07">
              <w:rPr>
                <w:noProof/>
                <w:webHidden/>
              </w:rPr>
              <w:fldChar w:fldCharType="separate"/>
            </w:r>
            <w:r w:rsidR="009B2E07">
              <w:rPr>
                <w:noProof/>
                <w:webHidden/>
              </w:rPr>
              <w:t>135</w:t>
            </w:r>
            <w:r w:rsidR="009B2E07">
              <w:rPr>
                <w:noProof/>
                <w:webHidden/>
              </w:rPr>
              <w:fldChar w:fldCharType="end"/>
            </w:r>
          </w:hyperlink>
        </w:p>
        <w:p w14:paraId="72A8F21E" w14:textId="1711C3A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33"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Bitfields</w:t>
            </w:r>
            <w:r w:rsidR="009B2E07">
              <w:rPr>
                <w:noProof/>
                <w:webHidden/>
              </w:rPr>
              <w:tab/>
            </w:r>
            <w:r w:rsidR="009B2E07">
              <w:rPr>
                <w:noProof/>
                <w:webHidden/>
              </w:rPr>
              <w:fldChar w:fldCharType="begin"/>
            </w:r>
            <w:r w:rsidR="009B2E07">
              <w:rPr>
                <w:noProof/>
                <w:webHidden/>
              </w:rPr>
              <w:instrText xml:space="preserve"> PAGEREF _Toc93320533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65D50F9" w14:textId="5A7E4CE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34"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Pointers</w:t>
            </w:r>
            <w:r w:rsidR="009B2E07">
              <w:rPr>
                <w:noProof/>
                <w:webHidden/>
              </w:rPr>
              <w:tab/>
            </w:r>
            <w:r w:rsidR="009B2E07">
              <w:rPr>
                <w:noProof/>
                <w:webHidden/>
              </w:rPr>
              <w:fldChar w:fldCharType="begin"/>
            </w:r>
            <w:r w:rsidR="009B2E07">
              <w:rPr>
                <w:noProof/>
                <w:webHidden/>
              </w:rPr>
              <w:instrText xml:space="preserve"> PAGEREF _Toc93320534 \h </w:instrText>
            </w:r>
            <w:r w:rsidR="009B2E07">
              <w:rPr>
                <w:noProof/>
                <w:webHidden/>
              </w:rPr>
            </w:r>
            <w:r w:rsidR="009B2E07">
              <w:rPr>
                <w:noProof/>
                <w:webHidden/>
              </w:rPr>
              <w:fldChar w:fldCharType="separate"/>
            </w:r>
            <w:r w:rsidR="009B2E07">
              <w:rPr>
                <w:noProof/>
                <w:webHidden/>
              </w:rPr>
              <w:t>136</w:t>
            </w:r>
            <w:r w:rsidR="009B2E07">
              <w:rPr>
                <w:noProof/>
                <w:webHidden/>
              </w:rPr>
              <w:fldChar w:fldCharType="end"/>
            </w:r>
          </w:hyperlink>
        </w:p>
        <w:p w14:paraId="54F845D6" w14:textId="5AE7111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35"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Arrays</w:t>
            </w:r>
            <w:r w:rsidR="009B2E07">
              <w:rPr>
                <w:noProof/>
                <w:webHidden/>
              </w:rPr>
              <w:tab/>
            </w:r>
            <w:r w:rsidR="009B2E07">
              <w:rPr>
                <w:noProof/>
                <w:webHidden/>
              </w:rPr>
              <w:fldChar w:fldCharType="begin"/>
            </w:r>
            <w:r w:rsidR="009B2E07">
              <w:rPr>
                <w:noProof/>
                <w:webHidden/>
              </w:rPr>
              <w:instrText xml:space="preserve"> PAGEREF _Toc93320535 \h </w:instrText>
            </w:r>
            <w:r w:rsidR="009B2E07">
              <w:rPr>
                <w:noProof/>
                <w:webHidden/>
              </w:rPr>
            </w:r>
            <w:r w:rsidR="009B2E07">
              <w:rPr>
                <w:noProof/>
                <w:webHidden/>
              </w:rPr>
              <w:fldChar w:fldCharType="separate"/>
            </w:r>
            <w:r w:rsidR="009B2E07">
              <w:rPr>
                <w:noProof/>
                <w:webHidden/>
              </w:rPr>
              <w:t>137</w:t>
            </w:r>
            <w:r w:rsidR="009B2E07">
              <w:rPr>
                <w:noProof/>
                <w:webHidden/>
              </w:rPr>
              <w:fldChar w:fldCharType="end"/>
            </w:r>
          </w:hyperlink>
        </w:p>
        <w:p w14:paraId="539BF35D" w14:textId="5F80708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36" w:history="1">
            <w:r w:rsidR="009B2E07" w:rsidRPr="00DF70D4">
              <w:rPr>
                <w:rStyle w:val="Hyperlink"/>
                <w:noProof/>
              </w:rPr>
              <w:t>7.1.1.</w:t>
            </w:r>
            <w:r w:rsidR="009B2E07">
              <w:rPr>
                <w:rFonts w:asciiTheme="minorHAnsi" w:eastAsiaTheme="minorEastAsia" w:hAnsiTheme="minorHAnsi"/>
                <w:noProof/>
                <w:color w:val="auto"/>
                <w:lang w:val="sv-SE" w:eastAsia="sv-SE"/>
              </w:rPr>
              <w:tab/>
            </w:r>
            <w:r w:rsidR="009B2E07" w:rsidRPr="00DF70D4">
              <w:rPr>
                <w:rStyle w:val="Hyperlink"/>
                <w:noProof/>
              </w:rPr>
              <w:t>Structs and Unions</w:t>
            </w:r>
            <w:r w:rsidR="009B2E07">
              <w:rPr>
                <w:noProof/>
                <w:webHidden/>
              </w:rPr>
              <w:tab/>
            </w:r>
            <w:r w:rsidR="009B2E07">
              <w:rPr>
                <w:noProof/>
                <w:webHidden/>
              </w:rPr>
              <w:fldChar w:fldCharType="begin"/>
            </w:r>
            <w:r w:rsidR="009B2E07">
              <w:rPr>
                <w:noProof/>
                <w:webHidden/>
              </w:rPr>
              <w:instrText xml:space="preserve"> PAGEREF _Toc93320536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20D421B6" w14:textId="1A0127F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37" w:history="1">
            <w:r w:rsidR="009B2E07" w:rsidRPr="00DF70D4">
              <w:rPr>
                <w:rStyle w:val="Hyperlink"/>
                <w:noProof/>
                <w:highlight w:val="white"/>
              </w:rPr>
              <w:t>7.1.2.</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Functions</w:t>
            </w:r>
            <w:r w:rsidR="009B2E07">
              <w:rPr>
                <w:noProof/>
                <w:webHidden/>
              </w:rPr>
              <w:tab/>
            </w:r>
            <w:r w:rsidR="009B2E07">
              <w:rPr>
                <w:noProof/>
                <w:webHidden/>
              </w:rPr>
              <w:fldChar w:fldCharType="begin"/>
            </w:r>
            <w:r w:rsidR="009B2E07">
              <w:rPr>
                <w:noProof/>
                <w:webHidden/>
              </w:rPr>
              <w:instrText xml:space="preserve"> PAGEREF _Toc93320537 \h </w:instrText>
            </w:r>
            <w:r w:rsidR="009B2E07">
              <w:rPr>
                <w:noProof/>
                <w:webHidden/>
              </w:rPr>
            </w:r>
            <w:r w:rsidR="009B2E07">
              <w:rPr>
                <w:noProof/>
                <w:webHidden/>
              </w:rPr>
              <w:fldChar w:fldCharType="separate"/>
            </w:r>
            <w:r w:rsidR="009B2E07">
              <w:rPr>
                <w:noProof/>
                <w:webHidden/>
              </w:rPr>
              <w:t>138</w:t>
            </w:r>
            <w:r w:rsidR="009B2E07">
              <w:rPr>
                <w:noProof/>
                <w:webHidden/>
              </w:rPr>
              <w:fldChar w:fldCharType="end"/>
            </w:r>
          </w:hyperlink>
        </w:p>
        <w:p w14:paraId="051DFE51" w14:textId="19F013C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38" w:history="1">
            <w:r w:rsidR="009B2E07" w:rsidRPr="00DF70D4">
              <w:rPr>
                <w:rStyle w:val="Hyperlink"/>
                <w:noProof/>
                <w:highlight w:val="white"/>
              </w:rPr>
              <w:t>7.1.3.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_Toc93320538 \h </w:instrText>
            </w:r>
            <w:r w:rsidR="009B2E07">
              <w:rPr>
                <w:noProof/>
                <w:webHidden/>
              </w:rPr>
            </w:r>
            <w:r w:rsidR="009B2E07">
              <w:rPr>
                <w:noProof/>
                <w:webHidden/>
              </w:rPr>
              <w:fldChar w:fldCharType="separate"/>
            </w:r>
            <w:r w:rsidR="009B2E07">
              <w:rPr>
                <w:noProof/>
                <w:webHidden/>
              </w:rPr>
              <w:t>140</w:t>
            </w:r>
            <w:r w:rsidR="009B2E07">
              <w:rPr>
                <w:noProof/>
                <w:webHidden/>
              </w:rPr>
              <w:fldChar w:fldCharType="end"/>
            </w:r>
          </w:hyperlink>
        </w:p>
        <w:p w14:paraId="6AB20991" w14:textId="7A4862F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39" w:history="1">
            <w:r w:rsidR="009B2E07" w:rsidRPr="00DF70D4">
              <w:rPr>
                <w:rStyle w:val="Hyperlink"/>
                <w:noProof/>
                <w:highlight w:val="white"/>
              </w:rPr>
              <w:t>7.1.4.</w:t>
            </w:r>
            <w:r w:rsidR="009B2E07">
              <w:rPr>
                <w:rFonts w:asciiTheme="minorHAnsi" w:eastAsiaTheme="minorEastAsia" w:hAnsiTheme="minorHAnsi"/>
                <w:noProof/>
                <w:color w:val="auto"/>
                <w:lang w:val="sv-SE" w:eastAsia="sv-SE"/>
              </w:rPr>
              <w:tab/>
            </w:r>
            <w:r w:rsidR="009B2E07" w:rsidRPr="00DF70D4">
              <w:rPr>
                <w:rStyle w:val="Hyperlink"/>
                <w:noProof/>
                <w:highlight w:val="white"/>
              </w:rPr>
              <w:t>Complete Types</w:t>
            </w:r>
            <w:r w:rsidR="009B2E07">
              <w:rPr>
                <w:noProof/>
                <w:webHidden/>
              </w:rPr>
              <w:tab/>
            </w:r>
            <w:r w:rsidR="009B2E07">
              <w:rPr>
                <w:noProof/>
                <w:webHidden/>
              </w:rPr>
              <w:fldChar w:fldCharType="begin"/>
            </w:r>
            <w:r w:rsidR="009B2E07">
              <w:rPr>
                <w:noProof/>
                <w:webHidden/>
              </w:rPr>
              <w:instrText xml:space="preserve"> PAGEREF _Toc93320539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4B25FCF5" w14:textId="131F4CF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40" w:history="1">
            <w:r w:rsidR="009B2E07" w:rsidRPr="00DF70D4">
              <w:rPr>
                <w:rStyle w:val="Hyperlink"/>
                <w:noProof/>
                <w:highlight w:val="white"/>
              </w:rPr>
              <w:t>7.1.5.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and Volatile</w:t>
            </w:r>
            <w:r w:rsidR="009B2E07">
              <w:rPr>
                <w:noProof/>
                <w:webHidden/>
              </w:rPr>
              <w:tab/>
            </w:r>
            <w:r w:rsidR="009B2E07">
              <w:rPr>
                <w:noProof/>
                <w:webHidden/>
              </w:rPr>
              <w:fldChar w:fldCharType="begin"/>
            </w:r>
            <w:r w:rsidR="009B2E07">
              <w:rPr>
                <w:noProof/>
                <w:webHidden/>
              </w:rPr>
              <w:instrText xml:space="preserve"> PAGEREF _Toc93320540 \h </w:instrText>
            </w:r>
            <w:r w:rsidR="009B2E07">
              <w:rPr>
                <w:noProof/>
                <w:webHidden/>
              </w:rPr>
            </w:r>
            <w:r w:rsidR="009B2E07">
              <w:rPr>
                <w:noProof/>
                <w:webHidden/>
              </w:rPr>
              <w:fldChar w:fldCharType="separate"/>
            </w:r>
            <w:r w:rsidR="009B2E07">
              <w:rPr>
                <w:noProof/>
                <w:webHidden/>
              </w:rPr>
              <w:t>142</w:t>
            </w:r>
            <w:r w:rsidR="009B2E07">
              <w:rPr>
                <w:noProof/>
                <w:webHidden/>
              </w:rPr>
              <w:fldChar w:fldCharType="end"/>
            </w:r>
          </w:hyperlink>
        </w:p>
        <w:p w14:paraId="0B661175" w14:textId="0D3CE25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41" w:history="1">
            <w:r w:rsidR="009B2E07" w:rsidRPr="00DF70D4">
              <w:rPr>
                <w:rStyle w:val="Hyperlink"/>
                <w:noProof/>
                <w:highlight w:val="white"/>
              </w:rPr>
              <w:t>7.1.6.</w:t>
            </w:r>
            <w:r w:rsidR="009B2E07">
              <w:rPr>
                <w:rFonts w:asciiTheme="minorHAnsi" w:eastAsiaTheme="minorEastAsia" w:hAnsiTheme="minorHAnsi"/>
                <w:noProof/>
                <w:color w:val="auto"/>
                <w:lang w:val="sv-SE" w:eastAsia="sv-SE"/>
              </w:rPr>
              <w:tab/>
            </w:r>
            <w:r w:rsidR="009B2E07" w:rsidRPr="00DF70D4">
              <w:rPr>
                <w:rStyle w:val="Hyperlink"/>
                <w:noProof/>
                <w:highlight w:val="white"/>
              </w:rPr>
              <w:t>Hash Code and Equals</w:t>
            </w:r>
            <w:r w:rsidR="009B2E07">
              <w:rPr>
                <w:noProof/>
                <w:webHidden/>
              </w:rPr>
              <w:tab/>
            </w:r>
            <w:r w:rsidR="009B2E07">
              <w:rPr>
                <w:noProof/>
                <w:webHidden/>
              </w:rPr>
              <w:fldChar w:fldCharType="begin"/>
            </w:r>
            <w:r w:rsidR="009B2E07">
              <w:rPr>
                <w:noProof/>
                <w:webHidden/>
              </w:rPr>
              <w:instrText xml:space="preserve"> PAGEREF _Toc93320541 \h </w:instrText>
            </w:r>
            <w:r w:rsidR="009B2E07">
              <w:rPr>
                <w:noProof/>
                <w:webHidden/>
              </w:rPr>
            </w:r>
            <w:r w:rsidR="009B2E07">
              <w:rPr>
                <w:noProof/>
                <w:webHidden/>
              </w:rPr>
              <w:fldChar w:fldCharType="separate"/>
            </w:r>
            <w:r w:rsidR="009B2E07">
              <w:rPr>
                <w:noProof/>
                <w:webHidden/>
              </w:rPr>
              <w:t>143</w:t>
            </w:r>
            <w:r w:rsidR="009B2E07">
              <w:rPr>
                <w:noProof/>
                <w:webHidden/>
              </w:rPr>
              <w:fldChar w:fldCharType="end"/>
            </w:r>
          </w:hyperlink>
        </w:p>
        <w:p w14:paraId="65B86FCC" w14:textId="5DED701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42" w:history="1">
            <w:r w:rsidR="009B2E07" w:rsidRPr="00DF70D4">
              <w:rPr>
                <w:rStyle w:val="Hyperlink"/>
                <w:noProof/>
                <w:highlight w:val="white"/>
              </w:rPr>
              <w:t>7.1.7.</w:t>
            </w:r>
            <w:r w:rsidR="009B2E07">
              <w:rPr>
                <w:rFonts w:asciiTheme="minorHAnsi" w:eastAsiaTheme="minorEastAsia" w:hAnsiTheme="minorHAnsi"/>
                <w:noProof/>
                <w:color w:val="auto"/>
                <w:lang w:val="sv-SE" w:eastAsia="sv-SE"/>
              </w:rPr>
              <w:tab/>
            </w:r>
            <w:r w:rsidR="009B2E07" w:rsidRPr="00DF70D4">
              <w:rPr>
                <w:rStyle w:val="Hyperlink"/>
                <w:noProof/>
                <w:highlight w:val="white"/>
              </w:rPr>
              <w:t>Predefined Types</w:t>
            </w:r>
            <w:r w:rsidR="009B2E07">
              <w:rPr>
                <w:noProof/>
                <w:webHidden/>
              </w:rPr>
              <w:tab/>
            </w:r>
            <w:r w:rsidR="009B2E07">
              <w:rPr>
                <w:noProof/>
                <w:webHidden/>
              </w:rPr>
              <w:fldChar w:fldCharType="begin"/>
            </w:r>
            <w:r w:rsidR="009B2E07">
              <w:rPr>
                <w:noProof/>
                <w:webHidden/>
              </w:rPr>
              <w:instrText xml:space="preserve"> PAGEREF _Toc93320542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6FA5CB16" w14:textId="2573F11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43" w:history="1">
            <w:r w:rsidR="009B2E07" w:rsidRPr="00DF70D4">
              <w:rPr>
                <w:rStyle w:val="Hyperlink"/>
                <w:noProof/>
                <w:highlight w:val="white"/>
              </w:rPr>
              <w:t>7.1.8.</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_Toc93320543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466CED00" w14:textId="719315DD"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544" w:history="1">
            <w:r w:rsidR="009B2E07" w:rsidRPr="00DF70D4">
              <w:rPr>
                <w:rStyle w:val="Hyperlink"/>
                <w:noProof/>
              </w:rPr>
              <w:t>7.2.</w:t>
            </w:r>
            <w:r w:rsidR="009B2E07">
              <w:rPr>
                <w:rFonts w:asciiTheme="minorHAnsi" w:eastAsiaTheme="minorEastAsia" w:hAnsiTheme="minorHAnsi"/>
                <w:noProof/>
                <w:color w:val="auto"/>
                <w:lang w:val="sv-SE" w:eastAsia="sv-SE"/>
              </w:rPr>
              <w:tab/>
            </w:r>
            <w:r w:rsidR="009B2E07" w:rsidRPr="00DF70D4">
              <w:rPr>
                <w:rStyle w:val="Hyperlink"/>
                <w:noProof/>
              </w:rPr>
              <w:t>Type Size</w:t>
            </w:r>
            <w:r w:rsidR="009B2E07">
              <w:rPr>
                <w:noProof/>
                <w:webHidden/>
              </w:rPr>
              <w:tab/>
            </w:r>
            <w:r w:rsidR="009B2E07">
              <w:rPr>
                <w:noProof/>
                <w:webHidden/>
              </w:rPr>
              <w:fldChar w:fldCharType="begin"/>
            </w:r>
            <w:r w:rsidR="009B2E07">
              <w:rPr>
                <w:noProof/>
                <w:webHidden/>
              </w:rPr>
              <w:instrText xml:space="preserve"> PAGEREF _Toc93320544 \h </w:instrText>
            </w:r>
            <w:r w:rsidR="009B2E07">
              <w:rPr>
                <w:noProof/>
                <w:webHidden/>
              </w:rPr>
            </w:r>
            <w:r w:rsidR="009B2E07">
              <w:rPr>
                <w:noProof/>
                <w:webHidden/>
              </w:rPr>
              <w:fldChar w:fldCharType="separate"/>
            </w:r>
            <w:r w:rsidR="009B2E07">
              <w:rPr>
                <w:noProof/>
                <w:webHidden/>
              </w:rPr>
              <w:t>144</w:t>
            </w:r>
            <w:r w:rsidR="009B2E07">
              <w:rPr>
                <w:noProof/>
                <w:webHidden/>
              </w:rPr>
              <w:fldChar w:fldCharType="end"/>
            </w:r>
          </w:hyperlink>
        </w:p>
        <w:p w14:paraId="5BCCE2F4" w14:textId="39AAF6F9"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545" w:history="1">
            <w:r w:rsidR="009B2E07" w:rsidRPr="00DF70D4">
              <w:rPr>
                <w:rStyle w:val="Hyperlink"/>
                <w:noProof/>
              </w:rPr>
              <w:t>7.3.</w:t>
            </w:r>
            <w:r w:rsidR="009B2E07">
              <w:rPr>
                <w:rFonts w:asciiTheme="minorHAnsi" w:eastAsiaTheme="minorEastAsia" w:hAnsiTheme="minorHAnsi"/>
                <w:noProof/>
                <w:color w:val="auto"/>
                <w:lang w:val="sv-SE" w:eastAsia="sv-SE"/>
              </w:rPr>
              <w:tab/>
            </w:r>
            <w:r w:rsidR="009B2E07" w:rsidRPr="00DF70D4">
              <w:rPr>
                <w:rStyle w:val="Hyperlink"/>
                <w:noProof/>
              </w:rPr>
              <w:t>Type Casting</w:t>
            </w:r>
            <w:r w:rsidR="009B2E07">
              <w:rPr>
                <w:noProof/>
                <w:webHidden/>
              </w:rPr>
              <w:tab/>
            </w:r>
            <w:r w:rsidR="009B2E07">
              <w:rPr>
                <w:noProof/>
                <w:webHidden/>
              </w:rPr>
              <w:fldChar w:fldCharType="begin"/>
            </w:r>
            <w:r w:rsidR="009B2E07">
              <w:rPr>
                <w:noProof/>
                <w:webHidden/>
              </w:rPr>
              <w:instrText xml:space="preserve"> PAGEREF _Toc93320545 \h </w:instrText>
            </w:r>
            <w:r w:rsidR="009B2E07">
              <w:rPr>
                <w:noProof/>
                <w:webHidden/>
              </w:rPr>
            </w:r>
            <w:r w:rsidR="009B2E07">
              <w:rPr>
                <w:noProof/>
                <w:webHidden/>
              </w:rPr>
              <w:fldChar w:fldCharType="separate"/>
            </w:r>
            <w:r w:rsidR="009B2E07">
              <w:rPr>
                <w:noProof/>
                <w:webHidden/>
              </w:rPr>
              <w:t>147</w:t>
            </w:r>
            <w:r w:rsidR="009B2E07">
              <w:rPr>
                <w:noProof/>
                <w:webHidden/>
              </w:rPr>
              <w:fldChar w:fldCharType="end"/>
            </w:r>
          </w:hyperlink>
        </w:p>
        <w:p w14:paraId="5E2B8F31" w14:textId="5F25B83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46" w:history="1">
            <w:r w:rsidR="009B2E07" w:rsidRPr="00DF70D4">
              <w:rPr>
                <w:rStyle w:val="Hyperlink"/>
                <w:noProof/>
                <w:highlight w:val="white"/>
              </w:rPr>
              <w:t>7.3.1.</w:t>
            </w:r>
            <w:r w:rsidR="009B2E07">
              <w:rPr>
                <w:rFonts w:asciiTheme="minorHAnsi" w:eastAsiaTheme="minorEastAsia" w:hAnsiTheme="minorHAnsi"/>
                <w:noProof/>
                <w:color w:val="auto"/>
                <w:lang w:val="sv-SE" w:eastAsia="sv-SE"/>
              </w:rPr>
              <w:tab/>
            </w:r>
            <w:r w:rsidR="009B2E07" w:rsidRPr="00DF70D4">
              <w:rPr>
                <w:rStyle w:val="Hyperlink"/>
                <w:noProof/>
                <w:highlight w:val="white"/>
              </w:rPr>
              <w:t>Implicit Cast</w:t>
            </w:r>
            <w:r w:rsidR="009B2E07">
              <w:rPr>
                <w:noProof/>
                <w:webHidden/>
              </w:rPr>
              <w:tab/>
            </w:r>
            <w:r w:rsidR="009B2E07">
              <w:rPr>
                <w:noProof/>
                <w:webHidden/>
              </w:rPr>
              <w:fldChar w:fldCharType="begin"/>
            </w:r>
            <w:r w:rsidR="009B2E07">
              <w:rPr>
                <w:noProof/>
                <w:webHidden/>
              </w:rPr>
              <w:instrText xml:space="preserve"> PAGEREF _Toc93320546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482141DD" w14:textId="72CF0DD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47" w:history="1">
            <w:r w:rsidR="009B2E07" w:rsidRPr="00DF70D4">
              <w:rPr>
                <w:rStyle w:val="Hyperlink"/>
                <w:noProof/>
                <w:highlight w:val="white"/>
              </w:rPr>
              <w:t>7.3.2.</w:t>
            </w:r>
            <w:r w:rsidR="009B2E07">
              <w:rPr>
                <w:rFonts w:asciiTheme="minorHAnsi" w:eastAsiaTheme="minorEastAsia" w:hAnsiTheme="minorHAnsi"/>
                <w:noProof/>
                <w:color w:val="auto"/>
                <w:lang w:val="sv-SE" w:eastAsia="sv-SE"/>
              </w:rPr>
              <w:tab/>
            </w:r>
            <w:r w:rsidR="009B2E07" w:rsidRPr="00DF70D4">
              <w:rPr>
                <w:rStyle w:val="Hyperlink"/>
                <w:noProof/>
                <w:highlight w:val="white"/>
              </w:rPr>
              <w:t>Explicit Cast</w:t>
            </w:r>
            <w:r w:rsidR="009B2E07">
              <w:rPr>
                <w:noProof/>
                <w:webHidden/>
              </w:rPr>
              <w:tab/>
            </w:r>
            <w:r w:rsidR="009B2E07">
              <w:rPr>
                <w:noProof/>
                <w:webHidden/>
              </w:rPr>
              <w:fldChar w:fldCharType="begin"/>
            </w:r>
            <w:r w:rsidR="009B2E07">
              <w:rPr>
                <w:noProof/>
                <w:webHidden/>
              </w:rPr>
              <w:instrText xml:space="preserve"> PAGEREF _Toc93320547 \h </w:instrText>
            </w:r>
            <w:r w:rsidR="009B2E07">
              <w:rPr>
                <w:noProof/>
                <w:webHidden/>
              </w:rPr>
            </w:r>
            <w:r w:rsidR="009B2E07">
              <w:rPr>
                <w:noProof/>
                <w:webHidden/>
              </w:rPr>
              <w:fldChar w:fldCharType="separate"/>
            </w:r>
            <w:r w:rsidR="009B2E07">
              <w:rPr>
                <w:noProof/>
                <w:webHidden/>
              </w:rPr>
              <w:t>148</w:t>
            </w:r>
            <w:r w:rsidR="009B2E07">
              <w:rPr>
                <w:noProof/>
                <w:webHidden/>
              </w:rPr>
              <w:fldChar w:fldCharType="end"/>
            </w:r>
          </w:hyperlink>
        </w:p>
        <w:p w14:paraId="3EE886D0" w14:textId="22FDFF0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48" w:history="1">
            <w:r w:rsidR="009B2E07" w:rsidRPr="00DF70D4">
              <w:rPr>
                <w:rStyle w:val="Hyperlink"/>
                <w:noProof/>
              </w:rPr>
              <w:t>7.3.3.</w:t>
            </w:r>
            <w:r w:rsidR="009B2E07">
              <w:rPr>
                <w:rFonts w:asciiTheme="minorHAnsi" w:eastAsiaTheme="minorEastAsia" w:hAnsiTheme="minorHAnsi"/>
                <w:noProof/>
                <w:color w:val="auto"/>
                <w:lang w:val="sv-SE" w:eastAsia="sv-SE"/>
              </w:rPr>
              <w:tab/>
            </w:r>
            <w:r w:rsidR="009B2E07" w:rsidRPr="00DF70D4">
              <w:rPr>
                <w:rStyle w:val="Hyperlink"/>
                <w:noProof/>
              </w:rPr>
              <w:t>Type Promotion</w:t>
            </w:r>
            <w:r w:rsidR="009B2E07">
              <w:rPr>
                <w:noProof/>
                <w:webHidden/>
              </w:rPr>
              <w:tab/>
            </w:r>
            <w:r w:rsidR="009B2E07">
              <w:rPr>
                <w:noProof/>
                <w:webHidden/>
              </w:rPr>
              <w:fldChar w:fldCharType="begin"/>
            </w:r>
            <w:r w:rsidR="009B2E07">
              <w:rPr>
                <w:noProof/>
                <w:webHidden/>
              </w:rPr>
              <w:instrText xml:space="preserve"> PAGEREF _Toc93320548 \h </w:instrText>
            </w:r>
            <w:r w:rsidR="009B2E07">
              <w:rPr>
                <w:noProof/>
                <w:webHidden/>
              </w:rPr>
            </w:r>
            <w:r w:rsidR="009B2E07">
              <w:rPr>
                <w:noProof/>
                <w:webHidden/>
              </w:rPr>
              <w:fldChar w:fldCharType="separate"/>
            </w:r>
            <w:r w:rsidR="009B2E07">
              <w:rPr>
                <w:noProof/>
                <w:webHidden/>
              </w:rPr>
              <w:t>152</w:t>
            </w:r>
            <w:r w:rsidR="009B2E07">
              <w:rPr>
                <w:noProof/>
                <w:webHidden/>
              </w:rPr>
              <w:fldChar w:fldCharType="end"/>
            </w:r>
          </w:hyperlink>
        </w:p>
        <w:p w14:paraId="7988B6FF" w14:textId="2AE400AF" w:rsidR="009B2E07" w:rsidRDefault="00970EFC">
          <w:pPr>
            <w:pStyle w:val="TOC1"/>
            <w:rPr>
              <w:rFonts w:asciiTheme="minorHAnsi" w:eastAsiaTheme="minorEastAsia" w:hAnsiTheme="minorHAnsi"/>
              <w:noProof/>
              <w:color w:val="auto"/>
              <w:lang w:val="sv-SE" w:eastAsia="sv-SE"/>
            </w:rPr>
          </w:pPr>
          <w:hyperlink w:anchor="_Toc93320549" w:history="1">
            <w:r w:rsidR="009B2E07" w:rsidRPr="00DF70D4">
              <w:rPr>
                <w:rStyle w:val="Hyperlink"/>
                <w:noProof/>
              </w:rPr>
              <w:t>8.</w:t>
            </w:r>
            <w:r w:rsidR="009B2E07">
              <w:rPr>
                <w:rFonts w:asciiTheme="minorHAnsi" w:eastAsiaTheme="minorEastAsia" w:hAnsiTheme="minorHAnsi"/>
                <w:noProof/>
                <w:color w:val="auto"/>
                <w:lang w:val="sv-SE" w:eastAsia="sv-SE"/>
              </w:rPr>
              <w:tab/>
            </w:r>
            <w:r w:rsidR="009B2E07" w:rsidRPr="00DF70D4">
              <w:rPr>
                <w:rStyle w:val="Hyperlink"/>
                <w:noProof/>
              </w:rPr>
              <w:t>Constant Expression</w:t>
            </w:r>
            <w:r w:rsidR="009B2E07">
              <w:rPr>
                <w:noProof/>
                <w:webHidden/>
              </w:rPr>
              <w:tab/>
            </w:r>
            <w:r w:rsidR="009B2E07">
              <w:rPr>
                <w:noProof/>
                <w:webHidden/>
              </w:rPr>
              <w:fldChar w:fldCharType="begin"/>
            </w:r>
            <w:r w:rsidR="009B2E07">
              <w:rPr>
                <w:noProof/>
                <w:webHidden/>
              </w:rPr>
              <w:instrText xml:space="preserve"> PAGEREF _Toc93320549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0CE141E3" w14:textId="394ECA40"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550" w:history="1">
            <w:r w:rsidR="009B2E07" w:rsidRPr="00DF70D4">
              <w:rPr>
                <w:rStyle w:val="Hyperlink"/>
                <w:noProof/>
              </w:rPr>
              <w:t>8.1.</w:t>
            </w:r>
            <w:r w:rsidR="009B2E07">
              <w:rPr>
                <w:rFonts w:asciiTheme="minorHAnsi" w:eastAsiaTheme="minorEastAsia" w:hAnsiTheme="minorHAnsi"/>
                <w:noProof/>
                <w:color w:val="auto"/>
                <w:lang w:val="sv-SE" w:eastAsia="sv-SE"/>
              </w:rPr>
              <w:tab/>
            </w:r>
            <w:r w:rsidR="009B2E07" w:rsidRPr="00DF70D4">
              <w:rPr>
                <w:rStyle w:val="Hyperlink"/>
                <w:noProof/>
              </w:rPr>
              <w:t>Unary and Binary Expressions</w:t>
            </w:r>
            <w:r w:rsidR="009B2E07">
              <w:rPr>
                <w:noProof/>
                <w:webHidden/>
              </w:rPr>
              <w:tab/>
            </w:r>
            <w:r w:rsidR="009B2E07">
              <w:rPr>
                <w:noProof/>
                <w:webHidden/>
              </w:rPr>
              <w:fldChar w:fldCharType="begin"/>
            </w:r>
            <w:r w:rsidR="009B2E07">
              <w:rPr>
                <w:noProof/>
                <w:webHidden/>
              </w:rPr>
              <w:instrText xml:space="preserve"> PAGEREF _Toc93320550 \h </w:instrText>
            </w:r>
            <w:r w:rsidR="009B2E07">
              <w:rPr>
                <w:noProof/>
                <w:webHidden/>
              </w:rPr>
            </w:r>
            <w:r w:rsidR="009B2E07">
              <w:rPr>
                <w:noProof/>
                <w:webHidden/>
              </w:rPr>
              <w:fldChar w:fldCharType="separate"/>
            </w:r>
            <w:r w:rsidR="009B2E07">
              <w:rPr>
                <w:noProof/>
                <w:webHidden/>
              </w:rPr>
              <w:t>154</w:t>
            </w:r>
            <w:r w:rsidR="009B2E07">
              <w:rPr>
                <w:noProof/>
                <w:webHidden/>
              </w:rPr>
              <w:fldChar w:fldCharType="end"/>
            </w:r>
          </w:hyperlink>
        </w:p>
        <w:p w14:paraId="38A94EA6" w14:textId="4F9BEC7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51" w:history="1">
            <w:r w:rsidR="009B2E07" w:rsidRPr="00DF70D4">
              <w:rPr>
                <w:rStyle w:val="Hyperlink"/>
                <w:noProof/>
                <w:highlight w:val="white"/>
              </w:rPr>
              <w:t>8.1.1.</w:t>
            </w:r>
            <w:r w:rsidR="009B2E07">
              <w:rPr>
                <w:rFonts w:asciiTheme="minorHAnsi" w:eastAsiaTheme="minorEastAsia" w:hAnsiTheme="minorHAnsi"/>
                <w:noProof/>
                <w:color w:val="auto"/>
                <w:lang w:val="sv-SE" w:eastAsia="sv-SE"/>
              </w:rPr>
              <w:tab/>
            </w:r>
            <w:r w:rsidR="009B2E07" w:rsidRPr="00DF70D4">
              <w:rPr>
                <w:rStyle w:val="Hyperlink"/>
                <w:noProof/>
                <w:highlight w:val="white"/>
              </w:rPr>
              <w:t>Relation Expressions</w:t>
            </w:r>
            <w:r w:rsidR="009B2E07">
              <w:rPr>
                <w:noProof/>
                <w:webHidden/>
              </w:rPr>
              <w:tab/>
            </w:r>
            <w:r w:rsidR="009B2E07">
              <w:rPr>
                <w:noProof/>
                <w:webHidden/>
              </w:rPr>
              <w:fldChar w:fldCharType="begin"/>
            </w:r>
            <w:r w:rsidR="009B2E07">
              <w:rPr>
                <w:noProof/>
                <w:webHidden/>
              </w:rPr>
              <w:instrText xml:space="preserve"> PAGEREF _Toc93320551 \h </w:instrText>
            </w:r>
            <w:r w:rsidR="009B2E07">
              <w:rPr>
                <w:noProof/>
                <w:webHidden/>
              </w:rPr>
            </w:r>
            <w:r w:rsidR="009B2E07">
              <w:rPr>
                <w:noProof/>
                <w:webHidden/>
              </w:rPr>
              <w:fldChar w:fldCharType="separate"/>
            </w:r>
            <w:r w:rsidR="009B2E07">
              <w:rPr>
                <w:noProof/>
                <w:webHidden/>
              </w:rPr>
              <w:t>155</w:t>
            </w:r>
            <w:r w:rsidR="009B2E07">
              <w:rPr>
                <w:noProof/>
                <w:webHidden/>
              </w:rPr>
              <w:fldChar w:fldCharType="end"/>
            </w:r>
          </w:hyperlink>
        </w:p>
        <w:p w14:paraId="523AFE16" w14:textId="23876D1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52" w:history="1">
            <w:r w:rsidR="009B2E07" w:rsidRPr="00DF70D4">
              <w:rPr>
                <w:rStyle w:val="Hyperlink"/>
                <w:noProof/>
                <w:highlight w:val="white"/>
              </w:rPr>
              <w:t>8.1.2.</w:t>
            </w:r>
            <w:r w:rsidR="009B2E07">
              <w:rPr>
                <w:rFonts w:asciiTheme="minorHAnsi" w:eastAsiaTheme="minorEastAsia" w:hAnsiTheme="minorHAnsi"/>
                <w:noProof/>
                <w:color w:val="auto"/>
                <w:lang w:val="sv-SE" w:eastAsia="sv-SE"/>
              </w:rPr>
              <w:tab/>
            </w:r>
            <w:r w:rsidR="009B2E07" w:rsidRPr="00DF70D4">
              <w:rPr>
                <w:rStyle w:val="Hyperlink"/>
                <w:noProof/>
                <w:highlight w:val="white"/>
              </w:rPr>
              <w:t>Logical Expressions</w:t>
            </w:r>
            <w:r w:rsidR="009B2E07">
              <w:rPr>
                <w:noProof/>
                <w:webHidden/>
              </w:rPr>
              <w:tab/>
            </w:r>
            <w:r w:rsidR="009B2E07">
              <w:rPr>
                <w:noProof/>
                <w:webHidden/>
              </w:rPr>
              <w:fldChar w:fldCharType="begin"/>
            </w:r>
            <w:r w:rsidR="009B2E07">
              <w:rPr>
                <w:noProof/>
                <w:webHidden/>
              </w:rPr>
              <w:instrText xml:space="preserve"> PAGEREF _Toc93320552 \h </w:instrText>
            </w:r>
            <w:r w:rsidR="009B2E07">
              <w:rPr>
                <w:noProof/>
                <w:webHidden/>
              </w:rPr>
            </w:r>
            <w:r w:rsidR="009B2E07">
              <w:rPr>
                <w:noProof/>
                <w:webHidden/>
              </w:rPr>
              <w:fldChar w:fldCharType="separate"/>
            </w:r>
            <w:r w:rsidR="009B2E07">
              <w:rPr>
                <w:noProof/>
                <w:webHidden/>
              </w:rPr>
              <w:t>157</w:t>
            </w:r>
            <w:r w:rsidR="009B2E07">
              <w:rPr>
                <w:noProof/>
                <w:webHidden/>
              </w:rPr>
              <w:fldChar w:fldCharType="end"/>
            </w:r>
          </w:hyperlink>
        </w:p>
        <w:p w14:paraId="3C326C48" w14:textId="40B34CD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53" w:history="1">
            <w:r w:rsidR="009B2E07" w:rsidRPr="00DF70D4">
              <w:rPr>
                <w:rStyle w:val="Hyperlink"/>
                <w:noProof/>
                <w:highlight w:val="white"/>
              </w:rPr>
              <w:t>8.1.3.</w:t>
            </w:r>
            <w:r w:rsidR="009B2E07">
              <w:rPr>
                <w:rFonts w:asciiTheme="minorHAnsi" w:eastAsiaTheme="minorEastAsia" w:hAnsiTheme="minorHAnsi"/>
                <w:noProof/>
                <w:color w:val="auto"/>
                <w:lang w:val="sv-SE" w:eastAsia="sv-SE"/>
              </w:rPr>
              <w:tab/>
            </w:r>
            <w:r w:rsidR="009B2E07" w:rsidRPr="00DF70D4">
              <w:rPr>
                <w:rStyle w:val="Hyperlink"/>
                <w:noProof/>
                <w:highlight w:val="white"/>
              </w:rPr>
              <w:t>Arithmetic Expressions</w:t>
            </w:r>
            <w:r w:rsidR="009B2E07">
              <w:rPr>
                <w:noProof/>
                <w:webHidden/>
              </w:rPr>
              <w:tab/>
            </w:r>
            <w:r w:rsidR="009B2E07">
              <w:rPr>
                <w:noProof/>
                <w:webHidden/>
              </w:rPr>
              <w:fldChar w:fldCharType="begin"/>
            </w:r>
            <w:r w:rsidR="009B2E07">
              <w:rPr>
                <w:noProof/>
                <w:webHidden/>
              </w:rPr>
              <w:instrText xml:space="preserve"> PAGEREF _Toc93320553 \h </w:instrText>
            </w:r>
            <w:r w:rsidR="009B2E07">
              <w:rPr>
                <w:noProof/>
                <w:webHidden/>
              </w:rPr>
            </w:r>
            <w:r w:rsidR="009B2E07">
              <w:rPr>
                <w:noProof/>
                <w:webHidden/>
              </w:rPr>
              <w:fldChar w:fldCharType="separate"/>
            </w:r>
            <w:r w:rsidR="009B2E07">
              <w:rPr>
                <w:noProof/>
                <w:webHidden/>
              </w:rPr>
              <w:t>158</w:t>
            </w:r>
            <w:r w:rsidR="009B2E07">
              <w:rPr>
                <w:noProof/>
                <w:webHidden/>
              </w:rPr>
              <w:fldChar w:fldCharType="end"/>
            </w:r>
          </w:hyperlink>
        </w:p>
        <w:p w14:paraId="7570DB46" w14:textId="2D5C188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54" w:history="1">
            <w:r w:rsidR="009B2E07" w:rsidRPr="00DF70D4">
              <w:rPr>
                <w:rStyle w:val="Hyperlink"/>
                <w:noProof/>
                <w:highlight w:val="white"/>
              </w:rPr>
              <w:t>8.1.4.</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Type Cast</w:t>
            </w:r>
            <w:r w:rsidR="009B2E07">
              <w:rPr>
                <w:noProof/>
                <w:webHidden/>
              </w:rPr>
              <w:tab/>
            </w:r>
            <w:r w:rsidR="009B2E07">
              <w:rPr>
                <w:noProof/>
                <w:webHidden/>
              </w:rPr>
              <w:fldChar w:fldCharType="begin"/>
            </w:r>
            <w:r w:rsidR="009B2E07">
              <w:rPr>
                <w:noProof/>
                <w:webHidden/>
              </w:rPr>
              <w:instrText xml:space="preserve"> PAGEREF _Toc93320554 \h </w:instrText>
            </w:r>
            <w:r w:rsidR="009B2E07">
              <w:rPr>
                <w:noProof/>
                <w:webHidden/>
              </w:rPr>
            </w:r>
            <w:r w:rsidR="009B2E07">
              <w:rPr>
                <w:noProof/>
                <w:webHidden/>
              </w:rPr>
              <w:fldChar w:fldCharType="separate"/>
            </w:r>
            <w:r w:rsidR="009B2E07">
              <w:rPr>
                <w:noProof/>
                <w:webHidden/>
              </w:rPr>
              <w:t>162</w:t>
            </w:r>
            <w:r w:rsidR="009B2E07">
              <w:rPr>
                <w:noProof/>
                <w:webHidden/>
              </w:rPr>
              <w:fldChar w:fldCharType="end"/>
            </w:r>
          </w:hyperlink>
        </w:p>
        <w:p w14:paraId="0598F376" w14:textId="16AB8A2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55" w:history="1">
            <w:r w:rsidR="009B2E07" w:rsidRPr="00DF70D4">
              <w:rPr>
                <w:rStyle w:val="Hyperlink"/>
                <w:noProof/>
                <w:highlight w:val="white"/>
              </w:rPr>
              <w:t>8.1.5.</w:t>
            </w:r>
            <w:r w:rsidR="009B2E07">
              <w:rPr>
                <w:rFonts w:asciiTheme="minorHAnsi" w:eastAsiaTheme="minorEastAsia" w:hAnsiTheme="minorHAnsi"/>
                <w:noProof/>
                <w:color w:val="auto"/>
                <w:lang w:val="sv-SE" w:eastAsia="sv-SE"/>
              </w:rPr>
              <w:tab/>
            </w:r>
            <w:r w:rsidR="009B2E07" w:rsidRPr="00DF70D4">
              <w:rPr>
                <w:rStyle w:val="Hyperlink"/>
                <w:noProof/>
                <w:highlight w:val="white"/>
              </w:rPr>
              <w:t>Constant Value</w:t>
            </w:r>
            <w:r w:rsidR="009B2E07">
              <w:rPr>
                <w:noProof/>
                <w:webHidden/>
              </w:rPr>
              <w:tab/>
            </w:r>
            <w:r w:rsidR="009B2E07">
              <w:rPr>
                <w:noProof/>
                <w:webHidden/>
              </w:rPr>
              <w:fldChar w:fldCharType="begin"/>
            </w:r>
            <w:r w:rsidR="009B2E07">
              <w:rPr>
                <w:noProof/>
                <w:webHidden/>
              </w:rPr>
              <w:instrText xml:space="preserve"> PAGEREF _Toc93320555 \h </w:instrText>
            </w:r>
            <w:r w:rsidR="009B2E07">
              <w:rPr>
                <w:noProof/>
                <w:webHidden/>
              </w:rPr>
            </w:r>
            <w:r w:rsidR="009B2E07">
              <w:rPr>
                <w:noProof/>
                <w:webHidden/>
              </w:rPr>
              <w:fldChar w:fldCharType="separate"/>
            </w:r>
            <w:r w:rsidR="009B2E07">
              <w:rPr>
                <w:noProof/>
                <w:webHidden/>
              </w:rPr>
              <w:t>164</w:t>
            </w:r>
            <w:r w:rsidR="009B2E07">
              <w:rPr>
                <w:noProof/>
                <w:webHidden/>
              </w:rPr>
              <w:fldChar w:fldCharType="end"/>
            </w:r>
          </w:hyperlink>
        </w:p>
        <w:p w14:paraId="57C0A00D" w14:textId="109C72DC" w:rsidR="009B2E07" w:rsidRDefault="00970EFC">
          <w:pPr>
            <w:pStyle w:val="TOC1"/>
            <w:rPr>
              <w:rFonts w:asciiTheme="minorHAnsi" w:eastAsiaTheme="minorEastAsia" w:hAnsiTheme="minorHAnsi"/>
              <w:noProof/>
              <w:color w:val="auto"/>
              <w:lang w:val="sv-SE" w:eastAsia="sv-SE"/>
            </w:rPr>
          </w:pPr>
          <w:hyperlink w:anchor="_Toc93320556" w:history="1">
            <w:r w:rsidR="009B2E07" w:rsidRPr="00DF70D4">
              <w:rPr>
                <w:rStyle w:val="Hyperlink"/>
                <w:noProof/>
              </w:rPr>
              <w:t>9.</w:t>
            </w:r>
            <w:r w:rsidR="009B2E07">
              <w:rPr>
                <w:rFonts w:asciiTheme="minorHAnsi" w:eastAsiaTheme="minorEastAsia" w:hAnsiTheme="minorHAnsi"/>
                <w:noProof/>
                <w:color w:val="auto"/>
                <w:lang w:val="sv-SE" w:eastAsia="sv-SE"/>
              </w:rPr>
              <w:tab/>
            </w:r>
            <w:r w:rsidR="009B2E07" w:rsidRPr="00DF70D4">
              <w:rPr>
                <w:rStyle w:val="Hyperlink"/>
                <w:noProof/>
              </w:rPr>
              <w:t>Static Addresses</w:t>
            </w:r>
            <w:r w:rsidR="009B2E07">
              <w:rPr>
                <w:noProof/>
                <w:webHidden/>
              </w:rPr>
              <w:tab/>
            </w:r>
            <w:r w:rsidR="009B2E07">
              <w:rPr>
                <w:noProof/>
                <w:webHidden/>
              </w:rPr>
              <w:fldChar w:fldCharType="begin"/>
            </w:r>
            <w:r w:rsidR="009B2E07">
              <w:rPr>
                <w:noProof/>
                <w:webHidden/>
              </w:rPr>
              <w:instrText xml:space="preserve"> PAGEREF _Toc93320556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3C8F6AE" w14:textId="68E87B3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57" w:history="1">
            <w:r w:rsidR="009B2E07" w:rsidRPr="00DF70D4">
              <w:rPr>
                <w:rStyle w:val="Hyperlink"/>
                <w:noProof/>
              </w:rPr>
              <w:t>9.1.1.</w:t>
            </w:r>
            <w:r w:rsidR="009B2E07">
              <w:rPr>
                <w:rFonts w:asciiTheme="minorHAnsi" w:eastAsiaTheme="minorEastAsia" w:hAnsiTheme="minorHAnsi"/>
                <w:noProof/>
                <w:color w:val="auto"/>
                <w:lang w:val="sv-SE" w:eastAsia="sv-SE"/>
              </w:rPr>
              <w:tab/>
            </w:r>
            <w:r w:rsidR="009B2E07" w:rsidRPr="00DF70D4">
              <w:rPr>
                <w:rStyle w:val="Hyperlink"/>
                <w:noProof/>
              </w:rPr>
              <w:t>Static Value and Address</w:t>
            </w:r>
            <w:r w:rsidR="009B2E07">
              <w:rPr>
                <w:noProof/>
                <w:webHidden/>
              </w:rPr>
              <w:tab/>
            </w:r>
            <w:r w:rsidR="009B2E07">
              <w:rPr>
                <w:noProof/>
                <w:webHidden/>
              </w:rPr>
              <w:fldChar w:fldCharType="begin"/>
            </w:r>
            <w:r w:rsidR="009B2E07">
              <w:rPr>
                <w:noProof/>
                <w:webHidden/>
              </w:rPr>
              <w:instrText xml:space="preserve"> PAGEREF _Toc93320557 \h </w:instrText>
            </w:r>
            <w:r w:rsidR="009B2E07">
              <w:rPr>
                <w:noProof/>
                <w:webHidden/>
              </w:rPr>
            </w:r>
            <w:r w:rsidR="009B2E07">
              <w:rPr>
                <w:noProof/>
                <w:webHidden/>
              </w:rPr>
              <w:fldChar w:fldCharType="separate"/>
            </w:r>
            <w:r w:rsidR="009B2E07">
              <w:rPr>
                <w:noProof/>
                <w:webHidden/>
              </w:rPr>
              <w:t>166</w:t>
            </w:r>
            <w:r w:rsidR="009B2E07">
              <w:rPr>
                <w:noProof/>
                <w:webHidden/>
              </w:rPr>
              <w:fldChar w:fldCharType="end"/>
            </w:r>
          </w:hyperlink>
        </w:p>
        <w:p w14:paraId="1FAC3087" w14:textId="758A805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58" w:history="1">
            <w:r w:rsidR="009B2E07" w:rsidRPr="00DF70D4">
              <w:rPr>
                <w:rStyle w:val="Hyperlink"/>
                <w:noProof/>
              </w:rPr>
              <w:t>9.1.2.</w:t>
            </w:r>
            <w:r w:rsidR="009B2E07">
              <w:rPr>
                <w:rFonts w:asciiTheme="minorHAnsi" w:eastAsiaTheme="minorEastAsia" w:hAnsiTheme="minorHAnsi"/>
                <w:noProof/>
                <w:color w:val="auto"/>
                <w:lang w:val="sv-SE" w:eastAsia="sv-SE"/>
              </w:rPr>
              <w:tab/>
            </w:r>
            <w:r w:rsidR="009B2E07" w:rsidRPr="00DF70D4">
              <w:rPr>
                <w:rStyle w:val="Hyperlink"/>
                <w:noProof/>
              </w:rPr>
              <w:t>Static Expression</w:t>
            </w:r>
            <w:r w:rsidR="009B2E07">
              <w:rPr>
                <w:noProof/>
                <w:webHidden/>
              </w:rPr>
              <w:tab/>
            </w:r>
            <w:r w:rsidR="009B2E07">
              <w:rPr>
                <w:noProof/>
                <w:webHidden/>
              </w:rPr>
              <w:fldChar w:fldCharType="begin"/>
            </w:r>
            <w:r w:rsidR="009B2E07">
              <w:rPr>
                <w:noProof/>
                <w:webHidden/>
              </w:rPr>
              <w:instrText xml:space="preserve"> PAGEREF _Toc93320558 \h </w:instrText>
            </w:r>
            <w:r w:rsidR="009B2E07">
              <w:rPr>
                <w:noProof/>
                <w:webHidden/>
              </w:rPr>
            </w:r>
            <w:r w:rsidR="009B2E07">
              <w:rPr>
                <w:noProof/>
                <w:webHidden/>
              </w:rPr>
              <w:fldChar w:fldCharType="separate"/>
            </w:r>
            <w:r w:rsidR="009B2E07">
              <w:rPr>
                <w:noProof/>
                <w:webHidden/>
              </w:rPr>
              <w:t>167</w:t>
            </w:r>
            <w:r w:rsidR="009B2E07">
              <w:rPr>
                <w:noProof/>
                <w:webHidden/>
              </w:rPr>
              <w:fldChar w:fldCharType="end"/>
            </w:r>
          </w:hyperlink>
        </w:p>
        <w:p w14:paraId="2BCE712D" w14:textId="2F19735D" w:rsidR="009B2E07" w:rsidRDefault="00970EFC">
          <w:pPr>
            <w:pStyle w:val="TOC1"/>
            <w:rPr>
              <w:rFonts w:asciiTheme="minorHAnsi" w:eastAsiaTheme="minorEastAsia" w:hAnsiTheme="minorHAnsi"/>
              <w:noProof/>
              <w:color w:val="auto"/>
              <w:lang w:val="sv-SE" w:eastAsia="sv-SE"/>
            </w:rPr>
          </w:pPr>
          <w:hyperlink w:anchor="_Toc93320559" w:history="1">
            <w:r w:rsidR="009B2E07" w:rsidRPr="00DF70D4">
              <w:rPr>
                <w:rStyle w:val="Hyperlink"/>
                <w:noProof/>
              </w:rPr>
              <w:t>10.</w:t>
            </w:r>
            <w:r w:rsidR="009B2E07">
              <w:rPr>
                <w:rFonts w:asciiTheme="minorHAnsi" w:eastAsiaTheme="minorEastAsia" w:hAnsiTheme="minorHAnsi"/>
                <w:noProof/>
                <w:color w:val="auto"/>
                <w:lang w:val="sv-SE" w:eastAsia="sv-SE"/>
              </w:rPr>
              <w:tab/>
            </w:r>
            <w:r w:rsidR="009B2E07" w:rsidRPr="00DF70D4">
              <w:rPr>
                <w:rStyle w:val="Hyperlink"/>
                <w:noProof/>
              </w:rPr>
              <w:t>Initialization</w:t>
            </w:r>
            <w:r w:rsidR="009B2E07">
              <w:rPr>
                <w:noProof/>
                <w:webHidden/>
              </w:rPr>
              <w:tab/>
            </w:r>
            <w:r w:rsidR="009B2E07">
              <w:rPr>
                <w:noProof/>
                <w:webHidden/>
              </w:rPr>
              <w:fldChar w:fldCharType="begin"/>
            </w:r>
            <w:r w:rsidR="009B2E07">
              <w:rPr>
                <w:noProof/>
                <w:webHidden/>
              </w:rPr>
              <w:instrText xml:space="preserve"> PAGEREF _Toc93320559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29D8A5CA" w14:textId="0E9A4FE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60"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Auto Initialization</w:t>
            </w:r>
            <w:r w:rsidR="009B2E07">
              <w:rPr>
                <w:noProof/>
                <w:webHidden/>
              </w:rPr>
              <w:tab/>
            </w:r>
            <w:r w:rsidR="009B2E07">
              <w:rPr>
                <w:noProof/>
                <w:webHidden/>
              </w:rPr>
              <w:fldChar w:fldCharType="begin"/>
            </w:r>
            <w:r w:rsidR="009B2E07">
              <w:rPr>
                <w:noProof/>
                <w:webHidden/>
              </w:rPr>
              <w:instrText xml:space="preserve"> PAGEREF _Toc93320560 \h </w:instrText>
            </w:r>
            <w:r w:rsidR="009B2E07">
              <w:rPr>
                <w:noProof/>
                <w:webHidden/>
              </w:rPr>
            </w:r>
            <w:r w:rsidR="009B2E07">
              <w:rPr>
                <w:noProof/>
                <w:webHidden/>
              </w:rPr>
              <w:fldChar w:fldCharType="separate"/>
            </w:r>
            <w:r w:rsidR="009B2E07">
              <w:rPr>
                <w:noProof/>
                <w:webHidden/>
              </w:rPr>
              <w:t>171</w:t>
            </w:r>
            <w:r w:rsidR="009B2E07">
              <w:rPr>
                <w:noProof/>
                <w:webHidden/>
              </w:rPr>
              <w:fldChar w:fldCharType="end"/>
            </w:r>
          </w:hyperlink>
        </w:p>
        <w:p w14:paraId="775CF312" w14:textId="582F4C0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61" w:history="1">
            <w:r w:rsidR="009B2E07" w:rsidRPr="00DF70D4">
              <w:rPr>
                <w:rStyle w:val="Hyperlink"/>
                <w:noProof/>
              </w:rPr>
              <w:t>10.1.1.</w:t>
            </w:r>
            <w:r w:rsidR="009B2E07">
              <w:rPr>
                <w:rFonts w:asciiTheme="minorHAnsi" w:eastAsiaTheme="minorEastAsia" w:hAnsiTheme="minorHAnsi"/>
                <w:noProof/>
                <w:color w:val="auto"/>
                <w:lang w:val="sv-SE" w:eastAsia="sv-SE"/>
              </w:rPr>
              <w:tab/>
            </w:r>
            <w:r w:rsidR="009B2E07" w:rsidRPr="00DF70D4">
              <w:rPr>
                <w:rStyle w:val="Hyperlink"/>
                <w:noProof/>
              </w:rPr>
              <w:t>Static Initialization</w:t>
            </w:r>
            <w:r w:rsidR="009B2E07">
              <w:rPr>
                <w:noProof/>
                <w:webHidden/>
              </w:rPr>
              <w:tab/>
            </w:r>
            <w:r w:rsidR="009B2E07">
              <w:rPr>
                <w:noProof/>
                <w:webHidden/>
              </w:rPr>
              <w:fldChar w:fldCharType="begin"/>
            </w:r>
            <w:r w:rsidR="009B2E07">
              <w:rPr>
                <w:noProof/>
                <w:webHidden/>
              </w:rPr>
              <w:instrText xml:space="preserve"> PAGEREF _Toc93320561 \h </w:instrText>
            </w:r>
            <w:r w:rsidR="009B2E07">
              <w:rPr>
                <w:noProof/>
                <w:webHidden/>
              </w:rPr>
            </w:r>
            <w:r w:rsidR="009B2E07">
              <w:rPr>
                <w:noProof/>
                <w:webHidden/>
              </w:rPr>
              <w:fldChar w:fldCharType="separate"/>
            </w:r>
            <w:r w:rsidR="009B2E07">
              <w:rPr>
                <w:noProof/>
                <w:webHidden/>
              </w:rPr>
              <w:t>174</w:t>
            </w:r>
            <w:r w:rsidR="009B2E07">
              <w:rPr>
                <w:noProof/>
                <w:webHidden/>
              </w:rPr>
              <w:fldChar w:fldCharType="end"/>
            </w:r>
          </w:hyperlink>
        </w:p>
        <w:p w14:paraId="43E5FEB0" w14:textId="07687A5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62" w:history="1">
            <w:r w:rsidR="009B2E07" w:rsidRPr="00DF70D4">
              <w:rPr>
                <w:rStyle w:val="Hyperlink"/>
                <w:noProof/>
                <w:highlight w:val="white"/>
              </w:rPr>
              <w:t>10.1.2.</w:t>
            </w:r>
            <w:r w:rsidR="009B2E07">
              <w:rPr>
                <w:rFonts w:asciiTheme="minorHAnsi" w:eastAsiaTheme="minorEastAsia" w:hAnsiTheme="minorHAnsi"/>
                <w:noProof/>
                <w:color w:val="auto"/>
                <w:lang w:val="sv-SE" w:eastAsia="sv-SE"/>
              </w:rPr>
              <w:tab/>
            </w:r>
            <w:r w:rsidR="009B2E07" w:rsidRPr="00DF70D4">
              <w:rPr>
                <w:rStyle w:val="Hyperlink"/>
                <w:bCs/>
                <w:noProof/>
                <w:highlight w:val="white"/>
              </w:rPr>
              <w:t>Modify Initializer</w:t>
            </w:r>
            <w:r w:rsidR="009B2E07">
              <w:rPr>
                <w:noProof/>
                <w:webHidden/>
              </w:rPr>
              <w:tab/>
            </w:r>
            <w:r w:rsidR="009B2E07">
              <w:rPr>
                <w:noProof/>
                <w:webHidden/>
              </w:rPr>
              <w:fldChar w:fldCharType="begin"/>
            </w:r>
            <w:r w:rsidR="009B2E07">
              <w:rPr>
                <w:noProof/>
                <w:webHidden/>
              </w:rPr>
              <w:instrText xml:space="preserve"> PAGEREF _Toc93320562 \h </w:instrText>
            </w:r>
            <w:r w:rsidR="009B2E07">
              <w:rPr>
                <w:noProof/>
                <w:webHidden/>
              </w:rPr>
            </w:r>
            <w:r w:rsidR="009B2E07">
              <w:rPr>
                <w:noProof/>
                <w:webHidden/>
              </w:rPr>
              <w:fldChar w:fldCharType="separate"/>
            </w:r>
            <w:r w:rsidR="009B2E07">
              <w:rPr>
                <w:noProof/>
                <w:webHidden/>
              </w:rPr>
              <w:t>177</w:t>
            </w:r>
            <w:r w:rsidR="009B2E07">
              <w:rPr>
                <w:noProof/>
                <w:webHidden/>
              </w:rPr>
              <w:fldChar w:fldCharType="end"/>
            </w:r>
          </w:hyperlink>
        </w:p>
        <w:p w14:paraId="6968773C" w14:textId="308C3D17" w:rsidR="009B2E07" w:rsidRDefault="00970EFC">
          <w:pPr>
            <w:pStyle w:val="TOC1"/>
            <w:rPr>
              <w:rFonts w:asciiTheme="minorHAnsi" w:eastAsiaTheme="minorEastAsia" w:hAnsiTheme="minorHAnsi"/>
              <w:noProof/>
              <w:color w:val="auto"/>
              <w:lang w:val="sv-SE" w:eastAsia="sv-SE"/>
            </w:rPr>
          </w:pPr>
          <w:hyperlink w:anchor="_Toc93320563" w:history="1">
            <w:r w:rsidR="009B2E07" w:rsidRPr="00DF70D4">
              <w:rPr>
                <w:rStyle w:val="Hyperlink"/>
                <w:noProof/>
              </w:rPr>
              <w:t>11.</w:t>
            </w:r>
            <w:r w:rsidR="009B2E07">
              <w:rPr>
                <w:rFonts w:asciiTheme="minorHAnsi" w:eastAsiaTheme="minorEastAsia" w:hAnsiTheme="minorHAnsi"/>
                <w:noProof/>
                <w:color w:val="auto"/>
                <w:lang w:val="sv-SE" w:eastAsia="sv-SE"/>
              </w:rPr>
              <w:tab/>
            </w:r>
            <w:r w:rsidR="009B2E07" w:rsidRPr="00DF70D4">
              <w:rPr>
                <w:rStyle w:val="Hyperlink"/>
                <w:noProof/>
              </w:rPr>
              <w:t>Middle Code Optimization</w:t>
            </w:r>
            <w:r w:rsidR="009B2E07">
              <w:rPr>
                <w:noProof/>
                <w:webHidden/>
              </w:rPr>
              <w:tab/>
            </w:r>
            <w:r w:rsidR="009B2E07">
              <w:rPr>
                <w:noProof/>
                <w:webHidden/>
              </w:rPr>
              <w:fldChar w:fldCharType="begin"/>
            </w:r>
            <w:r w:rsidR="009B2E07">
              <w:rPr>
                <w:noProof/>
                <w:webHidden/>
              </w:rPr>
              <w:instrText xml:space="preserve"> PAGEREF _Toc93320563 \h </w:instrText>
            </w:r>
            <w:r w:rsidR="009B2E07">
              <w:rPr>
                <w:noProof/>
                <w:webHidden/>
              </w:rPr>
            </w:r>
            <w:r w:rsidR="009B2E07">
              <w:rPr>
                <w:noProof/>
                <w:webHidden/>
              </w:rPr>
              <w:fldChar w:fldCharType="separate"/>
            </w:r>
            <w:r w:rsidR="009B2E07">
              <w:rPr>
                <w:noProof/>
                <w:webHidden/>
              </w:rPr>
              <w:t>180</w:t>
            </w:r>
            <w:r w:rsidR="009B2E07">
              <w:rPr>
                <w:noProof/>
                <w:webHidden/>
              </w:rPr>
              <w:fldChar w:fldCharType="end"/>
            </w:r>
          </w:hyperlink>
        </w:p>
        <w:p w14:paraId="67B315B5" w14:textId="64A3DB8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64"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Object References to Integer Index Addresses</w:t>
            </w:r>
            <w:r w:rsidR="009B2E07">
              <w:rPr>
                <w:noProof/>
                <w:webHidden/>
              </w:rPr>
              <w:tab/>
            </w:r>
            <w:r w:rsidR="009B2E07">
              <w:rPr>
                <w:noProof/>
                <w:webHidden/>
              </w:rPr>
              <w:fldChar w:fldCharType="begin"/>
            </w:r>
            <w:r w:rsidR="009B2E07">
              <w:rPr>
                <w:noProof/>
                <w:webHidden/>
              </w:rPr>
              <w:instrText xml:space="preserve"> PAGEREF _Toc93320564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5C54A395" w14:textId="094CFF9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65"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Jump Next Instructions</w:t>
            </w:r>
            <w:r w:rsidR="009B2E07">
              <w:rPr>
                <w:noProof/>
                <w:webHidden/>
              </w:rPr>
              <w:tab/>
            </w:r>
            <w:r w:rsidR="009B2E07">
              <w:rPr>
                <w:noProof/>
                <w:webHidden/>
              </w:rPr>
              <w:fldChar w:fldCharType="begin"/>
            </w:r>
            <w:r w:rsidR="009B2E07">
              <w:rPr>
                <w:noProof/>
                <w:webHidden/>
              </w:rPr>
              <w:instrText xml:space="preserve"> PAGEREF _Toc93320565 \h </w:instrText>
            </w:r>
            <w:r w:rsidR="009B2E07">
              <w:rPr>
                <w:noProof/>
                <w:webHidden/>
              </w:rPr>
            </w:r>
            <w:r w:rsidR="009B2E07">
              <w:rPr>
                <w:noProof/>
                <w:webHidden/>
              </w:rPr>
              <w:fldChar w:fldCharType="separate"/>
            </w:r>
            <w:r w:rsidR="009B2E07">
              <w:rPr>
                <w:noProof/>
                <w:webHidden/>
              </w:rPr>
              <w:t>181</w:t>
            </w:r>
            <w:r w:rsidR="009B2E07">
              <w:rPr>
                <w:noProof/>
                <w:webHidden/>
              </w:rPr>
              <w:fldChar w:fldCharType="end"/>
            </w:r>
          </w:hyperlink>
        </w:p>
        <w:p w14:paraId="36147B5F" w14:textId="256467B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66"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Next-Double Jump Statements</w:t>
            </w:r>
            <w:r w:rsidR="009B2E07">
              <w:rPr>
                <w:noProof/>
                <w:webHidden/>
              </w:rPr>
              <w:tab/>
            </w:r>
            <w:r w:rsidR="009B2E07">
              <w:rPr>
                <w:noProof/>
                <w:webHidden/>
              </w:rPr>
              <w:fldChar w:fldCharType="begin"/>
            </w:r>
            <w:r w:rsidR="009B2E07">
              <w:rPr>
                <w:noProof/>
                <w:webHidden/>
              </w:rPr>
              <w:instrText xml:space="preserve"> PAGEREF _Toc93320566 \h </w:instrText>
            </w:r>
            <w:r w:rsidR="009B2E07">
              <w:rPr>
                <w:noProof/>
                <w:webHidden/>
              </w:rPr>
            </w:r>
            <w:r w:rsidR="009B2E07">
              <w:rPr>
                <w:noProof/>
                <w:webHidden/>
              </w:rPr>
              <w:fldChar w:fldCharType="separate"/>
            </w:r>
            <w:r w:rsidR="009B2E07">
              <w:rPr>
                <w:noProof/>
                <w:webHidden/>
              </w:rPr>
              <w:t>182</w:t>
            </w:r>
            <w:r w:rsidR="009B2E07">
              <w:rPr>
                <w:noProof/>
                <w:webHidden/>
              </w:rPr>
              <w:fldChar w:fldCharType="end"/>
            </w:r>
          </w:hyperlink>
        </w:p>
        <w:p w14:paraId="4ACDC919" w14:textId="3855F23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67" w:history="1">
            <w:r w:rsidR="009B2E07" w:rsidRPr="00DF70D4">
              <w:rPr>
                <w:rStyle w:val="Hyperlink"/>
                <w:noProof/>
              </w:rPr>
              <w:t>11.1.4.</w:t>
            </w:r>
            <w:r w:rsidR="009B2E07">
              <w:rPr>
                <w:rFonts w:asciiTheme="minorHAnsi" w:eastAsiaTheme="minorEastAsia" w:hAnsiTheme="minorHAnsi"/>
                <w:noProof/>
                <w:color w:val="auto"/>
                <w:lang w:val="sv-SE" w:eastAsia="sv-SE"/>
              </w:rPr>
              <w:tab/>
            </w:r>
            <w:r w:rsidR="009B2E07" w:rsidRPr="00DF70D4">
              <w:rPr>
                <w:rStyle w:val="Hyperlink"/>
                <w:noProof/>
              </w:rPr>
              <w:t>Jump-Chains</w:t>
            </w:r>
            <w:r w:rsidR="009B2E07">
              <w:rPr>
                <w:noProof/>
                <w:webHidden/>
              </w:rPr>
              <w:tab/>
            </w:r>
            <w:r w:rsidR="009B2E07">
              <w:rPr>
                <w:noProof/>
                <w:webHidden/>
              </w:rPr>
              <w:fldChar w:fldCharType="begin"/>
            </w:r>
            <w:r w:rsidR="009B2E07">
              <w:rPr>
                <w:noProof/>
                <w:webHidden/>
              </w:rPr>
              <w:instrText xml:space="preserve"> PAGEREF _Toc93320567 \h </w:instrText>
            </w:r>
            <w:r w:rsidR="009B2E07">
              <w:rPr>
                <w:noProof/>
                <w:webHidden/>
              </w:rPr>
            </w:r>
            <w:r w:rsidR="009B2E07">
              <w:rPr>
                <w:noProof/>
                <w:webHidden/>
              </w:rPr>
              <w:fldChar w:fldCharType="separate"/>
            </w:r>
            <w:r w:rsidR="009B2E07">
              <w:rPr>
                <w:noProof/>
                <w:webHidden/>
              </w:rPr>
              <w:t>183</w:t>
            </w:r>
            <w:r w:rsidR="009B2E07">
              <w:rPr>
                <w:noProof/>
                <w:webHidden/>
              </w:rPr>
              <w:fldChar w:fldCharType="end"/>
            </w:r>
          </w:hyperlink>
        </w:p>
        <w:p w14:paraId="53A898E6" w14:textId="688FEDA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68" w:history="1">
            <w:r w:rsidR="009B2E07" w:rsidRPr="00DF70D4">
              <w:rPr>
                <w:rStyle w:val="Hyperlink"/>
                <w:noProof/>
              </w:rPr>
              <w:t>11.1.5.</w:t>
            </w:r>
            <w:r w:rsidR="009B2E07">
              <w:rPr>
                <w:rFonts w:asciiTheme="minorHAnsi" w:eastAsiaTheme="minorEastAsia" w:hAnsiTheme="minorHAnsi"/>
                <w:noProof/>
                <w:color w:val="auto"/>
                <w:lang w:val="sv-SE" w:eastAsia="sv-SE"/>
              </w:rPr>
              <w:tab/>
            </w:r>
            <w:r w:rsidR="009B2E07" w:rsidRPr="00DF70D4">
              <w:rPr>
                <w:rStyle w:val="Hyperlink"/>
                <w:noProof/>
              </w:rPr>
              <w:t>Remove Unreachable Code</w:t>
            </w:r>
            <w:r w:rsidR="009B2E07">
              <w:rPr>
                <w:noProof/>
                <w:webHidden/>
              </w:rPr>
              <w:tab/>
            </w:r>
            <w:r w:rsidR="009B2E07">
              <w:rPr>
                <w:noProof/>
                <w:webHidden/>
              </w:rPr>
              <w:fldChar w:fldCharType="begin"/>
            </w:r>
            <w:r w:rsidR="009B2E07">
              <w:rPr>
                <w:noProof/>
                <w:webHidden/>
              </w:rPr>
              <w:instrText xml:space="preserve"> PAGEREF _Toc93320568 \h </w:instrText>
            </w:r>
            <w:r w:rsidR="009B2E07">
              <w:rPr>
                <w:noProof/>
                <w:webHidden/>
              </w:rPr>
            </w:r>
            <w:r w:rsidR="009B2E07">
              <w:rPr>
                <w:noProof/>
                <w:webHidden/>
              </w:rPr>
              <w:fldChar w:fldCharType="separate"/>
            </w:r>
            <w:r w:rsidR="009B2E07">
              <w:rPr>
                <w:noProof/>
                <w:webHidden/>
              </w:rPr>
              <w:t>184</w:t>
            </w:r>
            <w:r w:rsidR="009B2E07">
              <w:rPr>
                <w:noProof/>
                <w:webHidden/>
              </w:rPr>
              <w:fldChar w:fldCharType="end"/>
            </w:r>
          </w:hyperlink>
        </w:p>
        <w:p w14:paraId="05FEA113" w14:textId="7E21AD5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69"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Remove Push-Pop Chains</w:t>
            </w:r>
            <w:r w:rsidR="009B2E07">
              <w:rPr>
                <w:noProof/>
                <w:webHidden/>
              </w:rPr>
              <w:tab/>
            </w:r>
            <w:r w:rsidR="009B2E07">
              <w:rPr>
                <w:noProof/>
                <w:webHidden/>
              </w:rPr>
              <w:fldChar w:fldCharType="begin"/>
            </w:r>
            <w:r w:rsidR="009B2E07">
              <w:rPr>
                <w:noProof/>
                <w:webHidden/>
              </w:rPr>
              <w:instrText xml:space="preserve"> PAGEREF _Toc93320569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4761080" w14:textId="049D2E5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70" w:history="1">
            <w:r w:rsidR="009B2E07" w:rsidRPr="00DF70D4">
              <w:rPr>
                <w:rStyle w:val="Hyperlink"/>
                <w:noProof/>
              </w:rPr>
              <w:t>11.1.1.</w:t>
            </w:r>
            <w:r w:rsidR="009B2E07">
              <w:rPr>
                <w:rFonts w:asciiTheme="minorHAnsi" w:eastAsiaTheme="minorEastAsia" w:hAnsiTheme="minorHAnsi"/>
                <w:noProof/>
                <w:color w:val="auto"/>
                <w:lang w:val="sv-SE" w:eastAsia="sv-SE"/>
              </w:rPr>
              <w:tab/>
            </w:r>
            <w:r w:rsidR="009B2E07" w:rsidRPr="00DF70D4">
              <w:rPr>
                <w:rStyle w:val="Hyperlink"/>
                <w:noProof/>
              </w:rPr>
              <w:t>Merge Pop-Push Chains</w:t>
            </w:r>
            <w:r w:rsidR="009B2E07">
              <w:rPr>
                <w:noProof/>
                <w:webHidden/>
              </w:rPr>
              <w:tab/>
            </w:r>
            <w:r w:rsidR="009B2E07">
              <w:rPr>
                <w:noProof/>
                <w:webHidden/>
              </w:rPr>
              <w:fldChar w:fldCharType="begin"/>
            </w:r>
            <w:r w:rsidR="009B2E07">
              <w:rPr>
                <w:noProof/>
                <w:webHidden/>
              </w:rPr>
              <w:instrText xml:space="preserve"> PAGEREF _Toc93320570 \h </w:instrText>
            </w:r>
            <w:r w:rsidR="009B2E07">
              <w:rPr>
                <w:noProof/>
                <w:webHidden/>
              </w:rPr>
            </w:r>
            <w:r w:rsidR="009B2E07">
              <w:rPr>
                <w:noProof/>
                <w:webHidden/>
              </w:rPr>
              <w:fldChar w:fldCharType="separate"/>
            </w:r>
            <w:r w:rsidR="009B2E07">
              <w:rPr>
                <w:noProof/>
                <w:webHidden/>
              </w:rPr>
              <w:t>185</w:t>
            </w:r>
            <w:r w:rsidR="009B2E07">
              <w:rPr>
                <w:noProof/>
                <w:webHidden/>
              </w:rPr>
              <w:fldChar w:fldCharType="end"/>
            </w:r>
          </w:hyperlink>
        </w:p>
        <w:p w14:paraId="1063B3A1" w14:textId="55A8C82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71"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Change Top-Pop to Pop</w:t>
            </w:r>
            <w:r w:rsidR="009B2E07">
              <w:rPr>
                <w:noProof/>
                <w:webHidden/>
              </w:rPr>
              <w:tab/>
            </w:r>
            <w:r w:rsidR="009B2E07">
              <w:rPr>
                <w:noProof/>
                <w:webHidden/>
              </w:rPr>
              <w:fldChar w:fldCharType="begin"/>
            </w:r>
            <w:r w:rsidR="009B2E07">
              <w:rPr>
                <w:noProof/>
                <w:webHidden/>
              </w:rPr>
              <w:instrText xml:space="preserve"> PAGEREF _Toc93320571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5BEED2A5" w14:textId="5FB5620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72" w:history="1">
            <w:r w:rsidR="009B2E07" w:rsidRPr="00DF70D4">
              <w:rPr>
                <w:rStyle w:val="Hyperlink"/>
                <w:noProof/>
                <w:highlight w:val="white"/>
              </w:rPr>
              <w:t>11.1.3.</w:t>
            </w:r>
            <w:r w:rsidR="009B2E07">
              <w:rPr>
                <w:rFonts w:asciiTheme="minorHAnsi" w:eastAsiaTheme="minorEastAsia" w:hAnsiTheme="minorHAnsi"/>
                <w:noProof/>
                <w:color w:val="auto"/>
                <w:lang w:val="sv-SE" w:eastAsia="sv-SE"/>
              </w:rPr>
              <w:tab/>
            </w:r>
            <w:r w:rsidR="009B2E07" w:rsidRPr="00DF70D4">
              <w:rPr>
                <w:rStyle w:val="Hyperlink"/>
                <w:noProof/>
                <w:highlight w:val="white"/>
              </w:rPr>
              <w:t>Merge Binary</w:t>
            </w:r>
            <w:r w:rsidR="009B2E07">
              <w:rPr>
                <w:noProof/>
                <w:webHidden/>
              </w:rPr>
              <w:tab/>
            </w:r>
            <w:r w:rsidR="009B2E07">
              <w:rPr>
                <w:noProof/>
                <w:webHidden/>
              </w:rPr>
              <w:fldChar w:fldCharType="begin"/>
            </w:r>
            <w:r w:rsidR="009B2E07">
              <w:rPr>
                <w:noProof/>
                <w:webHidden/>
              </w:rPr>
              <w:instrText xml:space="preserve"> PAGEREF _Toc93320572 \h </w:instrText>
            </w:r>
            <w:r w:rsidR="009B2E07">
              <w:rPr>
                <w:noProof/>
                <w:webHidden/>
              </w:rPr>
            </w:r>
            <w:r w:rsidR="009B2E07">
              <w:rPr>
                <w:noProof/>
                <w:webHidden/>
              </w:rPr>
              <w:fldChar w:fldCharType="separate"/>
            </w:r>
            <w:r w:rsidR="009B2E07">
              <w:rPr>
                <w:noProof/>
                <w:webHidden/>
              </w:rPr>
              <w:t>186</w:t>
            </w:r>
            <w:r w:rsidR="009B2E07">
              <w:rPr>
                <w:noProof/>
                <w:webHidden/>
              </w:rPr>
              <w:fldChar w:fldCharType="end"/>
            </w:r>
          </w:hyperlink>
        </w:p>
        <w:p w14:paraId="7413F5C1" w14:textId="379D18D8"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73" w:history="1">
            <w:r w:rsidR="009B2E07" w:rsidRPr="00DF70D4">
              <w:rPr>
                <w:rStyle w:val="Hyperlink"/>
                <w:noProof/>
                <w:highlight w:val="white"/>
              </w:rPr>
              <w:t>11.1.4.</w:t>
            </w:r>
            <w:r w:rsidR="009B2E07">
              <w:rPr>
                <w:rFonts w:asciiTheme="minorHAnsi" w:eastAsiaTheme="minorEastAsia" w:hAnsiTheme="minorHAnsi"/>
                <w:noProof/>
                <w:color w:val="auto"/>
                <w:lang w:val="sv-SE" w:eastAsia="sv-SE"/>
              </w:rPr>
              <w:tab/>
            </w:r>
            <w:r w:rsidR="009B2E07" w:rsidRPr="00DF70D4">
              <w:rPr>
                <w:rStyle w:val="Hyperlink"/>
                <w:noProof/>
                <w:highlight w:val="white"/>
              </w:rPr>
              <w:t>Semantic Optimization</w:t>
            </w:r>
            <w:r w:rsidR="009B2E07">
              <w:rPr>
                <w:noProof/>
                <w:webHidden/>
              </w:rPr>
              <w:tab/>
            </w:r>
            <w:r w:rsidR="009B2E07">
              <w:rPr>
                <w:noProof/>
                <w:webHidden/>
              </w:rPr>
              <w:fldChar w:fldCharType="begin"/>
            </w:r>
            <w:r w:rsidR="009B2E07">
              <w:rPr>
                <w:noProof/>
                <w:webHidden/>
              </w:rPr>
              <w:instrText xml:space="preserve"> PAGEREF _Toc93320573 \h </w:instrText>
            </w:r>
            <w:r w:rsidR="009B2E07">
              <w:rPr>
                <w:noProof/>
                <w:webHidden/>
              </w:rPr>
            </w:r>
            <w:r w:rsidR="009B2E07">
              <w:rPr>
                <w:noProof/>
                <w:webHidden/>
              </w:rPr>
              <w:fldChar w:fldCharType="separate"/>
            </w:r>
            <w:r w:rsidR="009B2E07">
              <w:rPr>
                <w:noProof/>
                <w:webHidden/>
              </w:rPr>
              <w:t>187</w:t>
            </w:r>
            <w:r w:rsidR="009B2E07">
              <w:rPr>
                <w:noProof/>
                <w:webHidden/>
              </w:rPr>
              <w:fldChar w:fldCharType="end"/>
            </w:r>
          </w:hyperlink>
        </w:p>
        <w:p w14:paraId="3CC7E9F2" w14:textId="65281AD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74" w:history="1">
            <w:r w:rsidR="009B2E07" w:rsidRPr="00DF70D4">
              <w:rPr>
                <w:rStyle w:val="Hyperlink"/>
                <w:noProof/>
                <w:highlight w:val="white"/>
              </w:rPr>
              <w:t>11.1.5.</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Relation Expression</w:t>
            </w:r>
            <w:r w:rsidR="009B2E07">
              <w:rPr>
                <w:noProof/>
                <w:webHidden/>
              </w:rPr>
              <w:tab/>
            </w:r>
            <w:r w:rsidR="009B2E07">
              <w:rPr>
                <w:noProof/>
                <w:webHidden/>
              </w:rPr>
              <w:fldChar w:fldCharType="begin"/>
            </w:r>
            <w:r w:rsidR="009B2E07">
              <w:rPr>
                <w:noProof/>
                <w:webHidden/>
              </w:rPr>
              <w:instrText xml:space="preserve"> PAGEREF _Toc93320574 \h </w:instrText>
            </w:r>
            <w:r w:rsidR="009B2E07">
              <w:rPr>
                <w:noProof/>
                <w:webHidden/>
              </w:rPr>
            </w:r>
            <w:r w:rsidR="009B2E07">
              <w:rPr>
                <w:noProof/>
                <w:webHidden/>
              </w:rPr>
              <w:fldChar w:fldCharType="separate"/>
            </w:r>
            <w:r w:rsidR="009B2E07">
              <w:rPr>
                <w:noProof/>
                <w:webHidden/>
              </w:rPr>
              <w:t>190</w:t>
            </w:r>
            <w:r w:rsidR="009B2E07">
              <w:rPr>
                <w:noProof/>
                <w:webHidden/>
              </w:rPr>
              <w:fldChar w:fldCharType="end"/>
            </w:r>
          </w:hyperlink>
        </w:p>
        <w:p w14:paraId="5C66B411" w14:textId="0B6396E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75" w:history="1">
            <w:r w:rsidR="009B2E07" w:rsidRPr="00DF70D4">
              <w:rPr>
                <w:rStyle w:val="Hyperlink"/>
                <w:noProof/>
                <w:highlight w:val="white"/>
              </w:rPr>
              <w:t>11.1.1.</w:t>
            </w:r>
            <w:r w:rsidR="009B2E07">
              <w:rPr>
                <w:rFonts w:asciiTheme="minorHAnsi" w:eastAsiaTheme="minorEastAsia" w:hAnsiTheme="minorHAnsi"/>
                <w:noProof/>
                <w:color w:val="auto"/>
                <w:lang w:val="sv-SE" w:eastAsia="sv-SE"/>
              </w:rPr>
              <w:tab/>
            </w:r>
            <w:r w:rsidR="009B2E07" w:rsidRPr="00DF70D4">
              <w:rPr>
                <w:rStyle w:val="Hyperlink"/>
                <w:noProof/>
                <w:highlight w:val="white"/>
              </w:rPr>
              <w:t>Optimize Communicative Expression</w:t>
            </w:r>
            <w:r w:rsidR="009B2E07">
              <w:rPr>
                <w:noProof/>
                <w:webHidden/>
              </w:rPr>
              <w:tab/>
            </w:r>
            <w:r w:rsidR="009B2E07">
              <w:rPr>
                <w:noProof/>
                <w:webHidden/>
              </w:rPr>
              <w:fldChar w:fldCharType="begin"/>
            </w:r>
            <w:r w:rsidR="009B2E07">
              <w:rPr>
                <w:noProof/>
                <w:webHidden/>
              </w:rPr>
              <w:instrText xml:space="preserve"> PAGEREF _Toc93320575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B16D121" w14:textId="4BF0069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76" w:history="1">
            <w:r w:rsidR="009B2E07" w:rsidRPr="00DF70D4">
              <w:rPr>
                <w:rStyle w:val="Hyperlink"/>
                <w:noProof/>
              </w:rPr>
              <w:t>11.1.2.</w:t>
            </w:r>
            <w:r w:rsidR="009B2E07">
              <w:rPr>
                <w:rFonts w:asciiTheme="minorHAnsi" w:eastAsiaTheme="minorEastAsia" w:hAnsiTheme="minorHAnsi"/>
                <w:noProof/>
                <w:color w:val="auto"/>
                <w:lang w:val="sv-SE" w:eastAsia="sv-SE"/>
              </w:rPr>
              <w:tab/>
            </w:r>
            <w:r w:rsidR="009B2E07" w:rsidRPr="00DF70D4">
              <w:rPr>
                <w:rStyle w:val="Hyperlink"/>
                <w:noProof/>
              </w:rPr>
              <w:t>Remove Trivial Assignment</w:t>
            </w:r>
            <w:r w:rsidR="009B2E07">
              <w:rPr>
                <w:noProof/>
                <w:webHidden/>
              </w:rPr>
              <w:tab/>
            </w:r>
            <w:r w:rsidR="009B2E07">
              <w:rPr>
                <w:noProof/>
                <w:webHidden/>
              </w:rPr>
              <w:fldChar w:fldCharType="begin"/>
            </w:r>
            <w:r w:rsidR="009B2E07">
              <w:rPr>
                <w:noProof/>
                <w:webHidden/>
              </w:rPr>
              <w:instrText xml:space="preserve"> PAGEREF _Toc93320576 \h </w:instrText>
            </w:r>
            <w:r w:rsidR="009B2E07">
              <w:rPr>
                <w:noProof/>
                <w:webHidden/>
              </w:rPr>
            </w:r>
            <w:r w:rsidR="009B2E07">
              <w:rPr>
                <w:noProof/>
                <w:webHidden/>
              </w:rPr>
              <w:fldChar w:fldCharType="separate"/>
            </w:r>
            <w:r w:rsidR="009B2E07">
              <w:rPr>
                <w:noProof/>
                <w:webHidden/>
              </w:rPr>
              <w:t>191</w:t>
            </w:r>
            <w:r w:rsidR="009B2E07">
              <w:rPr>
                <w:noProof/>
                <w:webHidden/>
              </w:rPr>
              <w:fldChar w:fldCharType="end"/>
            </w:r>
          </w:hyperlink>
        </w:p>
        <w:p w14:paraId="6561E0D6" w14:textId="39A78D4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77" w:history="1">
            <w:r w:rsidR="009B2E07" w:rsidRPr="00DF70D4">
              <w:rPr>
                <w:rStyle w:val="Hyperlink"/>
                <w:noProof/>
              </w:rPr>
              <w:t>11.1.3.</w:t>
            </w:r>
            <w:r w:rsidR="009B2E07">
              <w:rPr>
                <w:rFonts w:asciiTheme="minorHAnsi" w:eastAsiaTheme="minorEastAsia" w:hAnsiTheme="minorHAnsi"/>
                <w:noProof/>
                <w:color w:val="auto"/>
                <w:lang w:val="sv-SE" w:eastAsia="sv-SE"/>
              </w:rPr>
              <w:tab/>
            </w:r>
            <w:r w:rsidR="009B2E07" w:rsidRPr="00DF70D4">
              <w:rPr>
                <w:rStyle w:val="Hyperlink"/>
                <w:noProof/>
              </w:rPr>
              <w:t>Remove Cleared Code</w:t>
            </w:r>
            <w:r w:rsidR="009B2E07">
              <w:rPr>
                <w:noProof/>
                <w:webHidden/>
              </w:rPr>
              <w:tab/>
            </w:r>
            <w:r w:rsidR="009B2E07">
              <w:rPr>
                <w:noProof/>
                <w:webHidden/>
              </w:rPr>
              <w:fldChar w:fldCharType="begin"/>
            </w:r>
            <w:r w:rsidR="009B2E07">
              <w:rPr>
                <w:noProof/>
                <w:webHidden/>
              </w:rPr>
              <w:instrText xml:space="preserve"> PAGEREF _Toc93320577 \h </w:instrText>
            </w:r>
            <w:r w:rsidR="009B2E07">
              <w:rPr>
                <w:noProof/>
                <w:webHidden/>
              </w:rPr>
            </w:r>
            <w:r w:rsidR="009B2E07">
              <w:rPr>
                <w:noProof/>
                <w:webHidden/>
              </w:rPr>
              <w:fldChar w:fldCharType="separate"/>
            </w:r>
            <w:r w:rsidR="009B2E07">
              <w:rPr>
                <w:noProof/>
                <w:webHidden/>
              </w:rPr>
              <w:t>192</w:t>
            </w:r>
            <w:r w:rsidR="009B2E07">
              <w:rPr>
                <w:noProof/>
                <w:webHidden/>
              </w:rPr>
              <w:fldChar w:fldCharType="end"/>
            </w:r>
          </w:hyperlink>
        </w:p>
        <w:p w14:paraId="76FB69B3" w14:textId="3F3C3212" w:rsidR="009B2E07" w:rsidRDefault="00970EFC">
          <w:pPr>
            <w:pStyle w:val="TOC1"/>
            <w:rPr>
              <w:rFonts w:asciiTheme="minorHAnsi" w:eastAsiaTheme="minorEastAsia" w:hAnsiTheme="minorHAnsi"/>
              <w:noProof/>
              <w:color w:val="auto"/>
              <w:lang w:val="sv-SE" w:eastAsia="sv-SE"/>
            </w:rPr>
          </w:pPr>
          <w:hyperlink w:anchor="_Toc93320578" w:history="1">
            <w:r w:rsidR="009B2E07" w:rsidRPr="00DF70D4">
              <w:rPr>
                <w:rStyle w:val="Hyperlink"/>
                <w:noProof/>
              </w:rPr>
              <w:t>12.</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_Toc93320578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2612F0D0" w14:textId="535E12C0"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579" w:history="1">
            <w:r w:rsidR="009B2E07" w:rsidRPr="00DF70D4">
              <w:rPr>
                <w:rStyle w:val="Hyperlink"/>
                <w:noProof/>
              </w:rPr>
              <w:t>12.1.</w:t>
            </w:r>
            <w:r w:rsidR="009B2E07">
              <w:rPr>
                <w:rFonts w:asciiTheme="minorHAnsi" w:eastAsiaTheme="minorEastAsia" w:hAnsiTheme="minorHAnsi"/>
                <w:noProof/>
                <w:color w:val="auto"/>
                <w:lang w:val="sv-SE" w:eastAsia="sv-SE"/>
              </w:rPr>
              <w:tab/>
            </w:r>
            <w:r w:rsidR="009B2E07" w:rsidRPr="00DF70D4">
              <w:rPr>
                <w:rStyle w:val="Hyperlink"/>
                <w:noProof/>
              </w:rPr>
              <w:t>Runtime Management</w:t>
            </w:r>
            <w:r w:rsidR="009B2E07">
              <w:rPr>
                <w:noProof/>
                <w:webHidden/>
              </w:rPr>
              <w:tab/>
            </w:r>
            <w:r w:rsidR="009B2E07">
              <w:rPr>
                <w:noProof/>
                <w:webHidden/>
              </w:rPr>
              <w:fldChar w:fldCharType="begin"/>
            </w:r>
            <w:r w:rsidR="009B2E07">
              <w:rPr>
                <w:noProof/>
                <w:webHidden/>
              </w:rPr>
              <w:instrText xml:space="preserve"> PAGEREF _Toc93320579 \h </w:instrText>
            </w:r>
            <w:r w:rsidR="009B2E07">
              <w:rPr>
                <w:noProof/>
                <w:webHidden/>
              </w:rPr>
            </w:r>
            <w:r w:rsidR="009B2E07">
              <w:rPr>
                <w:noProof/>
                <w:webHidden/>
              </w:rPr>
              <w:fldChar w:fldCharType="separate"/>
            </w:r>
            <w:r w:rsidR="009B2E07">
              <w:rPr>
                <w:noProof/>
                <w:webHidden/>
              </w:rPr>
              <w:t>193</w:t>
            </w:r>
            <w:r w:rsidR="009B2E07">
              <w:rPr>
                <w:noProof/>
                <w:webHidden/>
              </w:rPr>
              <w:fldChar w:fldCharType="end"/>
            </w:r>
          </w:hyperlink>
        </w:p>
        <w:p w14:paraId="3FAD2DE9" w14:textId="246FF907"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580" w:history="1">
            <w:r w:rsidR="009B2E07" w:rsidRPr="00DF70D4">
              <w:rPr>
                <w:rStyle w:val="Hyperlink"/>
                <w:noProof/>
              </w:rPr>
              <w:t>12.2.</w:t>
            </w:r>
            <w:r w:rsidR="009B2E07">
              <w:rPr>
                <w:rFonts w:asciiTheme="minorHAnsi" w:eastAsiaTheme="minorEastAsia" w:hAnsiTheme="minorHAnsi"/>
                <w:noProof/>
                <w:color w:val="auto"/>
                <w:lang w:val="sv-SE" w:eastAsia="sv-SE"/>
              </w:rPr>
              <w:tab/>
            </w:r>
            <w:r w:rsidR="009B2E07" w:rsidRPr="00DF70D4">
              <w:rPr>
                <w:rStyle w:val="Hyperlink"/>
                <w:noProof/>
              </w:rPr>
              <w:t>Assembly Operator</w:t>
            </w:r>
            <w:r w:rsidR="009B2E07">
              <w:rPr>
                <w:noProof/>
                <w:webHidden/>
              </w:rPr>
              <w:tab/>
            </w:r>
            <w:r w:rsidR="009B2E07">
              <w:rPr>
                <w:noProof/>
                <w:webHidden/>
              </w:rPr>
              <w:fldChar w:fldCharType="begin"/>
            </w:r>
            <w:r w:rsidR="009B2E07">
              <w:rPr>
                <w:noProof/>
                <w:webHidden/>
              </w:rPr>
              <w:instrText xml:space="preserve"> PAGEREF _Toc93320580 \h </w:instrText>
            </w:r>
            <w:r w:rsidR="009B2E07">
              <w:rPr>
                <w:noProof/>
                <w:webHidden/>
              </w:rPr>
            </w:r>
            <w:r w:rsidR="009B2E07">
              <w:rPr>
                <w:noProof/>
                <w:webHidden/>
              </w:rPr>
              <w:fldChar w:fldCharType="separate"/>
            </w:r>
            <w:r w:rsidR="009B2E07">
              <w:rPr>
                <w:noProof/>
                <w:webHidden/>
              </w:rPr>
              <w:t>195</w:t>
            </w:r>
            <w:r w:rsidR="009B2E07">
              <w:rPr>
                <w:noProof/>
                <w:webHidden/>
              </w:rPr>
              <w:fldChar w:fldCharType="end"/>
            </w:r>
          </w:hyperlink>
        </w:p>
        <w:p w14:paraId="71C70F05" w14:textId="29209815"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581" w:history="1">
            <w:r w:rsidR="009B2E07" w:rsidRPr="00DF70D4">
              <w:rPr>
                <w:rStyle w:val="Hyperlink"/>
                <w:noProof/>
              </w:rPr>
              <w:t>12.3.</w:t>
            </w:r>
            <w:r w:rsidR="009B2E07">
              <w:rPr>
                <w:rFonts w:asciiTheme="minorHAnsi" w:eastAsiaTheme="minorEastAsia" w:hAnsiTheme="minorHAnsi"/>
                <w:noProof/>
                <w:color w:val="auto"/>
                <w:lang w:val="sv-SE" w:eastAsia="sv-SE"/>
              </w:rPr>
              <w:tab/>
            </w:r>
            <w:r w:rsidR="009B2E07" w:rsidRPr="00DF70D4">
              <w:rPr>
                <w:rStyle w:val="Hyperlink"/>
                <w:noProof/>
              </w:rPr>
              <w:t>Assembly Code</w:t>
            </w:r>
            <w:r w:rsidR="009B2E07">
              <w:rPr>
                <w:noProof/>
                <w:webHidden/>
              </w:rPr>
              <w:tab/>
            </w:r>
            <w:r w:rsidR="009B2E07">
              <w:rPr>
                <w:noProof/>
                <w:webHidden/>
              </w:rPr>
              <w:fldChar w:fldCharType="begin"/>
            </w:r>
            <w:r w:rsidR="009B2E07">
              <w:rPr>
                <w:noProof/>
                <w:webHidden/>
              </w:rPr>
              <w:instrText xml:space="preserve"> PAGEREF _Toc93320581 \h </w:instrText>
            </w:r>
            <w:r w:rsidR="009B2E07">
              <w:rPr>
                <w:noProof/>
                <w:webHidden/>
              </w:rPr>
            </w:r>
            <w:r w:rsidR="009B2E07">
              <w:rPr>
                <w:noProof/>
                <w:webHidden/>
              </w:rPr>
              <w:fldChar w:fldCharType="separate"/>
            </w:r>
            <w:r w:rsidR="009B2E07">
              <w:rPr>
                <w:noProof/>
                <w:webHidden/>
              </w:rPr>
              <w:t>196</w:t>
            </w:r>
            <w:r w:rsidR="009B2E07">
              <w:rPr>
                <w:noProof/>
                <w:webHidden/>
              </w:rPr>
              <w:fldChar w:fldCharType="end"/>
            </w:r>
          </w:hyperlink>
        </w:p>
        <w:p w14:paraId="7C9828AD" w14:textId="050E108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82" w:history="1">
            <w:r w:rsidR="009B2E07" w:rsidRPr="00DF70D4">
              <w:rPr>
                <w:rStyle w:val="Hyperlink"/>
                <w:noProof/>
                <w:highlight w:val="white"/>
              </w:rPr>
              <w:t>12.3.1.</w:t>
            </w:r>
            <w:r w:rsidR="009B2E07">
              <w:rPr>
                <w:rFonts w:asciiTheme="minorHAnsi" w:eastAsiaTheme="minorEastAsia" w:hAnsiTheme="minorHAnsi"/>
                <w:noProof/>
                <w:color w:val="auto"/>
                <w:lang w:val="sv-SE" w:eastAsia="sv-SE"/>
              </w:rPr>
              <w:tab/>
            </w:r>
            <w:r w:rsidR="009B2E07" w:rsidRPr="00DF70D4">
              <w:rPr>
                <w:rStyle w:val="Hyperlink"/>
                <w:noProof/>
                <w:highlight w:val="white"/>
              </w:rPr>
              <w:t>Assembly Code Optimization</w:t>
            </w:r>
            <w:r w:rsidR="009B2E07">
              <w:rPr>
                <w:noProof/>
                <w:webHidden/>
              </w:rPr>
              <w:tab/>
            </w:r>
            <w:r w:rsidR="009B2E07">
              <w:rPr>
                <w:noProof/>
                <w:webHidden/>
              </w:rPr>
              <w:fldChar w:fldCharType="begin"/>
            </w:r>
            <w:r w:rsidR="009B2E07">
              <w:rPr>
                <w:noProof/>
                <w:webHidden/>
              </w:rPr>
              <w:instrText xml:space="preserve"> PAGEREF _Toc93320582 \h </w:instrText>
            </w:r>
            <w:r w:rsidR="009B2E07">
              <w:rPr>
                <w:noProof/>
                <w:webHidden/>
              </w:rPr>
            </w:r>
            <w:r w:rsidR="009B2E07">
              <w:rPr>
                <w:noProof/>
                <w:webHidden/>
              </w:rPr>
              <w:fldChar w:fldCharType="separate"/>
            </w:r>
            <w:r w:rsidR="009B2E07">
              <w:rPr>
                <w:noProof/>
                <w:webHidden/>
              </w:rPr>
              <w:t>198</w:t>
            </w:r>
            <w:r w:rsidR="009B2E07">
              <w:rPr>
                <w:noProof/>
                <w:webHidden/>
              </w:rPr>
              <w:fldChar w:fldCharType="end"/>
            </w:r>
          </w:hyperlink>
        </w:p>
        <w:p w14:paraId="745D6A68" w14:textId="1C06D5A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83" w:history="1">
            <w:r w:rsidR="009B2E07" w:rsidRPr="00DF70D4">
              <w:rPr>
                <w:rStyle w:val="Hyperlink"/>
                <w:noProof/>
                <w:highlight w:val="white"/>
              </w:rPr>
              <w:t>12.3.2.</w:t>
            </w:r>
            <w:r w:rsidR="009B2E07">
              <w:rPr>
                <w:rFonts w:asciiTheme="minorHAnsi" w:eastAsiaTheme="minorEastAsia" w:hAnsiTheme="minorHAnsi"/>
                <w:noProof/>
                <w:color w:val="auto"/>
                <w:lang w:val="sv-SE" w:eastAsia="sv-SE"/>
              </w:rPr>
              <w:tab/>
            </w:r>
            <w:r w:rsidR="009B2E07" w:rsidRPr="00DF70D4">
              <w:rPr>
                <w:rStyle w:val="Hyperlink"/>
                <w:noProof/>
                <w:highlight w:val="white"/>
              </w:rPr>
              <w:t>Operator Test Methods</w:t>
            </w:r>
            <w:r w:rsidR="009B2E07">
              <w:rPr>
                <w:noProof/>
                <w:webHidden/>
              </w:rPr>
              <w:tab/>
            </w:r>
            <w:r w:rsidR="009B2E07">
              <w:rPr>
                <w:noProof/>
                <w:webHidden/>
              </w:rPr>
              <w:fldChar w:fldCharType="begin"/>
            </w:r>
            <w:r w:rsidR="009B2E07">
              <w:rPr>
                <w:noProof/>
                <w:webHidden/>
              </w:rPr>
              <w:instrText xml:space="preserve"> PAGEREF _Toc93320583 \h </w:instrText>
            </w:r>
            <w:r w:rsidR="009B2E07">
              <w:rPr>
                <w:noProof/>
                <w:webHidden/>
              </w:rPr>
            </w:r>
            <w:r w:rsidR="009B2E07">
              <w:rPr>
                <w:noProof/>
                <w:webHidden/>
              </w:rPr>
              <w:fldChar w:fldCharType="separate"/>
            </w:r>
            <w:r w:rsidR="009B2E07">
              <w:rPr>
                <w:noProof/>
                <w:webHidden/>
              </w:rPr>
              <w:t>199</w:t>
            </w:r>
            <w:r w:rsidR="009B2E07">
              <w:rPr>
                <w:noProof/>
                <w:webHidden/>
              </w:rPr>
              <w:fldChar w:fldCharType="end"/>
            </w:r>
          </w:hyperlink>
        </w:p>
        <w:p w14:paraId="3EC817D6" w14:textId="157B4A4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84" w:history="1">
            <w:r w:rsidR="009B2E07" w:rsidRPr="00DF70D4">
              <w:rPr>
                <w:rStyle w:val="Hyperlink"/>
                <w:noProof/>
                <w:highlight w:val="white"/>
              </w:rPr>
              <w:t>12.3.3.</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Overlapping</w:t>
            </w:r>
            <w:r w:rsidR="009B2E07">
              <w:rPr>
                <w:noProof/>
                <w:webHidden/>
              </w:rPr>
              <w:tab/>
            </w:r>
            <w:r w:rsidR="009B2E07">
              <w:rPr>
                <w:noProof/>
                <w:webHidden/>
              </w:rPr>
              <w:fldChar w:fldCharType="begin"/>
            </w:r>
            <w:r w:rsidR="009B2E07">
              <w:rPr>
                <w:noProof/>
                <w:webHidden/>
              </w:rPr>
              <w:instrText xml:space="preserve"> PAGEREF _Toc93320584 \h </w:instrText>
            </w:r>
            <w:r w:rsidR="009B2E07">
              <w:rPr>
                <w:noProof/>
                <w:webHidden/>
              </w:rPr>
            </w:r>
            <w:r w:rsidR="009B2E07">
              <w:rPr>
                <w:noProof/>
                <w:webHidden/>
              </w:rPr>
              <w:fldChar w:fldCharType="separate"/>
            </w:r>
            <w:r w:rsidR="009B2E07">
              <w:rPr>
                <w:noProof/>
                <w:webHidden/>
              </w:rPr>
              <w:t>200</w:t>
            </w:r>
            <w:r w:rsidR="009B2E07">
              <w:rPr>
                <w:noProof/>
                <w:webHidden/>
              </w:rPr>
              <w:fldChar w:fldCharType="end"/>
            </w:r>
          </w:hyperlink>
        </w:p>
        <w:p w14:paraId="1D47308E" w14:textId="0B8ACF0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85" w:history="1">
            <w:r w:rsidR="009B2E07" w:rsidRPr="00DF70D4">
              <w:rPr>
                <w:rStyle w:val="Hyperlink"/>
                <w:noProof/>
                <w:highlight w:val="white"/>
              </w:rPr>
              <w:t>12.3.4.</w:t>
            </w:r>
            <w:r w:rsidR="009B2E07">
              <w:rPr>
                <w:rFonts w:asciiTheme="minorHAnsi" w:eastAsiaTheme="minorEastAsia" w:hAnsiTheme="minorHAnsi"/>
                <w:noProof/>
                <w:color w:val="auto"/>
                <w:lang w:val="sv-SE" w:eastAsia="sv-SE"/>
              </w:rPr>
              <w:tab/>
            </w:r>
            <w:r w:rsidR="009B2E07" w:rsidRPr="00DF70D4">
              <w:rPr>
                <w:rStyle w:val="Hyperlink"/>
                <w:noProof/>
                <w:highlight w:val="white"/>
              </w:rPr>
              <w:t>Register Size</w:t>
            </w:r>
            <w:r w:rsidR="009B2E07">
              <w:rPr>
                <w:noProof/>
                <w:webHidden/>
              </w:rPr>
              <w:tab/>
            </w:r>
            <w:r w:rsidR="009B2E07">
              <w:rPr>
                <w:noProof/>
                <w:webHidden/>
              </w:rPr>
              <w:fldChar w:fldCharType="begin"/>
            </w:r>
            <w:r w:rsidR="009B2E07">
              <w:rPr>
                <w:noProof/>
                <w:webHidden/>
              </w:rPr>
              <w:instrText xml:space="preserve"> PAGEREF _Toc93320585 \h </w:instrText>
            </w:r>
            <w:r w:rsidR="009B2E07">
              <w:rPr>
                <w:noProof/>
                <w:webHidden/>
              </w:rPr>
            </w:r>
            <w:r w:rsidR="009B2E07">
              <w:rPr>
                <w:noProof/>
                <w:webHidden/>
              </w:rPr>
              <w:fldChar w:fldCharType="separate"/>
            </w:r>
            <w:r w:rsidR="009B2E07">
              <w:rPr>
                <w:noProof/>
                <w:webHidden/>
              </w:rPr>
              <w:t>201</w:t>
            </w:r>
            <w:r w:rsidR="009B2E07">
              <w:rPr>
                <w:noProof/>
                <w:webHidden/>
              </w:rPr>
              <w:fldChar w:fldCharType="end"/>
            </w:r>
          </w:hyperlink>
        </w:p>
        <w:p w14:paraId="4F1E79D2" w14:textId="431C62C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86" w:history="1">
            <w:r w:rsidR="009B2E07" w:rsidRPr="00DF70D4">
              <w:rPr>
                <w:rStyle w:val="Hyperlink"/>
                <w:noProof/>
                <w:highlight w:val="white"/>
              </w:rPr>
              <w:t>12.3.5.</w:t>
            </w:r>
            <w:r w:rsidR="009B2E07">
              <w:rPr>
                <w:rFonts w:asciiTheme="minorHAnsi" w:eastAsiaTheme="minorEastAsia" w:hAnsiTheme="minorHAnsi"/>
                <w:noProof/>
                <w:color w:val="auto"/>
                <w:lang w:val="sv-SE" w:eastAsia="sv-SE"/>
              </w:rPr>
              <w:tab/>
            </w:r>
            <w:r w:rsidR="009B2E07" w:rsidRPr="00DF70D4">
              <w:rPr>
                <w:rStyle w:val="Hyperlink"/>
                <w:noProof/>
                <w:highlight w:val="white"/>
              </w:rPr>
              <w:t>ToString</w:t>
            </w:r>
            <w:r w:rsidR="009B2E07">
              <w:rPr>
                <w:noProof/>
                <w:webHidden/>
              </w:rPr>
              <w:tab/>
            </w:r>
            <w:r w:rsidR="009B2E07">
              <w:rPr>
                <w:noProof/>
                <w:webHidden/>
              </w:rPr>
              <w:fldChar w:fldCharType="begin"/>
            </w:r>
            <w:r w:rsidR="009B2E07">
              <w:rPr>
                <w:noProof/>
                <w:webHidden/>
              </w:rPr>
              <w:instrText xml:space="preserve"> PAGEREF _Toc93320586 \h </w:instrText>
            </w:r>
            <w:r w:rsidR="009B2E07">
              <w:rPr>
                <w:noProof/>
                <w:webHidden/>
              </w:rPr>
            </w:r>
            <w:r w:rsidR="009B2E07">
              <w:rPr>
                <w:noProof/>
                <w:webHidden/>
              </w:rPr>
              <w:fldChar w:fldCharType="separate"/>
            </w:r>
            <w:r w:rsidR="009B2E07">
              <w:rPr>
                <w:noProof/>
                <w:webHidden/>
              </w:rPr>
              <w:t>204</w:t>
            </w:r>
            <w:r w:rsidR="009B2E07">
              <w:rPr>
                <w:noProof/>
                <w:webHidden/>
              </w:rPr>
              <w:fldChar w:fldCharType="end"/>
            </w:r>
          </w:hyperlink>
        </w:p>
        <w:p w14:paraId="5F345D01" w14:textId="3EA2A4C6"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587" w:history="1">
            <w:r w:rsidR="009B2E07" w:rsidRPr="00DF70D4">
              <w:rPr>
                <w:rStyle w:val="Hyperlink"/>
                <w:noProof/>
              </w:rPr>
              <w:t>12.4.</w:t>
            </w:r>
            <w:r w:rsidR="009B2E07">
              <w:rPr>
                <w:rFonts w:asciiTheme="minorHAnsi" w:eastAsiaTheme="minorEastAsia" w:hAnsiTheme="minorHAnsi"/>
                <w:noProof/>
                <w:color w:val="auto"/>
                <w:lang w:val="sv-SE" w:eastAsia="sv-SE"/>
              </w:rPr>
              <w:tab/>
            </w:r>
            <w:r w:rsidR="009B2E07" w:rsidRPr="00DF70D4">
              <w:rPr>
                <w:rStyle w:val="Hyperlink"/>
                <w:noProof/>
              </w:rPr>
              <w:t>Tracks</w:t>
            </w:r>
            <w:r w:rsidR="009B2E07">
              <w:rPr>
                <w:noProof/>
                <w:webHidden/>
              </w:rPr>
              <w:tab/>
            </w:r>
            <w:r w:rsidR="009B2E07">
              <w:rPr>
                <w:noProof/>
                <w:webHidden/>
              </w:rPr>
              <w:fldChar w:fldCharType="begin"/>
            </w:r>
            <w:r w:rsidR="009B2E07">
              <w:rPr>
                <w:noProof/>
                <w:webHidden/>
              </w:rPr>
              <w:instrText xml:space="preserve"> PAGEREF _Toc93320587 \h </w:instrText>
            </w:r>
            <w:r w:rsidR="009B2E07">
              <w:rPr>
                <w:noProof/>
                <w:webHidden/>
              </w:rPr>
            </w:r>
            <w:r w:rsidR="009B2E07">
              <w:rPr>
                <w:noProof/>
                <w:webHidden/>
              </w:rPr>
              <w:fldChar w:fldCharType="separate"/>
            </w:r>
            <w:r w:rsidR="009B2E07">
              <w:rPr>
                <w:noProof/>
                <w:webHidden/>
              </w:rPr>
              <w:t>208</w:t>
            </w:r>
            <w:r w:rsidR="009B2E07">
              <w:rPr>
                <w:noProof/>
                <w:webHidden/>
              </w:rPr>
              <w:fldChar w:fldCharType="end"/>
            </w:r>
          </w:hyperlink>
        </w:p>
        <w:p w14:paraId="76E0E8E5" w14:textId="1BFC93DF"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588" w:history="1">
            <w:r w:rsidR="009B2E07" w:rsidRPr="00DF70D4">
              <w:rPr>
                <w:rStyle w:val="Hyperlink"/>
                <w:noProof/>
              </w:rPr>
              <w:t>12.5.</w:t>
            </w:r>
            <w:r w:rsidR="009B2E07">
              <w:rPr>
                <w:rFonts w:asciiTheme="minorHAnsi" w:eastAsiaTheme="minorEastAsia" w:hAnsiTheme="minorHAnsi"/>
                <w:noProof/>
                <w:color w:val="auto"/>
                <w:lang w:val="sv-SE" w:eastAsia="sv-SE"/>
              </w:rPr>
              <w:tab/>
            </w:r>
            <w:r w:rsidR="009B2E07" w:rsidRPr="00DF70D4">
              <w:rPr>
                <w:rStyle w:val="Hyperlink"/>
                <w:noProof/>
              </w:rPr>
              <w:t>Register Allocation</w:t>
            </w:r>
            <w:r w:rsidR="009B2E07">
              <w:rPr>
                <w:noProof/>
                <w:webHidden/>
              </w:rPr>
              <w:tab/>
            </w:r>
            <w:r w:rsidR="009B2E07">
              <w:rPr>
                <w:noProof/>
                <w:webHidden/>
              </w:rPr>
              <w:fldChar w:fldCharType="begin"/>
            </w:r>
            <w:r w:rsidR="009B2E07">
              <w:rPr>
                <w:noProof/>
                <w:webHidden/>
              </w:rPr>
              <w:instrText xml:space="preserve"> PAGEREF _Toc93320588 \h </w:instrText>
            </w:r>
            <w:r w:rsidR="009B2E07">
              <w:rPr>
                <w:noProof/>
                <w:webHidden/>
              </w:rPr>
            </w:r>
            <w:r w:rsidR="009B2E07">
              <w:rPr>
                <w:noProof/>
                <w:webHidden/>
              </w:rPr>
              <w:fldChar w:fldCharType="separate"/>
            </w:r>
            <w:r w:rsidR="009B2E07">
              <w:rPr>
                <w:noProof/>
                <w:webHidden/>
              </w:rPr>
              <w:t>211</w:t>
            </w:r>
            <w:r w:rsidR="009B2E07">
              <w:rPr>
                <w:noProof/>
                <w:webHidden/>
              </w:rPr>
              <w:fldChar w:fldCharType="end"/>
            </w:r>
          </w:hyperlink>
        </w:p>
        <w:p w14:paraId="2D538ADC" w14:textId="2FF5FC09"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589" w:history="1">
            <w:r w:rsidR="009B2E07" w:rsidRPr="00DF70D4">
              <w:rPr>
                <w:rStyle w:val="Hyperlink"/>
                <w:noProof/>
              </w:rPr>
              <w:t>12.6.</w:t>
            </w:r>
            <w:r w:rsidR="009B2E07">
              <w:rPr>
                <w:rFonts w:asciiTheme="minorHAnsi" w:eastAsiaTheme="minorEastAsia" w:hAnsiTheme="minorHAnsi"/>
                <w:noProof/>
                <w:color w:val="auto"/>
                <w:lang w:val="sv-SE" w:eastAsia="sv-SE"/>
              </w:rPr>
              <w:tab/>
            </w:r>
            <w:r w:rsidR="009B2E07" w:rsidRPr="00DF70D4">
              <w:rPr>
                <w:rStyle w:val="Hyperlink"/>
                <w:noProof/>
              </w:rPr>
              <w:t>Assembly Code Generation</w:t>
            </w:r>
            <w:r w:rsidR="009B2E07">
              <w:rPr>
                <w:noProof/>
                <w:webHidden/>
              </w:rPr>
              <w:tab/>
            </w:r>
            <w:r w:rsidR="009B2E07">
              <w:rPr>
                <w:noProof/>
                <w:webHidden/>
              </w:rPr>
              <w:fldChar w:fldCharType="begin"/>
            </w:r>
            <w:r w:rsidR="009B2E07">
              <w:rPr>
                <w:noProof/>
                <w:webHidden/>
              </w:rPr>
              <w:instrText xml:space="preserve"> PAGEREF _Toc93320589 \h </w:instrText>
            </w:r>
            <w:r w:rsidR="009B2E07">
              <w:rPr>
                <w:noProof/>
                <w:webHidden/>
              </w:rPr>
            </w:r>
            <w:r w:rsidR="009B2E07">
              <w:rPr>
                <w:noProof/>
                <w:webHidden/>
              </w:rPr>
              <w:fldChar w:fldCharType="separate"/>
            </w:r>
            <w:r w:rsidR="009B2E07">
              <w:rPr>
                <w:noProof/>
                <w:webHidden/>
              </w:rPr>
              <w:t>215</w:t>
            </w:r>
            <w:r w:rsidR="009B2E07">
              <w:rPr>
                <w:noProof/>
                <w:webHidden/>
              </w:rPr>
              <w:fldChar w:fldCharType="end"/>
            </w:r>
          </w:hyperlink>
        </w:p>
        <w:p w14:paraId="7902E286" w14:textId="2880BCF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0"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The Long Switch Statement</w:t>
            </w:r>
            <w:r w:rsidR="009B2E07">
              <w:rPr>
                <w:noProof/>
                <w:webHidden/>
              </w:rPr>
              <w:tab/>
            </w:r>
            <w:r w:rsidR="009B2E07">
              <w:rPr>
                <w:noProof/>
                <w:webHidden/>
              </w:rPr>
              <w:fldChar w:fldCharType="begin"/>
            </w:r>
            <w:r w:rsidR="009B2E07">
              <w:rPr>
                <w:noProof/>
                <w:webHidden/>
              </w:rPr>
              <w:instrText xml:space="preserve"> PAGEREF _Toc93320590 \h </w:instrText>
            </w:r>
            <w:r w:rsidR="009B2E07">
              <w:rPr>
                <w:noProof/>
                <w:webHidden/>
              </w:rPr>
            </w:r>
            <w:r w:rsidR="009B2E07">
              <w:rPr>
                <w:noProof/>
                <w:webHidden/>
              </w:rPr>
              <w:fldChar w:fldCharType="separate"/>
            </w:r>
            <w:r w:rsidR="009B2E07">
              <w:rPr>
                <w:noProof/>
                <w:webHidden/>
              </w:rPr>
              <w:t>216</w:t>
            </w:r>
            <w:r w:rsidR="009B2E07">
              <w:rPr>
                <w:noProof/>
                <w:webHidden/>
              </w:rPr>
              <w:fldChar w:fldCharType="end"/>
            </w:r>
          </w:hyperlink>
        </w:p>
        <w:p w14:paraId="7EB92F41" w14:textId="7BE0B66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1"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Track Set Generation</w:t>
            </w:r>
            <w:r w:rsidR="009B2E07">
              <w:rPr>
                <w:noProof/>
                <w:webHidden/>
              </w:rPr>
              <w:tab/>
            </w:r>
            <w:r w:rsidR="009B2E07">
              <w:rPr>
                <w:noProof/>
                <w:webHidden/>
              </w:rPr>
              <w:fldChar w:fldCharType="begin"/>
            </w:r>
            <w:r w:rsidR="009B2E07">
              <w:rPr>
                <w:noProof/>
                <w:webHidden/>
              </w:rPr>
              <w:instrText xml:space="preserve"> PAGEREF _Toc93320591 \h </w:instrText>
            </w:r>
            <w:r w:rsidR="009B2E07">
              <w:rPr>
                <w:noProof/>
                <w:webHidden/>
              </w:rPr>
            </w:r>
            <w:r w:rsidR="009B2E07">
              <w:rPr>
                <w:noProof/>
                <w:webHidden/>
              </w:rPr>
              <w:fldChar w:fldCharType="separate"/>
            </w:r>
            <w:r w:rsidR="009B2E07">
              <w:rPr>
                <w:noProof/>
                <w:webHidden/>
              </w:rPr>
              <w:t>222</w:t>
            </w:r>
            <w:r w:rsidR="009B2E07">
              <w:rPr>
                <w:noProof/>
                <w:webHidden/>
              </w:rPr>
              <w:fldChar w:fldCharType="end"/>
            </w:r>
          </w:hyperlink>
        </w:p>
        <w:p w14:paraId="2156C521" w14:textId="6A4F304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2"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Calls</w:t>
            </w:r>
            <w:r w:rsidR="009B2E07">
              <w:rPr>
                <w:noProof/>
                <w:webHidden/>
              </w:rPr>
              <w:tab/>
            </w:r>
            <w:r w:rsidR="009B2E07">
              <w:rPr>
                <w:noProof/>
                <w:webHidden/>
              </w:rPr>
              <w:fldChar w:fldCharType="begin"/>
            </w:r>
            <w:r w:rsidR="009B2E07">
              <w:rPr>
                <w:noProof/>
                <w:webHidden/>
              </w:rPr>
              <w:instrText xml:space="preserve"> PAGEREF _Toc93320592 \h </w:instrText>
            </w:r>
            <w:r w:rsidR="009B2E07">
              <w:rPr>
                <w:noProof/>
                <w:webHidden/>
              </w:rPr>
            </w:r>
            <w:r w:rsidR="009B2E07">
              <w:rPr>
                <w:noProof/>
                <w:webHidden/>
              </w:rPr>
              <w:fldChar w:fldCharType="separate"/>
            </w:r>
            <w:r w:rsidR="009B2E07">
              <w:rPr>
                <w:noProof/>
                <w:webHidden/>
              </w:rPr>
              <w:t>223</w:t>
            </w:r>
            <w:r w:rsidR="009B2E07">
              <w:rPr>
                <w:noProof/>
                <w:webHidden/>
              </w:rPr>
              <w:fldChar w:fldCharType="end"/>
            </w:r>
          </w:hyperlink>
        </w:p>
        <w:p w14:paraId="18D547DA" w14:textId="3323A938"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3"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Base and Offset</w:t>
            </w:r>
            <w:r w:rsidR="009B2E07">
              <w:rPr>
                <w:noProof/>
                <w:webHidden/>
              </w:rPr>
              <w:tab/>
            </w:r>
            <w:r w:rsidR="009B2E07">
              <w:rPr>
                <w:noProof/>
                <w:webHidden/>
              </w:rPr>
              <w:fldChar w:fldCharType="begin"/>
            </w:r>
            <w:r w:rsidR="009B2E07">
              <w:rPr>
                <w:noProof/>
                <w:webHidden/>
              </w:rPr>
              <w:instrText xml:space="preserve"> PAGEREF _Toc93320593 \h </w:instrText>
            </w:r>
            <w:r w:rsidR="009B2E07">
              <w:rPr>
                <w:noProof/>
                <w:webHidden/>
              </w:rPr>
            </w:r>
            <w:r w:rsidR="009B2E07">
              <w:rPr>
                <w:noProof/>
                <w:webHidden/>
              </w:rPr>
              <w:fldChar w:fldCharType="separate"/>
            </w:r>
            <w:r w:rsidR="009B2E07">
              <w:rPr>
                <w:noProof/>
                <w:webHidden/>
              </w:rPr>
              <w:t>228</w:t>
            </w:r>
            <w:r w:rsidR="009B2E07">
              <w:rPr>
                <w:noProof/>
                <w:webHidden/>
              </w:rPr>
              <w:fldChar w:fldCharType="end"/>
            </w:r>
          </w:hyperlink>
        </w:p>
        <w:p w14:paraId="493226E6" w14:textId="63A5482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4"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Loading Values into Registers</w:t>
            </w:r>
            <w:r w:rsidR="009B2E07">
              <w:rPr>
                <w:noProof/>
                <w:webHidden/>
              </w:rPr>
              <w:tab/>
            </w:r>
            <w:r w:rsidR="009B2E07">
              <w:rPr>
                <w:noProof/>
                <w:webHidden/>
              </w:rPr>
              <w:fldChar w:fldCharType="begin"/>
            </w:r>
            <w:r w:rsidR="009B2E07">
              <w:rPr>
                <w:noProof/>
                <w:webHidden/>
              </w:rPr>
              <w:instrText xml:space="preserve"> PAGEREF _Toc93320594 \h </w:instrText>
            </w:r>
            <w:r w:rsidR="009B2E07">
              <w:rPr>
                <w:noProof/>
                <w:webHidden/>
              </w:rPr>
            </w:r>
            <w:r w:rsidR="009B2E07">
              <w:rPr>
                <w:noProof/>
                <w:webHidden/>
              </w:rPr>
              <w:fldChar w:fldCharType="separate"/>
            </w:r>
            <w:r w:rsidR="009B2E07">
              <w:rPr>
                <w:noProof/>
                <w:webHidden/>
              </w:rPr>
              <w:t>229</w:t>
            </w:r>
            <w:r w:rsidR="009B2E07">
              <w:rPr>
                <w:noProof/>
                <w:webHidden/>
              </w:rPr>
              <w:fldChar w:fldCharType="end"/>
            </w:r>
          </w:hyperlink>
        </w:p>
        <w:p w14:paraId="240B21F1" w14:textId="57E0C37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5"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Return, Exit, and Jump</w:t>
            </w:r>
            <w:r w:rsidR="009B2E07">
              <w:rPr>
                <w:noProof/>
                <w:webHidden/>
              </w:rPr>
              <w:tab/>
            </w:r>
            <w:r w:rsidR="009B2E07">
              <w:rPr>
                <w:noProof/>
                <w:webHidden/>
              </w:rPr>
              <w:fldChar w:fldCharType="begin"/>
            </w:r>
            <w:r w:rsidR="009B2E07">
              <w:rPr>
                <w:noProof/>
                <w:webHidden/>
              </w:rPr>
              <w:instrText xml:space="preserve"> PAGEREF _Toc93320595 \h </w:instrText>
            </w:r>
            <w:r w:rsidR="009B2E07">
              <w:rPr>
                <w:noProof/>
                <w:webHidden/>
              </w:rPr>
            </w:r>
            <w:r w:rsidR="009B2E07">
              <w:rPr>
                <w:noProof/>
                <w:webHidden/>
              </w:rPr>
              <w:fldChar w:fldCharType="separate"/>
            </w:r>
            <w:r w:rsidR="009B2E07">
              <w:rPr>
                <w:noProof/>
                <w:webHidden/>
              </w:rPr>
              <w:t>232</w:t>
            </w:r>
            <w:r w:rsidR="009B2E07">
              <w:rPr>
                <w:noProof/>
                <w:webHidden/>
              </w:rPr>
              <w:fldChar w:fldCharType="end"/>
            </w:r>
          </w:hyperlink>
        </w:p>
        <w:p w14:paraId="5A21F2F7" w14:textId="5409DD9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6"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Load and Inspect Registers</w:t>
            </w:r>
            <w:r w:rsidR="009B2E07">
              <w:rPr>
                <w:noProof/>
                <w:webHidden/>
              </w:rPr>
              <w:tab/>
            </w:r>
            <w:r w:rsidR="009B2E07">
              <w:rPr>
                <w:noProof/>
                <w:webHidden/>
              </w:rPr>
              <w:fldChar w:fldCharType="begin"/>
            </w:r>
            <w:r w:rsidR="009B2E07">
              <w:rPr>
                <w:noProof/>
                <w:webHidden/>
              </w:rPr>
              <w:instrText xml:space="preserve"> PAGEREF _Toc93320596 \h </w:instrText>
            </w:r>
            <w:r w:rsidR="009B2E07">
              <w:rPr>
                <w:noProof/>
                <w:webHidden/>
              </w:rPr>
            </w:r>
            <w:r w:rsidR="009B2E07">
              <w:rPr>
                <w:noProof/>
                <w:webHidden/>
              </w:rPr>
              <w:fldChar w:fldCharType="separate"/>
            </w:r>
            <w:r w:rsidR="009B2E07">
              <w:rPr>
                <w:noProof/>
                <w:webHidden/>
              </w:rPr>
              <w:t>234</w:t>
            </w:r>
            <w:r w:rsidR="009B2E07">
              <w:rPr>
                <w:noProof/>
                <w:webHidden/>
              </w:rPr>
              <w:fldChar w:fldCharType="end"/>
            </w:r>
          </w:hyperlink>
        </w:p>
        <w:p w14:paraId="6372D475" w14:textId="091D2C1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7"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w:t>
            </w:r>
            <w:r w:rsidR="009B2E07">
              <w:rPr>
                <w:noProof/>
                <w:webHidden/>
              </w:rPr>
              <w:tab/>
            </w:r>
            <w:r w:rsidR="009B2E07">
              <w:rPr>
                <w:noProof/>
                <w:webHidden/>
              </w:rPr>
              <w:fldChar w:fldCharType="begin"/>
            </w:r>
            <w:r w:rsidR="009B2E07">
              <w:rPr>
                <w:noProof/>
                <w:webHidden/>
              </w:rPr>
              <w:instrText xml:space="preserve"> PAGEREF _Toc93320597 \h </w:instrText>
            </w:r>
            <w:r w:rsidR="009B2E07">
              <w:rPr>
                <w:noProof/>
                <w:webHidden/>
              </w:rPr>
            </w:r>
            <w:r w:rsidR="009B2E07">
              <w:rPr>
                <w:noProof/>
                <w:webHidden/>
              </w:rPr>
              <w:fldChar w:fldCharType="separate"/>
            </w:r>
            <w:r w:rsidR="009B2E07">
              <w:rPr>
                <w:noProof/>
                <w:webHidden/>
              </w:rPr>
              <w:t>235</w:t>
            </w:r>
            <w:r w:rsidR="009B2E07">
              <w:rPr>
                <w:noProof/>
                <w:webHidden/>
              </w:rPr>
              <w:fldChar w:fldCharType="end"/>
            </w:r>
          </w:hyperlink>
        </w:p>
        <w:p w14:paraId="474D6777" w14:textId="0C7BC5F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8"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Assignment and Parameters</w:t>
            </w:r>
            <w:r w:rsidR="009B2E07">
              <w:rPr>
                <w:noProof/>
                <w:webHidden/>
              </w:rPr>
              <w:tab/>
            </w:r>
            <w:r w:rsidR="009B2E07">
              <w:rPr>
                <w:noProof/>
                <w:webHidden/>
              </w:rPr>
              <w:fldChar w:fldCharType="begin"/>
            </w:r>
            <w:r w:rsidR="009B2E07">
              <w:rPr>
                <w:noProof/>
                <w:webHidden/>
              </w:rPr>
              <w:instrText xml:space="preserve"> PAGEREF _Toc93320598 \h </w:instrText>
            </w:r>
            <w:r w:rsidR="009B2E07">
              <w:rPr>
                <w:noProof/>
                <w:webHidden/>
              </w:rPr>
            </w:r>
            <w:r w:rsidR="009B2E07">
              <w:rPr>
                <w:noProof/>
                <w:webHidden/>
              </w:rPr>
              <w:fldChar w:fldCharType="separate"/>
            </w:r>
            <w:r w:rsidR="009B2E07">
              <w:rPr>
                <w:noProof/>
                <w:webHidden/>
              </w:rPr>
              <w:t>236</w:t>
            </w:r>
            <w:r w:rsidR="009B2E07">
              <w:rPr>
                <w:noProof/>
                <w:webHidden/>
              </w:rPr>
              <w:fldChar w:fldCharType="end"/>
            </w:r>
          </w:hyperlink>
        </w:p>
        <w:p w14:paraId="7F872DB2" w14:textId="4F98F45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599"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Unary Integral Operations</w:t>
            </w:r>
            <w:r w:rsidR="009B2E07">
              <w:rPr>
                <w:noProof/>
                <w:webHidden/>
              </w:rPr>
              <w:tab/>
            </w:r>
            <w:r w:rsidR="009B2E07">
              <w:rPr>
                <w:noProof/>
                <w:webHidden/>
              </w:rPr>
              <w:fldChar w:fldCharType="begin"/>
            </w:r>
            <w:r w:rsidR="009B2E07">
              <w:rPr>
                <w:noProof/>
                <w:webHidden/>
              </w:rPr>
              <w:instrText xml:space="preserve"> PAGEREF _Toc93320599 \h </w:instrText>
            </w:r>
            <w:r w:rsidR="009B2E07">
              <w:rPr>
                <w:noProof/>
                <w:webHidden/>
              </w:rPr>
            </w:r>
            <w:r w:rsidR="009B2E07">
              <w:rPr>
                <w:noProof/>
                <w:webHidden/>
              </w:rPr>
              <w:fldChar w:fldCharType="separate"/>
            </w:r>
            <w:r w:rsidR="009B2E07">
              <w:rPr>
                <w:noProof/>
                <w:webHidden/>
              </w:rPr>
              <w:t>238</w:t>
            </w:r>
            <w:r w:rsidR="009B2E07">
              <w:rPr>
                <w:noProof/>
                <w:webHidden/>
              </w:rPr>
              <w:fldChar w:fldCharType="end"/>
            </w:r>
          </w:hyperlink>
        </w:p>
        <w:p w14:paraId="7FF11453" w14:textId="0AF34D2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0"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Binary</w:t>
            </w:r>
            <w:r w:rsidR="009B2E07">
              <w:rPr>
                <w:noProof/>
                <w:webHidden/>
              </w:rPr>
              <w:tab/>
            </w:r>
            <w:r w:rsidR="009B2E07">
              <w:rPr>
                <w:noProof/>
                <w:webHidden/>
              </w:rPr>
              <w:fldChar w:fldCharType="begin"/>
            </w:r>
            <w:r w:rsidR="009B2E07">
              <w:rPr>
                <w:noProof/>
                <w:webHidden/>
              </w:rPr>
              <w:instrText xml:space="preserve"> PAGEREF _Toc93320600 \h </w:instrText>
            </w:r>
            <w:r w:rsidR="009B2E07">
              <w:rPr>
                <w:noProof/>
                <w:webHidden/>
              </w:rPr>
            </w:r>
            <w:r w:rsidR="009B2E07">
              <w:rPr>
                <w:noProof/>
                <w:webHidden/>
              </w:rPr>
              <w:fldChar w:fldCharType="separate"/>
            </w:r>
            <w:r w:rsidR="009B2E07">
              <w:rPr>
                <w:noProof/>
                <w:webHidden/>
              </w:rPr>
              <w:t>240</w:t>
            </w:r>
            <w:r w:rsidR="009B2E07">
              <w:rPr>
                <w:noProof/>
                <w:webHidden/>
              </w:rPr>
              <w:fldChar w:fldCharType="end"/>
            </w:r>
          </w:hyperlink>
        </w:p>
        <w:p w14:paraId="5EA5AE5C" w14:textId="0EDBF51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Integral Multiplication, Division, and Modulo</w:t>
            </w:r>
            <w:r w:rsidR="009B2E07">
              <w:rPr>
                <w:noProof/>
                <w:webHidden/>
              </w:rPr>
              <w:tab/>
            </w:r>
            <w:r w:rsidR="009B2E07">
              <w:rPr>
                <w:noProof/>
                <w:webHidden/>
              </w:rPr>
              <w:fldChar w:fldCharType="begin"/>
            </w:r>
            <w:r w:rsidR="009B2E07">
              <w:rPr>
                <w:noProof/>
                <w:webHidden/>
              </w:rPr>
              <w:instrText xml:space="preserve"> PAGEREF _Toc93320601 \h </w:instrText>
            </w:r>
            <w:r w:rsidR="009B2E07">
              <w:rPr>
                <w:noProof/>
                <w:webHidden/>
              </w:rPr>
            </w:r>
            <w:r w:rsidR="009B2E07">
              <w:rPr>
                <w:noProof/>
                <w:webHidden/>
              </w:rPr>
              <w:fldChar w:fldCharType="separate"/>
            </w:r>
            <w:r w:rsidR="009B2E07">
              <w:rPr>
                <w:noProof/>
                <w:webHidden/>
              </w:rPr>
              <w:t>245</w:t>
            </w:r>
            <w:r w:rsidR="009B2E07">
              <w:rPr>
                <w:noProof/>
                <w:webHidden/>
              </w:rPr>
              <w:fldChar w:fldCharType="end"/>
            </w:r>
          </w:hyperlink>
        </w:p>
        <w:p w14:paraId="151EE328" w14:textId="3AB46D6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2"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Case</w:t>
            </w:r>
            <w:r w:rsidR="009B2E07">
              <w:rPr>
                <w:noProof/>
                <w:webHidden/>
              </w:rPr>
              <w:tab/>
            </w:r>
            <w:r w:rsidR="009B2E07">
              <w:rPr>
                <w:noProof/>
                <w:webHidden/>
              </w:rPr>
              <w:fldChar w:fldCharType="begin"/>
            </w:r>
            <w:r w:rsidR="009B2E07">
              <w:rPr>
                <w:noProof/>
                <w:webHidden/>
              </w:rPr>
              <w:instrText xml:space="preserve"> PAGEREF _Toc93320602 \h </w:instrText>
            </w:r>
            <w:r w:rsidR="009B2E07">
              <w:rPr>
                <w:noProof/>
                <w:webHidden/>
              </w:rPr>
            </w:r>
            <w:r w:rsidR="009B2E07">
              <w:rPr>
                <w:noProof/>
                <w:webHidden/>
              </w:rPr>
              <w:fldChar w:fldCharType="separate"/>
            </w:r>
            <w:r w:rsidR="009B2E07">
              <w:rPr>
                <w:noProof/>
                <w:webHidden/>
              </w:rPr>
              <w:t>246</w:t>
            </w:r>
            <w:r w:rsidR="009B2E07">
              <w:rPr>
                <w:noProof/>
                <w:webHidden/>
              </w:rPr>
              <w:fldChar w:fldCharType="end"/>
            </w:r>
          </w:hyperlink>
        </w:p>
        <w:p w14:paraId="5CFD1FF0" w14:textId="4F077B0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3"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Address and Dereference</w:t>
            </w:r>
            <w:r w:rsidR="009B2E07">
              <w:rPr>
                <w:noProof/>
                <w:webHidden/>
              </w:rPr>
              <w:tab/>
            </w:r>
            <w:r w:rsidR="009B2E07">
              <w:rPr>
                <w:noProof/>
                <w:webHidden/>
              </w:rPr>
              <w:fldChar w:fldCharType="begin"/>
            </w:r>
            <w:r w:rsidR="009B2E07">
              <w:rPr>
                <w:noProof/>
                <w:webHidden/>
              </w:rPr>
              <w:instrText xml:space="preserve"> PAGEREF _Toc93320603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75BF330B" w14:textId="1F723478"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4"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Binary</w:t>
            </w:r>
            <w:r w:rsidR="009B2E07">
              <w:rPr>
                <w:noProof/>
                <w:webHidden/>
              </w:rPr>
              <w:tab/>
            </w:r>
            <w:r w:rsidR="009B2E07">
              <w:rPr>
                <w:noProof/>
                <w:webHidden/>
              </w:rPr>
              <w:fldChar w:fldCharType="begin"/>
            </w:r>
            <w:r w:rsidR="009B2E07">
              <w:rPr>
                <w:noProof/>
                <w:webHidden/>
              </w:rPr>
              <w:instrText xml:space="preserve"> PAGEREF _Toc93320604 \h </w:instrText>
            </w:r>
            <w:r w:rsidR="009B2E07">
              <w:rPr>
                <w:noProof/>
                <w:webHidden/>
              </w:rPr>
            </w:r>
            <w:r w:rsidR="009B2E07">
              <w:rPr>
                <w:noProof/>
                <w:webHidden/>
              </w:rPr>
              <w:fldChar w:fldCharType="separate"/>
            </w:r>
            <w:r w:rsidR="009B2E07">
              <w:rPr>
                <w:noProof/>
                <w:webHidden/>
              </w:rPr>
              <w:t>247</w:t>
            </w:r>
            <w:r w:rsidR="009B2E07">
              <w:rPr>
                <w:noProof/>
                <w:webHidden/>
              </w:rPr>
              <w:fldChar w:fldCharType="end"/>
            </w:r>
          </w:hyperlink>
        </w:p>
        <w:p w14:paraId="43162CAD" w14:textId="6788725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5"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Relation</w:t>
            </w:r>
            <w:r w:rsidR="009B2E07">
              <w:rPr>
                <w:noProof/>
                <w:webHidden/>
              </w:rPr>
              <w:tab/>
            </w:r>
            <w:r w:rsidR="009B2E07">
              <w:rPr>
                <w:noProof/>
                <w:webHidden/>
              </w:rPr>
              <w:fldChar w:fldCharType="begin"/>
            </w:r>
            <w:r w:rsidR="009B2E07">
              <w:rPr>
                <w:noProof/>
                <w:webHidden/>
              </w:rPr>
              <w:instrText xml:space="preserve"> PAGEREF _Toc93320605 \h </w:instrText>
            </w:r>
            <w:r w:rsidR="009B2E07">
              <w:rPr>
                <w:noProof/>
                <w:webHidden/>
              </w:rPr>
            </w:r>
            <w:r w:rsidR="009B2E07">
              <w:rPr>
                <w:noProof/>
                <w:webHidden/>
              </w:rPr>
              <w:fldChar w:fldCharType="separate"/>
            </w:r>
            <w:r w:rsidR="009B2E07">
              <w:rPr>
                <w:noProof/>
                <w:webHidden/>
              </w:rPr>
              <w:t>248</w:t>
            </w:r>
            <w:r w:rsidR="009B2E07">
              <w:rPr>
                <w:noProof/>
                <w:webHidden/>
              </w:rPr>
              <w:fldChar w:fldCharType="end"/>
            </w:r>
          </w:hyperlink>
        </w:p>
        <w:p w14:paraId="44BCB01B" w14:textId="3BB81E0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6" w:history="1">
            <w:r w:rsidR="009B2E07" w:rsidRPr="00DF70D4">
              <w:rPr>
                <w:rStyle w:val="Hyperlink"/>
                <w:noProof/>
                <w:highlight w:val="white"/>
              </w:rPr>
              <w:t>12.6.2.</w:t>
            </w:r>
            <w:r w:rsidR="009B2E07">
              <w:rPr>
                <w:rFonts w:asciiTheme="minorHAnsi" w:eastAsiaTheme="minorEastAsia" w:hAnsiTheme="minorHAnsi"/>
                <w:noProof/>
                <w:color w:val="auto"/>
                <w:lang w:val="sv-SE" w:eastAsia="sv-SE"/>
              </w:rPr>
              <w:tab/>
            </w:r>
            <w:r w:rsidR="009B2E07" w:rsidRPr="00DF70D4">
              <w:rPr>
                <w:rStyle w:val="Hyperlink"/>
                <w:noProof/>
                <w:highlight w:val="white"/>
              </w:rPr>
              <w:t>Floating Push and Pop</w:t>
            </w:r>
            <w:r w:rsidR="009B2E07">
              <w:rPr>
                <w:noProof/>
                <w:webHidden/>
              </w:rPr>
              <w:tab/>
            </w:r>
            <w:r w:rsidR="009B2E07">
              <w:rPr>
                <w:noProof/>
                <w:webHidden/>
              </w:rPr>
              <w:fldChar w:fldCharType="begin"/>
            </w:r>
            <w:r w:rsidR="009B2E07">
              <w:rPr>
                <w:noProof/>
                <w:webHidden/>
              </w:rPr>
              <w:instrText xml:space="preserve"> PAGEREF _Toc93320606 \h </w:instrText>
            </w:r>
            <w:r w:rsidR="009B2E07">
              <w:rPr>
                <w:noProof/>
                <w:webHidden/>
              </w:rPr>
            </w:r>
            <w:r w:rsidR="009B2E07">
              <w:rPr>
                <w:noProof/>
                <w:webHidden/>
              </w:rPr>
              <w:fldChar w:fldCharType="separate"/>
            </w:r>
            <w:r w:rsidR="009B2E07">
              <w:rPr>
                <w:noProof/>
                <w:webHidden/>
              </w:rPr>
              <w:t>249</w:t>
            </w:r>
            <w:r w:rsidR="009B2E07">
              <w:rPr>
                <w:noProof/>
                <w:webHidden/>
              </w:rPr>
              <w:fldChar w:fldCharType="end"/>
            </w:r>
          </w:hyperlink>
        </w:p>
        <w:p w14:paraId="15BCCBAF" w14:textId="287E7DE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7" w:history="1">
            <w:r w:rsidR="009B2E07" w:rsidRPr="00DF70D4">
              <w:rPr>
                <w:rStyle w:val="Hyperlink"/>
                <w:noProof/>
                <w:highlight w:val="white"/>
              </w:rPr>
              <w:t>12.6.3.</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Conversion</w:t>
            </w:r>
            <w:r w:rsidR="009B2E07">
              <w:rPr>
                <w:noProof/>
                <w:webHidden/>
              </w:rPr>
              <w:tab/>
            </w:r>
            <w:r w:rsidR="009B2E07">
              <w:rPr>
                <w:noProof/>
                <w:webHidden/>
              </w:rPr>
              <w:fldChar w:fldCharType="begin"/>
            </w:r>
            <w:r w:rsidR="009B2E07">
              <w:rPr>
                <w:noProof/>
                <w:webHidden/>
              </w:rPr>
              <w:instrText xml:space="preserve"> PAGEREF _Toc93320607 \h </w:instrText>
            </w:r>
            <w:r w:rsidR="009B2E07">
              <w:rPr>
                <w:noProof/>
                <w:webHidden/>
              </w:rPr>
            </w:r>
            <w:r w:rsidR="009B2E07">
              <w:rPr>
                <w:noProof/>
                <w:webHidden/>
              </w:rPr>
              <w:fldChar w:fldCharType="separate"/>
            </w:r>
            <w:r w:rsidR="009B2E07">
              <w:rPr>
                <w:noProof/>
                <w:webHidden/>
              </w:rPr>
              <w:t>251</w:t>
            </w:r>
            <w:r w:rsidR="009B2E07">
              <w:rPr>
                <w:noProof/>
                <w:webHidden/>
              </w:rPr>
              <w:fldChar w:fldCharType="end"/>
            </w:r>
          </w:hyperlink>
        </w:p>
        <w:p w14:paraId="06DEC42E" w14:textId="39D07DF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8" w:history="1">
            <w:r w:rsidR="009B2E07" w:rsidRPr="00DF70D4">
              <w:rPr>
                <w:rStyle w:val="Hyperlink"/>
                <w:noProof/>
                <w:highlight w:val="white"/>
              </w:rPr>
              <w:t>12.6.4.</w:t>
            </w:r>
            <w:r w:rsidR="009B2E07">
              <w:rPr>
                <w:rFonts w:asciiTheme="minorHAnsi" w:eastAsiaTheme="minorEastAsia" w:hAnsiTheme="minorHAnsi"/>
                <w:noProof/>
                <w:color w:val="auto"/>
                <w:lang w:val="sv-SE" w:eastAsia="sv-SE"/>
              </w:rPr>
              <w:tab/>
            </w:r>
            <w:r w:rsidR="009B2E07" w:rsidRPr="00DF70D4">
              <w:rPr>
                <w:rStyle w:val="Hyperlink"/>
                <w:noProof/>
                <w:highlight w:val="white"/>
              </w:rPr>
              <w:t>Struct and Union</w:t>
            </w:r>
            <w:r w:rsidR="009B2E07">
              <w:rPr>
                <w:noProof/>
                <w:webHidden/>
              </w:rPr>
              <w:tab/>
            </w:r>
            <w:r w:rsidR="009B2E07">
              <w:rPr>
                <w:noProof/>
                <w:webHidden/>
              </w:rPr>
              <w:fldChar w:fldCharType="begin"/>
            </w:r>
            <w:r w:rsidR="009B2E07">
              <w:rPr>
                <w:noProof/>
                <w:webHidden/>
              </w:rPr>
              <w:instrText xml:space="preserve"> PAGEREF _Toc93320608 \h </w:instrText>
            </w:r>
            <w:r w:rsidR="009B2E07">
              <w:rPr>
                <w:noProof/>
                <w:webHidden/>
              </w:rPr>
            </w:r>
            <w:r w:rsidR="009B2E07">
              <w:rPr>
                <w:noProof/>
                <w:webHidden/>
              </w:rPr>
              <w:fldChar w:fldCharType="separate"/>
            </w:r>
            <w:r w:rsidR="009B2E07">
              <w:rPr>
                <w:noProof/>
                <w:webHidden/>
              </w:rPr>
              <w:t>253</w:t>
            </w:r>
            <w:r w:rsidR="009B2E07">
              <w:rPr>
                <w:noProof/>
                <w:webHidden/>
              </w:rPr>
              <w:fldChar w:fldCharType="end"/>
            </w:r>
          </w:hyperlink>
        </w:p>
        <w:p w14:paraId="2B18D6C1" w14:textId="57D49A4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09" w:history="1">
            <w:r w:rsidR="009B2E07" w:rsidRPr="00DF70D4">
              <w:rPr>
                <w:rStyle w:val="Hyperlink"/>
                <w:noProof/>
                <w:highlight w:val="white"/>
              </w:rPr>
              <w:t>12.6.5.</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_Toc93320609 \h </w:instrText>
            </w:r>
            <w:r w:rsidR="009B2E07">
              <w:rPr>
                <w:noProof/>
                <w:webHidden/>
              </w:rPr>
            </w:r>
            <w:r w:rsidR="009B2E07">
              <w:rPr>
                <w:noProof/>
                <w:webHidden/>
              </w:rPr>
              <w:fldChar w:fldCharType="separate"/>
            </w:r>
            <w:r w:rsidR="009B2E07">
              <w:rPr>
                <w:noProof/>
                <w:webHidden/>
              </w:rPr>
              <w:t>255</w:t>
            </w:r>
            <w:r w:rsidR="009B2E07">
              <w:rPr>
                <w:noProof/>
                <w:webHidden/>
              </w:rPr>
              <w:fldChar w:fldCharType="end"/>
            </w:r>
          </w:hyperlink>
        </w:p>
        <w:p w14:paraId="72F36CDF" w14:textId="7EE0521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10" w:history="1">
            <w:r w:rsidR="009B2E07" w:rsidRPr="00DF70D4">
              <w:rPr>
                <w:rStyle w:val="Hyperlink"/>
                <w:noProof/>
                <w:highlight w:val="white"/>
              </w:rPr>
              <w:t>12.6.6.</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_Toc93320610 \h </w:instrText>
            </w:r>
            <w:r w:rsidR="009B2E07">
              <w:rPr>
                <w:noProof/>
                <w:webHidden/>
              </w:rPr>
            </w:r>
            <w:r w:rsidR="009B2E07">
              <w:rPr>
                <w:noProof/>
                <w:webHidden/>
              </w:rPr>
              <w:fldChar w:fldCharType="separate"/>
            </w:r>
            <w:r w:rsidR="009B2E07">
              <w:rPr>
                <w:noProof/>
                <w:webHidden/>
              </w:rPr>
              <w:t>256</w:t>
            </w:r>
            <w:r w:rsidR="009B2E07">
              <w:rPr>
                <w:noProof/>
                <w:webHidden/>
              </w:rPr>
              <w:fldChar w:fldCharType="end"/>
            </w:r>
          </w:hyperlink>
        </w:p>
        <w:p w14:paraId="7FA4A124" w14:textId="7D9DD04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11" w:history="1">
            <w:r w:rsidR="009B2E07" w:rsidRPr="00DF70D4">
              <w:rPr>
                <w:rStyle w:val="Hyperlink"/>
                <w:noProof/>
                <w:highlight w:val="white"/>
              </w:rPr>
              <w:t>12.6.1.</w:t>
            </w:r>
            <w:r w:rsidR="009B2E07">
              <w:rPr>
                <w:rFonts w:asciiTheme="minorHAnsi" w:eastAsiaTheme="minorEastAsia" w:hAnsiTheme="minorHAnsi"/>
                <w:noProof/>
                <w:color w:val="auto"/>
                <w:lang w:val="sv-SE" w:eastAsia="sv-SE"/>
              </w:rPr>
              <w:tab/>
            </w:r>
            <w:r w:rsidR="009B2E07" w:rsidRPr="00DF70D4">
              <w:rPr>
                <w:rStyle w:val="Hyperlink"/>
                <w:noProof/>
                <w:highlight w:val="white"/>
              </w:rPr>
              <w:t>Text List</w:t>
            </w:r>
            <w:r w:rsidR="009B2E07">
              <w:rPr>
                <w:noProof/>
                <w:webHidden/>
              </w:rPr>
              <w:tab/>
            </w:r>
            <w:r w:rsidR="009B2E07">
              <w:rPr>
                <w:noProof/>
                <w:webHidden/>
              </w:rPr>
              <w:fldChar w:fldCharType="begin"/>
            </w:r>
            <w:r w:rsidR="009B2E07">
              <w:rPr>
                <w:noProof/>
                <w:webHidden/>
              </w:rPr>
              <w:instrText xml:space="preserve"> PAGEREF _Toc93320611 \h </w:instrText>
            </w:r>
            <w:r w:rsidR="009B2E07">
              <w:rPr>
                <w:noProof/>
                <w:webHidden/>
              </w:rPr>
            </w:r>
            <w:r w:rsidR="009B2E07">
              <w:rPr>
                <w:noProof/>
                <w:webHidden/>
              </w:rPr>
              <w:fldChar w:fldCharType="separate"/>
            </w:r>
            <w:r w:rsidR="009B2E07">
              <w:rPr>
                <w:noProof/>
                <w:webHidden/>
              </w:rPr>
              <w:t>259</w:t>
            </w:r>
            <w:r w:rsidR="009B2E07">
              <w:rPr>
                <w:noProof/>
                <w:webHidden/>
              </w:rPr>
              <w:fldChar w:fldCharType="end"/>
            </w:r>
          </w:hyperlink>
        </w:p>
        <w:p w14:paraId="69C6E546" w14:textId="609D08D1" w:rsidR="009B2E07" w:rsidRDefault="00970EFC">
          <w:pPr>
            <w:pStyle w:val="TOC1"/>
            <w:rPr>
              <w:rFonts w:asciiTheme="minorHAnsi" w:eastAsiaTheme="minorEastAsia" w:hAnsiTheme="minorHAnsi"/>
              <w:noProof/>
              <w:color w:val="auto"/>
              <w:lang w:val="sv-SE" w:eastAsia="sv-SE"/>
            </w:rPr>
          </w:pPr>
          <w:hyperlink w:anchor="_Toc93320612" w:history="1">
            <w:r w:rsidR="009B2E07" w:rsidRPr="00DF70D4">
              <w:rPr>
                <w:rStyle w:val="Hyperlink"/>
                <w:noProof/>
              </w:rPr>
              <w:t>13.</w:t>
            </w:r>
            <w:r w:rsidR="009B2E07">
              <w:rPr>
                <w:rFonts w:asciiTheme="minorHAnsi" w:eastAsiaTheme="minorEastAsia" w:hAnsiTheme="minorHAnsi"/>
                <w:noProof/>
                <w:color w:val="auto"/>
                <w:lang w:val="sv-SE" w:eastAsia="sv-SE"/>
              </w:rPr>
              <w:tab/>
            </w:r>
            <w:r w:rsidR="009B2E07" w:rsidRPr="00DF70D4">
              <w:rPr>
                <w:rStyle w:val="Hyperlink"/>
                <w:noProof/>
              </w:rPr>
              <w:t>Executable Code Generation</w:t>
            </w:r>
            <w:r w:rsidR="009B2E07">
              <w:rPr>
                <w:noProof/>
                <w:webHidden/>
              </w:rPr>
              <w:tab/>
            </w:r>
            <w:r w:rsidR="009B2E07">
              <w:rPr>
                <w:noProof/>
                <w:webHidden/>
              </w:rPr>
              <w:fldChar w:fldCharType="begin"/>
            </w:r>
            <w:r w:rsidR="009B2E07">
              <w:rPr>
                <w:noProof/>
                <w:webHidden/>
              </w:rPr>
              <w:instrText xml:space="preserve"> PAGEREF _Toc93320612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0E56B0BC" w14:textId="0832B7E7"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13" w:history="1">
            <w:r w:rsidR="009B2E07" w:rsidRPr="00DF70D4">
              <w:rPr>
                <w:rStyle w:val="Hyperlink"/>
                <w:noProof/>
              </w:rPr>
              <w:t>13.1.</w:t>
            </w:r>
            <w:r w:rsidR="009B2E07">
              <w:rPr>
                <w:rFonts w:asciiTheme="minorHAnsi" w:eastAsiaTheme="minorEastAsia" w:hAnsiTheme="minorHAnsi"/>
                <w:noProof/>
                <w:color w:val="auto"/>
                <w:lang w:val="sv-SE" w:eastAsia="sv-SE"/>
              </w:rPr>
              <w:tab/>
            </w:r>
            <w:r w:rsidR="009B2E07" w:rsidRPr="00DF70D4">
              <w:rPr>
                <w:rStyle w:val="Hyperlink"/>
                <w:noProof/>
              </w:rPr>
              <w:t>The Windows Environment</w:t>
            </w:r>
            <w:r w:rsidR="009B2E07">
              <w:rPr>
                <w:noProof/>
                <w:webHidden/>
              </w:rPr>
              <w:tab/>
            </w:r>
            <w:r w:rsidR="009B2E07">
              <w:rPr>
                <w:noProof/>
                <w:webHidden/>
              </w:rPr>
              <w:fldChar w:fldCharType="begin"/>
            </w:r>
            <w:r w:rsidR="009B2E07">
              <w:rPr>
                <w:noProof/>
                <w:webHidden/>
              </w:rPr>
              <w:instrText xml:space="preserve"> PAGEREF _Toc93320613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2EC6CAE7" w14:textId="73C2222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14"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Main</w:t>
            </w:r>
            <w:r w:rsidR="009B2E07">
              <w:rPr>
                <w:noProof/>
                <w:webHidden/>
              </w:rPr>
              <w:tab/>
            </w:r>
            <w:r w:rsidR="009B2E07">
              <w:rPr>
                <w:noProof/>
                <w:webHidden/>
              </w:rPr>
              <w:fldChar w:fldCharType="begin"/>
            </w:r>
            <w:r w:rsidR="009B2E07">
              <w:rPr>
                <w:noProof/>
                <w:webHidden/>
              </w:rPr>
              <w:instrText xml:space="preserve"> PAGEREF _Toc93320614 \h </w:instrText>
            </w:r>
            <w:r w:rsidR="009B2E07">
              <w:rPr>
                <w:noProof/>
                <w:webHidden/>
              </w:rPr>
            </w:r>
            <w:r w:rsidR="009B2E07">
              <w:rPr>
                <w:noProof/>
                <w:webHidden/>
              </w:rPr>
              <w:fldChar w:fldCharType="separate"/>
            </w:r>
            <w:r w:rsidR="009B2E07">
              <w:rPr>
                <w:noProof/>
                <w:webHidden/>
              </w:rPr>
              <w:t>261</w:t>
            </w:r>
            <w:r w:rsidR="009B2E07">
              <w:rPr>
                <w:noProof/>
                <w:webHidden/>
              </w:rPr>
              <w:fldChar w:fldCharType="end"/>
            </w:r>
          </w:hyperlink>
        </w:p>
        <w:p w14:paraId="1B62D903" w14:textId="63F4BAB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15"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Size</w:t>
            </w:r>
            <w:r w:rsidR="009B2E07">
              <w:rPr>
                <w:noProof/>
                <w:webHidden/>
              </w:rPr>
              <w:tab/>
            </w:r>
            <w:r w:rsidR="009B2E07">
              <w:rPr>
                <w:noProof/>
                <w:webHidden/>
              </w:rPr>
              <w:fldChar w:fldCharType="begin"/>
            </w:r>
            <w:r w:rsidR="009B2E07">
              <w:rPr>
                <w:noProof/>
                <w:webHidden/>
              </w:rPr>
              <w:instrText xml:space="preserve"> PAGEREF _Toc93320615 \h </w:instrText>
            </w:r>
            <w:r w:rsidR="009B2E07">
              <w:rPr>
                <w:noProof/>
                <w:webHidden/>
              </w:rPr>
            </w:r>
            <w:r w:rsidR="009B2E07">
              <w:rPr>
                <w:noProof/>
                <w:webHidden/>
              </w:rPr>
              <w:fldChar w:fldCharType="separate"/>
            </w:r>
            <w:r w:rsidR="009B2E07">
              <w:rPr>
                <w:noProof/>
                <w:webHidden/>
              </w:rPr>
              <w:t>264</w:t>
            </w:r>
            <w:r w:rsidR="009B2E07">
              <w:rPr>
                <w:noProof/>
                <w:webHidden/>
              </w:rPr>
              <w:fldChar w:fldCharType="end"/>
            </w:r>
          </w:hyperlink>
        </w:p>
        <w:p w14:paraId="3A2BFA71" w14:textId="4CF1218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16"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Symbol</w:t>
            </w:r>
            <w:r w:rsidR="009B2E07">
              <w:rPr>
                <w:noProof/>
                <w:webHidden/>
              </w:rPr>
              <w:tab/>
            </w:r>
            <w:r w:rsidR="009B2E07">
              <w:rPr>
                <w:noProof/>
                <w:webHidden/>
              </w:rPr>
              <w:fldChar w:fldCharType="begin"/>
            </w:r>
            <w:r w:rsidR="009B2E07">
              <w:rPr>
                <w:noProof/>
                <w:webHidden/>
              </w:rPr>
              <w:instrText xml:space="preserve"> PAGEREF _Toc93320616 \h </w:instrText>
            </w:r>
            <w:r w:rsidR="009B2E07">
              <w:rPr>
                <w:noProof/>
                <w:webHidden/>
              </w:rPr>
            </w:r>
            <w:r w:rsidR="009B2E07">
              <w:rPr>
                <w:noProof/>
                <w:webHidden/>
              </w:rPr>
              <w:fldChar w:fldCharType="separate"/>
            </w:r>
            <w:r w:rsidR="009B2E07">
              <w:rPr>
                <w:noProof/>
                <w:webHidden/>
              </w:rPr>
              <w:t>265</w:t>
            </w:r>
            <w:r w:rsidR="009B2E07">
              <w:rPr>
                <w:noProof/>
                <w:webHidden/>
              </w:rPr>
              <w:fldChar w:fldCharType="end"/>
            </w:r>
          </w:hyperlink>
        </w:p>
        <w:p w14:paraId="44339D4A" w14:textId="3C4B255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17"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Static Value</w:t>
            </w:r>
            <w:r w:rsidR="009B2E07">
              <w:rPr>
                <w:noProof/>
                <w:webHidden/>
              </w:rPr>
              <w:tab/>
            </w:r>
            <w:r w:rsidR="009B2E07">
              <w:rPr>
                <w:noProof/>
                <w:webHidden/>
              </w:rPr>
              <w:fldChar w:fldCharType="begin"/>
            </w:r>
            <w:r w:rsidR="009B2E07">
              <w:rPr>
                <w:noProof/>
                <w:webHidden/>
              </w:rPr>
              <w:instrText xml:space="preserve"> PAGEREF _Toc93320617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0B25EA5D" w14:textId="2BF8FC3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18"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Function End</w:t>
            </w:r>
            <w:r w:rsidR="009B2E07">
              <w:rPr>
                <w:noProof/>
                <w:webHidden/>
              </w:rPr>
              <w:tab/>
            </w:r>
            <w:r w:rsidR="009B2E07">
              <w:rPr>
                <w:noProof/>
                <w:webHidden/>
              </w:rPr>
              <w:fldChar w:fldCharType="begin"/>
            </w:r>
            <w:r w:rsidR="009B2E07">
              <w:rPr>
                <w:noProof/>
                <w:webHidden/>
              </w:rPr>
              <w:instrText xml:space="preserve"> PAGEREF _Toc93320618 \h </w:instrText>
            </w:r>
            <w:r w:rsidR="009B2E07">
              <w:rPr>
                <w:noProof/>
                <w:webHidden/>
              </w:rPr>
            </w:r>
            <w:r w:rsidR="009B2E07">
              <w:rPr>
                <w:noProof/>
                <w:webHidden/>
              </w:rPr>
              <w:fldChar w:fldCharType="separate"/>
            </w:r>
            <w:r w:rsidR="009B2E07">
              <w:rPr>
                <w:noProof/>
                <w:webHidden/>
              </w:rPr>
              <w:t>268</w:t>
            </w:r>
            <w:r w:rsidR="009B2E07">
              <w:rPr>
                <w:noProof/>
                <w:webHidden/>
              </w:rPr>
              <w:fldChar w:fldCharType="end"/>
            </w:r>
          </w:hyperlink>
        </w:p>
        <w:p w14:paraId="489CBA64" w14:textId="56D0C54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19" w:history="1">
            <w:r w:rsidR="009B2E07" w:rsidRPr="00DF70D4">
              <w:rPr>
                <w:rStyle w:val="Hyperlink"/>
                <w:noProof/>
                <w:highlight w:val="white"/>
              </w:rPr>
              <w:t>13.1.4.</w:t>
            </w:r>
            <w:r w:rsidR="009B2E07">
              <w:rPr>
                <w:rFonts w:asciiTheme="minorHAnsi" w:eastAsiaTheme="minorEastAsia" w:hAnsiTheme="minorHAnsi"/>
                <w:noProof/>
                <w:color w:val="auto"/>
                <w:lang w:val="sv-SE" w:eastAsia="sv-SE"/>
              </w:rPr>
              <w:tab/>
            </w:r>
            <w:r w:rsidR="009B2E07" w:rsidRPr="00DF70D4">
              <w:rPr>
                <w:rStyle w:val="Hyperlink"/>
                <w:noProof/>
                <w:highlight w:val="white"/>
              </w:rPr>
              <w:t>Target Code Generation</w:t>
            </w:r>
            <w:r w:rsidR="009B2E07">
              <w:rPr>
                <w:noProof/>
                <w:webHidden/>
              </w:rPr>
              <w:tab/>
            </w:r>
            <w:r w:rsidR="009B2E07">
              <w:rPr>
                <w:noProof/>
                <w:webHidden/>
              </w:rPr>
              <w:fldChar w:fldCharType="begin"/>
            </w:r>
            <w:r w:rsidR="009B2E07">
              <w:rPr>
                <w:noProof/>
                <w:webHidden/>
              </w:rPr>
              <w:instrText xml:space="preserve"> PAGEREF _Toc93320619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3FA7688B" w14:textId="6213211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20" w:history="1">
            <w:r w:rsidR="009B2E07" w:rsidRPr="00DF70D4">
              <w:rPr>
                <w:rStyle w:val="Hyperlink"/>
                <w:noProof/>
                <w:highlight w:val="white"/>
              </w:rPr>
              <w:t>13.1.5.</w:t>
            </w:r>
            <w:r w:rsidR="009B2E07">
              <w:rPr>
                <w:rFonts w:asciiTheme="minorHAnsi" w:eastAsiaTheme="minorEastAsia" w:hAnsiTheme="minorHAnsi"/>
                <w:noProof/>
                <w:color w:val="auto"/>
                <w:lang w:val="sv-SE" w:eastAsia="sv-SE"/>
              </w:rPr>
              <w:tab/>
            </w:r>
            <w:r w:rsidR="009B2E07" w:rsidRPr="00DF70D4">
              <w:rPr>
                <w:rStyle w:val="Hyperlink"/>
                <w:noProof/>
                <w:highlight w:val="white"/>
              </w:rPr>
              <w:t>Exit</w:t>
            </w:r>
            <w:r w:rsidR="009B2E07">
              <w:rPr>
                <w:noProof/>
                <w:webHidden/>
              </w:rPr>
              <w:tab/>
            </w:r>
            <w:r w:rsidR="009B2E07">
              <w:rPr>
                <w:noProof/>
                <w:webHidden/>
              </w:rPr>
              <w:fldChar w:fldCharType="begin"/>
            </w:r>
            <w:r w:rsidR="009B2E07">
              <w:rPr>
                <w:noProof/>
                <w:webHidden/>
              </w:rPr>
              <w:instrText xml:space="preserve"> PAGEREF _Toc93320620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4626AA6" w14:textId="549A695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21" w:history="1">
            <w:r w:rsidR="009B2E07" w:rsidRPr="00DF70D4">
              <w:rPr>
                <w:rStyle w:val="Hyperlink"/>
                <w:noProof/>
                <w:highlight w:val="white"/>
              </w:rPr>
              <w:t>13.1.6.</w:t>
            </w:r>
            <w:r w:rsidR="009B2E07">
              <w:rPr>
                <w:rFonts w:asciiTheme="minorHAnsi" w:eastAsiaTheme="minorEastAsia" w:hAnsiTheme="minorHAnsi"/>
                <w:noProof/>
                <w:color w:val="auto"/>
                <w:lang w:val="sv-SE" w:eastAsia="sv-SE"/>
              </w:rPr>
              <w:tab/>
            </w:r>
            <w:r w:rsidR="009B2E07" w:rsidRPr="00DF70D4">
              <w:rPr>
                <w:rStyle w:val="Hyperlink"/>
                <w:noProof/>
                <w:highlight w:val="white"/>
              </w:rPr>
              <w:t>Initialization Code</w:t>
            </w:r>
            <w:r w:rsidR="009B2E07">
              <w:rPr>
                <w:noProof/>
                <w:webHidden/>
              </w:rPr>
              <w:tab/>
            </w:r>
            <w:r w:rsidR="009B2E07">
              <w:rPr>
                <w:noProof/>
                <w:webHidden/>
              </w:rPr>
              <w:fldChar w:fldCharType="begin"/>
            </w:r>
            <w:r w:rsidR="009B2E07">
              <w:rPr>
                <w:noProof/>
                <w:webHidden/>
              </w:rPr>
              <w:instrText xml:space="preserve"> PAGEREF _Toc93320621 \h </w:instrText>
            </w:r>
            <w:r w:rsidR="009B2E07">
              <w:rPr>
                <w:noProof/>
                <w:webHidden/>
              </w:rPr>
            </w:r>
            <w:r w:rsidR="009B2E07">
              <w:rPr>
                <w:noProof/>
                <w:webHidden/>
              </w:rPr>
              <w:fldChar w:fldCharType="separate"/>
            </w:r>
            <w:r w:rsidR="009B2E07">
              <w:rPr>
                <w:noProof/>
                <w:webHidden/>
              </w:rPr>
              <w:t>269</w:t>
            </w:r>
            <w:r w:rsidR="009B2E07">
              <w:rPr>
                <w:noProof/>
                <w:webHidden/>
              </w:rPr>
              <w:fldChar w:fldCharType="end"/>
            </w:r>
          </w:hyperlink>
        </w:p>
        <w:p w14:paraId="1EA22717" w14:textId="6B788E3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22" w:history="1">
            <w:r w:rsidR="009B2E07" w:rsidRPr="00DF70D4">
              <w:rPr>
                <w:rStyle w:val="Hyperlink"/>
                <w:noProof/>
                <w:highlight w:val="white"/>
              </w:rPr>
              <w:t>13.1.7.</w:t>
            </w:r>
            <w:r w:rsidR="009B2E07">
              <w:rPr>
                <w:rFonts w:asciiTheme="minorHAnsi" w:eastAsiaTheme="minorEastAsia" w:hAnsiTheme="minorHAnsi"/>
                <w:noProof/>
                <w:color w:val="auto"/>
                <w:lang w:val="sv-SE" w:eastAsia="sv-SE"/>
              </w:rPr>
              <w:tab/>
            </w:r>
            <w:r w:rsidR="009B2E07" w:rsidRPr="00DF70D4">
              <w:rPr>
                <w:rStyle w:val="Hyperlink"/>
                <w:noProof/>
                <w:highlight w:val="white"/>
              </w:rPr>
              <w:t>Command Line Arguments</w:t>
            </w:r>
            <w:r w:rsidR="009B2E07">
              <w:rPr>
                <w:noProof/>
                <w:webHidden/>
              </w:rPr>
              <w:tab/>
            </w:r>
            <w:r w:rsidR="009B2E07">
              <w:rPr>
                <w:noProof/>
                <w:webHidden/>
              </w:rPr>
              <w:fldChar w:fldCharType="begin"/>
            </w:r>
            <w:r w:rsidR="009B2E07">
              <w:rPr>
                <w:noProof/>
                <w:webHidden/>
              </w:rPr>
              <w:instrText xml:space="preserve"> PAGEREF _Toc93320622 \h </w:instrText>
            </w:r>
            <w:r w:rsidR="009B2E07">
              <w:rPr>
                <w:noProof/>
                <w:webHidden/>
              </w:rPr>
            </w:r>
            <w:r w:rsidR="009B2E07">
              <w:rPr>
                <w:noProof/>
                <w:webHidden/>
              </w:rPr>
              <w:fldChar w:fldCharType="separate"/>
            </w:r>
            <w:r w:rsidR="009B2E07">
              <w:rPr>
                <w:noProof/>
                <w:webHidden/>
              </w:rPr>
              <w:t>270</w:t>
            </w:r>
            <w:r w:rsidR="009B2E07">
              <w:rPr>
                <w:noProof/>
                <w:webHidden/>
              </w:rPr>
              <w:fldChar w:fldCharType="end"/>
            </w:r>
          </w:hyperlink>
        </w:p>
        <w:p w14:paraId="4DC26D74" w14:textId="68B464E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23" w:history="1">
            <w:r w:rsidR="009B2E07" w:rsidRPr="00DF70D4">
              <w:rPr>
                <w:rStyle w:val="Hyperlink"/>
                <w:noProof/>
                <w:highlight w:val="white"/>
              </w:rPr>
              <w:t>13.1.1.</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Jump Info</w:t>
            </w:r>
            <w:r w:rsidR="009B2E07">
              <w:rPr>
                <w:noProof/>
                <w:webHidden/>
              </w:rPr>
              <w:tab/>
            </w:r>
            <w:r w:rsidR="009B2E07">
              <w:rPr>
                <w:noProof/>
                <w:webHidden/>
              </w:rPr>
              <w:fldChar w:fldCharType="begin"/>
            </w:r>
            <w:r w:rsidR="009B2E07">
              <w:rPr>
                <w:noProof/>
                <w:webHidden/>
              </w:rPr>
              <w:instrText xml:space="preserve"> PAGEREF _Toc93320623 \h </w:instrText>
            </w:r>
            <w:r w:rsidR="009B2E07">
              <w:rPr>
                <w:noProof/>
                <w:webHidden/>
              </w:rPr>
            </w:r>
            <w:r w:rsidR="009B2E07">
              <w:rPr>
                <w:noProof/>
                <w:webHidden/>
              </w:rPr>
              <w:fldChar w:fldCharType="separate"/>
            </w:r>
            <w:r w:rsidR="009B2E07">
              <w:rPr>
                <w:noProof/>
                <w:webHidden/>
              </w:rPr>
              <w:t>275</w:t>
            </w:r>
            <w:r w:rsidR="009B2E07">
              <w:rPr>
                <w:noProof/>
                <w:webHidden/>
              </w:rPr>
              <w:fldChar w:fldCharType="end"/>
            </w:r>
          </w:hyperlink>
        </w:p>
        <w:p w14:paraId="36EDDBA6" w14:textId="387BF02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24" w:history="1">
            <w:r w:rsidR="009B2E07" w:rsidRPr="00DF70D4">
              <w:rPr>
                <w:rStyle w:val="Hyperlink"/>
                <w:noProof/>
                <w:highlight w:val="white"/>
              </w:rPr>
              <w:t>13.1.2.</w:t>
            </w:r>
            <w:r w:rsidR="009B2E07">
              <w:rPr>
                <w:rFonts w:asciiTheme="minorHAnsi" w:eastAsiaTheme="minorEastAsia" w:hAnsiTheme="minorHAnsi"/>
                <w:noProof/>
                <w:color w:val="auto"/>
                <w:lang w:val="sv-SE" w:eastAsia="sv-SE"/>
              </w:rPr>
              <w:tab/>
            </w:r>
            <w:r w:rsidR="009B2E07" w:rsidRPr="00DF70D4">
              <w:rPr>
                <w:rStyle w:val="Hyperlink"/>
                <w:noProof/>
                <w:highlight w:val="white"/>
              </w:rPr>
              <w:t>Windows Byte List</w:t>
            </w:r>
            <w:r w:rsidR="009B2E07">
              <w:rPr>
                <w:noProof/>
                <w:webHidden/>
              </w:rPr>
              <w:tab/>
            </w:r>
            <w:r w:rsidR="009B2E07">
              <w:rPr>
                <w:noProof/>
                <w:webHidden/>
              </w:rPr>
              <w:fldChar w:fldCharType="begin"/>
            </w:r>
            <w:r w:rsidR="009B2E07">
              <w:rPr>
                <w:noProof/>
                <w:webHidden/>
              </w:rPr>
              <w:instrText xml:space="preserve"> PAGEREF _Toc93320624 \h </w:instrText>
            </w:r>
            <w:r w:rsidR="009B2E07">
              <w:rPr>
                <w:noProof/>
                <w:webHidden/>
              </w:rPr>
            </w:r>
            <w:r w:rsidR="009B2E07">
              <w:rPr>
                <w:noProof/>
                <w:webHidden/>
              </w:rPr>
              <w:fldChar w:fldCharType="separate"/>
            </w:r>
            <w:r w:rsidR="009B2E07">
              <w:rPr>
                <w:noProof/>
                <w:webHidden/>
              </w:rPr>
              <w:t>278</w:t>
            </w:r>
            <w:r w:rsidR="009B2E07">
              <w:rPr>
                <w:noProof/>
                <w:webHidden/>
              </w:rPr>
              <w:fldChar w:fldCharType="end"/>
            </w:r>
          </w:hyperlink>
        </w:p>
        <w:p w14:paraId="5E104758" w14:textId="737A3B4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25" w:history="1">
            <w:r w:rsidR="009B2E07" w:rsidRPr="00DF70D4">
              <w:rPr>
                <w:rStyle w:val="Hyperlink"/>
                <w:noProof/>
                <w:highlight w:val="white"/>
              </w:rPr>
              <w:t>13.1.3.</w:t>
            </w:r>
            <w:r w:rsidR="009B2E07">
              <w:rPr>
                <w:rFonts w:asciiTheme="minorHAnsi" w:eastAsiaTheme="minorEastAsia" w:hAnsiTheme="minorHAnsi"/>
                <w:noProof/>
                <w:color w:val="auto"/>
                <w:lang w:val="sv-SE" w:eastAsia="sv-SE"/>
              </w:rPr>
              <w:tab/>
            </w:r>
            <w:r w:rsidR="009B2E07" w:rsidRPr="00DF70D4">
              <w:rPr>
                <w:rStyle w:val="Hyperlink"/>
                <w:noProof/>
                <w:highlight w:val="white"/>
              </w:rPr>
              <w:t>Byte List</w:t>
            </w:r>
            <w:r w:rsidR="009B2E07">
              <w:rPr>
                <w:noProof/>
                <w:webHidden/>
              </w:rPr>
              <w:tab/>
            </w:r>
            <w:r w:rsidR="009B2E07">
              <w:rPr>
                <w:noProof/>
                <w:webHidden/>
              </w:rPr>
              <w:fldChar w:fldCharType="begin"/>
            </w:r>
            <w:r w:rsidR="009B2E07">
              <w:rPr>
                <w:noProof/>
                <w:webHidden/>
              </w:rPr>
              <w:instrText xml:space="preserve"> PAGEREF _Toc93320625 \h </w:instrText>
            </w:r>
            <w:r w:rsidR="009B2E07">
              <w:rPr>
                <w:noProof/>
                <w:webHidden/>
              </w:rPr>
            </w:r>
            <w:r w:rsidR="009B2E07">
              <w:rPr>
                <w:noProof/>
                <w:webHidden/>
              </w:rPr>
              <w:fldChar w:fldCharType="separate"/>
            </w:r>
            <w:r w:rsidR="009B2E07">
              <w:rPr>
                <w:noProof/>
                <w:webHidden/>
              </w:rPr>
              <w:t>280</w:t>
            </w:r>
            <w:r w:rsidR="009B2E07">
              <w:rPr>
                <w:noProof/>
                <w:webHidden/>
              </w:rPr>
              <w:fldChar w:fldCharType="end"/>
            </w:r>
          </w:hyperlink>
        </w:p>
        <w:p w14:paraId="318DE538" w14:textId="081C03F5"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26" w:history="1">
            <w:r w:rsidR="009B2E07" w:rsidRPr="00DF70D4">
              <w:rPr>
                <w:rStyle w:val="Hyperlink"/>
                <w:noProof/>
              </w:rPr>
              <w:t>13.2.</w:t>
            </w:r>
            <w:r w:rsidR="009B2E07">
              <w:rPr>
                <w:rFonts w:asciiTheme="minorHAnsi" w:eastAsiaTheme="minorEastAsia" w:hAnsiTheme="minorHAnsi"/>
                <w:noProof/>
                <w:color w:val="auto"/>
                <w:lang w:val="sv-SE" w:eastAsia="sv-SE"/>
              </w:rPr>
              <w:tab/>
            </w:r>
            <w:r w:rsidR="009B2E07" w:rsidRPr="00DF70D4">
              <w:rPr>
                <w:rStyle w:val="Hyperlink"/>
                <w:noProof/>
              </w:rPr>
              <w:t>The Linker</w:t>
            </w:r>
            <w:r w:rsidR="009B2E07">
              <w:rPr>
                <w:noProof/>
                <w:webHidden/>
              </w:rPr>
              <w:tab/>
            </w:r>
            <w:r w:rsidR="009B2E07">
              <w:rPr>
                <w:noProof/>
                <w:webHidden/>
              </w:rPr>
              <w:fldChar w:fldCharType="begin"/>
            </w:r>
            <w:r w:rsidR="009B2E07">
              <w:rPr>
                <w:noProof/>
                <w:webHidden/>
              </w:rPr>
              <w:instrText xml:space="preserve"> PAGEREF _Toc93320626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2B9F5E8D" w14:textId="2E7E278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27" w:history="1">
            <w:r w:rsidR="009B2E07" w:rsidRPr="00DF70D4">
              <w:rPr>
                <w:rStyle w:val="Hyperlink"/>
                <w:noProof/>
              </w:rPr>
              <w:t>13.2.1.</w:t>
            </w:r>
            <w:r w:rsidR="009B2E07">
              <w:rPr>
                <w:rFonts w:asciiTheme="minorHAnsi" w:eastAsiaTheme="minorEastAsia" w:hAnsiTheme="minorHAnsi"/>
                <w:noProof/>
                <w:color w:val="auto"/>
                <w:lang w:val="sv-SE" w:eastAsia="sv-SE"/>
              </w:rPr>
              <w:tab/>
            </w:r>
            <w:r w:rsidR="009B2E07" w:rsidRPr="00DF70D4">
              <w:rPr>
                <w:rStyle w:val="Hyperlink"/>
                <w:noProof/>
              </w:rPr>
              <w:t>The Linker Class</w:t>
            </w:r>
            <w:r w:rsidR="009B2E07">
              <w:rPr>
                <w:noProof/>
                <w:webHidden/>
              </w:rPr>
              <w:tab/>
            </w:r>
            <w:r w:rsidR="009B2E07">
              <w:rPr>
                <w:noProof/>
                <w:webHidden/>
              </w:rPr>
              <w:fldChar w:fldCharType="begin"/>
            </w:r>
            <w:r w:rsidR="009B2E07">
              <w:rPr>
                <w:noProof/>
                <w:webHidden/>
              </w:rPr>
              <w:instrText xml:space="preserve"> PAGEREF _Toc93320627 \h </w:instrText>
            </w:r>
            <w:r w:rsidR="009B2E07">
              <w:rPr>
                <w:noProof/>
                <w:webHidden/>
              </w:rPr>
            </w:r>
            <w:r w:rsidR="009B2E07">
              <w:rPr>
                <w:noProof/>
                <w:webHidden/>
              </w:rPr>
              <w:fldChar w:fldCharType="separate"/>
            </w:r>
            <w:r w:rsidR="009B2E07">
              <w:rPr>
                <w:noProof/>
                <w:webHidden/>
              </w:rPr>
              <w:t>287</w:t>
            </w:r>
            <w:r w:rsidR="009B2E07">
              <w:rPr>
                <w:noProof/>
                <w:webHidden/>
              </w:rPr>
              <w:fldChar w:fldCharType="end"/>
            </w:r>
          </w:hyperlink>
        </w:p>
        <w:p w14:paraId="1BFB0C75" w14:textId="564D6AA9" w:rsidR="009B2E07" w:rsidRDefault="00970EFC">
          <w:pPr>
            <w:pStyle w:val="TOC1"/>
            <w:rPr>
              <w:rFonts w:asciiTheme="minorHAnsi" w:eastAsiaTheme="minorEastAsia" w:hAnsiTheme="minorHAnsi"/>
              <w:noProof/>
              <w:color w:val="auto"/>
              <w:lang w:val="sv-SE" w:eastAsia="sv-SE"/>
            </w:rPr>
          </w:pPr>
          <w:hyperlink w:anchor="_Toc93320628" w:history="1">
            <w:r w:rsidR="009B2E07" w:rsidRPr="00DF70D4">
              <w:rPr>
                <w:rStyle w:val="Hyperlink"/>
                <w:noProof/>
              </w:rPr>
              <w:t>14.</w:t>
            </w:r>
            <w:r w:rsidR="009B2E07">
              <w:rPr>
                <w:rFonts w:asciiTheme="minorHAnsi" w:eastAsiaTheme="minorEastAsia" w:hAnsiTheme="minorHAnsi"/>
                <w:noProof/>
                <w:color w:val="auto"/>
                <w:lang w:val="sv-SE" w:eastAsia="sv-SE"/>
              </w:rPr>
              <w:tab/>
            </w:r>
            <w:r w:rsidR="009B2E07" w:rsidRPr="00DF70D4">
              <w:rPr>
                <w:rStyle w:val="Hyperlink"/>
                <w:noProof/>
              </w:rPr>
              <w:t>The Final Main Class</w:t>
            </w:r>
            <w:r w:rsidR="009B2E07">
              <w:rPr>
                <w:noProof/>
                <w:webHidden/>
              </w:rPr>
              <w:tab/>
            </w:r>
            <w:r w:rsidR="009B2E07">
              <w:rPr>
                <w:noProof/>
                <w:webHidden/>
              </w:rPr>
              <w:fldChar w:fldCharType="begin"/>
            </w:r>
            <w:r w:rsidR="009B2E07">
              <w:rPr>
                <w:noProof/>
                <w:webHidden/>
              </w:rPr>
              <w:instrText xml:space="preserve"> PAGEREF _Toc93320628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0919B80D" w14:textId="6B0C3F0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29"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Generating the Assembly File</w:t>
            </w:r>
            <w:r w:rsidR="009B2E07">
              <w:rPr>
                <w:noProof/>
                <w:webHidden/>
              </w:rPr>
              <w:tab/>
            </w:r>
            <w:r w:rsidR="009B2E07">
              <w:rPr>
                <w:noProof/>
                <w:webHidden/>
              </w:rPr>
              <w:fldChar w:fldCharType="begin"/>
            </w:r>
            <w:r w:rsidR="009B2E07">
              <w:rPr>
                <w:noProof/>
                <w:webHidden/>
              </w:rPr>
              <w:instrText xml:space="preserve"> PAGEREF _Toc93320629 \h </w:instrText>
            </w:r>
            <w:r w:rsidR="009B2E07">
              <w:rPr>
                <w:noProof/>
                <w:webHidden/>
              </w:rPr>
            </w:r>
            <w:r w:rsidR="009B2E07">
              <w:rPr>
                <w:noProof/>
                <w:webHidden/>
              </w:rPr>
              <w:fldChar w:fldCharType="separate"/>
            </w:r>
            <w:r w:rsidR="009B2E07">
              <w:rPr>
                <w:noProof/>
                <w:webHidden/>
              </w:rPr>
              <w:t>293</w:t>
            </w:r>
            <w:r w:rsidR="009B2E07">
              <w:rPr>
                <w:noProof/>
                <w:webHidden/>
              </w:rPr>
              <w:fldChar w:fldCharType="end"/>
            </w:r>
          </w:hyperlink>
        </w:p>
        <w:p w14:paraId="3AB69281" w14:textId="5ABF90F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30" w:history="1">
            <w:r w:rsidR="009B2E07" w:rsidRPr="00DF70D4">
              <w:rPr>
                <w:rStyle w:val="Hyperlink"/>
                <w:noProof/>
                <w:highlight w:val="white"/>
              </w:rPr>
              <w:t>14.1.1.</w:t>
            </w:r>
            <w:r w:rsidR="009B2E07">
              <w:rPr>
                <w:rFonts w:asciiTheme="minorHAnsi" w:eastAsiaTheme="minorEastAsia" w:hAnsiTheme="minorHAnsi"/>
                <w:noProof/>
                <w:color w:val="auto"/>
                <w:lang w:val="sv-SE" w:eastAsia="sv-SE"/>
              </w:rPr>
              <w:tab/>
            </w:r>
            <w:r w:rsidR="009B2E07" w:rsidRPr="00DF70D4">
              <w:rPr>
                <w:rStyle w:val="Hyperlink"/>
                <w:noProof/>
                <w:highlight w:val="white"/>
              </w:rPr>
              <w:t>Generate the Make File</w:t>
            </w:r>
            <w:r w:rsidR="009B2E07">
              <w:rPr>
                <w:noProof/>
                <w:webHidden/>
              </w:rPr>
              <w:tab/>
            </w:r>
            <w:r w:rsidR="009B2E07">
              <w:rPr>
                <w:noProof/>
                <w:webHidden/>
              </w:rPr>
              <w:fldChar w:fldCharType="begin"/>
            </w:r>
            <w:r w:rsidR="009B2E07">
              <w:rPr>
                <w:noProof/>
                <w:webHidden/>
              </w:rPr>
              <w:instrText xml:space="preserve"> PAGEREF _Toc93320630 \h </w:instrText>
            </w:r>
            <w:r w:rsidR="009B2E07">
              <w:rPr>
                <w:noProof/>
                <w:webHidden/>
              </w:rPr>
            </w:r>
            <w:r w:rsidR="009B2E07">
              <w:rPr>
                <w:noProof/>
                <w:webHidden/>
              </w:rPr>
              <w:fldChar w:fldCharType="separate"/>
            </w:r>
            <w:r w:rsidR="009B2E07">
              <w:rPr>
                <w:noProof/>
                <w:webHidden/>
              </w:rPr>
              <w:t>295</w:t>
            </w:r>
            <w:r w:rsidR="009B2E07">
              <w:rPr>
                <w:noProof/>
                <w:webHidden/>
              </w:rPr>
              <w:fldChar w:fldCharType="end"/>
            </w:r>
          </w:hyperlink>
        </w:p>
        <w:p w14:paraId="091F3928" w14:textId="607030F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31" w:history="1">
            <w:r w:rsidR="009B2E07" w:rsidRPr="00DF70D4">
              <w:rPr>
                <w:rStyle w:val="Hyperlink"/>
                <w:noProof/>
                <w:highlight w:val="white"/>
              </w:rPr>
              <w:t>14.1.2.</w:t>
            </w:r>
            <w:r w:rsidR="009B2E07">
              <w:rPr>
                <w:rFonts w:asciiTheme="minorHAnsi" w:eastAsiaTheme="minorEastAsia" w:hAnsiTheme="minorHAnsi"/>
                <w:noProof/>
                <w:color w:val="auto"/>
                <w:lang w:val="sv-SE" w:eastAsia="sv-SE"/>
              </w:rPr>
              <w:tab/>
            </w:r>
            <w:r w:rsidR="009B2E07" w:rsidRPr="00DF70D4">
              <w:rPr>
                <w:rStyle w:val="Hyperlink"/>
                <w:noProof/>
                <w:highlight w:val="white"/>
              </w:rPr>
              <w:t>Is the Object File Fresh?</w:t>
            </w:r>
            <w:r w:rsidR="009B2E07">
              <w:rPr>
                <w:noProof/>
                <w:webHidden/>
              </w:rPr>
              <w:tab/>
            </w:r>
            <w:r w:rsidR="009B2E07">
              <w:rPr>
                <w:noProof/>
                <w:webHidden/>
              </w:rPr>
              <w:fldChar w:fldCharType="begin"/>
            </w:r>
            <w:r w:rsidR="009B2E07">
              <w:rPr>
                <w:noProof/>
                <w:webHidden/>
              </w:rPr>
              <w:instrText xml:space="preserve"> PAGEREF _Toc93320631 \h </w:instrText>
            </w:r>
            <w:r w:rsidR="009B2E07">
              <w:rPr>
                <w:noProof/>
                <w:webHidden/>
              </w:rPr>
            </w:r>
            <w:r w:rsidR="009B2E07">
              <w:rPr>
                <w:noProof/>
                <w:webHidden/>
              </w:rPr>
              <w:fldChar w:fldCharType="separate"/>
            </w:r>
            <w:r w:rsidR="009B2E07">
              <w:rPr>
                <w:noProof/>
                <w:webHidden/>
              </w:rPr>
              <w:t>297</w:t>
            </w:r>
            <w:r w:rsidR="009B2E07">
              <w:rPr>
                <w:noProof/>
                <w:webHidden/>
              </w:rPr>
              <w:fldChar w:fldCharType="end"/>
            </w:r>
          </w:hyperlink>
        </w:p>
        <w:p w14:paraId="0DE0624A" w14:textId="54B7F056" w:rsidR="009B2E07" w:rsidRDefault="00970EFC">
          <w:pPr>
            <w:pStyle w:val="TOC1"/>
            <w:rPr>
              <w:rFonts w:asciiTheme="minorHAnsi" w:eastAsiaTheme="minorEastAsia" w:hAnsiTheme="minorHAnsi"/>
              <w:noProof/>
              <w:color w:val="auto"/>
              <w:lang w:val="sv-SE" w:eastAsia="sv-SE"/>
            </w:rPr>
          </w:pPr>
          <w:hyperlink w:anchor="_Toc93320632" w:history="1">
            <w:r w:rsidR="009B2E07" w:rsidRPr="00DF70D4">
              <w:rPr>
                <w:rStyle w:val="Hyperlink"/>
                <w:noProof/>
              </w:rPr>
              <w:t>15.</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_Toc93320632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7427718B" w14:textId="7977A556"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33" w:history="1">
            <w:r w:rsidR="009B2E07" w:rsidRPr="00DF70D4">
              <w:rPr>
                <w:rStyle w:val="Hyperlink"/>
                <w:noProof/>
              </w:rPr>
              <w:t>15.1.</w:t>
            </w:r>
            <w:r w:rsidR="009B2E07">
              <w:rPr>
                <w:rFonts w:asciiTheme="minorHAnsi" w:eastAsiaTheme="minorEastAsia" w:hAnsiTheme="minorHAnsi"/>
                <w:noProof/>
                <w:color w:val="auto"/>
                <w:lang w:val="sv-SE" w:eastAsia="sv-SE"/>
              </w:rPr>
              <w:tab/>
            </w:r>
            <w:r w:rsidR="009B2E07" w:rsidRPr="00DF70D4">
              <w:rPr>
                <w:rStyle w:val="Hyperlink"/>
                <w:noProof/>
              </w:rPr>
              <w:t>Integral and Floating Limits</w:t>
            </w:r>
            <w:r w:rsidR="009B2E07">
              <w:rPr>
                <w:noProof/>
                <w:webHidden/>
              </w:rPr>
              <w:tab/>
            </w:r>
            <w:r w:rsidR="009B2E07">
              <w:rPr>
                <w:noProof/>
                <w:webHidden/>
              </w:rPr>
              <w:fldChar w:fldCharType="begin"/>
            </w:r>
            <w:r w:rsidR="009B2E07">
              <w:rPr>
                <w:noProof/>
                <w:webHidden/>
              </w:rPr>
              <w:instrText xml:space="preserve"> PAGEREF _Toc93320633 \h </w:instrText>
            </w:r>
            <w:r w:rsidR="009B2E07">
              <w:rPr>
                <w:noProof/>
                <w:webHidden/>
              </w:rPr>
            </w:r>
            <w:r w:rsidR="009B2E07">
              <w:rPr>
                <w:noProof/>
                <w:webHidden/>
              </w:rPr>
              <w:fldChar w:fldCharType="separate"/>
            </w:r>
            <w:r w:rsidR="009B2E07">
              <w:rPr>
                <w:noProof/>
                <w:webHidden/>
              </w:rPr>
              <w:t>299</w:t>
            </w:r>
            <w:r w:rsidR="009B2E07">
              <w:rPr>
                <w:noProof/>
                <w:webHidden/>
              </w:rPr>
              <w:fldChar w:fldCharType="end"/>
            </w:r>
          </w:hyperlink>
        </w:p>
        <w:p w14:paraId="283BD856" w14:textId="773285C9"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34" w:history="1">
            <w:r w:rsidR="009B2E07" w:rsidRPr="00DF70D4">
              <w:rPr>
                <w:rStyle w:val="Hyperlink"/>
                <w:noProof/>
              </w:rPr>
              <w:t>15.2.</w:t>
            </w:r>
            <w:r w:rsidR="009B2E07">
              <w:rPr>
                <w:rFonts w:asciiTheme="minorHAnsi" w:eastAsiaTheme="minorEastAsia" w:hAnsiTheme="minorHAnsi"/>
                <w:noProof/>
                <w:color w:val="auto"/>
                <w:lang w:val="sv-SE" w:eastAsia="sv-SE"/>
              </w:rPr>
              <w:tab/>
            </w:r>
            <w:r w:rsidR="009B2E07" w:rsidRPr="00DF70D4">
              <w:rPr>
                <w:rStyle w:val="Hyperlink"/>
                <w:noProof/>
              </w:rPr>
              <w:t>The Assert Macro</w:t>
            </w:r>
            <w:r w:rsidR="009B2E07">
              <w:rPr>
                <w:noProof/>
                <w:webHidden/>
              </w:rPr>
              <w:tab/>
            </w:r>
            <w:r w:rsidR="009B2E07">
              <w:rPr>
                <w:noProof/>
                <w:webHidden/>
              </w:rPr>
              <w:fldChar w:fldCharType="begin"/>
            </w:r>
            <w:r w:rsidR="009B2E07">
              <w:rPr>
                <w:noProof/>
                <w:webHidden/>
              </w:rPr>
              <w:instrText xml:space="preserve"> PAGEREF _Toc93320634 \h </w:instrText>
            </w:r>
            <w:r w:rsidR="009B2E07">
              <w:rPr>
                <w:noProof/>
                <w:webHidden/>
              </w:rPr>
            </w:r>
            <w:r w:rsidR="009B2E07">
              <w:rPr>
                <w:noProof/>
                <w:webHidden/>
              </w:rPr>
              <w:fldChar w:fldCharType="separate"/>
            </w:r>
            <w:r w:rsidR="009B2E07">
              <w:rPr>
                <w:noProof/>
                <w:webHidden/>
              </w:rPr>
              <w:t>300</w:t>
            </w:r>
            <w:r w:rsidR="009B2E07">
              <w:rPr>
                <w:noProof/>
                <w:webHidden/>
              </w:rPr>
              <w:fldChar w:fldCharType="end"/>
            </w:r>
          </w:hyperlink>
        </w:p>
        <w:p w14:paraId="1AE71204" w14:textId="6B2EEC7E"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35" w:history="1">
            <w:r w:rsidR="009B2E07" w:rsidRPr="00DF70D4">
              <w:rPr>
                <w:rStyle w:val="Hyperlink"/>
                <w:noProof/>
              </w:rPr>
              <w:t>15.3.</w:t>
            </w:r>
            <w:r w:rsidR="009B2E07">
              <w:rPr>
                <w:rFonts w:asciiTheme="minorHAnsi" w:eastAsiaTheme="minorEastAsia" w:hAnsiTheme="minorHAnsi"/>
                <w:noProof/>
                <w:color w:val="auto"/>
                <w:lang w:val="sv-SE" w:eastAsia="sv-SE"/>
              </w:rPr>
              <w:tab/>
            </w:r>
            <w:r w:rsidR="009B2E07" w:rsidRPr="00DF70D4">
              <w:rPr>
                <w:rStyle w:val="Hyperlink"/>
                <w:noProof/>
              </w:rPr>
              <w:t>Locale Data</w:t>
            </w:r>
            <w:r w:rsidR="009B2E07">
              <w:rPr>
                <w:noProof/>
                <w:webHidden/>
              </w:rPr>
              <w:tab/>
            </w:r>
            <w:r w:rsidR="009B2E07">
              <w:rPr>
                <w:noProof/>
                <w:webHidden/>
              </w:rPr>
              <w:fldChar w:fldCharType="begin"/>
            </w:r>
            <w:r w:rsidR="009B2E07">
              <w:rPr>
                <w:noProof/>
                <w:webHidden/>
              </w:rPr>
              <w:instrText xml:space="preserve"> PAGEREF _Toc93320635 \h </w:instrText>
            </w:r>
            <w:r w:rsidR="009B2E07">
              <w:rPr>
                <w:noProof/>
                <w:webHidden/>
              </w:rPr>
            </w:r>
            <w:r w:rsidR="009B2E07">
              <w:rPr>
                <w:noProof/>
                <w:webHidden/>
              </w:rPr>
              <w:fldChar w:fldCharType="separate"/>
            </w:r>
            <w:r w:rsidR="009B2E07">
              <w:rPr>
                <w:noProof/>
                <w:webHidden/>
              </w:rPr>
              <w:t>301</w:t>
            </w:r>
            <w:r w:rsidR="009B2E07">
              <w:rPr>
                <w:noProof/>
                <w:webHidden/>
              </w:rPr>
              <w:fldChar w:fldCharType="end"/>
            </w:r>
          </w:hyperlink>
        </w:p>
        <w:p w14:paraId="2DAAF4D4" w14:textId="0BCBB285"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36" w:history="1">
            <w:r w:rsidR="009B2E07" w:rsidRPr="00DF70D4">
              <w:rPr>
                <w:rStyle w:val="Hyperlink"/>
                <w:noProof/>
              </w:rPr>
              <w:t>15.4.</w:t>
            </w:r>
            <w:r w:rsidR="009B2E07">
              <w:rPr>
                <w:rFonts w:asciiTheme="minorHAnsi" w:eastAsiaTheme="minorEastAsia" w:hAnsiTheme="minorHAnsi"/>
                <w:noProof/>
                <w:color w:val="auto"/>
                <w:lang w:val="sv-SE" w:eastAsia="sv-SE"/>
              </w:rPr>
              <w:tab/>
            </w:r>
            <w:r w:rsidR="009B2E07" w:rsidRPr="00DF70D4">
              <w:rPr>
                <w:rStyle w:val="Hyperlink"/>
                <w:noProof/>
              </w:rPr>
              <w:t>Character Types</w:t>
            </w:r>
            <w:r w:rsidR="009B2E07">
              <w:rPr>
                <w:noProof/>
                <w:webHidden/>
              </w:rPr>
              <w:tab/>
            </w:r>
            <w:r w:rsidR="009B2E07">
              <w:rPr>
                <w:noProof/>
                <w:webHidden/>
              </w:rPr>
              <w:fldChar w:fldCharType="begin"/>
            </w:r>
            <w:r w:rsidR="009B2E07">
              <w:rPr>
                <w:noProof/>
                <w:webHidden/>
              </w:rPr>
              <w:instrText xml:space="preserve"> PAGEREF _Toc93320636 \h </w:instrText>
            </w:r>
            <w:r w:rsidR="009B2E07">
              <w:rPr>
                <w:noProof/>
                <w:webHidden/>
              </w:rPr>
            </w:r>
            <w:r w:rsidR="009B2E07">
              <w:rPr>
                <w:noProof/>
                <w:webHidden/>
              </w:rPr>
              <w:fldChar w:fldCharType="separate"/>
            </w:r>
            <w:r w:rsidR="009B2E07">
              <w:rPr>
                <w:noProof/>
                <w:webHidden/>
              </w:rPr>
              <w:t>303</w:t>
            </w:r>
            <w:r w:rsidR="009B2E07">
              <w:rPr>
                <w:noProof/>
                <w:webHidden/>
              </w:rPr>
              <w:fldChar w:fldCharType="end"/>
            </w:r>
          </w:hyperlink>
        </w:p>
        <w:p w14:paraId="127F2689" w14:textId="5932BB05"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37" w:history="1">
            <w:r w:rsidR="009B2E07" w:rsidRPr="00DF70D4">
              <w:rPr>
                <w:rStyle w:val="Hyperlink"/>
                <w:noProof/>
              </w:rPr>
              <w:t>15.5.</w:t>
            </w:r>
            <w:r w:rsidR="009B2E07">
              <w:rPr>
                <w:rFonts w:asciiTheme="minorHAnsi" w:eastAsiaTheme="minorEastAsia" w:hAnsiTheme="minorHAnsi"/>
                <w:noProof/>
                <w:color w:val="auto"/>
                <w:lang w:val="sv-SE" w:eastAsia="sv-SE"/>
              </w:rPr>
              <w:tab/>
            </w:r>
            <w:r w:rsidR="009B2E07" w:rsidRPr="00DF70D4">
              <w:rPr>
                <w:rStyle w:val="Hyperlink"/>
                <w:noProof/>
              </w:rPr>
              <w:t>Strings</w:t>
            </w:r>
            <w:r w:rsidR="009B2E07">
              <w:rPr>
                <w:noProof/>
                <w:webHidden/>
              </w:rPr>
              <w:tab/>
            </w:r>
            <w:r w:rsidR="009B2E07">
              <w:rPr>
                <w:noProof/>
                <w:webHidden/>
              </w:rPr>
              <w:fldChar w:fldCharType="begin"/>
            </w:r>
            <w:r w:rsidR="009B2E07">
              <w:rPr>
                <w:noProof/>
                <w:webHidden/>
              </w:rPr>
              <w:instrText xml:space="preserve"> PAGEREF _Toc93320637 \h </w:instrText>
            </w:r>
            <w:r w:rsidR="009B2E07">
              <w:rPr>
                <w:noProof/>
                <w:webHidden/>
              </w:rPr>
            </w:r>
            <w:r w:rsidR="009B2E07">
              <w:rPr>
                <w:noProof/>
                <w:webHidden/>
              </w:rPr>
              <w:fldChar w:fldCharType="separate"/>
            </w:r>
            <w:r w:rsidR="009B2E07">
              <w:rPr>
                <w:noProof/>
                <w:webHidden/>
              </w:rPr>
              <w:t>306</w:t>
            </w:r>
            <w:r w:rsidR="009B2E07">
              <w:rPr>
                <w:noProof/>
                <w:webHidden/>
              </w:rPr>
              <w:fldChar w:fldCharType="end"/>
            </w:r>
          </w:hyperlink>
        </w:p>
        <w:p w14:paraId="32F60E1E" w14:textId="495CBDA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38" w:history="1">
            <w:r w:rsidR="009B2E07" w:rsidRPr="00DF70D4">
              <w:rPr>
                <w:rStyle w:val="Hyperlink"/>
                <w:noProof/>
                <w:highlight w:val="white"/>
              </w:rPr>
              <w:t>15.5.1.</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Copying</w:t>
            </w:r>
            <w:r w:rsidR="009B2E07">
              <w:rPr>
                <w:noProof/>
                <w:webHidden/>
              </w:rPr>
              <w:tab/>
            </w:r>
            <w:r w:rsidR="009B2E07">
              <w:rPr>
                <w:noProof/>
                <w:webHidden/>
              </w:rPr>
              <w:fldChar w:fldCharType="begin"/>
            </w:r>
            <w:r w:rsidR="009B2E07">
              <w:rPr>
                <w:noProof/>
                <w:webHidden/>
              </w:rPr>
              <w:instrText xml:space="preserve"> PAGEREF _Toc93320638 \h </w:instrText>
            </w:r>
            <w:r w:rsidR="009B2E07">
              <w:rPr>
                <w:noProof/>
                <w:webHidden/>
              </w:rPr>
            </w:r>
            <w:r w:rsidR="009B2E07">
              <w:rPr>
                <w:noProof/>
                <w:webHidden/>
              </w:rPr>
              <w:fldChar w:fldCharType="separate"/>
            </w:r>
            <w:r w:rsidR="009B2E07">
              <w:rPr>
                <w:noProof/>
                <w:webHidden/>
              </w:rPr>
              <w:t>307</w:t>
            </w:r>
            <w:r w:rsidR="009B2E07">
              <w:rPr>
                <w:noProof/>
                <w:webHidden/>
              </w:rPr>
              <w:fldChar w:fldCharType="end"/>
            </w:r>
          </w:hyperlink>
        </w:p>
        <w:p w14:paraId="24885F28" w14:textId="5A980A9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39" w:history="1">
            <w:r w:rsidR="009B2E07" w:rsidRPr="00DF70D4">
              <w:rPr>
                <w:rStyle w:val="Hyperlink"/>
                <w:noProof/>
                <w:highlight w:val="white"/>
              </w:rPr>
              <w:t>15.5.2.</w:t>
            </w:r>
            <w:r w:rsidR="009B2E07">
              <w:rPr>
                <w:rFonts w:asciiTheme="minorHAnsi" w:eastAsiaTheme="minorEastAsia" w:hAnsiTheme="minorHAnsi"/>
                <w:noProof/>
                <w:color w:val="auto"/>
                <w:lang w:val="sv-SE" w:eastAsia="sv-SE"/>
              </w:rPr>
              <w:tab/>
            </w:r>
            <w:r w:rsidR="009B2E07" w:rsidRPr="00DF70D4">
              <w:rPr>
                <w:rStyle w:val="Hyperlink"/>
                <w:noProof/>
                <w:highlight w:val="white"/>
              </w:rPr>
              <w:t xml:space="preserve">String </w:t>
            </w:r>
            <w:r w:rsidR="009B2E07" w:rsidRPr="00DF70D4">
              <w:rPr>
                <w:rStyle w:val="Hyperlink"/>
                <w:noProof/>
              </w:rPr>
              <w:t>Concatenation</w:t>
            </w:r>
            <w:r w:rsidR="009B2E07">
              <w:rPr>
                <w:noProof/>
                <w:webHidden/>
              </w:rPr>
              <w:tab/>
            </w:r>
            <w:r w:rsidR="009B2E07">
              <w:rPr>
                <w:noProof/>
                <w:webHidden/>
              </w:rPr>
              <w:fldChar w:fldCharType="begin"/>
            </w:r>
            <w:r w:rsidR="009B2E07">
              <w:rPr>
                <w:noProof/>
                <w:webHidden/>
              </w:rPr>
              <w:instrText xml:space="preserve"> PAGEREF _Toc93320639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1EB7353C" w14:textId="39F156B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40" w:history="1">
            <w:r w:rsidR="009B2E07" w:rsidRPr="00DF70D4">
              <w:rPr>
                <w:rStyle w:val="Hyperlink"/>
                <w:noProof/>
                <w:highlight w:val="white"/>
              </w:rPr>
              <w:t>15.5.3.</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Comparation</w:t>
            </w:r>
            <w:r w:rsidR="009B2E07">
              <w:rPr>
                <w:noProof/>
                <w:webHidden/>
              </w:rPr>
              <w:tab/>
            </w:r>
            <w:r w:rsidR="009B2E07">
              <w:rPr>
                <w:noProof/>
                <w:webHidden/>
              </w:rPr>
              <w:fldChar w:fldCharType="begin"/>
            </w:r>
            <w:r w:rsidR="009B2E07">
              <w:rPr>
                <w:noProof/>
                <w:webHidden/>
              </w:rPr>
              <w:instrText xml:space="preserve"> PAGEREF _Toc93320640 \h </w:instrText>
            </w:r>
            <w:r w:rsidR="009B2E07">
              <w:rPr>
                <w:noProof/>
                <w:webHidden/>
              </w:rPr>
            </w:r>
            <w:r w:rsidR="009B2E07">
              <w:rPr>
                <w:noProof/>
                <w:webHidden/>
              </w:rPr>
              <w:fldChar w:fldCharType="separate"/>
            </w:r>
            <w:r w:rsidR="009B2E07">
              <w:rPr>
                <w:noProof/>
                <w:webHidden/>
              </w:rPr>
              <w:t>308</w:t>
            </w:r>
            <w:r w:rsidR="009B2E07">
              <w:rPr>
                <w:noProof/>
                <w:webHidden/>
              </w:rPr>
              <w:fldChar w:fldCharType="end"/>
            </w:r>
          </w:hyperlink>
        </w:p>
        <w:p w14:paraId="7581FF02" w14:textId="53A676B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41" w:history="1">
            <w:r w:rsidR="009B2E07" w:rsidRPr="00DF70D4">
              <w:rPr>
                <w:rStyle w:val="Hyperlink"/>
                <w:noProof/>
                <w:highlight w:val="white"/>
              </w:rPr>
              <w:t>15.5.4.</w:t>
            </w:r>
            <w:r w:rsidR="009B2E07">
              <w:rPr>
                <w:rFonts w:asciiTheme="minorHAnsi" w:eastAsiaTheme="minorEastAsia" w:hAnsiTheme="minorHAnsi"/>
                <w:noProof/>
                <w:color w:val="auto"/>
                <w:lang w:val="sv-SE" w:eastAsia="sv-SE"/>
              </w:rPr>
              <w:tab/>
            </w:r>
            <w:r w:rsidR="009B2E07" w:rsidRPr="00DF70D4">
              <w:rPr>
                <w:rStyle w:val="Hyperlink"/>
                <w:noProof/>
                <w:highlight w:val="white"/>
              </w:rPr>
              <w:t>String Searching</w:t>
            </w:r>
            <w:r w:rsidR="009B2E07">
              <w:rPr>
                <w:noProof/>
                <w:webHidden/>
              </w:rPr>
              <w:tab/>
            </w:r>
            <w:r w:rsidR="009B2E07">
              <w:rPr>
                <w:noProof/>
                <w:webHidden/>
              </w:rPr>
              <w:fldChar w:fldCharType="begin"/>
            </w:r>
            <w:r w:rsidR="009B2E07">
              <w:rPr>
                <w:noProof/>
                <w:webHidden/>
              </w:rPr>
              <w:instrText xml:space="preserve"> PAGEREF _Toc93320641 \h </w:instrText>
            </w:r>
            <w:r w:rsidR="009B2E07">
              <w:rPr>
                <w:noProof/>
                <w:webHidden/>
              </w:rPr>
            </w:r>
            <w:r w:rsidR="009B2E07">
              <w:rPr>
                <w:noProof/>
                <w:webHidden/>
              </w:rPr>
              <w:fldChar w:fldCharType="separate"/>
            </w:r>
            <w:r w:rsidR="009B2E07">
              <w:rPr>
                <w:noProof/>
                <w:webHidden/>
              </w:rPr>
              <w:t>310</w:t>
            </w:r>
            <w:r w:rsidR="009B2E07">
              <w:rPr>
                <w:noProof/>
                <w:webHidden/>
              </w:rPr>
              <w:fldChar w:fldCharType="end"/>
            </w:r>
          </w:hyperlink>
        </w:p>
        <w:p w14:paraId="1720E31E" w14:textId="10A0AE2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42" w:history="1">
            <w:r w:rsidR="009B2E07" w:rsidRPr="00DF70D4">
              <w:rPr>
                <w:rStyle w:val="Hyperlink"/>
                <w:noProof/>
                <w:highlight w:val="white"/>
              </w:rPr>
              <w:t>15.5.5.</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_Toc93320642 \h </w:instrText>
            </w:r>
            <w:r w:rsidR="009B2E07">
              <w:rPr>
                <w:noProof/>
                <w:webHidden/>
              </w:rPr>
            </w:r>
            <w:r w:rsidR="009B2E07">
              <w:rPr>
                <w:noProof/>
                <w:webHidden/>
              </w:rPr>
              <w:fldChar w:fldCharType="separate"/>
            </w:r>
            <w:r w:rsidR="009B2E07">
              <w:rPr>
                <w:noProof/>
                <w:webHidden/>
              </w:rPr>
              <w:t>311</w:t>
            </w:r>
            <w:r w:rsidR="009B2E07">
              <w:rPr>
                <w:noProof/>
                <w:webHidden/>
              </w:rPr>
              <w:fldChar w:fldCharType="end"/>
            </w:r>
          </w:hyperlink>
        </w:p>
        <w:p w14:paraId="63B5C53F" w14:textId="4AF979C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43" w:history="1">
            <w:r w:rsidR="009B2E07" w:rsidRPr="00DF70D4">
              <w:rPr>
                <w:rStyle w:val="Hyperlink"/>
                <w:noProof/>
                <w:highlight w:val="white"/>
              </w:rPr>
              <w:t>15.5.6.</w:t>
            </w:r>
            <w:r w:rsidR="009B2E07">
              <w:rPr>
                <w:rFonts w:asciiTheme="minorHAnsi" w:eastAsiaTheme="minorEastAsia" w:hAnsiTheme="minorHAnsi"/>
                <w:noProof/>
                <w:color w:val="auto"/>
                <w:lang w:val="sv-SE" w:eastAsia="sv-SE"/>
              </w:rPr>
              <w:tab/>
            </w:r>
            <w:r w:rsidR="009B2E07" w:rsidRPr="00DF70D4">
              <w:rPr>
                <w:rStyle w:val="Hyperlink"/>
                <w:noProof/>
              </w:rPr>
              <w:t>Tokenization</w:t>
            </w:r>
            <w:r w:rsidR="009B2E07">
              <w:rPr>
                <w:noProof/>
                <w:webHidden/>
              </w:rPr>
              <w:tab/>
            </w:r>
            <w:r w:rsidR="009B2E07">
              <w:rPr>
                <w:noProof/>
                <w:webHidden/>
              </w:rPr>
              <w:fldChar w:fldCharType="begin"/>
            </w:r>
            <w:r w:rsidR="009B2E07">
              <w:rPr>
                <w:noProof/>
                <w:webHidden/>
              </w:rPr>
              <w:instrText xml:space="preserve"> PAGEREF _Toc93320643 \h </w:instrText>
            </w:r>
            <w:r w:rsidR="009B2E07">
              <w:rPr>
                <w:noProof/>
                <w:webHidden/>
              </w:rPr>
            </w:r>
            <w:r w:rsidR="009B2E07">
              <w:rPr>
                <w:noProof/>
                <w:webHidden/>
              </w:rPr>
              <w:fldChar w:fldCharType="separate"/>
            </w:r>
            <w:r w:rsidR="009B2E07">
              <w:rPr>
                <w:noProof/>
                <w:webHidden/>
              </w:rPr>
              <w:t>312</w:t>
            </w:r>
            <w:r w:rsidR="009B2E07">
              <w:rPr>
                <w:noProof/>
                <w:webHidden/>
              </w:rPr>
              <w:fldChar w:fldCharType="end"/>
            </w:r>
          </w:hyperlink>
        </w:p>
        <w:p w14:paraId="4F5CE970" w14:textId="2FE6AA7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44" w:history="1">
            <w:r w:rsidR="009B2E07" w:rsidRPr="00DF70D4">
              <w:rPr>
                <w:rStyle w:val="Hyperlink"/>
                <w:noProof/>
                <w:highlight w:val="white"/>
              </w:rPr>
              <w:t>15.5.7.</w:t>
            </w:r>
            <w:r w:rsidR="009B2E07">
              <w:rPr>
                <w:rFonts w:asciiTheme="minorHAnsi" w:eastAsiaTheme="minorEastAsia" w:hAnsiTheme="minorHAnsi"/>
                <w:noProof/>
                <w:color w:val="auto"/>
                <w:lang w:val="sv-SE" w:eastAsia="sv-SE"/>
              </w:rPr>
              <w:tab/>
            </w:r>
            <w:r w:rsidR="009B2E07" w:rsidRPr="00DF70D4">
              <w:rPr>
                <w:rStyle w:val="Hyperlink"/>
                <w:noProof/>
                <w:highlight w:val="white"/>
              </w:rPr>
              <w:t>Memory Functions</w:t>
            </w:r>
            <w:r w:rsidR="009B2E07">
              <w:rPr>
                <w:noProof/>
                <w:webHidden/>
              </w:rPr>
              <w:tab/>
            </w:r>
            <w:r w:rsidR="009B2E07">
              <w:rPr>
                <w:noProof/>
                <w:webHidden/>
              </w:rPr>
              <w:fldChar w:fldCharType="begin"/>
            </w:r>
            <w:r w:rsidR="009B2E07">
              <w:rPr>
                <w:noProof/>
                <w:webHidden/>
              </w:rPr>
              <w:instrText xml:space="preserve"> PAGEREF _Toc93320644 \h </w:instrText>
            </w:r>
            <w:r w:rsidR="009B2E07">
              <w:rPr>
                <w:noProof/>
                <w:webHidden/>
              </w:rPr>
            </w:r>
            <w:r w:rsidR="009B2E07">
              <w:rPr>
                <w:noProof/>
                <w:webHidden/>
              </w:rPr>
              <w:fldChar w:fldCharType="separate"/>
            </w:r>
            <w:r w:rsidR="009B2E07">
              <w:rPr>
                <w:noProof/>
                <w:webHidden/>
              </w:rPr>
              <w:t>313</w:t>
            </w:r>
            <w:r w:rsidR="009B2E07">
              <w:rPr>
                <w:noProof/>
                <w:webHidden/>
              </w:rPr>
              <w:fldChar w:fldCharType="end"/>
            </w:r>
          </w:hyperlink>
        </w:p>
        <w:p w14:paraId="3A744894" w14:textId="7F5494C0"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45" w:history="1">
            <w:r w:rsidR="009B2E07" w:rsidRPr="00DF70D4">
              <w:rPr>
                <w:rStyle w:val="Hyperlink"/>
                <w:noProof/>
              </w:rPr>
              <w:t>15.6.</w:t>
            </w:r>
            <w:r w:rsidR="009B2E07">
              <w:rPr>
                <w:rFonts w:asciiTheme="minorHAnsi" w:eastAsiaTheme="minorEastAsia" w:hAnsiTheme="minorHAnsi"/>
                <w:noProof/>
                <w:color w:val="auto"/>
                <w:lang w:val="sv-SE" w:eastAsia="sv-SE"/>
              </w:rPr>
              <w:tab/>
            </w:r>
            <w:r w:rsidR="009B2E07" w:rsidRPr="00DF70D4">
              <w:rPr>
                <w:rStyle w:val="Hyperlink"/>
                <w:noProof/>
              </w:rPr>
              <w:t>Long Jumps</w:t>
            </w:r>
            <w:r w:rsidR="009B2E07">
              <w:rPr>
                <w:noProof/>
                <w:webHidden/>
              </w:rPr>
              <w:tab/>
            </w:r>
            <w:r w:rsidR="009B2E07">
              <w:rPr>
                <w:noProof/>
                <w:webHidden/>
              </w:rPr>
              <w:fldChar w:fldCharType="begin"/>
            </w:r>
            <w:r w:rsidR="009B2E07">
              <w:rPr>
                <w:noProof/>
                <w:webHidden/>
              </w:rPr>
              <w:instrText xml:space="preserve"> PAGEREF _Toc93320645 \h </w:instrText>
            </w:r>
            <w:r w:rsidR="009B2E07">
              <w:rPr>
                <w:noProof/>
                <w:webHidden/>
              </w:rPr>
            </w:r>
            <w:r w:rsidR="009B2E07">
              <w:rPr>
                <w:noProof/>
                <w:webHidden/>
              </w:rPr>
              <w:fldChar w:fldCharType="separate"/>
            </w:r>
            <w:r w:rsidR="009B2E07">
              <w:rPr>
                <w:noProof/>
                <w:webHidden/>
              </w:rPr>
              <w:t>314</w:t>
            </w:r>
            <w:r w:rsidR="009B2E07">
              <w:rPr>
                <w:noProof/>
                <w:webHidden/>
              </w:rPr>
              <w:fldChar w:fldCharType="end"/>
            </w:r>
          </w:hyperlink>
        </w:p>
        <w:p w14:paraId="1A1115E8" w14:textId="6D209DF5"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46" w:history="1">
            <w:r w:rsidR="009B2E07" w:rsidRPr="00DF70D4">
              <w:rPr>
                <w:rStyle w:val="Hyperlink"/>
                <w:noProof/>
              </w:rPr>
              <w:t>15.7.</w:t>
            </w:r>
            <w:r w:rsidR="009B2E07">
              <w:rPr>
                <w:rFonts w:asciiTheme="minorHAnsi" w:eastAsiaTheme="minorEastAsia" w:hAnsiTheme="minorHAnsi"/>
                <w:noProof/>
                <w:color w:val="auto"/>
                <w:lang w:val="sv-SE" w:eastAsia="sv-SE"/>
              </w:rPr>
              <w:tab/>
            </w:r>
            <w:r w:rsidR="009B2E07" w:rsidRPr="00DF70D4">
              <w:rPr>
                <w:rStyle w:val="Hyperlink"/>
                <w:noProof/>
              </w:rPr>
              <w:t>Mathematical Functions</w:t>
            </w:r>
            <w:r w:rsidR="009B2E07">
              <w:rPr>
                <w:noProof/>
                <w:webHidden/>
              </w:rPr>
              <w:tab/>
            </w:r>
            <w:r w:rsidR="009B2E07">
              <w:rPr>
                <w:noProof/>
                <w:webHidden/>
              </w:rPr>
              <w:fldChar w:fldCharType="begin"/>
            </w:r>
            <w:r w:rsidR="009B2E07">
              <w:rPr>
                <w:noProof/>
                <w:webHidden/>
              </w:rPr>
              <w:instrText xml:space="preserve"> PAGEREF _Toc93320646 \h </w:instrText>
            </w:r>
            <w:r w:rsidR="009B2E07">
              <w:rPr>
                <w:noProof/>
                <w:webHidden/>
              </w:rPr>
            </w:r>
            <w:r w:rsidR="009B2E07">
              <w:rPr>
                <w:noProof/>
                <w:webHidden/>
              </w:rPr>
              <w:fldChar w:fldCharType="separate"/>
            </w:r>
            <w:r w:rsidR="009B2E07">
              <w:rPr>
                <w:noProof/>
                <w:webHidden/>
              </w:rPr>
              <w:t>316</w:t>
            </w:r>
            <w:r w:rsidR="009B2E07">
              <w:rPr>
                <w:noProof/>
                <w:webHidden/>
              </w:rPr>
              <w:fldChar w:fldCharType="end"/>
            </w:r>
          </w:hyperlink>
        </w:p>
        <w:p w14:paraId="1C822B57" w14:textId="6058C94C"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47"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Exponent and Logarithm Functions</w:t>
            </w:r>
            <w:r w:rsidR="009B2E07">
              <w:rPr>
                <w:noProof/>
                <w:webHidden/>
              </w:rPr>
              <w:tab/>
            </w:r>
            <w:r w:rsidR="009B2E07">
              <w:rPr>
                <w:noProof/>
                <w:webHidden/>
              </w:rPr>
              <w:fldChar w:fldCharType="begin"/>
            </w:r>
            <w:r w:rsidR="009B2E07">
              <w:rPr>
                <w:noProof/>
                <w:webHidden/>
              </w:rPr>
              <w:instrText xml:space="preserve"> PAGEREF _Toc93320647 \h </w:instrText>
            </w:r>
            <w:r w:rsidR="009B2E07">
              <w:rPr>
                <w:noProof/>
                <w:webHidden/>
              </w:rPr>
            </w:r>
            <w:r w:rsidR="009B2E07">
              <w:rPr>
                <w:noProof/>
                <w:webHidden/>
              </w:rPr>
              <w:fldChar w:fldCharType="separate"/>
            </w:r>
            <w:r w:rsidR="009B2E07">
              <w:rPr>
                <w:noProof/>
                <w:webHidden/>
              </w:rPr>
              <w:t>317</w:t>
            </w:r>
            <w:r w:rsidR="009B2E07">
              <w:rPr>
                <w:noProof/>
                <w:webHidden/>
              </w:rPr>
              <w:fldChar w:fldCharType="end"/>
            </w:r>
          </w:hyperlink>
        </w:p>
        <w:p w14:paraId="48C57C13" w14:textId="3816A6F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48"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Power Functions</w:t>
            </w:r>
            <w:r w:rsidR="009B2E07">
              <w:rPr>
                <w:noProof/>
                <w:webHidden/>
              </w:rPr>
              <w:tab/>
            </w:r>
            <w:r w:rsidR="009B2E07">
              <w:rPr>
                <w:noProof/>
                <w:webHidden/>
              </w:rPr>
              <w:fldChar w:fldCharType="begin"/>
            </w:r>
            <w:r w:rsidR="009B2E07">
              <w:rPr>
                <w:noProof/>
                <w:webHidden/>
              </w:rPr>
              <w:instrText xml:space="preserve"> PAGEREF _Toc93320648 \h </w:instrText>
            </w:r>
            <w:r w:rsidR="009B2E07">
              <w:rPr>
                <w:noProof/>
                <w:webHidden/>
              </w:rPr>
            </w:r>
            <w:r w:rsidR="009B2E07">
              <w:rPr>
                <w:noProof/>
                <w:webHidden/>
              </w:rPr>
              <w:fldChar w:fldCharType="separate"/>
            </w:r>
            <w:r w:rsidR="009B2E07">
              <w:rPr>
                <w:noProof/>
                <w:webHidden/>
              </w:rPr>
              <w:t>319</w:t>
            </w:r>
            <w:r w:rsidR="009B2E07">
              <w:rPr>
                <w:noProof/>
                <w:webHidden/>
              </w:rPr>
              <w:fldChar w:fldCharType="end"/>
            </w:r>
          </w:hyperlink>
        </w:p>
        <w:p w14:paraId="5B35CC14" w14:textId="1303086A"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49"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Square Root</w:t>
            </w:r>
            <w:r w:rsidR="009B2E07">
              <w:rPr>
                <w:noProof/>
                <w:webHidden/>
              </w:rPr>
              <w:tab/>
            </w:r>
            <w:r w:rsidR="009B2E07">
              <w:rPr>
                <w:noProof/>
                <w:webHidden/>
              </w:rPr>
              <w:fldChar w:fldCharType="begin"/>
            </w:r>
            <w:r w:rsidR="009B2E07">
              <w:rPr>
                <w:noProof/>
                <w:webHidden/>
              </w:rPr>
              <w:instrText xml:space="preserve"> PAGEREF _Toc93320649 \h </w:instrText>
            </w:r>
            <w:r w:rsidR="009B2E07">
              <w:rPr>
                <w:noProof/>
                <w:webHidden/>
              </w:rPr>
            </w:r>
            <w:r w:rsidR="009B2E07">
              <w:rPr>
                <w:noProof/>
                <w:webHidden/>
              </w:rPr>
              <w:fldChar w:fldCharType="separate"/>
            </w:r>
            <w:r w:rsidR="009B2E07">
              <w:rPr>
                <w:noProof/>
                <w:webHidden/>
              </w:rPr>
              <w:t>320</w:t>
            </w:r>
            <w:r w:rsidR="009B2E07">
              <w:rPr>
                <w:noProof/>
                <w:webHidden/>
              </w:rPr>
              <w:fldChar w:fldCharType="end"/>
            </w:r>
          </w:hyperlink>
        </w:p>
        <w:p w14:paraId="39E2F9AD" w14:textId="20D3A29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50" w:history="1">
            <w:r w:rsidR="009B2E07" w:rsidRPr="00DF70D4">
              <w:rPr>
                <w:rStyle w:val="Hyperlink"/>
                <w:noProof/>
                <w:highlight w:val="white"/>
              </w:rPr>
              <w:t>15.7.1.</w:t>
            </w:r>
            <w:r w:rsidR="009B2E07">
              <w:rPr>
                <w:rFonts w:asciiTheme="minorHAnsi" w:eastAsiaTheme="minorEastAsia" w:hAnsiTheme="minorHAnsi"/>
                <w:noProof/>
                <w:color w:val="auto"/>
                <w:lang w:val="sv-SE" w:eastAsia="sv-SE"/>
              </w:rPr>
              <w:tab/>
            </w:r>
            <w:r w:rsidR="009B2E07" w:rsidRPr="00DF70D4">
              <w:rPr>
                <w:rStyle w:val="Hyperlink"/>
                <w:noProof/>
                <w:highlight w:val="white"/>
              </w:rPr>
              <w:t>Modulo Functions</w:t>
            </w:r>
            <w:r w:rsidR="009B2E07">
              <w:rPr>
                <w:noProof/>
                <w:webHidden/>
              </w:rPr>
              <w:tab/>
            </w:r>
            <w:r w:rsidR="009B2E07">
              <w:rPr>
                <w:noProof/>
                <w:webHidden/>
              </w:rPr>
              <w:fldChar w:fldCharType="begin"/>
            </w:r>
            <w:r w:rsidR="009B2E07">
              <w:rPr>
                <w:noProof/>
                <w:webHidden/>
              </w:rPr>
              <w:instrText xml:space="preserve"> PAGEREF _Toc93320650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53913697" w14:textId="2C5AD95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51" w:history="1">
            <w:r w:rsidR="009B2E07" w:rsidRPr="00DF70D4">
              <w:rPr>
                <w:rStyle w:val="Hyperlink"/>
                <w:noProof/>
                <w:highlight w:val="white"/>
              </w:rPr>
              <w:t>15.7.2.</w:t>
            </w:r>
            <w:r w:rsidR="009B2E07">
              <w:rPr>
                <w:rFonts w:asciiTheme="minorHAnsi" w:eastAsiaTheme="minorEastAsia" w:hAnsiTheme="minorHAnsi"/>
                <w:noProof/>
                <w:color w:val="auto"/>
                <w:lang w:val="sv-SE" w:eastAsia="sv-SE"/>
              </w:rPr>
              <w:tab/>
            </w:r>
            <w:r w:rsidR="009B2E07" w:rsidRPr="00DF70D4">
              <w:rPr>
                <w:rStyle w:val="Hyperlink"/>
                <w:noProof/>
                <w:highlight w:val="white"/>
              </w:rPr>
              <w:t>Trigonometric Functions</w:t>
            </w:r>
            <w:r w:rsidR="009B2E07">
              <w:rPr>
                <w:noProof/>
                <w:webHidden/>
              </w:rPr>
              <w:tab/>
            </w:r>
            <w:r w:rsidR="009B2E07">
              <w:rPr>
                <w:noProof/>
                <w:webHidden/>
              </w:rPr>
              <w:fldChar w:fldCharType="begin"/>
            </w:r>
            <w:r w:rsidR="009B2E07">
              <w:rPr>
                <w:noProof/>
                <w:webHidden/>
              </w:rPr>
              <w:instrText xml:space="preserve"> PAGEREF _Toc93320651 \h </w:instrText>
            </w:r>
            <w:r w:rsidR="009B2E07">
              <w:rPr>
                <w:noProof/>
                <w:webHidden/>
              </w:rPr>
            </w:r>
            <w:r w:rsidR="009B2E07">
              <w:rPr>
                <w:noProof/>
                <w:webHidden/>
              </w:rPr>
              <w:fldChar w:fldCharType="separate"/>
            </w:r>
            <w:r w:rsidR="009B2E07">
              <w:rPr>
                <w:noProof/>
                <w:webHidden/>
              </w:rPr>
              <w:t>321</w:t>
            </w:r>
            <w:r w:rsidR="009B2E07">
              <w:rPr>
                <w:noProof/>
                <w:webHidden/>
              </w:rPr>
              <w:fldChar w:fldCharType="end"/>
            </w:r>
          </w:hyperlink>
        </w:p>
        <w:p w14:paraId="04E82968" w14:textId="392CF48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52" w:history="1">
            <w:r w:rsidR="009B2E07" w:rsidRPr="00DF70D4">
              <w:rPr>
                <w:rStyle w:val="Hyperlink"/>
                <w:noProof/>
                <w:highlight w:val="white"/>
              </w:rPr>
              <w:t>15.7.3.</w:t>
            </w:r>
            <w:r w:rsidR="009B2E07">
              <w:rPr>
                <w:rFonts w:asciiTheme="minorHAnsi" w:eastAsiaTheme="minorEastAsia" w:hAnsiTheme="minorHAnsi"/>
                <w:noProof/>
                <w:color w:val="auto"/>
                <w:lang w:val="sv-SE" w:eastAsia="sv-SE"/>
              </w:rPr>
              <w:tab/>
            </w:r>
            <w:r w:rsidR="009B2E07" w:rsidRPr="00DF70D4">
              <w:rPr>
                <w:rStyle w:val="Hyperlink"/>
                <w:noProof/>
                <w:highlight w:val="white"/>
              </w:rPr>
              <w:t>Inverted Trigonometric Functions</w:t>
            </w:r>
            <w:r w:rsidR="009B2E07">
              <w:rPr>
                <w:noProof/>
                <w:webHidden/>
              </w:rPr>
              <w:tab/>
            </w:r>
            <w:r w:rsidR="009B2E07">
              <w:rPr>
                <w:noProof/>
                <w:webHidden/>
              </w:rPr>
              <w:fldChar w:fldCharType="begin"/>
            </w:r>
            <w:r w:rsidR="009B2E07">
              <w:rPr>
                <w:noProof/>
                <w:webHidden/>
              </w:rPr>
              <w:instrText xml:space="preserve"> PAGEREF _Toc93320652 \h </w:instrText>
            </w:r>
            <w:r w:rsidR="009B2E07">
              <w:rPr>
                <w:noProof/>
                <w:webHidden/>
              </w:rPr>
            </w:r>
            <w:r w:rsidR="009B2E07">
              <w:rPr>
                <w:noProof/>
                <w:webHidden/>
              </w:rPr>
              <w:fldChar w:fldCharType="separate"/>
            </w:r>
            <w:r w:rsidR="009B2E07">
              <w:rPr>
                <w:noProof/>
                <w:webHidden/>
              </w:rPr>
              <w:t>323</w:t>
            </w:r>
            <w:r w:rsidR="009B2E07">
              <w:rPr>
                <w:noProof/>
                <w:webHidden/>
              </w:rPr>
              <w:fldChar w:fldCharType="end"/>
            </w:r>
          </w:hyperlink>
        </w:p>
        <w:p w14:paraId="5989397F" w14:textId="197DF70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53" w:history="1">
            <w:r w:rsidR="009B2E07" w:rsidRPr="00DF70D4">
              <w:rPr>
                <w:rStyle w:val="Hyperlink"/>
                <w:noProof/>
                <w:highlight w:val="white"/>
              </w:rPr>
              <w:t>15.7.4.</w:t>
            </w:r>
            <w:r w:rsidR="009B2E07">
              <w:rPr>
                <w:rFonts w:asciiTheme="minorHAnsi" w:eastAsiaTheme="minorEastAsia" w:hAnsiTheme="minorHAnsi"/>
                <w:noProof/>
                <w:color w:val="auto"/>
                <w:lang w:val="sv-SE" w:eastAsia="sv-SE"/>
              </w:rPr>
              <w:tab/>
            </w:r>
            <w:r w:rsidR="009B2E07" w:rsidRPr="00DF70D4">
              <w:rPr>
                <w:rStyle w:val="Hyperlink"/>
                <w:noProof/>
                <w:shd w:val="clear" w:color="auto" w:fill="FFFFFF"/>
              </w:rPr>
              <w:t>Hyperbolic Trigonometric Functions</w:t>
            </w:r>
            <w:r w:rsidR="009B2E07">
              <w:rPr>
                <w:noProof/>
                <w:webHidden/>
              </w:rPr>
              <w:tab/>
            </w:r>
            <w:r w:rsidR="009B2E07">
              <w:rPr>
                <w:noProof/>
                <w:webHidden/>
              </w:rPr>
              <w:fldChar w:fldCharType="begin"/>
            </w:r>
            <w:r w:rsidR="009B2E07">
              <w:rPr>
                <w:noProof/>
                <w:webHidden/>
              </w:rPr>
              <w:instrText xml:space="preserve"> PAGEREF _Toc93320653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006F9841" w14:textId="2F7E17A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54" w:history="1">
            <w:r w:rsidR="009B2E07" w:rsidRPr="00DF70D4">
              <w:rPr>
                <w:rStyle w:val="Hyperlink"/>
                <w:noProof/>
                <w:highlight w:val="white"/>
              </w:rPr>
              <w:t>15.7.5.</w:t>
            </w:r>
            <w:r w:rsidR="009B2E07">
              <w:rPr>
                <w:rFonts w:asciiTheme="minorHAnsi" w:eastAsiaTheme="minorEastAsia" w:hAnsiTheme="minorHAnsi"/>
                <w:noProof/>
                <w:color w:val="auto"/>
                <w:lang w:val="sv-SE" w:eastAsia="sv-SE"/>
              </w:rPr>
              <w:tab/>
            </w:r>
            <w:r w:rsidR="009B2E07" w:rsidRPr="00DF70D4">
              <w:rPr>
                <w:rStyle w:val="Hyperlink"/>
                <w:noProof/>
                <w:highlight w:val="white"/>
              </w:rPr>
              <w:t>Floor, Ceiling, Absolute, and Rounding Functions</w:t>
            </w:r>
            <w:r w:rsidR="009B2E07">
              <w:rPr>
                <w:noProof/>
                <w:webHidden/>
              </w:rPr>
              <w:tab/>
            </w:r>
            <w:r w:rsidR="009B2E07">
              <w:rPr>
                <w:noProof/>
                <w:webHidden/>
              </w:rPr>
              <w:fldChar w:fldCharType="begin"/>
            </w:r>
            <w:r w:rsidR="009B2E07">
              <w:rPr>
                <w:noProof/>
                <w:webHidden/>
              </w:rPr>
              <w:instrText xml:space="preserve"> PAGEREF _Toc93320654 \h </w:instrText>
            </w:r>
            <w:r w:rsidR="009B2E07">
              <w:rPr>
                <w:noProof/>
                <w:webHidden/>
              </w:rPr>
            </w:r>
            <w:r w:rsidR="009B2E07">
              <w:rPr>
                <w:noProof/>
                <w:webHidden/>
              </w:rPr>
              <w:fldChar w:fldCharType="separate"/>
            </w:r>
            <w:r w:rsidR="009B2E07">
              <w:rPr>
                <w:noProof/>
                <w:webHidden/>
              </w:rPr>
              <w:t>325</w:t>
            </w:r>
            <w:r w:rsidR="009B2E07">
              <w:rPr>
                <w:noProof/>
                <w:webHidden/>
              </w:rPr>
              <w:fldChar w:fldCharType="end"/>
            </w:r>
          </w:hyperlink>
        </w:p>
        <w:p w14:paraId="5430A44B" w14:textId="0E229F1A"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55" w:history="1">
            <w:r w:rsidR="009B2E07" w:rsidRPr="00DF70D4">
              <w:rPr>
                <w:rStyle w:val="Hyperlink"/>
                <w:noProof/>
              </w:rPr>
              <w:t>15.8.</w:t>
            </w:r>
            <w:r w:rsidR="009B2E07">
              <w:rPr>
                <w:rFonts w:asciiTheme="minorHAnsi" w:eastAsiaTheme="minorEastAsia" w:hAnsiTheme="minorHAnsi"/>
                <w:noProof/>
                <w:color w:val="auto"/>
                <w:lang w:val="sv-SE" w:eastAsia="sv-SE"/>
              </w:rPr>
              <w:tab/>
            </w:r>
            <w:r w:rsidR="009B2E07" w:rsidRPr="00DF70D4">
              <w:rPr>
                <w:rStyle w:val="Hyperlink"/>
                <w:noProof/>
              </w:rPr>
              <w:t>Standard Output</w:t>
            </w:r>
            <w:r w:rsidR="009B2E07">
              <w:rPr>
                <w:noProof/>
                <w:webHidden/>
              </w:rPr>
              <w:tab/>
            </w:r>
            <w:r w:rsidR="009B2E07">
              <w:rPr>
                <w:noProof/>
                <w:webHidden/>
              </w:rPr>
              <w:fldChar w:fldCharType="begin"/>
            </w:r>
            <w:r w:rsidR="009B2E07">
              <w:rPr>
                <w:noProof/>
                <w:webHidden/>
              </w:rPr>
              <w:instrText xml:space="preserve"> PAGEREF _Toc93320655 \h </w:instrText>
            </w:r>
            <w:r w:rsidR="009B2E07">
              <w:rPr>
                <w:noProof/>
                <w:webHidden/>
              </w:rPr>
            </w:r>
            <w:r w:rsidR="009B2E07">
              <w:rPr>
                <w:noProof/>
                <w:webHidden/>
              </w:rPr>
              <w:fldChar w:fldCharType="separate"/>
            </w:r>
            <w:r w:rsidR="009B2E07">
              <w:rPr>
                <w:noProof/>
                <w:webHidden/>
              </w:rPr>
              <w:t>326</w:t>
            </w:r>
            <w:r w:rsidR="009B2E07">
              <w:rPr>
                <w:noProof/>
                <w:webHidden/>
              </w:rPr>
              <w:fldChar w:fldCharType="end"/>
            </w:r>
          </w:hyperlink>
        </w:p>
        <w:p w14:paraId="691BB14E" w14:textId="1A19267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56"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Character and String</w:t>
            </w:r>
            <w:r w:rsidR="009B2E07">
              <w:rPr>
                <w:noProof/>
                <w:webHidden/>
              </w:rPr>
              <w:tab/>
            </w:r>
            <w:r w:rsidR="009B2E07">
              <w:rPr>
                <w:noProof/>
                <w:webHidden/>
              </w:rPr>
              <w:fldChar w:fldCharType="begin"/>
            </w:r>
            <w:r w:rsidR="009B2E07">
              <w:rPr>
                <w:noProof/>
                <w:webHidden/>
              </w:rPr>
              <w:instrText xml:space="preserve"> PAGEREF _Toc93320656 \h </w:instrText>
            </w:r>
            <w:r w:rsidR="009B2E07">
              <w:rPr>
                <w:noProof/>
                <w:webHidden/>
              </w:rPr>
            </w:r>
            <w:r w:rsidR="009B2E07">
              <w:rPr>
                <w:noProof/>
                <w:webHidden/>
              </w:rPr>
              <w:fldChar w:fldCharType="separate"/>
            </w:r>
            <w:r w:rsidR="009B2E07">
              <w:rPr>
                <w:noProof/>
                <w:webHidden/>
              </w:rPr>
              <w:t>327</w:t>
            </w:r>
            <w:r w:rsidR="009B2E07">
              <w:rPr>
                <w:noProof/>
                <w:webHidden/>
              </w:rPr>
              <w:fldChar w:fldCharType="end"/>
            </w:r>
          </w:hyperlink>
        </w:p>
        <w:p w14:paraId="666DDD64" w14:textId="3D6B24B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57" w:history="1">
            <w:r w:rsidR="009B2E07" w:rsidRPr="00DF70D4">
              <w:rPr>
                <w:rStyle w:val="Hyperlink"/>
                <w:noProof/>
                <w:highlight w:val="white"/>
              </w:rPr>
              <w:t>15.8.1.</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Values</w:t>
            </w:r>
            <w:r w:rsidR="009B2E07">
              <w:rPr>
                <w:noProof/>
                <w:webHidden/>
              </w:rPr>
              <w:tab/>
            </w:r>
            <w:r w:rsidR="009B2E07">
              <w:rPr>
                <w:noProof/>
                <w:webHidden/>
              </w:rPr>
              <w:fldChar w:fldCharType="begin"/>
            </w:r>
            <w:r w:rsidR="009B2E07">
              <w:rPr>
                <w:noProof/>
                <w:webHidden/>
              </w:rPr>
              <w:instrText xml:space="preserve"> PAGEREF _Toc93320657 \h </w:instrText>
            </w:r>
            <w:r w:rsidR="009B2E07">
              <w:rPr>
                <w:noProof/>
                <w:webHidden/>
              </w:rPr>
            </w:r>
            <w:r w:rsidR="009B2E07">
              <w:rPr>
                <w:noProof/>
                <w:webHidden/>
              </w:rPr>
              <w:fldChar w:fldCharType="separate"/>
            </w:r>
            <w:r w:rsidR="009B2E07">
              <w:rPr>
                <w:noProof/>
                <w:webHidden/>
              </w:rPr>
              <w:t>329</w:t>
            </w:r>
            <w:r w:rsidR="009B2E07">
              <w:rPr>
                <w:noProof/>
                <w:webHidden/>
              </w:rPr>
              <w:fldChar w:fldCharType="end"/>
            </w:r>
          </w:hyperlink>
        </w:p>
        <w:p w14:paraId="1FD3404A" w14:textId="52F00E5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58" w:history="1">
            <w:r w:rsidR="009B2E07" w:rsidRPr="00DF70D4">
              <w:rPr>
                <w:rStyle w:val="Hyperlink"/>
                <w:noProof/>
                <w:highlight w:val="white"/>
              </w:rPr>
              <w:t>15.8.2.</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Argument</w:t>
            </w:r>
            <w:r w:rsidR="009B2E07">
              <w:rPr>
                <w:noProof/>
                <w:webHidden/>
              </w:rPr>
              <w:tab/>
            </w:r>
            <w:r w:rsidR="009B2E07">
              <w:rPr>
                <w:noProof/>
                <w:webHidden/>
              </w:rPr>
              <w:fldChar w:fldCharType="begin"/>
            </w:r>
            <w:r w:rsidR="009B2E07">
              <w:rPr>
                <w:noProof/>
                <w:webHidden/>
              </w:rPr>
              <w:instrText xml:space="preserve"> PAGEREF _Toc93320658 \h </w:instrText>
            </w:r>
            <w:r w:rsidR="009B2E07">
              <w:rPr>
                <w:noProof/>
                <w:webHidden/>
              </w:rPr>
            </w:r>
            <w:r w:rsidR="009B2E07">
              <w:rPr>
                <w:noProof/>
                <w:webHidden/>
              </w:rPr>
              <w:fldChar w:fldCharType="separate"/>
            </w:r>
            <w:r w:rsidR="009B2E07">
              <w:rPr>
                <w:noProof/>
                <w:webHidden/>
              </w:rPr>
              <w:t>332</w:t>
            </w:r>
            <w:r w:rsidR="009B2E07">
              <w:rPr>
                <w:noProof/>
                <w:webHidden/>
              </w:rPr>
              <w:fldChar w:fldCharType="end"/>
            </w:r>
          </w:hyperlink>
        </w:p>
        <w:p w14:paraId="06560D22" w14:textId="4C590F2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59" w:history="1">
            <w:r w:rsidR="009B2E07" w:rsidRPr="00DF70D4">
              <w:rPr>
                <w:rStyle w:val="Hyperlink"/>
                <w:noProof/>
                <w:highlight w:val="white"/>
              </w:rPr>
              <w:t>15.8.3.</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 Format</w:t>
            </w:r>
            <w:r w:rsidR="009B2E07">
              <w:rPr>
                <w:noProof/>
                <w:webHidden/>
              </w:rPr>
              <w:tab/>
            </w:r>
            <w:r w:rsidR="009B2E07">
              <w:rPr>
                <w:noProof/>
                <w:webHidden/>
              </w:rPr>
              <w:fldChar w:fldCharType="begin"/>
            </w:r>
            <w:r w:rsidR="009B2E07">
              <w:rPr>
                <w:noProof/>
                <w:webHidden/>
              </w:rPr>
              <w:instrText xml:space="preserve"> PAGEREF _Toc93320659 \h </w:instrText>
            </w:r>
            <w:r w:rsidR="009B2E07">
              <w:rPr>
                <w:noProof/>
                <w:webHidden/>
              </w:rPr>
            </w:r>
            <w:r w:rsidR="009B2E07">
              <w:rPr>
                <w:noProof/>
                <w:webHidden/>
              </w:rPr>
              <w:fldChar w:fldCharType="separate"/>
            </w:r>
            <w:r w:rsidR="009B2E07">
              <w:rPr>
                <w:noProof/>
                <w:webHidden/>
              </w:rPr>
              <w:t>335</w:t>
            </w:r>
            <w:r w:rsidR="009B2E07">
              <w:rPr>
                <w:noProof/>
                <w:webHidden/>
              </w:rPr>
              <w:fldChar w:fldCharType="end"/>
            </w:r>
          </w:hyperlink>
        </w:p>
        <w:p w14:paraId="2E42984F" w14:textId="4A26E7F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60" w:history="1">
            <w:r w:rsidR="009B2E07" w:rsidRPr="00DF70D4">
              <w:rPr>
                <w:rStyle w:val="Hyperlink"/>
                <w:noProof/>
                <w:highlight w:val="white"/>
              </w:rPr>
              <w:t>15.8.4.</w:t>
            </w:r>
            <w:r w:rsidR="009B2E07">
              <w:rPr>
                <w:rFonts w:asciiTheme="minorHAnsi" w:eastAsiaTheme="minorEastAsia" w:hAnsiTheme="minorHAnsi"/>
                <w:noProof/>
                <w:color w:val="auto"/>
                <w:lang w:val="sv-SE" w:eastAsia="sv-SE"/>
              </w:rPr>
              <w:tab/>
            </w:r>
            <w:r w:rsidR="009B2E07" w:rsidRPr="00DF70D4">
              <w:rPr>
                <w:rStyle w:val="Hyperlink"/>
                <w:noProof/>
                <w:highlight w:val="white"/>
              </w:rPr>
              <w:t>printf</w:t>
            </w:r>
            <w:r w:rsidR="009B2E07">
              <w:rPr>
                <w:noProof/>
                <w:webHidden/>
              </w:rPr>
              <w:tab/>
            </w:r>
            <w:r w:rsidR="009B2E07">
              <w:rPr>
                <w:noProof/>
                <w:webHidden/>
              </w:rPr>
              <w:fldChar w:fldCharType="begin"/>
            </w:r>
            <w:r w:rsidR="009B2E07">
              <w:rPr>
                <w:noProof/>
                <w:webHidden/>
              </w:rPr>
              <w:instrText xml:space="preserve"> PAGEREF _Toc93320660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4BD9E910" w14:textId="6D3DDF2D"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61" w:history="1">
            <w:r w:rsidR="009B2E07" w:rsidRPr="00DF70D4">
              <w:rPr>
                <w:rStyle w:val="Hyperlink"/>
                <w:noProof/>
              </w:rPr>
              <w:t>15.9.</w:t>
            </w:r>
            <w:r w:rsidR="009B2E07">
              <w:rPr>
                <w:rFonts w:asciiTheme="minorHAnsi" w:eastAsiaTheme="minorEastAsia" w:hAnsiTheme="minorHAnsi"/>
                <w:noProof/>
                <w:color w:val="auto"/>
                <w:lang w:val="sv-SE" w:eastAsia="sv-SE"/>
              </w:rPr>
              <w:tab/>
            </w:r>
            <w:r w:rsidR="009B2E07" w:rsidRPr="00DF70D4">
              <w:rPr>
                <w:rStyle w:val="Hyperlink"/>
                <w:noProof/>
              </w:rPr>
              <w:t>Standard Input</w:t>
            </w:r>
            <w:r w:rsidR="009B2E07">
              <w:rPr>
                <w:noProof/>
                <w:webHidden/>
              </w:rPr>
              <w:tab/>
            </w:r>
            <w:r w:rsidR="009B2E07">
              <w:rPr>
                <w:noProof/>
                <w:webHidden/>
              </w:rPr>
              <w:fldChar w:fldCharType="begin"/>
            </w:r>
            <w:r w:rsidR="009B2E07">
              <w:rPr>
                <w:noProof/>
                <w:webHidden/>
              </w:rPr>
              <w:instrText xml:space="preserve"> PAGEREF _Toc93320661 \h </w:instrText>
            </w:r>
            <w:r w:rsidR="009B2E07">
              <w:rPr>
                <w:noProof/>
                <w:webHidden/>
              </w:rPr>
            </w:r>
            <w:r w:rsidR="009B2E07">
              <w:rPr>
                <w:noProof/>
                <w:webHidden/>
              </w:rPr>
              <w:fldChar w:fldCharType="separate"/>
            </w:r>
            <w:r w:rsidR="009B2E07">
              <w:rPr>
                <w:noProof/>
                <w:webHidden/>
              </w:rPr>
              <w:t>339</w:t>
            </w:r>
            <w:r w:rsidR="009B2E07">
              <w:rPr>
                <w:noProof/>
                <w:webHidden/>
              </w:rPr>
              <w:fldChar w:fldCharType="end"/>
            </w:r>
          </w:hyperlink>
        </w:p>
        <w:p w14:paraId="01CEE6E7" w14:textId="3A3008D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62" w:history="1">
            <w:r w:rsidR="009B2E07" w:rsidRPr="00DF70D4">
              <w:rPr>
                <w:rStyle w:val="Hyperlink"/>
                <w:noProof/>
                <w:highlight w:val="white"/>
              </w:rPr>
              <w:t>15.9.1.</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Character and String</w:t>
            </w:r>
            <w:r w:rsidR="009B2E07">
              <w:rPr>
                <w:noProof/>
                <w:webHidden/>
              </w:rPr>
              <w:tab/>
            </w:r>
            <w:r w:rsidR="009B2E07">
              <w:rPr>
                <w:noProof/>
                <w:webHidden/>
              </w:rPr>
              <w:fldChar w:fldCharType="begin"/>
            </w:r>
            <w:r w:rsidR="009B2E07">
              <w:rPr>
                <w:noProof/>
                <w:webHidden/>
              </w:rPr>
              <w:instrText xml:space="preserve"> PAGEREF _Toc93320662 \h </w:instrText>
            </w:r>
            <w:r w:rsidR="009B2E07">
              <w:rPr>
                <w:noProof/>
                <w:webHidden/>
              </w:rPr>
            </w:r>
            <w:r w:rsidR="009B2E07">
              <w:rPr>
                <w:noProof/>
                <w:webHidden/>
              </w:rPr>
              <w:fldChar w:fldCharType="separate"/>
            </w:r>
            <w:r w:rsidR="009B2E07">
              <w:rPr>
                <w:noProof/>
                <w:webHidden/>
              </w:rPr>
              <w:t>340</w:t>
            </w:r>
            <w:r w:rsidR="009B2E07">
              <w:rPr>
                <w:noProof/>
                <w:webHidden/>
              </w:rPr>
              <w:fldChar w:fldCharType="end"/>
            </w:r>
          </w:hyperlink>
        </w:p>
        <w:p w14:paraId="797CE875" w14:textId="3B561E6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63" w:history="1">
            <w:r w:rsidR="009B2E07" w:rsidRPr="00DF70D4">
              <w:rPr>
                <w:rStyle w:val="Hyperlink"/>
                <w:noProof/>
                <w:highlight w:val="white"/>
              </w:rPr>
              <w:t>15.9.2.</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Pattern</w:t>
            </w:r>
            <w:r w:rsidR="009B2E07">
              <w:rPr>
                <w:noProof/>
                <w:webHidden/>
              </w:rPr>
              <w:tab/>
            </w:r>
            <w:r w:rsidR="009B2E07">
              <w:rPr>
                <w:noProof/>
                <w:webHidden/>
              </w:rPr>
              <w:fldChar w:fldCharType="begin"/>
            </w:r>
            <w:r w:rsidR="009B2E07">
              <w:rPr>
                <w:noProof/>
                <w:webHidden/>
              </w:rPr>
              <w:instrText xml:space="preserve"> PAGEREF _Toc93320663 \h </w:instrText>
            </w:r>
            <w:r w:rsidR="009B2E07">
              <w:rPr>
                <w:noProof/>
                <w:webHidden/>
              </w:rPr>
            </w:r>
            <w:r w:rsidR="009B2E07">
              <w:rPr>
                <w:noProof/>
                <w:webHidden/>
              </w:rPr>
              <w:fldChar w:fldCharType="separate"/>
            </w:r>
            <w:r w:rsidR="009B2E07">
              <w:rPr>
                <w:noProof/>
                <w:webHidden/>
              </w:rPr>
              <w:t>341</w:t>
            </w:r>
            <w:r w:rsidR="009B2E07">
              <w:rPr>
                <w:noProof/>
                <w:webHidden/>
              </w:rPr>
              <w:fldChar w:fldCharType="end"/>
            </w:r>
          </w:hyperlink>
        </w:p>
        <w:p w14:paraId="47EEC7B8" w14:textId="7AB7E3E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64" w:history="1">
            <w:r w:rsidR="009B2E07" w:rsidRPr="00DF70D4">
              <w:rPr>
                <w:rStyle w:val="Hyperlink"/>
                <w:noProof/>
                <w:highlight w:val="white"/>
              </w:rPr>
              <w:t>15.9.3.</w:t>
            </w:r>
            <w:r w:rsidR="009B2E07">
              <w:rPr>
                <w:rFonts w:asciiTheme="minorHAnsi" w:eastAsiaTheme="minorEastAsia" w:hAnsiTheme="minorHAnsi"/>
                <w:noProof/>
                <w:color w:val="auto"/>
                <w:lang w:val="sv-SE" w:eastAsia="sv-SE"/>
              </w:rPr>
              <w:tab/>
            </w:r>
            <w:r w:rsidR="009B2E07" w:rsidRPr="00DF70D4">
              <w:rPr>
                <w:rStyle w:val="Hyperlink"/>
                <w:noProof/>
                <w:highlight w:val="white"/>
              </w:rPr>
              <w:t>Scanning Values</w:t>
            </w:r>
            <w:r w:rsidR="009B2E07">
              <w:rPr>
                <w:noProof/>
                <w:webHidden/>
              </w:rPr>
              <w:tab/>
            </w:r>
            <w:r w:rsidR="009B2E07">
              <w:rPr>
                <w:noProof/>
                <w:webHidden/>
              </w:rPr>
              <w:fldChar w:fldCharType="begin"/>
            </w:r>
            <w:r w:rsidR="009B2E07">
              <w:rPr>
                <w:noProof/>
                <w:webHidden/>
              </w:rPr>
              <w:instrText xml:space="preserve"> PAGEREF _Toc93320664 \h </w:instrText>
            </w:r>
            <w:r w:rsidR="009B2E07">
              <w:rPr>
                <w:noProof/>
                <w:webHidden/>
              </w:rPr>
            </w:r>
            <w:r w:rsidR="009B2E07">
              <w:rPr>
                <w:noProof/>
                <w:webHidden/>
              </w:rPr>
              <w:fldChar w:fldCharType="separate"/>
            </w:r>
            <w:r w:rsidR="009B2E07">
              <w:rPr>
                <w:noProof/>
                <w:webHidden/>
              </w:rPr>
              <w:t>344</w:t>
            </w:r>
            <w:r w:rsidR="009B2E07">
              <w:rPr>
                <w:noProof/>
                <w:webHidden/>
              </w:rPr>
              <w:fldChar w:fldCharType="end"/>
            </w:r>
          </w:hyperlink>
        </w:p>
        <w:p w14:paraId="2E70A7F3" w14:textId="52D4C513"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65" w:history="1">
            <w:r w:rsidR="009B2E07" w:rsidRPr="00DF70D4">
              <w:rPr>
                <w:rStyle w:val="Hyperlink"/>
                <w:noProof/>
                <w:highlight w:val="white"/>
              </w:rPr>
              <w:t>15.9.4.</w:t>
            </w:r>
            <w:r w:rsidR="009B2E07">
              <w:rPr>
                <w:rFonts w:asciiTheme="minorHAnsi" w:eastAsiaTheme="minorEastAsia" w:hAnsiTheme="minorHAnsi"/>
                <w:noProof/>
                <w:color w:val="auto"/>
                <w:lang w:val="sv-SE" w:eastAsia="sv-SE"/>
              </w:rPr>
              <w:tab/>
            </w:r>
            <w:r w:rsidR="009B2E07" w:rsidRPr="00DF70D4">
              <w:rPr>
                <w:rStyle w:val="Hyperlink"/>
                <w:noProof/>
                <w:highlight w:val="white"/>
              </w:rPr>
              <w:t>Scan Format</w:t>
            </w:r>
            <w:r w:rsidR="009B2E07">
              <w:rPr>
                <w:noProof/>
                <w:webHidden/>
              </w:rPr>
              <w:tab/>
            </w:r>
            <w:r w:rsidR="009B2E07">
              <w:rPr>
                <w:noProof/>
                <w:webHidden/>
              </w:rPr>
              <w:fldChar w:fldCharType="begin"/>
            </w:r>
            <w:r w:rsidR="009B2E07">
              <w:rPr>
                <w:noProof/>
                <w:webHidden/>
              </w:rPr>
              <w:instrText xml:space="preserve"> PAGEREF _Toc93320665 \h </w:instrText>
            </w:r>
            <w:r w:rsidR="009B2E07">
              <w:rPr>
                <w:noProof/>
                <w:webHidden/>
              </w:rPr>
            </w:r>
            <w:r w:rsidR="009B2E07">
              <w:rPr>
                <w:noProof/>
                <w:webHidden/>
              </w:rPr>
              <w:fldChar w:fldCharType="separate"/>
            </w:r>
            <w:r w:rsidR="009B2E07">
              <w:rPr>
                <w:noProof/>
                <w:webHidden/>
              </w:rPr>
              <w:t>347</w:t>
            </w:r>
            <w:r w:rsidR="009B2E07">
              <w:rPr>
                <w:noProof/>
                <w:webHidden/>
              </w:rPr>
              <w:fldChar w:fldCharType="end"/>
            </w:r>
          </w:hyperlink>
        </w:p>
        <w:p w14:paraId="32E7E168" w14:textId="098BDE7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66" w:history="1">
            <w:r w:rsidR="009B2E07" w:rsidRPr="00DF70D4">
              <w:rPr>
                <w:rStyle w:val="Hyperlink"/>
                <w:noProof/>
                <w:highlight w:val="white"/>
              </w:rPr>
              <w:t>15.9.5.</w:t>
            </w:r>
            <w:r w:rsidR="009B2E07">
              <w:rPr>
                <w:rFonts w:asciiTheme="minorHAnsi" w:eastAsiaTheme="minorEastAsia" w:hAnsiTheme="minorHAnsi"/>
                <w:noProof/>
                <w:color w:val="auto"/>
                <w:lang w:val="sv-SE" w:eastAsia="sv-SE"/>
              </w:rPr>
              <w:tab/>
            </w:r>
            <w:r w:rsidR="009B2E07" w:rsidRPr="00DF70D4">
              <w:rPr>
                <w:rStyle w:val="Hyperlink"/>
                <w:noProof/>
                <w:highlight w:val="white"/>
              </w:rPr>
              <w:t>scanf</w:t>
            </w:r>
            <w:r w:rsidR="009B2E07">
              <w:rPr>
                <w:noProof/>
                <w:webHidden/>
              </w:rPr>
              <w:tab/>
            </w:r>
            <w:r w:rsidR="009B2E07">
              <w:rPr>
                <w:noProof/>
                <w:webHidden/>
              </w:rPr>
              <w:fldChar w:fldCharType="begin"/>
            </w:r>
            <w:r w:rsidR="009B2E07">
              <w:rPr>
                <w:noProof/>
                <w:webHidden/>
              </w:rPr>
              <w:instrText xml:space="preserve"> PAGEREF _Toc93320666 \h </w:instrText>
            </w:r>
            <w:r w:rsidR="009B2E07">
              <w:rPr>
                <w:noProof/>
                <w:webHidden/>
              </w:rPr>
            </w:r>
            <w:r w:rsidR="009B2E07">
              <w:rPr>
                <w:noProof/>
                <w:webHidden/>
              </w:rPr>
              <w:fldChar w:fldCharType="separate"/>
            </w:r>
            <w:r w:rsidR="009B2E07">
              <w:rPr>
                <w:noProof/>
                <w:webHidden/>
              </w:rPr>
              <w:t>351</w:t>
            </w:r>
            <w:r w:rsidR="009B2E07">
              <w:rPr>
                <w:noProof/>
                <w:webHidden/>
              </w:rPr>
              <w:fldChar w:fldCharType="end"/>
            </w:r>
          </w:hyperlink>
        </w:p>
        <w:p w14:paraId="04BF1B3E" w14:textId="736AB0F0"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67" w:history="1">
            <w:r w:rsidR="009B2E07" w:rsidRPr="00DF70D4">
              <w:rPr>
                <w:rStyle w:val="Hyperlink"/>
                <w:noProof/>
              </w:rPr>
              <w:t>15.10.</w:t>
            </w:r>
            <w:r w:rsidR="009B2E07">
              <w:rPr>
                <w:rFonts w:asciiTheme="minorHAnsi" w:eastAsiaTheme="minorEastAsia" w:hAnsiTheme="minorHAnsi"/>
                <w:noProof/>
                <w:color w:val="auto"/>
                <w:lang w:val="sv-SE" w:eastAsia="sv-SE"/>
              </w:rPr>
              <w:tab/>
            </w:r>
            <w:r w:rsidR="009B2E07" w:rsidRPr="00DF70D4">
              <w:rPr>
                <w:rStyle w:val="Hyperlink"/>
                <w:noProof/>
              </w:rPr>
              <w:t>File Management</w:t>
            </w:r>
            <w:r w:rsidR="009B2E07">
              <w:rPr>
                <w:noProof/>
                <w:webHidden/>
              </w:rPr>
              <w:tab/>
            </w:r>
            <w:r w:rsidR="009B2E07">
              <w:rPr>
                <w:noProof/>
                <w:webHidden/>
              </w:rPr>
              <w:fldChar w:fldCharType="begin"/>
            </w:r>
            <w:r w:rsidR="009B2E07">
              <w:rPr>
                <w:noProof/>
                <w:webHidden/>
              </w:rPr>
              <w:instrText xml:space="preserve"> PAGEREF _Toc93320667 \h </w:instrText>
            </w:r>
            <w:r w:rsidR="009B2E07">
              <w:rPr>
                <w:noProof/>
                <w:webHidden/>
              </w:rPr>
            </w:r>
            <w:r w:rsidR="009B2E07">
              <w:rPr>
                <w:noProof/>
                <w:webHidden/>
              </w:rPr>
              <w:fldChar w:fldCharType="separate"/>
            </w:r>
            <w:r w:rsidR="009B2E07">
              <w:rPr>
                <w:noProof/>
                <w:webHidden/>
              </w:rPr>
              <w:t>352</w:t>
            </w:r>
            <w:r w:rsidR="009B2E07">
              <w:rPr>
                <w:noProof/>
                <w:webHidden/>
              </w:rPr>
              <w:fldChar w:fldCharType="end"/>
            </w:r>
          </w:hyperlink>
        </w:p>
        <w:p w14:paraId="3284BF70" w14:textId="528CDC86"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68" w:history="1">
            <w:r w:rsidR="009B2E07" w:rsidRPr="00DF70D4">
              <w:rPr>
                <w:rStyle w:val="Hyperlink"/>
                <w:noProof/>
                <w:highlight w:val="white"/>
              </w:rPr>
              <w:t>15.10.1.</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Open and Close</w:t>
            </w:r>
            <w:r w:rsidR="009B2E07">
              <w:rPr>
                <w:noProof/>
                <w:webHidden/>
              </w:rPr>
              <w:tab/>
            </w:r>
            <w:r w:rsidR="009B2E07">
              <w:rPr>
                <w:noProof/>
                <w:webHidden/>
              </w:rPr>
              <w:fldChar w:fldCharType="begin"/>
            </w:r>
            <w:r w:rsidR="009B2E07">
              <w:rPr>
                <w:noProof/>
                <w:webHidden/>
              </w:rPr>
              <w:instrText xml:space="preserve"> PAGEREF _Toc93320668 \h </w:instrText>
            </w:r>
            <w:r w:rsidR="009B2E07">
              <w:rPr>
                <w:noProof/>
                <w:webHidden/>
              </w:rPr>
            </w:r>
            <w:r w:rsidR="009B2E07">
              <w:rPr>
                <w:noProof/>
                <w:webHidden/>
              </w:rPr>
              <w:fldChar w:fldCharType="separate"/>
            </w:r>
            <w:r w:rsidR="009B2E07">
              <w:rPr>
                <w:noProof/>
                <w:webHidden/>
              </w:rPr>
              <w:t>354</w:t>
            </w:r>
            <w:r w:rsidR="009B2E07">
              <w:rPr>
                <w:noProof/>
                <w:webHidden/>
              </w:rPr>
              <w:fldChar w:fldCharType="end"/>
            </w:r>
          </w:hyperlink>
        </w:p>
        <w:p w14:paraId="29B10215" w14:textId="09EEEFE3"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69" w:history="1">
            <w:r w:rsidR="009B2E07" w:rsidRPr="00DF70D4">
              <w:rPr>
                <w:rStyle w:val="Hyperlink"/>
                <w:noProof/>
                <w:highlight w:val="white"/>
              </w:rPr>
              <w:t>15.10.2.</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Remove and Rename</w:t>
            </w:r>
            <w:r w:rsidR="009B2E07">
              <w:rPr>
                <w:noProof/>
                <w:webHidden/>
              </w:rPr>
              <w:tab/>
            </w:r>
            <w:r w:rsidR="009B2E07">
              <w:rPr>
                <w:noProof/>
                <w:webHidden/>
              </w:rPr>
              <w:fldChar w:fldCharType="begin"/>
            </w:r>
            <w:r w:rsidR="009B2E07">
              <w:rPr>
                <w:noProof/>
                <w:webHidden/>
              </w:rPr>
              <w:instrText xml:space="preserve"> PAGEREF _Toc93320669 \h </w:instrText>
            </w:r>
            <w:r w:rsidR="009B2E07">
              <w:rPr>
                <w:noProof/>
                <w:webHidden/>
              </w:rPr>
            </w:r>
            <w:r w:rsidR="009B2E07">
              <w:rPr>
                <w:noProof/>
                <w:webHidden/>
              </w:rPr>
              <w:fldChar w:fldCharType="separate"/>
            </w:r>
            <w:r w:rsidR="009B2E07">
              <w:rPr>
                <w:noProof/>
                <w:webHidden/>
              </w:rPr>
              <w:t>357</w:t>
            </w:r>
            <w:r w:rsidR="009B2E07">
              <w:rPr>
                <w:noProof/>
                <w:webHidden/>
              </w:rPr>
              <w:fldChar w:fldCharType="end"/>
            </w:r>
          </w:hyperlink>
        </w:p>
        <w:p w14:paraId="06A9A3AB" w14:textId="18FB058B"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70" w:history="1">
            <w:r w:rsidR="009B2E07" w:rsidRPr="00DF70D4">
              <w:rPr>
                <w:rStyle w:val="Hyperlink"/>
                <w:noProof/>
                <w:highlight w:val="white"/>
              </w:rPr>
              <w:t>15.10.3.</w:t>
            </w:r>
            <w:r w:rsidR="009B2E07">
              <w:rPr>
                <w:rFonts w:asciiTheme="minorHAnsi" w:eastAsiaTheme="minorEastAsia" w:hAnsiTheme="minorHAnsi"/>
                <w:noProof/>
                <w:color w:val="auto"/>
                <w:lang w:val="sv-SE" w:eastAsia="sv-SE"/>
              </w:rPr>
              <w:tab/>
            </w:r>
            <w:r w:rsidR="009B2E07" w:rsidRPr="00DF70D4">
              <w:rPr>
                <w:rStyle w:val="Hyperlink"/>
                <w:noProof/>
                <w:highlight w:val="white"/>
              </w:rPr>
              <w:t>Buffer</w:t>
            </w:r>
            <w:r w:rsidR="009B2E07">
              <w:rPr>
                <w:noProof/>
                <w:webHidden/>
              </w:rPr>
              <w:tab/>
            </w:r>
            <w:r w:rsidR="009B2E07">
              <w:rPr>
                <w:noProof/>
                <w:webHidden/>
              </w:rPr>
              <w:fldChar w:fldCharType="begin"/>
            </w:r>
            <w:r w:rsidR="009B2E07">
              <w:rPr>
                <w:noProof/>
                <w:webHidden/>
              </w:rPr>
              <w:instrText xml:space="preserve"> PAGEREF _Toc93320670 \h </w:instrText>
            </w:r>
            <w:r w:rsidR="009B2E07">
              <w:rPr>
                <w:noProof/>
                <w:webHidden/>
              </w:rPr>
            </w:r>
            <w:r w:rsidR="009B2E07">
              <w:rPr>
                <w:noProof/>
                <w:webHidden/>
              </w:rPr>
              <w:fldChar w:fldCharType="separate"/>
            </w:r>
            <w:r w:rsidR="009B2E07">
              <w:rPr>
                <w:noProof/>
                <w:webHidden/>
              </w:rPr>
              <w:t>358</w:t>
            </w:r>
            <w:r w:rsidR="009B2E07">
              <w:rPr>
                <w:noProof/>
                <w:webHidden/>
              </w:rPr>
              <w:fldChar w:fldCharType="end"/>
            </w:r>
          </w:hyperlink>
        </w:p>
        <w:p w14:paraId="34F887E7" w14:textId="19FB0640"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71" w:history="1">
            <w:r w:rsidR="009B2E07" w:rsidRPr="00DF70D4">
              <w:rPr>
                <w:rStyle w:val="Hyperlink"/>
                <w:noProof/>
                <w:highlight w:val="white"/>
              </w:rPr>
              <w:t>15.10.4.</w:t>
            </w:r>
            <w:r w:rsidR="009B2E07">
              <w:rPr>
                <w:rFonts w:asciiTheme="minorHAnsi" w:eastAsiaTheme="minorEastAsia" w:hAnsiTheme="minorHAnsi"/>
                <w:noProof/>
                <w:color w:val="auto"/>
                <w:lang w:val="sv-SE" w:eastAsia="sv-SE"/>
              </w:rPr>
              <w:tab/>
            </w:r>
            <w:r w:rsidR="009B2E07" w:rsidRPr="00DF70D4">
              <w:rPr>
                <w:rStyle w:val="Hyperlink"/>
                <w:noProof/>
                <w:highlight w:val="white"/>
              </w:rPr>
              <w:t>Character and String</w:t>
            </w:r>
            <w:r w:rsidR="009B2E07">
              <w:rPr>
                <w:noProof/>
                <w:webHidden/>
              </w:rPr>
              <w:tab/>
            </w:r>
            <w:r w:rsidR="009B2E07">
              <w:rPr>
                <w:noProof/>
                <w:webHidden/>
              </w:rPr>
              <w:fldChar w:fldCharType="begin"/>
            </w:r>
            <w:r w:rsidR="009B2E07">
              <w:rPr>
                <w:noProof/>
                <w:webHidden/>
              </w:rPr>
              <w:instrText xml:space="preserve"> PAGEREF _Toc93320671 \h </w:instrText>
            </w:r>
            <w:r w:rsidR="009B2E07">
              <w:rPr>
                <w:noProof/>
                <w:webHidden/>
              </w:rPr>
            </w:r>
            <w:r w:rsidR="009B2E07">
              <w:rPr>
                <w:noProof/>
                <w:webHidden/>
              </w:rPr>
              <w:fldChar w:fldCharType="separate"/>
            </w:r>
            <w:r w:rsidR="009B2E07">
              <w:rPr>
                <w:noProof/>
                <w:webHidden/>
              </w:rPr>
              <w:t>359</w:t>
            </w:r>
            <w:r w:rsidR="009B2E07">
              <w:rPr>
                <w:noProof/>
                <w:webHidden/>
              </w:rPr>
              <w:fldChar w:fldCharType="end"/>
            </w:r>
          </w:hyperlink>
        </w:p>
        <w:p w14:paraId="3D8265E9" w14:textId="6868D175"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72" w:history="1">
            <w:r w:rsidR="009B2E07" w:rsidRPr="00DF70D4">
              <w:rPr>
                <w:rStyle w:val="Hyperlink"/>
                <w:noProof/>
                <w:highlight w:val="white"/>
              </w:rPr>
              <w:t>15.10.5.</w:t>
            </w:r>
            <w:r w:rsidR="009B2E07">
              <w:rPr>
                <w:rFonts w:asciiTheme="minorHAnsi" w:eastAsiaTheme="minorEastAsia" w:hAnsiTheme="minorHAnsi"/>
                <w:noProof/>
                <w:color w:val="auto"/>
                <w:lang w:val="sv-SE" w:eastAsia="sv-SE"/>
              </w:rPr>
              <w:tab/>
            </w:r>
            <w:r w:rsidR="009B2E07" w:rsidRPr="00DF70D4">
              <w:rPr>
                <w:rStyle w:val="Hyperlink"/>
                <w:noProof/>
                <w:highlight w:val="white"/>
              </w:rPr>
              <w:t>Reading and Writing</w:t>
            </w:r>
            <w:r w:rsidR="009B2E07">
              <w:rPr>
                <w:noProof/>
                <w:webHidden/>
              </w:rPr>
              <w:tab/>
            </w:r>
            <w:r w:rsidR="009B2E07">
              <w:rPr>
                <w:noProof/>
                <w:webHidden/>
              </w:rPr>
              <w:fldChar w:fldCharType="begin"/>
            </w:r>
            <w:r w:rsidR="009B2E07">
              <w:rPr>
                <w:noProof/>
                <w:webHidden/>
              </w:rPr>
              <w:instrText xml:space="preserve"> PAGEREF _Toc93320672 \h </w:instrText>
            </w:r>
            <w:r w:rsidR="009B2E07">
              <w:rPr>
                <w:noProof/>
                <w:webHidden/>
              </w:rPr>
            </w:r>
            <w:r w:rsidR="009B2E07">
              <w:rPr>
                <w:noProof/>
                <w:webHidden/>
              </w:rPr>
              <w:fldChar w:fldCharType="separate"/>
            </w:r>
            <w:r w:rsidR="009B2E07">
              <w:rPr>
                <w:noProof/>
                <w:webHidden/>
              </w:rPr>
              <w:t>360</w:t>
            </w:r>
            <w:r w:rsidR="009B2E07">
              <w:rPr>
                <w:noProof/>
                <w:webHidden/>
              </w:rPr>
              <w:fldChar w:fldCharType="end"/>
            </w:r>
          </w:hyperlink>
        </w:p>
        <w:p w14:paraId="4E8C6FF0" w14:textId="79B0C411"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73" w:history="1">
            <w:r w:rsidR="009B2E07" w:rsidRPr="00DF70D4">
              <w:rPr>
                <w:rStyle w:val="Hyperlink"/>
                <w:noProof/>
                <w:highlight w:val="white"/>
              </w:rPr>
              <w:t>15.10.6.</w:t>
            </w:r>
            <w:r w:rsidR="009B2E07">
              <w:rPr>
                <w:rFonts w:asciiTheme="minorHAnsi" w:eastAsiaTheme="minorEastAsia" w:hAnsiTheme="minorHAnsi"/>
                <w:noProof/>
                <w:color w:val="auto"/>
                <w:lang w:val="sv-SE" w:eastAsia="sv-SE"/>
              </w:rPr>
              <w:tab/>
            </w:r>
            <w:r w:rsidR="009B2E07" w:rsidRPr="00DF70D4">
              <w:rPr>
                <w:rStyle w:val="Hyperlink"/>
                <w:noProof/>
                <w:highlight w:val="white"/>
              </w:rPr>
              <w:t>File Positioning</w:t>
            </w:r>
            <w:r w:rsidR="009B2E07">
              <w:rPr>
                <w:noProof/>
                <w:webHidden/>
              </w:rPr>
              <w:tab/>
            </w:r>
            <w:r w:rsidR="009B2E07">
              <w:rPr>
                <w:noProof/>
                <w:webHidden/>
              </w:rPr>
              <w:fldChar w:fldCharType="begin"/>
            </w:r>
            <w:r w:rsidR="009B2E07">
              <w:rPr>
                <w:noProof/>
                <w:webHidden/>
              </w:rPr>
              <w:instrText xml:space="preserve"> PAGEREF _Toc93320673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7CAF3149" w14:textId="472EDA9F"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74" w:history="1">
            <w:r w:rsidR="009B2E07" w:rsidRPr="00DF70D4">
              <w:rPr>
                <w:rStyle w:val="Hyperlink"/>
                <w:noProof/>
                <w:highlight w:val="white"/>
              </w:rPr>
              <w:t>15.10.7.</w:t>
            </w:r>
            <w:r w:rsidR="009B2E07">
              <w:rPr>
                <w:rFonts w:asciiTheme="minorHAnsi" w:eastAsiaTheme="minorEastAsia" w:hAnsiTheme="minorHAnsi"/>
                <w:noProof/>
                <w:color w:val="auto"/>
                <w:lang w:val="sv-SE" w:eastAsia="sv-SE"/>
              </w:rPr>
              <w:tab/>
            </w:r>
            <w:r w:rsidR="009B2E07" w:rsidRPr="00DF70D4">
              <w:rPr>
                <w:rStyle w:val="Hyperlink"/>
                <w:noProof/>
                <w:highlight w:val="white"/>
              </w:rPr>
              <w:t>Error Messages</w:t>
            </w:r>
            <w:r w:rsidR="009B2E07">
              <w:rPr>
                <w:noProof/>
                <w:webHidden/>
              </w:rPr>
              <w:tab/>
            </w:r>
            <w:r w:rsidR="009B2E07">
              <w:rPr>
                <w:noProof/>
                <w:webHidden/>
              </w:rPr>
              <w:fldChar w:fldCharType="begin"/>
            </w:r>
            <w:r w:rsidR="009B2E07">
              <w:rPr>
                <w:noProof/>
                <w:webHidden/>
              </w:rPr>
              <w:instrText xml:space="preserve"> PAGEREF _Toc93320674 \h </w:instrText>
            </w:r>
            <w:r w:rsidR="009B2E07">
              <w:rPr>
                <w:noProof/>
                <w:webHidden/>
              </w:rPr>
            </w:r>
            <w:r w:rsidR="009B2E07">
              <w:rPr>
                <w:noProof/>
                <w:webHidden/>
              </w:rPr>
              <w:fldChar w:fldCharType="separate"/>
            </w:r>
            <w:r w:rsidR="009B2E07">
              <w:rPr>
                <w:noProof/>
                <w:webHidden/>
              </w:rPr>
              <w:t>362</w:t>
            </w:r>
            <w:r w:rsidR="009B2E07">
              <w:rPr>
                <w:noProof/>
                <w:webHidden/>
              </w:rPr>
              <w:fldChar w:fldCharType="end"/>
            </w:r>
          </w:hyperlink>
        </w:p>
        <w:p w14:paraId="6802BB52" w14:textId="3ED8FE7E"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75" w:history="1">
            <w:r w:rsidR="009B2E07" w:rsidRPr="00DF70D4">
              <w:rPr>
                <w:rStyle w:val="Hyperlink"/>
                <w:noProof/>
              </w:rPr>
              <w:t>15.11.</w:t>
            </w:r>
            <w:r w:rsidR="009B2E07">
              <w:rPr>
                <w:rFonts w:asciiTheme="minorHAnsi" w:eastAsiaTheme="minorEastAsia" w:hAnsiTheme="minorHAnsi"/>
                <w:noProof/>
                <w:color w:val="auto"/>
                <w:lang w:val="sv-SE" w:eastAsia="sv-SE"/>
              </w:rPr>
              <w:tab/>
            </w:r>
            <w:r w:rsidR="009B2E07" w:rsidRPr="00DF70D4">
              <w:rPr>
                <w:rStyle w:val="Hyperlink"/>
                <w:noProof/>
              </w:rPr>
              <w:t>The Standard Library</w:t>
            </w:r>
            <w:r w:rsidR="009B2E07">
              <w:rPr>
                <w:noProof/>
                <w:webHidden/>
              </w:rPr>
              <w:tab/>
            </w:r>
            <w:r w:rsidR="009B2E07">
              <w:rPr>
                <w:noProof/>
                <w:webHidden/>
              </w:rPr>
              <w:fldChar w:fldCharType="begin"/>
            </w:r>
            <w:r w:rsidR="009B2E07">
              <w:rPr>
                <w:noProof/>
                <w:webHidden/>
              </w:rPr>
              <w:instrText xml:space="preserve"> PAGEREF _Toc93320675 \h </w:instrText>
            </w:r>
            <w:r w:rsidR="009B2E07">
              <w:rPr>
                <w:noProof/>
                <w:webHidden/>
              </w:rPr>
            </w:r>
            <w:r w:rsidR="009B2E07">
              <w:rPr>
                <w:noProof/>
                <w:webHidden/>
              </w:rPr>
              <w:fldChar w:fldCharType="separate"/>
            </w:r>
            <w:r w:rsidR="009B2E07">
              <w:rPr>
                <w:noProof/>
                <w:webHidden/>
              </w:rPr>
              <w:t>363</w:t>
            </w:r>
            <w:r w:rsidR="009B2E07">
              <w:rPr>
                <w:noProof/>
                <w:webHidden/>
              </w:rPr>
              <w:fldChar w:fldCharType="end"/>
            </w:r>
          </w:hyperlink>
        </w:p>
        <w:p w14:paraId="4BD93818" w14:textId="3563D2DA"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76" w:history="1">
            <w:r w:rsidR="009B2E07" w:rsidRPr="00DF70D4">
              <w:rPr>
                <w:rStyle w:val="Hyperlink"/>
                <w:noProof/>
                <w:highlight w:val="white"/>
              </w:rPr>
              <w:t>15.11.1.</w:t>
            </w:r>
            <w:r w:rsidR="009B2E07">
              <w:rPr>
                <w:rFonts w:asciiTheme="minorHAnsi" w:eastAsiaTheme="minorEastAsia" w:hAnsiTheme="minorHAnsi"/>
                <w:noProof/>
                <w:color w:val="auto"/>
                <w:lang w:val="sv-SE" w:eastAsia="sv-SE"/>
              </w:rPr>
              <w:tab/>
            </w:r>
            <w:r w:rsidR="009B2E07" w:rsidRPr="00DF70D4">
              <w:rPr>
                <w:rStyle w:val="Hyperlink"/>
                <w:noProof/>
                <w:highlight w:val="white"/>
              </w:rPr>
              <w:t>Type Casting</w:t>
            </w:r>
            <w:r w:rsidR="009B2E07">
              <w:rPr>
                <w:noProof/>
                <w:webHidden/>
              </w:rPr>
              <w:tab/>
            </w:r>
            <w:r w:rsidR="009B2E07">
              <w:rPr>
                <w:noProof/>
                <w:webHidden/>
              </w:rPr>
              <w:fldChar w:fldCharType="begin"/>
            </w:r>
            <w:r w:rsidR="009B2E07">
              <w:rPr>
                <w:noProof/>
                <w:webHidden/>
              </w:rPr>
              <w:instrText xml:space="preserve"> PAGEREF _Toc93320676 \h </w:instrText>
            </w:r>
            <w:r w:rsidR="009B2E07">
              <w:rPr>
                <w:noProof/>
                <w:webHidden/>
              </w:rPr>
            </w:r>
            <w:r w:rsidR="009B2E07">
              <w:rPr>
                <w:noProof/>
                <w:webHidden/>
              </w:rPr>
              <w:fldChar w:fldCharType="separate"/>
            </w:r>
            <w:r w:rsidR="009B2E07">
              <w:rPr>
                <w:noProof/>
                <w:webHidden/>
              </w:rPr>
              <w:t>364</w:t>
            </w:r>
            <w:r w:rsidR="009B2E07">
              <w:rPr>
                <w:noProof/>
                <w:webHidden/>
              </w:rPr>
              <w:fldChar w:fldCharType="end"/>
            </w:r>
          </w:hyperlink>
        </w:p>
        <w:p w14:paraId="6749BB7F" w14:textId="3BFAFC45"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77" w:history="1">
            <w:r w:rsidR="009B2E07" w:rsidRPr="00DF70D4">
              <w:rPr>
                <w:rStyle w:val="Hyperlink"/>
                <w:noProof/>
                <w:highlight w:val="white"/>
              </w:rPr>
              <w:t>15.11.2.</w:t>
            </w:r>
            <w:r w:rsidR="009B2E07">
              <w:rPr>
                <w:rFonts w:asciiTheme="minorHAnsi" w:eastAsiaTheme="minorEastAsia" w:hAnsiTheme="minorHAnsi"/>
                <w:noProof/>
                <w:color w:val="auto"/>
                <w:lang w:val="sv-SE" w:eastAsia="sv-SE"/>
              </w:rPr>
              <w:tab/>
            </w:r>
            <w:r w:rsidR="009B2E07" w:rsidRPr="00DF70D4">
              <w:rPr>
                <w:rStyle w:val="Hyperlink"/>
                <w:noProof/>
                <w:highlight w:val="white"/>
              </w:rPr>
              <w:t>Environment Variables</w:t>
            </w:r>
            <w:r w:rsidR="009B2E07">
              <w:rPr>
                <w:noProof/>
                <w:webHidden/>
              </w:rPr>
              <w:tab/>
            </w:r>
            <w:r w:rsidR="009B2E07">
              <w:rPr>
                <w:noProof/>
                <w:webHidden/>
              </w:rPr>
              <w:fldChar w:fldCharType="begin"/>
            </w:r>
            <w:r w:rsidR="009B2E07">
              <w:rPr>
                <w:noProof/>
                <w:webHidden/>
              </w:rPr>
              <w:instrText xml:space="preserve"> PAGEREF _Toc93320677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12AADB9E" w14:textId="5036BBF4"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78" w:history="1">
            <w:r w:rsidR="009B2E07" w:rsidRPr="00DF70D4">
              <w:rPr>
                <w:rStyle w:val="Hyperlink"/>
                <w:noProof/>
                <w:highlight w:val="white"/>
              </w:rPr>
              <w:t>15.11.3.</w:t>
            </w:r>
            <w:r w:rsidR="009B2E07">
              <w:rPr>
                <w:rFonts w:asciiTheme="minorHAnsi" w:eastAsiaTheme="minorEastAsia" w:hAnsiTheme="minorHAnsi"/>
                <w:noProof/>
                <w:color w:val="auto"/>
                <w:lang w:val="sv-SE" w:eastAsia="sv-SE"/>
              </w:rPr>
              <w:tab/>
            </w:r>
            <w:r w:rsidR="009B2E07" w:rsidRPr="00DF70D4">
              <w:rPr>
                <w:rStyle w:val="Hyperlink"/>
                <w:noProof/>
                <w:highlight w:val="white"/>
              </w:rPr>
              <w:t>Searching</w:t>
            </w:r>
            <w:r w:rsidR="009B2E07">
              <w:rPr>
                <w:noProof/>
                <w:webHidden/>
              </w:rPr>
              <w:tab/>
            </w:r>
            <w:r w:rsidR="009B2E07">
              <w:rPr>
                <w:noProof/>
                <w:webHidden/>
              </w:rPr>
              <w:fldChar w:fldCharType="begin"/>
            </w:r>
            <w:r w:rsidR="009B2E07">
              <w:rPr>
                <w:noProof/>
                <w:webHidden/>
              </w:rPr>
              <w:instrText xml:space="preserve"> PAGEREF _Toc93320678 \h </w:instrText>
            </w:r>
            <w:r w:rsidR="009B2E07">
              <w:rPr>
                <w:noProof/>
                <w:webHidden/>
              </w:rPr>
            </w:r>
            <w:r w:rsidR="009B2E07">
              <w:rPr>
                <w:noProof/>
                <w:webHidden/>
              </w:rPr>
              <w:fldChar w:fldCharType="separate"/>
            </w:r>
            <w:r w:rsidR="009B2E07">
              <w:rPr>
                <w:noProof/>
                <w:webHidden/>
              </w:rPr>
              <w:t>365</w:t>
            </w:r>
            <w:r w:rsidR="009B2E07">
              <w:rPr>
                <w:noProof/>
                <w:webHidden/>
              </w:rPr>
              <w:fldChar w:fldCharType="end"/>
            </w:r>
          </w:hyperlink>
        </w:p>
        <w:p w14:paraId="3FB80621" w14:textId="29D6C38D"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79" w:history="1">
            <w:r w:rsidR="009B2E07" w:rsidRPr="00DF70D4">
              <w:rPr>
                <w:rStyle w:val="Hyperlink"/>
                <w:noProof/>
                <w:highlight w:val="white"/>
              </w:rPr>
              <w:t>15.11.4.</w:t>
            </w:r>
            <w:r w:rsidR="009B2E07">
              <w:rPr>
                <w:rFonts w:asciiTheme="minorHAnsi" w:eastAsiaTheme="minorEastAsia" w:hAnsiTheme="minorHAnsi"/>
                <w:noProof/>
                <w:color w:val="auto"/>
                <w:lang w:val="sv-SE" w:eastAsia="sv-SE"/>
              </w:rPr>
              <w:tab/>
            </w:r>
            <w:r w:rsidR="009B2E07" w:rsidRPr="00DF70D4">
              <w:rPr>
                <w:rStyle w:val="Hyperlink"/>
                <w:noProof/>
                <w:highlight w:val="white"/>
              </w:rPr>
              <w:t>Random Number Generation</w:t>
            </w:r>
            <w:r w:rsidR="009B2E07">
              <w:rPr>
                <w:noProof/>
                <w:webHidden/>
              </w:rPr>
              <w:tab/>
            </w:r>
            <w:r w:rsidR="009B2E07">
              <w:rPr>
                <w:noProof/>
                <w:webHidden/>
              </w:rPr>
              <w:fldChar w:fldCharType="begin"/>
            </w:r>
            <w:r w:rsidR="009B2E07">
              <w:rPr>
                <w:noProof/>
                <w:webHidden/>
              </w:rPr>
              <w:instrText xml:space="preserve"> PAGEREF _Toc93320679 \h </w:instrText>
            </w:r>
            <w:r w:rsidR="009B2E07">
              <w:rPr>
                <w:noProof/>
                <w:webHidden/>
              </w:rPr>
            </w:r>
            <w:r w:rsidR="009B2E07">
              <w:rPr>
                <w:noProof/>
                <w:webHidden/>
              </w:rPr>
              <w:fldChar w:fldCharType="separate"/>
            </w:r>
            <w:r w:rsidR="009B2E07">
              <w:rPr>
                <w:noProof/>
                <w:webHidden/>
              </w:rPr>
              <w:t>366</w:t>
            </w:r>
            <w:r w:rsidR="009B2E07">
              <w:rPr>
                <w:noProof/>
                <w:webHidden/>
              </w:rPr>
              <w:fldChar w:fldCharType="end"/>
            </w:r>
          </w:hyperlink>
        </w:p>
        <w:p w14:paraId="11CFEFA4" w14:textId="76AF9F39"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80" w:history="1">
            <w:r w:rsidR="009B2E07" w:rsidRPr="00DF70D4">
              <w:rPr>
                <w:rStyle w:val="Hyperlink"/>
                <w:noProof/>
                <w:highlight w:val="white"/>
              </w:rPr>
              <w:t>15.11.5.</w:t>
            </w:r>
            <w:r w:rsidR="009B2E07">
              <w:rPr>
                <w:rFonts w:asciiTheme="minorHAnsi" w:eastAsiaTheme="minorEastAsia" w:hAnsiTheme="minorHAnsi"/>
                <w:noProof/>
                <w:color w:val="auto"/>
                <w:lang w:val="sv-SE" w:eastAsia="sv-SE"/>
              </w:rPr>
              <w:tab/>
            </w:r>
            <w:r w:rsidR="009B2E07" w:rsidRPr="00DF70D4">
              <w:rPr>
                <w:rStyle w:val="Hyperlink"/>
                <w:noProof/>
                <w:highlight w:val="white"/>
              </w:rPr>
              <w:t>Abortion and Exit</w:t>
            </w:r>
            <w:r w:rsidR="009B2E07">
              <w:rPr>
                <w:noProof/>
                <w:webHidden/>
              </w:rPr>
              <w:tab/>
            </w:r>
            <w:r w:rsidR="009B2E07">
              <w:rPr>
                <w:noProof/>
                <w:webHidden/>
              </w:rPr>
              <w:fldChar w:fldCharType="begin"/>
            </w:r>
            <w:r w:rsidR="009B2E07">
              <w:rPr>
                <w:noProof/>
                <w:webHidden/>
              </w:rPr>
              <w:instrText xml:space="preserve"> PAGEREF _Toc93320680 \h </w:instrText>
            </w:r>
            <w:r w:rsidR="009B2E07">
              <w:rPr>
                <w:noProof/>
                <w:webHidden/>
              </w:rPr>
            </w:r>
            <w:r w:rsidR="009B2E07">
              <w:rPr>
                <w:noProof/>
                <w:webHidden/>
              </w:rPr>
              <w:fldChar w:fldCharType="separate"/>
            </w:r>
            <w:r w:rsidR="009B2E07">
              <w:rPr>
                <w:noProof/>
                <w:webHidden/>
              </w:rPr>
              <w:t>367</w:t>
            </w:r>
            <w:r w:rsidR="009B2E07">
              <w:rPr>
                <w:noProof/>
                <w:webHidden/>
              </w:rPr>
              <w:fldChar w:fldCharType="end"/>
            </w:r>
          </w:hyperlink>
        </w:p>
        <w:p w14:paraId="71291D46" w14:textId="7611BB8F"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81" w:history="1">
            <w:r w:rsidR="009B2E07" w:rsidRPr="00DF70D4">
              <w:rPr>
                <w:rStyle w:val="Hyperlink"/>
                <w:noProof/>
                <w:highlight w:val="white"/>
              </w:rPr>
              <w:t>15.11.6.</w:t>
            </w:r>
            <w:r w:rsidR="009B2E07">
              <w:rPr>
                <w:rFonts w:asciiTheme="minorHAnsi" w:eastAsiaTheme="minorEastAsia" w:hAnsiTheme="minorHAnsi"/>
                <w:noProof/>
                <w:color w:val="auto"/>
                <w:lang w:val="sv-SE" w:eastAsia="sv-SE"/>
              </w:rPr>
              <w:tab/>
            </w:r>
            <w:r w:rsidR="009B2E07" w:rsidRPr="00DF70D4">
              <w:rPr>
                <w:rStyle w:val="Hyperlink"/>
                <w:noProof/>
                <w:highlight w:val="white"/>
              </w:rPr>
              <w:t>Sorting</w:t>
            </w:r>
            <w:r w:rsidR="009B2E07">
              <w:rPr>
                <w:noProof/>
                <w:webHidden/>
              </w:rPr>
              <w:tab/>
            </w:r>
            <w:r w:rsidR="009B2E07">
              <w:rPr>
                <w:noProof/>
                <w:webHidden/>
              </w:rPr>
              <w:fldChar w:fldCharType="begin"/>
            </w:r>
            <w:r w:rsidR="009B2E07">
              <w:rPr>
                <w:noProof/>
                <w:webHidden/>
              </w:rPr>
              <w:instrText xml:space="preserve"> PAGEREF _Toc93320681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154F732" w14:textId="458E5348"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82" w:history="1">
            <w:r w:rsidR="009B2E07" w:rsidRPr="00DF70D4">
              <w:rPr>
                <w:rStyle w:val="Hyperlink"/>
                <w:noProof/>
                <w:highlight w:val="white"/>
              </w:rPr>
              <w:t>15.11.7.</w:t>
            </w:r>
            <w:r w:rsidR="009B2E07">
              <w:rPr>
                <w:rFonts w:asciiTheme="minorHAnsi" w:eastAsiaTheme="minorEastAsia" w:hAnsiTheme="minorHAnsi"/>
                <w:noProof/>
                <w:color w:val="auto"/>
                <w:lang w:val="sv-SE" w:eastAsia="sv-SE"/>
              </w:rPr>
              <w:tab/>
            </w:r>
            <w:r w:rsidR="009B2E07" w:rsidRPr="00DF70D4">
              <w:rPr>
                <w:rStyle w:val="Hyperlink"/>
                <w:noProof/>
                <w:highlight w:val="white"/>
              </w:rPr>
              <w:t>Absolute Values</w:t>
            </w:r>
            <w:r w:rsidR="009B2E07">
              <w:rPr>
                <w:noProof/>
                <w:webHidden/>
              </w:rPr>
              <w:tab/>
            </w:r>
            <w:r w:rsidR="009B2E07">
              <w:rPr>
                <w:noProof/>
                <w:webHidden/>
              </w:rPr>
              <w:fldChar w:fldCharType="begin"/>
            </w:r>
            <w:r w:rsidR="009B2E07">
              <w:rPr>
                <w:noProof/>
                <w:webHidden/>
              </w:rPr>
              <w:instrText xml:space="preserve"> PAGEREF _Toc93320682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439C213D" w14:textId="2BA17C15"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83" w:history="1">
            <w:r w:rsidR="009B2E07" w:rsidRPr="00DF70D4">
              <w:rPr>
                <w:rStyle w:val="Hyperlink"/>
                <w:noProof/>
                <w:highlight w:val="white"/>
              </w:rPr>
              <w:t>15.11.8.</w:t>
            </w:r>
            <w:r w:rsidR="009B2E07">
              <w:rPr>
                <w:rFonts w:asciiTheme="minorHAnsi" w:eastAsiaTheme="minorEastAsia" w:hAnsiTheme="minorHAnsi"/>
                <w:noProof/>
                <w:color w:val="auto"/>
                <w:lang w:val="sv-SE" w:eastAsia="sv-SE"/>
              </w:rPr>
              <w:tab/>
            </w:r>
            <w:r w:rsidR="009B2E07" w:rsidRPr="00DF70D4">
              <w:rPr>
                <w:rStyle w:val="Hyperlink"/>
                <w:noProof/>
                <w:highlight w:val="white"/>
              </w:rPr>
              <w:t>Division and Modulo</w:t>
            </w:r>
            <w:r w:rsidR="009B2E07">
              <w:rPr>
                <w:noProof/>
                <w:webHidden/>
              </w:rPr>
              <w:tab/>
            </w:r>
            <w:r w:rsidR="009B2E07">
              <w:rPr>
                <w:noProof/>
                <w:webHidden/>
              </w:rPr>
              <w:fldChar w:fldCharType="begin"/>
            </w:r>
            <w:r w:rsidR="009B2E07">
              <w:rPr>
                <w:noProof/>
                <w:webHidden/>
              </w:rPr>
              <w:instrText xml:space="preserve"> PAGEREF _Toc93320683 \h </w:instrText>
            </w:r>
            <w:r w:rsidR="009B2E07">
              <w:rPr>
                <w:noProof/>
                <w:webHidden/>
              </w:rPr>
            </w:r>
            <w:r w:rsidR="009B2E07">
              <w:rPr>
                <w:noProof/>
                <w:webHidden/>
              </w:rPr>
              <w:fldChar w:fldCharType="separate"/>
            </w:r>
            <w:r w:rsidR="009B2E07">
              <w:rPr>
                <w:noProof/>
                <w:webHidden/>
              </w:rPr>
              <w:t>368</w:t>
            </w:r>
            <w:r w:rsidR="009B2E07">
              <w:rPr>
                <w:noProof/>
                <w:webHidden/>
              </w:rPr>
              <w:fldChar w:fldCharType="end"/>
            </w:r>
          </w:hyperlink>
        </w:p>
        <w:p w14:paraId="57B40676" w14:textId="6999EDF3"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84" w:history="1">
            <w:r w:rsidR="009B2E07" w:rsidRPr="00DF70D4">
              <w:rPr>
                <w:rStyle w:val="Hyperlink"/>
                <w:noProof/>
              </w:rPr>
              <w:t>15.11.9.</w:t>
            </w:r>
            <w:r w:rsidR="009B2E07">
              <w:rPr>
                <w:rFonts w:asciiTheme="minorHAnsi" w:eastAsiaTheme="minorEastAsia" w:hAnsiTheme="minorHAnsi"/>
                <w:noProof/>
                <w:color w:val="auto"/>
                <w:lang w:val="sv-SE" w:eastAsia="sv-SE"/>
              </w:rPr>
              <w:tab/>
            </w:r>
            <w:r w:rsidR="009B2E07" w:rsidRPr="00DF70D4">
              <w:rPr>
                <w:rStyle w:val="Hyperlink"/>
                <w:noProof/>
              </w:rPr>
              <w:t>Dynamic Memory Management</w:t>
            </w:r>
            <w:r w:rsidR="009B2E07">
              <w:rPr>
                <w:noProof/>
                <w:webHidden/>
              </w:rPr>
              <w:tab/>
            </w:r>
            <w:r w:rsidR="009B2E07">
              <w:rPr>
                <w:noProof/>
                <w:webHidden/>
              </w:rPr>
              <w:fldChar w:fldCharType="begin"/>
            </w:r>
            <w:r w:rsidR="009B2E07">
              <w:rPr>
                <w:noProof/>
                <w:webHidden/>
              </w:rPr>
              <w:instrText xml:space="preserve"> PAGEREF _Toc93320684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068CCE3" w14:textId="62621DA5" w:rsidR="009B2E07" w:rsidRDefault="00970EFC">
          <w:pPr>
            <w:pStyle w:val="TOC2"/>
            <w:tabs>
              <w:tab w:val="left" w:pos="1100"/>
              <w:tab w:val="right" w:leader="dot" w:pos="9350"/>
            </w:tabs>
            <w:rPr>
              <w:rFonts w:asciiTheme="minorHAnsi" w:eastAsiaTheme="minorEastAsia" w:hAnsiTheme="minorHAnsi"/>
              <w:noProof/>
              <w:color w:val="auto"/>
              <w:lang w:val="sv-SE" w:eastAsia="sv-SE"/>
            </w:rPr>
          </w:pPr>
          <w:hyperlink w:anchor="_Toc93320685" w:history="1">
            <w:r w:rsidR="009B2E07" w:rsidRPr="00DF70D4">
              <w:rPr>
                <w:rStyle w:val="Hyperlink"/>
                <w:noProof/>
              </w:rPr>
              <w:t>15.12.</w:t>
            </w:r>
            <w:r w:rsidR="009B2E07">
              <w:rPr>
                <w:rFonts w:asciiTheme="minorHAnsi" w:eastAsiaTheme="minorEastAsia" w:hAnsiTheme="minorHAnsi"/>
                <w:noProof/>
                <w:color w:val="auto"/>
                <w:lang w:val="sv-SE" w:eastAsia="sv-SE"/>
              </w:rPr>
              <w:tab/>
            </w:r>
            <w:r w:rsidR="009B2E07" w:rsidRPr="00DF70D4">
              <w:rPr>
                <w:rStyle w:val="Hyperlink"/>
                <w:noProof/>
              </w:rPr>
              <w:t>Time</w:t>
            </w:r>
            <w:r w:rsidR="009B2E07">
              <w:rPr>
                <w:noProof/>
                <w:webHidden/>
              </w:rPr>
              <w:tab/>
            </w:r>
            <w:r w:rsidR="009B2E07">
              <w:rPr>
                <w:noProof/>
                <w:webHidden/>
              </w:rPr>
              <w:fldChar w:fldCharType="begin"/>
            </w:r>
            <w:r w:rsidR="009B2E07">
              <w:rPr>
                <w:noProof/>
                <w:webHidden/>
              </w:rPr>
              <w:instrText xml:space="preserve"> PAGEREF _Toc93320685 \h </w:instrText>
            </w:r>
            <w:r w:rsidR="009B2E07">
              <w:rPr>
                <w:noProof/>
                <w:webHidden/>
              </w:rPr>
            </w:r>
            <w:r w:rsidR="009B2E07">
              <w:rPr>
                <w:noProof/>
                <w:webHidden/>
              </w:rPr>
              <w:fldChar w:fldCharType="separate"/>
            </w:r>
            <w:r w:rsidR="009B2E07">
              <w:rPr>
                <w:noProof/>
                <w:webHidden/>
              </w:rPr>
              <w:t>369</w:t>
            </w:r>
            <w:r w:rsidR="009B2E07">
              <w:rPr>
                <w:noProof/>
                <w:webHidden/>
              </w:rPr>
              <w:fldChar w:fldCharType="end"/>
            </w:r>
          </w:hyperlink>
        </w:p>
        <w:p w14:paraId="3F88E925" w14:textId="79DED10F"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86" w:history="1">
            <w:r w:rsidR="009B2E07" w:rsidRPr="00DF70D4">
              <w:rPr>
                <w:rStyle w:val="Hyperlink"/>
                <w:noProof/>
                <w:highlight w:val="white"/>
              </w:rPr>
              <w:t>15.12.1.</w:t>
            </w:r>
            <w:r w:rsidR="009B2E07">
              <w:rPr>
                <w:rFonts w:asciiTheme="minorHAnsi" w:eastAsiaTheme="minorEastAsia" w:hAnsiTheme="minorHAnsi"/>
                <w:noProof/>
                <w:color w:val="auto"/>
                <w:lang w:val="sv-SE" w:eastAsia="sv-SE"/>
              </w:rPr>
              <w:tab/>
            </w:r>
            <w:r w:rsidR="009B2E07" w:rsidRPr="00DF70D4">
              <w:rPr>
                <w:rStyle w:val="Hyperlink"/>
                <w:noProof/>
                <w:highlight w:val="white"/>
              </w:rPr>
              <w:t>Obtaining Time</w:t>
            </w:r>
            <w:r w:rsidR="009B2E07">
              <w:rPr>
                <w:noProof/>
                <w:webHidden/>
              </w:rPr>
              <w:tab/>
            </w:r>
            <w:r w:rsidR="009B2E07">
              <w:rPr>
                <w:noProof/>
                <w:webHidden/>
              </w:rPr>
              <w:fldChar w:fldCharType="begin"/>
            </w:r>
            <w:r w:rsidR="009B2E07">
              <w:rPr>
                <w:noProof/>
                <w:webHidden/>
              </w:rPr>
              <w:instrText xml:space="preserve"> PAGEREF _Toc93320686 \h </w:instrText>
            </w:r>
            <w:r w:rsidR="009B2E07">
              <w:rPr>
                <w:noProof/>
                <w:webHidden/>
              </w:rPr>
            </w:r>
            <w:r w:rsidR="009B2E07">
              <w:rPr>
                <w:noProof/>
                <w:webHidden/>
              </w:rPr>
              <w:fldChar w:fldCharType="separate"/>
            </w:r>
            <w:r w:rsidR="009B2E07">
              <w:rPr>
                <w:noProof/>
                <w:webHidden/>
              </w:rPr>
              <w:t>370</w:t>
            </w:r>
            <w:r w:rsidR="009B2E07">
              <w:rPr>
                <w:noProof/>
                <w:webHidden/>
              </w:rPr>
              <w:fldChar w:fldCharType="end"/>
            </w:r>
          </w:hyperlink>
        </w:p>
        <w:p w14:paraId="026511A1" w14:textId="2E12ACD4" w:rsidR="009B2E07" w:rsidRDefault="00970EFC">
          <w:pPr>
            <w:pStyle w:val="TOC3"/>
            <w:tabs>
              <w:tab w:val="left" w:pos="1540"/>
              <w:tab w:val="right" w:leader="dot" w:pos="9350"/>
            </w:tabs>
            <w:rPr>
              <w:rFonts w:asciiTheme="minorHAnsi" w:eastAsiaTheme="minorEastAsia" w:hAnsiTheme="minorHAnsi"/>
              <w:noProof/>
              <w:color w:val="auto"/>
              <w:lang w:val="sv-SE" w:eastAsia="sv-SE"/>
            </w:rPr>
          </w:pPr>
          <w:hyperlink w:anchor="_Toc93320687" w:history="1">
            <w:r w:rsidR="009B2E07" w:rsidRPr="00DF70D4">
              <w:rPr>
                <w:rStyle w:val="Hyperlink"/>
                <w:noProof/>
                <w:highlight w:val="white"/>
              </w:rPr>
              <w:t>15.12.2.</w:t>
            </w:r>
            <w:r w:rsidR="009B2E07">
              <w:rPr>
                <w:rFonts w:asciiTheme="minorHAnsi" w:eastAsiaTheme="minorEastAsia" w:hAnsiTheme="minorHAnsi"/>
                <w:noProof/>
                <w:color w:val="auto"/>
                <w:lang w:val="sv-SE" w:eastAsia="sv-SE"/>
              </w:rPr>
              <w:tab/>
            </w:r>
            <w:r w:rsidR="009B2E07" w:rsidRPr="00DF70D4">
              <w:rPr>
                <w:rStyle w:val="Hyperlink"/>
                <w:noProof/>
                <w:highlight w:val="white"/>
              </w:rPr>
              <w:t>Time Formatting</w:t>
            </w:r>
            <w:r w:rsidR="009B2E07">
              <w:rPr>
                <w:noProof/>
                <w:webHidden/>
              </w:rPr>
              <w:tab/>
            </w:r>
            <w:r w:rsidR="009B2E07">
              <w:rPr>
                <w:noProof/>
                <w:webHidden/>
              </w:rPr>
              <w:fldChar w:fldCharType="begin"/>
            </w:r>
            <w:r w:rsidR="009B2E07">
              <w:rPr>
                <w:noProof/>
                <w:webHidden/>
              </w:rPr>
              <w:instrText xml:space="preserve"> PAGEREF _Toc93320687 \h </w:instrText>
            </w:r>
            <w:r w:rsidR="009B2E07">
              <w:rPr>
                <w:noProof/>
                <w:webHidden/>
              </w:rPr>
            </w:r>
            <w:r w:rsidR="009B2E07">
              <w:rPr>
                <w:noProof/>
                <w:webHidden/>
              </w:rPr>
              <w:fldChar w:fldCharType="separate"/>
            </w:r>
            <w:r w:rsidR="009B2E07">
              <w:rPr>
                <w:noProof/>
                <w:webHidden/>
              </w:rPr>
              <w:t>373</w:t>
            </w:r>
            <w:r w:rsidR="009B2E07">
              <w:rPr>
                <w:noProof/>
                <w:webHidden/>
              </w:rPr>
              <w:fldChar w:fldCharType="end"/>
            </w:r>
          </w:hyperlink>
        </w:p>
        <w:p w14:paraId="7A61F127" w14:textId="1FF909BD" w:rsidR="009B2E07" w:rsidRDefault="00970EFC">
          <w:pPr>
            <w:pStyle w:val="TOC1"/>
            <w:rPr>
              <w:rFonts w:asciiTheme="minorHAnsi" w:eastAsiaTheme="minorEastAsia" w:hAnsiTheme="minorHAnsi"/>
              <w:noProof/>
              <w:color w:val="auto"/>
              <w:lang w:val="sv-SE" w:eastAsia="sv-SE"/>
            </w:rPr>
          </w:pPr>
          <w:hyperlink w:anchor="_Toc93320688" w:history="1">
            <w:r w:rsidR="009B2E07" w:rsidRPr="00DF70D4">
              <w:rPr>
                <w:rStyle w:val="Hyperlink"/>
                <w:noProof/>
              </w:rPr>
              <w:t>A.</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_Toc93320688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1A6D50B2" w14:textId="16AAF9D3"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689" w:history="1">
            <w:r w:rsidR="009B2E07" w:rsidRPr="00DF70D4">
              <w:rPr>
                <w:rStyle w:val="Hyperlink"/>
                <w:noProof/>
              </w:rPr>
              <w:t>A.1.</w:t>
            </w:r>
            <w:r w:rsidR="009B2E07">
              <w:rPr>
                <w:rFonts w:asciiTheme="minorHAnsi" w:eastAsiaTheme="minorEastAsia" w:hAnsiTheme="minorHAnsi"/>
                <w:noProof/>
                <w:color w:val="auto"/>
                <w:lang w:val="sv-SE" w:eastAsia="sv-SE"/>
              </w:rPr>
              <w:tab/>
            </w:r>
            <w:r w:rsidR="009B2E07" w:rsidRPr="00DF70D4">
              <w:rPr>
                <w:rStyle w:val="Hyperlink"/>
                <w:noProof/>
              </w:rPr>
              <w:t>The Expression Scanner and Parser</w:t>
            </w:r>
            <w:r w:rsidR="009B2E07">
              <w:rPr>
                <w:noProof/>
                <w:webHidden/>
              </w:rPr>
              <w:tab/>
            </w:r>
            <w:r w:rsidR="009B2E07">
              <w:rPr>
                <w:noProof/>
                <w:webHidden/>
              </w:rPr>
              <w:fldChar w:fldCharType="begin"/>
            </w:r>
            <w:r w:rsidR="009B2E07">
              <w:rPr>
                <w:noProof/>
                <w:webHidden/>
              </w:rPr>
              <w:instrText xml:space="preserve"> PAGEREF _Toc93320689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6EBD79E1" w14:textId="7489AEB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90" w:history="1">
            <w:r w:rsidR="009B2E07" w:rsidRPr="00DF70D4">
              <w:rPr>
                <w:rStyle w:val="Hyperlink"/>
                <w:noProof/>
              </w:rPr>
              <w:t>A.1.1.</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_Toc93320690 \h </w:instrText>
            </w:r>
            <w:r w:rsidR="009B2E07">
              <w:rPr>
                <w:noProof/>
                <w:webHidden/>
              </w:rPr>
            </w:r>
            <w:r w:rsidR="009B2E07">
              <w:rPr>
                <w:noProof/>
                <w:webHidden/>
              </w:rPr>
              <w:fldChar w:fldCharType="separate"/>
            </w:r>
            <w:r w:rsidR="009B2E07">
              <w:rPr>
                <w:noProof/>
                <w:webHidden/>
              </w:rPr>
              <w:t>379</w:t>
            </w:r>
            <w:r w:rsidR="009B2E07">
              <w:rPr>
                <w:noProof/>
                <w:webHidden/>
              </w:rPr>
              <w:fldChar w:fldCharType="end"/>
            </w:r>
          </w:hyperlink>
        </w:p>
        <w:p w14:paraId="75F995EF" w14:textId="73AAD3F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91" w:history="1">
            <w:r w:rsidR="009B2E07" w:rsidRPr="00DF70D4">
              <w:rPr>
                <w:rStyle w:val="Hyperlink"/>
                <w:noProof/>
              </w:rPr>
              <w:t>A.1.2.</w:t>
            </w:r>
            <w:r w:rsidR="009B2E07">
              <w:rPr>
                <w:rFonts w:asciiTheme="minorHAnsi" w:eastAsiaTheme="minorEastAsia" w:hAnsiTheme="minorHAnsi"/>
                <w:noProof/>
                <w:color w:val="auto"/>
                <w:lang w:val="sv-SE" w:eastAsia="sv-SE"/>
              </w:rPr>
              <w:tab/>
            </w:r>
            <w:r w:rsidR="009B2E07" w:rsidRPr="00DF70D4">
              <w:rPr>
                <w:rStyle w:val="Hyperlink"/>
                <w:noProof/>
              </w:rPr>
              <w:t>The Parser</w:t>
            </w:r>
            <w:r w:rsidR="009B2E07">
              <w:rPr>
                <w:noProof/>
                <w:webHidden/>
              </w:rPr>
              <w:tab/>
            </w:r>
            <w:r w:rsidR="009B2E07">
              <w:rPr>
                <w:noProof/>
                <w:webHidden/>
              </w:rPr>
              <w:fldChar w:fldCharType="begin"/>
            </w:r>
            <w:r w:rsidR="009B2E07">
              <w:rPr>
                <w:noProof/>
                <w:webHidden/>
              </w:rPr>
              <w:instrText xml:space="preserve"> PAGEREF _Toc93320691 \h </w:instrText>
            </w:r>
            <w:r w:rsidR="009B2E07">
              <w:rPr>
                <w:noProof/>
                <w:webHidden/>
              </w:rPr>
            </w:r>
            <w:r w:rsidR="009B2E07">
              <w:rPr>
                <w:noProof/>
                <w:webHidden/>
              </w:rPr>
              <w:fldChar w:fldCharType="separate"/>
            </w:r>
            <w:r w:rsidR="009B2E07">
              <w:rPr>
                <w:noProof/>
                <w:webHidden/>
              </w:rPr>
              <w:t>380</w:t>
            </w:r>
            <w:r w:rsidR="009B2E07">
              <w:rPr>
                <w:noProof/>
                <w:webHidden/>
              </w:rPr>
              <w:fldChar w:fldCharType="end"/>
            </w:r>
          </w:hyperlink>
        </w:p>
        <w:p w14:paraId="02F9F2EE" w14:textId="534F1BB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92" w:history="1">
            <w:r w:rsidR="009B2E07" w:rsidRPr="00DF70D4">
              <w:rPr>
                <w:rStyle w:val="Hyperlink"/>
                <w:noProof/>
              </w:rPr>
              <w:t>A.1.3.</w:t>
            </w:r>
            <w:r w:rsidR="009B2E07">
              <w:rPr>
                <w:rFonts w:asciiTheme="minorHAnsi" w:eastAsiaTheme="minorEastAsia" w:hAnsiTheme="minorHAnsi"/>
                <w:noProof/>
                <w:color w:val="auto"/>
                <w:lang w:val="sv-SE" w:eastAsia="sv-SE"/>
              </w:rPr>
              <w:tab/>
            </w:r>
            <w:r w:rsidR="009B2E07" w:rsidRPr="00DF70D4">
              <w:rPr>
                <w:rStyle w:val="Hyperlink"/>
                <w:noProof/>
              </w:rPr>
              <w:t>The Scanner</w:t>
            </w:r>
            <w:r w:rsidR="009B2E07">
              <w:rPr>
                <w:noProof/>
                <w:webHidden/>
              </w:rPr>
              <w:tab/>
            </w:r>
            <w:r w:rsidR="009B2E07">
              <w:rPr>
                <w:noProof/>
                <w:webHidden/>
              </w:rPr>
              <w:fldChar w:fldCharType="begin"/>
            </w:r>
            <w:r w:rsidR="009B2E07">
              <w:rPr>
                <w:noProof/>
                <w:webHidden/>
              </w:rPr>
              <w:instrText xml:space="preserve"> PAGEREF _Toc93320692 \h </w:instrText>
            </w:r>
            <w:r w:rsidR="009B2E07">
              <w:rPr>
                <w:noProof/>
                <w:webHidden/>
              </w:rPr>
            </w:r>
            <w:r w:rsidR="009B2E07">
              <w:rPr>
                <w:noProof/>
                <w:webHidden/>
              </w:rPr>
              <w:fldChar w:fldCharType="separate"/>
            </w:r>
            <w:r w:rsidR="009B2E07">
              <w:rPr>
                <w:noProof/>
                <w:webHidden/>
              </w:rPr>
              <w:t>384</w:t>
            </w:r>
            <w:r w:rsidR="009B2E07">
              <w:rPr>
                <w:noProof/>
                <w:webHidden/>
              </w:rPr>
              <w:fldChar w:fldCharType="end"/>
            </w:r>
          </w:hyperlink>
        </w:p>
        <w:p w14:paraId="49E946BD" w14:textId="7B8F35E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93" w:history="1">
            <w:r w:rsidR="009B2E07" w:rsidRPr="00DF70D4">
              <w:rPr>
                <w:rStyle w:val="Hyperlink"/>
                <w:noProof/>
              </w:rPr>
              <w:t>A.1.4.</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Expression Parser</w:t>
            </w:r>
            <w:r w:rsidR="009B2E07">
              <w:rPr>
                <w:noProof/>
                <w:webHidden/>
              </w:rPr>
              <w:tab/>
            </w:r>
            <w:r w:rsidR="009B2E07">
              <w:rPr>
                <w:noProof/>
                <w:webHidden/>
              </w:rPr>
              <w:fldChar w:fldCharType="begin"/>
            </w:r>
            <w:r w:rsidR="009B2E07">
              <w:rPr>
                <w:noProof/>
                <w:webHidden/>
              </w:rPr>
              <w:instrText xml:space="preserve"> PAGEREF _Toc93320693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154B95EF" w14:textId="652523D5"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694" w:history="1">
            <w:r w:rsidR="009B2E07" w:rsidRPr="00DF70D4">
              <w:rPr>
                <w:rStyle w:val="Hyperlink"/>
                <w:noProof/>
              </w:rPr>
              <w:t>A.2.</w:t>
            </w:r>
            <w:r w:rsidR="009B2E07">
              <w:rPr>
                <w:rFonts w:asciiTheme="minorHAnsi" w:eastAsiaTheme="minorEastAsia" w:hAnsiTheme="minorHAnsi"/>
                <w:noProof/>
                <w:color w:val="auto"/>
                <w:lang w:val="sv-SE" w:eastAsia="sv-SE"/>
              </w:rPr>
              <w:tab/>
            </w:r>
            <w:r w:rsidR="009B2E07" w:rsidRPr="00DF70D4">
              <w:rPr>
                <w:rStyle w:val="Hyperlink"/>
                <w:noProof/>
              </w:rPr>
              <w:t>The Preprocessor Scanner and Parser</w:t>
            </w:r>
            <w:r w:rsidR="009B2E07">
              <w:rPr>
                <w:noProof/>
                <w:webHidden/>
              </w:rPr>
              <w:tab/>
            </w:r>
            <w:r w:rsidR="009B2E07">
              <w:rPr>
                <w:noProof/>
                <w:webHidden/>
              </w:rPr>
              <w:fldChar w:fldCharType="begin"/>
            </w:r>
            <w:r w:rsidR="009B2E07">
              <w:rPr>
                <w:noProof/>
                <w:webHidden/>
              </w:rPr>
              <w:instrText xml:space="preserve"> PAGEREF _Toc93320694 \h </w:instrText>
            </w:r>
            <w:r w:rsidR="009B2E07">
              <w:rPr>
                <w:noProof/>
                <w:webHidden/>
              </w:rPr>
            </w:r>
            <w:r w:rsidR="009B2E07">
              <w:rPr>
                <w:noProof/>
                <w:webHidden/>
              </w:rPr>
              <w:fldChar w:fldCharType="separate"/>
            </w:r>
            <w:r w:rsidR="009B2E07">
              <w:rPr>
                <w:noProof/>
                <w:webHidden/>
              </w:rPr>
              <w:t>386</w:t>
            </w:r>
            <w:r w:rsidR="009B2E07">
              <w:rPr>
                <w:noProof/>
                <w:webHidden/>
              </w:rPr>
              <w:fldChar w:fldCharType="end"/>
            </w:r>
          </w:hyperlink>
        </w:p>
        <w:p w14:paraId="0FC3B111" w14:textId="517BDFB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95" w:history="1">
            <w:r w:rsidR="009B2E07" w:rsidRPr="00DF70D4">
              <w:rPr>
                <w:rStyle w:val="Hyperlink"/>
                <w:noProof/>
              </w:rPr>
              <w:t>A.2.5.</w:t>
            </w:r>
            <w:r w:rsidR="009B2E07">
              <w:rPr>
                <w:rFonts w:asciiTheme="minorHAnsi" w:eastAsiaTheme="minorEastAsia" w:hAnsiTheme="minorHAnsi"/>
                <w:noProof/>
                <w:color w:val="auto"/>
                <w:lang w:val="sv-SE" w:eastAsia="sv-SE"/>
              </w:rPr>
              <w:tab/>
            </w:r>
            <w:r w:rsidR="009B2E07" w:rsidRPr="00DF70D4">
              <w:rPr>
                <w:rStyle w:val="Hyperlink"/>
                <w:noProof/>
                <w:highlight w:val="white"/>
              </w:rPr>
              <w:t>The Partial Preprocessor Parser</w:t>
            </w:r>
            <w:r w:rsidR="009B2E07">
              <w:rPr>
                <w:noProof/>
                <w:webHidden/>
              </w:rPr>
              <w:tab/>
            </w:r>
            <w:r w:rsidR="009B2E07">
              <w:rPr>
                <w:noProof/>
                <w:webHidden/>
              </w:rPr>
              <w:fldChar w:fldCharType="begin"/>
            </w:r>
            <w:r w:rsidR="009B2E07">
              <w:rPr>
                <w:noProof/>
                <w:webHidden/>
              </w:rPr>
              <w:instrText xml:space="preserve"> PAGEREF _Toc93320695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616C9857" w14:textId="7B172D0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96" w:history="1">
            <w:r w:rsidR="009B2E07" w:rsidRPr="00DF70D4">
              <w:rPr>
                <w:rStyle w:val="Hyperlink"/>
                <w:noProof/>
              </w:rPr>
              <w:t>A.2.6.</w:t>
            </w:r>
            <w:r w:rsidR="009B2E07">
              <w:rPr>
                <w:rFonts w:asciiTheme="minorHAnsi" w:eastAsiaTheme="minorEastAsia" w:hAnsiTheme="minorHAnsi"/>
                <w:noProof/>
                <w:color w:val="auto"/>
                <w:lang w:val="sv-SE" w:eastAsia="sv-SE"/>
              </w:rPr>
              <w:tab/>
            </w:r>
            <w:r w:rsidR="009B2E07" w:rsidRPr="00DF70D4">
              <w:rPr>
                <w:rStyle w:val="Hyperlink"/>
                <w:noProof/>
              </w:rPr>
              <w:t>If-Else-Chain</w:t>
            </w:r>
            <w:r w:rsidR="009B2E07">
              <w:rPr>
                <w:noProof/>
                <w:webHidden/>
              </w:rPr>
              <w:tab/>
            </w:r>
            <w:r w:rsidR="009B2E07">
              <w:rPr>
                <w:noProof/>
                <w:webHidden/>
              </w:rPr>
              <w:fldChar w:fldCharType="begin"/>
            </w:r>
            <w:r w:rsidR="009B2E07">
              <w:rPr>
                <w:noProof/>
                <w:webHidden/>
              </w:rPr>
              <w:instrText xml:space="preserve"> PAGEREF _Toc93320696 \h </w:instrText>
            </w:r>
            <w:r w:rsidR="009B2E07">
              <w:rPr>
                <w:noProof/>
                <w:webHidden/>
              </w:rPr>
            </w:r>
            <w:r w:rsidR="009B2E07">
              <w:rPr>
                <w:noProof/>
                <w:webHidden/>
              </w:rPr>
              <w:fldChar w:fldCharType="separate"/>
            </w:r>
            <w:r w:rsidR="009B2E07">
              <w:rPr>
                <w:noProof/>
                <w:webHidden/>
              </w:rPr>
              <w:t>388</w:t>
            </w:r>
            <w:r w:rsidR="009B2E07">
              <w:rPr>
                <w:noProof/>
                <w:webHidden/>
              </w:rPr>
              <w:fldChar w:fldCharType="end"/>
            </w:r>
          </w:hyperlink>
        </w:p>
        <w:p w14:paraId="1E1D202B" w14:textId="64CE6218"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697" w:history="1">
            <w:r w:rsidR="009B2E07" w:rsidRPr="00DF70D4">
              <w:rPr>
                <w:rStyle w:val="Hyperlink"/>
                <w:noProof/>
              </w:rPr>
              <w:t>A.3.</w:t>
            </w:r>
            <w:r w:rsidR="009B2E07">
              <w:rPr>
                <w:rFonts w:asciiTheme="minorHAnsi" w:eastAsiaTheme="minorEastAsia" w:hAnsiTheme="minorHAnsi"/>
                <w:noProof/>
                <w:color w:val="auto"/>
                <w:lang w:val="sv-SE" w:eastAsia="sv-SE"/>
              </w:rPr>
              <w:tab/>
            </w:r>
            <w:r w:rsidR="009B2E07" w:rsidRPr="00DF70D4">
              <w:rPr>
                <w:rStyle w:val="Hyperlink"/>
                <w:noProof/>
              </w:rPr>
              <w:t>The Preprocessor</w:t>
            </w:r>
            <w:r w:rsidR="009B2E07">
              <w:rPr>
                <w:noProof/>
                <w:webHidden/>
              </w:rPr>
              <w:tab/>
            </w:r>
            <w:r w:rsidR="009B2E07">
              <w:rPr>
                <w:noProof/>
                <w:webHidden/>
              </w:rPr>
              <w:fldChar w:fldCharType="begin"/>
            </w:r>
            <w:r w:rsidR="009B2E07">
              <w:rPr>
                <w:noProof/>
                <w:webHidden/>
              </w:rPr>
              <w:instrText xml:space="preserve"> PAGEREF _Toc93320697 \h </w:instrText>
            </w:r>
            <w:r w:rsidR="009B2E07">
              <w:rPr>
                <w:noProof/>
                <w:webHidden/>
              </w:rPr>
            </w:r>
            <w:r w:rsidR="009B2E07">
              <w:rPr>
                <w:noProof/>
                <w:webHidden/>
              </w:rPr>
              <w:fldChar w:fldCharType="separate"/>
            </w:r>
            <w:r w:rsidR="009B2E07">
              <w:rPr>
                <w:noProof/>
                <w:webHidden/>
              </w:rPr>
              <w:t>389</w:t>
            </w:r>
            <w:r w:rsidR="009B2E07">
              <w:rPr>
                <w:noProof/>
                <w:webHidden/>
              </w:rPr>
              <w:fldChar w:fldCharType="end"/>
            </w:r>
          </w:hyperlink>
        </w:p>
        <w:p w14:paraId="5E67CDF0" w14:textId="3641D89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98" w:history="1">
            <w:r w:rsidR="009B2E07" w:rsidRPr="00DF70D4">
              <w:rPr>
                <w:rStyle w:val="Hyperlink"/>
                <w:noProof/>
              </w:rPr>
              <w:t>A.3.7.</w:t>
            </w:r>
            <w:r w:rsidR="009B2E07">
              <w:rPr>
                <w:rFonts w:asciiTheme="minorHAnsi" w:eastAsiaTheme="minorEastAsia" w:hAnsiTheme="minorHAnsi"/>
                <w:noProof/>
                <w:color w:val="auto"/>
                <w:lang w:val="sv-SE" w:eastAsia="sv-SE"/>
              </w:rPr>
              <w:tab/>
            </w:r>
            <w:r w:rsidR="009B2E07" w:rsidRPr="00DF70D4">
              <w:rPr>
                <w:rStyle w:val="Hyperlink"/>
                <w:noProof/>
              </w:rPr>
              <w:t>Tri Graphs</w:t>
            </w:r>
            <w:r w:rsidR="009B2E07">
              <w:rPr>
                <w:noProof/>
                <w:webHidden/>
              </w:rPr>
              <w:tab/>
            </w:r>
            <w:r w:rsidR="009B2E07">
              <w:rPr>
                <w:noProof/>
                <w:webHidden/>
              </w:rPr>
              <w:fldChar w:fldCharType="begin"/>
            </w:r>
            <w:r w:rsidR="009B2E07">
              <w:rPr>
                <w:noProof/>
                <w:webHidden/>
              </w:rPr>
              <w:instrText xml:space="preserve"> PAGEREF _Toc93320698 \h </w:instrText>
            </w:r>
            <w:r w:rsidR="009B2E07">
              <w:rPr>
                <w:noProof/>
                <w:webHidden/>
              </w:rPr>
            </w:r>
            <w:r w:rsidR="009B2E07">
              <w:rPr>
                <w:noProof/>
                <w:webHidden/>
              </w:rPr>
              <w:fldChar w:fldCharType="separate"/>
            </w:r>
            <w:r w:rsidR="009B2E07">
              <w:rPr>
                <w:noProof/>
                <w:webHidden/>
              </w:rPr>
              <w:t>391</w:t>
            </w:r>
            <w:r w:rsidR="009B2E07">
              <w:rPr>
                <w:noProof/>
                <w:webHidden/>
              </w:rPr>
              <w:fldChar w:fldCharType="end"/>
            </w:r>
          </w:hyperlink>
        </w:p>
        <w:p w14:paraId="4F54527E" w14:textId="5C3F2F0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699" w:history="1">
            <w:r w:rsidR="009B2E07" w:rsidRPr="00DF70D4">
              <w:rPr>
                <w:rStyle w:val="Hyperlink"/>
                <w:noProof/>
              </w:rPr>
              <w:t>A.3.8.</w:t>
            </w:r>
            <w:r w:rsidR="009B2E07">
              <w:rPr>
                <w:rFonts w:asciiTheme="minorHAnsi" w:eastAsiaTheme="minorEastAsia" w:hAnsiTheme="minorHAnsi"/>
                <w:noProof/>
                <w:color w:val="auto"/>
                <w:lang w:val="sv-SE" w:eastAsia="sv-SE"/>
              </w:rPr>
              <w:tab/>
            </w:r>
            <w:r w:rsidR="009B2E07" w:rsidRPr="00DF70D4">
              <w:rPr>
                <w:rStyle w:val="Hyperlink"/>
                <w:noProof/>
              </w:rPr>
              <w:t>Comments, Strings, and Characters</w:t>
            </w:r>
            <w:r w:rsidR="009B2E07">
              <w:rPr>
                <w:noProof/>
                <w:webHidden/>
              </w:rPr>
              <w:tab/>
            </w:r>
            <w:r w:rsidR="009B2E07">
              <w:rPr>
                <w:noProof/>
                <w:webHidden/>
              </w:rPr>
              <w:fldChar w:fldCharType="begin"/>
            </w:r>
            <w:r w:rsidR="009B2E07">
              <w:rPr>
                <w:noProof/>
                <w:webHidden/>
              </w:rPr>
              <w:instrText xml:space="preserve"> PAGEREF _Toc93320699 \h </w:instrText>
            </w:r>
            <w:r w:rsidR="009B2E07">
              <w:rPr>
                <w:noProof/>
                <w:webHidden/>
              </w:rPr>
            </w:r>
            <w:r w:rsidR="009B2E07">
              <w:rPr>
                <w:noProof/>
                <w:webHidden/>
              </w:rPr>
              <w:fldChar w:fldCharType="separate"/>
            </w:r>
            <w:r w:rsidR="009B2E07">
              <w:rPr>
                <w:noProof/>
                <w:webHidden/>
              </w:rPr>
              <w:t>392</w:t>
            </w:r>
            <w:r w:rsidR="009B2E07">
              <w:rPr>
                <w:noProof/>
                <w:webHidden/>
              </w:rPr>
              <w:fldChar w:fldCharType="end"/>
            </w:r>
          </w:hyperlink>
        </w:p>
        <w:p w14:paraId="70ED9199" w14:textId="14C8587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0" w:history="1">
            <w:r w:rsidR="009B2E07" w:rsidRPr="00DF70D4">
              <w:rPr>
                <w:rStyle w:val="Hyperlink"/>
                <w:noProof/>
              </w:rPr>
              <w:t>A.3.9.</w:t>
            </w:r>
            <w:r w:rsidR="009B2E07">
              <w:rPr>
                <w:rFonts w:asciiTheme="minorHAnsi" w:eastAsiaTheme="minorEastAsia" w:hAnsiTheme="minorHAnsi"/>
                <w:noProof/>
                <w:color w:val="auto"/>
                <w:lang w:val="sv-SE" w:eastAsia="sv-SE"/>
              </w:rPr>
              <w:tab/>
            </w:r>
            <w:r w:rsidR="009B2E07" w:rsidRPr="00DF70D4">
              <w:rPr>
                <w:rStyle w:val="Hyperlink"/>
                <w:noProof/>
              </w:rPr>
              <w:t>The Line List</w:t>
            </w:r>
            <w:r w:rsidR="009B2E07">
              <w:rPr>
                <w:noProof/>
                <w:webHidden/>
              </w:rPr>
              <w:tab/>
            </w:r>
            <w:r w:rsidR="009B2E07">
              <w:rPr>
                <w:noProof/>
                <w:webHidden/>
              </w:rPr>
              <w:fldChar w:fldCharType="begin"/>
            </w:r>
            <w:r w:rsidR="009B2E07">
              <w:rPr>
                <w:noProof/>
                <w:webHidden/>
              </w:rPr>
              <w:instrText xml:space="preserve"> PAGEREF _Toc93320700 \h </w:instrText>
            </w:r>
            <w:r w:rsidR="009B2E07">
              <w:rPr>
                <w:noProof/>
                <w:webHidden/>
              </w:rPr>
            </w:r>
            <w:r w:rsidR="009B2E07">
              <w:rPr>
                <w:noProof/>
                <w:webHidden/>
              </w:rPr>
              <w:fldChar w:fldCharType="separate"/>
            </w:r>
            <w:r w:rsidR="009B2E07">
              <w:rPr>
                <w:noProof/>
                <w:webHidden/>
              </w:rPr>
              <w:t>394</w:t>
            </w:r>
            <w:r w:rsidR="009B2E07">
              <w:rPr>
                <w:noProof/>
                <w:webHidden/>
              </w:rPr>
              <w:fldChar w:fldCharType="end"/>
            </w:r>
          </w:hyperlink>
        </w:p>
        <w:p w14:paraId="64F79503" w14:textId="09AEB0F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1" w:history="1">
            <w:r w:rsidR="009B2E07" w:rsidRPr="00DF70D4">
              <w:rPr>
                <w:rStyle w:val="Hyperlink"/>
                <w:noProof/>
              </w:rPr>
              <w:t>A.3.10.</w:t>
            </w:r>
            <w:r w:rsidR="009B2E07">
              <w:rPr>
                <w:rFonts w:asciiTheme="minorHAnsi" w:eastAsiaTheme="minorEastAsia" w:hAnsiTheme="minorHAnsi"/>
                <w:noProof/>
                <w:color w:val="auto"/>
                <w:lang w:val="sv-SE" w:eastAsia="sv-SE"/>
              </w:rPr>
              <w:tab/>
            </w:r>
            <w:r w:rsidR="009B2E07" w:rsidRPr="00DF70D4">
              <w:rPr>
                <w:rStyle w:val="Hyperlink"/>
                <w:noProof/>
              </w:rPr>
              <w:t>Lines</w:t>
            </w:r>
            <w:r w:rsidR="009B2E07">
              <w:rPr>
                <w:noProof/>
                <w:webHidden/>
              </w:rPr>
              <w:tab/>
            </w:r>
            <w:r w:rsidR="009B2E07">
              <w:rPr>
                <w:noProof/>
                <w:webHidden/>
              </w:rPr>
              <w:fldChar w:fldCharType="begin"/>
            </w:r>
            <w:r w:rsidR="009B2E07">
              <w:rPr>
                <w:noProof/>
                <w:webHidden/>
              </w:rPr>
              <w:instrText xml:space="preserve"> PAGEREF _Toc93320701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091C8CCE" w14:textId="530EA470"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2" w:history="1">
            <w:r w:rsidR="009B2E07" w:rsidRPr="00DF70D4">
              <w:rPr>
                <w:rStyle w:val="Hyperlink"/>
                <w:noProof/>
              </w:rPr>
              <w:t>A.3.11.</w:t>
            </w:r>
            <w:r w:rsidR="009B2E07">
              <w:rPr>
                <w:rFonts w:asciiTheme="minorHAnsi" w:eastAsiaTheme="minorEastAsia" w:hAnsiTheme="minorHAnsi"/>
                <w:noProof/>
                <w:color w:val="auto"/>
                <w:lang w:val="sv-SE" w:eastAsia="sv-SE"/>
              </w:rPr>
              <w:tab/>
            </w:r>
            <w:r w:rsidR="009B2E07" w:rsidRPr="00DF70D4">
              <w:rPr>
                <w:rStyle w:val="Hyperlink"/>
                <w:noProof/>
              </w:rPr>
              <w:t>Include Files</w:t>
            </w:r>
            <w:r w:rsidR="009B2E07">
              <w:rPr>
                <w:noProof/>
                <w:webHidden/>
              </w:rPr>
              <w:tab/>
            </w:r>
            <w:r w:rsidR="009B2E07">
              <w:rPr>
                <w:noProof/>
                <w:webHidden/>
              </w:rPr>
              <w:fldChar w:fldCharType="begin"/>
            </w:r>
            <w:r w:rsidR="009B2E07">
              <w:rPr>
                <w:noProof/>
                <w:webHidden/>
              </w:rPr>
              <w:instrText xml:space="preserve"> PAGEREF _Toc93320702 \h </w:instrText>
            </w:r>
            <w:r w:rsidR="009B2E07">
              <w:rPr>
                <w:noProof/>
                <w:webHidden/>
              </w:rPr>
            </w:r>
            <w:r w:rsidR="009B2E07">
              <w:rPr>
                <w:noProof/>
                <w:webHidden/>
              </w:rPr>
              <w:fldChar w:fldCharType="separate"/>
            </w:r>
            <w:r w:rsidR="009B2E07">
              <w:rPr>
                <w:noProof/>
                <w:webHidden/>
              </w:rPr>
              <w:t>398</w:t>
            </w:r>
            <w:r w:rsidR="009B2E07">
              <w:rPr>
                <w:noProof/>
                <w:webHidden/>
              </w:rPr>
              <w:fldChar w:fldCharType="end"/>
            </w:r>
          </w:hyperlink>
        </w:p>
        <w:p w14:paraId="27525FDA" w14:textId="539CB32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3" w:history="1">
            <w:r w:rsidR="009B2E07" w:rsidRPr="00DF70D4">
              <w:rPr>
                <w:rStyle w:val="Hyperlink"/>
                <w:noProof/>
              </w:rPr>
              <w:t>A.3.12.</w:t>
            </w:r>
            <w:r w:rsidR="009B2E07">
              <w:rPr>
                <w:rFonts w:asciiTheme="minorHAnsi" w:eastAsiaTheme="minorEastAsia" w:hAnsiTheme="minorHAnsi"/>
                <w:noProof/>
                <w:color w:val="auto"/>
                <w:lang w:val="sv-SE" w:eastAsia="sv-SE"/>
              </w:rPr>
              <w:tab/>
            </w:r>
            <w:r w:rsidR="009B2E07" w:rsidRPr="00DF70D4">
              <w:rPr>
                <w:rStyle w:val="Hyperlink"/>
                <w:noProof/>
              </w:rPr>
              <w:t>Macros</w:t>
            </w:r>
            <w:r w:rsidR="009B2E07">
              <w:rPr>
                <w:noProof/>
                <w:webHidden/>
              </w:rPr>
              <w:tab/>
            </w:r>
            <w:r w:rsidR="009B2E07">
              <w:rPr>
                <w:noProof/>
                <w:webHidden/>
              </w:rPr>
              <w:fldChar w:fldCharType="begin"/>
            </w:r>
            <w:r w:rsidR="009B2E07">
              <w:rPr>
                <w:noProof/>
                <w:webHidden/>
              </w:rPr>
              <w:instrText xml:space="preserve"> PAGEREF _Toc93320703 \h </w:instrText>
            </w:r>
            <w:r w:rsidR="009B2E07">
              <w:rPr>
                <w:noProof/>
                <w:webHidden/>
              </w:rPr>
            </w:r>
            <w:r w:rsidR="009B2E07">
              <w:rPr>
                <w:noProof/>
                <w:webHidden/>
              </w:rPr>
              <w:fldChar w:fldCharType="separate"/>
            </w:r>
            <w:r w:rsidR="009B2E07">
              <w:rPr>
                <w:noProof/>
                <w:webHidden/>
              </w:rPr>
              <w:t>399</w:t>
            </w:r>
            <w:r w:rsidR="009B2E07">
              <w:rPr>
                <w:noProof/>
                <w:webHidden/>
              </w:rPr>
              <w:fldChar w:fldCharType="end"/>
            </w:r>
          </w:hyperlink>
        </w:p>
        <w:p w14:paraId="1E33FDB2" w14:textId="149B1FE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4" w:history="1">
            <w:r w:rsidR="009B2E07" w:rsidRPr="00DF70D4">
              <w:rPr>
                <w:rStyle w:val="Hyperlink"/>
                <w:noProof/>
              </w:rPr>
              <w:t>A.3.13.</w:t>
            </w:r>
            <w:r w:rsidR="009B2E07">
              <w:rPr>
                <w:rFonts w:asciiTheme="minorHAnsi" w:eastAsiaTheme="minorEastAsia" w:hAnsiTheme="minorHAnsi"/>
                <w:noProof/>
                <w:color w:val="auto"/>
                <w:lang w:val="sv-SE" w:eastAsia="sv-SE"/>
              </w:rPr>
              <w:tab/>
            </w:r>
            <w:r w:rsidR="009B2E07" w:rsidRPr="00DF70D4">
              <w:rPr>
                <w:rStyle w:val="Hyperlink"/>
                <w:noProof/>
              </w:rPr>
              <w:t>Tokens</w:t>
            </w:r>
            <w:r w:rsidR="009B2E07">
              <w:rPr>
                <w:noProof/>
                <w:webHidden/>
              </w:rPr>
              <w:tab/>
            </w:r>
            <w:r w:rsidR="009B2E07">
              <w:rPr>
                <w:noProof/>
                <w:webHidden/>
              </w:rPr>
              <w:fldChar w:fldCharType="begin"/>
            </w:r>
            <w:r w:rsidR="009B2E07">
              <w:rPr>
                <w:noProof/>
                <w:webHidden/>
              </w:rPr>
              <w:instrText xml:space="preserve"> PAGEREF _Toc93320704 \h </w:instrText>
            </w:r>
            <w:r w:rsidR="009B2E07">
              <w:rPr>
                <w:noProof/>
                <w:webHidden/>
              </w:rPr>
            </w:r>
            <w:r w:rsidR="009B2E07">
              <w:rPr>
                <w:noProof/>
                <w:webHidden/>
              </w:rPr>
              <w:fldChar w:fldCharType="separate"/>
            </w:r>
            <w:r w:rsidR="009B2E07">
              <w:rPr>
                <w:noProof/>
                <w:webHidden/>
              </w:rPr>
              <w:t>400</w:t>
            </w:r>
            <w:r w:rsidR="009B2E07">
              <w:rPr>
                <w:noProof/>
                <w:webHidden/>
              </w:rPr>
              <w:fldChar w:fldCharType="end"/>
            </w:r>
          </w:hyperlink>
        </w:p>
        <w:p w14:paraId="4B9864CA" w14:textId="21B33B6E"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5" w:history="1">
            <w:r w:rsidR="009B2E07" w:rsidRPr="00DF70D4">
              <w:rPr>
                <w:rStyle w:val="Hyperlink"/>
                <w:noProof/>
              </w:rPr>
              <w:t>A.3.14.</w:t>
            </w:r>
            <w:r w:rsidR="009B2E07">
              <w:rPr>
                <w:rFonts w:asciiTheme="minorHAnsi" w:eastAsiaTheme="minorEastAsia" w:hAnsiTheme="minorHAnsi"/>
                <w:noProof/>
                <w:color w:val="auto"/>
                <w:lang w:val="sv-SE" w:eastAsia="sv-SE"/>
              </w:rPr>
              <w:tab/>
            </w:r>
            <w:r w:rsidR="009B2E07" w:rsidRPr="00DF70D4">
              <w:rPr>
                <w:rStyle w:val="Hyperlink"/>
                <w:noProof/>
              </w:rPr>
              <w:t>Define</w:t>
            </w:r>
            <w:r w:rsidR="009B2E07">
              <w:rPr>
                <w:noProof/>
                <w:webHidden/>
              </w:rPr>
              <w:tab/>
            </w:r>
            <w:r w:rsidR="009B2E07">
              <w:rPr>
                <w:noProof/>
                <w:webHidden/>
              </w:rPr>
              <w:fldChar w:fldCharType="begin"/>
            </w:r>
            <w:r w:rsidR="009B2E07">
              <w:rPr>
                <w:noProof/>
                <w:webHidden/>
              </w:rPr>
              <w:instrText xml:space="preserve"> PAGEREF _Toc93320705 \h </w:instrText>
            </w:r>
            <w:r w:rsidR="009B2E07">
              <w:rPr>
                <w:noProof/>
                <w:webHidden/>
              </w:rPr>
            </w:r>
            <w:r w:rsidR="009B2E07">
              <w:rPr>
                <w:noProof/>
                <w:webHidden/>
              </w:rPr>
              <w:fldChar w:fldCharType="separate"/>
            </w:r>
            <w:r w:rsidR="009B2E07">
              <w:rPr>
                <w:noProof/>
                <w:webHidden/>
              </w:rPr>
              <w:t>402</w:t>
            </w:r>
            <w:r w:rsidR="009B2E07">
              <w:rPr>
                <w:noProof/>
                <w:webHidden/>
              </w:rPr>
              <w:fldChar w:fldCharType="end"/>
            </w:r>
          </w:hyperlink>
        </w:p>
        <w:p w14:paraId="305F6C08" w14:textId="037063A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6" w:history="1">
            <w:r w:rsidR="009B2E07" w:rsidRPr="00DF70D4">
              <w:rPr>
                <w:rStyle w:val="Hyperlink"/>
                <w:noProof/>
              </w:rPr>
              <w:t>A.3.15.</w:t>
            </w:r>
            <w:r w:rsidR="009B2E07">
              <w:rPr>
                <w:rFonts w:asciiTheme="minorHAnsi" w:eastAsiaTheme="minorEastAsia" w:hAnsiTheme="minorHAnsi"/>
                <w:noProof/>
                <w:color w:val="auto"/>
                <w:lang w:val="sv-SE" w:eastAsia="sv-SE"/>
              </w:rPr>
              <w:tab/>
            </w:r>
            <w:r w:rsidR="009B2E07" w:rsidRPr="00DF70D4">
              <w:rPr>
                <w:rStyle w:val="Hyperlink"/>
                <w:noProof/>
              </w:rPr>
              <w:t>Conditional Programming</w:t>
            </w:r>
            <w:r w:rsidR="009B2E07">
              <w:rPr>
                <w:noProof/>
                <w:webHidden/>
              </w:rPr>
              <w:tab/>
            </w:r>
            <w:r w:rsidR="009B2E07">
              <w:rPr>
                <w:noProof/>
                <w:webHidden/>
              </w:rPr>
              <w:fldChar w:fldCharType="begin"/>
            </w:r>
            <w:r w:rsidR="009B2E07">
              <w:rPr>
                <w:noProof/>
                <w:webHidden/>
              </w:rPr>
              <w:instrText xml:space="preserve"> PAGEREF _Toc93320706 \h </w:instrText>
            </w:r>
            <w:r w:rsidR="009B2E07">
              <w:rPr>
                <w:noProof/>
                <w:webHidden/>
              </w:rPr>
            </w:r>
            <w:r w:rsidR="009B2E07">
              <w:rPr>
                <w:noProof/>
                <w:webHidden/>
              </w:rPr>
              <w:fldChar w:fldCharType="separate"/>
            </w:r>
            <w:r w:rsidR="009B2E07">
              <w:rPr>
                <w:noProof/>
                <w:webHidden/>
              </w:rPr>
              <w:t>404</w:t>
            </w:r>
            <w:r w:rsidR="009B2E07">
              <w:rPr>
                <w:noProof/>
                <w:webHidden/>
              </w:rPr>
              <w:fldChar w:fldCharType="end"/>
            </w:r>
          </w:hyperlink>
        </w:p>
        <w:p w14:paraId="57C02FCB" w14:textId="3330ACF1"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7" w:history="1">
            <w:r w:rsidR="009B2E07" w:rsidRPr="00DF70D4">
              <w:rPr>
                <w:rStyle w:val="Hyperlink"/>
                <w:noProof/>
              </w:rPr>
              <w:t>A.3.16.</w:t>
            </w:r>
            <w:r w:rsidR="009B2E07">
              <w:rPr>
                <w:rFonts w:asciiTheme="minorHAnsi" w:eastAsiaTheme="minorEastAsia" w:hAnsiTheme="minorHAnsi"/>
                <w:noProof/>
                <w:color w:val="auto"/>
                <w:lang w:val="sv-SE" w:eastAsia="sv-SE"/>
              </w:rPr>
              <w:tab/>
            </w:r>
            <w:r w:rsidR="009B2E07" w:rsidRPr="00DF70D4">
              <w:rPr>
                <w:rStyle w:val="Hyperlink"/>
                <w:noProof/>
              </w:rPr>
              <w:t>Macro Expansion</w:t>
            </w:r>
            <w:r w:rsidR="009B2E07">
              <w:rPr>
                <w:noProof/>
                <w:webHidden/>
              </w:rPr>
              <w:tab/>
            </w:r>
            <w:r w:rsidR="009B2E07">
              <w:rPr>
                <w:noProof/>
                <w:webHidden/>
              </w:rPr>
              <w:fldChar w:fldCharType="begin"/>
            </w:r>
            <w:r w:rsidR="009B2E07">
              <w:rPr>
                <w:noProof/>
                <w:webHidden/>
              </w:rPr>
              <w:instrText xml:space="preserve"> PAGEREF _Toc93320707 \h </w:instrText>
            </w:r>
            <w:r w:rsidR="009B2E07">
              <w:rPr>
                <w:noProof/>
                <w:webHidden/>
              </w:rPr>
            </w:r>
            <w:r w:rsidR="009B2E07">
              <w:rPr>
                <w:noProof/>
                <w:webHidden/>
              </w:rPr>
              <w:fldChar w:fldCharType="separate"/>
            </w:r>
            <w:r w:rsidR="009B2E07">
              <w:rPr>
                <w:noProof/>
                <w:webHidden/>
              </w:rPr>
              <w:t>406</w:t>
            </w:r>
            <w:r w:rsidR="009B2E07">
              <w:rPr>
                <w:noProof/>
                <w:webHidden/>
              </w:rPr>
              <w:fldChar w:fldCharType="end"/>
            </w:r>
          </w:hyperlink>
        </w:p>
        <w:p w14:paraId="02F66421" w14:textId="25387E09"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8" w:history="1">
            <w:r w:rsidR="009B2E07" w:rsidRPr="00DF70D4">
              <w:rPr>
                <w:rStyle w:val="Hyperlink"/>
                <w:noProof/>
              </w:rPr>
              <w:t>A.3.17.</w:t>
            </w:r>
            <w:r w:rsidR="009B2E07">
              <w:rPr>
                <w:rFonts w:asciiTheme="minorHAnsi" w:eastAsiaTheme="minorEastAsia" w:hAnsiTheme="minorHAnsi"/>
                <w:noProof/>
                <w:color w:val="auto"/>
                <w:lang w:val="sv-SE" w:eastAsia="sv-SE"/>
              </w:rPr>
              <w:tab/>
            </w:r>
            <w:r w:rsidR="009B2E07" w:rsidRPr="00DF70D4">
              <w:rPr>
                <w:rStyle w:val="Hyperlink"/>
                <w:noProof/>
              </w:rPr>
              <w:t>Concatenate Tokens</w:t>
            </w:r>
            <w:r w:rsidR="009B2E07">
              <w:rPr>
                <w:noProof/>
                <w:webHidden/>
              </w:rPr>
              <w:tab/>
            </w:r>
            <w:r w:rsidR="009B2E07">
              <w:rPr>
                <w:noProof/>
                <w:webHidden/>
              </w:rPr>
              <w:fldChar w:fldCharType="begin"/>
            </w:r>
            <w:r w:rsidR="009B2E07">
              <w:rPr>
                <w:noProof/>
                <w:webHidden/>
              </w:rPr>
              <w:instrText xml:space="preserve"> PAGEREF _Toc93320708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416BF040" w14:textId="705D497D"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09" w:history="1">
            <w:r w:rsidR="009B2E07" w:rsidRPr="00DF70D4">
              <w:rPr>
                <w:rStyle w:val="Hyperlink"/>
                <w:noProof/>
              </w:rPr>
              <w:t>A.3.18.</w:t>
            </w:r>
            <w:r w:rsidR="009B2E07">
              <w:rPr>
                <w:rFonts w:asciiTheme="minorHAnsi" w:eastAsiaTheme="minorEastAsia" w:hAnsiTheme="minorHAnsi"/>
                <w:noProof/>
                <w:color w:val="auto"/>
                <w:lang w:val="sv-SE" w:eastAsia="sv-SE"/>
              </w:rPr>
              <w:tab/>
            </w:r>
            <w:r w:rsidR="009B2E07" w:rsidRPr="00DF70D4">
              <w:rPr>
                <w:rStyle w:val="Hyperlink"/>
                <w:noProof/>
              </w:rPr>
              <w:t>String Merging</w:t>
            </w:r>
            <w:r w:rsidR="009B2E07">
              <w:rPr>
                <w:noProof/>
                <w:webHidden/>
              </w:rPr>
              <w:tab/>
            </w:r>
            <w:r w:rsidR="009B2E07">
              <w:rPr>
                <w:noProof/>
                <w:webHidden/>
              </w:rPr>
              <w:fldChar w:fldCharType="begin"/>
            </w:r>
            <w:r w:rsidR="009B2E07">
              <w:rPr>
                <w:noProof/>
                <w:webHidden/>
              </w:rPr>
              <w:instrText xml:space="preserve"> PAGEREF _Toc93320709 \h </w:instrText>
            </w:r>
            <w:r w:rsidR="009B2E07">
              <w:rPr>
                <w:noProof/>
                <w:webHidden/>
              </w:rPr>
            </w:r>
            <w:r w:rsidR="009B2E07">
              <w:rPr>
                <w:noProof/>
                <w:webHidden/>
              </w:rPr>
              <w:fldChar w:fldCharType="separate"/>
            </w:r>
            <w:r w:rsidR="009B2E07">
              <w:rPr>
                <w:noProof/>
                <w:webHidden/>
              </w:rPr>
              <w:t>410</w:t>
            </w:r>
            <w:r w:rsidR="009B2E07">
              <w:rPr>
                <w:noProof/>
                <w:webHidden/>
              </w:rPr>
              <w:fldChar w:fldCharType="end"/>
            </w:r>
          </w:hyperlink>
        </w:p>
        <w:p w14:paraId="64EC8BCF" w14:textId="422E7D72" w:rsidR="009B2E07" w:rsidRDefault="00970EFC">
          <w:pPr>
            <w:pStyle w:val="TOC1"/>
            <w:rPr>
              <w:rFonts w:asciiTheme="minorHAnsi" w:eastAsiaTheme="minorEastAsia" w:hAnsiTheme="minorHAnsi"/>
              <w:noProof/>
              <w:color w:val="auto"/>
              <w:lang w:val="sv-SE" w:eastAsia="sv-SE"/>
            </w:rPr>
          </w:pPr>
          <w:hyperlink w:anchor="_Toc93320710" w:history="1">
            <w:r w:rsidR="009B2E07" w:rsidRPr="00DF70D4">
              <w:rPr>
                <w:rStyle w:val="Hyperlink"/>
                <w:noProof/>
              </w:rPr>
              <w:t>B.</w:t>
            </w:r>
            <w:r w:rsidR="009B2E07">
              <w:rPr>
                <w:rFonts w:asciiTheme="minorHAnsi" w:eastAsiaTheme="minorEastAsia" w:hAnsiTheme="minorHAnsi"/>
                <w:noProof/>
                <w:color w:val="auto"/>
                <w:lang w:val="sv-SE" w:eastAsia="sv-SE"/>
              </w:rPr>
              <w:tab/>
            </w:r>
            <w:r w:rsidR="009B2E07" w:rsidRPr="00DF70D4">
              <w:rPr>
                <w:rStyle w:val="Hyperlink"/>
                <w:noProof/>
              </w:rPr>
              <w:t>The Register Set</w:t>
            </w:r>
            <w:r w:rsidR="009B2E07">
              <w:rPr>
                <w:noProof/>
                <w:webHidden/>
              </w:rPr>
              <w:tab/>
            </w:r>
            <w:r w:rsidR="009B2E07">
              <w:rPr>
                <w:noProof/>
                <w:webHidden/>
              </w:rPr>
              <w:fldChar w:fldCharType="begin"/>
            </w:r>
            <w:r w:rsidR="009B2E07">
              <w:rPr>
                <w:noProof/>
                <w:webHidden/>
              </w:rPr>
              <w:instrText xml:space="preserve"> PAGEREF _Toc93320710 \h </w:instrText>
            </w:r>
            <w:r w:rsidR="009B2E07">
              <w:rPr>
                <w:noProof/>
                <w:webHidden/>
              </w:rPr>
            </w:r>
            <w:r w:rsidR="009B2E07">
              <w:rPr>
                <w:noProof/>
                <w:webHidden/>
              </w:rPr>
              <w:fldChar w:fldCharType="separate"/>
            </w:r>
            <w:r w:rsidR="009B2E07">
              <w:rPr>
                <w:noProof/>
                <w:webHidden/>
              </w:rPr>
              <w:t>412</w:t>
            </w:r>
            <w:r w:rsidR="009B2E07">
              <w:rPr>
                <w:noProof/>
                <w:webHidden/>
              </w:rPr>
              <w:fldChar w:fldCharType="end"/>
            </w:r>
          </w:hyperlink>
        </w:p>
        <w:p w14:paraId="61BC7CC2" w14:textId="5C829307" w:rsidR="009B2E07" w:rsidRDefault="00970EFC">
          <w:pPr>
            <w:pStyle w:val="TOC1"/>
            <w:rPr>
              <w:rFonts w:asciiTheme="minorHAnsi" w:eastAsiaTheme="minorEastAsia" w:hAnsiTheme="minorHAnsi"/>
              <w:noProof/>
              <w:color w:val="auto"/>
              <w:lang w:val="sv-SE" w:eastAsia="sv-SE"/>
            </w:rPr>
          </w:pPr>
          <w:hyperlink w:anchor="_Toc93320711" w:history="1">
            <w:r w:rsidR="009B2E07" w:rsidRPr="00DF70D4">
              <w:rPr>
                <w:rStyle w:val="Hyperlink"/>
                <w:noProof/>
              </w:rPr>
              <w:t>C.</w:t>
            </w:r>
            <w:r w:rsidR="009B2E07">
              <w:rPr>
                <w:rFonts w:asciiTheme="minorHAnsi" w:eastAsiaTheme="minorEastAsia" w:hAnsiTheme="minorHAnsi"/>
                <w:noProof/>
                <w:color w:val="auto"/>
                <w:lang w:val="sv-SE" w:eastAsia="sv-SE"/>
              </w:rPr>
              <w:tab/>
            </w:r>
            <w:r w:rsidR="009B2E07" w:rsidRPr="00DF70D4">
              <w:rPr>
                <w:rStyle w:val="Hyperlink"/>
                <w:noProof/>
              </w:rPr>
              <w:t>The C Grammar</w:t>
            </w:r>
            <w:r w:rsidR="009B2E07">
              <w:rPr>
                <w:noProof/>
                <w:webHidden/>
              </w:rPr>
              <w:tab/>
            </w:r>
            <w:r w:rsidR="009B2E07">
              <w:rPr>
                <w:noProof/>
                <w:webHidden/>
              </w:rPr>
              <w:fldChar w:fldCharType="begin"/>
            </w:r>
            <w:r w:rsidR="009B2E07">
              <w:rPr>
                <w:noProof/>
                <w:webHidden/>
              </w:rPr>
              <w:instrText xml:space="preserve"> PAGEREF _Toc93320711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70B0249" w14:textId="1639F5EC"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712" w:history="1">
            <w:r w:rsidR="009B2E07" w:rsidRPr="00DF70D4">
              <w:rPr>
                <w:rStyle w:val="Hyperlink"/>
                <w:noProof/>
              </w:rPr>
              <w:t>C.1.</w:t>
            </w:r>
            <w:r w:rsidR="009B2E07">
              <w:rPr>
                <w:rFonts w:asciiTheme="minorHAnsi" w:eastAsiaTheme="minorEastAsia" w:hAnsiTheme="minorHAnsi"/>
                <w:noProof/>
                <w:color w:val="auto"/>
                <w:lang w:val="sv-SE" w:eastAsia="sv-SE"/>
              </w:rPr>
              <w:tab/>
            </w:r>
            <w:r w:rsidR="009B2E07" w:rsidRPr="00DF70D4">
              <w:rPr>
                <w:rStyle w:val="Hyperlink"/>
                <w:noProof/>
              </w:rPr>
              <w:t>The Preprocessor Grammar</w:t>
            </w:r>
            <w:r w:rsidR="009B2E07">
              <w:rPr>
                <w:noProof/>
                <w:webHidden/>
              </w:rPr>
              <w:tab/>
            </w:r>
            <w:r w:rsidR="009B2E07">
              <w:rPr>
                <w:noProof/>
                <w:webHidden/>
              </w:rPr>
              <w:fldChar w:fldCharType="begin"/>
            </w:r>
            <w:r w:rsidR="009B2E07">
              <w:rPr>
                <w:noProof/>
                <w:webHidden/>
              </w:rPr>
              <w:instrText xml:space="preserve"> PAGEREF _Toc93320712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1C635BE6" w14:textId="28A61875"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13" w:history="1">
            <w:r w:rsidR="009B2E07" w:rsidRPr="00DF70D4">
              <w:rPr>
                <w:rStyle w:val="Hyperlink"/>
                <w:noProof/>
              </w:rPr>
              <w:t>C.1.1.</w:t>
            </w:r>
            <w:r w:rsidR="009B2E07">
              <w:rPr>
                <w:rFonts w:asciiTheme="minorHAnsi" w:eastAsiaTheme="minorEastAsia" w:hAnsiTheme="minorHAnsi"/>
                <w:noProof/>
                <w:color w:val="auto"/>
                <w:lang w:val="sv-SE" w:eastAsia="sv-SE"/>
              </w:rPr>
              <w:tab/>
            </w:r>
            <w:r w:rsidR="009B2E07" w:rsidRPr="00DF70D4">
              <w:rPr>
                <w:rStyle w:val="Hyperlink"/>
                <w:noProof/>
              </w:rPr>
              <w:t>The Language Grammar</w:t>
            </w:r>
            <w:r w:rsidR="009B2E07">
              <w:rPr>
                <w:noProof/>
                <w:webHidden/>
              </w:rPr>
              <w:tab/>
            </w:r>
            <w:r w:rsidR="009B2E07">
              <w:rPr>
                <w:noProof/>
                <w:webHidden/>
              </w:rPr>
              <w:fldChar w:fldCharType="begin"/>
            </w:r>
            <w:r w:rsidR="009B2E07">
              <w:rPr>
                <w:noProof/>
                <w:webHidden/>
              </w:rPr>
              <w:instrText xml:space="preserve"> PAGEREF _Toc93320713 \h </w:instrText>
            </w:r>
            <w:r w:rsidR="009B2E07">
              <w:rPr>
                <w:noProof/>
                <w:webHidden/>
              </w:rPr>
            </w:r>
            <w:r w:rsidR="009B2E07">
              <w:rPr>
                <w:noProof/>
                <w:webHidden/>
              </w:rPr>
              <w:fldChar w:fldCharType="separate"/>
            </w:r>
            <w:r w:rsidR="009B2E07">
              <w:rPr>
                <w:noProof/>
                <w:webHidden/>
              </w:rPr>
              <w:t>413</w:t>
            </w:r>
            <w:r w:rsidR="009B2E07">
              <w:rPr>
                <w:noProof/>
                <w:webHidden/>
              </w:rPr>
              <w:fldChar w:fldCharType="end"/>
            </w:r>
          </w:hyperlink>
        </w:p>
        <w:p w14:paraId="2AC954EE" w14:textId="68DD8494" w:rsidR="009B2E07" w:rsidRDefault="00970EFC">
          <w:pPr>
            <w:pStyle w:val="TOC1"/>
            <w:rPr>
              <w:rFonts w:asciiTheme="minorHAnsi" w:eastAsiaTheme="minorEastAsia" w:hAnsiTheme="minorHAnsi"/>
              <w:noProof/>
              <w:color w:val="auto"/>
              <w:lang w:val="sv-SE" w:eastAsia="sv-SE"/>
            </w:rPr>
          </w:pPr>
          <w:hyperlink w:anchor="_Toc93320714" w:history="1">
            <w:r w:rsidR="009B2E07" w:rsidRPr="00DF70D4">
              <w:rPr>
                <w:rStyle w:val="Hyperlink"/>
                <w:noProof/>
              </w:rPr>
              <w:t>D.</w:t>
            </w:r>
            <w:r w:rsidR="009B2E07">
              <w:rPr>
                <w:rFonts w:asciiTheme="minorHAnsi" w:eastAsiaTheme="minorEastAsia" w:hAnsiTheme="minorHAnsi"/>
                <w:noProof/>
                <w:color w:val="auto"/>
                <w:lang w:val="sv-SE" w:eastAsia="sv-SE"/>
              </w:rPr>
              <w:tab/>
            </w:r>
            <w:r w:rsidR="009B2E07" w:rsidRPr="00DF70D4">
              <w:rPr>
                <w:rStyle w:val="Hyperlink"/>
                <w:noProof/>
              </w:rPr>
              <w:t xml:space="preserve">The </w:t>
            </w:r>
            <w:r w:rsidR="009B2E07" w:rsidRPr="00DF70D4">
              <w:rPr>
                <w:rStyle w:val="Hyperlink"/>
                <w:noProof/>
                <w:highlight w:val="white"/>
              </w:rPr>
              <w:t>Gardens Point To</w:t>
            </w:r>
            <w:r w:rsidR="009B2E07" w:rsidRPr="00DF70D4">
              <w:rPr>
                <w:rStyle w:val="Hyperlink"/>
                <w:noProof/>
              </w:rPr>
              <w:t>ols</w:t>
            </w:r>
            <w:r w:rsidR="009B2E07">
              <w:rPr>
                <w:noProof/>
                <w:webHidden/>
              </w:rPr>
              <w:tab/>
            </w:r>
            <w:r w:rsidR="009B2E07">
              <w:rPr>
                <w:noProof/>
                <w:webHidden/>
              </w:rPr>
              <w:fldChar w:fldCharType="begin"/>
            </w:r>
            <w:r w:rsidR="009B2E07">
              <w:rPr>
                <w:noProof/>
                <w:webHidden/>
              </w:rPr>
              <w:instrText xml:space="preserve"> PAGEREF _Toc93320714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08CC0827" w14:textId="67CD435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15" w:history="1">
            <w:r w:rsidR="009B2E07" w:rsidRPr="00DF70D4">
              <w:rPr>
                <w:rStyle w:val="Hyperlink"/>
                <w:noProof/>
              </w:rPr>
              <w:t>D.1.1.</w:t>
            </w:r>
            <w:r w:rsidR="009B2E07">
              <w:rPr>
                <w:rFonts w:asciiTheme="minorHAnsi" w:eastAsiaTheme="minorEastAsia" w:hAnsiTheme="minorHAnsi"/>
                <w:noProof/>
                <w:color w:val="auto"/>
                <w:lang w:val="sv-SE" w:eastAsia="sv-SE"/>
              </w:rPr>
              <w:tab/>
            </w:r>
            <w:r w:rsidR="009B2E07" w:rsidRPr="00DF70D4">
              <w:rPr>
                <w:rStyle w:val="Hyperlink"/>
                <w:noProof/>
              </w:rPr>
              <w:t>The Language</w:t>
            </w:r>
            <w:r w:rsidR="009B2E07">
              <w:rPr>
                <w:noProof/>
                <w:webHidden/>
              </w:rPr>
              <w:tab/>
            </w:r>
            <w:r w:rsidR="009B2E07">
              <w:rPr>
                <w:noProof/>
                <w:webHidden/>
              </w:rPr>
              <w:fldChar w:fldCharType="begin"/>
            </w:r>
            <w:r w:rsidR="009B2E07">
              <w:rPr>
                <w:noProof/>
                <w:webHidden/>
              </w:rPr>
              <w:instrText xml:space="preserve"> PAGEREF _Toc93320715 \h </w:instrText>
            </w:r>
            <w:r w:rsidR="009B2E07">
              <w:rPr>
                <w:noProof/>
                <w:webHidden/>
              </w:rPr>
            </w:r>
            <w:r w:rsidR="009B2E07">
              <w:rPr>
                <w:noProof/>
                <w:webHidden/>
              </w:rPr>
              <w:fldChar w:fldCharType="separate"/>
            </w:r>
            <w:r w:rsidR="009B2E07">
              <w:rPr>
                <w:noProof/>
                <w:webHidden/>
              </w:rPr>
              <w:t>420</w:t>
            </w:r>
            <w:r w:rsidR="009B2E07">
              <w:rPr>
                <w:noProof/>
                <w:webHidden/>
              </w:rPr>
              <w:fldChar w:fldCharType="end"/>
            </w:r>
          </w:hyperlink>
        </w:p>
        <w:p w14:paraId="166183E8" w14:textId="122D298F"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16" w:history="1">
            <w:r w:rsidR="009B2E07" w:rsidRPr="00DF70D4">
              <w:rPr>
                <w:rStyle w:val="Hyperlink"/>
                <w:noProof/>
              </w:rPr>
              <w:t>D.1.2.</w:t>
            </w:r>
            <w:r w:rsidR="009B2E07">
              <w:rPr>
                <w:rFonts w:asciiTheme="minorHAnsi" w:eastAsiaTheme="minorEastAsia" w:hAnsiTheme="minorHAnsi"/>
                <w:noProof/>
                <w:color w:val="auto"/>
                <w:lang w:val="sv-SE" w:eastAsia="sv-SE"/>
              </w:rPr>
              <w:tab/>
            </w:r>
            <w:r w:rsidR="009B2E07" w:rsidRPr="00DF70D4">
              <w:rPr>
                <w:rStyle w:val="Hyperlink"/>
                <w:noProof/>
              </w:rPr>
              <w:t>The Grammar</w:t>
            </w:r>
            <w:r w:rsidR="009B2E07">
              <w:rPr>
                <w:noProof/>
                <w:webHidden/>
              </w:rPr>
              <w:tab/>
            </w:r>
            <w:r w:rsidR="009B2E07">
              <w:rPr>
                <w:noProof/>
                <w:webHidden/>
              </w:rPr>
              <w:fldChar w:fldCharType="begin"/>
            </w:r>
            <w:r w:rsidR="009B2E07">
              <w:rPr>
                <w:noProof/>
                <w:webHidden/>
              </w:rPr>
              <w:instrText xml:space="preserve"> PAGEREF _Toc93320716 \h </w:instrText>
            </w:r>
            <w:r w:rsidR="009B2E07">
              <w:rPr>
                <w:noProof/>
                <w:webHidden/>
              </w:rPr>
            </w:r>
            <w:r w:rsidR="009B2E07">
              <w:rPr>
                <w:noProof/>
                <w:webHidden/>
              </w:rPr>
              <w:fldChar w:fldCharType="separate"/>
            </w:r>
            <w:r w:rsidR="009B2E07">
              <w:rPr>
                <w:noProof/>
                <w:webHidden/>
              </w:rPr>
              <w:t>421</w:t>
            </w:r>
            <w:r w:rsidR="009B2E07">
              <w:rPr>
                <w:noProof/>
                <w:webHidden/>
              </w:rPr>
              <w:fldChar w:fldCharType="end"/>
            </w:r>
          </w:hyperlink>
        </w:p>
        <w:p w14:paraId="360E168D" w14:textId="12652064"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17" w:history="1">
            <w:r w:rsidR="009B2E07" w:rsidRPr="00DF70D4">
              <w:rPr>
                <w:rStyle w:val="Hyperlink"/>
                <w:noProof/>
              </w:rPr>
              <w:t>D.1.3.</w:t>
            </w:r>
            <w:r w:rsidR="009B2E07">
              <w:rPr>
                <w:rFonts w:asciiTheme="minorHAnsi" w:eastAsiaTheme="minorEastAsia" w:hAnsiTheme="minorHAnsi"/>
                <w:noProof/>
                <w:color w:val="auto"/>
                <w:lang w:val="sv-SE" w:eastAsia="sv-SE"/>
              </w:rPr>
              <w:tab/>
            </w:r>
            <w:r w:rsidR="009B2E07" w:rsidRPr="00DF70D4">
              <w:rPr>
                <w:rStyle w:val="Hyperlink"/>
                <w:noProof/>
              </w:rPr>
              <w:t>GPPG</w:t>
            </w:r>
            <w:r w:rsidR="009B2E07">
              <w:rPr>
                <w:noProof/>
                <w:webHidden/>
              </w:rPr>
              <w:tab/>
            </w:r>
            <w:r w:rsidR="009B2E07">
              <w:rPr>
                <w:noProof/>
                <w:webHidden/>
              </w:rPr>
              <w:fldChar w:fldCharType="begin"/>
            </w:r>
            <w:r w:rsidR="009B2E07">
              <w:rPr>
                <w:noProof/>
                <w:webHidden/>
              </w:rPr>
              <w:instrText xml:space="preserve"> PAGEREF _Toc93320717 \h </w:instrText>
            </w:r>
            <w:r w:rsidR="009B2E07">
              <w:rPr>
                <w:noProof/>
                <w:webHidden/>
              </w:rPr>
            </w:r>
            <w:r w:rsidR="009B2E07">
              <w:rPr>
                <w:noProof/>
                <w:webHidden/>
              </w:rPr>
              <w:fldChar w:fldCharType="separate"/>
            </w:r>
            <w:r w:rsidR="009B2E07">
              <w:rPr>
                <w:noProof/>
                <w:webHidden/>
              </w:rPr>
              <w:t>422</w:t>
            </w:r>
            <w:r w:rsidR="009B2E07">
              <w:rPr>
                <w:noProof/>
                <w:webHidden/>
              </w:rPr>
              <w:fldChar w:fldCharType="end"/>
            </w:r>
          </w:hyperlink>
        </w:p>
        <w:p w14:paraId="5583ECB3" w14:textId="63F5B69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18" w:history="1">
            <w:r w:rsidR="009B2E07" w:rsidRPr="00DF70D4">
              <w:rPr>
                <w:rStyle w:val="Hyperlink"/>
                <w:noProof/>
              </w:rPr>
              <w:t>D.1.4.</w:t>
            </w:r>
            <w:r w:rsidR="009B2E07">
              <w:rPr>
                <w:rFonts w:asciiTheme="minorHAnsi" w:eastAsiaTheme="minorEastAsia" w:hAnsiTheme="minorHAnsi"/>
                <w:noProof/>
                <w:color w:val="auto"/>
                <w:lang w:val="sv-SE" w:eastAsia="sv-SE"/>
              </w:rPr>
              <w:tab/>
            </w:r>
            <w:r w:rsidR="009B2E07" w:rsidRPr="00DF70D4">
              <w:rPr>
                <w:rStyle w:val="Hyperlink"/>
                <w:noProof/>
              </w:rPr>
              <w:t>JPlex</w:t>
            </w:r>
            <w:r w:rsidR="009B2E07">
              <w:rPr>
                <w:noProof/>
                <w:webHidden/>
              </w:rPr>
              <w:tab/>
            </w:r>
            <w:r w:rsidR="009B2E07">
              <w:rPr>
                <w:noProof/>
                <w:webHidden/>
              </w:rPr>
              <w:fldChar w:fldCharType="begin"/>
            </w:r>
            <w:r w:rsidR="009B2E07">
              <w:rPr>
                <w:noProof/>
                <w:webHidden/>
              </w:rPr>
              <w:instrText xml:space="preserve"> PAGEREF _Toc93320718 \h </w:instrText>
            </w:r>
            <w:r w:rsidR="009B2E07">
              <w:rPr>
                <w:noProof/>
                <w:webHidden/>
              </w:rPr>
            </w:r>
            <w:r w:rsidR="009B2E07">
              <w:rPr>
                <w:noProof/>
                <w:webHidden/>
              </w:rPr>
              <w:fldChar w:fldCharType="separate"/>
            </w:r>
            <w:r w:rsidR="009B2E07">
              <w:rPr>
                <w:noProof/>
                <w:webHidden/>
              </w:rPr>
              <w:t>426</w:t>
            </w:r>
            <w:r w:rsidR="009B2E07">
              <w:rPr>
                <w:noProof/>
                <w:webHidden/>
              </w:rPr>
              <w:fldChar w:fldCharType="end"/>
            </w:r>
          </w:hyperlink>
        </w:p>
        <w:p w14:paraId="411C61D3" w14:textId="591D67EB"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19" w:history="1">
            <w:r w:rsidR="009B2E07" w:rsidRPr="00DF70D4">
              <w:rPr>
                <w:rStyle w:val="Hyperlink"/>
                <w:noProof/>
              </w:rPr>
              <w:t>D.1.5.</w:t>
            </w:r>
            <w:r w:rsidR="009B2E07">
              <w:rPr>
                <w:rFonts w:asciiTheme="minorHAnsi" w:eastAsiaTheme="minorEastAsia" w:hAnsiTheme="minorHAnsi"/>
                <w:noProof/>
                <w:color w:val="auto"/>
                <w:lang w:val="sv-SE" w:eastAsia="sv-SE"/>
              </w:rPr>
              <w:tab/>
            </w:r>
            <w:r w:rsidR="009B2E07" w:rsidRPr="00DF70D4">
              <w:rPr>
                <w:rStyle w:val="Hyperlink"/>
                <w:noProof/>
              </w:rPr>
              <w:t>Main</w:t>
            </w:r>
            <w:r w:rsidR="009B2E07">
              <w:rPr>
                <w:noProof/>
                <w:webHidden/>
              </w:rPr>
              <w:tab/>
            </w:r>
            <w:r w:rsidR="009B2E07">
              <w:rPr>
                <w:noProof/>
                <w:webHidden/>
              </w:rPr>
              <w:fldChar w:fldCharType="begin"/>
            </w:r>
            <w:r w:rsidR="009B2E07">
              <w:rPr>
                <w:noProof/>
                <w:webHidden/>
              </w:rPr>
              <w:instrText xml:space="preserve"> PAGEREF _Toc93320719 \h </w:instrText>
            </w:r>
            <w:r w:rsidR="009B2E07">
              <w:rPr>
                <w:noProof/>
                <w:webHidden/>
              </w:rPr>
            </w:r>
            <w:r w:rsidR="009B2E07">
              <w:rPr>
                <w:noProof/>
                <w:webHidden/>
              </w:rPr>
              <w:fldChar w:fldCharType="separate"/>
            </w:r>
            <w:r w:rsidR="009B2E07">
              <w:rPr>
                <w:noProof/>
                <w:webHidden/>
              </w:rPr>
              <w:t>428</w:t>
            </w:r>
            <w:r w:rsidR="009B2E07">
              <w:rPr>
                <w:noProof/>
                <w:webHidden/>
              </w:rPr>
              <w:fldChar w:fldCharType="end"/>
            </w:r>
          </w:hyperlink>
        </w:p>
        <w:p w14:paraId="78E1AA79" w14:textId="129AA165" w:rsidR="009B2E07" w:rsidRDefault="00970EFC">
          <w:pPr>
            <w:pStyle w:val="TOC1"/>
            <w:rPr>
              <w:rFonts w:asciiTheme="minorHAnsi" w:eastAsiaTheme="minorEastAsia" w:hAnsiTheme="minorHAnsi"/>
              <w:noProof/>
              <w:color w:val="auto"/>
              <w:lang w:val="sv-SE" w:eastAsia="sv-SE"/>
            </w:rPr>
          </w:pPr>
          <w:hyperlink w:anchor="_Toc93320720" w:history="1">
            <w:r w:rsidR="009B2E07" w:rsidRPr="00DF70D4">
              <w:rPr>
                <w:rStyle w:val="Hyperlink"/>
                <w:noProof/>
              </w:rPr>
              <w:t>E.</w:t>
            </w:r>
            <w:r w:rsidR="009B2E07">
              <w:rPr>
                <w:rFonts w:asciiTheme="minorHAnsi" w:eastAsiaTheme="minorEastAsia" w:hAnsiTheme="minorHAnsi"/>
                <w:noProof/>
                <w:color w:val="auto"/>
                <w:lang w:val="sv-SE" w:eastAsia="sv-SE"/>
              </w:rPr>
              <w:tab/>
            </w:r>
            <w:r w:rsidR="009B2E07" w:rsidRPr="00DF70D4">
              <w:rPr>
                <w:rStyle w:val="Hyperlink"/>
                <w:noProof/>
              </w:rPr>
              <w:t>Auxiliary Classes</w:t>
            </w:r>
            <w:r w:rsidR="009B2E07">
              <w:rPr>
                <w:noProof/>
                <w:webHidden/>
              </w:rPr>
              <w:tab/>
            </w:r>
            <w:r w:rsidR="009B2E07">
              <w:rPr>
                <w:noProof/>
                <w:webHidden/>
              </w:rPr>
              <w:fldChar w:fldCharType="begin"/>
            </w:r>
            <w:r w:rsidR="009B2E07">
              <w:rPr>
                <w:noProof/>
                <w:webHidden/>
              </w:rPr>
              <w:instrText xml:space="preserve"> PAGEREF _Toc93320720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0455E776" w14:textId="51FBC45F"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721" w:history="1">
            <w:r w:rsidR="009B2E07" w:rsidRPr="00DF70D4">
              <w:rPr>
                <w:rStyle w:val="Hyperlink"/>
                <w:noProof/>
              </w:rPr>
              <w:t>E.1.</w:t>
            </w:r>
            <w:r w:rsidR="009B2E07">
              <w:rPr>
                <w:rFonts w:asciiTheme="minorHAnsi" w:eastAsiaTheme="minorEastAsia" w:hAnsiTheme="minorHAnsi"/>
                <w:noProof/>
                <w:color w:val="auto"/>
                <w:lang w:val="sv-SE" w:eastAsia="sv-SE"/>
              </w:rPr>
              <w:tab/>
            </w:r>
            <w:r w:rsidR="009B2E07" w:rsidRPr="00DF70D4">
              <w:rPr>
                <w:rStyle w:val="Hyperlink"/>
                <w:noProof/>
              </w:rPr>
              <w:t>Error Handling</w:t>
            </w:r>
            <w:r w:rsidR="009B2E07">
              <w:rPr>
                <w:noProof/>
                <w:webHidden/>
              </w:rPr>
              <w:tab/>
            </w:r>
            <w:r w:rsidR="009B2E07">
              <w:rPr>
                <w:noProof/>
                <w:webHidden/>
              </w:rPr>
              <w:fldChar w:fldCharType="begin"/>
            </w:r>
            <w:r w:rsidR="009B2E07">
              <w:rPr>
                <w:noProof/>
                <w:webHidden/>
              </w:rPr>
              <w:instrText xml:space="preserve"> PAGEREF _Toc93320721 \h </w:instrText>
            </w:r>
            <w:r w:rsidR="009B2E07">
              <w:rPr>
                <w:noProof/>
                <w:webHidden/>
              </w:rPr>
            </w:r>
            <w:r w:rsidR="009B2E07">
              <w:rPr>
                <w:noProof/>
                <w:webHidden/>
              </w:rPr>
              <w:fldChar w:fldCharType="separate"/>
            </w:r>
            <w:r w:rsidR="009B2E07">
              <w:rPr>
                <w:noProof/>
                <w:webHidden/>
              </w:rPr>
              <w:t>430</w:t>
            </w:r>
            <w:r w:rsidR="009B2E07">
              <w:rPr>
                <w:noProof/>
                <w:webHidden/>
              </w:rPr>
              <w:fldChar w:fldCharType="end"/>
            </w:r>
          </w:hyperlink>
        </w:p>
        <w:p w14:paraId="6E9D44F3" w14:textId="59E2B752"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722" w:history="1">
            <w:r w:rsidR="009B2E07" w:rsidRPr="00DF70D4">
              <w:rPr>
                <w:rStyle w:val="Hyperlink"/>
                <w:noProof/>
              </w:rPr>
              <w:t>E.2.</w:t>
            </w:r>
            <w:r w:rsidR="009B2E07">
              <w:rPr>
                <w:rFonts w:asciiTheme="minorHAnsi" w:eastAsiaTheme="minorEastAsia" w:hAnsiTheme="minorHAnsi"/>
                <w:noProof/>
                <w:color w:val="auto"/>
                <w:lang w:val="sv-SE" w:eastAsia="sv-SE"/>
              </w:rPr>
              <w:tab/>
            </w:r>
            <w:r w:rsidR="009B2E07" w:rsidRPr="00DF70D4">
              <w:rPr>
                <w:rStyle w:val="Hyperlink"/>
                <w:noProof/>
              </w:rPr>
              <w:t>Container Classes</w:t>
            </w:r>
            <w:r w:rsidR="009B2E07">
              <w:rPr>
                <w:noProof/>
                <w:webHidden/>
              </w:rPr>
              <w:tab/>
            </w:r>
            <w:r w:rsidR="009B2E07">
              <w:rPr>
                <w:noProof/>
                <w:webHidden/>
              </w:rPr>
              <w:fldChar w:fldCharType="begin"/>
            </w:r>
            <w:r w:rsidR="009B2E07">
              <w:rPr>
                <w:noProof/>
                <w:webHidden/>
              </w:rPr>
              <w:instrText xml:space="preserve"> PAGEREF _Toc93320722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226B0921" w14:textId="4C86C3C2"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23" w:history="1">
            <w:r w:rsidR="009B2E07" w:rsidRPr="00DF70D4">
              <w:rPr>
                <w:rStyle w:val="Hyperlink"/>
                <w:noProof/>
              </w:rPr>
              <w:t>E.2.1.</w:t>
            </w:r>
            <w:r w:rsidR="009B2E07">
              <w:rPr>
                <w:rFonts w:asciiTheme="minorHAnsi" w:eastAsiaTheme="minorEastAsia" w:hAnsiTheme="minorHAnsi"/>
                <w:noProof/>
                <w:color w:val="auto"/>
                <w:lang w:val="sv-SE" w:eastAsia="sv-SE"/>
              </w:rPr>
              <w:tab/>
            </w:r>
            <w:r w:rsidR="009B2E07" w:rsidRPr="00DF70D4">
              <w:rPr>
                <w:rStyle w:val="Hyperlink"/>
                <w:noProof/>
              </w:rPr>
              <w:t>Ordered Pair</w:t>
            </w:r>
            <w:r w:rsidR="009B2E07">
              <w:rPr>
                <w:noProof/>
                <w:webHidden/>
              </w:rPr>
              <w:tab/>
            </w:r>
            <w:r w:rsidR="009B2E07">
              <w:rPr>
                <w:noProof/>
                <w:webHidden/>
              </w:rPr>
              <w:fldChar w:fldCharType="begin"/>
            </w:r>
            <w:r w:rsidR="009B2E07">
              <w:rPr>
                <w:noProof/>
                <w:webHidden/>
              </w:rPr>
              <w:instrText xml:space="preserve"> PAGEREF _Toc93320723 \h </w:instrText>
            </w:r>
            <w:r w:rsidR="009B2E07">
              <w:rPr>
                <w:noProof/>
                <w:webHidden/>
              </w:rPr>
            </w:r>
            <w:r w:rsidR="009B2E07">
              <w:rPr>
                <w:noProof/>
                <w:webHidden/>
              </w:rPr>
              <w:fldChar w:fldCharType="separate"/>
            </w:r>
            <w:r w:rsidR="009B2E07">
              <w:rPr>
                <w:noProof/>
                <w:webHidden/>
              </w:rPr>
              <w:t>434</w:t>
            </w:r>
            <w:r w:rsidR="009B2E07">
              <w:rPr>
                <w:noProof/>
                <w:webHidden/>
              </w:rPr>
              <w:fldChar w:fldCharType="end"/>
            </w:r>
          </w:hyperlink>
        </w:p>
        <w:p w14:paraId="7F49EB5C" w14:textId="5CBD67C8" w:rsidR="009B2E07" w:rsidRDefault="00970EFC">
          <w:pPr>
            <w:pStyle w:val="TOC2"/>
            <w:tabs>
              <w:tab w:val="left" w:pos="880"/>
              <w:tab w:val="right" w:leader="dot" w:pos="9350"/>
            </w:tabs>
            <w:rPr>
              <w:rFonts w:asciiTheme="minorHAnsi" w:eastAsiaTheme="minorEastAsia" w:hAnsiTheme="minorHAnsi"/>
              <w:noProof/>
              <w:color w:val="auto"/>
              <w:lang w:val="sv-SE" w:eastAsia="sv-SE"/>
            </w:rPr>
          </w:pPr>
          <w:hyperlink w:anchor="_Toc93320724" w:history="1">
            <w:r w:rsidR="009B2E07" w:rsidRPr="00DF70D4">
              <w:rPr>
                <w:rStyle w:val="Hyperlink"/>
                <w:noProof/>
              </w:rPr>
              <w:t>E.3.</w:t>
            </w:r>
            <w:r w:rsidR="009B2E07">
              <w:rPr>
                <w:rFonts w:asciiTheme="minorHAnsi" w:eastAsiaTheme="minorEastAsia" w:hAnsiTheme="minorHAnsi"/>
                <w:noProof/>
                <w:color w:val="auto"/>
                <w:lang w:val="sv-SE" w:eastAsia="sv-SE"/>
              </w:rPr>
              <w:tab/>
            </w:r>
            <w:r w:rsidR="009B2E07" w:rsidRPr="00DF70D4">
              <w:rPr>
                <w:rStyle w:val="Hyperlink"/>
                <w:noProof/>
              </w:rPr>
              <w:t>Graph</w:t>
            </w:r>
            <w:r w:rsidR="009B2E07">
              <w:rPr>
                <w:noProof/>
                <w:webHidden/>
              </w:rPr>
              <w:tab/>
            </w:r>
            <w:r w:rsidR="009B2E07">
              <w:rPr>
                <w:noProof/>
                <w:webHidden/>
              </w:rPr>
              <w:fldChar w:fldCharType="begin"/>
            </w:r>
            <w:r w:rsidR="009B2E07">
              <w:rPr>
                <w:noProof/>
                <w:webHidden/>
              </w:rPr>
              <w:instrText xml:space="preserve"> PAGEREF _Toc93320724 \h </w:instrText>
            </w:r>
            <w:r w:rsidR="009B2E07">
              <w:rPr>
                <w:noProof/>
                <w:webHidden/>
              </w:rPr>
            </w:r>
            <w:r w:rsidR="009B2E07">
              <w:rPr>
                <w:noProof/>
                <w:webHidden/>
              </w:rPr>
              <w:fldChar w:fldCharType="separate"/>
            </w:r>
            <w:r w:rsidR="009B2E07">
              <w:rPr>
                <w:noProof/>
                <w:webHidden/>
              </w:rPr>
              <w:t>435</w:t>
            </w:r>
            <w:r w:rsidR="009B2E07">
              <w:rPr>
                <w:noProof/>
                <w:webHidden/>
              </w:rPr>
              <w:fldChar w:fldCharType="end"/>
            </w:r>
          </w:hyperlink>
        </w:p>
        <w:p w14:paraId="51D7275A" w14:textId="1CCFD237"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25" w:history="1">
            <w:r w:rsidR="009B2E07" w:rsidRPr="00DF70D4">
              <w:rPr>
                <w:rStyle w:val="Hyperlink"/>
                <w:noProof/>
              </w:rPr>
              <w:t>E.3.2.</w:t>
            </w:r>
            <w:r w:rsidR="009B2E07">
              <w:rPr>
                <w:rFonts w:asciiTheme="minorHAnsi" w:eastAsiaTheme="minorEastAsia" w:hAnsiTheme="minorHAnsi"/>
                <w:noProof/>
                <w:color w:val="auto"/>
                <w:lang w:val="sv-SE" w:eastAsia="sv-SE"/>
              </w:rPr>
              <w:tab/>
            </w:r>
            <w:r w:rsidR="009B2E07" w:rsidRPr="00DF70D4">
              <w:rPr>
                <w:rStyle w:val="Hyperlink"/>
                <w:noProof/>
              </w:rPr>
              <w:t>Addition and Removal of Vertices and Edges</w:t>
            </w:r>
            <w:r w:rsidR="009B2E07">
              <w:rPr>
                <w:noProof/>
                <w:webHidden/>
              </w:rPr>
              <w:tab/>
            </w:r>
            <w:r w:rsidR="009B2E07">
              <w:rPr>
                <w:noProof/>
                <w:webHidden/>
              </w:rPr>
              <w:fldChar w:fldCharType="begin"/>
            </w:r>
            <w:r w:rsidR="009B2E07">
              <w:rPr>
                <w:noProof/>
                <w:webHidden/>
              </w:rPr>
              <w:instrText xml:space="preserve"> PAGEREF _Toc93320725 \h </w:instrText>
            </w:r>
            <w:r w:rsidR="009B2E07">
              <w:rPr>
                <w:noProof/>
                <w:webHidden/>
              </w:rPr>
            </w:r>
            <w:r w:rsidR="009B2E07">
              <w:rPr>
                <w:noProof/>
                <w:webHidden/>
              </w:rPr>
              <w:fldChar w:fldCharType="separate"/>
            </w:r>
            <w:r w:rsidR="009B2E07">
              <w:rPr>
                <w:noProof/>
                <w:webHidden/>
              </w:rPr>
              <w:t>436</w:t>
            </w:r>
            <w:r w:rsidR="009B2E07">
              <w:rPr>
                <w:noProof/>
                <w:webHidden/>
              </w:rPr>
              <w:fldChar w:fldCharType="end"/>
            </w:r>
          </w:hyperlink>
        </w:p>
        <w:p w14:paraId="460D7625" w14:textId="6760DDA6" w:rsidR="009B2E07" w:rsidRDefault="00970EFC">
          <w:pPr>
            <w:pStyle w:val="TOC3"/>
            <w:tabs>
              <w:tab w:val="left" w:pos="1320"/>
              <w:tab w:val="right" w:leader="dot" w:pos="9350"/>
            </w:tabs>
            <w:rPr>
              <w:rFonts w:asciiTheme="minorHAnsi" w:eastAsiaTheme="minorEastAsia" w:hAnsiTheme="minorHAnsi"/>
              <w:noProof/>
              <w:color w:val="auto"/>
              <w:lang w:val="sv-SE" w:eastAsia="sv-SE"/>
            </w:rPr>
          </w:pPr>
          <w:hyperlink w:anchor="_Toc93320726" w:history="1">
            <w:r w:rsidR="009B2E07" w:rsidRPr="00DF70D4">
              <w:rPr>
                <w:rStyle w:val="Hyperlink"/>
                <w:noProof/>
              </w:rPr>
              <w:t>E.3.3.</w:t>
            </w:r>
            <w:r w:rsidR="009B2E07">
              <w:rPr>
                <w:rFonts w:asciiTheme="minorHAnsi" w:eastAsiaTheme="minorEastAsia" w:hAnsiTheme="minorHAnsi"/>
                <w:noProof/>
                <w:color w:val="auto"/>
                <w:lang w:val="sv-SE" w:eastAsia="sv-SE"/>
              </w:rPr>
              <w:tab/>
            </w:r>
            <w:r w:rsidR="009B2E07" w:rsidRPr="00DF70D4">
              <w:rPr>
                <w:rStyle w:val="Hyperlink"/>
                <w:noProof/>
              </w:rPr>
              <w:t>Graph Partition</w:t>
            </w:r>
            <w:r w:rsidR="009B2E07">
              <w:rPr>
                <w:noProof/>
                <w:webHidden/>
              </w:rPr>
              <w:tab/>
            </w:r>
            <w:r w:rsidR="009B2E07">
              <w:rPr>
                <w:noProof/>
                <w:webHidden/>
              </w:rPr>
              <w:fldChar w:fldCharType="begin"/>
            </w:r>
            <w:r w:rsidR="009B2E07">
              <w:rPr>
                <w:noProof/>
                <w:webHidden/>
              </w:rPr>
              <w:instrText xml:space="preserve"> PAGEREF _Toc93320726 \h </w:instrText>
            </w:r>
            <w:r w:rsidR="009B2E07">
              <w:rPr>
                <w:noProof/>
                <w:webHidden/>
              </w:rPr>
            </w:r>
            <w:r w:rsidR="009B2E07">
              <w:rPr>
                <w:noProof/>
                <w:webHidden/>
              </w:rPr>
              <w:fldChar w:fldCharType="separate"/>
            </w:r>
            <w:r w:rsidR="009B2E07">
              <w:rPr>
                <w:noProof/>
                <w:webHidden/>
              </w:rPr>
              <w:t>437</w:t>
            </w:r>
            <w:r w:rsidR="009B2E07">
              <w:rPr>
                <w:noProof/>
                <w:webHidden/>
              </w:rPr>
              <w:fldChar w:fldCharType="end"/>
            </w:r>
          </w:hyperlink>
        </w:p>
        <w:p w14:paraId="0D7A4A1A" w14:textId="5BA13113" w:rsidR="009B2E07" w:rsidRDefault="00970EFC">
          <w:pPr>
            <w:pStyle w:val="TOC1"/>
            <w:rPr>
              <w:rFonts w:asciiTheme="minorHAnsi" w:eastAsiaTheme="minorEastAsia" w:hAnsiTheme="minorHAnsi"/>
              <w:noProof/>
              <w:color w:val="auto"/>
              <w:lang w:val="sv-SE" w:eastAsia="sv-SE"/>
            </w:rPr>
          </w:pPr>
          <w:hyperlink w:anchor="_Toc93320727" w:history="1">
            <w:r w:rsidR="009B2E07" w:rsidRPr="00DF70D4">
              <w:rPr>
                <w:rStyle w:val="Hyperlink"/>
                <w:noProof/>
              </w:rPr>
              <w:t>F.</w:t>
            </w:r>
            <w:r w:rsidR="009B2E07">
              <w:rPr>
                <w:rFonts w:asciiTheme="minorHAnsi" w:eastAsiaTheme="minorEastAsia" w:hAnsiTheme="minorHAnsi"/>
                <w:noProof/>
                <w:color w:val="auto"/>
                <w:lang w:val="sv-SE" w:eastAsia="sv-SE"/>
              </w:rPr>
              <w:tab/>
            </w:r>
            <w:r w:rsidR="009B2E07" w:rsidRPr="00DF70D4">
              <w:rPr>
                <w:rStyle w:val="Hyperlink"/>
                <w:noProof/>
              </w:rPr>
              <w:t>The ASCII Table</w:t>
            </w:r>
            <w:r w:rsidR="009B2E07">
              <w:rPr>
                <w:noProof/>
                <w:webHidden/>
              </w:rPr>
              <w:tab/>
            </w:r>
            <w:r w:rsidR="009B2E07">
              <w:rPr>
                <w:noProof/>
                <w:webHidden/>
              </w:rPr>
              <w:fldChar w:fldCharType="begin"/>
            </w:r>
            <w:r w:rsidR="009B2E07">
              <w:rPr>
                <w:noProof/>
                <w:webHidden/>
              </w:rPr>
              <w:instrText xml:space="preserve"> PAGEREF _Toc93320727 \h </w:instrText>
            </w:r>
            <w:r w:rsidR="009B2E07">
              <w:rPr>
                <w:noProof/>
                <w:webHidden/>
              </w:rPr>
            </w:r>
            <w:r w:rsidR="009B2E07">
              <w:rPr>
                <w:noProof/>
                <w:webHidden/>
              </w:rPr>
              <w:fldChar w:fldCharType="separate"/>
            </w:r>
            <w:r w:rsidR="009B2E07">
              <w:rPr>
                <w:noProof/>
                <w:webHidden/>
              </w:rPr>
              <w:t>438</w:t>
            </w:r>
            <w:r w:rsidR="009B2E07">
              <w:rPr>
                <w:noProof/>
                <w:webHidden/>
              </w:rPr>
              <w:fldChar w:fldCharType="end"/>
            </w:r>
          </w:hyperlink>
        </w:p>
        <w:p w14:paraId="1D894A0A" w14:textId="37F28D51"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r>
        <w:lastRenderedPageBreak/>
        <w:t>&lt;h1&gt;</w:t>
      </w:r>
      <w:bookmarkStart w:id="1" w:name="_Toc93320404"/>
      <w:r w:rsidRPr="00903DBA">
        <w:t>Introduction</w:t>
      </w:r>
      <w:bookmarkEnd w:id="1"/>
      <w:r>
        <w:t>&lt;/h1&gt;</w:t>
      </w:r>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w:t>
      </w:r>
      <w:proofErr w:type="gramStart"/>
      <w:r w:rsidRPr="00903DBA">
        <w:t>linking.</w:t>
      </w:r>
      <w:r>
        <w:t>&lt;</w:t>
      </w:r>
      <w:proofErr w:type="gramEnd"/>
      <w:r>
        <w: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proofErr w:type="gramStart"/>
      <w:r w:rsidRPr="00903DBA">
        <w:t>executed.</w:t>
      </w:r>
      <w:r>
        <w:t>&lt;</w:t>
      </w:r>
      <w:proofErr w:type="gramEnd"/>
      <w:r>
        <w:t>/l&gt;</w:t>
      </w:r>
    </w:p>
    <w:p w14:paraId="14505094" w14:textId="3F8FB291" w:rsidR="00603361" w:rsidRPr="00903DBA" w:rsidRDefault="00CC1DF4" w:rsidP="0060539D">
      <w:pPr>
        <w:pStyle w:val="Heading2"/>
      </w:pPr>
      <w:r>
        <w:t>&lt;h2&gt;</w:t>
      </w:r>
      <w:bookmarkStart w:id="2" w:name="_Toc93320405"/>
      <w:r w:rsidRPr="00903DBA">
        <w:t>Overview</w:t>
      </w:r>
      <w:bookmarkEnd w:id="2"/>
      <w:r>
        <w:t>&lt;/h2&gt;</w:t>
      </w:r>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r>
        <w:t>&lt;h2&gt;</w:t>
      </w:r>
      <w:bookmarkStart w:id="3" w:name="_Toc93320406"/>
      <w:r w:rsidRPr="00903DBA">
        <w:t>The Compiler Phases</w:t>
      </w:r>
      <w:bookmarkEnd w:id="3"/>
      <w:r>
        <w:t>&lt;/h2&gt;</w:t>
      </w:r>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r>
        <w:t>&lt;h3&gt;</w:t>
      </w:r>
      <w:bookmarkStart w:id="4" w:name="_Toc93320407"/>
      <w:r w:rsidRPr="00903DBA">
        <w:t>The Preprocessor</w:t>
      </w:r>
      <w:bookmarkEnd w:id="4"/>
      <w:r>
        <w:t>&lt;/h3&gt;</w:t>
      </w:r>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w:t>
      </w:r>
      <w:proofErr w:type="gramStart"/>
      <w:r w:rsidR="008C30DD" w:rsidRPr="00903DBA">
        <w:t>look into</w:t>
      </w:r>
      <w:proofErr w:type="gramEnd"/>
      <w:r w:rsidR="008C30DD" w:rsidRPr="00903DBA">
        <w:t xml:space="preserve">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r>
        <w:t>&lt;h3&gt;</w:t>
      </w:r>
      <w:bookmarkStart w:id="5" w:name="_Toc93320408"/>
      <w:r w:rsidRPr="00903DBA">
        <w:t>Scanning</w:t>
      </w:r>
      <w:bookmarkEnd w:id="5"/>
      <w:r>
        <w:t>&lt;/h3&gt;</w:t>
      </w:r>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r>
        <w:t>&lt;h3&gt;</w:t>
      </w:r>
      <w:bookmarkStart w:id="6" w:name="_Toc93320409"/>
      <w:r w:rsidRPr="00903DBA">
        <w:t>Parsing and Middle Code Generation</w:t>
      </w:r>
      <w:bookmarkEnd w:id="6"/>
      <w:r>
        <w:t>&lt;/h3&gt;</w:t>
      </w:r>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F23462">
        <w:t xml:space="preserve">A.3.9.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t>
      </w:r>
      <w:proofErr w:type="gramStart"/>
      <w:r w:rsidR="007B72BA" w:rsidRPr="00903DBA">
        <w:t>with regard to</w:t>
      </w:r>
      <w:proofErr w:type="gramEnd"/>
      <w:r w:rsidR="007B72BA" w:rsidRPr="00903DBA">
        <w:t xml:space="preserve">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r>
        <w:t>&lt;h3&gt;</w:t>
      </w:r>
      <w:bookmarkStart w:id="7" w:name="_Toc93320410"/>
      <w:r w:rsidRPr="00903DBA">
        <w:t>Middle Code Optimization</w:t>
      </w:r>
      <w:bookmarkEnd w:id="7"/>
      <w:r>
        <w:t>&lt;/h3&gt;</w:t>
      </w:r>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proofErr w:type="gramStart"/>
      <w:r w:rsidR="00D50B6F">
        <w:t xml:space="preserve">in order </w:t>
      </w:r>
      <w:r w:rsidR="00B76B61" w:rsidRPr="00903DBA">
        <w:t>to</w:t>
      </w:r>
      <w:proofErr w:type="gramEnd"/>
      <w:r w:rsidR="00B76B61" w:rsidRPr="00903DBA">
        <w:t xml:space="preserve">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r>
        <w:t>&lt;h3&gt;</w:t>
      </w:r>
      <w:bookmarkStart w:id="8" w:name="_Toc93320411"/>
      <w:r w:rsidRPr="00903DBA">
        <w:t>Initialization</w:t>
      </w:r>
      <w:bookmarkEnd w:id="8"/>
      <w:r>
        <w:t>&lt;/h3&gt;</w:t>
      </w:r>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r>
        <w:t>&lt;h3&gt;</w:t>
      </w:r>
      <w:bookmarkStart w:id="9" w:name="_Toc93320412"/>
      <w:r w:rsidRPr="00903DBA">
        <w:t>Static Address</w:t>
      </w:r>
      <w:bookmarkEnd w:id="9"/>
      <w:r>
        <w:t>&lt;/h3&gt;</w:t>
      </w:r>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r>
        <w:t>&lt;h3&gt;</w:t>
      </w:r>
      <w:bookmarkStart w:id="10" w:name="_Toc93320413"/>
      <w:r w:rsidRPr="00903DBA">
        <w:t>Declarators and Declaration Specifiers</w:t>
      </w:r>
      <w:bookmarkEnd w:id="10"/>
      <w:r>
        <w:t>&lt;/h3&gt;</w:t>
      </w:r>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r>
        <w:t>&lt;h3&gt;</w:t>
      </w:r>
      <w:bookmarkStart w:id="11" w:name="_Toc93320414"/>
      <w:r w:rsidRPr="00903DBA">
        <w:t>The Symbol Table</w:t>
      </w:r>
      <w:bookmarkEnd w:id="11"/>
      <w:r>
        <w:t>&lt;/h3&gt;</w:t>
      </w:r>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 xml:space="preserve">The symbol table is </w:t>
      </w:r>
      <w:proofErr w:type="gramStart"/>
      <w:r w:rsidR="00EB1B29" w:rsidRPr="00903DBA">
        <w:t>actually a</w:t>
      </w:r>
      <w:proofErr w:type="gramEnd"/>
      <w:r w:rsidR="00EB1B29" w:rsidRPr="00903DBA">
        <w:t xml:space="preserve">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r>
        <w:t>&lt;h3&gt;</w:t>
      </w:r>
      <w:bookmarkStart w:id="12" w:name="_Toc93320415"/>
      <w:r w:rsidRPr="00903DBA">
        <w:t>The Type System</w:t>
      </w:r>
      <w:bookmarkEnd w:id="12"/>
      <w:r>
        <w:t>&lt;/h3&gt;</w:t>
      </w:r>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r>
        <w:t>&lt;h3&gt;</w:t>
      </w:r>
      <w:bookmarkStart w:id="13" w:name="_Toc93320416"/>
      <w:r w:rsidRPr="00903DBA">
        <w:t>Assembly Code Generation</w:t>
      </w:r>
      <w:bookmarkEnd w:id="13"/>
      <w:r>
        <w:t>&lt;/h3&gt;</w:t>
      </w:r>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w:t>
      </w:r>
      <w:proofErr w:type="gramStart"/>
      <w:r w:rsidR="002155DE" w:rsidRPr="00903DBA">
        <w:t>set</w:t>
      </w:r>
      <w:r w:rsidR="00553828" w:rsidRPr="00903DBA">
        <w:t>, and</w:t>
      </w:r>
      <w:proofErr w:type="gramEnd"/>
      <w:r w:rsidR="00553828" w:rsidRPr="00903DBA">
        <w:t xml:space="preserve">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r>
        <w:t>&lt;h3&gt;</w:t>
      </w:r>
      <w:bookmarkStart w:id="14" w:name="_Toc93320417"/>
      <w:r w:rsidRPr="00903DBA">
        <w:t>Register Allocation</w:t>
      </w:r>
      <w:bookmarkEnd w:id="14"/>
      <w:r>
        <w:t>&lt;/h3&gt;</w:t>
      </w:r>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w:t>
      </w:r>
      <w:proofErr w:type="gramStart"/>
      <w:r w:rsidRPr="00903DBA">
        <w:t>overlaps</w:t>
      </w:r>
      <w:proofErr w:type="gramEnd"/>
      <w:r w:rsidRPr="00903DBA">
        <w:t xml:space="preserve">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r>
        <w:t>&lt;h3&gt;</w:t>
      </w:r>
      <w:bookmarkStart w:id="15" w:name="_Toc93320418"/>
      <w:r w:rsidRPr="00903DBA">
        <w:t>The Object Code Generator and Linker</w:t>
      </w:r>
      <w:bookmarkEnd w:id="15"/>
      <w:r>
        <w:t>&lt;/h3&gt;</w:t>
      </w:r>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r>
        <w:t>&lt;h3&gt;</w:t>
      </w:r>
      <w:bookmarkStart w:id="16" w:name="_Toc93320419"/>
      <w:r w:rsidRPr="00903DBA">
        <w:t>The Standard Library</w:t>
      </w:r>
      <w:bookmarkEnd w:id="16"/>
      <w:r>
        <w:t>&lt;/h3&gt;</w:t>
      </w:r>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Ref54199481"/>
      <w:bookmarkStart w:id="18" w:name="_Ref418260972"/>
      <w:r>
        <w:rPr>
          <w:shd w:val="clear" w:color="auto" w:fill="FFFFFF"/>
        </w:rPr>
        <w:t>&lt;h2&gt;</w:t>
      </w:r>
      <w:bookmarkStart w:id="19" w:name="_Toc93320420"/>
      <w:r>
        <w:rPr>
          <w:shd w:val="clear" w:color="auto" w:fill="FFFFFF"/>
        </w:rPr>
        <w:t>Calling Forwards or Backwards</w:t>
      </w:r>
      <w:bookmarkEnd w:id="19"/>
      <w:r>
        <w:rPr>
          <w:shd w:val="clear" w:color="auto" w:fill="FFFFFF"/>
        </w:rPr>
        <w:t>&lt;/h2&gt;</w:t>
      </w:r>
    </w:p>
    <w:p w14:paraId="5A203557" w14:textId="1E05F5EF" w:rsidR="00643209" w:rsidRPr="00643209" w:rsidRDefault="00643209" w:rsidP="00643209">
      <w:r>
        <w:t xml:space="preserve">When methods call each other, in which order shall they be defined? Shall calls be made forwards or backwards? In this book I have chosen a compromise. </w:t>
      </w:r>
      <w:proofErr w:type="gramStart"/>
      <w:r>
        <w:t>Generally speaking, calls</w:t>
      </w:r>
      <w:proofErr w:type="gramEnd"/>
      <w:r>
        <w:t xml:space="preserve">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2897"/>
            <w:gridCol w:w="220"/>
            <w:gridCol w:w="289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3"/>
            </w:trPr>
          </w:trPrChange>
        </w:trPr>
        <w:tc>
          <w:tcPr>
            <w:tcW w:w="3116" w:type="dxa"/>
            <w:tcPrChange w:id="2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r>
        <w:t>&lt;h2&gt;</w:t>
      </w:r>
      <w:bookmarkStart w:id="32" w:name="_Toc93320421"/>
      <w:r w:rsidRPr="00903DBA">
        <w:t>The Main Class</w:t>
      </w:r>
      <w:bookmarkEnd w:id="32"/>
      <w:r>
        <w:t>&lt;/h2&gt;</w:t>
      </w:r>
      <w:bookmarkEnd w:id="17"/>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proofErr w:type="gramStart"/>
      <w:r w:rsidRPr="00903DBA">
        <w:rPr>
          <w:highlight w:val="white"/>
        </w:rPr>
        <w:t>First of all</w:t>
      </w:r>
      <w:proofErr w:type="gramEnd"/>
      <w:r w:rsidRPr="00903DBA">
        <w:rPr>
          <w:highlight w:val="white"/>
        </w:rPr>
        <w:t xml:space="preserve">,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w:t>
      </w:r>
      <w:proofErr w:type="gramStart"/>
      <w:r w:rsidR="00F71EBA" w:rsidRPr="00903DBA">
        <w:rPr>
          <w:highlight w:val="white"/>
        </w:rPr>
        <w:t>look into</w:t>
      </w:r>
      <w:proofErr w:type="gramEnd"/>
      <w:r w:rsidR="00F71EBA" w:rsidRPr="00903DBA">
        <w:rPr>
          <w:highlight w:val="white"/>
        </w:rPr>
        <w:t xml:space="preserve">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lastRenderedPageBreak/>
        <w:t xml:space="preserve">        if (Start.Windows) {</w:t>
      </w:r>
    </w:p>
    <w:p w14:paraId="1C4F6E42" w14:textId="5D82A5C2" w:rsidR="00C80F16" w:rsidRDefault="004C5297" w:rsidP="00B80F7F">
      <w:pPr>
        <w:pStyle w:val="Code"/>
        <w:rPr>
          <w:highlight w:val="white"/>
        </w:rPr>
      </w:pPr>
      <w:r w:rsidRPr="00903DBA">
        <w:rPr>
          <w:highlight w:val="white"/>
        </w:rPr>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bookmarkEnd w:id="18"/>
    <w:p w14:paraId="23D8420B" w14:textId="4204D89B" w:rsidR="00E40B78" w:rsidRPr="00903DBA" w:rsidRDefault="00CC1DF4" w:rsidP="0060539D">
      <w:pPr>
        <w:pStyle w:val="Heading1"/>
      </w:pPr>
      <w:r>
        <w:lastRenderedPageBreak/>
        <w:t>&lt;h1&gt;</w:t>
      </w:r>
      <w:bookmarkStart w:id="33" w:name="_Ref54016524"/>
      <w:bookmarkStart w:id="34" w:name="_Ref54016821"/>
      <w:bookmarkStart w:id="35" w:name="_Toc93320422"/>
      <w:r w:rsidRPr="00903DBA">
        <w:t>Scanning</w:t>
      </w:r>
      <w:bookmarkEnd w:id="33"/>
      <w:bookmarkEnd w:id="34"/>
      <w:bookmarkEnd w:id="35"/>
      <w:r>
        <w:t>&lt;/h1&gt;</w:t>
      </w:r>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r>
        <w:t>&lt;h2&gt;</w:t>
      </w:r>
      <w:bookmarkStart w:id="36" w:name="_Toc93320423"/>
      <w:r w:rsidRPr="00903DBA">
        <w:t>The typedef-name Problem</w:t>
      </w:r>
      <w:bookmarkEnd w:id="36"/>
      <w:r>
        <w:t>&lt;/h2&gt;</w:t>
      </w:r>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r>
        <w:t>&lt;h2&gt;</w:t>
      </w:r>
      <w:bookmarkStart w:id="37" w:name="_Toc93320424"/>
      <w:r w:rsidRPr="00903DBA">
        <w:t>The Scanner</w:t>
      </w:r>
      <w:bookmarkEnd w:id="37"/>
      <w:r>
        <w:t>&lt;/h2&gt;</w:t>
      </w:r>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w:t>
      </w:r>
      <w:proofErr w:type="gramStart"/>
      <w:r>
        <w:rPr>
          <w:highlight w:val="white"/>
        </w:rPr>
        <w:t>holds</w:t>
      </w:r>
      <w:proofErr w:type="gramEnd"/>
      <w:r>
        <w:rPr>
          <w:highlight w:val="white"/>
        </w:rPr>
        <w:t xml:space="preserve">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w:t>
      </w:r>
      <w:proofErr w:type="gramStart"/>
      <w:r>
        <w:t>scanner</w:t>
      </w:r>
      <w:proofErr w:type="gramEnd"/>
      <w:r>
        <w:t xml:space="preserve">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w:t>
      </w:r>
      <w:proofErr w:type="gramStart"/>
      <w:r w:rsidR="008C4970">
        <w:t>’.&lt;</w:t>
      </w:r>
      <w:proofErr w:type="gramEnd"/>
      <w:r w:rsidR="008C4970">
        <w: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 xml:space="preserve">value is made up by the decimal part and the exponent part. If the exponent part is not empty, the decimal part can be made up by digits without a dot. If the exponent part is empty, there has to be a dot and at least one digit in the integer or fraction </w:t>
      </w:r>
      <w:proofErr w:type="gramStart"/>
      <w:r w:rsidR="008C4970">
        <w:t>part</w:t>
      </w:r>
      <w:r w:rsidR="008C4970" w:rsidRPr="00903DBA">
        <w:t>.</w:t>
      </w:r>
      <w:r w:rsidR="008C4970">
        <w:t>&lt;</w:t>
      </w:r>
      <w:proofErr w:type="gramEnd"/>
      <w:r w:rsidR="008C4970">
        <w: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w:t>
      </w:r>
      <w:proofErr w:type="gramStart"/>
      <w:r>
        <w:t>type.&lt;</w:t>
      </w:r>
      <w:proofErr w:type="gramEnd"/>
      <w:r>
        <w: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proofErr w:type="gramStart"/>
      <w:r w:rsidRPr="00903DBA">
        <w:t>value.</w:t>
      </w:r>
      <w:r>
        <w:t>&lt;</w:t>
      </w:r>
      <w:proofErr w:type="gramEnd"/>
      <w:r>
        <w: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 xml:space="preserve">preceded by a </w:t>
      </w:r>
      <w:proofErr w:type="gramStart"/>
      <w:r w:rsidRPr="00903DBA">
        <w:t>backslash.</w:t>
      </w:r>
      <w:r>
        <w:t>&lt;</w:t>
      </w:r>
      <w:proofErr w:type="gramEnd"/>
      <w:r>
        <w: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 xml:space="preserve">preceded by a </w:t>
      </w:r>
      <w:proofErr w:type="gramStart"/>
      <w:r w:rsidRPr="00903DBA">
        <w:t>backslash.</w:t>
      </w:r>
      <w:r>
        <w:t>&lt;</w:t>
      </w:r>
      <w:proofErr w:type="gramEnd"/>
      <w:r>
        <w: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Names are used to identify variables, constants, struct and unions, enumerations, functions, and macros. They start with a letter or an underscore (’_’), that is optionally followed by letters, digits, or </w:t>
      </w:r>
      <w:proofErr w:type="gramStart"/>
      <w:r w:rsidRPr="00B35EC7">
        <w:rPr>
          <w:highlight w:val="white"/>
        </w:rPr>
        <w:t>underscores.</w:t>
      </w:r>
      <w:r>
        <w:rPr>
          <w:highlight w:val="white"/>
        </w:rPr>
        <w:t>&lt;</w:t>
      </w:r>
      <w:proofErr w:type="gramEnd"/>
      <w:r>
        <w:rPr>
          <w:highlight w:val="white"/>
        </w:rPr>
        <w: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 xml:space="preserve">dollar sign followed by anything except newline (the dot represents every character except newline) and ends with another dollar </w:t>
      </w:r>
      <w:proofErr w:type="gramStart"/>
      <w:r w:rsidRPr="00903DBA">
        <w:t>sign.</w:t>
      </w:r>
      <w:r>
        <w:t>&lt;</w:t>
      </w:r>
      <w:proofErr w:type="gramEnd"/>
      <w:r>
        <w: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w:t>
      </w:r>
      <w:proofErr w:type="gramStart"/>
      <w:r w:rsidRPr="00903DBA">
        <w:t>feed.</w:t>
      </w:r>
      <w:r>
        <w:rPr>
          <w:highlight w:val="white"/>
        </w:rPr>
        <w:t>&lt;</w:t>
      </w:r>
      <w:proofErr w:type="gramEnd"/>
      <w:r>
        <w:rPr>
          <w:highlight w:val="white"/>
        </w:rPr>
        <w: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w:t>
      </w:r>
      <w:proofErr w:type="gramStart"/>
      <w:r w:rsidR="006851B1">
        <w:rPr>
          <w:highlight w:val="white"/>
        </w:rPr>
        <w:t>in order to</w:t>
      </w:r>
      <w:proofErr w:type="gramEnd"/>
      <w:r w:rsidR="006851B1">
        <w:rPr>
          <w:highlight w:val="white"/>
        </w:rPr>
        <w:t xml:space="preserve">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“0x”</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97B9D61" w:rsidR="00311885" w:rsidRPr="00903DBA" w:rsidRDefault="00311885" w:rsidP="00311885">
      <w:pPr>
        <w:pStyle w:val="Code"/>
        <w:rPr>
          <w:highlight w:val="white"/>
        </w:rPr>
      </w:pPr>
      <w:r w:rsidRPr="00903DBA">
        <w:rPr>
          <w:highlight w:val="white"/>
        </w:rPr>
        <w:t xml:space="preserve">      </w:t>
      </w:r>
      <w:r w:rsidR="004B2692">
        <w:rPr>
          <w:highlight w:val="white"/>
        </w:rPr>
        <w:t>Report</w:t>
      </w:r>
      <w:r w:rsidR="0056352A">
        <w:rPr>
          <w:highlight w:val="white"/>
        </w:rPr>
        <w:t>.Check</w:t>
      </w:r>
      <w:r w:rsidRPr="00903DBA">
        <w:rPr>
          <w:highlight w:val="white"/>
        </w:rPr>
        <w:t xml:space="preserve">(type + ": " + </w:t>
      </w:r>
      <w:r w:rsidR="00355070">
        <w:rPr>
          <w:highlight w:val="white"/>
        </w:rPr>
        <w:t>lowerText</w:t>
      </w:r>
      <w:r w:rsidRPr="00903DBA">
        <w:rPr>
          <w:highlight w:val="white"/>
        </w:rPr>
        <w: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50CDD351"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 xml:space="preserve">(type + ": " + </w:t>
      </w:r>
      <w:r w:rsidR="00B134C7">
        <w:rPr>
          <w:highlight w:val="white"/>
        </w:rPr>
        <w:t>lowerText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proofErr w:type="gramStart"/>
      <w:r w:rsidR="006F6842" w:rsidRPr="00903DBA">
        <w:rPr>
          <w:highlight w:val="white"/>
        </w:rPr>
        <w:t>)</w:t>
      </w:r>
      <w:r w:rsidR="00CB3D14" w:rsidRPr="00903DBA">
        <w:rPr>
          <w:highlight w:val="white"/>
        </w:rPr>
        <w:t>, and</w:t>
      </w:r>
      <w:proofErr w:type="gramEnd"/>
      <w:r w:rsidR="00CB3D14" w:rsidRPr="00903DBA">
        <w:rPr>
          <w:highlight w:val="white"/>
        </w:rPr>
        <w:t xml:space="preserve">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Ref54016552"/>
      <w:bookmarkStart w:id="40" w:name="_Ref54783705"/>
      <w:bookmarkStart w:id="41" w:name="_Hlk57720398"/>
      <w:r>
        <w:t>&lt;h2&gt;</w:t>
      </w:r>
      <w:bookmarkStart w:id="42" w:name="_Ref62920951"/>
      <w:bookmarkStart w:id="43" w:name="_Toc93320425"/>
      <w:r>
        <w:t>Slash Sequences</w:t>
      </w:r>
      <w:bookmarkEnd w:id="42"/>
      <w:bookmarkEnd w:id="43"/>
      <w:r>
        <w:t>&lt;/h2&gt;</w:t>
      </w:r>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w:t>
      </w:r>
      <w:proofErr w:type="gramStart"/>
      <w:r w:rsidR="00685201" w:rsidRPr="00903DBA">
        <w:rPr>
          <w:highlight w:val="white"/>
        </w:rPr>
        <w:t>sequence</w:t>
      </w:r>
      <w:r w:rsidR="00685201">
        <w:rPr>
          <w:highlight w:val="white"/>
        </w:rPr>
        <w:t xml:space="preserve"> </w:t>
      </w:r>
      <w:r w:rsidR="00685201" w:rsidRPr="00903DBA">
        <w:rPr>
          <w:highlight w:val="white"/>
        </w:rPr>
        <w:t>’</w:t>
      </w:r>
      <w:proofErr w:type="gramEnd"/>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77777777" w:rsidR="00685201" w:rsidRPr="0016329E" w:rsidRDefault="00685201" w:rsidP="00685201">
      <w:pPr>
        <w:pStyle w:val="Code"/>
        <w:rPr>
          <w:highlight w:val="white"/>
        </w:rPr>
      </w:pPr>
      <w:r w:rsidRPr="0016329E">
        <w:rPr>
          <w:highlight w:val="white"/>
        </w:rPr>
        <w:t xml:space="preserve">    private static IDictionary&lt;char,char&gt; m_slashMap =</w:t>
      </w:r>
    </w:p>
    <w:p w14:paraId="1F545A54" w14:textId="77777777" w:rsidR="00685201" w:rsidRPr="0016329E" w:rsidRDefault="00685201" w:rsidP="00685201">
      <w:pPr>
        <w:pStyle w:val="Code"/>
        <w:rPr>
          <w:highlight w:val="white"/>
        </w:rPr>
      </w:pPr>
      <w:r w:rsidRPr="0016329E">
        <w:rPr>
          <w:highlight w:val="white"/>
        </w:rPr>
        <w:t xml:space="preserve">      new Dictionary&lt;char,char&gt;() {</w:t>
      </w:r>
    </w:p>
    <w:p w14:paraId="621FC9C4" w14:textId="6B51A394"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516B5A0E"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35FD4C78"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1E6AA959"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0035589C"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033AC21C"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6455953F"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293B8A35"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2D30CCD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39EF30A4"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622AE53B"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662A3039"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729BB8BD"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77777777" w:rsidR="00DC0CF3" w:rsidRPr="00DC0CF3" w:rsidRDefault="00DC0CF3" w:rsidP="00DC0CF3">
      <w:pPr>
        <w:pStyle w:val="Code"/>
        <w:rPr>
          <w:highlight w:val="white"/>
        </w:rPr>
      </w:pPr>
      <w:r w:rsidRPr="00DC0CF3">
        <w:rPr>
          <w:highlight w:val="white"/>
        </w:rPr>
        <w:t xml:space="preserve">      StringBuilder buffer = new StringBuilder();</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r>
        <w:lastRenderedPageBreak/>
        <w:t>&lt;h1&gt;</w:t>
      </w:r>
      <w:bookmarkStart w:id="44" w:name="_Toc93320426"/>
      <w:r w:rsidRPr="00903DBA">
        <w:t>Parsing</w:t>
      </w:r>
      <w:bookmarkEnd w:id="44"/>
      <w:r>
        <w:t>&lt;/h1&gt;</w:t>
      </w:r>
      <w:bookmarkEnd w:id="38"/>
      <w:bookmarkEnd w:id="39"/>
      <w:bookmarkEnd w:id="40"/>
    </w:p>
    <w:bookmarkEnd w:id="41"/>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(GPPG)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r>
        <w:t>&lt;h2&gt;</w:t>
      </w:r>
      <w:bookmarkStart w:id="45" w:name="_Toc93320427"/>
      <w:r>
        <w:t>Scope and Middle Operator</w:t>
      </w:r>
      <w:bookmarkEnd w:id="45"/>
      <w:r>
        <w:t>&lt;/h2&gt;</w:t>
      </w:r>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w:t>
      </w:r>
      <w:proofErr w:type="gramStart"/>
      <w:r>
        <w:t>look into</w:t>
      </w:r>
      <w:proofErr w:type="gramEnd"/>
      <w:r>
        <w:t xml:space="preserve">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7777777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 new Stack&lt;Specifier&gt;();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w:t>
      </w:r>
      <w:proofErr w:type="gramStart"/>
      <w:r w:rsidR="00F3592E">
        <w:rPr>
          <w:highlight w:val="white"/>
        </w:rPr>
        <w:t>in order to</w:t>
      </w:r>
      <w:proofErr w:type="gramEnd"/>
      <w:r w:rsidR="00F3592E">
        <w:rPr>
          <w:highlight w:val="white"/>
        </w:rPr>
        <w:t xml:space="preserve">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 xml:space="preserve">regular </w:t>
      </w:r>
      <w:proofErr w:type="gramStart"/>
      <w:r w:rsidRPr="00903DBA">
        <w:rPr>
          <w:highlight w:val="white"/>
        </w:rPr>
        <w:t>parentheses ’</w:t>
      </w:r>
      <w:proofErr w:type="gramEnd"/>
      <w:r w:rsidRPr="00903DBA">
        <w:rPr>
          <w:highlight w:val="white"/>
        </w:rPr>
        <w:t>(’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r>
        <w:t>&lt;h2&gt;</w:t>
      </w:r>
      <w:bookmarkStart w:id="46" w:name="_Toc93320428"/>
      <w:r w:rsidRPr="00903DBA">
        <w:t>Declarations</w:t>
      </w:r>
      <w:bookmarkEnd w:id="46"/>
      <w:r>
        <w:t>&lt;/h2&gt;</w:t>
      </w:r>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Hlk57712941"/>
      <w:r>
        <w:t>&lt;h3&gt;</w:t>
      </w:r>
      <w:bookmarkStart w:id="50" w:name="_Ref54270751"/>
      <w:bookmarkStart w:id="51" w:name="_Toc93320429"/>
      <w:r w:rsidRPr="00903DBA">
        <w:t>Function Definition</w:t>
      </w:r>
      <w:bookmarkEnd w:id="50"/>
      <w:bookmarkEnd w:id="51"/>
      <w:r>
        <w:t>&lt;/h3&gt;</w:t>
      </w:r>
    </w:p>
    <w:bookmarkEnd w:id="49"/>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proofErr w:type="gramStart"/>
      <w:r w:rsidR="00493E8C">
        <w:rPr>
          <w:rStyle w:val="CodeInText"/>
        </w:rPr>
        <w:t>&gt;</w:t>
      </w:r>
      <w:r w:rsidR="004645B8" w:rsidRPr="00E65FE6">
        <w:rPr>
          <w:rStyle w:val="CodeInText"/>
        </w:rPr>
        <w:t xml:space="preserve"> ;</w:t>
      </w:r>
      <w:proofErr w:type="gramEnd"/>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 xml:space="preserve">he parameter list hold holds the names of the </w:t>
      </w:r>
      <w:proofErr w:type="gramStart"/>
      <w:r w:rsidR="008C4970" w:rsidRPr="00903DBA">
        <w:t>parameters</w:t>
      </w:r>
      <w:proofErr w:type="gramEnd"/>
      <w:r w:rsidR="008C4970" w:rsidRPr="00903DBA">
        <w:t xml:space="preserve">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4D2472E1"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Hlk57712948"/>
      <w:r>
        <w:rPr>
          <w:highlight w:val="white"/>
        </w:rPr>
        <w:t>&lt;h3&gt;</w:t>
      </w:r>
      <w:bookmarkStart w:id="53" w:name="_Toc93320430"/>
      <w:r w:rsidRPr="00903DBA">
        <w:rPr>
          <w:highlight w:val="white"/>
        </w:rPr>
        <w:t>Specifier List</w:t>
      </w:r>
      <w:bookmarkEnd w:id="53"/>
      <w:r>
        <w:rPr>
          <w:highlight w:val="white"/>
        </w:rPr>
        <w:t>&lt;/h3&gt;</w:t>
      </w:r>
    </w:p>
    <w:bookmarkEnd w:id="52"/>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Hlk57712964"/>
      <w:r>
        <w:rPr>
          <w:highlight w:val="white"/>
        </w:rPr>
        <w:t>&lt;h3&gt;</w:t>
      </w:r>
      <w:bookmarkStart w:id="56" w:name="_Toc93320431"/>
      <w:r w:rsidRPr="00903DBA">
        <w:rPr>
          <w:highlight w:val="white"/>
        </w:rPr>
        <w:t>Structs and Unions</w:t>
      </w:r>
      <w:bookmarkEnd w:id="56"/>
      <w:r>
        <w:rPr>
          <w:highlight w:val="white"/>
        </w:rPr>
        <w:t>&lt;/h3&gt;</w:t>
      </w:r>
    </w:p>
    <w:bookmarkEnd w:id="55"/>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Hlk57713010"/>
      <w:r>
        <w:rPr>
          <w:highlight w:val="white"/>
        </w:rPr>
        <w:t>&lt;h3&gt;</w:t>
      </w:r>
      <w:bookmarkStart w:id="58" w:name="_Toc93320432"/>
      <w:r w:rsidRPr="00903DBA">
        <w:rPr>
          <w:highlight w:val="white"/>
        </w:rPr>
        <w:t>Enumeration</w:t>
      </w:r>
      <w:bookmarkEnd w:id="58"/>
      <w:r>
        <w:rPr>
          <w:highlight w:val="white"/>
        </w:rPr>
        <w:t>&lt;/h3&gt;</w:t>
      </w:r>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036DED55" w:rsidR="00BF4020" w:rsidRPr="00BF4020" w:rsidRDefault="00BF4020" w:rsidP="00BF4020">
      <w:pPr>
        <w:pStyle w:val="Code"/>
        <w:rPr>
          <w:highlight w:val="white"/>
        </w:rPr>
      </w:pPr>
      <w:r w:rsidRPr="00BF4020">
        <w:rPr>
          <w:highlight w:val="white"/>
        </w:rPr>
        <w:t xml:space="preserve">      ISet&lt;Symbol&gt; memberSet = new HashSet&lt;Symbol&gt;();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r>
        <w:rPr>
          <w:highlight w:val="white"/>
        </w:rPr>
        <w:t>&lt;h3&gt;</w:t>
      </w:r>
      <w:bookmarkStart w:id="59" w:name="_Toc93320433"/>
      <w:r w:rsidRPr="00903DBA">
        <w:rPr>
          <w:highlight w:val="white"/>
        </w:rPr>
        <w:t>Declarator</w:t>
      </w:r>
      <w:r>
        <w:rPr>
          <w:highlight w:val="white"/>
        </w:rPr>
        <w:t>s</w:t>
      </w:r>
      <w:bookmarkEnd w:id="59"/>
      <w:r>
        <w:rPr>
          <w:highlight w:val="white"/>
        </w:rPr>
        <w:t>&lt;/h3&gt;</w:t>
      </w:r>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xml:space="preserve">, it is only stated that three bits shall be </w:t>
      </w:r>
      <w:proofErr w:type="gramStart"/>
      <w:r>
        <w:rPr>
          <w:highlight w:val="white"/>
        </w:rPr>
        <w:t>unused.&lt;</w:t>
      </w:r>
      <w:proofErr w:type="gramEnd"/>
      <w:r>
        <w:rPr>
          <w:highlight w:val="white"/>
        </w:rPr>
        <w: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xml:space="preserve">, </w:t>
      </w:r>
      <w:proofErr w:type="gramStart"/>
      <w:r w:rsidR="00295C85">
        <w:rPr>
          <w:highlight w:val="white"/>
        </w:rPr>
        <w:t>in order to</w:t>
      </w:r>
      <w:proofErr w:type="gramEnd"/>
      <w:r w:rsidR="00295C85">
        <w:rPr>
          <w:highlight w:val="white"/>
        </w:rPr>
        <w:t xml:space="preserve">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r>
        <w:rPr>
          <w:highlight w:val="white"/>
        </w:rPr>
        <w:t>&lt;h3&gt;</w:t>
      </w:r>
      <w:bookmarkStart w:id="60" w:name="_Toc93320434"/>
      <w:r w:rsidRPr="00903DBA">
        <w:rPr>
          <w:highlight w:val="white"/>
        </w:rPr>
        <w:t>Pointer Declarators</w:t>
      </w:r>
      <w:bookmarkEnd w:id="60"/>
      <w:r>
        <w:rPr>
          <w:highlight w:val="white"/>
        </w:rPr>
        <w:t>&lt;/h3&gt;</w:t>
      </w:r>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07C7D5DC"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List&lt;CCompiler.Type&gt;();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77777777" w:rsidR="00D504B7" w:rsidRPr="00903DBA" w:rsidRDefault="00D504B7" w:rsidP="00D504B7">
      <w:pPr>
        <w:pStyle w:val="Code"/>
        <w:rPr>
          <w:highlight w:val="white"/>
        </w:rPr>
      </w:pPr>
      <w:r w:rsidRPr="00A6498A">
        <w:rPr>
          <w:highlight w:val="white"/>
          <w:lang w:val="da-DK"/>
        </w:rPr>
        <w:t xml:space="preserve">      </w:t>
      </w:r>
      <w:r w:rsidRPr="00903DBA">
        <w:rPr>
          <w:highlight w:val="white"/>
        </w:rPr>
        <w:t>$$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2897"/>
            <w:gridCol w:w="220"/>
            <w:gridCol w:w="289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3"/>
            </w:trPr>
          </w:trPrChange>
        </w:trPr>
        <w:tc>
          <w:tcPr>
            <w:tcW w:w="3116" w:type="dxa"/>
            <w:tcPrChange w:id="65"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r>
        <w:rPr>
          <w:highlight w:val="white"/>
        </w:rPr>
        <w:t>&lt;h3&gt;</w:t>
      </w:r>
      <w:bookmarkStart w:id="73" w:name="_Toc93320435"/>
      <w:r w:rsidRPr="00903DBA">
        <w:rPr>
          <w:highlight w:val="white"/>
        </w:rPr>
        <w:t>Direct Declarator</w:t>
      </w:r>
      <w:bookmarkEnd w:id="73"/>
      <w:r>
        <w:rPr>
          <w:highlight w:val="white"/>
        </w:rPr>
        <w:t>&lt;/h3&gt;</w:t>
      </w:r>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proofErr w:type="gramStart"/>
      <w:r w:rsidRPr="00903DBA">
        <w:rPr>
          <w:highlight w:val="white"/>
        </w:rPr>
        <w:t>Similar to</w:t>
      </w:r>
      <w:proofErr w:type="gramEnd"/>
      <w:r w:rsidRPr="00903DBA">
        <w:rPr>
          <w:highlight w:val="white"/>
        </w:rPr>
        <w:t xml:space="preserve">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2C9C4C73"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77777777" w:rsidR="001723B3" w:rsidRPr="00903DBA" w:rsidRDefault="001723B3" w:rsidP="001723B3">
      <w:pPr>
        <w:pStyle w:val="Code"/>
        <w:rPr>
          <w:highlight w:val="white"/>
        </w:rPr>
      </w:pPr>
      <w:r w:rsidRPr="00A6498A">
        <w:rPr>
          <w:highlight w:val="white"/>
          <w:lang w:val="da-DK"/>
        </w:rPr>
        <w:t xml:space="preserve">      </w:t>
      </w:r>
      <w:r w:rsidRPr="00903DBA">
        <w:rPr>
          <w:highlight w:val="white"/>
        </w:rPr>
        <w:t>$$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lastRenderedPageBreak/>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0B90A5BD"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r>
        <w:rPr>
          <w:highlight w:val="white"/>
        </w:rPr>
        <w:lastRenderedPageBreak/>
        <w:t>&lt;h3&gt;</w:t>
      </w:r>
      <w:bookmarkStart w:id="74" w:name="_Toc93320436"/>
      <w:r w:rsidRPr="00903DBA">
        <w:rPr>
          <w:highlight w:val="white"/>
        </w:rPr>
        <w:t>Initialization</w:t>
      </w:r>
      <w:bookmarkEnd w:id="74"/>
      <w:r>
        <w:rPr>
          <w:highlight w:val="white"/>
        </w:rPr>
        <w:t>&lt;/h3&gt;</w:t>
      </w:r>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Hlk57713292"/>
      <w:r>
        <w:rPr>
          <w:highlight w:val="white"/>
        </w:rPr>
        <w:t>&lt;h3&gt;</w:t>
      </w:r>
      <w:bookmarkStart w:id="76" w:name="_Toc93320437"/>
      <w:r w:rsidRPr="00903DBA">
        <w:rPr>
          <w:highlight w:val="white"/>
        </w:rPr>
        <w:t>Abstract Declarator</w:t>
      </w:r>
      <w:bookmarkEnd w:id="76"/>
      <w:r>
        <w:rPr>
          <w:highlight w:val="white"/>
        </w:rPr>
        <w:t>&lt;/h3&gt;</w:t>
      </w:r>
    </w:p>
    <w:bookmarkEnd w:id="75"/>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Hlk57713304"/>
      <w:r>
        <w:rPr>
          <w:highlight w:val="white"/>
        </w:rPr>
        <w:t>&lt;h2&gt;</w:t>
      </w:r>
      <w:bookmarkStart w:id="78" w:name="_Toc93320438"/>
      <w:r w:rsidRPr="00903DBA">
        <w:rPr>
          <w:highlight w:val="white"/>
        </w:rPr>
        <w:t>Statement</w:t>
      </w:r>
      <w:r>
        <w:rPr>
          <w:highlight w:val="white"/>
        </w:rPr>
        <w:t>s</w:t>
      </w:r>
      <w:bookmarkEnd w:id="78"/>
      <w:r>
        <w:rPr>
          <w:highlight w:val="white"/>
        </w:rPr>
        <w:t>&lt;/h2&gt;</w:t>
      </w:r>
    </w:p>
    <w:bookmarkEnd w:id="77"/>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Ref418259975"/>
      <w:r>
        <w:t>&lt;h3&gt;</w:t>
      </w:r>
      <w:bookmarkStart w:id="80" w:name="_Toc93320439"/>
      <w:r w:rsidRPr="00903DBA">
        <w:t>The if-else Problem</w:t>
      </w:r>
      <w:bookmarkEnd w:id="80"/>
      <w:r>
        <w:t>&lt;/h3&gt;</w:t>
      </w:r>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r>
        <w:rPr>
          <w:highlight w:val="white"/>
        </w:rPr>
        <w:t>&lt;h3&gt;</w:t>
      </w:r>
      <w:bookmarkStart w:id="181" w:name="_Toc93320440"/>
      <w:r w:rsidRPr="00903DBA">
        <w:rPr>
          <w:highlight w:val="white"/>
        </w:rPr>
        <w:t>The Statement Class</w:t>
      </w:r>
      <w:bookmarkEnd w:id="181"/>
      <w:r>
        <w:rPr>
          <w:highlight w:val="white"/>
        </w:rPr>
        <w:t>&lt;/h3&gt;</w:t>
      </w:r>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r>
        <w:t>&lt;h3&gt;</w:t>
      </w:r>
      <w:bookmarkStart w:id="182" w:name="_Toc93320441"/>
      <w:r>
        <w:t>Statements</w:t>
      </w:r>
      <w:bookmarkEnd w:id="182"/>
      <w:r>
        <w:t>&lt;/h3&gt;</w:t>
      </w:r>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r>
        <w:t>&lt;h3&gt;</w:t>
      </w:r>
      <w:bookmarkStart w:id="183" w:name="_Toc93320442"/>
      <w:r>
        <w:t>The If Statement</w:t>
      </w:r>
      <w:bookmarkEnd w:id="183"/>
      <w:r>
        <w:t>&lt;/h3&gt;</w:t>
      </w:r>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r>
        <w:t>&lt;h3&gt;</w:t>
      </w:r>
      <w:bookmarkStart w:id="184" w:name="_Toc93320443"/>
      <w:r>
        <w:t>The If-Else Statement</w:t>
      </w:r>
      <w:bookmarkEnd w:id="184"/>
      <w:r>
        <w:t>&lt;/h3&gt;</w:t>
      </w:r>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r>
        <w:t>&lt;h3&gt;</w:t>
      </w:r>
      <w:bookmarkStart w:id="185" w:name="_Toc93320444"/>
      <w:r w:rsidRPr="00903DBA">
        <w:t>The Switch Statement</w:t>
      </w:r>
      <w:bookmarkEnd w:id="185"/>
      <w:r>
        <w:t>&lt;/h3&gt;</w:t>
      </w:r>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r>
        <w:t>&lt;h3&gt;</w:t>
      </w:r>
      <w:bookmarkStart w:id="187" w:name="_Toc93320445"/>
      <w:r w:rsidRPr="00903DBA">
        <w:t xml:space="preserve">The </w:t>
      </w:r>
      <w:r>
        <w:t xml:space="preserve">Loop </w:t>
      </w:r>
      <w:r w:rsidRPr="00903DBA">
        <w:t>Statement</w:t>
      </w:r>
      <w:r>
        <w:t>s</w:t>
      </w:r>
      <w:bookmarkEnd w:id="187"/>
      <w:r>
        <w:t>&lt;/h3&gt;</w:t>
      </w:r>
    </w:p>
    <w:bookmarkEnd w:id="186"/>
    <w:p w14:paraId="4857BF3A" w14:textId="6C980E95" w:rsidR="0009379F" w:rsidRDefault="0009379F" w:rsidP="0009379F">
      <w:pPr>
        <w:rPr>
          <w:highlight w:val="white"/>
        </w:rPr>
      </w:pPr>
      <w:proofErr w:type="gramStart"/>
      <w:r>
        <w:rPr>
          <w:highlight w:val="white"/>
        </w:rPr>
        <w:t>Similar to</w:t>
      </w:r>
      <w:proofErr w:type="gramEnd"/>
      <w:r>
        <w:rPr>
          <w:highlight w:val="white"/>
        </w:rPr>
        <w:t xml:space="preserve">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r>
        <w:t>&lt;h3&gt;</w:t>
      </w:r>
      <w:bookmarkStart w:id="191" w:name="_Toc93320446"/>
      <w:r w:rsidRPr="00903DBA">
        <w:t xml:space="preserve">Label and </w:t>
      </w:r>
      <w:r>
        <w:t>Jump</w:t>
      </w:r>
      <w:r w:rsidRPr="00903DBA">
        <w:t xml:space="preserve"> Statement</w:t>
      </w:r>
      <w:bookmarkEnd w:id="191"/>
      <w:r>
        <w:t>&lt;/h3&gt;</w:t>
      </w:r>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Hlk57716901"/>
      <w:r>
        <w:t>&lt;h3&gt;</w:t>
      </w:r>
      <w:bookmarkStart w:id="193" w:name="_Toc93320447"/>
      <w:r>
        <w:t xml:space="preserve">The </w:t>
      </w:r>
      <w:r w:rsidRPr="00903DBA">
        <w:t>Return Statement</w:t>
      </w:r>
      <w:bookmarkEnd w:id="193"/>
      <w:r>
        <w:t>&lt;/h3&gt;</w:t>
      </w:r>
    </w:p>
    <w:bookmarkEnd w:id="192"/>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r>
        <w:t>&lt;h3&gt;</w:t>
      </w:r>
      <w:bookmarkStart w:id="195" w:name="_Toc93320448"/>
      <w:r w:rsidRPr="00903DBA">
        <w:t>Optional Expression Statement</w:t>
      </w:r>
      <w:r>
        <w:t>s</w:t>
      </w:r>
      <w:bookmarkEnd w:id="195"/>
      <w:r>
        <w:t>&lt;/h3&gt;</w:t>
      </w:r>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r>
        <w:t>&lt;h3&gt;</w:t>
      </w:r>
      <w:bookmarkStart w:id="196" w:name="_Toc93320449"/>
      <w:r w:rsidRPr="00903DBA">
        <w:t>Block Statement</w:t>
      </w:r>
      <w:r>
        <w:t>s</w:t>
      </w:r>
      <w:bookmarkEnd w:id="196"/>
      <w:r>
        <w:t>&lt;/h3&gt;</w:t>
      </w:r>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proofErr w:type="gramStart"/>
      <w:r w:rsidR="009C3C27">
        <w:rPr>
          <w:highlight w:val="white"/>
        </w:rPr>
        <w:t>next-set</w:t>
      </w:r>
      <w:proofErr w:type="gramEnd"/>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proofErr w:type="gramStart"/>
      <w:r w:rsidR="009C3C27">
        <w:rPr>
          <w:highlight w:val="white"/>
        </w:rPr>
        <w:t>next-set</w:t>
      </w:r>
      <w:proofErr w:type="gramEnd"/>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r>
        <w:t>&lt;h3&gt;</w:t>
      </w:r>
      <w:bookmarkStart w:id="198" w:name="_Toc93320450"/>
      <w:r w:rsidRPr="00903DBA">
        <w:t>Jump Register Statements</w:t>
      </w:r>
      <w:bookmarkEnd w:id="198"/>
      <w:r>
        <w:t>&lt;/h3&gt;</w:t>
      </w:r>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lastRenderedPageBreak/>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r>
        <w:t>&lt;h3&gt;</w:t>
      </w:r>
      <w:bookmarkStart w:id="199" w:name="_Toc93320451"/>
      <w:r w:rsidRPr="00903DBA">
        <w:t>Interrupt Statements</w:t>
      </w:r>
      <w:bookmarkEnd w:id="199"/>
      <w:r>
        <w:t>&lt;/h3&gt;</w:t>
      </w:r>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r>
        <w:t>&lt;h3&gt;</w:t>
      </w:r>
      <w:bookmarkStart w:id="201" w:name="_Toc93320452"/>
      <w:r w:rsidRPr="00903DBA">
        <w:t>System Call Statements</w:t>
      </w:r>
      <w:bookmarkEnd w:id="201"/>
      <w:r>
        <w:t>&lt;/h3&gt;</w:t>
      </w:r>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r>
        <w:t>&lt;h2&gt;</w:t>
      </w:r>
      <w:bookmarkStart w:id="203" w:name="_Toc93320453"/>
      <w:r w:rsidRPr="00903DBA">
        <w:t>Expressions</w:t>
      </w:r>
      <w:bookmarkEnd w:id="203"/>
      <w:r>
        <w:t>&lt;/h2&gt;</w:t>
      </w:r>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bookmarkEnd w:id="202"/>
    <w:p w14:paraId="30F881BE" w14:textId="6A8F6B16" w:rsidR="00733710" w:rsidRDefault="00CC1DF4" w:rsidP="0060539D">
      <w:pPr>
        <w:pStyle w:val="Heading3"/>
        <w:rPr>
          <w:highlight w:val="white"/>
        </w:rPr>
      </w:pPr>
      <w:r>
        <w:rPr>
          <w:highlight w:val="white"/>
        </w:rPr>
        <w:t>&lt;h3&gt;</w:t>
      </w:r>
      <w:bookmarkStart w:id="204" w:name="_Toc93320454"/>
      <w:r w:rsidRPr="00903DBA">
        <w:rPr>
          <w:highlight w:val="white"/>
        </w:rPr>
        <w:t>The Expression Class</w:t>
      </w:r>
      <w:r>
        <w:rPr>
          <w:highlight w:val="white"/>
        </w:rPr>
        <w:t xml:space="preserve"> (Short and Long </w:t>
      </w:r>
      <w:proofErr w:type="gramStart"/>
      <w:r>
        <w:rPr>
          <w:highlight w:val="white"/>
        </w:rPr>
        <w:t>List)</w:t>
      </w:r>
      <w:bookmarkEnd w:id="204"/>
      <w:r>
        <w:rPr>
          <w:highlight w:val="white"/>
        </w:rPr>
        <w:t>&lt;</w:t>
      </w:r>
      <w:proofErr w:type="gramEnd"/>
      <w:r>
        <w:rPr>
          <w:highlight w:val="white"/>
        </w:rPr>
        <w:t>/h3&gt;</w:t>
      </w:r>
    </w:p>
    <w:p w14:paraId="570D507B" w14:textId="7813FC78" w:rsidR="00502780" w:rsidRPr="00903DBA" w:rsidRDefault="00254252" w:rsidP="00502780">
      <w:pPr>
        <w:rPr>
          <w:highlight w:val="white"/>
        </w:rPr>
      </w:pPr>
      <w:proofErr w:type="gramStart"/>
      <w:r>
        <w:rPr>
          <w:highlight w:val="white"/>
        </w:rPr>
        <w:t>Similar to</w:t>
      </w:r>
      <w:proofErr w:type="gramEnd"/>
      <w:r>
        <w:rPr>
          <w:highlight w:val="white"/>
        </w:rPr>
        <w:t xml:space="preserve">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 xml:space="preserve">in holds no </w:t>
      </w:r>
      <w:proofErr w:type="gramStart"/>
      <w:r w:rsidRPr="00903DBA">
        <w:rPr>
          <w:highlight w:val="white"/>
        </w:rPr>
        <w:t>side-effects</w:t>
      </w:r>
      <w:proofErr w:type="gramEnd"/>
      <w:r w:rsidRPr="00903DBA">
        <w:rPr>
          <w:highlight w:val="white"/>
        </w:rPr>
        <w:t xml:space="preserve">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lastRenderedPageBreak/>
        <w:t xml:space="preserve">    private List&lt;MiddleCode&gt; m_longList;</w:t>
      </w:r>
    </w:p>
    <w:p w14:paraId="49D63686" w14:textId="77777777" w:rsidR="00582EA6" w:rsidRDefault="00582EA6" w:rsidP="00582EA6">
      <w:pPr>
        <w:rPr>
          <w:highlight w:val="white"/>
        </w:rPr>
      </w:pPr>
      <w:r w:rsidRPr="00903DBA">
        <w:rPr>
          <w:highlight w:val="white"/>
        </w:rPr>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r>
        <w:rPr>
          <w:highlight w:val="white"/>
        </w:rPr>
        <w:t>&lt;h3&gt;</w:t>
      </w:r>
      <w:bookmarkStart w:id="205" w:name="_Toc93320455"/>
      <w:r>
        <w:rPr>
          <w:highlight w:val="white"/>
        </w:rPr>
        <w:t>Optional Expressions</w:t>
      </w:r>
      <w:bookmarkEnd w:id="205"/>
      <w:r>
        <w:rPr>
          <w:highlight w:val="white"/>
        </w:rPr>
        <w:t>&lt;/h3&gt;</w:t>
      </w:r>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r>
        <w:rPr>
          <w:highlight w:val="white"/>
        </w:rPr>
        <w:t>&lt;h3&gt;</w:t>
      </w:r>
      <w:bookmarkStart w:id="206" w:name="_Toc93320456"/>
      <w:r>
        <w:rPr>
          <w:highlight w:val="white"/>
        </w:rPr>
        <w:t>The Comma Expression</w:t>
      </w:r>
      <w:bookmarkEnd w:id="206"/>
      <w:r>
        <w:rPr>
          <w:highlight w:val="white"/>
        </w:rPr>
        <w:t>&lt;/h3&gt;</w:t>
      </w:r>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r>
        <w:lastRenderedPageBreak/>
        <w:t>&lt;h3&gt;</w:t>
      </w:r>
      <w:bookmarkStart w:id="207" w:name="_Toc93320457"/>
      <w:r w:rsidRPr="00903DBA">
        <w:t>The Assignment Expression</w:t>
      </w:r>
      <w:bookmarkEnd w:id="207"/>
      <w:r>
        <w:t>&lt;/h3&gt;</w:t>
      </w:r>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Hlk57717624"/>
      <w:r>
        <w:t>&lt;h3&gt;</w:t>
      </w:r>
      <w:bookmarkStart w:id="209" w:name="_Toc93320458"/>
      <w:r w:rsidRPr="00903DBA">
        <w:t>The Condition Expression</w:t>
      </w:r>
      <w:bookmarkEnd w:id="209"/>
      <w:r>
        <w:t>&lt;/h3&gt;</w:t>
      </w:r>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0" w:name="_Hlk57718199"/>
      <w:r>
        <w:t>&lt;h3&gt;</w:t>
      </w:r>
      <w:bookmarkStart w:id="211" w:name="_Toc93320459"/>
      <w:r w:rsidRPr="00903DBA">
        <w:t>Constant Expression</w:t>
      </w:r>
      <w:bookmarkEnd w:id="211"/>
      <w:r>
        <w:t>&lt;/h3&gt;</w:t>
      </w:r>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2" w:name="_Hlk57718244"/>
      <w:r>
        <w:t>&lt;h3&gt;</w:t>
      </w:r>
      <w:bookmarkStart w:id="213" w:name="_Toc93320460"/>
      <w:r w:rsidRPr="00903DBA">
        <w:t>Logical Expressions</w:t>
      </w:r>
      <w:bookmarkEnd w:id="213"/>
      <w:r>
        <w:t>&lt;/h3&gt;</w:t>
      </w:r>
    </w:p>
    <w:bookmarkEnd w:id="212"/>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4" w:name="_Hlk57718416"/>
      <w:r>
        <w:rPr>
          <w:highlight w:val="white"/>
        </w:rPr>
        <w:t>&lt;h3&gt;</w:t>
      </w:r>
      <w:bookmarkStart w:id="215" w:name="_Toc93320461"/>
      <w:r w:rsidRPr="00903DBA">
        <w:rPr>
          <w:highlight w:val="white"/>
        </w:rPr>
        <w:t>Bitwise Expressions</w:t>
      </w:r>
      <w:bookmarkEnd w:id="215"/>
      <w:r>
        <w:rPr>
          <w:highlight w:val="white"/>
        </w:rPr>
        <w:t>&lt;/h3&gt;</w:t>
      </w:r>
    </w:p>
    <w:bookmarkEnd w:id="214"/>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6" w:name="_Hlk57718508"/>
      <w:bookmarkEnd w:id="79"/>
      <w:r>
        <w:t>&lt;h3&gt;</w:t>
      </w:r>
      <w:bookmarkStart w:id="217" w:name="_Toc93320462"/>
      <w:r w:rsidRPr="00903DBA">
        <w:t>Shift Expression</w:t>
      </w:r>
      <w:bookmarkEnd w:id="217"/>
      <w:r>
        <w:t>&lt;/h3&gt;</w:t>
      </w:r>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r>
        <w:t>&lt;h3&gt;</w:t>
      </w:r>
      <w:bookmarkStart w:id="218" w:name="_Toc93320463"/>
      <w:r w:rsidRPr="00903DBA">
        <w:t>Equality and Relation Expressions</w:t>
      </w:r>
      <w:bookmarkEnd w:id="218"/>
      <w:r>
        <w:t>&lt;/h3&gt;</w:t>
      </w:r>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19" w:name="_Hlk57718721"/>
      <w:r>
        <w:t>&lt;h3&gt;</w:t>
      </w:r>
      <w:bookmarkStart w:id="220" w:name="_Toc93320464"/>
      <w:r w:rsidRPr="00903DBA">
        <w:t>Addition and Subtraction Expression</w:t>
      </w:r>
      <w:bookmarkEnd w:id="220"/>
      <w:r>
        <w:t>&lt;/h3&gt;</w:t>
      </w:r>
    </w:p>
    <w:bookmarkEnd w:id="219"/>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1" w:name="_Hlk57718742"/>
      <w:r>
        <w:rPr>
          <w:highlight w:val="white"/>
        </w:rPr>
        <w:t>&lt;h3&gt;</w:t>
      </w:r>
      <w:bookmarkStart w:id="222" w:name="_Toc93320465"/>
      <w:r w:rsidRPr="00903DBA">
        <w:rPr>
          <w:highlight w:val="white"/>
        </w:rPr>
        <w:t>Multiplication Expressions</w:t>
      </w:r>
      <w:bookmarkEnd w:id="222"/>
      <w:r>
        <w:rPr>
          <w:highlight w:val="white"/>
        </w:rPr>
        <w:t>&lt;/h3&gt;</w:t>
      </w:r>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3" w:name="_Hlk57718763"/>
      <w:r>
        <w:t>&lt;h3&gt;</w:t>
      </w:r>
      <w:bookmarkStart w:id="224" w:name="_Toc93320466"/>
      <w:r>
        <w:t xml:space="preserve">Type </w:t>
      </w:r>
      <w:r w:rsidRPr="00903DBA">
        <w:t>Cast Expressions</w:t>
      </w:r>
      <w:bookmarkEnd w:id="224"/>
      <w:r>
        <w:t>&lt;/h3&gt;</w:t>
      </w:r>
    </w:p>
    <w:bookmarkEnd w:id="223"/>
    <w:p w14:paraId="7350C96E" w14:textId="7FE36613" w:rsidR="00CA3A8B" w:rsidRPr="00903DBA" w:rsidRDefault="00CA3A8B" w:rsidP="00CA3A8B">
      <w:r w:rsidRPr="00903DBA">
        <w:t xml:space="preserve">A </w:t>
      </w:r>
      <w:proofErr w:type="gramStart"/>
      <w:r w:rsidRPr="00903DBA">
        <w:t>type</w:t>
      </w:r>
      <w:proofErr w:type="gramEnd"/>
      <w:r w:rsidRPr="00903DBA">
        <w:t xml:space="preserv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w:t>
      </w:r>
      <w:proofErr w:type="gramStart"/>
      <w:r w:rsidRPr="00903DBA">
        <w:rPr>
          <w:highlight w:val="white"/>
        </w:rPr>
        <w:t>type</w:t>
      </w:r>
      <w:proofErr w:type="gramEnd"/>
      <w:r w:rsidRPr="00903DBA">
        <w:rPr>
          <w:highlight w:val="white"/>
        </w:rPr>
        <w:t xml:space="preserv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5" w:name="_Hlk57718797"/>
      <w:r>
        <w:t>&lt;h3&gt;</w:t>
      </w:r>
      <w:bookmarkStart w:id="226" w:name="_Toc93320467"/>
      <w:r w:rsidRPr="00903DBA">
        <w:t>Prefix Expression</w:t>
      </w:r>
      <w:bookmarkEnd w:id="226"/>
      <w:r>
        <w:t>&lt;/h3&gt;</w:t>
      </w:r>
    </w:p>
    <w:bookmarkEnd w:id="225"/>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 xml:space="preserve">a </w:t>
      </w:r>
      <w:proofErr w:type="gramStart"/>
      <w:r w:rsidRPr="00903DBA">
        <w:rPr>
          <w:highlight w:val="white"/>
        </w:rPr>
        <w:t>type</w:t>
      </w:r>
      <w:proofErr w:type="gramEnd"/>
      <w:r w:rsidRPr="00903DBA">
        <w:rPr>
          <w:highlight w:val="white"/>
        </w:rPr>
        <w:t xml:space="preserv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 xml:space="preserve">The postfix increment and decrement change the operand and return the original value. The operand has to be a </w:t>
      </w:r>
      <w:proofErr w:type="gramStart"/>
      <w:r w:rsidRPr="00903DBA">
        <w:t>left-value</w:t>
      </w:r>
      <w:proofErr w:type="gramEnd"/>
      <w:r w:rsidRPr="00903DBA">
        <w:t xml:space="preserv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7" w:name="_Hlk57718941"/>
      <w:r>
        <w:rPr>
          <w:highlight w:val="white"/>
        </w:rPr>
        <w:t>&lt;h3&gt;</w:t>
      </w:r>
      <w:bookmarkStart w:id="228" w:name="_Toc93320468"/>
      <w:r w:rsidRPr="00903DBA">
        <w:rPr>
          <w:highlight w:val="white"/>
        </w:rPr>
        <w:t>Postfix</w:t>
      </w:r>
      <w:r>
        <w:rPr>
          <w:highlight w:val="white"/>
        </w:rPr>
        <w:t xml:space="preserve"> </w:t>
      </w:r>
      <w:r w:rsidRPr="00903DBA">
        <w:rPr>
          <w:highlight w:val="white"/>
        </w:rPr>
        <w:t>Expression</w:t>
      </w:r>
      <w:bookmarkEnd w:id="228"/>
      <w:r>
        <w:rPr>
          <w:highlight w:val="white"/>
        </w:rPr>
        <w:t>&lt;/h3&gt;</w:t>
      </w:r>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9" w:name="_Hlk57718959"/>
    </w:p>
    <w:bookmarkEnd w:id="229"/>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0"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0"/>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1" w:name="_Hlk57719163"/>
      <w:r>
        <w:rPr>
          <w:highlight w:val="white"/>
        </w:rPr>
        <w:lastRenderedPageBreak/>
        <w:t>&lt;h3&gt;</w:t>
      </w:r>
      <w:bookmarkStart w:id="232" w:name="_Toc93320469"/>
      <w:r w:rsidRPr="00903DBA">
        <w:rPr>
          <w:highlight w:val="white"/>
        </w:rPr>
        <w:t>Primary Expressions</w:t>
      </w:r>
      <w:bookmarkEnd w:id="232"/>
      <w:r>
        <w:rPr>
          <w:highlight w:val="white"/>
        </w:rPr>
        <w:t>&lt;/h3&gt;</w:t>
      </w:r>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r>
        <w:rPr>
          <w:highlight w:val="white"/>
        </w:rPr>
        <w:t>&lt;h2&gt;</w:t>
      </w:r>
      <w:bookmarkStart w:id="233" w:name="_Toc93320470"/>
      <w:r>
        <w:rPr>
          <w:highlight w:val="white"/>
        </w:rPr>
        <w:t>The Partial Main Parser</w:t>
      </w:r>
      <w:bookmarkEnd w:id="233"/>
      <w:r>
        <w:rPr>
          <w:highlight w:val="white"/>
        </w:rPr>
        <w:t>&lt;/h2&gt;</w:t>
      </w:r>
    </w:p>
    <w:p w14:paraId="380B6441" w14:textId="739D2D37" w:rsidR="00ED3BFB" w:rsidRPr="00903DBA" w:rsidRDefault="00ED3BFB" w:rsidP="00ED3BFB">
      <w:pPr>
        <w:rPr>
          <w:highlight w:val="white"/>
        </w:rPr>
      </w:pPr>
      <w:r>
        <w:rPr>
          <w:highlight w:val="white"/>
        </w:rPr>
        <w:t xml:space="preserve">Finally, </w:t>
      </w:r>
      <w:proofErr w:type="gramStart"/>
      <w:r>
        <w:rPr>
          <w:highlight w:val="white"/>
        </w:rPr>
        <w:t>i</w:t>
      </w:r>
      <w:r w:rsidRPr="00903DBA">
        <w:rPr>
          <w:highlight w:val="white"/>
        </w:rPr>
        <w:t>n order for</w:t>
      </w:r>
      <w:proofErr w:type="gramEnd"/>
      <w:r w:rsidRPr="00903DBA">
        <w:rPr>
          <w:highlight w:val="white"/>
        </w:rPr>
        <w:t xml:space="preserve">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4" w:name="_Ref54202176"/>
      <w:bookmarkStart w:id="235" w:name="_Ref54202192"/>
      <w:bookmarkStart w:id="236" w:name="_Ref54264860"/>
      <w:r>
        <w:lastRenderedPageBreak/>
        <w:t>&lt;h1&gt;</w:t>
      </w:r>
      <w:bookmarkStart w:id="237" w:name="_Toc93320471"/>
      <w:r>
        <w:t>Middle Code Generation</w:t>
      </w:r>
      <w:bookmarkEnd w:id="237"/>
      <w:r>
        <w:t>&lt;/h1&gt;</w:t>
      </w:r>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r>
        <w:t>&lt;h2&gt;</w:t>
      </w:r>
      <w:bookmarkStart w:id="238" w:name="_Toc93320472"/>
      <w:r w:rsidRPr="00903DBA">
        <w:t xml:space="preserve">The </w:t>
      </w:r>
      <w:proofErr w:type="spellStart"/>
      <w:r w:rsidRPr="00903DBA">
        <w:t>MiddleCode</w:t>
      </w:r>
      <w:proofErr w:type="spellEnd"/>
      <w:r w:rsidRPr="00903DBA">
        <w:t xml:space="preserve"> Class</w:t>
      </w:r>
      <w:bookmarkEnd w:id="238"/>
      <w:r>
        <w:t>&lt;/h2&gt;</w:t>
      </w:r>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lastRenderedPageBreak/>
        <w:t>}</w:t>
      </w:r>
    </w:p>
    <w:p w14:paraId="00DBC7C3" w14:textId="188EFB89" w:rsidR="0098349F" w:rsidRPr="00903DBA" w:rsidRDefault="00CC1DF4" w:rsidP="0098349F">
      <w:pPr>
        <w:pStyle w:val="Heading2"/>
      </w:pPr>
      <w:r>
        <w:t>&lt;h2&gt;</w:t>
      </w:r>
      <w:bookmarkStart w:id="239" w:name="_Toc93320473"/>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bookmarkEnd w:id="239"/>
      <w:r>
        <w:t>&lt;/h2&gt;</w:t>
      </w:r>
    </w:p>
    <w:p w14:paraId="7C574D88" w14:textId="3237B935"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is a large class that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r>
        <w:t>&lt;h3&gt;</w:t>
      </w:r>
      <w:bookmarkStart w:id="240" w:name="_Toc93320474"/>
      <w:r w:rsidRPr="00903DBA">
        <w:t>The Forward-Jump Problem</w:t>
      </w:r>
      <w:r>
        <w:t xml:space="preserve">: </w:t>
      </w:r>
      <w:r w:rsidRPr="00903DBA">
        <w:t>Backpatching</w:t>
      </w:r>
      <w:bookmarkEnd w:id="240"/>
      <w:r>
        <w:t>&lt;/h3&gt;</w:t>
      </w:r>
    </w:p>
    <w:p w14:paraId="4BC8972D" w14:textId="7CB2C3A4" w:rsidR="00D02931" w:rsidRPr="00903DBA" w:rsidRDefault="00D02931" w:rsidP="00D02931">
      <w:ins w:id="241" w:author="Stefan Bjornander" w:date="2015-04-26T09:25:00Z">
        <w:r w:rsidRPr="00903DBA">
          <w:t xml:space="preserve">When generating </w:t>
        </w:r>
      </w:ins>
      <w:r w:rsidRPr="00903DBA">
        <w:t xml:space="preserve">middle code instructions for </w:t>
      </w:r>
      <w:ins w:id="242" w:author="Stefan Bjornander" w:date="2015-04-26T09:25:00Z">
        <w:r w:rsidRPr="00903DBA">
          <w:t xml:space="preserve">expressions </w:t>
        </w:r>
      </w:ins>
      <w:r w:rsidRPr="00903DBA">
        <w:t>or</w:t>
      </w:r>
      <w:ins w:id="243" w:author="Stefan Bjornander" w:date="2015-04-26T09:25:00Z">
        <w:r w:rsidRPr="00903DBA">
          <w:t xml:space="preserve"> statement</w:t>
        </w:r>
      </w:ins>
      <w:r w:rsidRPr="00903DBA">
        <w:t>s</w:t>
      </w:r>
      <w:ins w:id="244" w:author="Stefan Bjornander" w:date="2015-04-26T09:25:00Z">
        <w:r w:rsidRPr="00903DBA">
          <w:t>, a common situation is that we</w:t>
        </w:r>
      </w:ins>
      <w:ins w:id="245"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 xml:space="preserve">(a) True and </w:t>
            </w:r>
            <w:proofErr w:type="gramStart"/>
            <w:r>
              <w:t>false-sets</w:t>
            </w:r>
            <w:proofErr w:type="gramEnd"/>
          </w:p>
        </w:tc>
      </w:tr>
    </w:tbl>
    <w:p w14:paraId="6721A7EC" w14:textId="75A3A152" w:rsidR="00D02931" w:rsidRDefault="00D02931" w:rsidP="00D02931">
      <w:r w:rsidRPr="00903DBA">
        <w:t xml:space="preserve">When parsing the while statement, the </w:t>
      </w:r>
      <w:proofErr w:type="gramStart"/>
      <w:r w:rsidRPr="00903DBA">
        <w:t>sets</w:t>
      </w:r>
      <w:proofErr w:type="gramEnd"/>
      <w:r w:rsidRPr="00903DBA">
        <w:t xml:space="preserve">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lastRenderedPageBreak/>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w:t>
      </w:r>
      <w:proofErr w:type="gramStart"/>
      <w:r w:rsidRPr="00903DBA">
        <w:t>have to</w:t>
      </w:r>
      <w:proofErr w:type="gramEnd"/>
      <w:r w:rsidRPr="00903DBA">
        <w:t xml:space="preserve">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proofErr w:type="gramStart"/>
      <w:r>
        <w:t>true-set</w:t>
      </w:r>
      <w:proofErr w:type="gramEnd"/>
      <w:r w:rsidRPr="00903DBA">
        <w:t xml:space="preserve"> of the first expression is backpatched to the beginning of the second expression. This means that if the first expression is </w:t>
      </w:r>
      <w:proofErr w:type="gramStart"/>
      <w:r w:rsidRPr="00903DBA">
        <w:t>true</w:t>
      </w:r>
      <w:proofErr w:type="gramEnd"/>
      <w:r w:rsidRPr="00903DBA">
        <w:t xml:space="preserv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t>1. if a &lt; b goto ?</w:t>
            </w:r>
          </w:p>
          <w:p w14:paraId="4005312F" w14:textId="77777777" w:rsidR="00D02931" w:rsidRPr="00903DBA" w:rsidRDefault="00D02931" w:rsidP="00D02931">
            <w:pPr>
              <w:pStyle w:val="Code"/>
            </w:pPr>
            <w:r w:rsidRPr="00903DBA">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t>true-set</w:t>
            </w:r>
            <w:r w:rsidRPr="00903DBA">
              <w:t>: {1, 3}</w:t>
            </w:r>
          </w:p>
          <w:p w14:paraId="53AD24D4" w14:textId="77777777" w:rsidR="00D02931" w:rsidRPr="00903DBA" w:rsidRDefault="00D02931" w:rsidP="00D02931">
            <w:pPr>
              <w:pStyle w:val="Code"/>
            </w:pPr>
            <w:r>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r>
        <w:t>&lt;h2&gt;</w:t>
      </w:r>
      <w:bookmarkStart w:id="246" w:name="_Toc93320475"/>
      <w:r>
        <w:t>Declarations</w:t>
      </w:r>
      <w:bookmarkEnd w:id="246"/>
      <w:r>
        <w:t>&lt;/h2&gt;</w:t>
      </w:r>
    </w:p>
    <w:p w14:paraId="28F203D3" w14:textId="43872673" w:rsidR="00EC0B34" w:rsidRPr="00EC0B34" w:rsidRDefault="00EC0B34" w:rsidP="00EC0B34">
      <w:r>
        <w:t>The declaration of C is</w:t>
      </w:r>
      <w:r w:rsidR="001B79EF">
        <w:t xml:space="preserve"> a</w:t>
      </w:r>
      <w:r>
        <w:t xml:space="preserve"> function, struct and union, </w:t>
      </w:r>
      <w:r w:rsidR="001B79EF">
        <w:t>or</w:t>
      </w:r>
      <w:r>
        <w:t xml:space="preserve"> pointer.</w:t>
      </w:r>
    </w:p>
    <w:p w14:paraId="2123C545" w14:textId="6B3A1436" w:rsidR="005E5A36" w:rsidRDefault="00CC1DF4" w:rsidP="00AA63A5">
      <w:pPr>
        <w:pStyle w:val="Heading3"/>
      </w:pPr>
      <w:r>
        <w:t>&lt;h3&gt;</w:t>
      </w:r>
      <w:bookmarkStart w:id="247" w:name="_Toc93320476"/>
      <w:r w:rsidRPr="00903DBA">
        <w:t>Function Definition</w:t>
      </w:r>
      <w:bookmarkEnd w:id="247"/>
      <w:r>
        <w:t>&lt;/h3&gt;</w:t>
      </w:r>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w:t>
      </w:r>
      <w:proofErr w:type="gramStart"/>
      <w:r w:rsidR="00F92FAE">
        <w:rPr>
          <w:highlight w:val="white"/>
        </w:rPr>
        <w:t>in order to</w:t>
      </w:r>
      <w:proofErr w:type="gramEnd"/>
      <w:r w:rsidR="00F92FAE">
        <w:rPr>
          <w:highlight w:val="white"/>
        </w:rPr>
        <w:t xml:space="preserve">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lastRenderedPageBreak/>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lastRenderedPageBreak/>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 xml:space="preserve">marked with </w:t>
      </w:r>
      <w:proofErr w:type="gramStart"/>
      <w:r w:rsidRPr="00A60980">
        <w:rPr>
          <w:highlight w:val="white"/>
        </w:rPr>
        <w:t>void</w:t>
      </w:r>
      <w:r>
        <w:rPr>
          <w:highlight w:val="white"/>
        </w:rPr>
        <w:t>.&lt;</w:t>
      </w:r>
      <w:proofErr w:type="gramEnd"/>
      <w:r>
        <w:rPr>
          <w:highlight w:val="white"/>
        </w:rPr>
        <w: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proofErr w:type="gramStart"/>
      <w:r w:rsidR="008C4970" w:rsidRPr="00903DBA">
        <w:rPr>
          <w:highlight w:val="white"/>
        </w:rPr>
        <w:t xml:space="preserve">actually </w:t>
      </w:r>
      <w:r w:rsidR="008C4970">
        <w:rPr>
          <w:highlight w:val="white"/>
        </w:rPr>
        <w:t>are</w:t>
      </w:r>
      <w:proofErr w:type="gramEnd"/>
      <w:r w:rsidR="008C4970">
        <w:rPr>
          <w:highlight w:val="white"/>
        </w:rPr>
        <w:t xml:space="preserv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 xml:space="preserve">may have other </w:t>
      </w:r>
      <w:proofErr w:type="gramStart"/>
      <w:r w:rsidR="008C4970" w:rsidRPr="00903DBA">
        <w:rPr>
          <w:highlight w:val="white"/>
        </w:rPr>
        <w:t>names.</w:t>
      </w:r>
      <w:r w:rsidR="008C4970">
        <w:rPr>
          <w:highlight w:val="white"/>
        </w:rPr>
        <w:t>&lt;</w:t>
      </w:r>
      <w:proofErr w:type="gramEnd"/>
      <w:r w:rsidR="008C4970">
        <w:rPr>
          <w:highlight w:val="white"/>
        </w:rPr>
        <w:t>/l&gt;</w:t>
      </w:r>
    </w:p>
    <w:p w14:paraId="5EFF08D7" w14:textId="41645F26" w:rsidR="00D4318D" w:rsidRPr="005F15DE" w:rsidRDefault="003F4396" w:rsidP="005F15DE">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p>
    <w:p w14:paraId="290B8223" w14:textId="79030867" w:rsidR="005E5A36" w:rsidRPr="00903DBA" w:rsidRDefault="00D4318D" w:rsidP="005E5A36">
      <w:pPr>
        <w:rPr>
          <w:highlight w:val="white"/>
        </w:rPr>
      </w:pPr>
      <w:r>
        <w:rPr>
          <w:rStyle w:val="KeyWord0"/>
          <w:b w:val="0"/>
          <w:highlight w:val="white"/>
        </w:rPr>
        <w:t>&lt;/k&gt;</w:t>
      </w:r>
      <w:r w:rsidR="005E5A36" w:rsidRPr="00903DBA">
        <w:rPr>
          <w:rStyle w:val="KeyWord0"/>
          <w:bCs/>
          <w:highlight w:val="white"/>
        </w:rPr>
        <w:t xml:space="preserve">             </w:t>
      </w:r>
      <w:r w:rsidR="005E5A36"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lastRenderedPageBreak/>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w:t>
      </w:r>
      <w:proofErr w:type="gramStart"/>
      <w:r w:rsidRPr="00903DBA">
        <w:rPr>
          <w:highlight w:val="white"/>
        </w:rPr>
        <w:t>next</w:t>
      </w:r>
      <w:r w:rsidR="0028418C">
        <w:rPr>
          <w:highlight w:val="white"/>
        </w:rPr>
        <w:t>-</w:t>
      </w:r>
      <w:r w:rsidRPr="00903DBA">
        <w:rPr>
          <w:highlight w:val="white"/>
        </w:rPr>
        <w:t>set</w:t>
      </w:r>
      <w:proofErr w:type="gramEnd"/>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w:t>
      </w:r>
      <w:proofErr w:type="gramStart"/>
      <w:r w:rsidRPr="00903DBA">
        <w:rPr>
          <w:highlight w:val="white"/>
        </w:rPr>
        <w:t>next</w:t>
      </w:r>
      <w:r w:rsidR="00B96774">
        <w:rPr>
          <w:highlight w:val="white"/>
        </w:rPr>
        <w:t>-</w:t>
      </w:r>
      <w:r w:rsidRPr="00903DBA">
        <w:rPr>
          <w:highlight w:val="white"/>
        </w:rPr>
        <w:t>sets</w:t>
      </w:r>
      <w:proofErr w:type="gramEnd"/>
      <w:r w:rsidRPr="00903DBA">
        <w:rPr>
          <w:highlight w:val="white"/>
        </w:rPr>
        <w:t xml:space="preserve"> holding jump instructions jumping out of the loop. We add a new empty statement and backpatch the </w:t>
      </w:r>
      <w:proofErr w:type="gramStart"/>
      <w:r w:rsidR="009C3C27">
        <w:rPr>
          <w:highlight w:val="white"/>
        </w:rPr>
        <w:t>next-set</w:t>
      </w:r>
      <w:proofErr w:type="gramEnd"/>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proofErr w:type="gramStart"/>
      <w:r w:rsidR="009A54C5">
        <w:rPr>
          <w:highlight w:val="white"/>
        </w:rPr>
        <w:t>an</w:t>
      </w:r>
      <w:proofErr w:type="gramEnd"/>
      <w:r w:rsidR="009A54C5">
        <w:rPr>
          <w:highlight w:val="white"/>
        </w:rPr>
        <w:t xml:space="preserve">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lastRenderedPageBreak/>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w:t>
      </w:r>
      <w:proofErr w:type="gramStart"/>
      <w:r w:rsidR="00D4318D">
        <w:rPr>
          <w:rStyle w:val="KeyWord0"/>
          <w:highlight w:val="white"/>
        </w:rPr>
        <w:t>&gt;</w:t>
      </w:r>
      <w:r w:rsidRPr="00903DBA">
        <w:rPr>
          <w:highlight w:val="white"/>
        </w:rPr>
        <w:t>.</w:t>
      </w:r>
      <w:r w:rsidR="00D4318D">
        <w:rPr>
          <w:rStyle w:val="KeyWord0"/>
          <w:highlight w:val="white"/>
        </w:rPr>
        <w:t>&lt;</w:t>
      </w:r>
      <w:proofErr w:type="gramEnd"/>
      <w:r w:rsidR="00D4318D">
        <w:rPr>
          <w:rStyle w:val="KeyWord0"/>
          <w:highlight w:val="white"/>
        </w:rPr>
        <w: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w:t>
      </w:r>
      <w:proofErr w:type="gramStart"/>
      <w:r>
        <w:rPr>
          <w:highlight w:val="white"/>
        </w:rPr>
        <w:t>look into</w:t>
      </w:r>
      <w:proofErr w:type="gramEnd"/>
      <w:r>
        <w:rPr>
          <w:highlight w:val="white"/>
        </w:rPr>
        <w:t xml:space="preserve">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lastRenderedPageBreak/>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r>
        <w:rPr>
          <w:highlight w:val="white"/>
        </w:rPr>
        <w:t>&lt;h3&gt;</w:t>
      </w:r>
      <w:bookmarkStart w:id="248" w:name="_Toc93320477"/>
      <w:r w:rsidRPr="00903DBA">
        <w:rPr>
          <w:highlight w:val="white"/>
        </w:rPr>
        <w:t>Structs and Unions</w:t>
      </w:r>
      <w:bookmarkEnd w:id="248"/>
      <w:r>
        <w:rPr>
          <w:highlight w:val="white"/>
        </w:rPr>
        <w:t>&lt;/h3&gt;</w:t>
      </w:r>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7777777" w:rsidR="005C4CCF" w:rsidRPr="005C4CCF" w:rsidRDefault="005C4CCF" w:rsidP="005C4CCF">
      <w:pPr>
        <w:pStyle w:val="Code"/>
        <w:rPr>
          <w:highlight w:val="white"/>
        </w:rPr>
      </w:pPr>
      <w:r w:rsidRPr="005C4CCF">
        <w:rPr>
          <w:highlight w:val="white"/>
        </w:rPr>
        <w:t xml:space="preserve">    private static Stack&lt;Type&gt; m_structOrUnionTypeStack = new Stack&lt;Type&gt;();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77777777" w:rsidR="005C4CCF" w:rsidRPr="005C4CCF" w:rsidRDefault="005C4CCF" w:rsidP="005C4CCF">
      <w:pPr>
        <w:pStyle w:val="Code"/>
        <w:rPr>
          <w:highlight w:val="white"/>
        </w:rPr>
      </w:pPr>
      <w:r w:rsidRPr="005C4CCF">
        <w:rPr>
          <w:highlight w:val="white"/>
        </w:rPr>
        <w:t xml:space="preserve">      Type type = new CCompiler.Type(sort,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E82B5B7" w14:textId="77777777" w:rsidR="005C4CCF" w:rsidRPr="005C4CCF" w:rsidRDefault="005C4CCF" w:rsidP="005C4CCF">
      <w:pPr>
        <w:pStyle w:val="Code"/>
        <w:rPr>
          <w:highlight w:val="white"/>
        </w:rPr>
      </w:pPr>
      <w:r w:rsidRPr="005C4CCF">
        <w:rPr>
          <w:highlight w:val="white"/>
        </w:rPr>
        <w:t xml:space="preserve">      SymbolTable.CurrentTable =</w:t>
      </w:r>
    </w:p>
    <w:p w14:paraId="1781F5B7" w14:textId="77777777" w:rsidR="005C4CCF" w:rsidRPr="005C4CCF" w:rsidRDefault="005C4CCF" w:rsidP="005C4CCF">
      <w:pPr>
        <w:pStyle w:val="Code"/>
        <w:rPr>
          <w:highlight w:val="white"/>
        </w:rPr>
      </w:pPr>
      <w:r w:rsidRPr="005C4CCF">
        <w:rPr>
          <w:highlight w:val="white"/>
        </w:rPr>
        <w:t xml:space="preserve">        new SymbolTable(SymbolTable.CurrentTable,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w:t>
      </w:r>
      <w:proofErr w:type="gramStart"/>
      <w:r w:rsidR="00C6609B">
        <w:rPr>
          <w:highlight w:val="white"/>
        </w:rPr>
        <w:t>struct</w:t>
      </w:r>
      <w:proofErr w:type="gramEnd"/>
      <w:r w:rsidR="00C6609B">
        <w:rPr>
          <w:highlight w:val="white"/>
        </w:rPr>
        <w:t xml:space="preserve">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77777777" w:rsidR="005C4CCF" w:rsidRPr="005C4CCF" w:rsidRDefault="005C4CCF" w:rsidP="005C4CCF">
      <w:pPr>
        <w:pStyle w:val="Code"/>
        <w:rPr>
          <w:highlight w:val="white"/>
        </w:rPr>
      </w:pPr>
      <w:r w:rsidRPr="005C4CCF">
        <w:rPr>
          <w:highlight w:val="white"/>
        </w:rPr>
        <w:t xml:space="preserve">        type = new Type(sort,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lastRenderedPageBreak/>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r>
        <w:rPr>
          <w:highlight w:val="white"/>
        </w:rPr>
        <w:t>&lt;h3&gt;</w:t>
      </w:r>
      <w:bookmarkStart w:id="249" w:name="_Toc93320478"/>
      <w:r w:rsidRPr="00F92D57">
        <w:rPr>
          <w:highlight w:val="white"/>
        </w:rPr>
        <w:t>Enumeration</w:t>
      </w:r>
      <w:bookmarkEnd w:id="249"/>
      <w:r>
        <w:rPr>
          <w:highlight w:val="white"/>
        </w:rPr>
        <w:t>&lt;/h3&gt;</w:t>
      </w:r>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w:t>
      </w:r>
      <w:proofErr w:type="gramStart"/>
      <w:r>
        <w:rPr>
          <w:highlight w:val="white"/>
        </w:rPr>
        <w:t>in order to</w:t>
      </w:r>
      <w:proofErr w:type="gramEnd"/>
      <w:r>
        <w:rPr>
          <w:highlight w:val="white"/>
        </w:rPr>
        <w:t xml:space="preserve"> keep track of implicitly incremented enumeration value.</w:t>
      </w:r>
    </w:p>
    <w:p w14:paraId="44FB52EF" w14:textId="77777777" w:rsidR="00597545" w:rsidRDefault="00597545" w:rsidP="00597545">
      <w:pPr>
        <w:pStyle w:val="Code"/>
        <w:rPr>
          <w:highlight w:val="white"/>
        </w:rPr>
      </w:pPr>
      <w:r w:rsidRPr="00597545">
        <w:rPr>
          <w:highlight w:val="white"/>
        </w:rPr>
        <w:t xml:space="preserve">    public static Stack&lt;BigInteger&gt; m_enumerationStack =</w:t>
      </w:r>
    </w:p>
    <w:p w14:paraId="6C86AC2B" w14:textId="0BFF42BB" w:rsidR="00597545" w:rsidRDefault="00597545" w:rsidP="00597545">
      <w:pPr>
        <w:pStyle w:val="Code"/>
        <w:rPr>
          <w:highlight w:val="white"/>
        </w:rPr>
      </w:pPr>
      <w:r>
        <w:rPr>
          <w:highlight w:val="white"/>
        </w:rPr>
        <w:t xml:space="preserve">     </w:t>
      </w:r>
      <w:r w:rsidRPr="00597545">
        <w:rPr>
          <w:highlight w:val="white"/>
        </w:rPr>
        <w:t xml:space="preserve"> new Stack&lt;BigInteger&gt;();</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58DFC37B" w:rsidR="00597545" w:rsidRPr="00597545" w:rsidRDefault="00C14D07" w:rsidP="00C14D07">
      <w:pPr>
        <w:pStyle w:val="Code"/>
        <w:rPr>
          <w:highlight w:val="white"/>
        </w:rPr>
      </w:pPr>
      <w:r>
        <w:rPr>
          <w:highlight w:val="white"/>
        </w:rPr>
        <w:t xml:space="preserve">    </w:t>
      </w:r>
      <w:r w:rsidR="00597545" w:rsidRPr="00597545">
        <w:rPr>
          <w:highlight w:val="white"/>
        </w:rPr>
        <w:t>{ Type enumerationType = new Type(enumerationItemSet);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77777777" w:rsidR="00C45512" w:rsidRPr="00C45512" w:rsidRDefault="00C45512" w:rsidP="00C45512">
      <w:pPr>
        <w:pStyle w:val="Code"/>
        <w:rPr>
          <w:highlight w:val="white"/>
        </w:rPr>
      </w:pPr>
      <w:r w:rsidRPr="00C45512">
        <w:rPr>
          <w:highlight w:val="white"/>
        </w:rPr>
        <w:t xml:space="preserve">      Type itemType = new Type(Sort.SignedInt);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lastRenderedPageBreak/>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4F847E0" w14:textId="77777777" w:rsidR="00C45512" w:rsidRPr="00C45512" w:rsidRDefault="00C45512" w:rsidP="00C45512">
      <w:pPr>
        <w:pStyle w:val="Code"/>
        <w:rPr>
          <w:highlight w:val="white"/>
        </w:rPr>
      </w:pPr>
      <w:r w:rsidRPr="00C45512">
        <w:rPr>
          <w:highlight w:val="white"/>
        </w:rPr>
        <w:t xml:space="preserve">      Symbol itemSymbol =</w:t>
      </w:r>
    </w:p>
    <w:p w14:paraId="13EA0C55" w14:textId="77777777" w:rsidR="00C45512" w:rsidRPr="00C45512" w:rsidRDefault="00C45512" w:rsidP="00C45512">
      <w:pPr>
        <w:pStyle w:val="Code"/>
        <w:rPr>
          <w:highlight w:val="white"/>
        </w:rPr>
      </w:pPr>
      <w:r w:rsidRPr="00C45512">
        <w:rPr>
          <w:highlight w:val="white"/>
        </w:rPr>
        <w:t xml:space="preserve">        new Symbol(itemName,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r>
        <w:rPr>
          <w:highlight w:val="white"/>
        </w:rPr>
        <w:t>&lt;h3&gt;</w:t>
      </w:r>
      <w:bookmarkStart w:id="250" w:name="_Toc93320479"/>
      <w:r>
        <w:rPr>
          <w:highlight w:val="white"/>
        </w:rPr>
        <w:t>Declarator</w:t>
      </w:r>
      <w:bookmarkEnd w:id="250"/>
      <w:r>
        <w:rPr>
          <w:highlight w:val="white"/>
        </w:rPr>
        <w:t>&lt;/h3&gt;</w:t>
      </w:r>
    </w:p>
    <w:p w14:paraId="7619B594" w14:textId="5357F2A3" w:rsidR="008D24B7" w:rsidRDefault="008D24B7" w:rsidP="008D24B7">
      <w:pPr>
        <w:rPr>
          <w:highlight w:val="white"/>
        </w:rPr>
      </w:pPr>
      <w:r>
        <w:rPr>
          <w:highlight w:val="white"/>
        </w:rPr>
        <w:t>There are three kinds of declarators:</w:t>
      </w:r>
    </w:p>
    <w:p w14:paraId="70044B6D" w14:textId="6605B42F" w:rsidR="008D24B7" w:rsidRDefault="008C4970" w:rsidP="008D24B7">
      <w:pPr>
        <w:pStyle w:val="ListParagraph"/>
        <w:numPr>
          <w:ilvl w:val="0"/>
          <w:numId w:val="180"/>
        </w:numPr>
        <w:rPr>
          <w:highlight w:val="white"/>
        </w:rPr>
      </w:pPr>
      <w:r>
        <w:rPr>
          <w:highlight w:val="white"/>
        </w:rPr>
        <w:t xml:space="preserve">&lt;l&gt;Simple, without initializations or </w:t>
      </w:r>
      <w:proofErr w:type="gramStart"/>
      <w:r>
        <w:rPr>
          <w:highlight w:val="white"/>
        </w:rPr>
        <w:t>bitfields.&lt;</w:t>
      </w:r>
      <w:proofErr w:type="gramEnd"/>
      <w:r>
        <w:rPr>
          <w:highlight w:val="white"/>
        </w:rPr>
        <w:t>/l&gt;</w:t>
      </w:r>
    </w:p>
    <w:p w14:paraId="72F7F48F" w14:textId="74DD37F3" w:rsidR="008D24B7" w:rsidRDefault="008C4970" w:rsidP="008D24B7">
      <w:pPr>
        <w:pStyle w:val="ListParagraph"/>
        <w:numPr>
          <w:ilvl w:val="0"/>
          <w:numId w:val="180"/>
        </w:numPr>
        <w:rPr>
          <w:highlight w:val="white"/>
        </w:rPr>
      </w:pPr>
      <w:r>
        <w:rPr>
          <w:highlight w:val="white"/>
        </w:rPr>
        <w:t xml:space="preserve">&lt;l&gt;Initialized with an expression, not allowed in parameter lists, structs, or </w:t>
      </w:r>
      <w:proofErr w:type="gramStart"/>
      <w:r>
        <w:rPr>
          <w:highlight w:val="white"/>
        </w:rPr>
        <w:t>unions.&lt;</w:t>
      </w:r>
      <w:proofErr w:type="gramEnd"/>
      <w:r>
        <w:rPr>
          <w:highlight w:val="white"/>
        </w:rPr>
        <w:t>/l&gt;</w:t>
      </w:r>
    </w:p>
    <w:p w14:paraId="2424171F" w14:textId="49198A26" w:rsidR="008D24B7" w:rsidRPr="008D24B7" w:rsidRDefault="008C4970" w:rsidP="008D24B7">
      <w:pPr>
        <w:pStyle w:val="ListParagraph"/>
        <w:numPr>
          <w:ilvl w:val="0"/>
          <w:numId w:val="180"/>
        </w:numPr>
        <w:rPr>
          <w:highlight w:val="white"/>
        </w:rPr>
      </w:pPr>
      <w:r>
        <w:rPr>
          <w:highlight w:val="white"/>
        </w:rPr>
        <w:t xml:space="preserve">&lt;l&gt;Marked as bitfield, only allowed in structs and </w:t>
      </w:r>
      <w:proofErr w:type="gramStart"/>
      <w:r>
        <w:rPr>
          <w:highlight w:val="white"/>
        </w:rPr>
        <w:t>unions.&lt;</w:t>
      </w:r>
      <w:proofErr w:type="gramEnd"/>
      <w:r>
        <w:rPr>
          <w:highlight w:val="white"/>
        </w:rPr>
        <w:t>/l&gt;</w:t>
      </w:r>
    </w:p>
    <w:p w14:paraId="63B97B67" w14:textId="7717C01C"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the cases without assignment or bitfield.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78AF8CB4" w:rsidR="005E5A36" w:rsidRPr="00903DBA" w:rsidRDefault="005E5A36" w:rsidP="005E5A36">
      <w:pPr>
        <w:rPr>
          <w:highlight w:val="white"/>
        </w:rPr>
      </w:pPr>
      <w:r w:rsidRPr="00903DBA">
        <w:rPr>
          <w:highlight w:val="white"/>
        </w:rPr>
        <w:t>A function can hold extern or static storage</w:t>
      </w:r>
      <w:r w:rsidR="00F4791D">
        <w:rPr>
          <w:highlight w:val="white"/>
        </w:rPr>
        <w:t xml:space="preserve"> only</w:t>
      </w:r>
      <w:r w:rsidRPr="00903DBA">
        <w:rPr>
          <w:highlight w:val="white"/>
        </w:rPr>
        <w:t xml:space="preserve">. This is in fact the only storage check that is performed outside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F23462">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4AA7017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0E2C1070" w:rsidR="005E5A36" w:rsidRPr="00903DBA" w:rsidRDefault="005E5A36" w:rsidP="005E5A36">
      <w:pPr>
        <w:pStyle w:val="Code"/>
        <w:rPr>
          <w:highlight w:val="white"/>
        </w:rPr>
      </w:pPr>
      <w:r w:rsidRPr="00903DBA">
        <w:rPr>
          <w:highlight w:val="white"/>
        </w:rPr>
        <w:t xml:space="preserve">        Only_extern_or_static_storage_allowed_for_functions);</w:t>
      </w:r>
    </w:p>
    <w:p w14:paraId="3CEA4AF3" w14:textId="1B4B81BA" w:rsidR="008E7280" w:rsidRDefault="008E7280" w:rsidP="008E7280">
      <w:pPr>
        <w:rPr>
          <w:highlight w:val="white"/>
        </w:rPr>
      </w:pPr>
      <w:r>
        <w:rPr>
          <w:highlight w:val="white"/>
        </w:rPr>
        <w:t xml:space="preserve">When declared, a function may be extern or static. After the external linkage has been set in the </w:t>
      </w:r>
      <w:r w:rsidR="00D4318D">
        <w:rPr>
          <w:rStyle w:val="KeyWord0"/>
          <w:highlight w:val="white"/>
        </w:rPr>
        <w:t>&lt;k&gt;</w:t>
      </w:r>
      <w:r w:rsidR="00D4318D" w:rsidRPr="00F639F9">
        <w:rPr>
          <w:rStyle w:val="KeyWord0"/>
          <w:highlight w:val="white"/>
        </w:rPr>
        <w:t>Specifier</w:t>
      </w:r>
      <w:r w:rsidR="00D4318D">
        <w:rPr>
          <w:rStyle w:val="KeyWord0"/>
          <w:highlight w:val="white"/>
        </w:rPr>
        <w:t>&lt;/k&gt;</w:t>
      </w:r>
      <w:r>
        <w:rPr>
          <w:highlight w:val="white"/>
        </w:rPr>
        <w:t xml:space="preserve"> class, we do not need the storage of a function declarator. Therefore, we always set extern storage for a function declarator. If this function declaration </w:t>
      </w:r>
      <w:r w:rsidR="00F639F9">
        <w:rPr>
          <w:highlight w:val="white"/>
        </w:rPr>
        <w:t>is in</w:t>
      </w:r>
      <w:r>
        <w:rPr>
          <w:highlight w:val="white"/>
        </w:rPr>
        <w:t xml:space="preserve"> fact a function definition,</w:t>
      </w:r>
      <w:r w:rsidR="00F639F9">
        <w:rPr>
          <w:highlight w:val="white"/>
        </w:rPr>
        <w:t xml:space="preserve"> </w:t>
      </w:r>
      <w:r>
        <w:rPr>
          <w:highlight w:val="white"/>
        </w:rPr>
        <w:t xml:space="preserve">with a function body, then its storage will be set to static by </w:t>
      </w:r>
      <w:r w:rsidR="00D4318D">
        <w:rPr>
          <w:rStyle w:val="KeyWord0"/>
          <w:highlight w:val="white"/>
        </w:rPr>
        <w:t>&lt;k&gt;FunctionHeader&lt;/k&gt;</w:t>
      </w:r>
      <w:r w:rsidR="00A5738B">
        <w:rPr>
          <w:highlight w:val="white"/>
        </w:rPr>
        <w:t xml:space="preserve"> </w:t>
      </w:r>
      <w:r w:rsidR="0030508F">
        <w:rPr>
          <w:highlight w:val="white"/>
        </w:rPr>
        <w:t xml:space="preserve">of Section </w:t>
      </w:r>
      <w:r w:rsidR="0030508F" w:rsidRPr="00903DBA">
        <w:rPr>
          <w:highlight w:val="white"/>
        </w:rPr>
        <w:fldChar w:fldCharType="begin"/>
      </w:r>
      <w:r w:rsidR="0030508F" w:rsidRPr="00903DBA">
        <w:rPr>
          <w:highlight w:val="white"/>
        </w:rPr>
        <w:instrText xml:space="preserve"> REF _Ref54270751 \r \h </w:instrText>
      </w:r>
      <w:r w:rsidR="0030508F" w:rsidRPr="00903DBA">
        <w:rPr>
          <w:highlight w:val="white"/>
        </w:rPr>
      </w:r>
      <w:r w:rsidR="0030508F" w:rsidRPr="00903DBA">
        <w:rPr>
          <w:highlight w:val="white"/>
        </w:rPr>
        <w:fldChar w:fldCharType="separate"/>
      </w:r>
      <w:r w:rsidR="00F23462">
        <w:rPr>
          <w:highlight w:val="white"/>
        </w:rPr>
        <w:t>3.2.1</w:t>
      </w:r>
      <w:r w:rsidR="0030508F" w:rsidRPr="00903DBA">
        <w:rPr>
          <w:highlight w:val="white"/>
        </w:rPr>
        <w:fldChar w:fldCharType="end"/>
      </w:r>
      <w:r w:rsidR="00A5738B">
        <w:rPr>
          <w:highlight w:val="white"/>
        </w:rPr>
        <w:t>.</w:t>
      </w:r>
    </w:p>
    <w:p w14:paraId="06A99F80" w14:textId="77777777" w:rsidR="00A374E8" w:rsidRPr="00A374E8" w:rsidRDefault="00A374E8" w:rsidP="00A374E8">
      <w:pPr>
        <w:pStyle w:val="Code"/>
        <w:rPr>
          <w:highlight w:val="white"/>
        </w:rPr>
      </w:pPr>
      <w:r w:rsidRPr="00A374E8">
        <w:rPr>
          <w:highlight w:val="white"/>
        </w:rPr>
        <w:t xml:space="preserve">          storage = Storage.Extern;</w:t>
      </w:r>
    </w:p>
    <w:p w14:paraId="6DE222A2" w14:textId="64C1B6D5" w:rsidR="005E5A36"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lastRenderedPageBreak/>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47512186"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w:t>
      </w:r>
      <w:r w:rsidR="00D4318D">
        <w:rPr>
          <w:rStyle w:val="KeyWord0"/>
          <w:highlight w:val="white"/>
        </w:rPr>
        <w:t>&lt;k&gt;</w:t>
      </w:r>
      <w:r w:rsidR="00D4318D" w:rsidRPr="002A0691">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global static set. If it is a function definition, it becomes added by the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F23462">
        <w:rPr>
          <w:highlight w:val="white"/>
        </w:rPr>
        <w:t>3.2.1</w:t>
      </w:r>
      <w:r w:rsidRPr="00903DBA">
        <w:rPr>
          <w:highlight w:val="white"/>
        </w:rPr>
        <w:fldChar w:fldCharType="end"/>
      </w:r>
      <w:r w:rsidRPr="00903DBA">
        <w:rPr>
          <w:highlight w:val="white"/>
        </w:rPr>
        <w:t xml:space="preserve">. If it is function declaration, is shall not be stored in the global static. </w:t>
      </w:r>
      <w:r w:rsidR="002A0691">
        <w:rPr>
          <w:highlight w:val="white"/>
        </w:rPr>
        <w:t>Function d</w:t>
      </w:r>
      <w:r w:rsidRPr="00903DBA">
        <w:rPr>
          <w:highlight w:val="white"/>
        </w:rPr>
        <w:t>eclarations are stored in the symbol table only, not in the global static set.</w:t>
      </w:r>
    </w:p>
    <w:p w14:paraId="2AE5A571" w14:textId="34686D7F" w:rsidR="00E647AA" w:rsidRPr="00E647AA" w:rsidRDefault="00E647AA" w:rsidP="00E647AA">
      <w:pPr>
        <w:pStyle w:val="Code"/>
        <w:rPr>
          <w:highlight w:val="white"/>
        </w:rPr>
      </w:pPr>
      <w:r w:rsidRPr="00E647AA">
        <w:rPr>
          <w:highlight w:val="white"/>
        </w:rPr>
        <w:t xml:space="preserve">      if (symbol.IsStatic()</w:t>
      </w:r>
      <w:r w:rsidR="001965C1">
        <w:rPr>
          <w:highlight w:val="white"/>
        </w:rPr>
        <w:t>) {</w:t>
      </w:r>
    </w:p>
    <w:p w14:paraId="4708B459" w14:textId="77777777" w:rsidR="00E647AA" w:rsidRPr="00E647AA" w:rsidRDefault="00E647AA" w:rsidP="00E647AA">
      <w:pPr>
        <w:pStyle w:val="Code"/>
        <w:rPr>
          <w:highlight w:val="white"/>
        </w:rPr>
      </w:pPr>
      <w:r w:rsidRPr="00E647AA">
        <w:rPr>
          <w:highlight w:val="white"/>
        </w:rPr>
        <w:t xml:space="preserve">        SymbolTable.StaticSet.Add(ConstantExpression.Value(symbol));</w:t>
      </w:r>
    </w:p>
    <w:p w14:paraId="33FB8693" w14:textId="77777777" w:rsidR="00E647AA" w:rsidRPr="00E647AA" w:rsidRDefault="00E647AA" w:rsidP="00E647AA">
      <w:pPr>
        <w:pStyle w:val="Code"/>
        <w:rPr>
          <w:highlight w:val="white"/>
        </w:rPr>
      </w:pPr>
      <w:r w:rsidRPr="00E647A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255621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InitializedDeclarator</w:t>
      </w:r>
      <w:r w:rsidR="00D4318D">
        <w:rPr>
          <w:rStyle w:val="KeyWord0"/>
          <w:highlight w:val="white"/>
        </w:rPr>
        <w:t>&lt;/k&gt;</w:t>
      </w:r>
      <w:r w:rsidRPr="00903DBA">
        <w:rPr>
          <w:highlight w:val="white"/>
        </w:rPr>
        <w:t xml:space="preserve"> method handles the cases where the declarator becomes initialized with a value. </w:t>
      </w:r>
      <w:proofErr w:type="gramStart"/>
      <w:r w:rsidRPr="00903DBA">
        <w:rPr>
          <w:highlight w:val="white"/>
        </w:rPr>
        <w:t>Similar to</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begin by adding the type of the specifier to the declarator.</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7F655EC5" w14:textId="3777112D" w:rsidR="00DB67C0" w:rsidRPr="00A6498A" w:rsidRDefault="00DB67C0" w:rsidP="00DB67C0">
      <w:pPr>
        <w:pStyle w:val="Code"/>
        <w:rPr>
          <w:highlight w:val="white"/>
          <w:lang w:val="sv-SE"/>
        </w:rPr>
      </w:pPr>
      <w:r w:rsidRPr="00DB67C0">
        <w:rPr>
          <w:highlight w:val="white"/>
        </w:rPr>
        <w:t xml:space="preserve">      </w:t>
      </w:r>
      <w:r w:rsidR="0056352A">
        <w:rPr>
          <w:highlight w:val="white"/>
        </w:rPr>
        <w:t>Error.Check</w:t>
      </w:r>
      <w:r w:rsidRPr="00DB67C0">
        <w:rPr>
          <w:highlight w:val="white"/>
        </w:rPr>
        <w:t xml:space="preserve">(!type.IsFunction() &amp;&amp; (storage != </w:t>
      </w:r>
      <w:r w:rsidRPr="00A6498A">
        <w:rPr>
          <w:highlight w:val="white"/>
          <w:lang w:val="sv-SE"/>
        </w:rPr>
        <w:t>Storage.Extern) &amp;&amp;</w:t>
      </w:r>
    </w:p>
    <w:p w14:paraId="6EF1AC84" w14:textId="77777777" w:rsidR="00DB67C0" w:rsidRPr="00A6498A" w:rsidRDefault="00DB67C0" w:rsidP="00DB67C0">
      <w:pPr>
        <w:pStyle w:val="Code"/>
        <w:rPr>
          <w:highlight w:val="white"/>
          <w:lang w:val="sv-SE"/>
        </w:rPr>
      </w:pPr>
      <w:r w:rsidRPr="00A6498A">
        <w:rPr>
          <w:highlight w:val="white"/>
          <w:lang w:val="sv-SE"/>
        </w:rPr>
        <w:t xml:space="preserve">                   (storage != Storage.Typedef) &amp;&amp;</w:t>
      </w:r>
    </w:p>
    <w:p w14:paraId="48743505" w14:textId="77777777" w:rsidR="00DB67C0" w:rsidRPr="00DB67C0" w:rsidRDefault="00DB67C0" w:rsidP="00DB67C0">
      <w:pPr>
        <w:pStyle w:val="Code"/>
        <w:rPr>
          <w:highlight w:val="white"/>
        </w:rPr>
      </w:pPr>
      <w:r w:rsidRPr="00A6498A">
        <w:rPr>
          <w:highlight w:val="white"/>
          <w:lang w:val="sv-SE"/>
        </w:rPr>
        <w:t xml:space="preserve">                   </w:t>
      </w:r>
      <w:r w:rsidRPr="00DB67C0">
        <w:rPr>
          <w:highlight w:val="white"/>
        </w:rPr>
        <w:t>(SymbolTable.CurrentTable.Scope != Scope.Struct) &amp;&amp;</w:t>
      </w:r>
    </w:p>
    <w:p w14:paraId="2D22DE67" w14:textId="77777777" w:rsidR="00DB67C0" w:rsidRPr="00DB67C0" w:rsidRDefault="00DB67C0" w:rsidP="00DB67C0">
      <w:pPr>
        <w:pStyle w:val="Code"/>
        <w:rPr>
          <w:highlight w:val="white"/>
        </w:rPr>
      </w:pPr>
      <w:r w:rsidRPr="00DB67C0">
        <w:rPr>
          <w:highlight w:val="white"/>
        </w:rPr>
        <w:t xml:space="preserve">                   (SymbolTable.CurrentTable.Scope != Scope.Union),</w:t>
      </w:r>
    </w:p>
    <w:p w14:paraId="2DBAEA3D" w14:textId="77777777" w:rsidR="00DB67C0" w:rsidRPr="00DB67C0" w:rsidRDefault="00DB67C0" w:rsidP="00DB67C0">
      <w:pPr>
        <w:pStyle w:val="Code"/>
        <w:rPr>
          <w:highlight w:val="white"/>
        </w:rPr>
      </w:pPr>
      <w:r w:rsidRPr="00DB67C0">
        <w:rPr>
          <w:highlight w:val="white"/>
        </w:rPr>
        <w:t xml:space="preserve">                   name, Message.Invalid_initialization);</w:t>
      </w:r>
    </w:p>
    <w:p w14:paraId="7D2737E3" w14:textId="16F02468" w:rsidR="00013293" w:rsidRPr="00903DBA" w:rsidRDefault="00013293" w:rsidP="00013293">
      <w:pPr>
        <w:rPr>
          <w:highlight w:val="white"/>
        </w:rPr>
      </w:pPr>
      <w:r w:rsidRPr="00903DBA">
        <w:rPr>
          <w:highlight w:val="white"/>
        </w:rPr>
        <w:t>We create a symbol with the name and type of the declarator</w:t>
      </w:r>
      <w:r w:rsidR="00145D08">
        <w:rPr>
          <w:highlight w:val="white"/>
        </w:rPr>
        <w:t>,</w:t>
      </w:r>
      <w:r w:rsidRPr="00903DBA">
        <w:rPr>
          <w:highlight w:val="white"/>
        </w:rPr>
        <w:t xml:space="preserve"> the external linkage</w:t>
      </w:r>
      <w:r w:rsidR="00145D08">
        <w:rPr>
          <w:highlight w:val="white"/>
        </w:rPr>
        <w:t>,</w:t>
      </w:r>
      <w:r w:rsidRPr="00903DBA">
        <w:rPr>
          <w:highlight w:val="white"/>
        </w:rPr>
        <w:t xml:space="preserve"> and storage of the specifier</w:t>
      </w:r>
      <w:r w:rsidR="00145D08">
        <w:rPr>
          <w:highlight w:val="white"/>
        </w:rPr>
        <w:t>,</w:t>
      </w:r>
      <w:r w:rsidRPr="00903DBA">
        <w:rPr>
          <w:highlight w:val="white"/>
        </w:rPr>
        <w:t xml:space="preserve"> and add it to the current symbol table.</w:t>
      </w:r>
    </w:p>
    <w:p w14:paraId="3C0CF355" w14:textId="65CE0959" w:rsidR="006B2A08" w:rsidRPr="006B2A08" w:rsidRDefault="006B2A08" w:rsidP="006B2A08">
      <w:pPr>
        <w:pStyle w:val="Code"/>
        <w:rPr>
          <w:highlight w:val="white"/>
        </w:rPr>
      </w:pPr>
      <w:r w:rsidRPr="006B2A08">
        <w:rPr>
          <w:highlight w:val="white"/>
        </w:rPr>
        <w:t xml:space="preserve">      Symbol symbol = new Symbol(name, specifier.ExternalLinkage,</w:t>
      </w:r>
    </w:p>
    <w:p w14:paraId="57DFEA88" w14:textId="77777777" w:rsidR="006B2A08" w:rsidRPr="006B2A08" w:rsidRDefault="006B2A08" w:rsidP="006B2A08">
      <w:pPr>
        <w:pStyle w:val="Code"/>
        <w:rPr>
          <w:highlight w:val="white"/>
        </w:rPr>
      </w:pPr>
      <w:r w:rsidRPr="006B2A08">
        <w:rPr>
          <w:highlight w:val="white"/>
        </w:rPr>
        <w:t xml:space="preserve">                                 storage, type);</w:t>
      </w:r>
    </w:p>
    <w:p w14:paraId="44353767" w14:textId="77777777" w:rsidR="006B2A08" w:rsidRPr="006B2A08" w:rsidRDefault="006B2A08" w:rsidP="006B2A08">
      <w:pPr>
        <w:pStyle w:val="Code"/>
        <w:rPr>
          <w:highlight w:val="white"/>
        </w:rPr>
      </w:pPr>
      <w:r w:rsidRPr="006B2A08">
        <w:rPr>
          <w:highlight w:val="white"/>
        </w:rPr>
        <w:t xml:space="preserve">      SymbolTable.CurrentTable.AddSymbol(symbol, false);</w:t>
      </w:r>
    </w:p>
    <w:p w14:paraId="489B35A5" w14:textId="77777777" w:rsidR="006B2A08" w:rsidRPr="006B2A08" w:rsidRDefault="006B2A08" w:rsidP="006B2A08">
      <w:pPr>
        <w:pStyle w:val="Code"/>
        <w:rPr>
          <w:highlight w:val="white"/>
        </w:rPr>
      </w:pPr>
      <w:r w:rsidRPr="006B2A08">
        <w:rPr>
          <w:highlight w:val="white"/>
        </w:rPr>
        <w:t xml:space="preserve">      List&lt;MiddleCode&gt; codeList = new List&lt;MiddleCode&gt;();</w:t>
      </w:r>
    </w:p>
    <w:p w14:paraId="7207E627" w14:textId="47829E0F" w:rsidR="005E5A36" w:rsidRPr="00903DBA" w:rsidRDefault="005E5A36" w:rsidP="005E5A36">
      <w:pPr>
        <w:rPr>
          <w:highlight w:val="white"/>
        </w:rPr>
      </w:pPr>
      <w:r w:rsidRPr="00903DBA">
        <w:rPr>
          <w:highlight w:val="white"/>
        </w:rPr>
        <w:t xml:space="preserve">In case of static storage, we call the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to generate a</w:t>
      </w:r>
      <w:r w:rsidR="00145D08">
        <w:rPr>
          <w:highlight w:val="white"/>
        </w:rPr>
        <w:t>n</w:t>
      </w:r>
      <w:r w:rsidRPr="00903DBA">
        <w:rPr>
          <w:highlight w:val="white"/>
        </w:rPr>
        <w:t xml:space="preserve"> </w:t>
      </w:r>
      <w:r w:rsidR="00145D08">
        <w:rPr>
          <w:highlight w:val="white"/>
        </w:rPr>
        <w:t xml:space="preserve">assembly </w:t>
      </w:r>
      <w:r w:rsidRPr="00903DBA">
        <w:rPr>
          <w:highlight w:val="white"/>
        </w:rPr>
        <w:t>code list holding the initialization code</w:t>
      </w:r>
      <w:r w:rsidR="00145D08">
        <w:rPr>
          <w:highlight w:val="white"/>
        </w:rPr>
        <w:t xml:space="preserve"> in the Linux Environment, or a memory block in the </w:t>
      </w:r>
      <w:r w:rsidR="00BE7998">
        <w:rPr>
          <w:highlight w:val="white"/>
        </w:rPr>
        <w:t>Windows environment.</w:t>
      </w:r>
    </w:p>
    <w:p w14:paraId="55EC837E" w14:textId="77777777" w:rsidR="00013293" w:rsidRPr="00013293" w:rsidRDefault="00013293" w:rsidP="00013293">
      <w:pPr>
        <w:pStyle w:val="Code"/>
        <w:rPr>
          <w:highlight w:val="white"/>
        </w:rPr>
      </w:pPr>
      <w:r w:rsidRPr="00013293">
        <w:rPr>
          <w:highlight w:val="white"/>
        </w:rPr>
        <w:t xml:space="preserve">      if (storage == Storage.Static) {</w:t>
      </w:r>
    </w:p>
    <w:p w14:paraId="6D7D657E" w14:textId="77777777" w:rsidR="00013293" w:rsidRPr="00013293" w:rsidRDefault="00013293" w:rsidP="00013293">
      <w:pPr>
        <w:pStyle w:val="Code"/>
        <w:rPr>
          <w:highlight w:val="white"/>
        </w:rPr>
      </w:pPr>
      <w:r w:rsidRPr="00013293">
        <w:rPr>
          <w:highlight w:val="white"/>
        </w:rPr>
        <w:t xml:space="preserve">        List&lt;MiddleCode&gt; middleCodeList =</w:t>
      </w:r>
    </w:p>
    <w:p w14:paraId="7EAB821D" w14:textId="77777777" w:rsidR="00013293" w:rsidRPr="00013293" w:rsidRDefault="00013293" w:rsidP="00013293">
      <w:pPr>
        <w:pStyle w:val="Code"/>
        <w:rPr>
          <w:highlight w:val="white"/>
        </w:rPr>
      </w:pPr>
      <w:r w:rsidRPr="00013293">
        <w:rPr>
          <w:highlight w:val="white"/>
        </w:rPr>
        <w:t xml:space="preserve">          GenerateStaticInitializer.GenerateStatic(type, initializer);</w:t>
      </w:r>
    </w:p>
    <w:p w14:paraId="45AE016D" w14:textId="67BF06D3" w:rsidR="005E5A36" w:rsidRPr="00903DBA" w:rsidRDefault="005E5A36" w:rsidP="005E5A36">
      <w:pPr>
        <w:rPr>
          <w:highlight w:val="white"/>
        </w:rPr>
      </w:pPr>
      <w:r w:rsidRPr="00903DBA">
        <w:rPr>
          <w:highlight w:val="white"/>
        </w:rPr>
        <w:t xml:space="preserve">Since the storage is static, we also create a static symbol that we add to the global static set. </w:t>
      </w:r>
      <w:proofErr w:type="gramStart"/>
      <w:r w:rsidRPr="00903DBA">
        <w:rPr>
          <w:highlight w:val="white"/>
        </w:rPr>
        <w:t>Similar to</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case above, we call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to generate the value. </w:t>
      </w:r>
    </w:p>
    <w:p w14:paraId="7B7876DE" w14:textId="77777777" w:rsidR="00013293" w:rsidRPr="00013293" w:rsidRDefault="00013293" w:rsidP="00013293">
      <w:pPr>
        <w:pStyle w:val="Code"/>
        <w:rPr>
          <w:highlight w:val="white"/>
        </w:rPr>
      </w:pPr>
      <w:r w:rsidRPr="00013293">
        <w:rPr>
          <w:highlight w:val="white"/>
        </w:rPr>
        <w:t xml:space="preserve">        StaticSymbol staticSymbol =</w:t>
      </w:r>
    </w:p>
    <w:p w14:paraId="5775294B" w14:textId="77777777" w:rsidR="00013293" w:rsidRPr="00013293" w:rsidRDefault="00013293" w:rsidP="00013293">
      <w:pPr>
        <w:pStyle w:val="Code"/>
        <w:rPr>
          <w:highlight w:val="white"/>
        </w:rPr>
      </w:pPr>
      <w:r w:rsidRPr="00013293">
        <w:rPr>
          <w:highlight w:val="white"/>
        </w:rPr>
        <w:t xml:space="preserve">          ConstantExpression.Value(symbol.UniqueName, type, middleCodeList);</w:t>
      </w:r>
    </w:p>
    <w:p w14:paraId="44BE0BD2" w14:textId="77777777" w:rsidR="00013293" w:rsidRPr="00013293" w:rsidRDefault="00013293" w:rsidP="00013293">
      <w:pPr>
        <w:pStyle w:val="Code"/>
        <w:rPr>
          <w:highlight w:val="white"/>
        </w:rPr>
      </w:pPr>
      <w:r w:rsidRPr="00013293">
        <w:rPr>
          <w:highlight w:val="white"/>
        </w:rPr>
        <w:t xml:space="preserve">        SymbolTable.StaticSet.Add(staticSymbol);</w:t>
      </w:r>
    </w:p>
    <w:p w14:paraId="49D84E81" w14:textId="77777777" w:rsidR="00013293" w:rsidRPr="00013293" w:rsidRDefault="00013293" w:rsidP="00013293">
      <w:pPr>
        <w:pStyle w:val="Code"/>
        <w:rPr>
          <w:highlight w:val="white"/>
        </w:rPr>
      </w:pPr>
      <w:r w:rsidRPr="00013293">
        <w:rPr>
          <w:highlight w:val="white"/>
        </w:rPr>
        <w:t xml:space="preserve">      }</w:t>
      </w:r>
    </w:p>
    <w:p w14:paraId="13D3C1D3" w14:textId="6EE6777E" w:rsidR="005E5A36" w:rsidRPr="00903DBA" w:rsidRDefault="005E5A36" w:rsidP="005E5A36">
      <w:pPr>
        <w:rPr>
          <w:highlight w:val="white"/>
        </w:rPr>
      </w:pPr>
      <w:r w:rsidRPr="00903DBA">
        <w:rPr>
          <w:highlight w:val="white"/>
        </w:rPr>
        <w:lastRenderedPageBreak/>
        <w:t xml:space="preserve">In the non-static cases, we call the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 which </w:t>
      </w:r>
      <w:r w:rsidR="004940E0">
        <w:rPr>
          <w:highlight w:val="white"/>
        </w:rPr>
        <w:t xml:space="preserve">adds </w:t>
      </w:r>
      <w:r w:rsidRPr="00903DBA">
        <w:rPr>
          <w:highlight w:val="white"/>
        </w:rPr>
        <w:t>middle code instructions</w:t>
      </w:r>
      <w:r w:rsidR="004940E0">
        <w:rPr>
          <w:highlight w:val="white"/>
        </w:rPr>
        <w:t xml:space="preserve"> to the code list</w:t>
      </w:r>
      <w:r w:rsidRPr="00903DBA">
        <w:rPr>
          <w:highlight w:val="white"/>
        </w:rPr>
        <w:t xml:space="preserve">. The value </w:t>
      </w:r>
      <w:r w:rsidR="005971FA">
        <w:rPr>
          <w:highlight w:val="white"/>
        </w:rPr>
        <w:t>does not need to be constant in</w:t>
      </w:r>
      <w:r w:rsidRPr="00903DBA">
        <w:rPr>
          <w:highlight w:val="white"/>
        </w:rPr>
        <w:t xml:space="preserve"> this case</w:t>
      </w:r>
      <w:r w:rsidR="00FA092C">
        <w:rPr>
          <w:highlight w:val="white"/>
        </w:rPr>
        <w:t xml:space="preserve">, </w:t>
      </w:r>
      <w:r w:rsidR="002B7A88">
        <w:rPr>
          <w:highlight w:val="white"/>
        </w:rPr>
        <w:t xml:space="preserve">and the result is </w:t>
      </w:r>
      <w:r w:rsidRPr="00903DBA">
        <w:rPr>
          <w:highlight w:val="white"/>
        </w:rPr>
        <w:t>a</w:t>
      </w:r>
      <w:r w:rsidR="000F2AEA">
        <w:rPr>
          <w:highlight w:val="white"/>
        </w:rPr>
        <w:t xml:space="preserve"> </w:t>
      </w:r>
      <w:r w:rsidRPr="00903DBA">
        <w:rPr>
          <w:highlight w:val="white"/>
        </w:rPr>
        <w:t>list of middle code instructions that assign the value to the symbol in run-time.</w:t>
      </w:r>
    </w:p>
    <w:p w14:paraId="61F1B928" w14:textId="77777777" w:rsidR="00013293" w:rsidRPr="00013293" w:rsidRDefault="00013293" w:rsidP="00013293">
      <w:pPr>
        <w:pStyle w:val="Code"/>
        <w:rPr>
          <w:highlight w:val="white"/>
        </w:rPr>
      </w:pPr>
      <w:r w:rsidRPr="00013293">
        <w:rPr>
          <w:highlight w:val="white"/>
        </w:rPr>
        <w:t xml:space="preserve">      else {</w:t>
      </w:r>
    </w:p>
    <w:p w14:paraId="1DA2AC9B" w14:textId="77777777" w:rsidR="00013293" w:rsidRDefault="00013293" w:rsidP="00013293">
      <w:pPr>
        <w:pStyle w:val="Code"/>
        <w:rPr>
          <w:highlight w:val="white"/>
        </w:rPr>
      </w:pPr>
      <w:r w:rsidRPr="00013293">
        <w:rPr>
          <w:highlight w:val="white"/>
        </w:rPr>
        <w:t xml:space="preserve">        GenerateAutoInitializer.GenerateAuto(symbol, initializer,</w:t>
      </w:r>
    </w:p>
    <w:p w14:paraId="1159122B" w14:textId="42B1F7BF" w:rsidR="00013293" w:rsidRPr="00013293" w:rsidRDefault="00013293" w:rsidP="00013293">
      <w:pPr>
        <w:pStyle w:val="Code"/>
        <w:rPr>
          <w:highlight w:val="white"/>
        </w:rPr>
      </w:pPr>
      <w:r>
        <w:rPr>
          <w:highlight w:val="white"/>
        </w:rPr>
        <w:t xml:space="preserve">                                            </w:t>
      </w:r>
      <w:r w:rsidRPr="00013293">
        <w:rPr>
          <w:highlight w:val="white"/>
        </w:rPr>
        <w:t xml:space="preserve"> 0, codeList);</w:t>
      </w:r>
    </w:p>
    <w:p w14:paraId="211ABEE9" w14:textId="77777777" w:rsidR="00013293" w:rsidRPr="00013293" w:rsidRDefault="00013293" w:rsidP="00013293">
      <w:pPr>
        <w:pStyle w:val="Code"/>
        <w:rPr>
          <w:highlight w:val="white"/>
        </w:rPr>
      </w:pPr>
      <w:r w:rsidRPr="00013293">
        <w:rPr>
          <w:highlight w:val="white"/>
        </w:rPr>
        <w:t xml:space="preserve">        SymbolTable.CurrentTable.CurrentOffset += symbol.Type.Size();</w:t>
      </w:r>
    </w:p>
    <w:p w14:paraId="1A1AA878" w14:textId="77777777" w:rsidR="00013293" w:rsidRPr="00013293" w:rsidRDefault="00013293" w:rsidP="00013293">
      <w:pPr>
        <w:pStyle w:val="Code"/>
        <w:rPr>
          <w:highlight w:val="white"/>
        </w:rPr>
      </w:pPr>
      <w:r w:rsidRPr="00013293">
        <w:rPr>
          <w:highlight w:val="white"/>
        </w:rPr>
        <w:t xml:space="preserve">      }</w:t>
      </w:r>
    </w:p>
    <w:p w14:paraId="0BBDC370" w14:textId="77777777" w:rsidR="00013293" w:rsidRPr="00013293" w:rsidRDefault="00013293" w:rsidP="00013293">
      <w:pPr>
        <w:pStyle w:val="Code"/>
        <w:rPr>
          <w:highlight w:val="white"/>
        </w:rPr>
      </w:pPr>
      <w:r w:rsidRPr="00013293">
        <w:rPr>
          <w:highlight w:val="white"/>
        </w:rPr>
        <w:t xml:space="preserve">    </w:t>
      </w:r>
    </w:p>
    <w:p w14:paraId="09FF49E0" w14:textId="77777777" w:rsidR="00013293" w:rsidRPr="00013293" w:rsidRDefault="00013293" w:rsidP="00013293">
      <w:pPr>
        <w:pStyle w:val="Code"/>
        <w:rPr>
          <w:highlight w:val="white"/>
        </w:rPr>
      </w:pPr>
      <w:r w:rsidRPr="00013293">
        <w:rPr>
          <w:highlight w:val="white"/>
        </w:rPr>
        <w:t xml:space="preserve">      return codeList;</w:t>
      </w:r>
    </w:p>
    <w:p w14:paraId="21C1D3F8" w14:textId="77777777" w:rsidR="00013293" w:rsidRPr="00013293" w:rsidRDefault="00013293" w:rsidP="00013293">
      <w:pPr>
        <w:pStyle w:val="Code"/>
        <w:rPr>
          <w:highlight w:val="white"/>
        </w:rPr>
      </w:pPr>
      <w:r w:rsidRPr="00013293">
        <w:rPr>
          <w:highlight w:val="white"/>
        </w:rPr>
        <w:t xml:space="preserve">    }</w:t>
      </w:r>
    </w:p>
    <w:p w14:paraId="7AD9A06F" w14:textId="2F905929"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BitfieldDeclarator</w:t>
      </w:r>
      <w:r w:rsidR="00D4318D">
        <w:rPr>
          <w:rStyle w:val="KeyWord0"/>
          <w:highlight w:val="white"/>
        </w:rPr>
        <w:t>&lt;/k&gt;</w:t>
      </w:r>
      <w:r w:rsidRPr="00903DBA">
        <w:rPr>
          <w:highlight w:val="white"/>
        </w:rPr>
        <w:t xml:space="preserve"> handles the case with bitfields. </w:t>
      </w:r>
      <w:r w:rsidR="00FA092C">
        <w:rPr>
          <w:highlight w:val="white"/>
        </w:rPr>
        <w:t>I</w:t>
      </w:r>
      <w:r w:rsidRPr="00903DBA">
        <w:rPr>
          <w:highlight w:val="white"/>
        </w:rPr>
        <w:t>n this case</w:t>
      </w:r>
      <w:r w:rsidR="00FA092C">
        <w:rPr>
          <w:highlight w:val="white"/>
        </w:rPr>
        <w:t xml:space="preserve">, </w:t>
      </w:r>
      <w:r w:rsidRPr="00903DBA">
        <w:rPr>
          <w:highlight w:val="white"/>
        </w:rPr>
        <w:t xml:space="preserve">the declarator can </w:t>
      </w:r>
      <w:proofErr w:type="gramStart"/>
      <w:r w:rsidRPr="00903DBA">
        <w:rPr>
          <w:highlight w:val="white"/>
        </w:rPr>
        <w:t>actually be</w:t>
      </w:r>
      <w:proofErr w:type="gramEnd"/>
      <w:r w:rsidRPr="00903DBA">
        <w:rPr>
          <w:highlight w:val="white"/>
        </w:rPr>
        <w:t xml:space="preserve"> omitted.</w:t>
      </w:r>
      <w:r w:rsidR="00FA092C">
        <w:rPr>
          <w:highlight w:val="white"/>
        </w:rPr>
        <w:t xml:space="preserve"> </w:t>
      </w: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6DA62A0C" w14:textId="77777777" w:rsidR="00AA1929" w:rsidRPr="00AA1929" w:rsidRDefault="00AA1929" w:rsidP="00AA1929">
      <w:pPr>
        <w:pStyle w:val="Code"/>
        <w:rPr>
          <w:highlight w:val="white"/>
        </w:rPr>
      </w:pPr>
      <w:r w:rsidRPr="00AA1929">
        <w:rPr>
          <w:highlight w:val="white"/>
        </w:rPr>
        <w:t xml:space="preserve">    public static void BitfieldDeclarator(Specifier specifier,</w:t>
      </w:r>
    </w:p>
    <w:p w14:paraId="1AA7FB62" w14:textId="77777777" w:rsidR="00AA1929" w:rsidRPr="00AA1929" w:rsidRDefault="00AA1929" w:rsidP="00AA1929">
      <w:pPr>
        <w:pStyle w:val="Code"/>
        <w:rPr>
          <w:highlight w:val="white"/>
        </w:rPr>
      </w:pPr>
      <w:r w:rsidRPr="00AA1929">
        <w:rPr>
          <w:highlight w:val="white"/>
        </w:rPr>
        <w:t xml:space="preserve">                                 Declarator declarator, Symbol bitsSymbol) {</w:t>
      </w:r>
    </w:p>
    <w:p w14:paraId="39639D2B" w14:textId="7DD40835" w:rsidR="00AA1929" w:rsidRPr="00AA1929" w:rsidRDefault="00AA1929" w:rsidP="00AA1929">
      <w:pPr>
        <w:pStyle w:val="Code"/>
        <w:rPr>
          <w:highlight w:val="white"/>
        </w:rPr>
      </w:pPr>
      <w:r w:rsidRPr="00AA1929">
        <w:rPr>
          <w:highlight w:val="white"/>
        </w:rPr>
        <w:t xml:space="preserve">      </w:t>
      </w:r>
      <w:r w:rsidR="0056352A">
        <w:rPr>
          <w:highlight w:val="white"/>
        </w:rPr>
        <w:t>Error.Check</w:t>
      </w:r>
      <w:r w:rsidRPr="00AA1929">
        <w:rPr>
          <w:highlight w:val="white"/>
        </w:rPr>
        <w:t>((SymbolTable.CurrentTable.Scope == Scope.Struct) ||</w:t>
      </w:r>
    </w:p>
    <w:p w14:paraId="29A282EE" w14:textId="77777777" w:rsidR="00AA1929" w:rsidRDefault="00AA1929" w:rsidP="00AA1929">
      <w:pPr>
        <w:pStyle w:val="Code"/>
        <w:rPr>
          <w:highlight w:val="white"/>
        </w:rPr>
      </w:pPr>
      <w:r w:rsidRPr="00AA1929">
        <w:rPr>
          <w:highlight w:val="white"/>
        </w:rPr>
        <w:t xml:space="preserve">                   (SymbolTable.CurrentTable.Scope == Scope.Union),</w:t>
      </w:r>
    </w:p>
    <w:p w14:paraId="7FF59395" w14:textId="77777777" w:rsidR="00AA1929" w:rsidRDefault="00AA1929" w:rsidP="00AA1929">
      <w:pPr>
        <w:pStyle w:val="Code"/>
        <w:rPr>
          <w:highlight w:val="white"/>
        </w:rPr>
      </w:pPr>
      <w:r>
        <w:rPr>
          <w:highlight w:val="white"/>
        </w:rPr>
        <w:t xml:space="preserve">                   </w:t>
      </w:r>
      <w:r w:rsidRPr="00AA1929">
        <w:rPr>
          <w:highlight w:val="white"/>
        </w:rPr>
        <w:t xml:space="preserve"> bitsSymbol,</w:t>
      </w:r>
      <w:r>
        <w:rPr>
          <w:highlight w:val="white"/>
        </w:rPr>
        <w:t xml:space="preserve"> </w:t>
      </w:r>
      <w:r w:rsidRPr="00AA1929">
        <w:rPr>
          <w:highlight w:val="white"/>
        </w:rPr>
        <w:t>Message.</w:t>
      </w:r>
    </w:p>
    <w:p w14:paraId="097C3A66" w14:textId="6FA7E29E" w:rsidR="00AA1929" w:rsidRPr="00AA1929" w:rsidRDefault="00AA1929" w:rsidP="00AA1929">
      <w:pPr>
        <w:pStyle w:val="Code"/>
        <w:rPr>
          <w:highlight w:val="white"/>
        </w:rPr>
      </w:pPr>
      <w:r>
        <w:rPr>
          <w:highlight w:val="white"/>
        </w:rPr>
        <w:t xml:space="preserve">                    </w:t>
      </w:r>
      <w:r w:rsidRPr="00AA1929">
        <w:rPr>
          <w:highlight w:val="white"/>
        </w:rPr>
        <w:t>Bitfields_only_allowed_in_structs_or_unions);</w:t>
      </w:r>
    </w:p>
    <w:p w14:paraId="0A20EA38" w14:textId="599B5E73" w:rsidR="00403C5E" w:rsidRDefault="00CD431D" w:rsidP="005E5A36">
      <w:pPr>
        <w:rPr>
          <w:highlight w:val="white"/>
        </w:rPr>
      </w:pPr>
      <w:r>
        <w:rPr>
          <w:highlight w:val="white"/>
        </w:rPr>
        <w:t>If there is a declarator</w:t>
      </w:r>
      <w:r w:rsidR="004A15D0">
        <w:rPr>
          <w:highlight w:val="white"/>
        </w:rPr>
        <w:t>, we add the specifier type to it, if there is one.</w:t>
      </w:r>
      <w:r w:rsidR="00403C5E">
        <w:rPr>
          <w:highlight w:val="white"/>
        </w:rPr>
        <w:t xml:space="preserve"> Otherwise, we </w:t>
      </w:r>
      <w:r w:rsidR="0025511F">
        <w:rPr>
          <w:highlight w:val="white"/>
        </w:rPr>
        <w:t>add</w:t>
      </w:r>
      <w:r w:rsidR="00403C5E">
        <w:rPr>
          <w:highlight w:val="white"/>
        </w:rPr>
        <w:t xml:space="preserve"> the type to signed integer.</w:t>
      </w:r>
    </w:p>
    <w:p w14:paraId="04140B80" w14:textId="79216AAD" w:rsidR="0002248B" w:rsidRDefault="0002248B" w:rsidP="0002248B">
      <w:pPr>
        <w:pStyle w:val="Code"/>
        <w:rPr>
          <w:highlight w:val="white"/>
        </w:rPr>
      </w:pPr>
      <w:r w:rsidRPr="0002248B">
        <w:rPr>
          <w:highlight w:val="white"/>
        </w:rPr>
        <w:t xml:space="preserve">      Type type;</w:t>
      </w:r>
    </w:p>
    <w:p w14:paraId="12066730" w14:textId="251C4882" w:rsidR="00C1443C" w:rsidRPr="0002248B" w:rsidRDefault="00C1443C" w:rsidP="0002248B">
      <w:pPr>
        <w:pStyle w:val="Code"/>
        <w:rPr>
          <w:highlight w:val="white"/>
        </w:rPr>
      </w:pPr>
      <w:r>
        <w:rPr>
          <w:highlight w:val="white"/>
        </w:rPr>
        <w:t xml:space="preserve">      Storage storage;</w:t>
      </w:r>
    </w:p>
    <w:p w14:paraId="5A314993" w14:textId="77777777" w:rsidR="00E02E05" w:rsidRDefault="00E02E05" w:rsidP="0002248B">
      <w:pPr>
        <w:pStyle w:val="Code"/>
        <w:rPr>
          <w:highlight w:val="white"/>
        </w:rPr>
      </w:pPr>
    </w:p>
    <w:p w14:paraId="1009D6CA" w14:textId="2D8B75C1" w:rsidR="0002248B" w:rsidRDefault="0002248B" w:rsidP="0002248B">
      <w:pPr>
        <w:pStyle w:val="Code"/>
        <w:rPr>
          <w:highlight w:val="white"/>
        </w:rPr>
      </w:pPr>
      <w:r w:rsidRPr="0002248B">
        <w:rPr>
          <w:highlight w:val="white"/>
        </w:rPr>
        <w:t xml:space="preserve">      if (declarator != null) {</w:t>
      </w:r>
    </w:p>
    <w:p w14:paraId="7C8ABEA2" w14:textId="2A65BFFA" w:rsidR="004A15D0" w:rsidRDefault="004A15D0" w:rsidP="0002248B">
      <w:pPr>
        <w:pStyle w:val="Code"/>
        <w:rPr>
          <w:highlight w:val="white"/>
        </w:rPr>
      </w:pPr>
      <w:r>
        <w:rPr>
          <w:highlight w:val="white"/>
        </w:rPr>
        <w:t xml:space="preserve">        if (</w:t>
      </w:r>
      <w:r w:rsidRPr="0002248B">
        <w:rPr>
          <w:highlight w:val="white"/>
        </w:rPr>
        <w:t>specifier</w:t>
      </w:r>
      <w:r>
        <w:rPr>
          <w:highlight w:val="white"/>
        </w:rPr>
        <w:t xml:space="preserve"> != null) {</w:t>
      </w:r>
    </w:p>
    <w:p w14:paraId="7170BED7" w14:textId="7D1C7A1D" w:rsidR="00C1443C" w:rsidRDefault="004A15D0" w:rsidP="004A15D0">
      <w:pPr>
        <w:pStyle w:val="Code"/>
        <w:rPr>
          <w:highlight w:val="white"/>
        </w:rPr>
      </w:pPr>
      <w:r>
        <w:rPr>
          <w:highlight w:val="white"/>
        </w:rPr>
        <w:t xml:space="preserve">  </w:t>
      </w:r>
      <w:r w:rsidRPr="0002248B">
        <w:rPr>
          <w:highlight w:val="white"/>
        </w:rPr>
        <w:t xml:space="preserve">        declarator.Add(specifier.Type);</w:t>
      </w:r>
      <w:r w:rsidR="00C1443C">
        <w:rPr>
          <w:highlight w:val="white"/>
        </w:rPr>
        <w:t xml:space="preserve">          </w:t>
      </w:r>
    </w:p>
    <w:p w14:paraId="4885AA83" w14:textId="45982DDE" w:rsidR="00C1443C" w:rsidRDefault="00C1443C" w:rsidP="004A15D0">
      <w:pPr>
        <w:pStyle w:val="Code"/>
        <w:rPr>
          <w:highlight w:val="white"/>
        </w:rPr>
      </w:pPr>
      <w:r>
        <w:rPr>
          <w:highlight w:val="white"/>
        </w:rPr>
        <w:t xml:space="preserve">          storage = specifier.Storage;</w:t>
      </w:r>
    </w:p>
    <w:p w14:paraId="1C82AFEA" w14:textId="3BB09562" w:rsidR="004A15D0" w:rsidRDefault="004A15D0" w:rsidP="0002248B">
      <w:pPr>
        <w:pStyle w:val="Code"/>
        <w:rPr>
          <w:highlight w:val="white"/>
        </w:rPr>
      </w:pPr>
      <w:r>
        <w:rPr>
          <w:highlight w:val="white"/>
        </w:rPr>
        <w:t xml:space="preserve">        }</w:t>
      </w:r>
    </w:p>
    <w:p w14:paraId="45CEC6EF" w14:textId="13E8D992" w:rsidR="004A15D0" w:rsidRDefault="004A15D0" w:rsidP="0002248B">
      <w:pPr>
        <w:pStyle w:val="Code"/>
        <w:rPr>
          <w:highlight w:val="white"/>
        </w:rPr>
      </w:pPr>
      <w:r>
        <w:rPr>
          <w:highlight w:val="white"/>
        </w:rPr>
        <w:t xml:space="preserve">        else {</w:t>
      </w:r>
    </w:p>
    <w:p w14:paraId="2ED58A62" w14:textId="20E8FAC6" w:rsidR="004A15D0" w:rsidRDefault="004A15D0" w:rsidP="004A15D0">
      <w:pPr>
        <w:pStyle w:val="Code"/>
        <w:rPr>
          <w:highlight w:val="white"/>
        </w:rPr>
      </w:pPr>
      <w:r>
        <w:rPr>
          <w:highlight w:val="white"/>
        </w:rPr>
        <w:t xml:space="preserve">  </w:t>
      </w:r>
      <w:r w:rsidRPr="0002248B">
        <w:rPr>
          <w:highlight w:val="white"/>
        </w:rPr>
        <w:t xml:space="preserve">        declarator.Add(</w:t>
      </w:r>
      <w:r>
        <w:rPr>
          <w:highlight w:val="white"/>
        </w:rPr>
        <w:t>Type.SignedIntegerType</w:t>
      </w:r>
      <w:r w:rsidRPr="0002248B">
        <w:rPr>
          <w:highlight w:val="white"/>
        </w:rPr>
        <w:t>);</w:t>
      </w:r>
    </w:p>
    <w:p w14:paraId="5335D15C" w14:textId="089D5D0C" w:rsidR="00C1443C" w:rsidRDefault="00C1443C" w:rsidP="00C1443C">
      <w:pPr>
        <w:pStyle w:val="Code"/>
        <w:rPr>
          <w:highlight w:val="white"/>
        </w:rPr>
      </w:pPr>
      <w:r>
        <w:rPr>
          <w:highlight w:val="white"/>
        </w:rPr>
        <w:t xml:space="preserve">          storage = Storage.Auto;</w:t>
      </w:r>
    </w:p>
    <w:p w14:paraId="66EF7833" w14:textId="5BAE0354" w:rsidR="004A15D0" w:rsidRDefault="004A15D0" w:rsidP="0002248B">
      <w:pPr>
        <w:pStyle w:val="Code"/>
        <w:rPr>
          <w:highlight w:val="white"/>
        </w:rPr>
      </w:pPr>
      <w:r>
        <w:rPr>
          <w:highlight w:val="white"/>
        </w:rPr>
        <w:t xml:space="preserve">        }</w:t>
      </w:r>
    </w:p>
    <w:p w14:paraId="3DC2A15B" w14:textId="77777777" w:rsidR="004A15D0" w:rsidRPr="0002248B" w:rsidRDefault="004A15D0" w:rsidP="0002248B">
      <w:pPr>
        <w:pStyle w:val="Code"/>
        <w:rPr>
          <w:highlight w:val="white"/>
        </w:rPr>
      </w:pPr>
    </w:p>
    <w:p w14:paraId="06197D33" w14:textId="3C9E1B8C" w:rsidR="00E02E05" w:rsidRPr="0002248B" w:rsidRDefault="00E02E05" w:rsidP="00E02E05">
      <w:pPr>
        <w:pStyle w:val="Code"/>
        <w:rPr>
          <w:highlight w:val="white"/>
        </w:rPr>
      </w:pPr>
      <w:r w:rsidRPr="0002248B">
        <w:rPr>
          <w:highlight w:val="white"/>
        </w:rPr>
        <w:t xml:space="preserve">        type = declarator.Type;</w:t>
      </w:r>
    </w:p>
    <w:p w14:paraId="43A554E8" w14:textId="77777777" w:rsidR="0002248B" w:rsidRPr="0002248B" w:rsidRDefault="0002248B" w:rsidP="0002248B">
      <w:pPr>
        <w:pStyle w:val="Code"/>
        <w:rPr>
          <w:highlight w:val="white"/>
        </w:rPr>
      </w:pPr>
      <w:r w:rsidRPr="0002248B">
        <w:rPr>
          <w:highlight w:val="white"/>
        </w:rPr>
        <w:t xml:space="preserve">      }</w:t>
      </w:r>
    </w:p>
    <w:p w14:paraId="4E8896CD" w14:textId="77777777" w:rsidR="00704B09" w:rsidRPr="00704B09" w:rsidRDefault="00704B09" w:rsidP="00704B09">
      <w:pPr>
        <w:pStyle w:val="Code"/>
        <w:rPr>
          <w:highlight w:val="white"/>
        </w:rPr>
      </w:pPr>
      <w:r w:rsidRPr="00704B09">
        <w:rPr>
          <w:highlight w:val="white"/>
        </w:rPr>
        <w:t xml:space="preserve">      else if (specifier != null) {</w:t>
      </w:r>
    </w:p>
    <w:p w14:paraId="690E0BBD" w14:textId="77777777" w:rsidR="00704B09" w:rsidRPr="00A6498A" w:rsidRDefault="00704B09" w:rsidP="00704B09">
      <w:pPr>
        <w:pStyle w:val="Code"/>
        <w:rPr>
          <w:highlight w:val="white"/>
          <w:lang w:val="da-DK"/>
        </w:rPr>
      </w:pPr>
      <w:r w:rsidRPr="00704B09">
        <w:rPr>
          <w:highlight w:val="white"/>
        </w:rPr>
        <w:t xml:space="preserve">        </w:t>
      </w:r>
      <w:r w:rsidRPr="00A6498A">
        <w:rPr>
          <w:highlight w:val="white"/>
          <w:lang w:val="da-DK"/>
        </w:rPr>
        <w:t>type = specifier.Type;</w:t>
      </w:r>
    </w:p>
    <w:p w14:paraId="5AE5469F" w14:textId="77777777" w:rsidR="00704B09" w:rsidRPr="00A6498A" w:rsidRDefault="00704B09" w:rsidP="00704B09">
      <w:pPr>
        <w:pStyle w:val="Code"/>
        <w:rPr>
          <w:highlight w:val="white"/>
          <w:lang w:val="da-DK"/>
        </w:rPr>
      </w:pPr>
      <w:r w:rsidRPr="00A6498A">
        <w:rPr>
          <w:highlight w:val="white"/>
          <w:lang w:val="da-DK"/>
        </w:rPr>
        <w:t xml:space="preserve">        storage = Storage.Auto;</w:t>
      </w:r>
    </w:p>
    <w:p w14:paraId="28D3305C" w14:textId="77777777" w:rsidR="00704B09" w:rsidRPr="00A6498A" w:rsidRDefault="00704B09" w:rsidP="00704B09">
      <w:pPr>
        <w:pStyle w:val="Code"/>
        <w:rPr>
          <w:highlight w:val="white"/>
          <w:lang w:val="da-DK"/>
        </w:rPr>
      </w:pPr>
      <w:r w:rsidRPr="00A6498A">
        <w:rPr>
          <w:highlight w:val="white"/>
          <w:lang w:val="da-DK"/>
        </w:rPr>
        <w:t xml:space="preserve">      }</w:t>
      </w:r>
    </w:p>
    <w:p w14:paraId="48F2F0CB" w14:textId="77777777" w:rsidR="00704B09" w:rsidRPr="00A6498A" w:rsidRDefault="00704B09" w:rsidP="00704B09">
      <w:pPr>
        <w:pStyle w:val="Code"/>
        <w:rPr>
          <w:highlight w:val="white"/>
          <w:lang w:val="da-DK"/>
        </w:rPr>
      </w:pPr>
      <w:r w:rsidRPr="00A6498A">
        <w:rPr>
          <w:highlight w:val="white"/>
          <w:lang w:val="da-DK"/>
        </w:rPr>
        <w:t xml:space="preserve">      else {</w:t>
      </w:r>
    </w:p>
    <w:p w14:paraId="2B0C7E81" w14:textId="77777777" w:rsidR="00704B09" w:rsidRPr="00704B09" w:rsidRDefault="00704B09" w:rsidP="00704B09">
      <w:pPr>
        <w:pStyle w:val="Code"/>
        <w:rPr>
          <w:highlight w:val="white"/>
        </w:rPr>
      </w:pPr>
      <w:r w:rsidRPr="00A6498A">
        <w:rPr>
          <w:highlight w:val="white"/>
          <w:lang w:val="da-DK"/>
        </w:rPr>
        <w:t xml:space="preserve">        </w:t>
      </w:r>
      <w:r w:rsidRPr="00704B09">
        <w:rPr>
          <w:highlight w:val="white"/>
        </w:rPr>
        <w:t>type = specifier.Type;</w:t>
      </w:r>
    </w:p>
    <w:p w14:paraId="195DDDC7" w14:textId="77777777" w:rsidR="00704B09" w:rsidRPr="00704B09" w:rsidRDefault="00704B09" w:rsidP="00704B09">
      <w:pPr>
        <w:pStyle w:val="Code"/>
        <w:rPr>
          <w:highlight w:val="white"/>
        </w:rPr>
      </w:pPr>
      <w:r w:rsidRPr="00704B09">
        <w:rPr>
          <w:highlight w:val="white"/>
        </w:rPr>
        <w:t xml:space="preserve">        storage = Storage.Auto;</w:t>
      </w:r>
    </w:p>
    <w:p w14:paraId="4111D6A3" w14:textId="77777777" w:rsidR="00704B09" w:rsidRPr="00704B09" w:rsidRDefault="00704B09" w:rsidP="00704B09">
      <w:pPr>
        <w:pStyle w:val="Code"/>
        <w:rPr>
          <w:highlight w:val="white"/>
        </w:rPr>
      </w:pPr>
      <w:r w:rsidRPr="00704B09">
        <w:rPr>
          <w:highlight w:val="white"/>
        </w:rPr>
        <w:t xml:space="preserve">      }</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24AB9A3" w14:textId="5B832802" w:rsidR="0002248B" w:rsidRPr="0026673C" w:rsidRDefault="0002248B" w:rsidP="0002248B">
      <w:pPr>
        <w:pStyle w:val="Code"/>
        <w:rPr>
          <w:highlight w:val="white"/>
          <w:lang w:val="en-GB"/>
        </w:rPr>
      </w:pPr>
      <w:r w:rsidRPr="0002248B">
        <w:rPr>
          <w:highlight w:val="white"/>
        </w:rPr>
        <w:t xml:space="preserve">      </w:t>
      </w:r>
      <w:r w:rsidR="0056352A" w:rsidRPr="0026673C">
        <w:rPr>
          <w:highlight w:val="white"/>
          <w:lang w:val="en-GB"/>
        </w:rPr>
        <w:t>Error.Check</w:t>
      </w:r>
      <w:r w:rsidRPr="0026673C">
        <w:rPr>
          <w:highlight w:val="white"/>
          <w:lang w:val="en-GB"/>
        </w:rPr>
        <w:t>(type.IsIntegral(), type,</w:t>
      </w:r>
    </w:p>
    <w:p w14:paraId="37C0A20B" w14:textId="04E4A73B" w:rsidR="0002248B" w:rsidRPr="0002248B" w:rsidRDefault="0002248B" w:rsidP="0002248B">
      <w:pPr>
        <w:pStyle w:val="Code"/>
        <w:rPr>
          <w:highlight w:val="white"/>
        </w:rPr>
      </w:pPr>
      <w:r w:rsidRPr="0026673C">
        <w:rPr>
          <w:highlight w:val="white"/>
          <w:lang w:val="en-GB"/>
        </w:rPr>
        <w:t xml:space="preserve">                  </w:t>
      </w:r>
      <w:r w:rsidRPr="0002248B">
        <w:rPr>
          <w:highlight w:val="white"/>
        </w:rPr>
        <w:t>Message.Non__integral_bits_expression);</w:t>
      </w:r>
    </w:p>
    <w:p w14:paraId="74155556" w14:textId="77777777" w:rsidR="0002248B" w:rsidRPr="0002248B" w:rsidRDefault="0002248B" w:rsidP="0002248B">
      <w:pPr>
        <w:pStyle w:val="Code"/>
        <w:rPr>
          <w:highlight w:val="white"/>
        </w:rPr>
      </w:pPr>
      <w:r w:rsidRPr="0002248B">
        <w:rPr>
          <w:highlight w:val="white"/>
        </w:rPr>
        <w:t xml:space="preserve">      int bits = (int) ((BigInteger) bitsSymbol.Value);</w:t>
      </w:r>
    </w:p>
    <w:p w14:paraId="7177C02C" w14:textId="69F2D821" w:rsidR="0002248B" w:rsidRPr="0002248B" w:rsidRDefault="0002248B" w:rsidP="0002248B">
      <w:pPr>
        <w:pStyle w:val="Code"/>
        <w:rPr>
          <w:highlight w:val="white"/>
        </w:rPr>
      </w:pPr>
      <w:r w:rsidRPr="0002248B">
        <w:rPr>
          <w:highlight w:val="white"/>
        </w:rPr>
        <w:lastRenderedPageBreak/>
        <w:t xml:space="preserve">      </w:t>
      </w:r>
      <w:r w:rsidR="0056352A">
        <w:rPr>
          <w:highlight w:val="white"/>
        </w:rPr>
        <w:t>Error.Check</w:t>
      </w:r>
      <w:r w:rsidRPr="0002248B">
        <w:rPr>
          <w:highlight w:val="white"/>
        </w:rPr>
        <w:t>((bits &gt;= 1) &amp;&amp; (bits &lt;= (8 * type.Size())),</w:t>
      </w:r>
    </w:p>
    <w:p w14:paraId="1A14429C" w14:textId="77777777" w:rsidR="0002248B" w:rsidRPr="0002248B" w:rsidRDefault="0002248B" w:rsidP="0002248B">
      <w:pPr>
        <w:pStyle w:val="Code"/>
        <w:rPr>
          <w:highlight w:val="white"/>
        </w:rPr>
      </w:pPr>
      <w:r w:rsidRPr="0002248B">
        <w:rPr>
          <w:highlight w:val="white"/>
        </w:rPr>
        <w:t xml:space="preserve">                   bits, Message.Bits_value_out_of_range);</w:t>
      </w:r>
    </w:p>
    <w:p w14:paraId="164C206F" w14:textId="77777777" w:rsidR="0002248B" w:rsidRPr="0002248B" w:rsidRDefault="0002248B" w:rsidP="0002248B">
      <w:pPr>
        <w:pStyle w:val="Code"/>
        <w:rPr>
          <w:highlight w:val="white"/>
        </w:rPr>
      </w:pPr>
      <w:r w:rsidRPr="0002248B">
        <w:rPr>
          <w:highlight w:val="white"/>
        </w:rPr>
        <w:t xml:space="preserve">      type.SetBitfieldMask(bits);</w:t>
      </w:r>
    </w:p>
    <w:p w14:paraId="0184F9ED" w14:textId="77777777" w:rsidR="0002248B" w:rsidRPr="0002248B" w:rsidRDefault="0002248B" w:rsidP="0002248B">
      <w:pPr>
        <w:pStyle w:val="Code"/>
        <w:rPr>
          <w:highlight w:val="white"/>
        </w:rPr>
      </w:pPr>
    </w:p>
    <w:p w14:paraId="6574A408" w14:textId="77777777" w:rsidR="0002248B" w:rsidRPr="0002248B" w:rsidRDefault="0002248B" w:rsidP="0002248B">
      <w:pPr>
        <w:pStyle w:val="Code"/>
        <w:rPr>
          <w:highlight w:val="white"/>
        </w:rPr>
      </w:pPr>
      <w:r w:rsidRPr="0002248B">
        <w:rPr>
          <w:highlight w:val="white"/>
        </w:rPr>
        <w:t xml:space="preserve">      if (declarator != null) {</w:t>
      </w:r>
    </w:p>
    <w:p w14:paraId="46C5A3D2" w14:textId="77777777" w:rsidR="0002248B" w:rsidRPr="0002248B" w:rsidRDefault="0002248B" w:rsidP="0002248B">
      <w:pPr>
        <w:pStyle w:val="Code"/>
        <w:rPr>
          <w:highlight w:val="white"/>
        </w:rPr>
      </w:pPr>
      <w:r w:rsidRPr="0002248B">
        <w:rPr>
          <w:highlight w:val="white"/>
        </w:rPr>
        <w:t xml:space="preserve">        Symbol symbol = new Symbol(declarator.Name, specifier.ExternalLinkage,</w:t>
      </w:r>
    </w:p>
    <w:p w14:paraId="272A7739" w14:textId="3AEA7991" w:rsidR="0002248B" w:rsidRPr="0002248B" w:rsidRDefault="0002248B" w:rsidP="0002248B">
      <w:pPr>
        <w:pStyle w:val="Code"/>
        <w:rPr>
          <w:highlight w:val="white"/>
        </w:rPr>
      </w:pPr>
      <w:r w:rsidRPr="0002248B">
        <w:rPr>
          <w:highlight w:val="white"/>
        </w:rPr>
        <w:t xml:space="preserve">                                   </w:t>
      </w:r>
      <w:r w:rsidR="009C06F6">
        <w:rPr>
          <w:highlight w:val="white"/>
        </w:rPr>
        <w:t>s</w:t>
      </w:r>
      <w:r w:rsidRPr="0002248B">
        <w:rPr>
          <w:highlight w:val="white"/>
        </w:rPr>
        <w:t>torage, type);</w:t>
      </w:r>
    </w:p>
    <w:p w14:paraId="232C8792" w14:textId="77777777" w:rsidR="0002248B" w:rsidRPr="0002248B" w:rsidRDefault="0002248B" w:rsidP="0002248B">
      <w:pPr>
        <w:pStyle w:val="Code"/>
        <w:rPr>
          <w:highlight w:val="white"/>
        </w:rPr>
      </w:pPr>
      <w:r w:rsidRPr="0002248B">
        <w:rPr>
          <w:highlight w:val="white"/>
        </w:rPr>
        <w:t xml:space="preserve">        SymbolTable.CurrentTable.AddSymbol(symbol);</w:t>
      </w:r>
    </w:p>
    <w:p w14:paraId="7E59B8E9" w14:textId="77777777" w:rsidR="0002248B" w:rsidRPr="0002248B" w:rsidRDefault="0002248B" w:rsidP="0002248B">
      <w:pPr>
        <w:pStyle w:val="Code"/>
        <w:rPr>
          <w:highlight w:val="white"/>
        </w:rPr>
      </w:pPr>
      <w:r w:rsidRPr="0002248B">
        <w:rPr>
          <w:highlight w:val="white"/>
        </w:rPr>
        <w:t xml:space="preserve">      }</w:t>
      </w:r>
    </w:p>
    <w:p w14:paraId="5317D0C8" w14:textId="77777777" w:rsidR="0002248B" w:rsidRPr="0002248B" w:rsidRDefault="0002248B" w:rsidP="0002248B">
      <w:pPr>
        <w:pStyle w:val="Code"/>
        <w:rPr>
          <w:highlight w:val="white"/>
        </w:rPr>
      </w:pPr>
      <w:r w:rsidRPr="0002248B">
        <w:rPr>
          <w:highlight w:val="white"/>
        </w:rPr>
        <w:t xml:space="preserve">    }</w:t>
      </w:r>
    </w:p>
    <w:p w14:paraId="62FF6405" w14:textId="1E1B7B96" w:rsidR="005E5A36" w:rsidRDefault="00CC1DF4" w:rsidP="0060539D">
      <w:pPr>
        <w:pStyle w:val="Heading3"/>
        <w:rPr>
          <w:highlight w:val="white"/>
        </w:rPr>
      </w:pPr>
      <w:r>
        <w:rPr>
          <w:highlight w:val="white"/>
        </w:rPr>
        <w:t>&lt;h3&gt;</w:t>
      </w:r>
      <w:bookmarkStart w:id="251" w:name="_Toc93320480"/>
      <w:r>
        <w:rPr>
          <w:highlight w:val="white"/>
        </w:rPr>
        <w:t>Pointer declarator</w:t>
      </w:r>
      <w:bookmarkEnd w:id="251"/>
      <w:r>
        <w:rPr>
          <w:highlight w:val="white"/>
        </w:rPr>
        <w:t>&lt;/h3&gt;</w:t>
      </w:r>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w:t>
      </w:r>
      <w:proofErr w:type="gramStart"/>
      <w:r w:rsidRPr="00903DBA">
        <w:rPr>
          <w:highlight w:val="white"/>
        </w:rPr>
        <w:t>type</w:t>
      </w:r>
      <w:proofErr w:type="gramEnd"/>
      <w:r w:rsidRPr="00903DBA">
        <w:rPr>
          <w:highlight w:val="white"/>
        </w:rPr>
        <w:t xml:space="preserv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77777777" w:rsidR="0002248B" w:rsidRPr="0002248B" w:rsidRDefault="0002248B" w:rsidP="0002248B">
      <w:pPr>
        <w:pStyle w:val="Code"/>
        <w:rPr>
          <w:highlight w:val="white"/>
        </w:rPr>
      </w:pPr>
      <w:r w:rsidRPr="0002248B">
        <w:rPr>
          <w:highlight w:val="white"/>
        </w:rPr>
        <w:t xml:space="preserve">        Type pointerType = new Type((Type)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w:t>
      </w:r>
      <w:proofErr w:type="gramStart"/>
      <w:r w:rsidRPr="00903DBA">
        <w:rPr>
          <w:highlight w:val="white"/>
        </w:rPr>
        <w:t>type, since</w:t>
      </w:r>
      <w:proofErr w:type="gramEnd"/>
      <w:r w:rsidRPr="00903DBA">
        <w:rPr>
          <w:highlight w:val="white"/>
        </w:rPr>
        <w:t xml:space="preserv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r>
        <w:rPr>
          <w:highlight w:val="white"/>
        </w:rPr>
        <w:t>&lt;h3&gt;</w:t>
      </w:r>
      <w:bookmarkStart w:id="252" w:name="_Toc93320481"/>
      <w:r>
        <w:rPr>
          <w:highlight w:val="white"/>
        </w:rPr>
        <w:t>Direct Declarator</w:t>
      </w:r>
      <w:bookmarkEnd w:id="252"/>
      <w:r>
        <w:rPr>
          <w:highlight w:val="white"/>
        </w:rPr>
        <w:t>&lt;/h3&gt;</w:t>
      </w:r>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lastRenderedPageBreak/>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77777777" w:rsidR="00E068F1" w:rsidRPr="00E068F1" w:rsidRDefault="00E068F1" w:rsidP="00E068F1">
      <w:pPr>
        <w:pStyle w:val="Code"/>
        <w:rPr>
          <w:highlight w:val="white"/>
        </w:rPr>
      </w:pPr>
      <w:r w:rsidRPr="00E068F1">
        <w:rPr>
          <w:highlight w:val="white"/>
        </w:rPr>
        <w:t xml:space="preserve">      Type arrayType = new Type(arraySize,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w:t>
      </w:r>
      <w:proofErr w:type="gramStart"/>
      <w:r w:rsidRPr="00903DBA">
        <w:rPr>
          <w:highlight w:val="white"/>
        </w:rPr>
        <w:t>a</w:t>
      </w:r>
      <w:proofErr w:type="gramEnd"/>
      <w:r w:rsidRPr="00903DBA">
        <w:rPr>
          <w:highlight w:val="white"/>
        </w:rPr>
        <w:t xml:space="preserve">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lastRenderedPageBreak/>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r>
        <w:rPr>
          <w:highlight w:val="white"/>
        </w:rPr>
        <w:t>&lt;h3&gt;</w:t>
      </w:r>
      <w:bookmarkStart w:id="253" w:name="_Toc93320482"/>
      <w:r>
        <w:rPr>
          <w:highlight w:val="white"/>
        </w:rPr>
        <w:t>Parameters</w:t>
      </w:r>
      <w:bookmarkEnd w:id="253"/>
      <w:r>
        <w:rPr>
          <w:highlight w:val="white"/>
        </w:rPr>
        <w:t>&lt;/h3&gt;</w:t>
      </w:r>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7777777" w:rsidR="00A90F95" w:rsidRPr="00A90F95" w:rsidRDefault="00A90F95" w:rsidP="00A90F95">
      <w:pPr>
        <w:pStyle w:val="Code"/>
        <w:rPr>
          <w:highlight w:val="white"/>
        </w:rPr>
      </w:pPr>
      <w:r w:rsidRPr="00A90F95">
        <w:rPr>
          <w:highlight w:val="white"/>
        </w:rPr>
        <w:t xml:space="preserve">        type = new Type(type.ArrayType);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77777777" w:rsidR="00A90F95" w:rsidRPr="00A90F95" w:rsidRDefault="00A90F95" w:rsidP="00A90F95">
      <w:pPr>
        <w:pStyle w:val="Code"/>
        <w:rPr>
          <w:highlight w:val="white"/>
        </w:rPr>
      </w:pPr>
      <w:r w:rsidRPr="00A90F95">
        <w:rPr>
          <w:highlight w:val="white"/>
        </w:rPr>
        <w:t xml:space="preserve">        type = new Type(type);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77777777" w:rsidR="00A90F95" w:rsidRPr="00A90F95" w:rsidRDefault="00A90F95" w:rsidP="00A90F95">
      <w:pPr>
        <w:pStyle w:val="Code"/>
        <w:rPr>
          <w:highlight w:val="white"/>
        </w:rPr>
      </w:pPr>
      <w:r w:rsidRPr="00A90F95">
        <w:rPr>
          <w:highlight w:val="white"/>
        </w:rPr>
        <w:t xml:space="preserve">      Symbol symbol = new Symbol(name,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r>
        <w:rPr>
          <w:highlight w:val="white"/>
        </w:rPr>
        <w:t>&lt;h2&gt;</w:t>
      </w:r>
      <w:bookmarkStart w:id="254" w:name="_Toc93320483"/>
      <w:r w:rsidRPr="00903DBA">
        <w:rPr>
          <w:highlight w:val="white"/>
        </w:rPr>
        <w:t>Statements</w:t>
      </w:r>
      <w:bookmarkEnd w:id="254"/>
      <w:r>
        <w:rPr>
          <w:highlight w:val="white"/>
        </w:rPr>
        <w:t>&lt;/h2&gt;</w:t>
      </w:r>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A76B088" w14:textId="57E84C4D" w:rsidR="002C0142" w:rsidRDefault="008C4970" w:rsidP="00104292">
      <w:pPr>
        <w:pStyle w:val="ListParagraph"/>
        <w:numPr>
          <w:ilvl w:val="0"/>
          <w:numId w:val="218"/>
        </w:numPr>
        <w:rPr>
          <w:highlight w:val="white"/>
        </w:rPr>
      </w:pPr>
      <w:r>
        <w:rPr>
          <w:highlight w:val="white"/>
        </w:rPr>
        <w:lastRenderedPageBreak/>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w:t>
      </w:r>
      <w:proofErr w:type="gramStart"/>
      <w:r w:rsidR="00D4318D">
        <w:rPr>
          <w:rStyle w:val="KeyWord0"/>
          <w:highlight w:val="white"/>
        </w:rPr>
        <w:t>&gt;</w:t>
      </w:r>
      <w:r>
        <w:rPr>
          <w:highlight w:val="white"/>
        </w:rPr>
        <w:t>.&lt;</w:t>
      </w:r>
      <w:proofErr w:type="gramEnd"/>
      <w:r>
        <w:rPr>
          <w:highlight w:val="white"/>
        </w:rPr>
        <w: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w:t>
      </w:r>
      <w:proofErr w:type="gramStart"/>
      <w:r w:rsidR="00D4318D">
        <w:rPr>
          <w:rStyle w:val="KeyWord0"/>
          <w:highlight w:val="white"/>
        </w:rPr>
        <w:t>&gt;</w:t>
      </w:r>
      <w:r w:rsidRPr="00EA193C">
        <w:rPr>
          <w:highlight w:val="white"/>
        </w:rPr>
        <w:t xml:space="preserve"> </w:t>
      </w:r>
      <w:r>
        <w:rPr>
          <w:highlight w:val="white"/>
        </w:rPr>
        <w:t>.</w:t>
      </w:r>
      <w:proofErr w:type="gramEnd"/>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 xml:space="preserve">&lt;l&gt;Internal statements for accessing </w:t>
      </w:r>
      <w:proofErr w:type="gramStart"/>
      <w:r>
        <w:rPr>
          <w:highlight w:val="white"/>
        </w:rPr>
        <w:t>registers.&lt;</w:t>
      </w:r>
      <w:proofErr w:type="gramEnd"/>
      <w:r>
        <w:rPr>
          <w:highlight w:val="white"/>
        </w:rPr>
        <w:t>/l&gt;</w:t>
      </w:r>
    </w:p>
    <w:p w14:paraId="2323AF81" w14:textId="726D0174" w:rsidR="005E5A36" w:rsidRPr="00903DBA" w:rsidRDefault="00CC1DF4" w:rsidP="0060539D">
      <w:pPr>
        <w:pStyle w:val="Heading3"/>
      </w:pPr>
      <w:r>
        <w:t>&lt;h3&gt;</w:t>
      </w:r>
      <w:bookmarkStart w:id="255" w:name="_Toc93320484"/>
      <w:r w:rsidRPr="00903DBA">
        <w:t>The If Statement</w:t>
      </w:r>
      <w:bookmarkEnd w:id="255"/>
      <w:r>
        <w:t>&lt;/h3&gt;</w:t>
      </w:r>
    </w:p>
    <w:p w14:paraId="60D0F1C1" w14:textId="6B7BC231" w:rsidR="00E6231D" w:rsidRPr="00903DBA"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method handles the if</w:t>
      </w:r>
      <w:r w:rsidR="00E741C6">
        <w:rPr>
          <w:highlight w:val="white"/>
        </w:rPr>
        <w:t xml:space="preserve"> statement</w:t>
      </w:r>
      <w:r w:rsidRPr="00903DBA">
        <w:rPr>
          <w:highlight w:val="white"/>
        </w:rPr>
        <w:t xml:space="preserve"> of the parser. Since the if</w:t>
      </w:r>
      <w:r w:rsidR="00E741C6">
        <w:rPr>
          <w:highlight w:val="white"/>
        </w:rPr>
        <w:t xml:space="preserve"> statement</w:t>
      </w:r>
      <w:r w:rsidRPr="00903DBA">
        <w:rPr>
          <w:highlight w:val="white"/>
        </w:rPr>
        <w:t xml:space="preserve"> accepts logical expressions only, we need to start with making sure the expression is a logical expression.</w:t>
      </w:r>
      <w:r w:rsidR="00E6231D">
        <w:rPr>
          <w:highlight w:val="white"/>
        </w:rPr>
        <w:t xml:space="preserve"> </w:t>
      </w:r>
      <w:r w:rsidR="00E6231D" w:rsidRPr="00903DBA">
        <w:rPr>
          <w:highlight w:val="white"/>
        </w:rPr>
        <w:t>Since we use the value of the expression in the if</w:t>
      </w:r>
      <w:r w:rsidR="00E741C6">
        <w:rPr>
          <w:highlight w:val="white"/>
        </w:rPr>
        <w:t xml:space="preserve"> statement</w:t>
      </w:r>
      <w:r w:rsidR="00E6231D" w:rsidRPr="00903DBA">
        <w:rPr>
          <w:highlight w:val="white"/>
        </w:rPr>
        <w:t xml:space="preserve">, we </w:t>
      </w:r>
      <w:r w:rsidR="00E6231D">
        <w:rPr>
          <w:highlight w:val="white"/>
        </w:rPr>
        <w:t xml:space="preserve">are interested in </w:t>
      </w:r>
      <w:r w:rsidR="00EA193C">
        <w:rPr>
          <w:highlight w:val="white"/>
        </w:rPr>
        <w:t>its</w:t>
      </w:r>
      <w:r w:rsidR="00E6231D" w:rsidRPr="00903DBA">
        <w:rPr>
          <w:highlight w:val="white"/>
        </w:rPr>
        <w:t xml:space="preserve"> long list</w:t>
      </w:r>
      <w:r w:rsidR="00E6231D">
        <w:rPr>
          <w:highlight w:val="white"/>
        </w:rPr>
        <w:t xml:space="preserve"> only</w:t>
      </w:r>
      <w:r w:rsidR="00E6231D" w:rsidRPr="00903DBA">
        <w:rPr>
          <w:highlight w:val="white"/>
        </w:rPr>
        <w:t>.</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79CD2216" w14:textId="074E9720"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B566CE" w:rsidR="005E5A36" w:rsidRPr="00903DBA" w:rsidRDefault="005E5A36" w:rsidP="005E5A36">
      <w:pPr>
        <w:rPr>
          <w:highlight w:val="white"/>
        </w:rPr>
      </w:pPr>
      <w:r w:rsidRPr="00903DBA">
        <w:rPr>
          <w:highlight w:val="white"/>
        </w:rPr>
        <w:t>We add a jump instruction at the end of the middle code that shall jump to the instruction following this if</w:t>
      </w:r>
      <w:r w:rsidR="00E741C6">
        <w:rPr>
          <w:highlight w:val="white"/>
        </w:rPr>
        <w:t xml:space="preserve"> statement</w:t>
      </w:r>
      <w:r w:rsidRPr="00903DBA">
        <w:rPr>
          <w:highlight w:val="white"/>
        </w:rPr>
        <w:t>.</w:t>
      </w:r>
    </w:p>
    <w:p w14:paraId="2D74BDAC" w14:textId="19DEE91B" w:rsidR="005E5A36" w:rsidRPr="00903DBA" w:rsidRDefault="005E5A36" w:rsidP="005E5A36">
      <w:pPr>
        <w:pStyle w:val="Code"/>
        <w:rPr>
          <w:highlight w:val="white"/>
        </w:rPr>
      </w:pPr>
      <w:r w:rsidRPr="00903DBA">
        <w:rPr>
          <w:highlight w:val="white"/>
        </w:rPr>
        <w:t xml:space="preserve">      MiddleCode </w:t>
      </w:r>
      <w:r w:rsidR="00515C5F">
        <w:rPr>
          <w:highlight w:val="white"/>
        </w:rPr>
        <w:t>jumpCode</w:t>
      </w:r>
      <w:r w:rsidRPr="00903DBA">
        <w:rPr>
          <w:highlight w:val="white"/>
        </w:rPr>
        <w:t xml:space="preserve"> = AddMiddleCode(codeList, MiddleOperator.</w:t>
      </w:r>
      <w:r w:rsidR="00C0170C">
        <w:rPr>
          <w:highlight w:val="white"/>
        </w:rPr>
        <w:t>Jump</w:t>
      </w:r>
      <w:r w:rsidRPr="00903DBA">
        <w:rPr>
          <w:highlight w:val="white"/>
        </w:rPr>
        <w:t>);</w:t>
      </w:r>
    </w:p>
    <w:p w14:paraId="729D2B0D" w14:textId="021B1BA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w:t>
      </w:r>
      <w:r w:rsidR="00E741C6">
        <w:rPr>
          <w:highlight w:val="white"/>
        </w:rPr>
        <w:t xml:space="preserve"> 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28AA7280" w:rsidR="005E5A36" w:rsidRPr="00903DBA" w:rsidRDefault="005E5A36" w:rsidP="005E5A36">
      <w:pPr>
        <w:pStyle w:val="Code"/>
        <w:rPr>
          <w:highlight w:val="white"/>
        </w:rPr>
      </w:pPr>
      <w:r w:rsidRPr="00903DBA">
        <w:rPr>
          <w:highlight w:val="white"/>
        </w:rPr>
        <w:t xml:space="preserve">      nextSet.Add(</w:t>
      </w:r>
      <w:r w:rsidR="00515C5F">
        <w:rPr>
          <w:highlight w:val="white"/>
        </w:rPr>
        <w:t>jumpCode</w:t>
      </w:r>
      <w:r w:rsidRPr="00903DBA">
        <w:rPr>
          <w:highlight w:val="white"/>
        </w:rPr>
        <w:t>);</w:t>
      </w:r>
    </w:p>
    <w:p w14:paraId="2972D50D" w14:textId="1CE5A82B"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proofErr w:type="gramStart"/>
      <w:r w:rsidR="009C3C27">
        <w:rPr>
          <w:highlight w:val="white"/>
        </w:rPr>
        <w:t>next-set</w:t>
      </w:r>
      <w:proofErr w:type="gramEnd"/>
      <w:r w:rsidRPr="00903DBA">
        <w:rPr>
          <w:highlight w:val="white"/>
        </w:rPr>
        <w:t xml:space="preserve"> of the if</w:t>
      </w:r>
      <w:r w:rsidR="00E741C6">
        <w:rPr>
          <w:highlight w:val="white"/>
        </w:rPr>
        <w:t xml:space="preserve"> statement</w:t>
      </w:r>
      <w:r w:rsidRPr="00903DBA">
        <w:rPr>
          <w:highlight w:val="white"/>
        </w:rPr>
        <w: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59662DC9" w:rsidR="0067659B" w:rsidRPr="00903DBA" w:rsidRDefault="00CC1DF4" w:rsidP="0060539D">
      <w:pPr>
        <w:pStyle w:val="Heading3"/>
        <w:rPr>
          <w:highlight w:val="white"/>
        </w:rPr>
      </w:pPr>
      <w:r>
        <w:rPr>
          <w:highlight w:val="white"/>
        </w:rPr>
        <w:t>&lt;h3&gt;</w:t>
      </w:r>
      <w:bookmarkStart w:id="256" w:name="_Toc93320485"/>
      <w:r>
        <w:rPr>
          <w:highlight w:val="white"/>
        </w:rPr>
        <w:t>The If-Else Statement</w:t>
      </w:r>
      <w:bookmarkEnd w:id="256"/>
      <w:r>
        <w:rPr>
          <w:highlight w:val="white"/>
        </w:rPr>
        <w:t>&lt;/h3&gt;</w:t>
      </w:r>
    </w:p>
    <w:p w14:paraId="473DC39C" w14:textId="447F726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IfElseStatement</w:t>
      </w:r>
      <w:r w:rsidR="00D4318D">
        <w:rPr>
          <w:rStyle w:val="KeyWord0"/>
          <w:highlight w:val="white"/>
        </w:rPr>
        <w:t>&lt;/k&gt;</w:t>
      </w:r>
      <w:r w:rsidRPr="00903DBA">
        <w:rPr>
          <w:highlight w:val="white"/>
        </w:rPr>
        <w:t xml:space="preserve"> method</w:t>
      </w:r>
      <w:r w:rsidR="00E5406A">
        <w:rPr>
          <w:highlight w:val="white"/>
        </w:rPr>
        <w:t xml:space="preserve"> is </w:t>
      </w:r>
      <w:proofErr w:type="gramStart"/>
      <w:r w:rsidR="00E5406A">
        <w:rPr>
          <w:highlight w:val="white"/>
        </w:rPr>
        <w:t>similar to</w:t>
      </w:r>
      <w:proofErr w:type="gramEnd"/>
      <w:r w:rsidR="00E5406A">
        <w:rPr>
          <w:highlight w:val="white"/>
        </w:rPr>
        <w:t xml:space="preserve"> </w:t>
      </w:r>
      <w:r w:rsidR="00D4318D">
        <w:rPr>
          <w:rStyle w:val="KeyWord0"/>
          <w:highlight w:val="white"/>
        </w:rPr>
        <w:t>&lt;k&gt;</w:t>
      </w:r>
      <w:r w:rsidR="00D4318D" w:rsidRPr="00903DBA">
        <w:rPr>
          <w:rStyle w:val="KeyWord0"/>
          <w:highlight w:val="white"/>
        </w:rPr>
        <w:t>IfStatement</w:t>
      </w:r>
      <w:r w:rsidR="00D4318D">
        <w:rPr>
          <w:rStyle w:val="KeyWord0"/>
          <w:highlight w:val="white"/>
        </w:rPr>
        <w:t>&lt;/k&gt;</w:t>
      </w:r>
      <w:r w:rsidRPr="00903DBA">
        <w:rPr>
          <w:highlight w:val="white"/>
        </w:rPr>
        <w:t xml:space="preserve"> above. The difference is that </w:t>
      </w:r>
      <w:r w:rsidR="006E5331">
        <w:rPr>
          <w:highlight w:val="white"/>
        </w:rPr>
        <w:t xml:space="preserve">it takes </w:t>
      </w:r>
      <w:r w:rsidRPr="00903DBA">
        <w:rPr>
          <w:highlight w:val="white"/>
        </w:rPr>
        <w:t>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lastRenderedPageBreak/>
        <w:t xml:space="preserve">      Backpatch(expression.Symbol.</w:t>
      </w:r>
      <w:r w:rsidR="007667A1">
        <w:rPr>
          <w:highlight w:val="white"/>
        </w:rPr>
        <w:t>FalseSet</w:t>
      </w:r>
      <w:r w:rsidRPr="00903DBA">
        <w:rPr>
          <w:highlight w:val="white"/>
        </w:rPr>
        <w:t>, falseStatement.CodeList);</w:t>
      </w:r>
    </w:p>
    <w:p w14:paraId="32EDBA93" w14:textId="38C4DA4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 xml:space="preserve">We also add a jump instruction after each list, to jump out of the statement. The jump instruction </w:t>
      </w:r>
      <w:r w:rsidR="00780449">
        <w:rPr>
          <w:highlight w:val="white"/>
        </w:rPr>
        <w:t>is</w:t>
      </w:r>
      <w:r w:rsidR="00CA32D1">
        <w:rPr>
          <w:highlight w:val="white"/>
        </w:rPr>
        <w:t xml:space="preserve"> then added to the next-set of the else-if</w:t>
      </w:r>
      <w:r w:rsidR="00E741C6">
        <w:rPr>
          <w:highlight w:val="white"/>
        </w:rPr>
        <w:t xml:space="preserve"> statement</w:t>
      </w:r>
      <w:r w:rsidR="00CA32D1">
        <w:rPr>
          <w:highlight w:val="white"/>
        </w:rPr>
        <w: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5AEEAC1" w:rsidR="005E5A36" w:rsidRPr="00903DBA" w:rsidRDefault="005E5A36" w:rsidP="005E5A36">
      <w:pPr>
        <w:pStyle w:val="Code"/>
        <w:rPr>
          <w:highlight w:val="white"/>
        </w:rPr>
      </w:pPr>
      <w:r w:rsidRPr="00903DBA">
        <w:rPr>
          <w:highlight w:val="white"/>
        </w:rPr>
        <w:t xml:space="preserve">      MiddleCode </w:t>
      </w:r>
      <w:r w:rsidR="0012467C">
        <w:rPr>
          <w:highlight w:val="white"/>
        </w:rPr>
        <w:t>jumpTrue</w:t>
      </w:r>
      <w:r w:rsidRPr="00903DBA">
        <w:rPr>
          <w:highlight w:val="white"/>
        </w:rPr>
        <w:t xml:space="preserv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D565949" w:rsidR="00EF59A4" w:rsidRPr="00EF59A4" w:rsidRDefault="00EF59A4" w:rsidP="00EF59A4">
      <w:pPr>
        <w:pStyle w:val="Code"/>
        <w:rPr>
          <w:highlight w:val="white"/>
        </w:rPr>
      </w:pPr>
      <w:r w:rsidRPr="00EF59A4">
        <w:rPr>
          <w:highlight w:val="white"/>
        </w:rPr>
        <w:t xml:space="preserve">      MiddleCode </w:t>
      </w:r>
      <w:r w:rsidR="006D41D7">
        <w:rPr>
          <w:highlight w:val="white"/>
        </w:rPr>
        <w:t>jumpFalse</w:t>
      </w:r>
      <w:r w:rsidRPr="00EF59A4">
        <w:rPr>
          <w:highlight w:val="white"/>
        </w:rPr>
        <w:t xml:space="preserve"> = AddMiddleCode(codeList, MiddleOperator.</w:t>
      </w:r>
      <w:r w:rsidR="00552819">
        <w:rPr>
          <w:highlight w:val="white"/>
        </w:rPr>
        <w:t>Jump</w:t>
      </w:r>
      <w:r w:rsidRPr="00EF59A4">
        <w:rPr>
          <w:highlight w:val="white"/>
        </w:rPr>
        <w:t>);</w:t>
      </w:r>
    </w:p>
    <w:p w14:paraId="4D3E3681" w14:textId="6716A4DD"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w:t>
      </w:r>
      <w:r w:rsidR="00E741C6">
        <w:rPr>
          <w:highlight w:val="white"/>
        </w:rPr>
        <w:t xml:space="preserve"> statement</w:t>
      </w:r>
      <w:r w:rsidRPr="00903DBA">
        <w:rPr>
          <w:highlight w:val="white"/>
        </w:rPr>
        <w:t xml:space="preserve">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528FFE72" w:rsidR="00EF59A4" w:rsidRPr="00903DBA" w:rsidRDefault="00EF59A4" w:rsidP="00EF59A4">
      <w:pPr>
        <w:pStyle w:val="Code"/>
        <w:rPr>
          <w:highlight w:val="white"/>
        </w:rPr>
      </w:pPr>
      <w:r w:rsidRPr="00903DBA">
        <w:rPr>
          <w:highlight w:val="white"/>
        </w:rPr>
        <w:t xml:space="preserve">      nextSet.Add(</w:t>
      </w:r>
      <w:r w:rsidR="0012467C">
        <w:rPr>
          <w:highlight w:val="white"/>
        </w:rPr>
        <w:t>jumpTrue</w:t>
      </w:r>
      <w:r w:rsidRPr="00903DBA">
        <w:rPr>
          <w:highlight w:val="white"/>
        </w:rPr>
        <w:t>);</w:t>
      </w:r>
    </w:p>
    <w:p w14:paraId="5B660AB2" w14:textId="6983E65E" w:rsidR="00EF59A4" w:rsidRPr="00903DBA" w:rsidRDefault="00EF59A4" w:rsidP="00EF59A4">
      <w:pPr>
        <w:pStyle w:val="Code"/>
        <w:rPr>
          <w:highlight w:val="white"/>
        </w:rPr>
      </w:pPr>
      <w:r w:rsidRPr="00903DBA">
        <w:rPr>
          <w:highlight w:val="white"/>
        </w:rPr>
        <w:t xml:space="preserve">      nextSet.Add(</w:t>
      </w:r>
      <w:r w:rsidR="006D41D7">
        <w:rPr>
          <w:highlight w:val="white"/>
        </w:rPr>
        <w:t>jumpFalse</w:t>
      </w:r>
      <w:r w:rsidRPr="00903DBA">
        <w:rPr>
          <w:highlight w:val="white"/>
        </w:rPr>
        <w:t>);</w:t>
      </w:r>
    </w:p>
    <w:p w14:paraId="3158D2A9" w14:textId="64DF93B4" w:rsidR="005E5A36" w:rsidRPr="00903DBA" w:rsidRDefault="005E5A36" w:rsidP="005E5A36">
      <w:pPr>
        <w:rPr>
          <w:highlight w:val="white"/>
        </w:rPr>
      </w:pPr>
      <w:r w:rsidRPr="00903DBA">
        <w:rPr>
          <w:highlight w:val="white"/>
        </w:rPr>
        <w:t xml:space="preserve">Finally, we return on object of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Pr="00903DBA">
        <w:rPr>
          <w:highlight w:val="white"/>
        </w:rPr>
        <w:t xml:space="preserve"> class holding the code list and </w:t>
      </w:r>
      <w:proofErr w:type="gramStart"/>
      <w:r w:rsidR="009C3C27">
        <w:rPr>
          <w:highlight w:val="white"/>
        </w:rPr>
        <w:t>next-set</w:t>
      </w:r>
      <w:proofErr w:type="gramEnd"/>
      <w:r w:rsidRPr="00903DBA">
        <w:rPr>
          <w:highlight w:val="white"/>
        </w:rPr>
        <w:t xml:space="preserve"> of the if</w:t>
      </w:r>
      <w:r w:rsidR="00E741C6">
        <w:rPr>
          <w:highlight w:val="white"/>
        </w:rPr>
        <w:t xml:space="preserve"> statement</w:t>
      </w:r>
      <w:r w:rsidRPr="00903DBA">
        <w:rPr>
          <w:highlight w:val="white"/>
        </w:rPr>
        <w: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46669C93" w:rsidR="005E5A36" w:rsidRDefault="00CC1DF4" w:rsidP="0060539D">
      <w:pPr>
        <w:pStyle w:val="Heading3"/>
      </w:pPr>
      <w:r>
        <w:t>&lt;h3&gt;</w:t>
      </w:r>
      <w:bookmarkStart w:id="257" w:name="_Toc93320486"/>
      <w:r>
        <w:t>The Switch Statement</w:t>
      </w:r>
      <w:bookmarkEnd w:id="257"/>
      <w:r>
        <w:t>&lt;/h3&gt;</w:t>
      </w:r>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2301AFC1"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lastRenderedPageBreak/>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proofErr w:type="gramStart"/>
      <w:r w:rsidRPr="00903DBA">
        <w:rPr>
          <w:highlight w:val="white"/>
        </w:rPr>
        <w:t>we are</w:t>
      </w:r>
      <w:proofErr w:type="gramEnd"/>
      <w:r w:rsidRPr="00903DBA">
        <w:rPr>
          <w:highlight w:val="white"/>
        </w:rPr>
        <w:t xml:space="preserv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proofErr w:type="gramStart"/>
      <w:r w:rsidRPr="00903DBA">
        <w:rPr>
          <w:highlight w:val="white"/>
        </w:rPr>
        <w:t>Similar to</w:t>
      </w:r>
      <w:proofErr w:type="gramEnd"/>
      <w:r w:rsidRPr="00903DBA">
        <w:rPr>
          <w:highlight w:val="white"/>
        </w:rPr>
        <w:t xml:space="preserve">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proofErr w:type="gramStart"/>
      <w:r w:rsidR="009C3C27">
        <w:rPr>
          <w:highlight w:val="white"/>
        </w:rPr>
        <w:t>next-set</w:t>
      </w:r>
      <w:proofErr w:type="gramEnd"/>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lastRenderedPageBreak/>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r>
        <w:t>&lt;h3&gt;</w:t>
      </w:r>
      <w:bookmarkStart w:id="258" w:name="_Toc93320487"/>
      <w:r>
        <w:t>The Case Statement</w:t>
      </w:r>
      <w:bookmarkEnd w:id="258"/>
      <w:r>
        <w:t>&lt;/h3&gt;</w:t>
      </w:r>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w:t>
      </w:r>
      <w:proofErr w:type="gramStart"/>
      <w:r w:rsidR="005E5A36" w:rsidRPr="00903DBA">
        <w:rPr>
          <w:highlight w:val="white"/>
        </w:rPr>
        <w:t>null</w:t>
      </w:r>
      <w:proofErr w:type="gramEnd"/>
      <w:r w:rsidR="005E5A36" w:rsidRPr="00903DBA">
        <w:rPr>
          <w:highlight w:val="white"/>
        </w:rPr>
        <w:t xml:space="preserve">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r>
        <w:t>&lt;h3&gt;</w:t>
      </w:r>
      <w:bookmarkStart w:id="259" w:name="_Toc93320488"/>
      <w:r w:rsidRPr="00903DBA">
        <w:t>The Default Statement</w:t>
      </w:r>
      <w:bookmarkEnd w:id="259"/>
      <w:r>
        <w:t>&lt;/h3&gt;</w:t>
      </w:r>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r>
        <w:lastRenderedPageBreak/>
        <w:t>&lt;h3&gt;</w:t>
      </w:r>
      <w:bookmarkStart w:id="260" w:name="_Toc93320489"/>
      <w:r w:rsidRPr="00903DBA">
        <w:t xml:space="preserve">The </w:t>
      </w:r>
      <w:r>
        <w:t>Break</w:t>
      </w:r>
      <w:r w:rsidRPr="00903DBA">
        <w:t xml:space="preserve"> Statement</w:t>
      </w:r>
      <w:bookmarkEnd w:id="260"/>
      <w:r>
        <w:t>&lt;/h3&gt;</w:t>
      </w:r>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77777777" w:rsidR="00C10F82" w:rsidRPr="00C10F82" w:rsidRDefault="00C10F82" w:rsidP="00C10F82">
      <w:pPr>
        <w:pStyle w:val="Code"/>
        <w:rPr>
          <w:highlight w:val="white"/>
        </w:rPr>
      </w:pPr>
      <w:r w:rsidRPr="00C10F82">
        <w:rPr>
          <w:highlight w:val="white"/>
        </w:rPr>
        <w:t xml:space="preserve">      List&lt;MiddleCode&gt; codeList = new List&lt;MiddleCode&gt;();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r>
        <w:t>&lt;h3&gt;</w:t>
      </w:r>
      <w:bookmarkStart w:id="261" w:name="_Toc93320490"/>
      <w:r w:rsidRPr="00903DBA">
        <w:t xml:space="preserve">The </w:t>
      </w:r>
      <w:r w:rsidR="00861971">
        <w:t>Loop Header</w:t>
      </w:r>
      <w:bookmarkEnd w:id="261"/>
      <w:r>
        <w:t>&lt;/h3&gt;</w:t>
      </w:r>
    </w:p>
    <w:p w14:paraId="4E041652" w14:textId="31D5010D" w:rsidR="005E5A36" w:rsidRPr="00903DBA" w:rsidRDefault="005E5A36" w:rsidP="005E5A36">
      <w:pPr>
        <w:rPr>
          <w:highlight w:val="white"/>
        </w:rPr>
      </w:pPr>
      <w:proofErr w:type="gramStart"/>
      <w:r w:rsidRPr="00903DBA">
        <w:rPr>
          <w:highlight w:val="white"/>
        </w:rPr>
        <w:t>Similar to</w:t>
      </w:r>
      <w:proofErr w:type="gramEnd"/>
      <w:r w:rsidRPr="00903DBA">
        <w:rPr>
          <w:highlight w:val="white"/>
        </w:rPr>
        <w:t xml:space="preserve">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r>
        <w:t>&lt;h3&gt;</w:t>
      </w:r>
      <w:bookmarkStart w:id="262" w:name="_Toc93320491"/>
      <w:r w:rsidRPr="00903DBA">
        <w:t>The Do Statement</w:t>
      </w:r>
      <w:bookmarkEnd w:id="262"/>
      <w:r>
        <w:t>&lt;/h3&gt;</w:t>
      </w:r>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 xml:space="preserve">We start by backpatching the </w:t>
      </w:r>
      <w:proofErr w:type="gramStart"/>
      <w:r w:rsidR="00441E04">
        <w:rPr>
          <w:highlight w:val="white"/>
        </w:rPr>
        <w:t>next</w:t>
      </w:r>
      <w:r w:rsidR="00E741C6">
        <w:rPr>
          <w:highlight w:val="white"/>
        </w:rPr>
        <w:t>-</w:t>
      </w:r>
      <w:r w:rsidR="00441E04">
        <w:rPr>
          <w:highlight w:val="white"/>
        </w:rPr>
        <w:t>set</w:t>
      </w:r>
      <w:proofErr w:type="gramEnd"/>
      <w:r w:rsidR="00441E04">
        <w:rPr>
          <w:highlight w:val="white"/>
        </w:rPr>
        <w:t xml:space="preserve">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1058389" w:rsidR="00546026" w:rsidRDefault="00546026" w:rsidP="00546026">
      <w:pPr>
        <w:rPr>
          <w:highlight w:val="white"/>
        </w:rPr>
      </w:pPr>
      <w:r>
        <w:rPr>
          <w:highlight w:val="white"/>
        </w:rPr>
        <w:t xml:space="preserve">We backpatch the true-set of the expression and the </w:t>
      </w:r>
      <w:r w:rsidR="00277560">
        <w:rPr>
          <w:highlight w:val="white"/>
        </w:rPr>
        <w:t>continue-set</w:t>
      </w:r>
      <w:r>
        <w:rPr>
          <w:highlight w:val="white"/>
        </w:rPr>
        <w:t xml:space="preserve"> </w:t>
      </w:r>
      <w:r w:rsidR="00441E04">
        <w:rPr>
          <w:highlight w:val="white"/>
        </w:rPr>
        <w:t xml:space="preserve">of the inner statement </w:t>
      </w:r>
      <w:r>
        <w:rPr>
          <w:highlight w:val="white"/>
        </w:rPr>
        <w:t xml:space="preserve">to the beginning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16DEE1AD" w:rsidR="003039E9" w:rsidRPr="00903DBA" w:rsidRDefault="00460F08" w:rsidP="00460F08">
      <w:pPr>
        <w:rPr>
          <w:highlight w:val="white"/>
        </w:rPr>
      </w:pPr>
      <w:r>
        <w:rPr>
          <w:highlight w:val="white"/>
        </w:rPr>
        <w:t xml:space="preserve">The next-set of 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2F7108B" w:rsidR="005E5A36" w:rsidRPr="00903DBA" w:rsidRDefault="00CC1DF4" w:rsidP="0060539D">
      <w:pPr>
        <w:pStyle w:val="Heading3"/>
      </w:pPr>
      <w:r>
        <w:lastRenderedPageBreak/>
        <w:t>&lt;h3&gt;</w:t>
      </w:r>
      <w:bookmarkStart w:id="263" w:name="_Toc93320492"/>
      <w:r w:rsidRPr="00903DBA">
        <w:t xml:space="preserve">The </w:t>
      </w:r>
      <w:proofErr w:type="gramStart"/>
      <w:r w:rsidRPr="00903DBA">
        <w:t>For</w:t>
      </w:r>
      <w:proofErr w:type="gramEnd"/>
      <w:r w:rsidRPr="00903DBA">
        <w:t xml:space="preserve"> Statement</w:t>
      </w:r>
      <w:bookmarkEnd w:id="263"/>
      <w:r>
        <w:t>&lt;/h3&gt;</w:t>
      </w:r>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w:t>
      </w:r>
      <w:proofErr w:type="gramStart"/>
      <w:r w:rsidRPr="00903DBA">
        <w:rPr>
          <w:highlight w:val="white"/>
        </w:rPr>
        <w:t>expression, since</w:t>
      </w:r>
      <w:proofErr w:type="gramEnd"/>
      <w:r w:rsidRPr="00903DBA">
        <w:rPr>
          <w:highlight w:val="white"/>
        </w:rPr>
        <w:t xml:space="preserv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proofErr w:type="gramStart"/>
      <w:r w:rsidR="009C3C27">
        <w:rPr>
          <w:highlight w:val="white"/>
        </w:rPr>
        <w:t>next-set</w:t>
      </w:r>
      <w:proofErr w:type="gramEnd"/>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lastRenderedPageBreak/>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r>
        <w:t>&lt;h3&gt;</w:t>
      </w:r>
      <w:r w:rsidRPr="00903DBA">
        <w:t>The While Statement</w:t>
      </w:r>
      <w:r>
        <w:t>&lt;/h3&gt;</w:t>
      </w:r>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r>
        <w:t>&lt;h3&gt;</w:t>
      </w:r>
      <w:bookmarkStart w:id="264" w:name="_Toc93320493"/>
      <w:r w:rsidRPr="00903DBA">
        <w:t xml:space="preserve">The </w:t>
      </w:r>
      <w:r>
        <w:t>Continue</w:t>
      </w:r>
      <w:r w:rsidRPr="00903DBA">
        <w:t xml:space="preserve"> Statement</w:t>
      </w:r>
      <w:bookmarkEnd w:id="264"/>
      <w:r>
        <w:t>&lt;/h3&gt;</w:t>
      </w:r>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77777777" w:rsidR="00EA070B" w:rsidRPr="00231BC9" w:rsidRDefault="00EA070B" w:rsidP="00EA070B">
      <w:pPr>
        <w:pStyle w:val="Code"/>
        <w:rPr>
          <w:highlight w:val="white"/>
        </w:rPr>
      </w:pPr>
      <w:r w:rsidRPr="00231BC9">
        <w:rPr>
          <w:highlight w:val="white"/>
        </w:rPr>
        <w:t xml:space="preserve">      List&lt;MiddleCode&gt; codeList = new List&lt;MiddleCode&gt;();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t xml:space="preserve">    }</w:t>
      </w:r>
    </w:p>
    <w:p w14:paraId="7B9CF29E" w14:textId="2D6B81CD" w:rsidR="005E5A36" w:rsidRDefault="00CC1DF4" w:rsidP="0060539D">
      <w:pPr>
        <w:pStyle w:val="Heading3"/>
      </w:pPr>
      <w:r>
        <w:t>&lt;h3&gt;</w:t>
      </w:r>
      <w:bookmarkStart w:id="265" w:name="_Toc93320494"/>
      <w:r>
        <w:t xml:space="preserve">The </w:t>
      </w:r>
      <w:r w:rsidRPr="00903DBA">
        <w:t xml:space="preserve">Label and </w:t>
      </w:r>
      <w:proofErr w:type="spellStart"/>
      <w:r>
        <w:t>Goto</w:t>
      </w:r>
      <w:proofErr w:type="spellEnd"/>
      <w:r w:rsidRPr="00903DBA">
        <w:t xml:space="preserve"> Statement</w:t>
      </w:r>
      <w:r>
        <w:t>s</w:t>
      </w:r>
      <w:bookmarkEnd w:id="265"/>
      <w:r>
        <w:t>&lt;/h3&gt;</w:t>
      </w:r>
    </w:p>
    <w:p w14:paraId="44B6A534" w14:textId="34AB98FC"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w:t>
      </w:r>
      <w:proofErr w:type="gramStart"/>
      <w:r w:rsidR="00965090" w:rsidRPr="00965090">
        <w:rPr>
          <w:highlight w:val="white"/>
        </w:rPr>
        <w:t>sets</w:t>
      </w:r>
      <w:proofErr w:type="gramEnd"/>
      <w:r w:rsidR="00965090" w:rsidRPr="00965090">
        <w:rPr>
          <w:highlight w:val="white"/>
        </w:rPr>
        <w:t xml:space="preserve">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162A970D" w14:textId="6C570053" w:rsidR="00592DD8" w:rsidRDefault="005E5A36" w:rsidP="00965090">
      <w:pPr>
        <w:pStyle w:val="Code"/>
        <w:rPr>
          <w:highlight w:val="white"/>
        </w:rPr>
      </w:pPr>
      <w:r w:rsidRPr="00903DBA">
        <w:rPr>
          <w:highlight w:val="white"/>
        </w:rPr>
        <w:t xml:space="preserve">      new Dictionary&lt;string, MiddleCode&gt;();</w:t>
      </w: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lastRenderedPageBreak/>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r>
        <w:t>&lt;h3&gt;</w:t>
      </w:r>
      <w:bookmarkStart w:id="266" w:name="_Toc93320495"/>
      <w:r w:rsidR="00226611">
        <w:t xml:space="preserve">The </w:t>
      </w:r>
      <w:r w:rsidRPr="00903DBA">
        <w:t>Return Statement</w:t>
      </w:r>
      <w:bookmarkEnd w:id="266"/>
      <w:r>
        <w:t>&lt;/h3&gt;</w:t>
      </w:r>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lastRenderedPageBreak/>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r>
        <w:t>&lt;h3&gt;</w:t>
      </w:r>
      <w:bookmarkStart w:id="267" w:name="_Toc93320496"/>
      <w:r w:rsidRPr="00903DBA">
        <w:t>Optional Expression Statement</w:t>
      </w:r>
      <w:bookmarkEnd w:id="267"/>
      <w:r>
        <w:t>&lt;/h3&gt;</w:t>
      </w:r>
    </w:p>
    <w:p w14:paraId="7EA215D7" w14:textId="446017A3" w:rsidR="005E5A36" w:rsidRPr="00903DBA" w:rsidRDefault="005E5A36" w:rsidP="005E5A36">
      <w:r w:rsidRPr="00903DBA">
        <w:t xml:space="preserve">If there is an expression, </w:t>
      </w:r>
      <w:r w:rsidR="00542CF2">
        <w:t xml:space="preserve">and not only a single semicolon, </w:t>
      </w:r>
      <w:proofErr w:type="gramStart"/>
      <w:r w:rsidRPr="00903DBA">
        <w:t>we</w:t>
      </w:r>
      <w:proofErr w:type="gramEnd"/>
      <w:r w:rsidRPr="00903DBA">
        <w:t xml:space="preserv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r>
        <w:t>&lt;h3&gt;</w:t>
      </w:r>
      <w:bookmarkStart w:id="268" w:name="_Toc93320497"/>
      <w:r w:rsidRPr="00903DBA">
        <w:t>Jump Register Statements</w:t>
      </w:r>
      <w:bookmarkEnd w:id="268"/>
      <w:r>
        <w:t>&lt;/h3&gt;</w:t>
      </w:r>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lastRenderedPageBreak/>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r>
        <w:t>&lt;h3&gt;</w:t>
      </w:r>
      <w:bookmarkStart w:id="269" w:name="_Toc93320498"/>
      <w:r w:rsidRPr="00903DBA">
        <w:t>Interrupt Statements</w:t>
      </w:r>
      <w:bookmarkEnd w:id="269"/>
      <w:r>
        <w:t>&lt;/h3&gt;</w:t>
      </w:r>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r>
        <w:t>&lt;h3&gt;</w:t>
      </w:r>
      <w:bookmarkStart w:id="270" w:name="_Toc93320499"/>
      <w:r w:rsidRPr="00903DBA">
        <w:t>System Call Statements</w:t>
      </w:r>
      <w:bookmarkEnd w:id="270"/>
      <w:r>
        <w:t>&lt;/h3&gt;</w:t>
      </w:r>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r>
        <w:t>&lt;h2&gt;</w:t>
      </w:r>
      <w:bookmarkStart w:id="271" w:name="_Toc93320500"/>
      <w:r w:rsidRPr="00903DBA">
        <w:t>Expressions</w:t>
      </w:r>
      <w:bookmarkEnd w:id="271"/>
      <w:r>
        <w:t>&lt;/h2&gt;</w:t>
      </w:r>
    </w:p>
    <w:p w14:paraId="1956C87F" w14:textId="3779D338" w:rsidR="00AE43E1" w:rsidRPr="005B6F32" w:rsidRDefault="00AE43E1" w:rsidP="00AE43E1">
      <w:pPr>
        <w:rPr>
          <w:b/>
          <w:bCs/>
        </w:rPr>
      </w:pPr>
      <w:r>
        <w:t xml:space="preserve">The next section handles the middle code generation of the expressions. </w:t>
      </w:r>
      <w:proofErr w:type="gramStart"/>
      <w:r>
        <w:t>Similar to</w:t>
      </w:r>
      <w:proofErr w:type="gramEnd"/>
      <w:r>
        <w:t xml:space="preserve">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r>
        <w:rPr>
          <w:highlight w:val="white"/>
        </w:rPr>
        <w:t>&lt;h3&gt;</w:t>
      </w:r>
      <w:bookmarkStart w:id="272" w:name="_Toc93320501"/>
      <w:r>
        <w:rPr>
          <w:highlight w:val="white"/>
        </w:rPr>
        <w:t>The Comma Expression</w:t>
      </w:r>
      <w:bookmarkEnd w:id="272"/>
      <w:r>
        <w:rPr>
          <w:highlight w:val="white"/>
        </w:rPr>
        <w:t>&lt;/h3&gt;</w:t>
      </w:r>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r>
        <w:t>&lt;h3&gt;</w:t>
      </w:r>
      <w:bookmarkStart w:id="273" w:name="_Toc93320502"/>
      <w:r w:rsidRPr="00903DBA">
        <w:t>The Assignment Expression</w:t>
      </w:r>
      <w:bookmarkEnd w:id="273"/>
      <w:r>
        <w:t>&lt;/h3&gt;</w:t>
      </w:r>
    </w:p>
    <w:p w14:paraId="5810303C" w14:textId="644663DE" w:rsidR="00D61591" w:rsidRPr="00D61591" w:rsidRDefault="00D61591" w:rsidP="00D61591">
      <w:r>
        <w:t>In C, there are both simple and compound assignment.</w:t>
      </w:r>
      <w:r w:rsidR="004935A1">
        <w:t xml:space="preserve"> The </w:t>
      </w:r>
      <w:r w:rsidR="00D4318D">
        <w:rPr>
          <w:rStyle w:val="KeyWord0"/>
        </w:rPr>
        <w:t>&lt;k&gt;</w:t>
      </w:r>
      <w:r w:rsidR="00D4318D" w:rsidRPr="0090371A">
        <w:rPr>
          <w:rStyle w:val="KeyWord0"/>
        </w:rPr>
        <w:t>AssignmentExpression</w:t>
      </w:r>
      <w:r w:rsidR="00D4318D">
        <w:rPr>
          <w:rStyle w:val="KeyWord0"/>
        </w:rPr>
        <w:t>&lt;/k&gt;</w:t>
      </w:r>
      <w:r w:rsidR="004935A1">
        <w:t xml:space="preserve"> method calls </w:t>
      </w:r>
      <w:r w:rsidR="00D4318D">
        <w:rPr>
          <w:rStyle w:val="KeyWord0"/>
        </w:rPr>
        <w:t>&lt;k&gt;</w:t>
      </w:r>
      <w:r w:rsidR="00D4318D" w:rsidRPr="0090371A">
        <w:rPr>
          <w:rStyle w:val="KeyWord0"/>
        </w:rPr>
        <w:t>Assignment</w:t>
      </w:r>
      <w:r w:rsidR="00D4318D">
        <w:rPr>
          <w:rStyle w:val="KeyWord0"/>
        </w:rPr>
        <w:t>&lt;/k&gt;</w:t>
      </w:r>
      <w:r w:rsidR="004935A1">
        <w:t xml:space="preserve"> with different argument</w:t>
      </w:r>
      <w:r w:rsidR="00134C30">
        <w:t>s</w:t>
      </w:r>
      <w:r w:rsidR="00C03CBB">
        <w:t xml:space="preserve">, </w:t>
      </w:r>
      <w:r w:rsidR="004935A1">
        <w:t>depending on the operator.</w:t>
      </w:r>
    </w:p>
    <w:p w14:paraId="7D6E8494" w14:textId="77777777" w:rsidR="005E5A36" w:rsidRPr="00903DBA" w:rsidRDefault="005E5A36" w:rsidP="005E5A36">
      <w:pPr>
        <w:pStyle w:val="Code"/>
        <w:rPr>
          <w:highlight w:val="white"/>
        </w:rPr>
      </w:pPr>
      <w:r w:rsidRPr="00903DBA">
        <w:rPr>
          <w:highlight w:val="white"/>
        </w:rPr>
        <w:lastRenderedPageBreak/>
        <w:t xml:space="preserve">    public static Expression AssignmentExpression(MiddleOperator middleOp,</w:t>
      </w:r>
    </w:p>
    <w:p w14:paraId="13E10C3E" w14:textId="3D4E04B5" w:rsidR="005E5A36" w:rsidRPr="00903DBA" w:rsidRDefault="007B614C" w:rsidP="005E5A36">
      <w:pPr>
        <w:pStyle w:val="Code"/>
        <w:rPr>
          <w:highlight w:val="white"/>
        </w:rPr>
      </w:pPr>
      <w:r>
        <w:rPr>
          <w:highlight w:val="white"/>
        </w:rPr>
        <w:t xml:space="preserve">   </w:t>
      </w:r>
      <w:r w:rsidR="005E5A36" w:rsidRPr="00903DBA">
        <w:rPr>
          <w:highlight w:val="white"/>
        </w:rPr>
        <w:t xml:space="preserve">                                               Expression leftExpression,</w:t>
      </w:r>
    </w:p>
    <w:p w14:paraId="3B9F5E58" w14:textId="1E526BB3" w:rsidR="005E5A36" w:rsidRPr="00903DBA" w:rsidRDefault="005E5A36" w:rsidP="005E5A36">
      <w:pPr>
        <w:pStyle w:val="Code"/>
        <w:rPr>
          <w:highlight w:val="white"/>
        </w:rPr>
      </w:pPr>
      <w:r w:rsidRPr="00903DBA">
        <w:rPr>
          <w:highlight w:val="white"/>
        </w:rPr>
        <w:t xml:space="preserve">   </w:t>
      </w:r>
      <w:r w:rsidR="007B614C">
        <w:rPr>
          <w:highlight w:val="white"/>
        </w:rPr>
        <w:t xml:space="preserve">   </w:t>
      </w:r>
      <w:r w:rsidRPr="00903DBA">
        <w:rPr>
          <w:highlight w:val="white"/>
        </w:rPr>
        <w:t xml:space="preserve">                                            Expression rightExpression){</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1BF7B8CD"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for the</w:t>
      </w:r>
      <w:r w:rsidR="00817451">
        <w:rPr>
          <w:highlight w:val="white"/>
        </w:rPr>
        <w:t xml:space="preserve"> </w:t>
      </w:r>
      <w:r w:rsidRPr="00903DBA">
        <w:rPr>
          <w:highlight w:val="white"/>
        </w:rPr>
        <w:t>assignment.</w:t>
      </w:r>
    </w:p>
    <w:p w14:paraId="2A890D55" w14:textId="39602C9E" w:rsidR="00E05628" w:rsidRPr="00E05628" w:rsidRDefault="00E05628" w:rsidP="00E05628">
      <w:pPr>
        <w:pStyle w:val="Code"/>
        <w:rPr>
          <w:highlight w:val="white"/>
        </w:rPr>
      </w:pPr>
      <w:r w:rsidRPr="00E05628">
        <w:rPr>
          <w:highlight w:val="white"/>
        </w:rPr>
        <w:t xml:space="preserve">        case MiddleOperator.</w:t>
      </w:r>
      <w:r w:rsidR="00455D0F">
        <w:rPr>
          <w:highlight w:val="white"/>
        </w:rPr>
        <w:t>Add</w:t>
      </w:r>
      <w:r w:rsidRPr="00E05628">
        <w:rPr>
          <w:highlight w:val="white"/>
        </w:rPr>
        <w:t>:</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16607284" w:rsidR="00E05628" w:rsidRPr="00E05628" w:rsidRDefault="00E05628" w:rsidP="00E05628">
      <w:pPr>
        <w:pStyle w:val="Code"/>
        <w:rPr>
          <w:highlight w:val="white"/>
        </w:rPr>
      </w:pPr>
      <w:r w:rsidRPr="00E05628">
        <w:rPr>
          <w:highlight w:val="white"/>
        </w:rPr>
        <w:t xml:space="preserve">        case MiddleOperator.</w:t>
      </w:r>
      <w:r w:rsidR="00455D0F">
        <w:rPr>
          <w:highlight w:val="white"/>
        </w:rPr>
        <w:t>Subtract</w:t>
      </w:r>
      <w:r w:rsidRPr="00E05628">
        <w:rPr>
          <w:highlight w:val="white"/>
        </w:rPr>
        <w:t>:</w:t>
      </w:r>
    </w:p>
    <w:p w14:paraId="696AF8A3" w14:textId="77777777" w:rsidR="0083521A" w:rsidRDefault="00E05628" w:rsidP="00E05628">
      <w:pPr>
        <w:pStyle w:val="Code"/>
        <w:rPr>
          <w:highlight w:val="white"/>
        </w:rPr>
      </w:pPr>
      <w:r w:rsidRPr="00E05628">
        <w:rPr>
          <w:highlight w:val="white"/>
        </w:rPr>
        <w:t xml:space="preserve">          return Assignment(leftExpression,</w:t>
      </w:r>
    </w:p>
    <w:p w14:paraId="4C834BEA" w14:textId="734CFCD0" w:rsidR="00E05628" w:rsidRPr="00E05628" w:rsidRDefault="0083521A" w:rsidP="00E05628">
      <w:pPr>
        <w:pStyle w:val="Code"/>
        <w:rPr>
          <w:highlight w:val="white"/>
        </w:rPr>
      </w:pPr>
      <w:r>
        <w:rPr>
          <w:highlight w:val="white"/>
        </w:rPr>
        <w:t xml:space="preserve">            </w:t>
      </w:r>
      <w:r w:rsidR="00E05628" w:rsidRPr="00E05628">
        <w:rPr>
          <w:highlight w:val="white"/>
        </w:rPr>
        <w:t>SubtractionExpression(leftExpression,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36CCBC3A" w14:textId="21D66E26" w:rsidR="005E5A36" w:rsidRPr="00903DBA" w:rsidRDefault="005E5A36" w:rsidP="0083521A">
      <w:pPr>
        <w:pStyle w:val="Code"/>
        <w:rPr>
          <w:highlight w:val="white"/>
        </w:rPr>
      </w:pPr>
      <w:r w:rsidRPr="00903DBA">
        <w:rPr>
          <w:highlight w:val="white"/>
        </w:rPr>
        <w:t xml:space="preserve">            MultiplyExpression(middleOp, leftExpression,</w:t>
      </w:r>
      <w:r w:rsidR="0083521A">
        <w:rPr>
          <w:highlight w:val="white"/>
        </w:rPr>
        <w:t xml:space="preserve"> </w:t>
      </w:r>
      <w:r w:rsidRPr="00903DBA">
        <w:rPr>
          <w:highlight w:val="white"/>
        </w:rPr>
        <w:t>rightExpression));</w:t>
      </w:r>
    </w:p>
    <w:p w14:paraId="675DD1E3" w14:textId="77777777" w:rsidR="005E5A36" w:rsidRPr="00667065" w:rsidRDefault="005E5A36" w:rsidP="00667065">
      <w:pPr>
        <w:pStyle w:val="Code"/>
        <w:rPr>
          <w:highlight w:val="white"/>
        </w:rPr>
      </w:pPr>
    </w:p>
    <w:p w14:paraId="1D47580C" w14:textId="77777777" w:rsidR="00667065" w:rsidRPr="00667065" w:rsidRDefault="00667065" w:rsidP="00667065">
      <w:pPr>
        <w:pStyle w:val="Code"/>
        <w:rPr>
          <w:highlight w:val="white"/>
        </w:rPr>
      </w:pPr>
      <w:r w:rsidRPr="00667065">
        <w:rPr>
          <w:highlight w:val="white"/>
        </w:rPr>
        <w:t xml:space="preserve">        default:</w:t>
      </w:r>
    </w:p>
    <w:p w14:paraId="55097E47" w14:textId="77777777" w:rsidR="00667065" w:rsidRPr="00667065" w:rsidRDefault="00667065" w:rsidP="00667065">
      <w:pPr>
        <w:pStyle w:val="Code"/>
        <w:rPr>
          <w:highlight w:val="white"/>
        </w:rPr>
      </w:pPr>
      <w:r w:rsidRPr="00667065">
        <w:rPr>
          <w:highlight w:val="white"/>
        </w:rPr>
        <w:t xml:space="preserve">          return Assignment(leftExpression,</w:t>
      </w:r>
    </w:p>
    <w:p w14:paraId="683E534A" w14:textId="77777777" w:rsidR="00667065" w:rsidRPr="00667065" w:rsidRDefault="00667065" w:rsidP="00667065">
      <w:pPr>
        <w:pStyle w:val="Code"/>
        <w:rPr>
          <w:highlight w:val="white"/>
        </w:rPr>
      </w:pPr>
      <w:r w:rsidRPr="00667065">
        <w:rPr>
          <w:highlight w:val="white"/>
        </w:rPr>
        <w:t xml:space="preserve">            BitwiseExpression(middleOp, leftExpression,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191178A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lastRenderedPageBreak/>
        <w:t xml:space="preserve">          if (leftExpression.Symbol.Type.IsBitfield())          {</w:t>
      </w:r>
    </w:p>
    <w:p w14:paraId="072C9C17" w14:textId="77777777" w:rsidR="002228E0" w:rsidRPr="002228E0" w:rsidRDefault="002228E0" w:rsidP="002228E0">
      <w:pPr>
        <w:pStyle w:val="Code"/>
        <w:rPr>
          <w:highlight w:val="white"/>
        </w:rPr>
      </w:pPr>
      <w:r w:rsidRPr="002228E0">
        <w:rPr>
          <w:highlight w:val="white"/>
        </w:rPr>
        <w:t xml:space="preserve">            Symbol maskSymbol = new Symbol(leftExpression.Symbol.Type,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r>
        <w:t>&lt;h3&gt;</w:t>
      </w:r>
      <w:bookmarkStart w:id="274" w:name="_Toc93320503"/>
      <w:r w:rsidRPr="00903DBA">
        <w:t>The Condition Expression</w:t>
      </w:r>
      <w:bookmarkEnd w:id="274"/>
      <w:r>
        <w:t>&lt;/h3&gt;</w:t>
      </w:r>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16A2A1F7"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 new Symbol(maxType);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w:t>
      </w:r>
      <w:proofErr w:type="gramStart"/>
      <w:r w:rsidRPr="00903DBA">
        <w:rPr>
          <w:highlight w:val="white"/>
        </w:rPr>
        <w:t>stack</w:t>
      </w:r>
      <w:proofErr w:type="gramEnd"/>
      <w:r w:rsidRPr="00903DBA">
        <w:rPr>
          <w:highlight w:val="white"/>
        </w:rPr>
        <w:t xml:space="preserve">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lastRenderedPageBreak/>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proofErr w:type="gramStart"/>
      <w:r w:rsidR="009C3C27">
        <w:rPr>
          <w:highlight w:val="white"/>
        </w:rPr>
        <w:t>true-set</w:t>
      </w:r>
      <w:proofErr w:type="gramEnd"/>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proofErr w:type="gramStart"/>
      <w:r>
        <w:rPr>
          <w:highlight w:val="white"/>
        </w:rPr>
        <w:t>Similar to</w:t>
      </w:r>
      <w:proofErr w:type="gramEnd"/>
      <w:r>
        <w:rPr>
          <w:highlight w:val="white"/>
        </w:rPr>
        <w:t xml:space="preserve">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77777777" w:rsidR="00954B59" w:rsidRPr="00954B59" w:rsidRDefault="00954B59" w:rsidP="00954B59">
      <w:pPr>
        <w:pStyle w:val="Code"/>
        <w:rPr>
          <w:highlight w:val="white"/>
        </w:rPr>
      </w:pPr>
      <w:r w:rsidRPr="00954B59">
        <w:rPr>
          <w:highlight w:val="white"/>
        </w:rPr>
        <w:lastRenderedPageBreak/>
        <w:t xml:space="preserve">      MiddleCode targetCode = new MiddleCode(MiddleOperator.Empty);</w:t>
      </w:r>
    </w:p>
    <w:p w14:paraId="5778C917" w14:textId="77777777" w:rsidR="00954B59" w:rsidRPr="00954B59" w:rsidRDefault="00954B59" w:rsidP="00954B59">
      <w:pPr>
        <w:pStyle w:val="Code"/>
        <w:rPr>
          <w:highlight w:val="white"/>
        </w:rPr>
      </w:pPr>
      <w:r w:rsidRPr="00954B59">
        <w:rPr>
          <w:highlight w:val="white"/>
        </w:rPr>
        <w:t xml:space="preserve">      MiddleCode jumpCode = new MiddleCode(MiddleOperator.Jump,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w:t>
      </w:r>
      <w:proofErr w:type="gramStart"/>
      <w:r w:rsidR="00ED4E25">
        <w:rPr>
          <w:highlight w:val="white"/>
        </w:rPr>
        <w:t>in order to</w:t>
      </w:r>
      <w:proofErr w:type="gramEnd"/>
      <w:r w:rsidR="00ED4E25">
        <w:rPr>
          <w:highlight w:val="white"/>
        </w:rPr>
        <w:t xml:space="preserve"> design whether the true of false expression shall be executed.</w:t>
      </w:r>
    </w:p>
    <w:p w14:paraId="065FC2AB" w14:textId="77777777" w:rsidR="00243047" w:rsidRPr="00243047" w:rsidRDefault="00243047" w:rsidP="00243047">
      <w:pPr>
        <w:pStyle w:val="Code"/>
        <w:rPr>
          <w:highlight w:val="white"/>
        </w:rPr>
      </w:pPr>
      <w:r w:rsidRPr="00243047">
        <w:rPr>
          <w:highlight w:val="white"/>
        </w:rPr>
        <w:t xml:space="preserve">      List&lt;MiddleCode&gt; shortList = new List&lt;MiddleCode&gt;();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50C4B764" w:rsidR="00243047" w:rsidRPr="00243047" w:rsidRDefault="00243047" w:rsidP="00243047">
      <w:pPr>
        <w:pStyle w:val="Code"/>
        <w:rPr>
          <w:highlight w:val="white"/>
        </w:rPr>
      </w:pPr>
      <w:r w:rsidRPr="00243047">
        <w:rPr>
          <w:highlight w:val="white"/>
        </w:rPr>
        <w:t xml:space="preserve">      List&lt;MiddleCode&gt; longList = new List&lt;MiddleCode&gt;();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r>
        <w:t>&lt;h3&gt;</w:t>
      </w:r>
      <w:bookmarkStart w:id="275" w:name="_Toc93320504"/>
      <w:r w:rsidRPr="00903DBA">
        <w:t xml:space="preserve">Constant </w:t>
      </w:r>
      <w:r>
        <w:t xml:space="preserve">Integral </w:t>
      </w:r>
      <w:r w:rsidRPr="00903DBA">
        <w:t>Expression</w:t>
      </w:r>
      <w:bookmarkEnd w:id="275"/>
      <w:r>
        <w:t>&lt;/h3&gt;</w:t>
      </w:r>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w:t>
      </w:r>
      <w:proofErr w:type="gramStart"/>
      <w:r w:rsidRPr="00903DBA">
        <w:rPr>
          <w:highlight w:val="white"/>
        </w:rPr>
        <w:t>makes</w:t>
      </w:r>
      <w:proofErr w:type="gramEnd"/>
      <w:r w:rsidRPr="00903DBA">
        <w:rPr>
          <w:highlight w:val="white"/>
        </w:rPr>
        <w:t xml:space="preserve">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r>
        <w:t>&lt;h3&gt;</w:t>
      </w:r>
      <w:bookmarkStart w:id="276" w:name="_Toc93320505"/>
      <w:r>
        <w:t xml:space="preserve">The </w:t>
      </w:r>
      <w:r w:rsidRPr="00903DBA">
        <w:t>Logical Expression</w:t>
      </w:r>
      <w:r>
        <w:t>s</w:t>
      </w:r>
      <w:bookmarkEnd w:id="276"/>
      <w:r>
        <w:t>&lt;/h3&gt;</w:t>
      </w:r>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proofErr w:type="gramStart"/>
      <w:r w:rsidR="009C3C27">
        <w:t>true-set</w:t>
      </w:r>
      <w:proofErr w:type="gramEnd"/>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lastRenderedPageBreak/>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proofErr w:type="gramStart"/>
      <w:r w:rsidR="00A76052">
        <w:rPr>
          <w:highlight w:val="white"/>
        </w:rPr>
        <w:t>false-set</w:t>
      </w:r>
      <w:r w:rsidRPr="00FA571C">
        <w:rPr>
          <w:highlight w:val="white"/>
        </w:rPr>
        <w:t>s</w:t>
      </w:r>
      <w:proofErr w:type="gramEnd"/>
      <w:r w:rsidRPr="00FA571C">
        <w:rPr>
          <w:highlight w:val="white"/>
        </w:rPr>
        <w:t xml:space="preserve">, on the other hand, are different. If the left expression is evaluated to false, we need to evaluate the right expression. Therefore, we backpatch the </w:t>
      </w:r>
      <w:proofErr w:type="gramStart"/>
      <w:r w:rsidR="00A76052">
        <w:rPr>
          <w:highlight w:val="white"/>
        </w:rPr>
        <w:t>false-set</w:t>
      </w:r>
      <w:proofErr w:type="gramEnd"/>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77777777" w:rsidR="00B552CE" w:rsidRPr="00B552CE" w:rsidRDefault="00B552CE" w:rsidP="00B552CE">
      <w:pPr>
        <w:pStyle w:val="Code"/>
        <w:rPr>
          <w:highlight w:val="white"/>
        </w:rPr>
      </w:pPr>
      <w:r w:rsidRPr="00B552CE">
        <w:rPr>
          <w:highlight w:val="white"/>
        </w:rPr>
        <w:t xml:space="preserve">        ISet&lt;MiddleCode&gt; trueSet = new HashSet&lt;MiddleCode&gt;();</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77777777" w:rsidR="00B552CE" w:rsidRPr="00B552CE" w:rsidRDefault="00B552CE" w:rsidP="00B552CE">
      <w:pPr>
        <w:pStyle w:val="Code"/>
        <w:rPr>
          <w:highlight w:val="white"/>
        </w:rPr>
      </w:pPr>
      <w:r w:rsidRPr="00B552CE">
        <w:rPr>
          <w:highlight w:val="white"/>
        </w:rPr>
        <w:t xml:space="preserve">        resultSymbol = new Symbol(trueSet,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proofErr w:type="gramStart"/>
      <w:r w:rsidR="00866B42">
        <w:t>true</w:t>
      </w:r>
      <w:r>
        <w:t>-set</w:t>
      </w:r>
      <w:proofErr w:type="gramEnd"/>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77777777" w:rsidR="00B552CE" w:rsidRPr="00B552CE" w:rsidRDefault="00B552CE" w:rsidP="00B552CE">
      <w:pPr>
        <w:pStyle w:val="Code"/>
        <w:rPr>
          <w:highlight w:val="white"/>
        </w:rPr>
      </w:pPr>
      <w:r w:rsidRPr="00B552CE">
        <w:rPr>
          <w:highlight w:val="white"/>
        </w:rPr>
        <w:t xml:space="preserve">        ISet&lt;MiddleCode&gt; falseSet = new HashSet&lt;MiddleCode&gt;();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77777777" w:rsidR="00B552CE" w:rsidRPr="00B552CE" w:rsidRDefault="00B552CE" w:rsidP="00B552CE">
      <w:pPr>
        <w:pStyle w:val="Code"/>
        <w:rPr>
          <w:highlight w:val="white"/>
        </w:rPr>
      </w:pPr>
      <w:r w:rsidRPr="00B552CE">
        <w:rPr>
          <w:highlight w:val="white"/>
        </w:rPr>
        <w:t xml:space="preserve">        resultSymbol = new Symbol(rightExpression.Symbol.TrueSet,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77777777" w:rsidR="00B552CE" w:rsidRPr="00B552CE" w:rsidRDefault="00B552CE" w:rsidP="00B552CE">
      <w:pPr>
        <w:pStyle w:val="Code"/>
        <w:rPr>
          <w:highlight w:val="white"/>
        </w:rPr>
      </w:pPr>
      <w:r w:rsidRPr="00B552CE">
        <w:rPr>
          <w:highlight w:val="white"/>
        </w:rPr>
        <w:t xml:space="preserve">      List&lt;MiddleCode&gt; shortList = new List&lt;MiddleCode&gt;();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t xml:space="preserve">      shortList.AddRange(rightExpression.ShortList);</w:t>
      </w:r>
    </w:p>
    <w:p w14:paraId="2E32C590" w14:textId="77777777" w:rsidR="00B552CE" w:rsidRPr="00B552CE" w:rsidRDefault="00B552CE" w:rsidP="00B552CE">
      <w:pPr>
        <w:pStyle w:val="Code"/>
        <w:rPr>
          <w:highlight w:val="white"/>
        </w:rPr>
      </w:pPr>
    </w:p>
    <w:p w14:paraId="6CD1F6C2" w14:textId="77777777" w:rsidR="00B552CE" w:rsidRPr="00B552CE" w:rsidRDefault="00B552CE" w:rsidP="00B552CE">
      <w:pPr>
        <w:pStyle w:val="Code"/>
        <w:rPr>
          <w:highlight w:val="white"/>
        </w:rPr>
      </w:pPr>
      <w:r w:rsidRPr="00B552CE">
        <w:rPr>
          <w:highlight w:val="white"/>
        </w:rPr>
        <w:t xml:space="preserve">      List&lt;MiddleCode&gt; longList = new List&lt;MiddleCode&gt;();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5231FBCA" w14:textId="2A8E38A0" w:rsidR="005E5A36" w:rsidRDefault="00CC1DF4" w:rsidP="0060539D">
      <w:pPr>
        <w:pStyle w:val="Heading3"/>
        <w:numPr>
          <w:ilvl w:val="2"/>
          <w:numId w:val="11"/>
        </w:numPr>
        <w:rPr>
          <w:highlight w:val="white"/>
        </w:rPr>
      </w:pPr>
      <w:r>
        <w:rPr>
          <w:highlight w:val="white"/>
        </w:rPr>
        <w:t>&lt;h3&gt;</w:t>
      </w:r>
      <w:bookmarkStart w:id="277" w:name="_Toc93320506"/>
      <w:r w:rsidRPr="008B293C">
        <w:rPr>
          <w:highlight w:val="white"/>
        </w:rPr>
        <w:t xml:space="preserve">Bitwise </w:t>
      </w:r>
      <w:r>
        <w:rPr>
          <w:highlight w:val="white"/>
        </w:rPr>
        <w:t xml:space="preserve">and Shift </w:t>
      </w:r>
      <w:r w:rsidRPr="008B293C">
        <w:rPr>
          <w:highlight w:val="white"/>
        </w:rPr>
        <w:t>Expressions</w:t>
      </w:r>
      <w:bookmarkEnd w:id="277"/>
      <w:r>
        <w:rPr>
          <w:highlight w:val="white"/>
        </w:rPr>
        <w:t>&lt;/h3&gt;</w:t>
      </w:r>
    </w:p>
    <w:p w14:paraId="4FA43687" w14:textId="4AF3DD46" w:rsidR="0079018B" w:rsidRPr="0079018B" w:rsidRDefault="0079018B" w:rsidP="0079018B">
      <w:pPr>
        <w:rPr>
          <w:highlight w:val="white"/>
        </w:rPr>
      </w:pPr>
      <w:r>
        <w:rPr>
          <w:highlight w:val="white"/>
        </w:rPr>
        <w:t xml:space="preserve">There are </w:t>
      </w:r>
      <w:r w:rsidR="000B3696">
        <w:rPr>
          <w:highlight w:val="white"/>
        </w:rPr>
        <w:t xml:space="preserve">the </w:t>
      </w:r>
      <w:r>
        <w:rPr>
          <w:highlight w:val="white"/>
        </w:rPr>
        <w:t>three bitwise operator</w:t>
      </w:r>
      <w:r w:rsidR="00E248B5">
        <w:rPr>
          <w:highlight w:val="white"/>
        </w:rPr>
        <w:t>s</w:t>
      </w:r>
      <w:r>
        <w:rPr>
          <w:highlight w:val="white"/>
        </w:rPr>
        <w:t xml:space="preserve"> </w:t>
      </w:r>
      <w:r w:rsidR="00D4318D">
        <w:rPr>
          <w:rStyle w:val="KeyWord0"/>
          <w:highlight w:val="white"/>
        </w:rPr>
        <w:t>&lt;k&gt;</w:t>
      </w:r>
      <w:r w:rsidR="00D4318D" w:rsidRPr="000B3696">
        <w:rPr>
          <w:rStyle w:val="KeyWord0"/>
          <w:highlight w:val="white"/>
        </w:rPr>
        <w:t>inclusive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r w:rsidR="00D4318D" w:rsidRPr="000B3696">
        <w:rPr>
          <w:rStyle w:val="KeyWord0"/>
          <w:highlight w:val="white"/>
        </w:rPr>
        <w:t>exclusive</w:t>
      </w:r>
      <w:r w:rsidR="00D4318D">
        <w:rPr>
          <w:rStyle w:val="KeyWord0"/>
          <w:highlight w:val="white"/>
        </w:rPr>
        <w:t xml:space="preserve"> </w:t>
      </w:r>
      <w:r w:rsidR="00D4318D" w:rsidRPr="0079018B">
        <w:rPr>
          <w:rStyle w:val="KeyWord0"/>
          <w:highlight w:val="white"/>
        </w:rPr>
        <w:t>or</w:t>
      </w:r>
      <w:r w:rsidR="00D4318D">
        <w:rPr>
          <w:rStyle w:val="KeyWord0"/>
          <w:highlight w:val="white"/>
        </w:rPr>
        <w:t>&lt;/k&gt;</w:t>
      </w:r>
      <w:r>
        <w:rPr>
          <w:highlight w:val="white"/>
        </w:rPr>
        <w:t xml:space="preserve"> (</w:t>
      </w:r>
      <w:r w:rsidR="00D4318D">
        <w:rPr>
          <w:rStyle w:val="KeyWord0"/>
          <w:highlight w:val="white"/>
        </w:rPr>
        <w:t>&lt;k&gt;</w:t>
      </w:r>
      <w:proofErr w:type="spellStart"/>
      <w:r w:rsidR="00D4318D" w:rsidRPr="0079018B">
        <w:rPr>
          <w:rStyle w:val="KeyWord0"/>
          <w:highlight w:val="white"/>
        </w:rPr>
        <w:t>xor</w:t>
      </w:r>
      <w:proofErr w:type="spellEnd"/>
      <w:r w:rsidR="00D4318D">
        <w:rPr>
          <w:rStyle w:val="KeyWord0"/>
          <w:highlight w:val="white"/>
        </w:rPr>
        <w:t>&lt;/k&gt;</w:t>
      </w:r>
      <w:r>
        <w:rPr>
          <w:highlight w:val="white"/>
        </w:rPr>
        <w:t>)</w:t>
      </w:r>
      <w:r w:rsidR="00E248B5">
        <w:rPr>
          <w:highlight w:val="white"/>
        </w:rPr>
        <w:t>,</w:t>
      </w:r>
      <w:r>
        <w:rPr>
          <w:highlight w:val="white"/>
        </w:rPr>
        <w:t xml:space="preserve"> and </w:t>
      </w:r>
      <w:r w:rsidR="00D4318D">
        <w:rPr>
          <w:rStyle w:val="KeyWord0"/>
          <w:highlight w:val="white"/>
        </w:rPr>
        <w:t>&lt;k&gt;</w:t>
      </w:r>
      <w:r w:rsidR="00D4318D" w:rsidRPr="0079018B">
        <w:rPr>
          <w:rStyle w:val="KeyWord0"/>
          <w:highlight w:val="white"/>
        </w:rPr>
        <w:t>and</w:t>
      </w:r>
      <w:r w:rsidR="00D4318D">
        <w:rPr>
          <w:rStyle w:val="KeyWord0"/>
          <w:highlight w:val="white"/>
        </w:rPr>
        <w:t>&lt;/k&gt;</w:t>
      </w:r>
      <w:r w:rsidR="000B3696">
        <w:rPr>
          <w:highlight w:val="white"/>
        </w:rPr>
        <w:t>, as well as the left and right shift operators.</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lastRenderedPageBreak/>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02780D82" w14:textId="77777777" w:rsidR="00ED6D00" w:rsidRPr="00903DBA" w:rsidRDefault="00ED6D00" w:rsidP="00ED6D00">
      <w:pPr>
        <w:rPr>
          <w:highlight w:val="white"/>
        </w:rPr>
      </w:pPr>
      <w:r w:rsidRPr="00903DBA">
        <w:rPr>
          <w:highlight w:val="white"/>
        </w:rPr>
        <w:t>The type of the left and right expression must be integral or pointer. Array, string, and functions are converted to pointers.</w:t>
      </w:r>
    </w:p>
    <w:p w14:paraId="458D2631" w14:textId="67C07949"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(leftExpression.Symbol.Type.IsIntegral(),</w:t>
      </w:r>
    </w:p>
    <w:p w14:paraId="28E24FDB" w14:textId="69C01A42" w:rsidR="00ED6D00" w:rsidRDefault="00ED6D00" w:rsidP="00ED6D00">
      <w:pPr>
        <w:pStyle w:val="Code"/>
        <w:rPr>
          <w:highlight w:val="white"/>
        </w:rPr>
      </w:pPr>
      <w:r w:rsidRPr="00ED6D00">
        <w:rPr>
          <w:highlight w:val="white"/>
        </w:rPr>
        <w:t xml:space="preserve">                   leftExpression</w:t>
      </w:r>
      <w:r>
        <w:rPr>
          <w:highlight w:val="white"/>
        </w:rPr>
        <w:t>,</w:t>
      </w:r>
    </w:p>
    <w:p w14:paraId="52FEF958" w14:textId="2BC9CEB8"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1AB0931E" w14:textId="54738F76" w:rsidR="00ED6D00" w:rsidRPr="00ED6D00" w:rsidRDefault="00ED6D00" w:rsidP="00ED6D00">
      <w:pPr>
        <w:pStyle w:val="Code"/>
        <w:rPr>
          <w:highlight w:val="white"/>
        </w:rPr>
      </w:pPr>
      <w:r w:rsidRPr="00ED6D00">
        <w:rPr>
          <w:highlight w:val="white"/>
        </w:rPr>
        <w:t xml:space="preserve">      </w:t>
      </w:r>
      <w:r w:rsidR="0056352A">
        <w:rPr>
          <w:highlight w:val="white"/>
        </w:rPr>
        <w:t>Error.Check</w:t>
      </w:r>
      <w:r w:rsidRPr="00ED6D00">
        <w:rPr>
          <w:highlight w:val="white"/>
        </w:rPr>
        <w:t>(rightExpression.Symbol.Type.IsIntegral(),</w:t>
      </w:r>
    </w:p>
    <w:p w14:paraId="058751DE" w14:textId="77777777" w:rsidR="00ED6D00" w:rsidRDefault="00ED6D00" w:rsidP="00ED6D00">
      <w:pPr>
        <w:pStyle w:val="Code"/>
        <w:rPr>
          <w:highlight w:val="white"/>
        </w:rPr>
      </w:pPr>
      <w:r w:rsidRPr="00ED6D00">
        <w:rPr>
          <w:highlight w:val="white"/>
        </w:rPr>
        <w:t xml:space="preserve">                   rightExpression,</w:t>
      </w:r>
    </w:p>
    <w:p w14:paraId="030899D4" w14:textId="7CE7D8BB" w:rsidR="00ED6D00" w:rsidRPr="00ED6D00" w:rsidRDefault="00ED6D00" w:rsidP="00ED6D00">
      <w:pPr>
        <w:pStyle w:val="Code"/>
        <w:rPr>
          <w:highlight w:val="white"/>
        </w:rPr>
      </w:pPr>
      <w:r>
        <w:rPr>
          <w:highlight w:val="white"/>
        </w:rPr>
        <w:t xml:space="preserve">                  </w:t>
      </w:r>
      <w:r w:rsidRPr="00ED6D00">
        <w:rPr>
          <w:highlight w:val="white"/>
        </w:rPr>
        <w:t xml:space="preserve"> Message.Invalid_type_in_bitwise_expression);</w:t>
      </w:r>
    </w:p>
    <w:p w14:paraId="0ABF94B1" w14:textId="22AECF88" w:rsidR="00A56EC5" w:rsidRDefault="00D341FC" w:rsidP="00D341FC">
      <w:pPr>
        <w:rPr>
          <w:highlight w:val="white"/>
        </w:rPr>
      </w:pPr>
      <w:r>
        <w:rPr>
          <w:highlight w:val="white"/>
        </w:rPr>
        <w:t xml:space="preserve">In case of a shift operator, the right operand is converted to </w:t>
      </w:r>
      <w:r w:rsidR="00A56EC5">
        <w:rPr>
          <w:highlight w:val="white"/>
        </w:rPr>
        <w:t xml:space="preserve">a one-byte unsigned character, and the result symbol is also given that type. Note that we do not have to cast the left operand, it may </w:t>
      </w:r>
      <w:r w:rsidR="00144E8E">
        <w:rPr>
          <w:highlight w:val="white"/>
        </w:rPr>
        <w:t xml:space="preserve">hold </w:t>
      </w:r>
      <w:r w:rsidR="00A56EC5">
        <w:rPr>
          <w:highlight w:val="white"/>
        </w:rPr>
        <w:t>a value of more than one byte.</w:t>
      </w:r>
    </w:p>
    <w:p w14:paraId="57A4AD10" w14:textId="09BC4B78" w:rsidR="00ED6D00" w:rsidRPr="00ED6D00" w:rsidRDefault="00ED6D00" w:rsidP="00ED6D00">
      <w:pPr>
        <w:pStyle w:val="Code"/>
        <w:rPr>
          <w:highlight w:val="white"/>
        </w:rPr>
      </w:pPr>
      <w:r w:rsidRPr="00ED6D00">
        <w:rPr>
          <w:highlight w:val="white"/>
        </w:rPr>
        <w:t xml:space="preserve">      Symbol resultSymbol;</w:t>
      </w:r>
    </w:p>
    <w:p w14:paraId="63901068" w14:textId="77777777" w:rsidR="00ED6D00" w:rsidRPr="00ED6D00" w:rsidRDefault="00ED6D00" w:rsidP="00ED6D00">
      <w:pPr>
        <w:pStyle w:val="Code"/>
        <w:rPr>
          <w:highlight w:val="white"/>
        </w:rPr>
      </w:pPr>
      <w:r w:rsidRPr="00ED6D00">
        <w:rPr>
          <w:highlight w:val="white"/>
        </w:rPr>
        <w:t xml:space="preserve">      if (MiddleCode.IsShift(middleOp)) {</w:t>
      </w:r>
    </w:p>
    <w:p w14:paraId="28D25E91" w14:textId="77777777" w:rsidR="00ED6D00" w:rsidRPr="00ED6D00" w:rsidRDefault="00ED6D00" w:rsidP="00ED6D00">
      <w:pPr>
        <w:pStyle w:val="Code"/>
        <w:rPr>
          <w:highlight w:val="white"/>
        </w:rPr>
      </w:pPr>
      <w:r w:rsidRPr="00ED6D00">
        <w:rPr>
          <w:highlight w:val="white"/>
        </w:rPr>
        <w:t xml:space="preserve">        rightExpression =</w:t>
      </w:r>
    </w:p>
    <w:p w14:paraId="2982B306" w14:textId="77777777" w:rsidR="00ED6D00" w:rsidRPr="00ED6D00" w:rsidRDefault="00ED6D00" w:rsidP="00ED6D00">
      <w:pPr>
        <w:pStyle w:val="Code"/>
        <w:rPr>
          <w:highlight w:val="white"/>
        </w:rPr>
      </w:pPr>
      <w:r w:rsidRPr="00ED6D00">
        <w:rPr>
          <w:highlight w:val="white"/>
        </w:rPr>
        <w:t xml:space="preserve">          TypeCast.ImplicitCast(rightExpression, Type.UnsignedCharType);</w:t>
      </w:r>
    </w:p>
    <w:p w14:paraId="161AB88F" w14:textId="77777777" w:rsidR="00ED6D00" w:rsidRPr="00ED6D00" w:rsidRDefault="00ED6D00" w:rsidP="00ED6D00">
      <w:pPr>
        <w:pStyle w:val="Code"/>
        <w:rPr>
          <w:highlight w:val="white"/>
        </w:rPr>
      </w:pPr>
      <w:r w:rsidRPr="00ED6D00">
        <w:rPr>
          <w:highlight w:val="white"/>
        </w:rPr>
        <w:t xml:space="preserve">        resultSymbol = new Symbol(leftExpression.Symbol.Type);</w:t>
      </w:r>
    </w:p>
    <w:p w14:paraId="1A271573" w14:textId="77777777" w:rsidR="00ED6D00" w:rsidRPr="00ED6D00" w:rsidRDefault="00ED6D00" w:rsidP="00ED6D00">
      <w:pPr>
        <w:pStyle w:val="Code"/>
        <w:rPr>
          <w:highlight w:val="white"/>
        </w:rPr>
      </w:pPr>
      <w:r w:rsidRPr="00ED6D00">
        <w:rPr>
          <w:highlight w:val="white"/>
        </w:rPr>
        <w:t xml:space="preserve">      }</w:t>
      </w:r>
    </w:p>
    <w:p w14:paraId="002625FA" w14:textId="1306446B" w:rsidR="00ED6D00" w:rsidRPr="00903DBA" w:rsidRDefault="003D0112" w:rsidP="00ED6D00">
      <w:pPr>
        <w:rPr>
          <w:highlight w:val="white"/>
        </w:rPr>
      </w:pPr>
      <w:r>
        <w:rPr>
          <w:highlight w:val="white"/>
        </w:rPr>
        <w:t xml:space="preserve">In case of inclusive or exclusive </w:t>
      </w:r>
      <w:r w:rsidR="00D4318D">
        <w:rPr>
          <w:rStyle w:val="KeyWord0"/>
          <w:highlight w:val="white"/>
        </w:rPr>
        <w:t>&lt;k&gt;</w:t>
      </w:r>
      <w:r w:rsidR="00D4318D" w:rsidRPr="003D0112">
        <w:rPr>
          <w:rStyle w:val="KeyWord0"/>
          <w:highlight w:val="white"/>
        </w:rPr>
        <w:t>or</w:t>
      </w:r>
      <w:r w:rsidR="00D4318D">
        <w:rPr>
          <w:rStyle w:val="KeyWord0"/>
          <w:highlight w:val="white"/>
        </w:rPr>
        <w:t>&lt;/k&gt;</w:t>
      </w:r>
      <w:r>
        <w:rPr>
          <w:highlight w:val="white"/>
        </w:rPr>
        <w:t xml:space="preserve">, or </w:t>
      </w:r>
      <w:r w:rsidR="00D4318D">
        <w:rPr>
          <w:rStyle w:val="KeyWord0"/>
          <w:highlight w:val="white"/>
        </w:rPr>
        <w:t>&lt;k&gt;</w:t>
      </w:r>
      <w:r w:rsidR="00D4318D" w:rsidRPr="003D0112">
        <w:rPr>
          <w:rStyle w:val="KeyWord0"/>
          <w:highlight w:val="white"/>
        </w:rPr>
        <w:t>and</w:t>
      </w:r>
      <w:r w:rsidR="00D4318D">
        <w:rPr>
          <w:rStyle w:val="KeyWord0"/>
          <w:highlight w:val="white"/>
        </w:rPr>
        <w:t>&lt;/k&gt;</w:t>
      </w:r>
      <w:r>
        <w:rPr>
          <w:highlight w:val="white"/>
        </w:rPr>
        <w:t>, w</w:t>
      </w:r>
      <w:r w:rsidR="00ED6D00" w:rsidRPr="00903DBA">
        <w:rPr>
          <w:highlight w:val="white"/>
        </w:rPr>
        <w:t>e find the maximal type of the left and right expression</w:t>
      </w:r>
      <w:r w:rsidR="00D341FC">
        <w:rPr>
          <w:highlight w:val="white"/>
        </w:rPr>
        <w:t xml:space="preserve">, and type </w:t>
      </w:r>
      <w:r w:rsidR="00D341FC" w:rsidRPr="00903DBA">
        <w:rPr>
          <w:highlight w:val="white"/>
        </w:rPr>
        <w:t>cast both expressions into the maximal type.</w:t>
      </w:r>
    </w:p>
    <w:p w14:paraId="459E9692" w14:textId="77777777" w:rsidR="00ED6D00" w:rsidRPr="00ED6D00" w:rsidRDefault="00ED6D00" w:rsidP="00ED6D00">
      <w:pPr>
        <w:pStyle w:val="Code"/>
        <w:rPr>
          <w:highlight w:val="white"/>
        </w:rPr>
      </w:pPr>
      <w:r w:rsidRPr="00ED6D00">
        <w:rPr>
          <w:highlight w:val="white"/>
        </w:rPr>
        <w:t xml:space="preserve">      else {</w:t>
      </w:r>
    </w:p>
    <w:p w14:paraId="78C58F90" w14:textId="77777777" w:rsidR="00ED6D00" w:rsidRPr="00ED6D00" w:rsidRDefault="00ED6D00" w:rsidP="00ED6D00">
      <w:pPr>
        <w:pStyle w:val="Code"/>
        <w:rPr>
          <w:highlight w:val="white"/>
        </w:rPr>
      </w:pPr>
      <w:r w:rsidRPr="00ED6D00">
        <w:rPr>
          <w:highlight w:val="white"/>
        </w:rPr>
        <w:t xml:space="preserve">        Type maxType = TypeCast.MaxType(leftExpression.Symbol.Type,</w:t>
      </w:r>
    </w:p>
    <w:p w14:paraId="4E216E90" w14:textId="77777777" w:rsidR="00ED6D00" w:rsidRPr="00ED6D00" w:rsidRDefault="00ED6D00" w:rsidP="00ED6D00">
      <w:pPr>
        <w:pStyle w:val="Code"/>
        <w:rPr>
          <w:highlight w:val="white"/>
        </w:rPr>
      </w:pPr>
      <w:r w:rsidRPr="00ED6D00">
        <w:rPr>
          <w:highlight w:val="white"/>
        </w:rPr>
        <w:t xml:space="preserve">                                        rightExpression.Symbol.Type);</w:t>
      </w:r>
    </w:p>
    <w:p w14:paraId="739B6FD6" w14:textId="77777777" w:rsidR="00ED6D00" w:rsidRPr="00ED6D00" w:rsidRDefault="00ED6D00" w:rsidP="00ED6D00">
      <w:pPr>
        <w:pStyle w:val="Code"/>
        <w:rPr>
          <w:highlight w:val="white"/>
        </w:rPr>
      </w:pPr>
      <w:r w:rsidRPr="00ED6D00">
        <w:rPr>
          <w:highlight w:val="white"/>
        </w:rPr>
        <w:t xml:space="preserve">        resultSymbol = new Symbol(maxType);</w:t>
      </w:r>
    </w:p>
    <w:p w14:paraId="2D1E69AB" w14:textId="77777777" w:rsidR="00ED6D00" w:rsidRPr="00ED6D00" w:rsidRDefault="00ED6D00" w:rsidP="00ED6D00">
      <w:pPr>
        <w:pStyle w:val="Code"/>
        <w:rPr>
          <w:highlight w:val="white"/>
        </w:rPr>
      </w:pPr>
      <w:r w:rsidRPr="00ED6D00">
        <w:rPr>
          <w:highlight w:val="white"/>
        </w:rPr>
        <w:t xml:space="preserve">        leftExpression = TypeCast.ImplicitCast(leftExpression, maxType);</w:t>
      </w:r>
    </w:p>
    <w:p w14:paraId="02C88198" w14:textId="77777777" w:rsidR="00ED6D00" w:rsidRPr="00ED6D00" w:rsidRDefault="00ED6D00" w:rsidP="00ED6D00">
      <w:pPr>
        <w:pStyle w:val="Code"/>
        <w:rPr>
          <w:highlight w:val="white"/>
        </w:rPr>
      </w:pPr>
      <w:r w:rsidRPr="00ED6D00">
        <w:rPr>
          <w:highlight w:val="white"/>
        </w:rPr>
        <w:t xml:space="preserve">        rightExpression = TypeCast.ImplicitCast(rightExpression, maxType);</w:t>
      </w:r>
    </w:p>
    <w:p w14:paraId="612047BC" w14:textId="77777777" w:rsidR="00ED6D00" w:rsidRPr="00ED6D00" w:rsidRDefault="00ED6D00" w:rsidP="00ED6D00">
      <w:pPr>
        <w:pStyle w:val="Code"/>
        <w:rPr>
          <w:highlight w:val="white"/>
        </w:rPr>
      </w:pPr>
      <w:r w:rsidRPr="00ED6D00">
        <w:rPr>
          <w:highlight w:val="white"/>
        </w:rPr>
        <w:t xml:space="preserve">      }</w:t>
      </w:r>
    </w:p>
    <w:p w14:paraId="48FA13E2" w14:textId="6D11F3E0" w:rsidR="005E5A36" w:rsidRPr="00903DBA" w:rsidRDefault="005E5A36" w:rsidP="005E5A36">
      <w:pPr>
        <w:rPr>
          <w:highlight w:val="white"/>
        </w:rPr>
      </w:pPr>
      <w:r w:rsidRPr="00903DBA">
        <w:rPr>
          <w:highlight w:val="white"/>
        </w:rPr>
        <w:t xml:space="preserve">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resulting expression is simply the short </w:t>
      </w:r>
      <w:r w:rsidR="00E4217F">
        <w:rPr>
          <w:highlight w:val="white"/>
        </w:rPr>
        <w:t xml:space="preserve">and long </w:t>
      </w:r>
      <w:r w:rsidRPr="00903DBA">
        <w:rPr>
          <w:highlight w:val="white"/>
        </w:rPr>
        <w:t>list</w:t>
      </w:r>
      <w:r w:rsidR="00E4217F">
        <w:rPr>
          <w:highlight w:val="white"/>
        </w:rPr>
        <w:t>s</w:t>
      </w:r>
      <w:r w:rsidRPr="00903DBA">
        <w:rPr>
          <w:highlight w:val="white"/>
        </w:rPr>
        <w:t xml:space="preserve">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10F0A71C" w14:textId="77777777" w:rsidR="00E4217F" w:rsidRDefault="00E4217F" w:rsidP="005E5A36">
      <w:pPr>
        <w:pStyle w:val="Code"/>
        <w:rPr>
          <w:highlight w:val="white"/>
        </w:rPr>
      </w:pPr>
    </w:p>
    <w:p w14:paraId="161A991B" w14:textId="64C5BD00"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027158CF" w:rsidR="005E5A36" w:rsidRPr="00903DBA" w:rsidRDefault="000A66A8" w:rsidP="000A66A8">
      <w:pPr>
        <w:rPr>
          <w:highlight w:val="white"/>
        </w:rPr>
      </w:pPr>
      <w:r>
        <w:rPr>
          <w:highlight w:val="white"/>
        </w:rPr>
        <w:t>Finally, we add the middle code instruction for the operation and return the resulting expression.</w:t>
      </w: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64FC72E6" w14:textId="04C36380" w:rsidR="005E5A36" w:rsidRPr="00903DBA" w:rsidRDefault="00CC1DF4" w:rsidP="0060539D">
      <w:pPr>
        <w:pStyle w:val="Heading3"/>
      </w:pPr>
      <w:r>
        <w:lastRenderedPageBreak/>
        <w:t>&lt;h3&gt;</w:t>
      </w:r>
      <w:bookmarkStart w:id="278" w:name="_Toc93320507"/>
      <w:r w:rsidRPr="00903DBA">
        <w:t>Equality and Relation Expressions</w:t>
      </w:r>
      <w:bookmarkEnd w:id="278"/>
      <w:r>
        <w:t>&lt;/h3&gt;</w:t>
      </w:r>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w:t>
      </w:r>
      <w:proofErr w:type="gramStart"/>
      <w:r w:rsidR="005E5A36" w:rsidRPr="00903DBA">
        <w:rPr>
          <w:highlight w:val="white"/>
        </w:rPr>
        <w:t>instruction</w:t>
      </w:r>
      <w:proofErr w:type="gramEnd"/>
      <w:r w:rsidR="005E5A36" w:rsidRPr="00903DBA">
        <w:rPr>
          <w:highlight w:val="white"/>
        </w:rPr>
        <w:t xml:space="preserve">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proofErr w:type="gramStart"/>
      <w:r w:rsidR="00A76052">
        <w:rPr>
          <w:highlight w:val="white"/>
        </w:rPr>
        <w:t>false-set</w:t>
      </w:r>
      <w:proofErr w:type="gramEnd"/>
      <w:r w:rsidR="005E5A36"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15DF993D" w:rsidR="005E5A36" w:rsidRPr="00903DBA" w:rsidRDefault="005E5A36" w:rsidP="005E5A36">
      <w:pPr>
        <w:pStyle w:val="Code"/>
        <w:rPr>
          <w:highlight w:val="white"/>
        </w:rPr>
      </w:pPr>
      <w:r w:rsidRPr="00903DBA">
        <w:rPr>
          <w:highlight w:val="white"/>
        </w:rPr>
        <w:lastRenderedPageBreak/>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37B348DF" w:rsidR="005E5A36" w:rsidRDefault="00CC1DF4" w:rsidP="0060539D">
      <w:pPr>
        <w:pStyle w:val="Heading3"/>
      </w:pPr>
      <w:r>
        <w:t>&lt;h3&gt;</w:t>
      </w:r>
      <w:bookmarkStart w:id="279" w:name="_Toc93320508"/>
      <w:r w:rsidRPr="00903DBA">
        <w:t>Addition Expression</w:t>
      </w:r>
      <w:bookmarkEnd w:id="279"/>
      <w:r>
        <w:t>&lt;/h3&gt;</w:t>
      </w:r>
    </w:p>
    <w:p w14:paraId="6D31F8AF" w14:textId="2BC5F6C8" w:rsidR="00B92E4A" w:rsidRDefault="00B92E4A" w:rsidP="00B92E4A">
      <w:pPr>
        <w:rPr>
          <w:highlight w:val="white"/>
        </w:rPr>
      </w:pPr>
      <w:r>
        <w:rPr>
          <w:highlight w:val="white"/>
        </w:rPr>
        <w:t xml:space="preserve">The addition and subtraction expressions are a little bit </w:t>
      </w:r>
      <w:proofErr w:type="gramStart"/>
      <w:r>
        <w:rPr>
          <w:highlight w:val="white"/>
        </w:rPr>
        <w:t>complicated, since</w:t>
      </w:r>
      <w:proofErr w:type="gramEnd"/>
      <w:r>
        <w:rPr>
          <w:highlight w:val="white"/>
        </w:rPr>
        <w:t xml:space="preserve"> it is possible to perform pointer arithmetic. To begin with, we define the </w:t>
      </w:r>
      <w:r w:rsidR="00D4318D">
        <w:rPr>
          <w:rStyle w:val="KeyWord0"/>
          <w:highlight w:val="white"/>
        </w:rPr>
        <w:t>&lt;k&gt;</w:t>
      </w:r>
      <w:r w:rsidR="00D4318D" w:rsidRPr="00B92E4A">
        <w:rPr>
          <w:rStyle w:val="KeyWord0"/>
          <w:highlight w:val="white"/>
        </w:rPr>
        <w:t>MultiplySize</w:t>
      </w:r>
      <w:r w:rsidR="00D4318D">
        <w:rPr>
          <w:rStyle w:val="KeyWord0"/>
          <w:highlight w:val="white"/>
        </w:rPr>
        <w:t>&lt;/k&gt;</w:t>
      </w:r>
      <w:r>
        <w:rPr>
          <w:highlight w:val="white"/>
        </w:rPr>
        <w:t xml:space="preserve"> method</w:t>
      </w:r>
      <w:r w:rsidR="00294A1E">
        <w:rPr>
          <w:highlight w:val="white"/>
        </w:rPr>
        <w:t xml:space="preserve"> that becomes called by </w:t>
      </w:r>
      <w:r w:rsidR="00D4318D">
        <w:rPr>
          <w:rStyle w:val="KeyWord0"/>
          <w:highlight w:val="white"/>
        </w:rPr>
        <w:t>&lt;k&gt;</w:t>
      </w:r>
      <w:r w:rsidR="00D4318D" w:rsidRPr="00294A1E">
        <w:rPr>
          <w:rStyle w:val="KeyWord0"/>
          <w:highlight w:val="white"/>
        </w:rPr>
        <w:t>AdditionExpression</w:t>
      </w:r>
      <w:r w:rsidR="00D4318D">
        <w:rPr>
          <w:rStyle w:val="KeyWord0"/>
          <w:highlight w:val="white"/>
        </w:rPr>
        <w:t>&lt;/k&gt;</w:t>
      </w:r>
      <w:r w:rsidR="00294A1E">
        <w:rPr>
          <w:highlight w:val="white"/>
        </w:rPr>
        <w:t xml:space="preserve"> and </w:t>
      </w:r>
      <w:r w:rsidR="00D4318D">
        <w:rPr>
          <w:rStyle w:val="KeyWord0"/>
          <w:highlight w:val="white"/>
        </w:rPr>
        <w:t>&lt;k&gt;</w:t>
      </w:r>
      <w:r w:rsidR="00D4318D" w:rsidRPr="00294A1E">
        <w:rPr>
          <w:rStyle w:val="KeyWord0"/>
          <w:highlight w:val="white"/>
        </w:rPr>
        <w:t>SubtractionExpression</w:t>
      </w:r>
      <w:r w:rsidR="00D4318D">
        <w:rPr>
          <w:rStyle w:val="KeyWord0"/>
          <w:highlight w:val="white"/>
        </w:rPr>
        <w:t>&lt;/k&gt;</w:t>
      </w:r>
      <w:r w:rsidR="00294A1E">
        <w:rPr>
          <w:highlight w:val="white"/>
        </w:rPr>
        <w:t xml:space="preserve"> below.</w:t>
      </w:r>
      <w:r w:rsidR="0016460A">
        <w:rPr>
          <w:highlight w:val="white"/>
        </w:rPr>
        <w:t xml:space="preserve"> In case of pointer arithmeti</w:t>
      </w:r>
      <w:r w:rsidR="00EA695E">
        <w:rPr>
          <w:highlight w:val="white"/>
        </w:rPr>
        <w:t>c</w:t>
      </w:r>
      <w:r w:rsidR="0016460A">
        <w:rPr>
          <w:highlight w:val="white"/>
        </w:rPr>
        <w:t>, it</w:t>
      </w:r>
      <w:r w:rsidR="00A36CAE">
        <w:rPr>
          <w:highlight w:val="white"/>
        </w:rPr>
        <w:t xml:space="preserve"> generates code to</w:t>
      </w:r>
      <w:r w:rsidR="0016460A">
        <w:rPr>
          <w:highlight w:val="white"/>
        </w:rPr>
        <w:t xml:space="preserve"> multipl</w:t>
      </w:r>
      <w:r w:rsidR="00A36CAE">
        <w:rPr>
          <w:highlight w:val="white"/>
        </w:rPr>
        <w:t>y</w:t>
      </w:r>
      <w:r w:rsidR="0016460A">
        <w:rPr>
          <w:highlight w:val="white"/>
        </w:rPr>
        <w:t xml:space="preserve"> the integral operand by the size of the pointer</w:t>
      </w:r>
      <w:r w:rsidR="00C65B4D">
        <w:rPr>
          <w:highlight w:val="white"/>
        </w:rPr>
        <w:t>’s</w:t>
      </w:r>
      <w:r w:rsidR="0016460A">
        <w:rPr>
          <w:highlight w:val="white"/>
        </w:rPr>
        <w:t xml:space="preserve"> type</w:t>
      </w:r>
      <w:r w:rsidR="00EA695E">
        <w:rPr>
          <w:highlight w:val="white"/>
        </w:rPr>
        <w:t>,</w:t>
      </w:r>
      <w:r w:rsidR="00A36CAE">
        <w:rPr>
          <w:highlight w:val="white"/>
        </w:rPr>
        <w:t xml:space="preserve"> unless</w:t>
      </w:r>
      <w:r w:rsidR="00EA695E">
        <w:rPr>
          <w:highlight w:val="white"/>
        </w:rPr>
        <w:t xml:space="preserve"> the type size is one byte.</w:t>
      </w:r>
    </w:p>
    <w:p w14:paraId="25DB6E3F" w14:textId="77777777" w:rsidR="002024F9" w:rsidRPr="002024F9" w:rsidRDefault="002024F9" w:rsidP="002024F9">
      <w:pPr>
        <w:pStyle w:val="Code"/>
        <w:rPr>
          <w:highlight w:val="white"/>
        </w:rPr>
      </w:pPr>
      <w:r w:rsidRPr="002024F9">
        <w:rPr>
          <w:highlight w:val="white"/>
        </w:rPr>
        <w:t xml:space="preserve">    public static Expression MultiplySize(Expression arrayExpression,</w:t>
      </w:r>
    </w:p>
    <w:p w14:paraId="6E21229A" w14:textId="77777777" w:rsidR="002024F9" w:rsidRPr="002024F9" w:rsidRDefault="002024F9" w:rsidP="002024F9">
      <w:pPr>
        <w:pStyle w:val="Code"/>
        <w:rPr>
          <w:highlight w:val="white"/>
        </w:rPr>
      </w:pPr>
      <w:r w:rsidRPr="002024F9">
        <w:rPr>
          <w:highlight w:val="white"/>
        </w:rPr>
        <w:t xml:space="preserve">                                          Expression indexExpression) {</w:t>
      </w:r>
    </w:p>
    <w:p w14:paraId="0549E3B9" w14:textId="77777777" w:rsidR="0043269F" w:rsidRPr="0043269F" w:rsidRDefault="0043269F" w:rsidP="0043269F">
      <w:pPr>
        <w:pStyle w:val="Code"/>
        <w:rPr>
          <w:highlight w:val="white"/>
        </w:rPr>
      </w:pPr>
      <w:r w:rsidRPr="0043269F">
        <w:rPr>
          <w:highlight w:val="white"/>
        </w:rPr>
        <w:t xml:space="preserve">      Type arrayType = arrayExpression.Symbol.Type;</w:t>
      </w:r>
    </w:p>
    <w:p w14:paraId="7EB1F241" w14:textId="7A5156F4" w:rsidR="0043269F" w:rsidRPr="0043269F" w:rsidRDefault="00F72A02" w:rsidP="00F72A02">
      <w:pPr>
        <w:rPr>
          <w:highlight w:val="white"/>
        </w:rPr>
      </w:pPr>
      <w:r>
        <w:rPr>
          <w:highlight w:val="white"/>
        </w:rPr>
        <w:t>If the arra</w:t>
      </w:r>
      <w:r w:rsidR="00CF02F1">
        <w:rPr>
          <w:highlight w:val="white"/>
        </w:rPr>
        <w:t>y</w:t>
      </w:r>
      <w:r>
        <w:rPr>
          <w:highlight w:val="white"/>
        </w:rPr>
        <w:t xml:space="preserve"> type is void of function, we report an error</w:t>
      </w:r>
      <w:r w:rsidR="003309D2">
        <w:rPr>
          <w:highlight w:val="white"/>
        </w:rPr>
        <w:t>, since it is not possible to perform pointer arithmetic on those types.</w:t>
      </w:r>
    </w:p>
    <w:p w14:paraId="0BA79919" w14:textId="7EC6E479" w:rsidR="0043269F" w:rsidRPr="0043269F" w:rsidRDefault="0043269F" w:rsidP="0043269F">
      <w:pPr>
        <w:pStyle w:val="Code"/>
        <w:rPr>
          <w:highlight w:val="white"/>
        </w:rPr>
      </w:pPr>
      <w:r w:rsidRPr="0043269F">
        <w:rPr>
          <w:highlight w:val="white"/>
        </w:rPr>
        <w:t xml:space="preserve">      </w:t>
      </w:r>
      <w:r w:rsidR="0056352A">
        <w:rPr>
          <w:highlight w:val="white"/>
        </w:rPr>
        <w:t>Error.Check</w:t>
      </w:r>
      <w:r w:rsidRPr="0043269F">
        <w:rPr>
          <w:highlight w:val="white"/>
        </w:rPr>
        <w:t>(!arrayType.PointerOrArrayType.IsVoid() &amp;&amp;</w:t>
      </w:r>
    </w:p>
    <w:p w14:paraId="37A8F820" w14:textId="77777777" w:rsidR="0043269F" w:rsidRPr="0043269F" w:rsidRDefault="0043269F" w:rsidP="0043269F">
      <w:pPr>
        <w:pStyle w:val="Code"/>
        <w:rPr>
          <w:highlight w:val="white"/>
        </w:rPr>
      </w:pPr>
      <w:r w:rsidRPr="0043269F">
        <w:rPr>
          <w:highlight w:val="white"/>
        </w:rPr>
        <w:t xml:space="preserve">                   !arrayType.PointerArrayOrStringType.IsFunction(),</w:t>
      </w:r>
    </w:p>
    <w:p w14:paraId="44E35D7E" w14:textId="77777777" w:rsidR="00257609" w:rsidRDefault="0043269F" w:rsidP="0043269F">
      <w:pPr>
        <w:pStyle w:val="Code"/>
        <w:rPr>
          <w:highlight w:val="white"/>
        </w:rPr>
      </w:pPr>
      <w:r w:rsidRPr="0043269F">
        <w:rPr>
          <w:highlight w:val="white"/>
        </w:rPr>
        <w:t xml:space="preserve">                   arrayExpression, Message.</w:t>
      </w:r>
    </w:p>
    <w:p w14:paraId="6843A543" w14:textId="51E6F6E9" w:rsidR="0043269F" w:rsidRPr="0043269F" w:rsidRDefault="00257609" w:rsidP="0043269F">
      <w:pPr>
        <w:pStyle w:val="Code"/>
        <w:rPr>
          <w:highlight w:val="white"/>
        </w:rPr>
      </w:pPr>
      <w:r>
        <w:rPr>
          <w:highlight w:val="white"/>
        </w:rPr>
        <w:t xml:space="preserve">                   </w:t>
      </w:r>
      <w:r w:rsidR="00B326F3">
        <w:rPr>
          <w:highlight w:val="white"/>
        </w:rPr>
        <w:t>Invalid_pointer_type_in_addition_expression</w:t>
      </w:r>
      <w:r w:rsidR="0043269F" w:rsidRPr="0043269F">
        <w:rPr>
          <w:highlight w:val="white"/>
        </w:rPr>
        <w:t>);</w:t>
      </w:r>
    </w:p>
    <w:p w14:paraId="0627D9AE" w14:textId="77777777" w:rsidR="0043269F" w:rsidRPr="0043269F" w:rsidRDefault="0043269F" w:rsidP="0043269F">
      <w:pPr>
        <w:pStyle w:val="Code"/>
        <w:rPr>
          <w:highlight w:val="white"/>
        </w:rPr>
      </w:pPr>
    </w:p>
    <w:p w14:paraId="41D68FA0" w14:textId="77777777" w:rsidR="0043269F" w:rsidRPr="0043269F" w:rsidRDefault="0043269F" w:rsidP="0043269F">
      <w:pPr>
        <w:pStyle w:val="Code"/>
        <w:rPr>
          <w:highlight w:val="white"/>
        </w:rPr>
      </w:pPr>
      <w:r w:rsidRPr="0043269F">
        <w:rPr>
          <w:highlight w:val="white"/>
        </w:rPr>
        <w:t xml:space="preserve">      int arrayTypeSize = arrayType.PointerArrayOrStringType.Size();</w:t>
      </w:r>
    </w:p>
    <w:p w14:paraId="6632CA36" w14:textId="77777777" w:rsidR="002024F9" w:rsidRPr="002024F9" w:rsidRDefault="002024F9" w:rsidP="002024F9">
      <w:pPr>
        <w:pStyle w:val="Code"/>
        <w:rPr>
          <w:highlight w:val="white"/>
        </w:rPr>
      </w:pPr>
      <w:r w:rsidRPr="002024F9">
        <w:rPr>
          <w:highlight w:val="white"/>
        </w:rPr>
        <w:t xml:space="preserve">      if (arrayTypeSize &gt; 1) {</w:t>
      </w:r>
    </w:p>
    <w:p w14:paraId="458468D0" w14:textId="77777777" w:rsidR="002024F9" w:rsidRPr="002024F9" w:rsidRDefault="002024F9" w:rsidP="002024F9">
      <w:pPr>
        <w:pStyle w:val="Code"/>
        <w:rPr>
          <w:highlight w:val="white"/>
        </w:rPr>
      </w:pPr>
      <w:r w:rsidRPr="002024F9">
        <w:rPr>
          <w:highlight w:val="white"/>
        </w:rPr>
        <w:t xml:space="preserve">        Symbol sizeSymbol =</w:t>
      </w:r>
    </w:p>
    <w:p w14:paraId="7808DD24" w14:textId="77777777" w:rsidR="002024F9" w:rsidRDefault="002024F9" w:rsidP="002024F9">
      <w:pPr>
        <w:pStyle w:val="Code"/>
        <w:rPr>
          <w:highlight w:val="white"/>
        </w:rPr>
      </w:pPr>
      <w:r w:rsidRPr="002024F9">
        <w:rPr>
          <w:highlight w:val="white"/>
        </w:rPr>
        <w:t xml:space="preserve">          new Symbol(indexExpression.Symbol.Type,</w:t>
      </w:r>
    </w:p>
    <w:p w14:paraId="03B5BC52" w14:textId="25B24928" w:rsidR="002024F9" w:rsidRPr="002024F9" w:rsidRDefault="002024F9" w:rsidP="002024F9">
      <w:pPr>
        <w:pStyle w:val="Code"/>
        <w:rPr>
          <w:highlight w:val="white"/>
        </w:rPr>
      </w:pPr>
      <w:r>
        <w:rPr>
          <w:highlight w:val="white"/>
        </w:rPr>
        <w:t xml:space="preserve">                    </w:t>
      </w:r>
      <w:r w:rsidRPr="002024F9">
        <w:rPr>
          <w:highlight w:val="white"/>
        </w:rPr>
        <w:t xml:space="preserve"> new BigInteger(arrayTypeSize));</w:t>
      </w:r>
    </w:p>
    <w:p w14:paraId="6E065793" w14:textId="77777777" w:rsidR="002024F9" w:rsidRPr="002024F9" w:rsidRDefault="002024F9" w:rsidP="002024F9">
      <w:pPr>
        <w:pStyle w:val="Code"/>
        <w:rPr>
          <w:highlight w:val="white"/>
        </w:rPr>
      </w:pPr>
      <w:r w:rsidRPr="002024F9">
        <w:rPr>
          <w:highlight w:val="white"/>
        </w:rPr>
        <w:t xml:space="preserve">        Expression sizeExpression = new Expression(sizeSymbol);</w:t>
      </w:r>
    </w:p>
    <w:p w14:paraId="045A8EAD" w14:textId="77777777" w:rsidR="002024F9" w:rsidRPr="002024F9" w:rsidRDefault="002024F9" w:rsidP="002024F9">
      <w:pPr>
        <w:pStyle w:val="Code"/>
        <w:rPr>
          <w:highlight w:val="white"/>
        </w:rPr>
      </w:pPr>
      <w:r w:rsidRPr="002024F9">
        <w:rPr>
          <w:highlight w:val="white"/>
        </w:rPr>
        <w:t xml:space="preserve">        indexExpression =</w:t>
      </w:r>
    </w:p>
    <w:p w14:paraId="21204875" w14:textId="77777777" w:rsidR="002024F9" w:rsidRPr="002024F9" w:rsidRDefault="002024F9" w:rsidP="002024F9">
      <w:pPr>
        <w:pStyle w:val="Code"/>
        <w:rPr>
          <w:highlight w:val="white"/>
        </w:rPr>
      </w:pPr>
      <w:r w:rsidRPr="002024F9">
        <w:rPr>
          <w:highlight w:val="white"/>
        </w:rPr>
        <w:t xml:space="preserve">          MultiplyExpression(MiddleOperator.Multiply, indexExpression,</w:t>
      </w:r>
    </w:p>
    <w:p w14:paraId="6E888086" w14:textId="77777777" w:rsidR="002024F9" w:rsidRPr="002024F9" w:rsidRDefault="002024F9" w:rsidP="002024F9">
      <w:pPr>
        <w:pStyle w:val="Code"/>
        <w:rPr>
          <w:highlight w:val="white"/>
        </w:rPr>
      </w:pPr>
      <w:r w:rsidRPr="002024F9">
        <w:rPr>
          <w:highlight w:val="white"/>
        </w:rPr>
        <w:t xml:space="preserve">                             sizeExpression);</w:t>
      </w:r>
    </w:p>
    <w:p w14:paraId="05B79496" w14:textId="77777777" w:rsidR="002024F9" w:rsidRPr="002024F9" w:rsidRDefault="002024F9" w:rsidP="002024F9">
      <w:pPr>
        <w:pStyle w:val="Code"/>
        <w:rPr>
          <w:highlight w:val="white"/>
        </w:rPr>
      </w:pPr>
      <w:r w:rsidRPr="002024F9">
        <w:rPr>
          <w:highlight w:val="white"/>
        </w:rPr>
        <w:t xml:space="preserve">      }</w:t>
      </w:r>
    </w:p>
    <w:p w14:paraId="6ECBF45D" w14:textId="77777777" w:rsidR="002024F9" w:rsidRPr="002024F9" w:rsidRDefault="002024F9" w:rsidP="002024F9">
      <w:pPr>
        <w:pStyle w:val="Code"/>
        <w:rPr>
          <w:highlight w:val="white"/>
        </w:rPr>
      </w:pPr>
    </w:p>
    <w:p w14:paraId="216A84A1" w14:textId="77777777" w:rsidR="002024F9" w:rsidRPr="002024F9" w:rsidRDefault="002024F9" w:rsidP="002024F9">
      <w:pPr>
        <w:pStyle w:val="Code"/>
        <w:rPr>
          <w:highlight w:val="white"/>
        </w:rPr>
      </w:pPr>
      <w:r w:rsidRPr="002024F9">
        <w:rPr>
          <w:highlight w:val="white"/>
        </w:rPr>
        <w:t xml:space="preserve">      return TypeCast.ImplicitCast(indexExpression, arrayType);</w:t>
      </w:r>
    </w:p>
    <w:p w14:paraId="0E6EDD3F" w14:textId="77777777" w:rsidR="002024F9" w:rsidRPr="002024F9" w:rsidRDefault="002024F9" w:rsidP="002024F9">
      <w:pPr>
        <w:pStyle w:val="Code"/>
        <w:rPr>
          <w:highlight w:val="white"/>
        </w:rPr>
      </w:pPr>
      <w:r w:rsidRPr="002024F9">
        <w:rPr>
          <w:highlight w:val="white"/>
        </w:rPr>
        <w:t xml:space="preserve">    }</w:t>
      </w:r>
    </w:p>
    <w:p w14:paraId="677ACDB1" w14:textId="77777777" w:rsidR="00B92E4A" w:rsidRDefault="00B92E4A" w:rsidP="002B4DCC">
      <w:pPr>
        <w:pStyle w:val="Code"/>
        <w:rPr>
          <w:highlight w:val="white"/>
        </w:rPr>
      </w:pPr>
    </w:p>
    <w:p w14:paraId="385DF7F4" w14:textId="5E2C6064" w:rsidR="002B4DCC" w:rsidRPr="002B4DCC" w:rsidRDefault="002B4DCC" w:rsidP="002B4DCC">
      <w:pPr>
        <w:pStyle w:val="Code"/>
        <w:rPr>
          <w:highlight w:val="white"/>
        </w:rPr>
      </w:pPr>
      <w:r w:rsidRPr="002B4DCC">
        <w:rPr>
          <w:highlight w:val="white"/>
        </w:rPr>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46D6EFC" w:rsidR="00B74900" w:rsidRDefault="008C4970" w:rsidP="00BC5213">
      <w:pPr>
        <w:pStyle w:val="ListParagraph"/>
        <w:numPr>
          <w:ilvl w:val="0"/>
          <w:numId w:val="180"/>
        </w:numPr>
        <w:rPr>
          <w:highlight w:val="white"/>
        </w:rPr>
      </w:pPr>
      <w:r>
        <w:rPr>
          <w:highlight w:val="white"/>
        </w:rPr>
        <w:t xml:space="preserve">&lt;l&gt;Both types are </w:t>
      </w:r>
      <w:proofErr w:type="gramStart"/>
      <w:r>
        <w:rPr>
          <w:highlight w:val="white"/>
        </w:rPr>
        <w:t>arithmetic.&lt;</w:t>
      </w:r>
      <w:proofErr w:type="gramEnd"/>
      <w:r>
        <w:rPr>
          <w:highlight w:val="white"/>
        </w:rPr>
        <w:t>/l&gt;</w:t>
      </w:r>
    </w:p>
    <w:p w14:paraId="130AA854" w14:textId="532115E9" w:rsidR="00B74900" w:rsidRPr="00BC5213" w:rsidRDefault="008C4970" w:rsidP="00BC5213">
      <w:pPr>
        <w:pStyle w:val="ListParagraph"/>
        <w:numPr>
          <w:ilvl w:val="0"/>
          <w:numId w:val="180"/>
        </w:numPr>
        <w:rPr>
          <w:highlight w:val="white"/>
        </w:rPr>
      </w:pPr>
      <w:r>
        <w:rPr>
          <w:highlight w:val="white"/>
        </w:rPr>
        <w:t>&lt;l&gt;</w:t>
      </w:r>
      <w:r w:rsidRPr="00BC5213">
        <w:rPr>
          <w:highlight w:val="white"/>
        </w:rPr>
        <w:t>The left type is a pointer</w:t>
      </w:r>
      <w:r>
        <w:rPr>
          <w:highlight w:val="white"/>
        </w:rPr>
        <w:t xml:space="preserve">, </w:t>
      </w:r>
      <w:r w:rsidRPr="00BC5213">
        <w:rPr>
          <w:highlight w:val="white"/>
        </w:rPr>
        <w:t xml:space="preserve">array, </w:t>
      </w:r>
      <w:r>
        <w:rPr>
          <w:highlight w:val="white"/>
        </w:rPr>
        <w:t xml:space="preserve">or string, </w:t>
      </w:r>
      <w:r w:rsidRPr="00BC5213">
        <w:rPr>
          <w:highlight w:val="white"/>
        </w:rPr>
        <w:t xml:space="preserve">and the right type is an </w:t>
      </w:r>
      <w:proofErr w:type="gramStart"/>
      <w:r w:rsidRPr="00BC5213">
        <w:rPr>
          <w:highlight w:val="white"/>
        </w:rPr>
        <w:t>integral.</w:t>
      </w:r>
      <w:r>
        <w:rPr>
          <w:highlight w:val="white"/>
        </w:rPr>
        <w:t>&lt;</w:t>
      </w:r>
      <w:proofErr w:type="gramEnd"/>
      <w:r>
        <w:rPr>
          <w:highlight w:val="white"/>
        </w:rPr>
        <w:t>/l&gt;</w:t>
      </w:r>
    </w:p>
    <w:p w14:paraId="4D083F0C" w14:textId="3EDC7C1F" w:rsidR="0057615E" w:rsidRDefault="008C4970" w:rsidP="00BC5213">
      <w:pPr>
        <w:pStyle w:val="ListParagraph"/>
        <w:numPr>
          <w:ilvl w:val="0"/>
          <w:numId w:val="180"/>
        </w:numPr>
        <w:rPr>
          <w:highlight w:val="white"/>
        </w:rPr>
      </w:pPr>
      <w:r>
        <w:rPr>
          <w:highlight w:val="white"/>
        </w:rPr>
        <w:t>&lt;l&gt;</w:t>
      </w:r>
      <w:r w:rsidRPr="00BC5213">
        <w:rPr>
          <w:highlight w:val="white"/>
        </w:rPr>
        <w:t>The left type is an integral, and the right type is a pointer</w:t>
      </w:r>
      <w:r>
        <w:rPr>
          <w:highlight w:val="white"/>
        </w:rPr>
        <w:t xml:space="preserve">, </w:t>
      </w:r>
      <w:r w:rsidRPr="00BC5213">
        <w:rPr>
          <w:highlight w:val="white"/>
        </w:rPr>
        <w:t>array</w:t>
      </w:r>
      <w:r>
        <w:rPr>
          <w:highlight w:val="white"/>
        </w:rPr>
        <w:t xml:space="preserve">, or </w:t>
      </w:r>
      <w:proofErr w:type="gramStart"/>
      <w:r>
        <w:rPr>
          <w:highlight w:val="white"/>
        </w:rPr>
        <w:t>string.&lt;</w:t>
      </w:r>
      <w:proofErr w:type="gramEnd"/>
      <w:r>
        <w:rPr>
          <w:highlight w:val="white"/>
        </w:rPr>
        <w:t>/l&gt;</w:t>
      </w:r>
    </w:p>
    <w:p w14:paraId="21346D3B" w14:textId="3C2A821B" w:rsidR="002A64B7" w:rsidRPr="00BC5213" w:rsidRDefault="0057615E" w:rsidP="004929FB">
      <w:pPr>
        <w:rPr>
          <w:highlight w:val="white"/>
        </w:rPr>
      </w:pPr>
      <w:r>
        <w:rPr>
          <w:highlight w:val="white"/>
        </w:rPr>
        <w:t xml:space="preserve">In case of </w:t>
      </w:r>
      <w:r w:rsidR="00764E5B">
        <w:rPr>
          <w:highlight w:val="white"/>
        </w:rPr>
        <w:t xml:space="preserve">a </w:t>
      </w:r>
      <w:r>
        <w:rPr>
          <w:highlight w:val="white"/>
        </w:rPr>
        <w:t>pointer, it</w:t>
      </w:r>
      <w:r w:rsidR="00C04BD7">
        <w:rPr>
          <w:highlight w:val="white"/>
        </w:rPr>
        <w:t>s</w:t>
      </w:r>
      <w:r>
        <w:rPr>
          <w:highlight w:val="white"/>
        </w:rPr>
        <w:t xml:space="preserve"> </w:t>
      </w:r>
      <w:r w:rsidR="004929FB">
        <w:rPr>
          <w:highlight w:val="white"/>
        </w:rPr>
        <w:t>pointer type</w:t>
      </w:r>
      <w:r w:rsidR="00C04BD7">
        <w:rPr>
          <w:highlight w:val="white"/>
        </w:rPr>
        <w:t xml:space="preserve"> </w:t>
      </w:r>
      <w:r w:rsidR="004929FB">
        <w:rPr>
          <w:highlight w:val="white"/>
        </w:rPr>
        <w:t xml:space="preserve">must not be </w:t>
      </w:r>
      <w:r w:rsidR="00FB7BD0">
        <w:rPr>
          <w:highlight w:val="white"/>
        </w:rPr>
        <w:t>void or function.</w:t>
      </w:r>
    </w:p>
    <w:p w14:paraId="38BBB2D7" w14:textId="0DF75695" w:rsidR="007D5DBE" w:rsidRPr="007D5DBE" w:rsidRDefault="007D5DBE" w:rsidP="007D5DBE">
      <w:pPr>
        <w:pStyle w:val="Code"/>
        <w:rPr>
          <w:highlight w:val="white"/>
        </w:rPr>
      </w:pPr>
      <w:r w:rsidRPr="007D5DBE">
        <w:rPr>
          <w:highlight w:val="white"/>
        </w:rPr>
        <w:t xml:space="preserve">      </w:t>
      </w:r>
      <w:r w:rsidR="0056352A">
        <w:rPr>
          <w:highlight w:val="white"/>
        </w:rPr>
        <w:t>Error.Check</w:t>
      </w:r>
      <w:r w:rsidRPr="007D5DBE">
        <w:rPr>
          <w:highlight w:val="white"/>
        </w:rPr>
        <w:t>((leftType.IsArithmetic() &amp;&amp; rightType.IsArithmetic()) ||</w:t>
      </w:r>
    </w:p>
    <w:p w14:paraId="13C8C071" w14:textId="77777777" w:rsidR="007D5DBE" w:rsidRPr="007D5DBE" w:rsidRDefault="007D5DBE" w:rsidP="007D5DBE">
      <w:pPr>
        <w:pStyle w:val="Code"/>
        <w:rPr>
          <w:highlight w:val="white"/>
        </w:rPr>
      </w:pPr>
      <w:r w:rsidRPr="007D5DBE">
        <w:rPr>
          <w:highlight w:val="white"/>
        </w:rPr>
        <w:t xml:space="preserve">                   (leftType.IsPointerArrayOrString() &amp;&amp;</w:t>
      </w:r>
    </w:p>
    <w:p w14:paraId="178B7CD4" w14:textId="77777777" w:rsidR="007D5DBE" w:rsidRPr="007D5DBE" w:rsidRDefault="007D5DBE" w:rsidP="007D5DBE">
      <w:pPr>
        <w:pStyle w:val="Code"/>
        <w:rPr>
          <w:highlight w:val="white"/>
        </w:rPr>
      </w:pPr>
      <w:r w:rsidRPr="007D5DBE">
        <w:rPr>
          <w:highlight w:val="white"/>
        </w:rPr>
        <w:t xml:space="preserve">                    rightType.IsIntegral()) ||</w:t>
      </w:r>
    </w:p>
    <w:p w14:paraId="5D409952" w14:textId="77777777" w:rsidR="007D5DBE" w:rsidRPr="007D5DBE" w:rsidRDefault="007D5DBE" w:rsidP="007D5DBE">
      <w:pPr>
        <w:pStyle w:val="Code"/>
        <w:rPr>
          <w:highlight w:val="white"/>
        </w:rPr>
      </w:pPr>
      <w:r w:rsidRPr="007D5DBE">
        <w:rPr>
          <w:highlight w:val="white"/>
        </w:rPr>
        <w:t xml:space="preserve">                   (leftType.IsIntegral() &amp;&amp;</w:t>
      </w:r>
    </w:p>
    <w:p w14:paraId="1246C37F" w14:textId="77777777" w:rsidR="007D5DBE" w:rsidRPr="007D5DBE" w:rsidRDefault="007D5DBE" w:rsidP="007D5DBE">
      <w:pPr>
        <w:pStyle w:val="Code"/>
        <w:rPr>
          <w:highlight w:val="white"/>
        </w:rPr>
      </w:pPr>
      <w:r w:rsidRPr="007D5DBE">
        <w:rPr>
          <w:highlight w:val="white"/>
        </w:rPr>
        <w:t xml:space="preserve">                    rightType.IsPointerArrayOrString()),</w:t>
      </w:r>
    </w:p>
    <w:p w14:paraId="3FC69769" w14:textId="570D475F" w:rsidR="007D5DBE" w:rsidRPr="007D5DBE" w:rsidRDefault="007D5DBE" w:rsidP="007D5DBE">
      <w:pPr>
        <w:pStyle w:val="Code"/>
        <w:rPr>
          <w:highlight w:val="white"/>
        </w:rPr>
      </w:pPr>
      <w:r w:rsidRPr="007D5DBE">
        <w:rPr>
          <w:highlight w:val="white"/>
        </w:rPr>
        <w:t xml:space="preserve">                   </w:t>
      </w:r>
      <w:r w:rsidR="00BA1E09">
        <w:rPr>
          <w:highlight w:val="white"/>
        </w:rPr>
        <w:t>null</w:t>
      </w:r>
      <w:r w:rsidRPr="007D5DBE">
        <w:rPr>
          <w:highlight w:val="white"/>
        </w:rPr>
        <w:t>, Message.Invalid_addition_expression);</w:t>
      </w:r>
    </w:p>
    <w:p w14:paraId="2A8327A9" w14:textId="5E7B46CB" w:rsidR="00F454B0" w:rsidRPr="002B4DCC" w:rsidRDefault="00F454B0" w:rsidP="00F454B0">
      <w:pPr>
        <w:rPr>
          <w:highlight w:val="white"/>
        </w:rPr>
      </w:pPr>
      <w:r>
        <w:rPr>
          <w:highlight w:val="white"/>
        </w:rPr>
        <w:lastRenderedPageBreak/>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417DEE33"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Add</w:t>
      </w:r>
      <w:r w:rsidRPr="002B4DCC">
        <w:rPr>
          <w:highlight w:val="white"/>
        </w:rPr>
        <w:t>,</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1EB5E01D"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2954628F" w:rsidR="002B4DCC" w:rsidRDefault="00F454B0" w:rsidP="00F454B0">
      <w:pPr>
        <w:rPr>
          <w:highlight w:val="white"/>
        </w:rPr>
      </w:pPr>
      <w:r>
        <w:rPr>
          <w:highlight w:val="white"/>
        </w:rPr>
        <w:t>If</w:t>
      </w:r>
      <w:r w:rsidR="00203301">
        <w:rPr>
          <w:highlight w:val="white"/>
        </w:rPr>
        <w:t xml:space="preserve"> one of the expressions is a </w:t>
      </w:r>
      <w:r>
        <w:rPr>
          <w:highlight w:val="white"/>
        </w:rPr>
        <w:t>pointer</w:t>
      </w:r>
      <w:r w:rsidR="000A27F2">
        <w:rPr>
          <w:highlight w:val="white"/>
        </w:rPr>
        <w:t xml:space="preserve">, </w:t>
      </w:r>
      <w:r w:rsidR="00A96FB8">
        <w:rPr>
          <w:highlight w:val="white"/>
        </w:rPr>
        <w:t>an array</w:t>
      </w:r>
      <w:r w:rsidR="000A27F2">
        <w:rPr>
          <w:highlight w:val="white"/>
        </w:rPr>
        <w:t>, or a string</w:t>
      </w:r>
      <w:r w:rsidR="00203301">
        <w:rPr>
          <w:highlight w:val="white"/>
        </w:rPr>
        <w:t xml:space="preserve">, </w:t>
      </w:r>
      <w:r w:rsidR="00A96FB8">
        <w:rPr>
          <w:highlight w:val="white"/>
        </w:rPr>
        <w:t xml:space="preserve">we multiply the </w:t>
      </w:r>
      <w:r w:rsidR="00873BCA">
        <w:rPr>
          <w:highlight w:val="white"/>
        </w:rPr>
        <w:t>integral</w:t>
      </w:r>
      <w:r w:rsidR="00A96FB8">
        <w:rPr>
          <w:highlight w:val="white"/>
        </w:rPr>
        <w:t xml:space="preserve"> expression with </w:t>
      </w:r>
      <w:r w:rsidR="00873BCA">
        <w:rPr>
          <w:highlight w:val="white"/>
        </w:rPr>
        <w:t>its size</w:t>
      </w:r>
      <w:r w:rsidR="00297345">
        <w:rPr>
          <w:highlight w:val="white"/>
        </w:rPr>
        <w:t xml:space="preserve"> to provide pointer arithmetic.</w:t>
      </w:r>
      <w:r w:rsidR="000A27F2">
        <w:rPr>
          <w:highlight w:val="white"/>
        </w:rPr>
        <w:t xml:space="preserve"> We also set the maximum type to the pointer or array</w:t>
      </w:r>
      <w:r w:rsidR="00873BCA">
        <w:rPr>
          <w:highlight w:val="white"/>
        </w:rPr>
        <w:t xml:space="preserve"> type. Note that the integral expression may hold a larger type</w:t>
      </w:r>
      <w:r w:rsidR="00FC4276">
        <w:rPr>
          <w:highlight w:val="white"/>
        </w:rPr>
        <w:t>. Nevertheless, the type of the resulting expression is the pointer or array type.</w:t>
      </w:r>
    </w:p>
    <w:p w14:paraId="24EEBC23" w14:textId="77777777" w:rsidR="00F72A02" w:rsidRPr="00F72A02" w:rsidRDefault="00F72A02" w:rsidP="00F72A02">
      <w:pPr>
        <w:pStyle w:val="Code"/>
        <w:rPr>
          <w:highlight w:val="white"/>
        </w:rPr>
      </w:pPr>
      <w:r w:rsidRPr="00F72A02">
        <w:rPr>
          <w:highlight w:val="white"/>
        </w:rPr>
        <w:t xml:space="preserve">      Type maxType;</w:t>
      </w:r>
    </w:p>
    <w:p w14:paraId="75B44C80" w14:textId="77777777" w:rsidR="00F72A02" w:rsidRPr="00F72A02" w:rsidRDefault="00F72A02" w:rsidP="00F72A02">
      <w:pPr>
        <w:pStyle w:val="Code"/>
        <w:rPr>
          <w:highlight w:val="white"/>
        </w:rPr>
      </w:pPr>
      <w:r w:rsidRPr="00F72A02">
        <w:rPr>
          <w:highlight w:val="white"/>
        </w:rPr>
        <w:t xml:space="preserve">      if (leftType.IsPointerArrayOrString()) {</w:t>
      </w:r>
    </w:p>
    <w:p w14:paraId="20E7B6C6" w14:textId="77777777" w:rsidR="00F72A02" w:rsidRPr="00F72A02" w:rsidRDefault="00F72A02" w:rsidP="00F72A02">
      <w:pPr>
        <w:pStyle w:val="Code"/>
        <w:rPr>
          <w:highlight w:val="white"/>
        </w:rPr>
      </w:pPr>
      <w:r w:rsidRPr="00F72A02">
        <w:rPr>
          <w:highlight w:val="white"/>
        </w:rPr>
        <w:t xml:space="preserve">        rightExpression = MultiplySize(leftExpression, rightExpression);</w:t>
      </w:r>
    </w:p>
    <w:p w14:paraId="745B8F89" w14:textId="77777777" w:rsidR="00F72A02" w:rsidRPr="00F72A02" w:rsidRDefault="00F72A02" w:rsidP="00F72A02">
      <w:pPr>
        <w:pStyle w:val="Code"/>
        <w:rPr>
          <w:highlight w:val="white"/>
        </w:rPr>
      </w:pPr>
      <w:r w:rsidRPr="00F72A02">
        <w:rPr>
          <w:highlight w:val="white"/>
        </w:rPr>
        <w:t xml:space="preserve">        maxType = leftType;</w:t>
      </w:r>
    </w:p>
    <w:p w14:paraId="779E7127" w14:textId="77777777" w:rsidR="00F72A02" w:rsidRPr="00F72A02" w:rsidRDefault="00F72A02" w:rsidP="00F72A02">
      <w:pPr>
        <w:pStyle w:val="Code"/>
        <w:rPr>
          <w:highlight w:val="white"/>
        </w:rPr>
      </w:pPr>
      <w:r w:rsidRPr="00F72A02">
        <w:rPr>
          <w:highlight w:val="white"/>
        </w:rPr>
        <w:t xml:space="preserve">      }      </w:t>
      </w:r>
    </w:p>
    <w:p w14:paraId="1467E513" w14:textId="77777777" w:rsidR="00F72A02" w:rsidRPr="00F72A02" w:rsidRDefault="00F72A02" w:rsidP="00F72A02">
      <w:pPr>
        <w:pStyle w:val="Code"/>
        <w:rPr>
          <w:highlight w:val="white"/>
        </w:rPr>
      </w:pPr>
      <w:r w:rsidRPr="00F72A02">
        <w:rPr>
          <w:highlight w:val="white"/>
        </w:rPr>
        <w:t xml:space="preserve">      else if (rightType.IsPointerArrayOrString()) {</w:t>
      </w:r>
    </w:p>
    <w:p w14:paraId="70CBBFC6" w14:textId="77777777" w:rsidR="00F72A02" w:rsidRPr="00F72A02" w:rsidRDefault="00F72A02" w:rsidP="00F72A02">
      <w:pPr>
        <w:pStyle w:val="Code"/>
        <w:rPr>
          <w:highlight w:val="white"/>
        </w:rPr>
      </w:pPr>
      <w:r w:rsidRPr="00F72A02">
        <w:rPr>
          <w:highlight w:val="white"/>
        </w:rPr>
        <w:t xml:space="preserve">        leftExpression = MultiplySize(rightExpression, leftExpression);</w:t>
      </w:r>
    </w:p>
    <w:p w14:paraId="5388FFC5" w14:textId="77777777" w:rsidR="00F72A02" w:rsidRPr="00F72A02" w:rsidRDefault="00F72A02" w:rsidP="00F72A02">
      <w:pPr>
        <w:pStyle w:val="Code"/>
        <w:rPr>
          <w:highlight w:val="white"/>
        </w:rPr>
      </w:pPr>
      <w:r w:rsidRPr="00F72A02">
        <w:rPr>
          <w:highlight w:val="white"/>
        </w:rPr>
        <w:t xml:space="preserve">        maxType = rightType;</w:t>
      </w:r>
    </w:p>
    <w:p w14:paraId="49C917AF" w14:textId="2555CBE9" w:rsidR="00F72A02" w:rsidRDefault="00F72A02" w:rsidP="00F72A02">
      <w:pPr>
        <w:pStyle w:val="Code"/>
        <w:rPr>
          <w:highlight w:val="white"/>
        </w:rPr>
      </w:pPr>
      <w:r w:rsidRPr="00F72A02">
        <w:rPr>
          <w:highlight w:val="white"/>
        </w:rPr>
        <w:t xml:space="preserve">      }</w:t>
      </w:r>
    </w:p>
    <w:p w14:paraId="677C79D1" w14:textId="3D9504CC" w:rsidR="00FC4276" w:rsidRPr="00F72A02" w:rsidRDefault="00FC4276" w:rsidP="00FC4276">
      <w:pPr>
        <w:rPr>
          <w:highlight w:val="white"/>
        </w:rPr>
      </w:pPr>
      <w:r>
        <w:rPr>
          <w:highlight w:val="white"/>
        </w:rPr>
        <w:t>In none of the expressions hold pointer or array type, we define the maximum type.</w:t>
      </w:r>
    </w:p>
    <w:p w14:paraId="429E7CBA" w14:textId="77777777" w:rsidR="00F72A02" w:rsidRPr="00F72A02" w:rsidRDefault="00F72A02" w:rsidP="00F72A02">
      <w:pPr>
        <w:pStyle w:val="Code"/>
        <w:rPr>
          <w:highlight w:val="white"/>
        </w:rPr>
      </w:pPr>
      <w:r w:rsidRPr="00F72A02">
        <w:rPr>
          <w:highlight w:val="white"/>
        </w:rPr>
        <w:t xml:space="preserve">      else {</w:t>
      </w:r>
    </w:p>
    <w:p w14:paraId="5523B17A" w14:textId="77777777" w:rsidR="00F72A02" w:rsidRPr="00F72A02" w:rsidRDefault="00F72A02" w:rsidP="00F72A02">
      <w:pPr>
        <w:pStyle w:val="Code"/>
        <w:rPr>
          <w:highlight w:val="white"/>
        </w:rPr>
      </w:pPr>
      <w:r w:rsidRPr="00F72A02">
        <w:rPr>
          <w:highlight w:val="white"/>
        </w:rPr>
        <w:t xml:space="preserve">        maxType = TypeCast.MaxType(leftType, rightType);</w:t>
      </w:r>
    </w:p>
    <w:p w14:paraId="555C8137" w14:textId="77777777" w:rsidR="00F72A02" w:rsidRPr="00F72A02" w:rsidRDefault="00F72A02" w:rsidP="00F72A02">
      <w:pPr>
        <w:pStyle w:val="Code"/>
        <w:rPr>
          <w:highlight w:val="white"/>
        </w:rPr>
      </w:pPr>
      <w:r w:rsidRPr="00F72A02">
        <w:rPr>
          <w:highlight w:val="white"/>
        </w:rPr>
        <w:t xml:space="preserve">      }</w:t>
      </w:r>
    </w:p>
    <w:p w14:paraId="3A5BB342" w14:textId="64664F94" w:rsidR="002B4DCC" w:rsidRPr="002B4DCC" w:rsidRDefault="000A27F2" w:rsidP="00297345">
      <w:pPr>
        <w:rPr>
          <w:highlight w:val="white"/>
        </w:rPr>
      </w:pPr>
      <w:r>
        <w:rPr>
          <w:highlight w:val="white"/>
        </w:rPr>
        <w:t>We t</w:t>
      </w:r>
      <w:r w:rsidR="00206F8D">
        <w:rPr>
          <w:highlight w:val="white"/>
        </w:rPr>
        <w:t>ype cast both the operands to</w:t>
      </w:r>
      <w:r w:rsidR="00FC4276">
        <w:rPr>
          <w:highlight w:val="white"/>
        </w:rPr>
        <w:t xml:space="preserve"> the maximum 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1219F7A"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Add</w:t>
      </w:r>
      <w:r w:rsidRPr="002B4DCC">
        <w:rPr>
          <w:highlight w:val="white"/>
        </w:rPr>
        <w:t>,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lastRenderedPageBreak/>
        <w:t xml:space="preserve">    }</w:t>
      </w:r>
    </w:p>
    <w:p w14:paraId="631BD3D3" w14:textId="274B382D" w:rsidR="007F6EAA" w:rsidRDefault="00CC1DF4" w:rsidP="007F6EAA">
      <w:pPr>
        <w:pStyle w:val="Heading3"/>
      </w:pPr>
      <w:r>
        <w:t>&lt;h3&gt;</w:t>
      </w:r>
      <w:bookmarkStart w:id="280" w:name="_Toc93320509"/>
      <w:r w:rsidRPr="00903DBA">
        <w:t>Subtraction Expression</w:t>
      </w:r>
      <w:bookmarkEnd w:id="280"/>
      <w:r>
        <w:t>&lt;/h3&gt;</w:t>
      </w:r>
    </w:p>
    <w:p w14:paraId="458291C5" w14:textId="37B428FB" w:rsidR="00A60F4B" w:rsidRPr="00A60F4B" w:rsidRDefault="006A71A2" w:rsidP="00A60F4B">
      <w:proofErr w:type="gramStart"/>
      <w:r>
        <w:t>Similar to</w:t>
      </w:r>
      <w:proofErr w:type="gramEnd"/>
      <w:r>
        <w:t xml:space="preserve">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666BE77D" w:rsidR="00A15281" w:rsidRDefault="008C4970" w:rsidP="00A15281">
      <w:pPr>
        <w:pStyle w:val="ListParagraph"/>
        <w:numPr>
          <w:ilvl w:val="0"/>
          <w:numId w:val="180"/>
        </w:numPr>
        <w:rPr>
          <w:highlight w:val="white"/>
        </w:rPr>
      </w:pPr>
      <w:r>
        <w:rPr>
          <w:highlight w:val="white"/>
        </w:rPr>
        <w:t xml:space="preserve">&lt;l&gt;Both types are </w:t>
      </w:r>
      <w:proofErr w:type="gramStart"/>
      <w:r>
        <w:rPr>
          <w:highlight w:val="white"/>
        </w:rPr>
        <w:t>arithmetic.&lt;</w:t>
      </w:r>
      <w:proofErr w:type="gramEnd"/>
      <w:r>
        <w:rPr>
          <w:highlight w:val="white"/>
        </w:rPr>
        <w:t>/l&gt;</w:t>
      </w:r>
    </w:p>
    <w:p w14:paraId="26EAB3BD" w14:textId="2B5409F9" w:rsidR="00A15281" w:rsidRDefault="008C4970" w:rsidP="00A15281">
      <w:pPr>
        <w:pStyle w:val="ListParagraph"/>
        <w:numPr>
          <w:ilvl w:val="0"/>
          <w:numId w:val="180"/>
        </w:numPr>
        <w:rPr>
          <w:highlight w:val="white"/>
        </w:rPr>
      </w:pPr>
      <w:r>
        <w:rPr>
          <w:highlight w:val="white"/>
        </w:rPr>
        <w:t xml:space="preserve">&lt;l&gt;The left type is a pointer, array, or string, and the right type is an </w:t>
      </w:r>
      <w:proofErr w:type="gramStart"/>
      <w:r>
        <w:rPr>
          <w:highlight w:val="white"/>
        </w:rPr>
        <w:t>integral.&lt;</w:t>
      </w:r>
      <w:proofErr w:type="gramEnd"/>
      <w:r>
        <w:rPr>
          <w:highlight w:val="white"/>
        </w:rPr>
        <w:t>/l&gt;</w:t>
      </w:r>
    </w:p>
    <w:p w14:paraId="5B3BA2D1" w14:textId="574B1FBA" w:rsidR="00A15281" w:rsidRPr="00A15281" w:rsidRDefault="008C4970" w:rsidP="00A15281">
      <w:pPr>
        <w:pStyle w:val="ListParagraph"/>
        <w:numPr>
          <w:ilvl w:val="0"/>
          <w:numId w:val="180"/>
        </w:numPr>
        <w:rPr>
          <w:highlight w:val="white"/>
        </w:rPr>
      </w:pPr>
      <w:r>
        <w:rPr>
          <w:highlight w:val="white"/>
        </w:rPr>
        <w:t xml:space="preserve">&lt;l&gt;Both types are pointers, arrays, or </w:t>
      </w:r>
      <w:proofErr w:type="gramStart"/>
      <w:r>
        <w:rPr>
          <w:highlight w:val="white"/>
        </w:rPr>
        <w:t>strings.&lt;</w:t>
      </w:r>
      <w:proofErr w:type="gramEnd"/>
      <w:r>
        <w:rPr>
          <w:highlight w:val="white"/>
        </w:rPr>
        <w:t>/l&gt;</w:t>
      </w:r>
    </w:p>
    <w:p w14:paraId="1DA6831B" w14:textId="66F9AD1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((leftType.IsArithmetic() &amp;&amp; rightType.IsArithmetic()) ||</w:t>
      </w:r>
    </w:p>
    <w:p w14:paraId="18006127" w14:textId="77777777" w:rsidR="005E1BB2" w:rsidRPr="005E1BB2" w:rsidRDefault="005E1BB2" w:rsidP="005E1BB2">
      <w:pPr>
        <w:pStyle w:val="Code"/>
        <w:rPr>
          <w:highlight w:val="white"/>
        </w:rPr>
      </w:pPr>
      <w:r w:rsidRPr="005E1BB2">
        <w:rPr>
          <w:highlight w:val="white"/>
        </w:rPr>
        <w:t xml:space="preserve">                   (leftType.IsPointerArrayOrString() &amp;&amp;</w:t>
      </w:r>
    </w:p>
    <w:p w14:paraId="619BCD70" w14:textId="77777777" w:rsidR="005E1BB2" w:rsidRPr="005E1BB2" w:rsidRDefault="005E1BB2" w:rsidP="005E1BB2">
      <w:pPr>
        <w:pStyle w:val="Code"/>
        <w:rPr>
          <w:highlight w:val="white"/>
        </w:rPr>
      </w:pPr>
      <w:r w:rsidRPr="005E1BB2">
        <w:rPr>
          <w:highlight w:val="white"/>
        </w:rPr>
        <w:t xml:space="preserve">                    rightType.IsIntegral()) ||</w:t>
      </w:r>
    </w:p>
    <w:p w14:paraId="31252B56" w14:textId="77777777" w:rsidR="005E1BB2" w:rsidRPr="005E1BB2" w:rsidRDefault="005E1BB2" w:rsidP="005E1BB2">
      <w:pPr>
        <w:pStyle w:val="Code"/>
        <w:rPr>
          <w:highlight w:val="white"/>
        </w:rPr>
      </w:pPr>
      <w:r w:rsidRPr="005E1BB2">
        <w:rPr>
          <w:highlight w:val="white"/>
        </w:rPr>
        <w:t xml:space="preserve">                   (leftType.IsIntegral() &amp;&amp;</w:t>
      </w:r>
    </w:p>
    <w:p w14:paraId="79FC606D" w14:textId="77777777" w:rsidR="005E1BB2" w:rsidRPr="005E1BB2" w:rsidRDefault="005E1BB2" w:rsidP="005E1BB2">
      <w:pPr>
        <w:pStyle w:val="Code"/>
        <w:rPr>
          <w:highlight w:val="white"/>
        </w:rPr>
      </w:pPr>
      <w:r w:rsidRPr="005E1BB2">
        <w:rPr>
          <w:highlight w:val="white"/>
        </w:rPr>
        <w:t xml:space="preserve">                    rightType.IsPointerArrayOrString()),</w:t>
      </w:r>
    </w:p>
    <w:p w14:paraId="620C1BCC" w14:textId="77777777" w:rsidR="005E1BB2" w:rsidRPr="005E1BB2" w:rsidRDefault="005E1BB2" w:rsidP="005E1BB2">
      <w:pPr>
        <w:pStyle w:val="Code"/>
        <w:rPr>
          <w:highlight w:val="white"/>
        </w:rPr>
      </w:pPr>
      <w:r w:rsidRPr="005E1BB2">
        <w:rPr>
          <w:highlight w:val="white"/>
        </w:rPr>
        <w:t xml:space="preserve">                   null, Message.Invalid_addition_expression);</w:t>
      </w:r>
    </w:p>
    <w:p w14:paraId="0843E1A4" w14:textId="65468918" w:rsidR="002B4DCC" w:rsidRPr="002B4DCC" w:rsidRDefault="001F0E8B" w:rsidP="001F0E8B">
      <w:pPr>
        <w:rPr>
          <w:highlight w:val="white"/>
        </w:rPr>
      </w:pPr>
      <w:r>
        <w:rPr>
          <w:highlight w:val="white"/>
        </w:rPr>
        <w:t xml:space="preserve">If the left or right operand is a pointer or array, </w:t>
      </w:r>
      <w:r w:rsidR="005E1BB2">
        <w:rPr>
          <w:highlight w:val="white"/>
        </w:rPr>
        <w:t>its</w:t>
      </w:r>
      <w:r>
        <w:rPr>
          <w:highlight w:val="white"/>
        </w:rPr>
        <w:t xml:space="preserve"> type</w:t>
      </w:r>
      <w:r w:rsidR="005E1BB2">
        <w:rPr>
          <w:highlight w:val="white"/>
        </w:rPr>
        <w:t xml:space="preserve"> must </w:t>
      </w:r>
      <w:r>
        <w:rPr>
          <w:highlight w:val="white"/>
        </w:rPr>
        <w:t>not be void or function.</w:t>
      </w:r>
    </w:p>
    <w:p w14:paraId="15C2B1E5" w14:textId="77777777" w:rsidR="005E1BB2" w:rsidRPr="005E1BB2" w:rsidRDefault="005E1BB2" w:rsidP="005E1BB2">
      <w:pPr>
        <w:pStyle w:val="Code"/>
        <w:rPr>
          <w:highlight w:val="white"/>
        </w:rPr>
      </w:pPr>
      <w:r w:rsidRPr="005E1BB2">
        <w:rPr>
          <w:highlight w:val="white"/>
        </w:rPr>
        <w:t xml:space="preserve">      if (leftType.IsPointerArrayOrString()) {</w:t>
      </w:r>
    </w:p>
    <w:p w14:paraId="692F4946" w14:textId="04C03892"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(!leftType.PointerArrayOrStringType.IsVoid() &amp;&amp;</w:t>
      </w:r>
    </w:p>
    <w:p w14:paraId="561AED47" w14:textId="77777777" w:rsidR="005E1BB2" w:rsidRPr="005E1BB2" w:rsidRDefault="005E1BB2" w:rsidP="005E1BB2">
      <w:pPr>
        <w:pStyle w:val="Code"/>
        <w:rPr>
          <w:highlight w:val="white"/>
        </w:rPr>
      </w:pPr>
      <w:r w:rsidRPr="005E1BB2">
        <w:rPr>
          <w:highlight w:val="white"/>
        </w:rPr>
        <w:t xml:space="preserve">                     !leftType.PointerArrayOrStringType.IsFunction(),</w:t>
      </w:r>
    </w:p>
    <w:p w14:paraId="620D9761" w14:textId="77777777" w:rsidR="005E1BB2" w:rsidRPr="005E1BB2" w:rsidRDefault="005E1BB2" w:rsidP="005E1BB2">
      <w:pPr>
        <w:pStyle w:val="Code"/>
        <w:rPr>
          <w:highlight w:val="white"/>
        </w:rPr>
      </w:pPr>
      <w:r w:rsidRPr="005E1BB2">
        <w:rPr>
          <w:highlight w:val="white"/>
        </w:rPr>
        <w:t xml:space="preserve">                     leftExpression, Message.Invalid_subtraction_expression);</w:t>
      </w:r>
    </w:p>
    <w:p w14:paraId="3E75553B" w14:textId="77777777" w:rsidR="005E1BB2" w:rsidRPr="005E1BB2" w:rsidRDefault="005E1BB2" w:rsidP="005E1BB2">
      <w:pPr>
        <w:pStyle w:val="Code"/>
        <w:rPr>
          <w:highlight w:val="white"/>
        </w:rPr>
      </w:pPr>
      <w:r w:rsidRPr="005E1BB2">
        <w:rPr>
          <w:highlight w:val="white"/>
        </w:rPr>
        <w:t xml:space="preserve">      }</w:t>
      </w:r>
    </w:p>
    <w:p w14:paraId="36538EFA" w14:textId="77777777" w:rsidR="005E1BB2" w:rsidRPr="005E1BB2" w:rsidRDefault="005E1BB2" w:rsidP="005E1BB2">
      <w:pPr>
        <w:pStyle w:val="Code"/>
        <w:rPr>
          <w:highlight w:val="white"/>
        </w:rPr>
      </w:pPr>
    </w:p>
    <w:p w14:paraId="3EA0DECB" w14:textId="77777777" w:rsidR="005E1BB2" w:rsidRPr="005E1BB2" w:rsidRDefault="005E1BB2" w:rsidP="005E1BB2">
      <w:pPr>
        <w:pStyle w:val="Code"/>
        <w:rPr>
          <w:highlight w:val="white"/>
        </w:rPr>
      </w:pPr>
      <w:r w:rsidRPr="005E1BB2">
        <w:rPr>
          <w:highlight w:val="white"/>
        </w:rPr>
        <w:t xml:space="preserve">      if (rightType.IsPointerArrayOrString()) {</w:t>
      </w:r>
    </w:p>
    <w:p w14:paraId="3C8FE0A5" w14:textId="06E35EFF" w:rsidR="005E1BB2" w:rsidRPr="005E1BB2" w:rsidRDefault="005E1BB2" w:rsidP="005E1BB2">
      <w:pPr>
        <w:pStyle w:val="Code"/>
        <w:rPr>
          <w:highlight w:val="white"/>
        </w:rPr>
      </w:pPr>
      <w:r w:rsidRPr="005E1BB2">
        <w:rPr>
          <w:highlight w:val="white"/>
        </w:rPr>
        <w:t xml:space="preserve">        </w:t>
      </w:r>
      <w:r w:rsidR="0056352A">
        <w:rPr>
          <w:highlight w:val="white"/>
        </w:rPr>
        <w:t>Error.Check</w:t>
      </w:r>
      <w:r w:rsidRPr="005E1BB2">
        <w:rPr>
          <w:highlight w:val="white"/>
        </w:rPr>
        <w:t>(!rightType.PointerArrayOrStringType.IsVoid() &amp;&amp;</w:t>
      </w:r>
    </w:p>
    <w:p w14:paraId="76A9FE0B" w14:textId="77777777" w:rsidR="005E1BB2" w:rsidRPr="005E1BB2" w:rsidRDefault="005E1BB2" w:rsidP="005E1BB2">
      <w:pPr>
        <w:pStyle w:val="Code"/>
        <w:rPr>
          <w:highlight w:val="white"/>
        </w:rPr>
      </w:pPr>
      <w:r w:rsidRPr="005E1BB2">
        <w:rPr>
          <w:highlight w:val="white"/>
        </w:rPr>
        <w:t xml:space="preserve">                     !rightType.PointerArrayOrStringType.IsFunction(),</w:t>
      </w:r>
    </w:p>
    <w:p w14:paraId="7283DF9C" w14:textId="77777777" w:rsidR="005E1BB2" w:rsidRPr="005E1BB2" w:rsidRDefault="005E1BB2" w:rsidP="005E1BB2">
      <w:pPr>
        <w:pStyle w:val="Code"/>
        <w:rPr>
          <w:highlight w:val="white"/>
        </w:rPr>
      </w:pPr>
      <w:r w:rsidRPr="005E1BB2">
        <w:rPr>
          <w:highlight w:val="white"/>
        </w:rPr>
        <w:t xml:space="preserve">                     rightExpression, Message.Invalid_subtraction_expression);</w:t>
      </w:r>
    </w:p>
    <w:p w14:paraId="48264800" w14:textId="77777777" w:rsidR="005E1BB2" w:rsidRPr="005E1BB2" w:rsidRDefault="005E1BB2" w:rsidP="005E1BB2">
      <w:pPr>
        <w:pStyle w:val="Code"/>
        <w:rPr>
          <w:highlight w:val="white"/>
        </w:rPr>
      </w:pPr>
      <w:r w:rsidRPr="005E1BB2">
        <w:rPr>
          <w:highlight w:val="white"/>
        </w:rPr>
        <w:t xml:space="preserve">      }</w:t>
      </w:r>
    </w:p>
    <w:p w14:paraId="28C636DC" w14:textId="22E77F1F" w:rsidR="002B4DCC" w:rsidRPr="002B4DCC" w:rsidRDefault="00582EBB" w:rsidP="00582EBB">
      <w:pPr>
        <w:rPr>
          <w:highlight w:val="white"/>
        </w:rPr>
      </w:pPr>
      <w:r>
        <w:rPr>
          <w:highlight w:val="white"/>
        </w:rPr>
        <w:t xml:space="preserve">In case of a constant </w:t>
      </w:r>
      <w:proofErr w:type="gramStart"/>
      <w:r>
        <w:rPr>
          <w:highlight w:val="white"/>
        </w:rPr>
        <w:t>expression</w:t>
      </w:r>
      <w:proofErr w:type="gramEnd"/>
      <w:r>
        <w:rPr>
          <w:highlight w:val="white"/>
        </w:rPr>
        <w:t xml:space="preserve">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EDC9699" w:rsidR="002B4DCC" w:rsidRPr="002B4DCC" w:rsidRDefault="002B4DCC" w:rsidP="002B4DCC">
      <w:pPr>
        <w:pStyle w:val="Code"/>
        <w:rPr>
          <w:highlight w:val="white"/>
        </w:rPr>
      </w:pPr>
      <w:r w:rsidRPr="002B4DCC">
        <w:rPr>
          <w:highlight w:val="white"/>
        </w:rPr>
        <w:t xml:space="preserve">        ConstantExpression.Arithmetic(MiddleOperator.</w:t>
      </w:r>
      <w:r w:rsidR="00455D0F">
        <w:rPr>
          <w:highlight w:val="white"/>
        </w:rPr>
        <w:t>Subtract</w:t>
      </w:r>
      <w:r w:rsidRPr="002B4DCC">
        <w:rPr>
          <w:highlight w:val="white"/>
        </w:rPr>
        <w: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2C27D1D6" w:rsidR="002B4DCC" w:rsidRPr="002B4DCC" w:rsidRDefault="002B4DCC" w:rsidP="002B4DCC">
      <w:pPr>
        <w:pStyle w:val="Code"/>
        <w:rPr>
          <w:highlight w:val="white"/>
        </w:rPr>
      </w:pPr>
      <w:r w:rsidRPr="002B4DCC">
        <w:rPr>
          <w:highlight w:val="white"/>
        </w:rPr>
        <w:t xml:space="preserve">        StaticExpression.Binary(MiddleOperator.</w:t>
      </w:r>
      <w:r w:rsidR="00455D0F">
        <w:rPr>
          <w:highlight w:val="white"/>
        </w:rPr>
        <w:t>Subtract</w:t>
      </w:r>
      <w:r w:rsidRPr="002B4DCC">
        <w:rPr>
          <w:highlight w:val="white"/>
        </w:rPr>
        <w: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2E445393" w:rsidR="002B4DCC" w:rsidRPr="002B4DCC" w:rsidRDefault="000A6BAC" w:rsidP="000A6BAC">
      <w:pPr>
        <w:rPr>
          <w:highlight w:val="white"/>
        </w:rPr>
      </w:pPr>
      <w:r>
        <w:rPr>
          <w:highlight w:val="white"/>
        </w:rPr>
        <w:t xml:space="preserve">We call </w:t>
      </w:r>
      <w:r w:rsidR="00D4318D">
        <w:rPr>
          <w:rStyle w:val="KeyWord0"/>
          <w:highlight w:val="white"/>
        </w:rPr>
        <w:t>&lt;k&gt;</w:t>
      </w:r>
      <w:r w:rsidR="00D4318D" w:rsidRPr="000A6BAC">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0A6BAC">
        <w:rPr>
          <w:rStyle w:val="KeyWord0"/>
          <w:highlight w:val="white"/>
        </w:rPr>
        <w:t>TypeCast</w:t>
      </w:r>
      <w:r w:rsidR="00D4318D">
        <w:rPr>
          <w:rStyle w:val="KeyWord0"/>
          <w:highlight w:val="white"/>
        </w:rPr>
        <w:t>&lt;/k&gt;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lastRenderedPageBreak/>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2445A50C" w:rsidR="002B4DCC" w:rsidRPr="002B4DCC" w:rsidRDefault="002B4DCC" w:rsidP="002B4DCC">
      <w:pPr>
        <w:pStyle w:val="Code"/>
        <w:rPr>
          <w:highlight w:val="white"/>
        </w:rPr>
      </w:pPr>
      <w:r w:rsidRPr="002B4DCC">
        <w:rPr>
          <w:highlight w:val="white"/>
        </w:rPr>
        <w:t xml:space="preserve">      AddMiddleCode(longList, MiddleOperator.</w:t>
      </w:r>
      <w:r w:rsidR="00455D0F">
        <w:rPr>
          <w:highlight w:val="white"/>
        </w:rPr>
        <w:t>Subtract</w:t>
      </w:r>
      <w:r w:rsidRPr="002B4DCC">
        <w:rPr>
          <w:highlight w:val="white"/>
        </w:rPr>
        <w: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114E3705" w14:textId="77777777" w:rsidR="0068292F" w:rsidRDefault="00DF785B" w:rsidP="00DF785B">
      <w:pPr>
        <w:pStyle w:val="Code"/>
        <w:rPr>
          <w:highlight w:val="white"/>
        </w:rPr>
      </w:pPr>
      <w:r w:rsidRPr="00DF785B">
        <w:rPr>
          <w:highlight w:val="white"/>
        </w:rPr>
        <w:t xml:space="preserve">      if (leftType.IsPointerArray</w:t>
      </w:r>
      <w:r w:rsidR="0068292F">
        <w:rPr>
          <w:highlight w:val="white"/>
        </w:rPr>
        <w:t>OrString</w:t>
      </w:r>
      <w:r w:rsidRPr="00DF785B">
        <w:rPr>
          <w:highlight w:val="white"/>
        </w:rPr>
        <w:t>() &amp;&amp;</w:t>
      </w:r>
    </w:p>
    <w:p w14:paraId="0319E4C4" w14:textId="2AF85960" w:rsidR="00DF785B" w:rsidRPr="00DF785B" w:rsidRDefault="0068292F" w:rsidP="00DF785B">
      <w:pPr>
        <w:pStyle w:val="Code"/>
        <w:rPr>
          <w:highlight w:val="white"/>
        </w:rPr>
      </w:pPr>
      <w:r>
        <w:rPr>
          <w:highlight w:val="white"/>
        </w:rPr>
        <w:t xml:space="preserve">         </w:t>
      </w:r>
      <w:r w:rsidR="00DF785B" w:rsidRPr="00DF785B">
        <w:rPr>
          <w:highlight w:val="white"/>
        </w:rPr>
        <w:t xml:space="preserve"> rightType.</w:t>
      </w:r>
      <w:r w:rsidRPr="00DF785B">
        <w:rPr>
          <w:highlight w:val="white"/>
        </w:rPr>
        <w:t>IsPointerArray</w:t>
      </w:r>
      <w:r>
        <w:rPr>
          <w:highlight w:val="white"/>
        </w:rPr>
        <w:t>OrString</w:t>
      </w:r>
      <w:r w:rsidRPr="00DF785B">
        <w:rPr>
          <w:highlight w:val="white"/>
        </w:rPr>
        <w:t xml:space="preserve"> </w:t>
      </w:r>
      <w:r w:rsidR="00DF785B" w:rsidRPr="00DF785B">
        <w:rPr>
          <w:highlight w:val="white"/>
        </w:rPr>
        <w:t>()) {</w:t>
      </w:r>
    </w:p>
    <w:p w14:paraId="1369DA3E" w14:textId="77777777" w:rsidR="00DF785B" w:rsidRPr="00DF785B" w:rsidRDefault="00DF785B" w:rsidP="00DF785B">
      <w:pPr>
        <w:pStyle w:val="Code"/>
        <w:rPr>
          <w:highlight w:val="white"/>
        </w:rPr>
      </w:pPr>
      <w:r w:rsidRPr="00DF785B">
        <w:rPr>
          <w:highlight w:val="white"/>
        </w:rPr>
        <w:t xml:space="preserve">        resultExpression =</w:t>
      </w:r>
    </w:p>
    <w:p w14:paraId="5EE6485A" w14:textId="5A4BDA18" w:rsidR="00DF785B" w:rsidRPr="00DF785B" w:rsidRDefault="00DF785B" w:rsidP="00DF785B">
      <w:pPr>
        <w:pStyle w:val="Code"/>
        <w:rPr>
          <w:highlight w:val="white"/>
        </w:rPr>
      </w:pPr>
      <w:r w:rsidRPr="00DF785B">
        <w:rPr>
          <w:highlight w:val="white"/>
        </w:rPr>
        <w:t xml:space="preserve">          TypeCast.</w:t>
      </w:r>
      <w:r w:rsidR="00082AAA">
        <w:rPr>
          <w:highlight w:val="white"/>
        </w:rPr>
        <w:t>Explicit</w:t>
      </w:r>
      <w:r w:rsidRPr="00DF785B">
        <w:rPr>
          <w:highlight w:val="white"/>
        </w:rPr>
        <w:t>Cast(resultExpression, Type.SignedIntegerType);</w:t>
      </w:r>
    </w:p>
    <w:p w14:paraId="3D44D2C5" w14:textId="77777777" w:rsidR="006F6451" w:rsidRPr="006F6451" w:rsidRDefault="006F6451" w:rsidP="006F6451">
      <w:pPr>
        <w:pStyle w:val="Code"/>
        <w:rPr>
          <w:highlight w:val="white"/>
        </w:rPr>
      </w:pPr>
      <w:r w:rsidRPr="006F6451">
        <w:rPr>
          <w:highlight w:val="white"/>
        </w:rPr>
        <w:t xml:space="preserve">        int arrayTypeSize = leftType.PointerOrArrayType.Size();</w:t>
      </w:r>
    </w:p>
    <w:p w14:paraId="1456AC68" w14:textId="77777777" w:rsidR="006F6451" w:rsidRPr="006F6451" w:rsidRDefault="006F6451" w:rsidP="006F6451">
      <w:pPr>
        <w:pStyle w:val="Code"/>
        <w:rPr>
          <w:highlight w:val="white"/>
        </w:rPr>
      </w:pPr>
    </w:p>
    <w:p w14:paraId="5C20C747" w14:textId="77777777" w:rsidR="006F6451" w:rsidRPr="006F6451" w:rsidRDefault="006F6451" w:rsidP="006F6451">
      <w:pPr>
        <w:pStyle w:val="Code"/>
        <w:rPr>
          <w:highlight w:val="white"/>
        </w:rPr>
      </w:pPr>
      <w:r w:rsidRPr="006F6451">
        <w:rPr>
          <w:highlight w:val="white"/>
        </w:rPr>
        <w:t xml:space="preserve">        if (arrayTypeSize &gt; 1) {</w:t>
      </w:r>
    </w:p>
    <w:p w14:paraId="7089E327" w14:textId="77777777" w:rsidR="006F6451" w:rsidRPr="006F6451" w:rsidRDefault="006F6451" w:rsidP="006F6451">
      <w:pPr>
        <w:pStyle w:val="Code"/>
        <w:rPr>
          <w:highlight w:val="white"/>
        </w:rPr>
      </w:pPr>
      <w:r w:rsidRPr="006F6451">
        <w:rPr>
          <w:highlight w:val="white"/>
        </w:rPr>
        <w:t xml:space="preserve">          Symbol sizeSymbol =</w:t>
      </w:r>
    </w:p>
    <w:p w14:paraId="74DC52BD" w14:textId="77777777" w:rsidR="006F6451" w:rsidRPr="006F6451" w:rsidRDefault="006F6451" w:rsidP="006F6451">
      <w:pPr>
        <w:pStyle w:val="Code"/>
        <w:rPr>
          <w:highlight w:val="white"/>
        </w:rPr>
      </w:pPr>
      <w:r w:rsidRPr="006F6451">
        <w:rPr>
          <w:highlight w:val="white"/>
        </w:rPr>
        <w:t xml:space="preserve">            new Symbol(Type.SignedIntegerType, new BigInteger(arrayTypeSize));</w:t>
      </w:r>
    </w:p>
    <w:p w14:paraId="435F1B5D" w14:textId="77777777" w:rsidR="006F6451" w:rsidRPr="006F6451" w:rsidRDefault="006F6451" w:rsidP="006F6451">
      <w:pPr>
        <w:pStyle w:val="Code"/>
        <w:rPr>
          <w:highlight w:val="white"/>
        </w:rPr>
      </w:pPr>
      <w:r w:rsidRPr="006F6451">
        <w:rPr>
          <w:highlight w:val="white"/>
        </w:rPr>
        <w:t xml:space="preserve">          Expression sizeExpression = new Expression(sizeSymbol);</w:t>
      </w:r>
    </w:p>
    <w:p w14:paraId="32A99E9F" w14:textId="77777777" w:rsidR="006F6451" w:rsidRPr="006F6451" w:rsidRDefault="006F6451" w:rsidP="006F6451">
      <w:pPr>
        <w:pStyle w:val="Code"/>
        <w:rPr>
          <w:highlight w:val="white"/>
        </w:rPr>
      </w:pPr>
      <w:r w:rsidRPr="006F6451">
        <w:rPr>
          <w:highlight w:val="white"/>
        </w:rPr>
        <w:t xml:space="preserve">          resultExpression =</w:t>
      </w:r>
    </w:p>
    <w:p w14:paraId="3036F974" w14:textId="77777777" w:rsidR="006F6451" w:rsidRPr="006F6451" w:rsidRDefault="006F6451" w:rsidP="006F6451">
      <w:pPr>
        <w:pStyle w:val="Code"/>
        <w:rPr>
          <w:highlight w:val="white"/>
        </w:rPr>
      </w:pPr>
      <w:r w:rsidRPr="006F6451">
        <w:rPr>
          <w:highlight w:val="white"/>
        </w:rPr>
        <w:t xml:space="preserve">            MultiplyExpression(MiddleOperator.Divide,</w:t>
      </w:r>
    </w:p>
    <w:p w14:paraId="480C99C0" w14:textId="77777777" w:rsidR="006F6451" w:rsidRPr="006F6451" w:rsidRDefault="006F6451" w:rsidP="006F6451">
      <w:pPr>
        <w:pStyle w:val="Code"/>
        <w:rPr>
          <w:highlight w:val="white"/>
        </w:rPr>
      </w:pPr>
      <w:r w:rsidRPr="006F6451">
        <w:rPr>
          <w:highlight w:val="white"/>
        </w:rPr>
        <w:t xml:space="preserve">                               resultExpression, sizeExpression);</w:t>
      </w:r>
    </w:p>
    <w:p w14:paraId="267346F3" w14:textId="77777777" w:rsidR="006F6451" w:rsidRPr="006F6451" w:rsidRDefault="006F6451" w:rsidP="006F6451">
      <w:pPr>
        <w:pStyle w:val="Code"/>
        <w:rPr>
          <w:highlight w:val="white"/>
        </w:rPr>
      </w:pPr>
      <w:r w:rsidRPr="006F6451">
        <w:rPr>
          <w:highlight w:val="white"/>
        </w:rPr>
        <w:t xml:space="preserve">        }</w:t>
      </w:r>
    </w:p>
    <w:p w14:paraId="3132BC2A" w14:textId="77777777" w:rsidR="00DF785B" w:rsidRPr="00DF785B" w:rsidRDefault="00DF785B" w:rsidP="00DF785B">
      <w:pPr>
        <w:pStyle w:val="Code"/>
        <w:rPr>
          <w:highlight w:val="white"/>
        </w:rPr>
      </w:pPr>
      <w:r w:rsidRPr="00DF785B">
        <w:rPr>
          <w:highlight w:val="white"/>
        </w:rPr>
        <w:t xml:space="preserve">      }</w:t>
      </w:r>
    </w:p>
    <w:p w14:paraId="5A68D3A8" w14:textId="198E8DD4" w:rsidR="002B4DCC" w:rsidRPr="00DF785B" w:rsidRDefault="002B4DCC" w:rsidP="00DF785B">
      <w:pPr>
        <w:pStyle w:val="Code"/>
        <w:rPr>
          <w:highlight w:val="white"/>
        </w:rPr>
      </w:pPr>
      <w:r w:rsidRPr="00DF785B">
        <w:rPr>
          <w:highlight w:val="white"/>
        </w:rPr>
        <w:t xml:space="preserve">      return resultExpression;</w:t>
      </w:r>
    </w:p>
    <w:p w14:paraId="7D8115C6" w14:textId="60A3FCEF" w:rsidR="002B4DCC" w:rsidRPr="00DF785B" w:rsidRDefault="002B4DCC" w:rsidP="00DF785B">
      <w:pPr>
        <w:pStyle w:val="Code"/>
        <w:rPr>
          <w:highlight w:val="white"/>
        </w:rPr>
      </w:pPr>
      <w:r w:rsidRPr="00DF785B">
        <w:rPr>
          <w:highlight w:val="white"/>
        </w:rPr>
        <w:t xml:space="preserve">    }</w:t>
      </w:r>
    </w:p>
    <w:p w14:paraId="299AD352" w14:textId="376B36D5" w:rsidR="005E5A36" w:rsidRDefault="00CC1DF4" w:rsidP="0060539D">
      <w:pPr>
        <w:pStyle w:val="Heading3"/>
        <w:rPr>
          <w:highlight w:val="white"/>
        </w:rPr>
      </w:pPr>
      <w:r>
        <w:rPr>
          <w:highlight w:val="white"/>
        </w:rPr>
        <w:t>&lt;h3&gt;</w:t>
      </w:r>
      <w:bookmarkStart w:id="281" w:name="_Toc93320510"/>
      <w:r w:rsidRPr="0024406E">
        <w:rPr>
          <w:highlight w:val="white"/>
        </w:rPr>
        <w:t>Multiplication Expressions</w:t>
      </w:r>
      <w:bookmarkEnd w:id="281"/>
      <w:r>
        <w:rPr>
          <w:highlight w:val="white"/>
        </w:rPr>
        <w:t>&lt;/h3&gt;</w:t>
      </w:r>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4F2561C2" w14:textId="77777777" w:rsidR="00EF5E3D" w:rsidRDefault="00220457" w:rsidP="00220457">
      <w:pPr>
        <w:pStyle w:val="Code"/>
        <w:rPr>
          <w:highlight w:val="white"/>
        </w:rPr>
      </w:pPr>
      <w:r w:rsidRPr="00220457">
        <w:rPr>
          <w:highlight w:val="white"/>
        </w:rPr>
        <w:t xml:space="preserve">    public static Expression MultiplyExpression(MiddleOperator middleOp,</w:t>
      </w:r>
    </w:p>
    <w:p w14:paraId="36341443" w14:textId="4FD76685" w:rsidR="00220457" w:rsidRPr="00220457" w:rsidRDefault="00EF5E3D" w:rsidP="00220457">
      <w:pPr>
        <w:pStyle w:val="Code"/>
        <w:rPr>
          <w:highlight w:val="white"/>
        </w:rPr>
      </w:pPr>
      <w:r>
        <w:rPr>
          <w:highlight w:val="white"/>
        </w:rPr>
        <w:t xml:space="preserve"> </w:t>
      </w:r>
      <w:r w:rsidR="00220457" w:rsidRPr="00220457">
        <w:rPr>
          <w:highlight w:val="white"/>
        </w:rPr>
        <w:t xml:space="preserve">                     </w:t>
      </w:r>
      <w:r w:rsidR="001B29F3">
        <w:rPr>
          <w:highlight w:val="white"/>
        </w:rPr>
        <w:t xml:space="preserve">                 </w:t>
      </w:r>
      <w:r w:rsidR="00220457" w:rsidRPr="00220457">
        <w:rPr>
          <w:highlight w:val="white"/>
        </w:rPr>
        <w:t xml:space="preserve">         Expression leftExpression,</w:t>
      </w:r>
    </w:p>
    <w:p w14:paraId="06FA1FF1" w14:textId="3BC9B4FA" w:rsidR="00220457" w:rsidRPr="00220457" w:rsidRDefault="001B29F3" w:rsidP="00220457">
      <w:pPr>
        <w:pStyle w:val="Code"/>
        <w:rPr>
          <w:highlight w:val="white"/>
        </w:rPr>
      </w:pPr>
      <w:r>
        <w:rPr>
          <w:highlight w:val="white"/>
        </w:rPr>
        <w:t xml:space="preserve">                 </w:t>
      </w:r>
      <w:r w:rsidR="00220457" w:rsidRPr="00220457">
        <w:rPr>
          <w:highlight w:val="white"/>
        </w:rPr>
        <w:t xml:space="preserve">                               Expression rightExpression) {</w:t>
      </w:r>
    </w:p>
    <w:p w14:paraId="24E599B6" w14:textId="21D82FDB" w:rsidR="003640F0" w:rsidRDefault="003640F0" w:rsidP="003640F0">
      <w:pPr>
        <w:rPr>
          <w:highlight w:val="white"/>
        </w:rPr>
      </w:pPr>
      <w:proofErr w:type="gramStart"/>
      <w:r>
        <w:rPr>
          <w:highlight w:val="white"/>
        </w:rPr>
        <w:t>Similar to</w:t>
      </w:r>
      <w:proofErr w:type="gramEnd"/>
      <w:r>
        <w:rPr>
          <w:highlight w:val="white"/>
        </w:rPr>
        <w:t xml:space="preserve"> the addition and subtraction cases above, we check if the expression is a constant expression. However, we do not check whether the expression </w:t>
      </w:r>
      <w:r w:rsidR="004C2384">
        <w:rPr>
          <w:highlight w:val="white"/>
        </w:rPr>
        <w:t xml:space="preserve">is </w:t>
      </w:r>
      <w:proofErr w:type="gramStart"/>
      <w:r>
        <w:rPr>
          <w:highlight w:val="white"/>
        </w:rPr>
        <w:t>static, since</w:t>
      </w:r>
      <w:proofErr w:type="gramEnd"/>
      <w:r>
        <w:rPr>
          <w:highlight w:val="white"/>
        </w:rPr>
        <w:t xml:space="preserve"> there </w:t>
      </w:r>
      <w:r w:rsidR="004C2384">
        <w:rPr>
          <w:highlight w:val="white"/>
        </w:rPr>
        <w:t>are</w:t>
      </w:r>
      <w:r>
        <w:rPr>
          <w:highlight w:val="white"/>
        </w:rPr>
        <w:t xml:space="preserve"> no static expression</w:t>
      </w:r>
      <w:r w:rsidR="004C2384">
        <w:rPr>
          <w:highlight w:val="white"/>
        </w:rPr>
        <w:t>s</w:t>
      </w:r>
      <w:r>
        <w:rPr>
          <w:highlight w:val="white"/>
        </w:rPr>
        <w:t xml:space="preserve">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lastRenderedPageBreak/>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79F23E6D" w:rsidR="00220457" w:rsidRPr="00220457" w:rsidRDefault="003640F0" w:rsidP="00531867">
      <w:pPr>
        <w:rPr>
          <w:highlight w:val="white"/>
        </w:rPr>
      </w:pPr>
      <w:r>
        <w:rPr>
          <w:highlight w:val="white"/>
        </w:rPr>
        <w:t xml:space="preserve">In case of </w:t>
      </w:r>
      <w:r w:rsidR="004D1617">
        <w:rPr>
          <w:highlight w:val="white"/>
        </w:rPr>
        <w:t>the</w:t>
      </w:r>
      <w:r>
        <w:rPr>
          <w:highlight w:val="white"/>
        </w:rPr>
        <w:t xml:space="preserve"> </w:t>
      </w:r>
      <w:r w:rsidR="00E75913">
        <w:rPr>
          <w:highlight w:val="white"/>
        </w:rPr>
        <w:t>module</w:t>
      </w:r>
      <w:r w:rsidR="004D1617">
        <w:rPr>
          <w:highlight w:val="white"/>
        </w:rPr>
        <w:t xml:space="preserve"> operation</w:t>
      </w:r>
      <w:r>
        <w:rPr>
          <w:highlight w:val="white"/>
        </w:rPr>
        <w:t xml:space="preserve">, we check </w:t>
      </w:r>
      <w:r w:rsidR="00531867">
        <w:rPr>
          <w:highlight w:val="white"/>
        </w:rPr>
        <w:t>that the left and right expression holds integral types.</w:t>
      </w:r>
    </w:p>
    <w:p w14:paraId="655CDED8" w14:textId="4483F02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34DCDA9"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(leftType.IsIntegral() &amp;&amp; rightType.IsIntegral(),</w:t>
      </w:r>
    </w:p>
    <w:p w14:paraId="7B2471A8" w14:textId="1662A85E"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40293FA1" w14:textId="787AF3E1"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7CAB99CF" w14:textId="47359E62" w:rsidR="00531867" w:rsidRPr="00220457" w:rsidRDefault="00531867" w:rsidP="00531867">
      <w:pPr>
        <w:rPr>
          <w:highlight w:val="white"/>
        </w:rPr>
      </w:pPr>
      <w:r>
        <w:rPr>
          <w:highlight w:val="white"/>
        </w:rPr>
        <w:t>In case of multiplication or division, we check that the left and right expression holds arithmetic types.</w:t>
      </w:r>
    </w:p>
    <w:p w14:paraId="097AD83C" w14:textId="7E96E341" w:rsidR="00220457" w:rsidRPr="00220457" w:rsidRDefault="00220457" w:rsidP="00220457">
      <w:pPr>
        <w:pStyle w:val="Code"/>
        <w:rPr>
          <w:highlight w:val="white"/>
        </w:rPr>
      </w:pPr>
      <w:r w:rsidRPr="00220457">
        <w:rPr>
          <w:highlight w:val="white"/>
        </w:rPr>
        <w:t xml:space="preserve">      else {</w:t>
      </w:r>
    </w:p>
    <w:p w14:paraId="48C639FB" w14:textId="115597FD" w:rsidR="00220457" w:rsidRPr="00220457" w:rsidRDefault="000C23C3" w:rsidP="00220457">
      <w:pPr>
        <w:pStyle w:val="Code"/>
        <w:rPr>
          <w:highlight w:val="white"/>
        </w:rPr>
      </w:pPr>
      <w:r>
        <w:rPr>
          <w:highlight w:val="white"/>
        </w:rPr>
        <w:t xml:space="preserve">  </w:t>
      </w:r>
      <w:r w:rsidR="00220457" w:rsidRPr="00220457">
        <w:rPr>
          <w:highlight w:val="white"/>
        </w:rPr>
        <w:t xml:space="preserve">      </w:t>
      </w:r>
      <w:r w:rsidR="0056352A">
        <w:rPr>
          <w:highlight w:val="white"/>
        </w:rPr>
        <w:t>Error.Check</w:t>
      </w:r>
      <w:r w:rsidR="00220457" w:rsidRPr="00220457">
        <w:rPr>
          <w:highlight w:val="white"/>
        </w:rPr>
        <w:t>(leftType.IsArithmetic() &amp;&amp; rightType.IsArithmetic(),</w:t>
      </w:r>
    </w:p>
    <w:p w14:paraId="77AB3742" w14:textId="0FAC22C3" w:rsidR="00220457" w:rsidRP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 xml:space="preserve">                 Message.Invalid_type_in_expression);</w:t>
      </w:r>
    </w:p>
    <w:p w14:paraId="7E73E073" w14:textId="404CD668" w:rsidR="00220457" w:rsidRDefault="00220457" w:rsidP="00220457">
      <w:pPr>
        <w:pStyle w:val="Code"/>
        <w:rPr>
          <w:highlight w:val="white"/>
        </w:rPr>
      </w:pPr>
      <w:r w:rsidRPr="00220457">
        <w:rPr>
          <w:highlight w:val="white"/>
        </w:rPr>
        <w:t xml:space="preserve">    </w:t>
      </w:r>
      <w:r w:rsidR="000C23C3">
        <w:rPr>
          <w:highlight w:val="white"/>
        </w:rPr>
        <w:t xml:space="preserve">  </w:t>
      </w:r>
      <w:r w:rsidRPr="00220457">
        <w:rPr>
          <w:highlight w:val="white"/>
        </w:rPr>
        <w:t>}</w:t>
      </w:r>
    </w:p>
    <w:p w14:paraId="3E76972F" w14:textId="512A17D3" w:rsidR="00220457" w:rsidRPr="00220457" w:rsidRDefault="00E648D6" w:rsidP="00E648D6">
      <w:pPr>
        <w:rPr>
          <w:highlight w:val="white"/>
        </w:rPr>
      </w:pPr>
      <w:r>
        <w:rPr>
          <w:highlight w:val="white"/>
        </w:rPr>
        <w:t xml:space="preserve">We call </w:t>
      </w:r>
      <w:r w:rsidR="00D4318D">
        <w:rPr>
          <w:rStyle w:val="KeyWord0"/>
          <w:highlight w:val="white"/>
        </w:rPr>
        <w:t>&lt;k&gt;</w:t>
      </w:r>
      <w:r w:rsidR="00D4318D" w:rsidRPr="008E383E">
        <w:rPr>
          <w:rStyle w:val="KeyWord0"/>
          <w:highlight w:val="white"/>
        </w:rPr>
        <w:t>MaxType</w:t>
      </w:r>
      <w:r w:rsidR="00D4318D">
        <w:rPr>
          <w:rStyle w:val="KeyWord0"/>
          <w:highlight w:val="white"/>
        </w:rPr>
        <w:t>&lt;/k&gt;</w:t>
      </w:r>
      <w:r>
        <w:rPr>
          <w:highlight w:val="white"/>
        </w:rPr>
        <w:t xml:space="preserve"> in </w:t>
      </w:r>
      <w:r w:rsidR="00D4318D">
        <w:rPr>
          <w:rStyle w:val="KeyWord0"/>
          <w:highlight w:val="white"/>
        </w:rPr>
        <w:t>&lt;k&gt;</w:t>
      </w:r>
      <w:r w:rsidR="00D4318D" w:rsidRPr="008E383E">
        <w:rPr>
          <w:rStyle w:val="KeyWord0"/>
          <w:highlight w:val="white"/>
        </w:rPr>
        <w:t>TypeCast</w:t>
      </w:r>
      <w:r w:rsidR="00D4318D">
        <w:rPr>
          <w:rStyle w:val="KeyWord0"/>
          <w:highlight w:val="white"/>
        </w:rPr>
        <w:t>&lt;/k&gt;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27E268A8" w:rsidR="005E5A36" w:rsidRPr="00903DBA" w:rsidRDefault="00CC1DF4" w:rsidP="0060539D">
      <w:pPr>
        <w:pStyle w:val="Heading3"/>
      </w:pPr>
      <w:r>
        <w:t>&lt;h3&gt;</w:t>
      </w:r>
      <w:bookmarkStart w:id="282" w:name="_Toc93320511"/>
      <w:r w:rsidRPr="00903DBA">
        <w:t>Cast Expressions</w:t>
      </w:r>
      <w:bookmarkEnd w:id="282"/>
      <w:r>
        <w:t>&lt;/h3&gt;</w:t>
      </w:r>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lastRenderedPageBreak/>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r>
        <w:t>&lt;h3&gt;</w:t>
      </w:r>
      <w:bookmarkStart w:id="283" w:name="_Toc93320512"/>
      <w:r w:rsidRPr="00903DBA">
        <w:t>Unary Expressions</w:t>
      </w:r>
      <w:bookmarkEnd w:id="283"/>
      <w:r>
        <w:t>&lt;/h3&gt;</w:t>
      </w:r>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77777777" w:rsidR="001F57C5" w:rsidRPr="001F57C5" w:rsidRDefault="001F57C5" w:rsidP="001F57C5">
      <w:pPr>
        <w:pStyle w:val="Code"/>
        <w:rPr>
          <w:highlight w:val="white"/>
        </w:rPr>
      </w:pPr>
      <w:r w:rsidRPr="001F57C5">
        <w:rPr>
          <w:highlight w:val="white"/>
        </w:rPr>
        <w:t xml:space="preserve">      Symbol resultSymbol = new Symbol(expression.Symbol.Type);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r>
        <w:rPr>
          <w:highlight w:val="white"/>
        </w:rPr>
        <w:t>&lt;h3&gt;</w:t>
      </w:r>
      <w:bookmarkStart w:id="284" w:name="_Toc93320513"/>
      <w:r w:rsidRPr="00DC37F5">
        <w:rPr>
          <w:highlight w:val="white"/>
        </w:rPr>
        <w:t>Logical Not Expression</w:t>
      </w:r>
      <w:bookmarkEnd w:id="284"/>
      <w:r>
        <w:rPr>
          <w:highlight w:val="white"/>
        </w:rPr>
        <w:t>&lt;/h3&gt;</w:t>
      </w:r>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r>
        <w:rPr>
          <w:highlight w:val="white"/>
        </w:rPr>
        <w:lastRenderedPageBreak/>
        <w:t>&lt;h3&gt;</w:t>
      </w:r>
      <w:bookmarkStart w:id="285" w:name="_Toc93320514"/>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85"/>
      <w:r>
        <w:rPr>
          <w:highlight w:val="white"/>
        </w:rPr>
        <w:t>&lt;/h3&gt;</w:t>
      </w:r>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77777777" w:rsidR="00E22064" w:rsidRPr="00903DBA" w:rsidRDefault="00E22064" w:rsidP="00E22064">
      <w:pPr>
        <w:pStyle w:val="Code"/>
        <w:rPr>
          <w:highlight w:val="white"/>
        </w:rPr>
      </w:pPr>
      <w:r w:rsidRPr="00903DBA">
        <w:rPr>
          <w:highlight w:val="white"/>
        </w:rPr>
        <w:t xml:space="preserve">        new Symbol(Type.SignedIntegerType,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r>
        <w:rPr>
          <w:highlight w:val="white"/>
        </w:rPr>
        <w:t>&lt;h3&gt;</w:t>
      </w:r>
      <w:bookmarkStart w:id="286" w:name="_Toc93320515"/>
      <w:r w:rsidRPr="00903DBA">
        <w:rPr>
          <w:highlight w:val="white"/>
        </w:rPr>
        <w:t>Prefix Increment and Decrement Expression</w:t>
      </w:r>
      <w:bookmarkEnd w:id="286"/>
      <w:r>
        <w:rPr>
          <w:highlight w:val="white"/>
        </w:rPr>
        <w:t>&lt;/h3&gt;</w:t>
      </w:r>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28F3F71B" w14:textId="77777777" w:rsidR="00E65AC5" w:rsidRPr="00E65AC5" w:rsidRDefault="00E65AC5" w:rsidP="00E65AC5">
      <w:pPr>
        <w:pStyle w:val="Code"/>
        <w:rPr>
          <w:highlight w:val="white"/>
        </w:rPr>
      </w:pPr>
      <w:r w:rsidRPr="00E65AC5">
        <w:rPr>
          <w:highlight w:val="white"/>
        </w:rPr>
        <w:t xml:space="preserve">    public static Expression PrefixIncrementExpression</w:t>
      </w:r>
    </w:p>
    <w:p w14:paraId="325B8287" w14:textId="77777777" w:rsidR="00E65AC5" w:rsidRPr="00E65AC5" w:rsidRDefault="00E65AC5" w:rsidP="00E65AC5">
      <w:pPr>
        <w:pStyle w:val="Code"/>
        <w:rPr>
          <w:highlight w:val="white"/>
        </w:rPr>
      </w:pPr>
      <w:r w:rsidRPr="00E65AC5">
        <w:rPr>
          <w:highlight w:val="white"/>
        </w:rPr>
        <w:t xml:space="preserve">                             (MiddleOperator middleOp, Expression expression){</w:t>
      </w:r>
    </w:p>
    <w:p w14:paraId="7BAB45F6" w14:textId="77777777" w:rsidR="00E65AC5" w:rsidRPr="00E65AC5" w:rsidRDefault="00E65AC5" w:rsidP="00E65AC5">
      <w:pPr>
        <w:pStyle w:val="Code"/>
        <w:rPr>
          <w:highlight w:val="white"/>
        </w:rPr>
      </w:pPr>
      <w:r w:rsidRPr="00E65AC5">
        <w:rPr>
          <w:highlight w:val="white"/>
        </w:rPr>
        <w:t xml:space="preserve">      List&lt;MiddleCode&gt; longList = new List&lt;MiddleCode&gt;();</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w:t>
      </w:r>
      <w:proofErr w:type="gramStart"/>
      <w:r w:rsidR="00B03EF2">
        <w:rPr>
          <w:highlight w:val="white"/>
        </w:rPr>
        <w:t>case, and</w:t>
      </w:r>
      <w:proofErr w:type="gramEnd"/>
      <w:r w:rsidR="00B03EF2">
        <w:rPr>
          <w:highlight w:val="white"/>
        </w:rPr>
        <w:t xml:space="preserve">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6A751D67" w14:textId="77777777" w:rsidR="00E65AC5" w:rsidRPr="00E65AC5" w:rsidRDefault="00E65AC5" w:rsidP="00E65AC5">
      <w:pPr>
        <w:pStyle w:val="Code"/>
        <w:rPr>
          <w:highlight w:val="white"/>
        </w:rPr>
      </w:pPr>
      <w:r w:rsidRPr="00E65AC5">
        <w:rPr>
          <w:highlight w:val="white"/>
        </w:rPr>
        <w:t xml:space="preserve">      Symbol oneSymbol;</w:t>
      </w:r>
    </w:p>
    <w:p w14:paraId="29F5EDD5" w14:textId="77777777" w:rsidR="00E65AC5" w:rsidRPr="00E65AC5" w:rsidRDefault="00E65AC5" w:rsidP="00E65AC5">
      <w:pPr>
        <w:pStyle w:val="Code"/>
        <w:rPr>
          <w:highlight w:val="white"/>
        </w:rPr>
      </w:pPr>
      <w:r w:rsidRPr="00E65AC5">
        <w:rPr>
          <w:highlight w:val="white"/>
        </w:rPr>
        <w:t xml:space="preserve">      if (expression.Symbol.Type.IsFloating()) {</w:t>
      </w:r>
    </w:p>
    <w:p w14:paraId="5AB1D00E" w14:textId="77777777" w:rsidR="00E65AC5" w:rsidRPr="00E65AC5" w:rsidRDefault="00E65AC5" w:rsidP="00E65AC5">
      <w:pPr>
        <w:pStyle w:val="Code"/>
        <w:rPr>
          <w:highlight w:val="white"/>
        </w:rPr>
      </w:pPr>
      <w:r w:rsidRPr="00E65AC5">
        <w:rPr>
          <w:highlight w:val="white"/>
        </w:rPr>
        <w:t xml:space="preserve">        oneSymbol = new Symbol(expression.Symbol.Type);</w:t>
      </w:r>
    </w:p>
    <w:p w14:paraId="72879475" w14:textId="77777777" w:rsidR="00E65AC5" w:rsidRPr="00E65AC5" w:rsidRDefault="00E65AC5" w:rsidP="00E65AC5">
      <w:pPr>
        <w:pStyle w:val="Code"/>
        <w:rPr>
          <w:highlight w:val="white"/>
        </w:rPr>
      </w:pPr>
      <w:r w:rsidRPr="00E65AC5">
        <w:rPr>
          <w:highlight w:val="white"/>
        </w:rPr>
        <w:t xml:space="preserve">        AddMiddleCode(longList, MiddleOperator.PushOne);</w:t>
      </w:r>
    </w:p>
    <w:p w14:paraId="56573182" w14:textId="77777777" w:rsidR="00E65AC5" w:rsidRPr="00E65AC5" w:rsidRDefault="00E65AC5" w:rsidP="00E65AC5">
      <w:pPr>
        <w:pStyle w:val="Code"/>
        <w:rPr>
          <w:highlight w:val="white"/>
        </w:rPr>
      </w:pPr>
      <w:r w:rsidRPr="00E65AC5">
        <w:rPr>
          <w:highlight w:val="white"/>
        </w:rPr>
        <w:t xml:space="preserve">      }</w:t>
      </w:r>
    </w:p>
    <w:p w14:paraId="6A131C5E" w14:textId="77777777" w:rsidR="00E65AC5" w:rsidRPr="00E65AC5" w:rsidRDefault="00E65AC5" w:rsidP="00E65AC5">
      <w:pPr>
        <w:pStyle w:val="Code"/>
        <w:rPr>
          <w:highlight w:val="white"/>
        </w:rPr>
      </w:pPr>
      <w:r w:rsidRPr="00E65AC5">
        <w:rPr>
          <w:highlight w:val="white"/>
        </w:rPr>
        <w:t xml:space="preserve">      else {</w:t>
      </w:r>
    </w:p>
    <w:p w14:paraId="7A3441AC" w14:textId="77777777" w:rsidR="00E65AC5" w:rsidRPr="00E65AC5" w:rsidRDefault="00E65AC5" w:rsidP="00E65AC5">
      <w:pPr>
        <w:pStyle w:val="Code"/>
        <w:rPr>
          <w:highlight w:val="white"/>
        </w:rPr>
      </w:pPr>
      <w:r w:rsidRPr="00E65AC5">
        <w:rPr>
          <w:highlight w:val="white"/>
        </w:rPr>
        <w:t xml:space="preserve">        oneSymbol = new Symbol(expression.Symbol.Type, BigInteger.One);</w:t>
      </w:r>
    </w:p>
    <w:p w14:paraId="41C86988" w14:textId="77777777" w:rsidR="00E65AC5" w:rsidRPr="00E65AC5" w:rsidRDefault="00E65AC5" w:rsidP="00E65AC5">
      <w:pPr>
        <w:pStyle w:val="Code"/>
        <w:rPr>
          <w:highlight w:val="white"/>
        </w:rPr>
      </w:pPr>
      <w:r w:rsidRPr="00E65AC5">
        <w:rPr>
          <w:highlight w:val="white"/>
        </w:rPr>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w:t>
      </w:r>
      <w:proofErr w:type="gramStart"/>
      <w:r w:rsidR="00D4318D">
        <w:rPr>
          <w:rStyle w:val="KeyWord0"/>
          <w:highlight w:val="white"/>
        </w:rPr>
        <w:t>&gt;</w:t>
      </w:r>
      <w:r w:rsidR="00226D0A">
        <w:rPr>
          <w:highlight w:val="white"/>
        </w:rPr>
        <w:t>.</w:t>
      </w:r>
      <w:r w:rsidR="00D4318D">
        <w:rPr>
          <w:rStyle w:val="KeyWord0"/>
          <w:highlight w:val="white"/>
        </w:rPr>
        <w:t>&lt;</w:t>
      </w:r>
      <w:proofErr w:type="gramEnd"/>
      <w:r w:rsidR="00D4318D">
        <w:rPr>
          <w:rStyle w:val="KeyWord0"/>
          <w:highlight w:val="white"/>
        </w:rPr>
        <w: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578AE567" w14:textId="77777777" w:rsidR="00E65AC5" w:rsidRPr="00E65AC5" w:rsidRDefault="00E65AC5" w:rsidP="00E65AC5">
      <w:pPr>
        <w:pStyle w:val="Code"/>
        <w:rPr>
          <w:highlight w:val="white"/>
        </w:rPr>
      </w:pPr>
      <w:r w:rsidRPr="00E65AC5">
        <w:rPr>
          <w:highlight w:val="white"/>
        </w:rPr>
        <w:t xml:space="preserve">      Expression oneExpression = new Expression(oneSymbol, null, longList);</w:t>
      </w:r>
    </w:p>
    <w:p w14:paraId="068F87BF" w14:textId="77777777" w:rsidR="00E65AC5" w:rsidRPr="00E65AC5" w:rsidRDefault="00E65AC5" w:rsidP="00E65AC5">
      <w:pPr>
        <w:pStyle w:val="Code"/>
        <w:rPr>
          <w:highlight w:val="white"/>
        </w:rPr>
      </w:pPr>
      <w:r w:rsidRPr="00E65AC5">
        <w:rPr>
          <w:highlight w:val="white"/>
        </w:rPr>
        <w:t xml:space="preserve">      return AssignmentExpression(middleOp, expression, oneExpression);</w:t>
      </w:r>
    </w:p>
    <w:p w14:paraId="4B57705F" w14:textId="77777777" w:rsidR="00E65AC5" w:rsidRPr="00E65AC5" w:rsidRDefault="00E65AC5" w:rsidP="00E65AC5">
      <w:pPr>
        <w:pStyle w:val="Code"/>
        <w:rPr>
          <w:highlight w:val="white"/>
        </w:rPr>
      </w:pPr>
      <w:r w:rsidRPr="00E65AC5">
        <w:rPr>
          <w:highlight w:val="white"/>
        </w:rPr>
        <w:t xml:space="preserve">    }</w:t>
      </w:r>
    </w:p>
    <w:p w14:paraId="20A707A1" w14:textId="4A41FCA9" w:rsidR="005E5A36" w:rsidRPr="00DC37F5" w:rsidRDefault="00CC1DF4" w:rsidP="0060539D">
      <w:pPr>
        <w:pStyle w:val="Heading3"/>
        <w:rPr>
          <w:highlight w:val="white"/>
        </w:rPr>
      </w:pPr>
      <w:r>
        <w:rPr>
          <w:highlight w:val="white"/>
        </w:rPr>
        <w:lastRenderedPageBreak/>
        <w:t>&lt;h3&gt;</w:t>
      </w:r>
      <w:bookmarkStart w:id="287" w:name="_Toc93320516"/>
      <w:r w:rsidRPr="00DC37F5">
        <w:rPr>
          <w:highlight w:val="white"/>
        </w:rPr>
        <w:t>Postfix Increment and Decrement Expression</w:t>
      </w:r>
      <w:bookmarkEnd w:id="287"/>
      <w:r>
        <w:rPr>
          <w:highlight w:val="white"/>
        </w:rPr>
        <w:t>&lt;/h3&gt;</w:t>
      </w:r>
    </w:p>
    <w:p w14:paraId="14426D40" w14:textId="40CB4899" w:rsidR="00176EB2" w:rsidRDefault="00176EB2" w:rsidP="003E773C">
      <w:pPr>
        <w:rPr>
          <w:highlight w:val="white"/>
        </w:rPr>
      </w:pPr>
      <w:r>
        <w:rPr>
          <w:highlight w:val="white"/>
        </w:rPr>
        <w:t xml:space="preserve">The short list of the postfix expression is identical to the prefix </w:t>
      </w:r>
      <w:proofErr w:type="gramStart"/>
      <w:r>
        <w:rPr>
          <w:highlight w:val="white"/>
        </w:rPr>
        <w:t>expression, since</w:t>
      </w:r>
      <w:proofErr w:type="gramEnd"/>
      <w:r>
        <w:rPr>
          <w:highlight w:val="white"/>
        </w:rPr>
        <w:t xml:space="preserv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49FB1AF4" w14:textId="77777777" w:rsidR="00C32090" w:rsidRPr="00C32090" w:rsidRDefault="00C32090" w:rsidP="00C32090">
      <w:pPr>
        <w:pStyle w:val="Code"/>
        <w:rPr>
          <w:highlight w:val="white"/>
        </w:rPr>
      </w:pPr>
      <w:r w:rsidRPr="00C32090">
        <w:rPr>
          <w:highlight w:val="white"/>
        </w:rPr>
        <w:t xml:space="preserve">    public static Expression PostfixIncrementExpression</w:t>
      </w:r>
    </w:p>
    <w:p w14:paraId="4145CCE5" w14:textId="77777777" w:rsidR="00C32090" w:rsidRPr="00C32090" w:rsidRDefault="00C32090" w:rsidP="00C32090">
      <w:pPr>
        <w:pStyle w:val="Code"/>
        <w:rPr>
          <w:highlight w:val="white"/>
        </w:rPr>
      </w:pPr>
      <w:r w:rsidRPr="00C32090">
        <w:rPr>
          <w:highlight w:val="white"/>
        </w:rPr>
        <w:t xml:space="preserve">                             (MiddleOperator middleOp, Expression expression){</w:t>
      </w:r>
    </w:p>
    <w:p w14:paraId="5A8C0E13" w14:textId="77777777" w:rsidR="00C32090" w:rsidRDefault="00C32090" w:rsidP="00C32090">
      <w:pPr>
        <w:pStyle w:val="Code"/>
        <w:rPr>
          <w:highlight w:val="white"/>
        </w:rPr>
      </w:pPr>
      <w:r w:rsidRPr="00C32090">
        <w:rPr>
          <w:highlight w:val="white"/>
        </w:rPr>
        <w:t xml:space="preserve">      List&lt;MiddleCode&gt; shortList =</w:t>
      </w:r>
    </w:p>
    <w:p w14:paraId="2DD24742" w14:textId="54DC880D" w:rsidR="00C32090" w:rsidRPr="00C32090" w:rsidRDefault="00C32090" w:rsidP="00C32090">
      <w:pPr>
        <w:pStyle w:val="Code"/>
        <w:rPr>
          <w:highlight w:val="white"/>
        </w:rPr>
      </w:pPr>
      <w:r>
        <w:rPr>
          <w:highlight w:val="white"/>
        </w:rPr>
        <w:t xml:space="preserve">       </w:t>
      </w:r>
      <w:r w:rsidRPr="00C32090">
        <w:rPr>
          <w:highlight w:val="white"/>
        </w:rPr>
        <w:t xml:space="preserve"> PrefixIncrementExpression(middleOp, expression).ShortList,</w:t>
      </w:r>
    </w:p>
    <w:p w14:paraId="77046F30" w14:textId="77777777" w:rsidR="00C32090" w:rsidRPr="00C32090" w:rsidRDefault="00C32090" w:rsidP="00C32090">
      <w:pPr>
        <w:pStyle w:val="Code"/>
        <w:rPr>
          <w:highlight w:val="white"/>
        </w:rPr>
      </w:pPr>
      <w:r w:rsidRPr="00C32090">
        <w:rPr>
          <w:highlight w:val="white"/>
        </w:rPr>
        <w:t xml:space="preserve">                       longList = new List&lt;MiddleCode&gt;();</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7843CF5D" w14:textId="77777777" w:rsidR="00C32090" w:rsidRPr="00C32090" w:rsidRDefault="00C32090" w:rsidP="00C32090">
      <w:pPr>
        <w:pStyle w:val="Code"/>
        <w:rPr>
          <w:highlight w:val="white"/>
        </w:rPr>
      </w:pPr>
      <w:r w:rsidRPr="00C32090">
        <w:rPr>
          <w:highlight w:val="white"/>
        </w:rPr>
        <w:t xml:space="preserve">      Symbol resultSymbol = new Symbol(expression.Symbol.Type);</w:t>
      </w:r>
    </w:p>
    <w:p w14:paraId="0CD1D90C" w14:textId="77777777" w:rsidR="00C32090" w:rsidRDefault="00C32090" w:rsidP="00C32090">
      <w:pPr>
        <w:pStyle w:val="Code"/>
        <w:rPr>
          <w:highlight w:val="white"/>
        </w:rPr>
      </w:pPr>
      <w:r w:rsidRPr="00C32090">
        <w:rPr>
          <w:highlight w:val="white"/>
        </w:rPr>
        <w:t xml:space="preserve">      Expression resultExpression =</w:t>
      </w:r>
    </w:p>
    <w:p w14:paraId="5C770A56" w14:textId="33938AE9" w:rsidR="00C32090" w:rsidRPr="00C32090" w:rsidRDefault="00C32090" w:rsidP="00C32090">
      <w:pPr>
        <w:pStyle w:val="Code"/>
        <w:rPr>
          <w:highlight w:val="white"/>
        </w:rPr>
      </w:pPr>
      <w:r>
        <w:rPr>
          <w:highlight w:val="white"/>
        </w:rPr>
        <w:t xml:space="preserve">       </w:t>
      </w:r>
      <w:r w:rsidRPr="00C32090">
        <w:rPr>
          <w:highlight w:val="white"/>
        </w:rPr>
        <w:t xml:space="preserve"> new Expression(resultSymbol, longList, longList);</w:t>
      </w:r>
    </w:p>
    <w:p w14:paraId="5DD46E84" w14:textId="77777777" w:rsidR="00C32090" w:rsidRPr="00C32090" w:rsidRDefault="00C32090" w:rsidP="00C32090">
      <w:pPr>
        <w:pStyle w:val="Code"/>
        <w:rPr>
          <w:highlight w:val="white"/>
        </w:rPr>
      </w:pPr>
    </w:p>
    <w:p w14:paraId="39A09FA9" w14:textId="77777777" w:rsidR="00C32090" w:rsidRPr="00C32090" w:rsidRDefault="00C32090" w:rsidP="00C32090">
      <w:pPr>
        <w:pStyle w:val="Code"/>
        <w:rPr>
          <w:highlight w:val="white"/>
        </w:rPr>
      </w:pPr>
      <w:r w:rsidRPr="00C32090">
        <w:rPr>
          <w:highlight w:val="white"/>
        </w:rPr>
        <w:t xml:space="preserve">      if (expression.Symbol.Type.IsFloating()) {</w:t>
      </w:r>
    </w:p>
    <w:p w14:paraId="6219EAD6" w14:textId="77777777" w:rsidR="00C32090" w:rsidRPr="00C32090" w:rsidRDefault="00C32090" w:rsidP="00C32090">
      <w:pPr>
        <w:pStyle w:val="Code"/>
        <w:rPr>
          <w:highlight w:val="white"/>
        </w:rPr>
      </w:pPr>
      <w:r w:rsidRPr="00C32090">
        <w:rPr>
          <w:highlight w:val="white"/>
        </w:rPr>
        <w:t xml:space="preserve">        longList.AddRange(expression.LongList);</w:t>
      </w:r>
    </w:p>
    <w:p w14:paraId="175308C8" w14:textId="77777777" w:rsidR="00C32090" w:rsidRPr="00C32090" w:rsidRDefault="00C32090" w:rsidP="00C32090">
      <w:pPr>
        <w:pStyle w:val="Code"/>
        <w:rPr>
          <w:highlight w:val="white"/>
        </w:rPr>
      </w:pPr>
      <w:r w:rsidRPr="00C32090">
        <w:rPr>
          <w:highlight w:val="white"/>
        </w:rPr>
        <w:t xml:space="preserve">        AddMiddleCode(longList, MiddleOperator.PushFloat, expression.Symbol);</w:t>
      </w:r>
    </w:p>
    <w:p w14:paraId="6784AFDA" w14:textId="77777777" w:rsidR="00C32090" w:rsidRPr="00C32090" w:rsidRDefault="00C32090" w:rsidP="00C32090">
      <w:pPr>
        <w:pStyle w:val="Code"/>
        <w:rPr>
          <w:highlight w:val="white"/>
        </w:rPr>
      </w:pPr>
      <w:r w:rsidRPr="00C32090">
        <w:rPr>
          <w:highlight w:val="white"/>
        </w:rPr>
        <w:t xml:space="preserve">        AddMiddleCode(longList, MiddleOperator.PushOne);</w:t>
      </w:r>
    </w:p>
    <w:p w14:paraId="685B3E2C" w14:textId="77777777" w:rsidR="00C32090" w:rsidRPr="00C32090" w:rsidRDefault="00C32090" w:rsidP="00C32090">
      <w:pPr>
        <w:pStyle w:val="Code"/>
        <w:rPr>
          <w:highlight w:val="white"/>
        </w:rPr>
      </w:pPr>
      <w:r w:rsidRPr="00C32090">
        <w:rPr>
          <w:highlight w:val="white"/>
        </w:rPr>
        <w:t xml:space="preserve">        Symbol oneSymbol = new Symbol(expression.Symbol.Type, (decimal) 1);</w:t>
      </w:r>
    </w:p>
    <w:p w14:paraId="70EC9B84" w14:textId="77777777" w:rsidR="00C32090" w:rsidRDefault="00C32090" w:rsidP="00C32090">
      <w:pPr>
        <w:pStyle w:val="Code"/>
        <w:rPr>
          <w:highlight w:val="white"/>
        </w:rPr>
      </w:pPr>
      <w:r w:rsidRPr="00C32090">
        <w:rPr>
          <w:highlight w:val="white"/>
        </w:rPr>
        <w:t xml:space="preserve">        AddMiddleCode(longList, middleOp, expression.Symbol,</w:t>
      </w:r>
    </w:p>
    <w:p w14:paraId="0F6D011E" w14:textId="7AFE5811" w:rsidR="00C32090" w:rsidRPr="00C32090" w:rsidRDefault="00C32090" w:rsidP="00C32090">
      <w:pPr>
        <w:pStyle w:val="Code"/>
        <w:rPr>
          <w:highlight w:val="white"/>
        </w:rPr>
      </w:pPr>
      <w:r>
        <w:rPr>
          <w:highlight w:val="white"/>
        </w:rPr>
        <w:t xml:space="preserve">                     </w:t>
      </w:r>
      <w:r w:rsidRPr="00C32090">
        <w:rPr>
          <w:highlight w:val="white"/>
        </w:rPr>
        <w:t xml:space="preserve"> expression.Symbol, oneSymbol);</w:t>
      </w:r>
    </w:p>
    <w:p w14:paraId="63D09B49" w14:textId="77777777" w:rsidR="00C32090" w:rsidRPr="00C32090" w:rsidRDefault="00C32090" w:rsidP="00C32090">
      <w:pPr>
        <w:pStyle w:val="Code"/>
        <w:rPr>
          <w:highlight w:val="white"/>
        </w:rPr>
      </w:pPr>
      <w:r w:rsidRPr="00C32090">
        <w:rPr>
          <w:highlight w:val="white"/>
        </w:rPr>
        <w:t xml:space="preserve">        AddMiddleCode(longList, MiddleOperator.PopFloat, expression.Symbol);</w:t>
      </w:r>
    </w:p>
    <w:p w14:paraId="54E232FC" w14:textId="26C25AD0" w:rsidR="00C32090" w:rsidRDefault="00C32090" w:rsidP="00C32090">
      <w:pPr>
        <w:pStyle w:val="Code"/>
        <w:rPr>
          <w:highlight w:val="white"/>
        </w:rPr>
      </w:pPr>
      <w:r w:rsidRPr="00C32090">
        <w:rPr>
          <w:highlight w:val="white"/>
        </w:rPr>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04CAC3DE" w14:textId="77777777" w:rsidR="00C32090" w:rsidRPr="00C32090" w:rsidRDefault="00C32090" w:rsidP="00C32090">
      <w:pPr>
        <w:pStyle w:val="Code"/>
        <w:rPr>
          <w:highlight w:val="white"/>
        </w:rPr>
      </w:pPr>
      <w:r w:rsidRPr="00C32090">
        <w:rPr>
          <w:highlight w:val="white"/>
        </w:rPr>
        <w:t xml:space="preserve">      else {</w:t>
      </w:r>
    </w:p>
    <w:p w14:paraId="71C8D8B6" w14:textId="77777777" w:rsidR="00C32090" w:rsidRPr="00C32090" w:rsidRDefault="00C32090" w:rsidP="00C32090">
      <w:pPr>
        <w:pStyle w:val="Code"/>
        <w:rPr>
          <w:highlight w:val="white"/>
        </w:rPr>
      </w:pPr>
      <w:r w:rsidRPr="00C32090">
        <w:rPr>
          <w:highlight w:val="white"/>
        </w:rPr>
        <w:t xml:space="preserve">        longList.AddRange(Assignment(resultExpression, expression).ShortList);</w:t>
      </w:r>
    </w:p>
    <w:p w14:paraId="3DFDF3E1" w14:textId="77777777" w:rsidR="00C32090" w:rsidRDefault="00C32090" w:rsidP="00C32090">
      <w:pPr>
        <w:pStyle w:val="Code"/>
        <w:rPr>
          <w:highlight w:val="white"/>
        </w:rPr>
      </w:pPr>
      <w:r w:rsidRPr="00C32090">
        <w:rPr>
          <w:highlight w:val="white"/>
        </w:rPr>
        <w:t xml:space="preserve">        longList.AddRange(PrefixIncrementExpression(middleOp,</w:t>
      </w:r>
    </w:p>
    <w:p w14:paraId="412EBFBE" w14:textId="1EE04D19" w:rsidR="00C32090" w:rsidRPr="00C32090" w:rsidRDefault="00C32090" w:rsidP="00C32090">
      <w:pPr>
        <w:pStyle w:val="Code"/>
        <w:rPr>
          <w:highlight w:val="white"/>
        </w:rPr>
      </w:pPr>
      <w:r>
        <w:rPr>
          <w:highlight w:val="white"/>
        </w:rPr>
        <w:t xml:space="preserve">                                                   </w:t>
      </w:r>
      <w:r w:rsidRPr="00C32090">
        <w:rPr>
          <w:highlight w:val="white"/>
        </w:rPr>
        <w:t xml:space="preserve"> expression).ShortList);</w:t>
      </w:r>
    </w:p>
    <w:p w14:paraId="397EBF27" w14:textId="77777777" w:rsidR="00C32090" w:rsidRPr="00C32090" w:rsidRDefault="00C32090" w:rsidP="00C32090">
      <w:pPr>
        <w:pStyle w:val="Code"/>
        <w:rPr>
          <w:highlight w:val="white"/>
        </w:rPr>
      </w:pPr>
      <w:r w:rsidRPr="00C32090">
        <w:rPr>
          <w:highlight w:val="white"/>
        </w:rPr>
        <w:t xml:space="preserve">      }</w:t>
      </w:r>
    </w:p>
    <w:p w14:paraId="4E7820EC" w14:textId="77777777" w:rsidR="00C32090" w:rsidRPr="00C32090" w:rsidRDefault="00C32090" w:rsidP="00C32090">
      <w:pPr>
        <w:pStyle w:val="Code"/>
        <w:rPr>
          <w:highlight w:val="white"/>
        </w:rPr>
      </w:pPr>
      <w:r w:rsidRPr="00C32090">
        <w:rPr>
          <w:highlight w:val="white"/>
        </w:rPr>
        <w:t xml:space="preserve">    </w:t>
      </w:r>
    </w:p>
    <w:p w14:paraId="7193CAD5" w14:textId="77777777" w:rsidR="00C32090" w:rsidRPr="00C32090" w:rsidRDefault="00C32090" w:rsidP="00C32090">
      <w:pPr>
        <w:pStyle w:val="Code"/>
        <w:rPr>
          <w:highlight w:val="white"/>
        </w:rPr>
      </w:pPr>
      <w:r w:rsidRPr="00C32090">
        <w:rPr>
          <w:highlight w:val="white"/>
        </w:rPr>
        <w:t xml:space="preserve">      return resultExpression;</w:t>
      </w:r>
    </w:p>
    <w:p w14:paraId="4DD94A0F" w14:textId="77777777" w:rsidR="00C32090" w:rsidRPr="00C32090" w:rsidRDefault="00C32090" w:rsidP="00C32090">
      <w:pPr>
        <w:pStyle w:val="Code"/>
        <w:rPr>
          <w:highlight w:val="white"/>
        </w:rPr>
      </w:pPr>
      <w:r w:rsidRPr="00C32090">
        <w:rPr>
          <w:highlight w:val="white"/>
        </w:rPr>
        <w:t xml:space="preserve">    }</w:t>
      </w:r>
    </w:p>
    <w:p w14:paraId="6F5B1346" w14:textId="3FE03706" w:rsidR="00797C5B" w:rsidRPr="00DC37F5" w:rsidRDefault="00CC1DF4" w:rsidP="00797C5B">
      <w:pPr>
        <w:pStyle w:val="Heading3"/>
        <w:rPr>
          <w:highlight w:val="white"/>
        </w:rPr>
      </w:pPr>
      <w:r>
        <w:rPr>
          <w:highlight w:val="white"/>
        </w:rPr>
        <w:t>&lt;h3&gt;</w:t>
      </w:r>
      <w:bookmarkStart w:id="288" w:name="_Toc93320517"/>
      <w:r w:rsidRPr="00DC37F5">
        <w:rPr>
          <w:highlight w:val="white"/>
        </w:rPr>
        <w:t>Address Expression</w:t>
      </w:r>
      <w:bookmarkEnd w:id="288"/>
      <w:r>
        <w:rPr>
          <w:highlight w:val="white"/>
        </w:rPr>
        <w:t>&lt;/h3&gt;</w:t>
      </w:r>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lastRenderedPageBreak/>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r>
        <w:rPr>
          <w:highlight w:val="white"/>
        </w:rPr>
        <w:t>&lt;h3&gt;</w:t>
      </w:r>
      <w:bookmarkStart w:id="289" w:name="_Toc93320518"/>
      <w:r w:rsidRPr="00DC37F5">
        <w:rPr>
          <w:highlight w:val="white"/>
        </w:rPr>
        <w:t>Dereference Expression</w:t>
      </w:r>
      <w:bookmarkEnd w:id="289"/>
      <w:r>
        <w:rPr>
          <w:highlight w:val="white"/>
        </w:rPr>
        <w:t>&lt;/h3&gt;</w:t>
      </w:r>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 xml:space="preserve">access to the value </w:t>
      </w:r>
      <w:proofErr w:type="gramStart"/>
      <w:r w:rsidR="005B1EFE">
        <w:rPr>
          <w:highlight w:val="white"/>
        </w:rPr>
        <w:t>it</w:t>
      </w:r>
      <w:proofErr w:type="gramEnd"/>
      <w:r w:rsidR="005B1EFE">
        <w:rPr>
          <w:highlight w:val="white"/>
        </w:rPr>
        <w:t xml:space="preserve">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77777777" w:rsidR="00554DEF" w:rsidRPr="00554DEF" w:rsidRDefault="00554DEF" w:rsidP="00554DEF">
      <w:pPr>
        <w:pStyle w:val="Code"/>
        <w:rPr>
          <w:highlight w:val="white"/>
        </w:rPr>
      </w:pPr>
      <w:r w:rsidRPr="00554DEF">
        <w:rPr>
          <w:highlight w:val="white"/>
        </w:rPr>
        <w:t xml:space="preserve">        new Symbol(expression.Symbol.Type.PointerArrayOrStringType);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r>
        <w:rPr>
          <w:highlight w:val="white"/>
        </w:rPr>
        <w:lastRenderedPageBreak/>
        <w:t>&lt;h3&gt;</w:t>
      </w:r>
      <w:bookmarkStart w:id="290" w:name="_Toc93320519"/>
      <w:r w:rsidRPr="00DC37F5">
        <w:rPr>
          <w:highlight w:val="white"/>
        </w:rPr>
        <w:t>Arrow Expression</w:t>
      </w:r>
      <w:bookmarkEnd w:id="290"/>
      <w:r>
        <w:rPr>
          <w:highlight w:val="white"/>
        </w:rPr>
        <w:t>&lt;/h3&gt;</w:t>
      </w:r>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r>
        <w:rPr>
          <w:highlight w:val="white"/>
        </w:rPr>
        <w:t>&lt;h3&gt;</w:t>
      </w:r>
      <w:bookmarkStart w:id="291" w:name="_Toc93320520"/>
      <w:r w:rsidRPr="00DC37F5">
        <w:rPr>
          <w:highlight w:val="white"/>
        </w:rPr>
        <w:t>Index Expression</w:t>
      </w:r>
      <w:bookmarkEnd w:id="291"/>
      <w:r>
        <w:rPr>
          <w:highlight w:val="white"/>
        </w:rPr>
        <w:t>&lt;/h3&gt;</w:t>
      </w:r>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r>
        <w:rPr>
          <w:highlight w:val="white"/>
        </w:rPr>
        <w:t>&lt;h3&gt;</w:t>
      </w:r>
      <w:bookmarkStart w:id="292" w:name="_Toc93320521"/>
      <w:r w:rsidRPr="0060539D">
        <w:rPr>
          <w:highlight w:val="white"/>
        </w:rPr>
        <w:t>Dot Expression</w:t>
      </w:r>
      <w:bookmarkEnd w:id="292"/>
      <w:r>
        <w:rPr>
          <w:highlight w:val="white"/>
        </w:rPr>
        <w:t>&lt;/h3&gt;</w:t>
      </w:r>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3"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 xml:space="preserve">The type of the expression must be </w:t>
      </w:r>
      <w:proofErr w:type="gramStart"/>
      <w:r>
        <w:rPr>
          <w:highlight w:val="white"/>
        </w:rPr>
        <w:t>struct</w:t>
      </w:r>
      <w:proofErr w:type="gramEnd"/>
      <w:r>
        <w:rPr>
          <w:highlight w:val="white"/>
        </w:rPr>
        <w:t xml:space="preserve">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5CB833EB" w:rsidR="00CF2767" w:rsidRDefault="00CF2767" w:rsidP="00CF2767">
      <w:pPr>
        <w:pStyle w:val="Code"/>
        <w:rPr>
          <w:highlight w:val="white"/>
        </w:rPr>
      </w:pPr>
      <w:r w:rsidRPr="00CF2767">
        <w:rPr>
          <w:highlight w:val="white"/>
        </w:rPr>
        <w:t xml:space="preserve">      Symbol resultSymbol = new Symbol(name,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lastRenderedPageBreak/>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7FB56337" w14:textId="77777777" w:rsidR="00CF2767" w:rsidRPr="00CF2767" w:rsidRDefault="00CF2767" w:rsidP="00CF2767">
      <w:pPr>
        <w:pStyle w:val="Code"/>
        <w:rPr>
          <w:highlight w:val="white"/>
        </w:rPr>
      </w:pPr>
      <w:r w:rsidRPr="00CF2767">
        <w:rPr>
          <w:highlight w:val="white"/>
        </w:rPr>
        <w:t xml:space="preserve">      return (new Expression(resultSymbol, expression.ShortList,</w:t>
      </w:r>
    </w:p>
    <w:p w14:paraId="6CAC267F" w14:textId="77777777" w:rsidR="00CF2767" w:rsidRPr="00CF2767" w:rsidRDefault="00CF2767" w:rsidP="00CF2767">
      <w:pPr>
        <w:pStyle w:val="Code"/>
        <w:rPr>
          <w:highlight w:val="white"/>
        </w:rPr>
      </w:pPr>
      <w:r w:rsidRPr="00CF2767">
        <w:rPr>
          <w:highlight w:val="white"/>
        </w:rPr>
        <w:t xml:space="preserve">                             expression.LongList));</w:t>
      </w:r>
    </w:p>
    <w:p w14:paraId="234DB72C" w14:textId="77777777" w:rsidR="00CF2767" w:rsidRPr="00CF2767" w:rsidRDefault="00CF2767" w:rsidP="00CF2767">
      <w:pPr>
        <w:pStyle w:val="Code"/>
        <w:rPr>
          <w:highlight w:val="white"/>
        </w:rPr>
      </w:pPr>
      <w:r w:rsidRPr="00CF2767">
        <w:rPr>
          <w:highlight w:val="white"/>
        </w:rPr>
        <w:t xml:space="preserve">    }</w:t>
      </w:r>
    </w:p>
    <w:bookmarkEnd w:id="293"/>
    <w:p w14:paraId="3794A790" w14:textId="0555BA95" w:rsidR="005E5A36" w:rsidRPr="00DC37F5" w:rsidRDefault="00CC1DF4" w:rsidP="0060539D">
      <w:pPr>
        <w:pStyle w:val="Heading3"/>
        <w:rPr>
          <w:highlight w:val="white"/>
        </w:rPr>
      </w:pPr>
      <w:r>
        <w:rPr>
          <w:highlight w:val="white"/>
        </w:rPr>
        <w:t>&lt;h3&gt;</w:t>
      </w:r>
      <w:bookmarkStart w:id="294" w:name="_Toc93320522"/>
      <w:r w:rsidRPr="00DC37F5">
        <w:rPr>
          <w:highlight w:val="white"/>
        </w:rPr>
        <w:t>Function Call Expression</w:t>
      </w:r>
      <w:bookmarkEnd w:id="294"/>
      <w:r>
        <w:rPr>
          <w:highlight w:val="white"/>
        </w:rPr>
        <w:t>&lt;/h3&gt;</w:t>
      </w:r>
    </w:p>
    <w:p w14:paraId="57505A51" w14:textId="7CF1E4DB" w:rsidR="0004380B" w:rsidRPr="00C968FE" w:rsidRDefault="00706A00" w:rsidP="0004380B">
      <w:pPr>
        <w:rPr>
          <w:highlight w:val="white"/>
        </w:rPr>
      </w:pPr>
      <w:r>
        <w:rPr>
          <w:highlight w:val="white"/>
        </w:rPr>
        <w:t>In C, nested calls are allowed, and t</w:t>
      </w:r>
      <w:r w:rsidR="00F418D1">
        <w:rPr>
          <w:highlight w:val="white"/>
        </w:rPr>
        <w:t xml:space="preserve">he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p>
    <w:p w14:paraId="7BBEEB0C" w14:textId="657DE3B7" w:rsidR="007C5E1D" w:rsidRPr="007C5E1D" w:rsidRDefault="007C5E1D" w:rsidP="007C5E1D">
      <w:pPr>
        <w:pStyle w:val="Code"/>
        <w:rPr>
          <w:highlight w:val="white"/>
        </w:rPr>
      </w:pPr>
      <w:r w:rsidRPr="007C5E1D">
        <w:rPr>
          <w:highlight w:val="white"/>
        </w:rPr>
        <w:t xml:space="preserve">    public static Stack&lt;List&lt;Type&gt;&gt; m_typeListStack = new Stack&lt;List&lt;Type&gt;&gt;();</w:t>
      </w:r>
    </w:p>
    <w:p w14:paraId="664C1681" w14:textId="77777777" w:rsidR="007C5E1D" w:rsidRPr="007C5E1D" w:rsidRDefault="007C5E1D" w:rsidP="007C5E1D">
      <w:pPr>
        <w:pStyle w:val="Code"/>
        <w:rPr>
          <w:highlight w:val="white"/>
        </w:rPr>
      </w:pPr>
      <w:r w:rsidRPr="007C5E1D">
        <w:rPr>
          <w:highlight w:val="white"/>
        </w:rPr>
        <w:t xml:space="preserve">    public static Stack&lt;int&gt; m_parameterOffsetStack = new Stack&lt;int&gt;();</w:t>
      </w:r>
    </w:p>
    <w:p w14:paraId="5CECFFC0" w14:textId="4741B1FF" w:rsidR="005E5A36" w:rsidRPr="00C968FE"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D4318D" w:rsidRPr="00F418D1">
        <w:rPr>
          <w:rStyle w:val="KeyWord0"/>
          <w:highlight w:val="white"/>
        </w:rPr>
        <w:t>m_typeListStack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Pr="00C968FE">
        <w:rPr>
          <w:highlight w:val="white"/>
        </w:rPr>
        <w:t>, and adds the call header instruction to the short and long list of the expression.</w:t>
      </w:r>
    </w:p>
    <w:p w14:paraId="21922929" w14:textId="77777777" w:rsidR="00FA7E3B" w:rsidRPr="00FA7E3B" w:rsidRDefault="00FA7E3B" w:rsidP="00FA7E3B">
      <w:pPr>
        <w:pStyle w:val="Code"/>
        <w:rPr>
          <w:highlight w:val="white"/>
        </w:rPr>
      </w:pPr>
      <w:r w:rsidRPr="00FA7E3B">
        <w:rPr>
          <w:highlight w:val="white"/>
        </w:rPr>
        <w:t xml:space="preserve">    public static void CallHeader(Expression expression) {</w:t>
      </w:r>
    </w:p>
    <w:p w14:paraId="7F41D08C" w14:textId="77777777" w:rsidR="00FA7E3B" w:rsidRPr="00FA7E3B" w:rsidRDefault="00FA7E3B" w:rsidP="00FA7E3B">
      <w:pPr>
        <w:pStyle w:val="Code"/>
        <w:rPr>
          <w:highlight w:val="white"/>
        </w:rPr>
      </w:pPr>
      <w:r w:rsidRPr="00FA7E3B">
        <w:rPr>
          <w:highlight w:val="white"/>
        </w:rPr>
        <w:t xml:space="preserve">      Type type = expression.Symbol.Type;</w:t>
      </w:r>
    </w:p>
    <w:p w14:paraId="65951F3E" w14:textId="1EFC094B" w:rsidR="009A66CB" w:rsidRDefault="00FA7E3B" w:rsidP="00FA7E3B">
      <w:pPr>
        <w:pStyle w:val="Code"/>
        <w:rPr>
          <w:highlight w:val="white"/>
        </w:rPr>
      </w:pPr>
      <w:r w:rsidRPr="00FA7E3B">
        <w:rPr>
          <w:highlight w:val="white"/>
        </w:rPr>
        <w:t xml:space="preserve">      </w:t>
      </w:r>
      <w:r w:rsidR="0056352A">
        <w:rPr>
          <w:highlight w:val="white"/>
        </w:rPr>
        <w:t>Error.Check</w:t>
      </w:r>
      <w:r w:rsidRPr="00FA7E3B">
        <w:rPr>
          <w:highlight w:val="white"/>
        </w:rPr>
        <w:t>(type.IsFunction() ||</w:t>
      </w:r>
    </w:p>
    <w:p w14:paraId="1AEA9614" w14:textId="66FA3EAA" w:rsidR="00FA7E3B" w:rsidRPr="00FA7E3B" w:rsidRDefault="009A66CB" w:rsidP="00FA7E3B">
      <w:pPr>
        <w:pStyle w:val="Code"/>
        <w:rPr>
          <w:highlight w:val="white"/>
        </w:rPr>
      </w:pPr>
      <w:r>
        <w:rPr>
          <w:highlight w:val="white"/>
        </w:rPr>
        <w:t xml:space="preserve">                  </w:t>
      </w:r>
      <w:r w:rsidR="00FA7E3B" w:rsidRPr="00FA7E3B">
        <w:rPr>
          <w:highlight w:val="white"/>
        </w:rPr>
        <w:t>type.Is</w:t>
      </w:r>
      <w:r>
        <w:rPr>
          <w:highlight w:val="white"/>
        </w:rPr>
        <w:t>Pointer() &amp;&amp; type.PointerType.Is</w:t>
      </w:r>
      <w:r w:rsidR="00FA7E3B" w:rsidRPr="00FA7E3B">
        <w:rPr>
          <w:highlight w:val="white"/>
        </w:rPr>
        <w:t>Function(),</w:t>
      </w:r>
    </w:p>
    <w:p w14:paraId="348C43A0" w14:textId="52F047AB" w:rsidR="00FA7E3B" w:rsidRPr="00FA7E3B" w:rsidRDefault="00FA7E3B" w:rsidP="00FA7E3B">
      <w:pPr>
        <w:pStyle w:val="Code"/>
        <w:rPr>
          <w:highlight w:val="white"/>
        </w:rPr>
      </w:pPr>
      <w:r w:rsidRPr="00FA7E3B">
        <w:rPr>
          <w:highlight w:val="white"/>
        </w:rPr>
        <w:t xml:space="preserve">                  expression.Symbol, Message.Not_a_function);</w:t>
      </w:r>
    </w:p>
    <w:p w14:paraId="040B1A1C" w14:textId="77777777" w:rsidR="00FA7E3B" w:rsidRPr="00FA7E3B" w:rsidRDefault="00FA7E3B" w:rsidP="00FA7E3B">
      <w:pPr>
        <w:pStyle w:val="Code"/>
        <w:rPr>
          <w:highlight w:val="white"/>
        </w:rPr>
      </w:pPr>
      <w:r w:rsidRPr="00FA7E3B">
        <w:rPr>
          <w:highlight w:val="white"/>
        </w:rPr>
        <w:t xml:space="preserve">      Type functionType = type.IsFunction() ? type : type.PointerType;</w:t>
      </w:r>
    </w:p>
    <w:p w14:paraId="38F55480" w14:textId="5A22D5C7" w:rsidR="00FA7E3B" w:rsidRPr="00FA7E3B" w:rsidRDefault="00FA7E3B" w:rsidP="00FA7E3B">
      <w:pPr>
        <w:pStyle w:val="Code"/>
        <w:rPr>
          <w:highlight w:val="white"/>
        </w:rPr>
      </w:pPr>
      <w:r w:rsidRPr="00FA7E3B">
        <w:rPr>
          <w:highlight w:val="white"/>
        </w:rPr>
        <w:t xml:space="preserve">      </w:t>
      </w:r>
      <w:r w:rsidR="00920353">
        <w:rPr>
          <w:highlight w:val="white"/>
        </w:rPr>
        <w:t>m_typeListStack</w:t>
      </w:r>
      <w:r w:rsidRPr="00FA7E3B">
        <w:rPr>
          <w:highlight w:val="white"/>
        </w:rPr>
        <w:t>.Push(functionType.TypeList);</w:t>
      </w:r>
    </w:p>
    <w:p w14:paraId="36B79269" w14:textId="77777777" w:rsidR="00FA7E3B" w:rsidRPr="00FA7E3B" w:rsidRDefault="00FA7E3B" w:rsidP="00FA7E3B">
      <w:pPr>
        <w:pStyle w:val="Code"/>
        <w:rPr>
          <w:highlight w:val="white"/>
        </w:rPr>
      </w:pPr>
      <w:r w:rsidRPr="00FA7E3B">
        <w:rPr>
          <w:highlight w:val="white"/>
        </w:rPr>
        <w:t xml:space="preserve">      ParameterOffsetStack.Push(0);</w:t>
      </w:r>
    </w:p>
    <w:p w14:paraId="1CE9079E" w14:textId="0877991B" w:rsidR="00FA7E3B" w:rsidRPr="00FA7E3B" w:rsidRDefault="00FA7E3B" w:rsidP="00FA7E3B">
      <w:pPr>
        <w:pStyle w:val="Code"/>
        <w:rPr>
          <w:highlight w:val="white"/>
        </w:rPr>
      </w:pPr>
      <w:r w:rsidRPr="00FA7E3B">
        <w:rPr>
          <w:highlight w:val="white"/>
        </w:rPr>
        <w:t xml:space="preserve">      AddMiddleCode(expression.LongList, MiddleOperator.PreCall,</w:t>
      </w:r>
      <w:r w:rsidR="0077194E">
        <w:rPr>
          <w:highlight w:val="white"/>
        </w:rPr>
        <w:t xml:space="preserve"> // XXX</w:t>
      </w:r>
    </w:p>
    <w:p w14:paraId="32D5F0F8" w14:textId="77777777" w:rsidR="00FA7E3B" w:rsidRPr="00FA7E3B" w:rsidRDefault="00FA7E3B" w:rsidP="00FA7E3B">
      <w:pPr>
        <w:pStyle w:val="Code"/>
        <w:rPr>
          <w:highlight w:val="white"/>
        </w:rPr>
      </w:pPr>
      <w:r w:rsidRPr="00FA7E3B">
        <w:rPr>
          <w:highlight w:val="white"/>
        </w:rPr>
        <w:t xml:space="preserve">                    SymbolTable.CurrentTable.CurrentOffset);</w:t>
      </w:r>
    </w:p>
    <w:p w14:paraId="548A3940" w14:textId="77777777" w:rsidR="00FA7E3B" w:rsidRPr="00FA7E3B" w:rsidRDefault="00FA7E3B" w:rsidP="00FA7E3B">
      <w:pPr>
        <w:pStyle w:val="Code"/>
        <w:rPr>
          <w:highlight w:val="white"/>
        </w:rPr>
      </w:pPr>
      <w:r w:rsidRPr="00FA7E3B">
        <w:rPr>
          <w:highlight w:val="white"/>
        </w:rPr>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3A66587A" w:rsidR="005E5A36" w:rsidRPr="00C968FE" w:rsidRDefault="005E5A36" w:rsidP="005E5A36">
      <w:pPr>
        <w:pStyle w:val="Code"/>
        <w:rPr>
          <w:highlight w:val="white"/>
        </w:rPr>
      </w:pPr>
      <w:r w:rsidRPr="00C968FE">
        <w:rPr>
          <w:highlight w:val="white"/>
        </w:rPr>
        <w:t xml:space="preserve">      List&lt;Type&gt; typeList = </w:t>
      </w:r>
      <w:r w:rsidR="00920353">
        <w:rPr>
          <w:highlight w:val="white"/>
        </w:rPr>
        <w:t>m_typeListStack</w:t>
      </w:r>
      <w:r w:rsidRPr="00C968FE">
        <w:rPr>
          <w:highlight w:val="white"/>
        </w:rPr>
        <w:t>.Pop();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46AAE0C0" w:rsidR="005E5A36" w:rsidRPr="00C968FE" w:rsidRDefault="0004380B" w:rsidP="005E5A36">
      <w:pPr>
        <w:rPr>
          <w:highlight w:val="white"/>
        </w:rPr>
      </w:pPr>
      <w:r>
        <w:rPr>
          <w:highlight w:val="white"/>
        </w:rPr>
        <w:t>As mentioned above, t</w:t>
      </w:r>
      <w:r w:rsidR="005E5A36" w:rsidRPr="00C968FE">
        <w:rPr>
          <w:highlight w:val="white"/>
        </w:rPr>
        <w:t xml:space="preserve">he reason we keep track of the current offset is that we in case of nested function calls need to allocate space for the previous arguments of the functions call outside the nested function. If the current offset is more than zero, we add </w:t>
      </w:r>
      <w:r w:rsidR="009B1BC2">
        <w:rPr>
          <w:highlight w:val="white"/>
        </w:rPr>
        <w:t>it to the total offset (the offset of all nested function calls)</w:t>
      </w:r>
      <w:r w:rsidR="005E5A36" w:rsidRPr="00C968FE">
        <w:rPr>
          <w:highlight w:val="white"/>
        </w:rPr>
        <w: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55A79FA5" w:rsidR="005E5A36" w:rsidRPr="00C968FE" w:rsidRDefault="00FE3E61" w:rsidP="00FE3E61">
      <w:pPr>
        <w:rPr>
          <w:highlight w:val="white"/>
        </w:rPr>
      </w:pPr>
      <w:r>
        <w:rPr>
          <w:highlight w:val="white"/>
        </w:rPr>
        <w:t>The function type either the function type itself, or the type it points to.</w:t>
      </w:r>
    </w:p>
    <w:p w14:paraId="28DE30B2" w14:textId="77777777" w:rsidR="005E5A36" w:rsidRPr="00C968FE" w:rsidRDefault="005E5A36" w:rsidP="005E5A36">
      <w:pPr>
        <w:pStyle w:val="Code"/>
        <w:rPr>
          <w:highlight w:val="white"/>
        </w:rPr>
      </w:pPr>
      <w:r w:rsidRPr="00C968FE">
        <w:rPr>
          <w:highlight w:val="white"/>
        </w:rPr>
        <w:lastRenderedPageBreak/>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 xml:space="preserve">We check that there are not too few parameters in the call. If the </w:t>
      </w:r>
      <w:proofErr w:type="gramStart"/>
      <w:r w:rsidRPr="00C968FE">
        <w:rPr>
          <w:highlight w:val="white"/>
        </w:rPr>
        <w:t>type</w:t>
      </w:r>
      <w:proofErr w:type="gramEnd"/>
      <w:r w:rsidRPr="00C968FE">
        <w:rPr>
          <w:highlight w:val="white"/>
        </w:rPr>
        <w:t xml:space="preserve"> list is null, the number of arguments does not matter. However, if the </w:t>
      </w:r>
      <w:proofErr w:type="gramStart"/>
      <w:r w:rsidRPr="00C968FE">
        <w:rPr>
          <w:highlight w:val="white"/>
        </w:rPr>
        <w:t>type</w:t>
      </w:r>
      <w:proofErr w:type="gramEnd"/>
      <w:r w:rsidRPr="00C968FE">
        <w:rPr>
          <w:highlight w:val="white"/>
        </w:rPr>
        <w:t xml:space="preserve"> list is not null, the number of arguments must be at least the number of parameters in the type list.</w:t>
      </w:r>
    </w:p>
    <w:p w14:paraId="416C9A47" w14:textId="22415AFF"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014462F2" w:rsidR="005E5A36" w:rsidRPr="00C968FE" w:rsidRDefault="005E5A36" w:rsidP="005E5A36">
      <w:pPr>
        <w:rPr>
          <w:highlight w:val="white"/>
        </w:rPr>
      </w:pPr>
      <w:r w:rsidRPr="00C968FE">
        <w:rPr>
          <w:highlight w:val="white"/>
        </w:rPr>
        <w:t xml:space="preserve">We also check that there are not too many parameters in the call. If the </w:t>
      </w:r>
      <w:proofErr w:type="gramStart"/>
      <w:r w:rsidRPr="00C968FE">
        <w:rPr>
          <w:highlight w:val="white"/>
        </w:rPr>
        <w:t>type</w:t>
      </w:r>
      <w:proofErr w:type="gramEnd"/>
      <w:r w:rsidRPr="00C968FE">
        <w:rPr>
          <w:highlight w:val="white"/>
        </w:rPr>
        <w:t xml:space="preserv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t>
      </w:r>
      <w:r w:rsidR="00454547">
        <w:rPr>
          <w:highlight w:val="white"/>
        </w:rPr>
        <w:t xml:space="preserve">but not fewer. </w:t>
      </w:r>
      <w:r w:rsidRPr="00C968FE">
        <w:rPr>
          <w:highlight w:val="white"/>
        </w:rPr>
        <w:t xml:space="preserve">However, if the </w:t>
      </w:r>
      <w:proofErr w:type="gramStart"/>
      <w:r w:rsidRPr="00C968FE">
        <w:rPr>
          <w:highlight w:val="white"/>
        </w:rPr>
        <w:t>type</w:t>
      </w:r>
      <w:proofErr w:type="gramEnd"/>
      <w:r w:rsidRPr="00C968FE">
        <w:rPr>
          <w:highlight w:val="white"/>
        </w:rPr>
        <w:t xml:space="preserv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58413CDC" w:rsidR="005E5A36" w:rsidRPr="00C968FE" w:rsidRDefault="005E5A36" w:rsidP="005E5A36">
      <w:pPr>
        <w:pStyle w:val="Code"/>
        <w:rPr>
          <w:highlight w:val="white"/>
        </w:rPr>
      </w:pPr>
      <w:r w:rsidRPr="00C968FE">
        <w:rPr>
          <w:highlight w:val="white"/>
        </w:rPr>
        <w:t xml:space="preserve">      </w:t>
      </w:r>
      <w:r w:rsidR="0056352A">
        <w:rPr>
          <w:highlight w:val="white"/>
        </w:rPr>
        <w:t>Error.Check</w:t>
      </w:r>
      <w:r w:rsidRPr="00C968FE">
        <w:rPr>
          <w:highlight w:val="white"/>
        </w:rPr>
        <w:t>(functionType.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4F26EE75" w:rsidR="005E5A36" w:rsidRPr="00C968FE" w:rsidRDefault="005E5A36" w:rsidP="005E5A36">
      <w:pPr>
        <w:rPr>
          <w:highlight w:val="white"/>
        </w:rPr>
      </w:pPr>
      <w:r w:rsidRPr="00C968FE">
        <w:rPr>
          <w:highlight w:val="white"/>
        </w:rPr>
        <w:t xml:space="preserve">When </w:t>
      </w:r>
      <w:r w:rsidR="00454547">
        <w:rPr>
          <w:highlight w:val="white"/>
        </w:rPr>
        <w:t xml:space="preserve">we </w:t>
      </w:r>
      <w:r w:rsidRPr="00C968FE">
        <w:rPr>
          <w:highlight w:val="white"/>
        </w:rPr>
        <w:t>iterate through the</w:t>
      </w:r>
      <w:r w:rsidR="00454547">
        <w:rPr>
          <w:highlight w:val="white"/>
        </w:rPr>
        <w:t xml:space="preserve"> arguments</w:t>
      </w:r>
      <w:r w:rsidRPr="00C968FE">
        <w:rPr>
          <w:highlight w:val="white"/>
        </w:rPr>
        <w:t xml:space="preserv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7495AE93" w14:textId="77777777" w:rsidR="00EA3A04" w:rsidRPr="00EA3A04" w:rsidRDefault="00EA3A04" w:rsidP="00EA3A04">
      <w:pPr>
        <w:pStyle w:val="Code"/>
        <w:rPr>
          <w:highlight w:val="white"/>
        </w:rPr>
      </w:pPr>
      <w:r w:rsidRPr="00EA3A04">
        <w:rPr>
          <w:highlight w:val="white"/>
        </w:rPr>
        <w:t xml:space="preserve">        Expression parameterExpression =</w:t>
      </w:r>
    </w:p>
    <w:p w14:paraId="7648448D" w14:textId="519B895C" w:rsidR="00EA3A04" w:rsidRPr="00EA3A04" w:rsidRDefault="00EA3A04" w:rsidP="00EA3A04">
      <w:pPr>
        <w:pStyle w:val="Code"/>
        <w:rPr>
          <w:highlight w:val="white"/>
        </w:rPr>
      </w:pPr>
      <w:r w:rsidRPr="00EA3A04">
        <w:rPr>
          <w:highlight w:val="white"/>
        </w:rPr>
        <w:t xml:space="preserve">          TypeCast.ImplicitCast(argumentExpression, parameterType);</w:t>
      </w:r>
    </w:p>
    <w:p w14:paraId="259BB59E" w14:textId="77777777" w:rsidR="00433D8A" w:rsidRPr="00433D8A" w:rsidRDefault="00433D8A" w:rsidP="00433D8A">
      <w:pPr>
        <w:pStyle w:val="Code"/>
        <w:rPr>
          <w:highlight w:val="white"/>
        </w:rPr>
      </w:pPr>
      <w:r w:rsidRPr="00433D8A">
        <w:rPr>
          <w:highlight w:val="white"/>
        </w:rPr>
        <w:t xml:space="preserve">        longList.AddRange(parameterExpression.LongList);</w:t>
      </w:r>
    </w:p>
    <w:p w14:paraId="58A38250" w14:textId="2FF01E2C" w:rsidR="00EA3A04" w:rsidRPr="00433D8A" w:rsidRDefault="00BD5703" w:rsidP="003A6713">
      <w:pPr>
        <w:rPr>
          <w:highlight w:val="white"/>
        </w:rPr>
      </w:pPr>
      <w:r>
        <w:rPr>
          <w:highlight w:val="white"/>
        </w:rPr>
        <w:t>If the parameter is a</w:t>
      </w:r>
      <w:r w:rsidR="00466146">
        <w:rPr>
          <w:highlight w:val="white"/>
        </w:rPr>
        <w:t xml:space="preserve"> </w:t>
      </w:r>
      <w:r>
        <w:rPr>
          <w:highlight w:val="white"/>
        </w:rPr>
        <w:t xml:space="preserve">struct or union, we add an extra instruction to </w:t>
      </w:r>
      <w:r w:rsidR="005F56AA">
        <w:rPr>
          <w:highlight w:val="white"/>
        </w:rPr>
        <w:t xml:space="preserve">distinguish between the parameter instruction and the </w:t>
      </w:r>
      <w:r w:rsidR="003A6713">
        <w:rPr>
          <w:highlight w:val="white"/>
        </w:rPr>
        <w:t>beginning</w:t>
      </w:r>
      <w:r w:rsidR="005F56AA">
        <w:rPr>
          <w:highlight w:val="white"/>
        </w:rPr>
        <w:t xml:space="preserve"> of the loop that copies its contents.</w:t>
      </w:r>
    </w:p>
    <w:p w14:paraId="3074D6BE" w14:textId="507E10E9" w:rsidR="00EA3A04" w:rsidRPr="00EA3A04" w:rsidRDefault="00EA3A04" w:rsidP="00EA3A04">
      <w:pPr>
        <w:pStyle w:val="Code"/>
        <w:rPr>
          <w:highlight w:val="white"/>
        </w:rPr>
      </w:pPr>
      <w:r w:rsidRPr="00EA3A04">
        <w:rPr>
          <w:highlight w:val="white"/>
        </w:rPr>
        <w:t xml:space="preserve">        if (parameterType.IsStructOrUnion()) {</w:t>
      </w:r>
    </w:p>
    <w:p w14:paraId="0D5EFD4F" w14:textId="77777777" w:rsidR="00EA3A04" w:rsidRPr="00EA3A04" w:rsidRDefault="00EA3A04" w:rsidP="00EA3A04">
      <w:pPr>
        <w:pStyle w:val="Code"/>
        <w:rPr>
          <w:highlight w:val="white"/>
        </w:rPr>
      </w:pPr>
      <w:r w:rsidRPr="00EA3A04">
        <w:rPr>
          <w:highlight w:val="white"/>
        </w:rPr>
        <w:t xml:space="preserve">          AddMiddleCode(longList, MiddleOperator.ParameterInitSize,</w:t>
      </w:r>
    </w:p>
    <w:p w14:paraId="102881B7" w14:textId="77777777" w:rsidR="00EA3A04" w:rsidRPr="00EA3A04" w:rsidRDefault="00EA3A04" w:rsidP="00EA3A04">
      <w:pPr>
        <w:pStyle w:val="Code"/>
        <w:rPr>
          <w:highlight w:val="white"/>
        </w:rPr>
      </w:pPr>
      <w:r w:rsidRPr="00EA3A04">
        <w:rPr>
          <w:highlight w:val="white"/>
        </w:rPr>
        <w:t xml:space="preserve">                        SymbolTable.CurrentTable.CurrentOffset + totalOffset +</w:t>
      </w:r>
    </w:p>
    <w:p w14:paraId="7D04FDED" w14:textId="77777777" w:rsidR="00EA3A04" w:rsidRPr="00EA3A04" w:rsidRDefault="00EA3A04" w:rsidP="00EA3A04">
      <w:pPr>
        <w:pStyle w:val="Code"/>
        <w:rPr>
          <w:highlight w:val="white"/>
        </w:rPr>
      </w:pPr>
      <w:r w:rsidRPr="00EA3A04">
        <w:rPr>
          <w:highlight w:val="white"/>
        </w:rPr>
        <w:t xml:space="preserve">                        offset, parameterType, parameterExpression.Symbol);</w:t>
      </w:r>
    </w:p>
    <w:p w14:paraId="438E72FF" w14:textId="77777777" w:rsidR="00EA3A04" w:rsidRPr="00EA3A04" w:rsidRDefault="00EA3A04" w:rsidP="00EA3A04">
      <w:pPr>
        <w:pStyle w:val="Code"/>
        <w:rPr>
          <w:highlight w:val="white"/>
        </w:rPr>
      </w:pPr>
      <w:r w:rsidRPr="00EA3A04">
        <w:rPr>
          <w:highlight w:val="white"/>
        </w:rPr>
        <w:t xml:space="preserve">        }</w:t>
      </w:r>
    </w:p>
    <w:p w14:paraId="7DA38350" w14:textId="77777777" w:rsidR="002F2DED" w:rsidRDefault="002F2DED" w:rsidP="00EA3A04">
      <w:pPr>
        <w:pStyle w:val="Code"/>
        <w:rPr>
          <w:highlight w:val="white"/>
        </w:rPr>
      </w:pPr>
    </w:p>
    <w:p w14:paraId="51B786E4" w14:textId="44DFCEDC" w:rsidR="00EA3A04" w:rsidRPr="00EA3A04" w:rsidRDefault="00EA3A04" w:rsidP="00EA3A04">
      <w:pPr>
        <w:pStyle w:val="Code"/>
        <w:rPr>
          <w:highlight w:val="white"/>
        </w:rPr>
      </w:pPr>
      <w:r w:rsidRPr="00EA3A04">
        <w:rPr>
          <w:highlight w:val="white"/>
        </w:rPr>
        <w:t xml:space="preserve">        AddMiddleCode(longList, MiddleOperator.Parameter,</w:t>
      </w:r>
    </w:p>
    <w:p w14:paraId="023FE729" w14:textId="72E07038" w:rsidR="00EA3A04" w:rsidRDefault="00EA3A04" w:rsidP="00EA3A04">
      <w:pPr>
        <w:pStyle w:val="Code"/>
        <w:rPr>
          <w:highlight w:val="white"/>
        </w:rPr>
      </w:pPr>
      <w:r w:rsidRPr="00EA3A04">
        <w:rPr>
          <w:highlight w:val="white"/>
        </w:rPr>
        <w:t xml:space="preserve">                      SymbolTable.CurrentTable. CurrentOffset + totalOffset</w:t>
      </w:r>
      <w:r w:rsidR="002F2DED">
        <w:rPr>
          <w:highlight w:val="white"/>
        </w:rPr>
        <w:t xml:space="preserve"> +</w:t>
      </w:r>
    </w:p>
    <w:p w14:paraId="18C1C5CF" w14:textId="10E1107A" w:rsidR="00EA3A04" w:rsidRPr="00EA3A04" w:rsidRDefault="00EA3A04" w:rsidP="00EA3A04">
      <w:pPr>
        <w:pStyle w:val="Code"/>
        <w:rPr>
          <w:highlight w:val="white"/>
        </w:rPr>
      </w:pPr>
      <w:r>
        <w:rPr>
          <w:highlight w:val="white"/>
        </w:rPr>
        <w:t xml:space="preserve">                     </w:t>
      </w:r>
      <w:r w:rsidRPr="00EA3A04">
        <w:rPr>
          <w:highlight w:val="white"/>
        </w:rPr>
        <w:t xml:space="preserve"> offset, parameterType, parameterExpression.Symbol);</w:t>
      </w:r>
    </w:p>
    <w:p w14:paraId="1795FE09" w14:textId="77777777" w:rsidR="00EA3A04" w:rsidRPr="00EA3A04" w:rsidRDefault="00EA3A04" w:rsidP="00EA3A04">
      <w:pPr>
        <w:pStyle w:val="Code"/>
        <w:rPr>
          <w:highlight w:val="white"/>
        </w:rPr>
      </w:pPr>
      <w:r w:rsidRPr="00EA3A04">
        <w:rPr>
          <w:highlight w:val="white"/>
        </w:rPr>
        <w:t xml:space="preserve">        offset += parameterType.Size();</w:t>
      </w:r>
    </w:p>
    <w:p w14:paraId="582D9B59" w14:textId="703F5F7B" w:rsidR="005E5A36" w:rsidRPr="00EA3A04" w:rsidRDefault="005E5A36" w:rsidP="00EA3A04">
      <w:pPr>
        <w:pStyle w:val="Code"/>
        <w:rPr>
          <w:highlight w:val="white"/>
        </w:rPr>
      </w:pPr>
      <w:r w:rsidRPr="00EA3A04">
        <w:rPr>
          <w:highlight w:val="white"/>
        </w:rPr>
        <w:lastRenderedPageBreak/>
        <w:t xml:space="preserve">      }</w:t>
      </w:r>
    </w:p>
    <w:p w14:paraId="68AD87DC" w14:textId="1C00E6AB"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w:t>
      </w:r>
      <w:r w:rsidR="005F56AA">
        <w:rPr>
          <w:highlight w:val="white"/>
        </w:rPr>
        <w:t>to reset the integral registers and floating-point stack after the call.</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0334357D" w14:textId="04F4B150" w:rsidR="006463AC" w:rsidRDefault="00E82DDA" w:rsidP="00E82DDA">
      <w:pPr>
        <w:rPr>
          <w:highlight w:val="white"/>
        </w:rPr>
      </w:pPr>
      <w:r w:rsidRPr="00C968FE">
        <w:rPr>
          <w:highlight w:val="white"/>
        </w:rPr>
        <w:t xml:space="preserve">We </w:t>
      </w:r>
      <w:r>
        <w:rPr>
          <w:highlight w:val="white"/>
        </w:rPr>
        <w:t xml:space="preserve">let </w:t>
      </w:r>
      <w:r w:rsidRPr="00C968FE">
        <w:rPr>
          <w:highlight w:val="white"/>
        </w:rPr>
        <w:t>the short list</w:t>
      </w:r>
      <w:r>
        <w:rPr>
          <w:highlight w:val="white"/>
        </w:rPr>
        <w:t xml:space="preserve"> </w:t>
      </w:r>
      <w:r w:rsidRPr="00C968FE">
        <w:rPr>
          <w:highlight w:val="white"/>
        </w:rPr>
        <w:t xml:space="preserve">be a copy of the long list. </w:t>
      </w:r>
      <w:r w:rsidR="006463AC">
        <w:rPr>
          <w:highlight w:val="white"/>
        </w:rPr>
        <w:t xml:space="preserve">We catch the return value of the function call in the long list and </w:t>
      </w:r>
      <w:r w:rsidRPr="00C968FE">
        <w:rPr>
          <w:highlight w:val="white"/>
        </w:rPr>
        <w:t>pop the value off the floating value stack in the short list</w:t>
      </w:r>
      <w:r>
        <w:rPr>
          <w:highlight w:val="white"/>
        </w:rPr>
        <w:t xml:space="preserve">. We do so since </w:t>
      </w:r>
      <w:r w:rsidRPr="00C968FE">
        <w:rPr>
          <w:highlight w:val="white"/>
        </w:rPr>
        <w:t>only the side effect of the function call</w:t>
      </w:r>
      <w:r>
        <w:rPr>
          <w:highlight w:val="white"/>
        </w:rPr>
        <w:t xml:space="preserve"> is interesting in the short list</w:t>
      </w:r>
      <w:r w:rsidR="006463AC">
        <w:rPr>
          <w:highlight w:val="white"/>
        </w:rPr>
        <w:t>, while we in the long list want to keep the return value on top of the floating-point stack.</w:t>
      </w:r>
    </w:p>
    <w:p w14:paraId="14BCDC8B" w14:textId="45FE7256"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5280B260" w:rsidR="005E5A36" w:rsidRDefault="00CC1DF4" w:rsidP="0060539D">
      <w:pPr>
        <w:pStyle w:val="Heading3"/>
      </w:pPr>
      <w:r>
        <w:t>&lt;h3&gt;</w:t>
      </w:r>
      <w:bookmarkStart w:id="295" w:name="_Toc93320523"/>
      <w:r w:rsidRPr="00903DBA">
        <w:t>Argument Expression List</w:t>
      </w:r>
      <w:bookmarkEnd w:id="295"/>
      <w:r>
        <w:t>&lt;/h3&gt;</w:t>
      </w:r>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13389864" w:rsidR="005E5A36" w:rsidRPr="00903DBA" w:rsidRDefault="005E5A36" w:rsidP="005E5A36">
      <w:pPr>
        <w:rPr>
          <w:highlight w:val="white"/>
        </w:rPr>
      </w:pPr>
      <w:r w:rsidRPr="00903DBA">
        <w:rPr>
          <w:highlight w:val="white"/>
        </w:rPr>
        <w:t xml:space="preserve">We need </w:t>
      </w:r>
      <w:r w:rsidR="00920353">
        <w:rPr>
          <w:highlight w:val="white"/>
        </w:rPr>
        <w:t>the parameter</w:t>
      </w:r>
      <w:r w:rsidRPr="00903DBA">
        <w:rPr>
          <w:highlight w:val="white"/>
        </w:rPr>
        <w:t xml:space="preserve"> type list on top of the </w:t>
      </w:r>
      <w:r w:rsidR="00D4318D">
        <w:rPr>
          <w:rStyle w:val="KeyWord0"/>
          <w:highlight w:val="white"/>
        </w:rPr>
        <w:t>&lt;k&gt;</w:t>
      </w:r>
      <w:r w:rsidR="00D4318D" w:rsidRPr="00920353">
        <w:rPr>
          <w:rStyle w:val="KeyWord0"/>
          <w:highlight w:val="white"/>
        </w:rPr>
        <w:t>m_typeListStack</w:t>
      </w:r>
      <w:r w:rsidR="00D4318D">
        <w:rPr>
          <w:rStyle w:val="KeyWord0"/>
          <w:highlight w:val="white"/>
        </w:rPr>
        <w:t>&lt;/k&gt;</w:t>
      </w:r>
      <w:r w:rsidR="00920353">
        <w:rPr>
          <w:highlight w:val="white"/>
        </w:rPr>
        <w:t xml:space="preserve"> </w:t>
      </w:r>
      <w:r w:rsidRPr="00903DBA">
        <w:rPr>
          <w:highlight w:val="white"/>
        </w:rPr>
        <w:t xml:space="preserve">stack to compare the </w:t>
      </w:r>
      <w:r w:rsidR="003A798D">
        <w:rPr>
          <w:highlight w:val="white"/>
        </w:rPr>
        <w:t xml:space="preserve">type of the </w:t>
      </w:r>
      <w:r w:rsidRPr="00903DBA">
        <w:rPr>
          <w:highlight w:val="white"/>
        </w:rPr>
        <w:t>argument expression with the parameter type.</w:t>
      </w:r>
    </w:p>
    <w:p w14:paraId="6635DDDF" w14:textId="48E2DCB9" w:rsidR="005E5A36" w:rsidRPr="00903DBA" w:rsidRDefault="005E5A36" w:rsidP="005E5A36">
      <w:pPr>
        <w:pStyle w:val="Code"/>
        <w:rPr>
          <w:highlight w:val="white"/>
        </w:rPr>
      </w:pPr>
      <w:r w:rsidRPr="00903DBA">
        <w:rPr>
          <w:highlight w:val="white"/>
        </w:rPr>
        <w:t xml:space="preserve">      List&lt;Type&gt; typeList = </w:t>
      </w:r>
      <w:r w:rsidR="00920353">
        <w:rPr>
          <w:highlight w:val="white"/>
        </w:rPr>
        <w:t>m_typeListStack</w:t>
      </w:r>
      <w:r w:rsidRPr="00903DBA">
        <w:rPr>
          <w:highlight w:val="white"/>
        </w:rPr>
        <w:t>.Peek();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68A091B3" w14:textId="7F511C2F" w:rsidR="005E5A36" w:rsidRPr="00903DBA" w:rsidRDefault="005E5A36" w:rsidP="005E5A36">
      <w:pPr>
        <w:rPr>
          <w:highlight w:val="white"/>
        </w:rPr>
      </w:pPr>
      <w:r w:rsidRPr="00903DBA">
        <w:rPr>
          <w:highlight w:val="white"/>
        </w:rPr>
        <w:lastRenderedPageBreak/>
        <w:t xml:space="preserve">If the argument is </w:t>
      </w:r>
      <w:r w:rsidR="00AB0F06">
        <w:rPr>
          <w:highlight w:val="white"/>
        </w:rPr>
        <w:t xml:space="preserve">outside </w:t>
      </w:r>
      <w:r w:rsidRPr="00903DBA">
        <w:rPr>
          <w:highlight w:val="white"/>
        </w:rPr>
        <w:t>the parameter list (</w:t>
      </w:r>
      <w:r w:rsidR="004A5B68">
        <w:rPr>
          <w:highlight w:val="white"/>
        </w:rPr>
        <w:t>variadic</w:t>
      </w:r>
      <w:r w:rsidRPr="00903DBA">
        <w:rPr>
          <w:highlight w:val="white"/>
        </w:rPr>
        <w:t xml:space="preserve"> call), we </w:t>
      </w:r>
      <w:r w:rsidR="00E01CEE">
        <w:rPr>
          <w:highlight w:val="white"/>
        </w:rPr>
        <w:t xml:space="preserve">promote the argument; that is, we </w:t>
      </w:r>
      <w:r w:rsidRPr="00903DBA">
        <w:rPr>
          <w:highlight w:val="white"/>
        </w:rPr>
        <w:t>cast the argument into an appropriate type</w:t>
      </w:r>
      <w:r w:rsidR="00E01CEE">
        <w:rPr>
          <w:highlight w:val="white"/>
        </w:rPr>
        <w:t>. C</w:t>
      </w:r>
      <w:r w:rsidRPr="00903DBA">
        <w:rPr>
          <w:highlight w:val="white"/>
        </w:rPr>
        <w:t>haracter and short integer are cast to signed or unsigned integer</w:t>
      </w:r>
      <w:r w:rsidR="00E01CEE">
        <w:rPr>
          <w:highlight w:val="white"/>
        </w:rPr>
        <w:t>s</w:t>
      </w:r>
      <w:r w:rsidRPr="00903DBA">
        <w:rPr>
          <w:highlight w:val="white"/>
        </w:rPr>
        <w:t>, and float</w:t>
      </w:r>
      <w:r w:rsidR="00E01CEE">
        <w:rPr>
          <w:highlight w:val="white"/>
        </w:rPr>
        <w:t>s</w:t>
      </w:r>
      <w:r w:rsidRPr="00903DBA">
        <w:rPr>
          <w:highlight w:val="white"/>
        </w:rPr>
        <w:t xml:space="preserve"> is cast to double</w:t>
      </w:r>
      <w:r w:rsidR="00E01CEE">
        <w:rPr>
          <w:highlight w:val="white"/>
        </w:rPr>
        <w:t>s</w:t>
      </w:r>
      <w:r w:rsidRPr="00903DBA">
        <w:rPr>
          <w:highlight w:val="white"/>
        </w:rPr>
        <w:t>.</w:t>
      </w:r>
    </w:p>
    <w:p w14:paraId="7AE42C29" w14:textId="77777777" w:rsidR="003A75DB" w:rsidRPr="00903DBA" w:rsidRDefault="003A75DB" w:rsidP="003A75DB">
      <w:pPr>
        <w:pStyle w:val="Code"/>
        <w:rPr>
          <w:highlight w:val="white"/>
        </w:rPr>
      </w:pPr>
      <w:r w:rsidRPr="00903DBA">
        <w:rPr>
          <w:highlight w:val="white"/>
        </w:rPr>
        <w:t xml:space="preserve">      else {</w:t>
      </w:r>
    </w:p>
    <w:p w14:paraId="5BB68A86" w14:textId="77777777" w:rsidR="00623E38" w:rsidRPr="00623E38" w:rsidRDefault="00623E38" w:rsidP="00623E38">
      <w:pPr>
        <w:pStyle w:val="Code"/>
        <w:rPr>
          <w:highlight w:val="white"/>
        </w:rPr>
      </w:pPr>
      <w:r w:rsidRPr="00623E38">
        <w:rPr>
          <w:highlight w:val="white"/>
        </w:rPr>
        <w:t xml:space="preserve">        expression = TypeCast.TypePromotion(expression);</w:t>
      </w:r>
    </w:p>
    <w:p w14:paraId="37181C71" w14:textId="77777777" w:rsidR="005E5A36" w:rsidRPr="00903DBA" w:rsidRDefault="005E5A36" w:rsidP="005E5A36">
      <w:pPr>
        <w:pStyle w:val="Code"/>
        <w:rPr>
          <w:highlight w:val="white"/>
        </w:rPr>
      </w:pPr>
      <w:r w:rsidRPr="00903DBA">
        <w:rPr>
          <w:highlight w:val="white"/>
        </w:rPr>
        <w:t xml:space="preserve">      }</w:t>
      </w:r>
    </w:p>
    <w:p w14:paraId="50062622" w14:textId="284781C4" w:rsidR="005E5A36" w:rsidRPr="00903DBA" w:rsidRDefault="005E5A36" w:rsidP="005E5A36">
      <w:pPr>
        <w:rPr>
          <w:highlight w:val="white"/>
        </w:rPr>
      </w:pPr>
      <w:r w:rsidRPr="00903DBA">
        <w:rPr>
          <w:highlight w:val="white"/>
        </w:rPr>
        <w:t>We need to update</w:t>
      </w:r>
      <w:r w:rsidR="00324B92">
        <w:rPr>
          <w:highlight w:val="white"/>
        </w:rPr>
        <w:t xml:space="preserve"> the</w:t>
      </w:r>
      <w:r w:rsidRPr="00903DBA">
        <w:rPr>
          <w:highlight w:val="white"/>
        </w:rPr>
        <w:t xml:space="preserv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31439791"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ParameterType</w:t>
      </w:r>
      <w:r w:rsidR="00D4318D">
        <w:rPr>
          <w:rStyle w:val="KeyWord0"/>
          <w:highlight w:val="white"/>
        </w:rPr>
        <w:t>&lt;/k&gt;</w:t>
      </w:r>
      <w:r w:rsidRPr="00903DBA">
        <w:rPr>
          <w:highlight w:val="white"/>
        </w:rPr>
        <w:t xml:space="preserve"> method returns the type of the parameter</w:t>
      </w:r>
      <w:r w:rsidR="00D71B93">
        <w:rPr>
          <w:highlight w:val="white"/>
        </w:rPr>
        <w:t xml:space="preserve"> type casted into types appropriate for function parameters. </w:t>
      </w:r>
      <w:r w:rsidRPr="00903DBA">
        <w:rPr>
          <w:highlight w:val="white"/>
        </w:rPr>
        <w:t>In case of array, string, or function, it returns pointer types</w:t>
      </w:r>
      <w:r w:rsidR="00D71B93">
        <w:rPr>
          <w:highlight w:val="white"/>
        </w:rPr>
        <w:t>, and in case of logical type it returns signed integer.</w:t>
      </w:r>
      <w:r w:rsidRPr="00903DBA">
        <w:rPr>
          <w:highlight w:val="white"/>
        </w:rPr>
        <w:t xml:space="preserv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844F0" w:rsidRDefault="005E5A36" w:rsidP="009844F0">
      <w:pPr>
        <w:pStyle w:val="Code"/>
        <w:rPr>
          <w:highlight w:val="white"/>
        </w:rPr>
      </w:pPr>
    </w:p>
    <w:p w14:paraId="607D0DAC" w14:textId="77777777" w:rsidR="009844F0" w:rsidRPr="009844F0" w:rsidRDefault="009844F0" w:rsidP="009844F0">
      <w:pPr>
        <w:pStyle w:val="Code"/>
        <w:rPr>
          <w:highlight w:val="white"/>
        </w:rPr>
      </w:pPr>
      <w:r w:rsidRPr="009844F0">
        <w:rPr>
          <w:highlight w:val="white"/>
        </w:rPr>
        <w:t xml:space="preserve">        case Sort.Logical:</w:t>
      </w:r>
    </w:p>
    <w:p w14:paraId="388269CF" w14:textId="77777777" w:rsidR="009844F0" w:rsidRPr="009844F0" w:rsidRDefault="009844F0" w:rsidP="009844F0">
      <w:pPr>
        <w:pStyle w:val="Code"/>
        <w:rPr>
          <w:highlight w:val="white"/>
        </w:rPr>
      </w:pPr>
      <w:r w:rsidRPr="009844F0">
        <w:rPr>
          <w:highlight w:val="white"/>
        </w:rPr>
        <w:t xml:space="preserve">          return Type.SignedIntegerType;</w:t>
      </w:r>
    </w:p>
    <w:p w14:paraId="7E21FA5E" w14:textId="77777777" w:rsidR="009844F0" w:rsidRPr="009844F0" w:rsidRDefault="009844F0" w:rsidP="009844F0">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517DE924" w:rsidR="005E5A36" w:rsidRPr="00C968FE" w:rsidRDefault="00CC1DF4" w:rsidP="0060539D">
      <w:pPr>
        <w:pStyle w:val="Heading3"/>
        <w:rPr>
          <w:highlight w:val="white"/>
        </w:rPr>
      </w:pPr>
      <w:r>
        <w:rPr>
          <w:highlight w:val="white"/>
        </w:rPr>
        <w:t>&lt;h3&gt;</w:t>
      </w:r>
      <w:bookmarkStart w:id="296" w:name="_Toc93320524"/>
      <w:r w:rsidRPr="00C968FE">
        <w:rPr>
          <w:highlight w:val="white"/>
        </w:rPr>
        <w:t>Primary Expressions</w:t>
      </w:r>
      <w:bookmarkEnd w:id="296"/>
      <w:r>
        <w:rPr>
          <w:highlight w:val="white"/>
        </w:rPr>
        <w:t>&lt;/h3&gt;</w:t>
      </w:r>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r>
        <w:lastRenderedPageBreak/>
        <w:t>&lt;h1&gt;</w:t>
      </w:r>
      <w:bookmarkStart w:id="297" w:name="_Ref58079178"/>
      <w:bookmarkStart w:id="298" w:name="_Toc93320525"/>
      <w:r w:rsidRPr="00903DBA">
        <w:t>Declaration Specifiers and Declarators</w:t>
      </w:r>
      <w:bookmarkEnd w:id="297"/>
      <w:bookmarkEnd w:id="298"/>
      <w:r>
        <w:t>&lt;/h1&gt;</w:t>
      </w:r>
      <w:bookmarkEnd w:id="234"/>
      <w:bookmarkEnd w:id="235"/>
      <w:bookmarkEnd w:id="236"/>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671C751E"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lastRenderedPageBreak/>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9"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w:t>
      </w:r>
      <w:proofErr w:type="gramStart"/>
      <w:r w:rsidR="006A5AD4">
        <w:t>take action</w:t>
      </w:r>
      <w:proofErr w:type="gramEnd"/>
      <w:r w:rsidR="006A5AD4">
        <w:t xml:space="preserve">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77777777" w:rsidR="00FD6BBD" w:rsidRPr="00FD6BBD" w:rsidRDefault="00FD6BBD" w:rsidP="00FD6BBD">
      <w:pPr>
        <w:pStyle w:val="Code"/>
        <w:rPr>
          <w:highlight w:val="white"/>
        </w:rPr>
      </w:pPr>
      <w:r w:rsidRPr="00FD6BBD">
        <w:rPr>
          <w:highlight w:val="white"/>
        </w:rPr>
        <w:t xml:space="preserve">            case CCompiler.Storage.Static: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7777777" w:rsidR="00FD6BBD" w:rsidRPr="00FD6BBD" w:rsidRDefault="00FD6BBD" w:rsidP="00FD6BBD">
      <w:pPr>
        <w:pStyle w:val="Code"/>
        <w:rPr>
          <w:highlight w:val="white"/>
        </w:rPr>
      </w:pPr>
      <w:r w:rsidRPr="00FD6BBD">
        <w:rPr>
          <w:highlight w:val="white"/>
        </w:rPr>
        <w:t xml:space="preserve">            case CCompiler.Storage.Auto:</w:t>
      </w:r>
    </w:p>
    <w:p w14:paraId="45C1205E" w14:textId="77777777" w:rsidR="00FD6BBD" w:rsidRPr="00FD6BBD" w:rsidRDefault="00FD6BBD" w:rsidP="00FD6BBD">
      <w:pPr>
        <w:pStyle w:val="Code"/>
        <w:rPr>
          <w:highlight w:val="white"/>
        </w:rPr>
      </w:pPr>
      <w:r w:rsidRPr="00FD6BBD">
        <w:rPr>
          <w:highlight w:val="white"/>
        </w:rPr>
        <w:t xml:space="preserve">            case CCompiler.Storage.Register: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77777777" w:rsidR="00FD6BBD" w:rsidRPr="00FD6BBD" w:rsidRDefault="00FD6BBD" w:rsidP="00FD6BBD">
      <w:pPr>
        <w:pStyle w:val="Code"/>
        <w:rPr>
          <w:highlight w:val="white"/>
        </w:rPr>
      </w:pPr>
      <w:r w:rsidRPr="00FD6BBD">
        <w:rPr>
          <w:highlight w:val="white"/>
        </w:rPr>
        <w:t xml:space="preserve">            case CCompiler.Storage.Extern: {</w:t>
      </w:r>
    </w:p>
    <w:p w14:paraId="2FE9C9F1" w14:textId="71F856FD" w:rsidR="00FD6BBD" w:rsidRPr="00FD6BBD" w:rsidRDefault="00FD6BBD" w:rsidP="00FD6BBD">
      <w:pPr>
        <w:pStyle w:val="Code"/>
        <w:rPr>
          <w:highlight w:val="white"/>
        </w:rPr>
      </w:pPr>
      <w:r w:rsidRPr="00FD6BBD">
        <w:rPr>
          <w:highlight w:val="white"/>
        </w:rPr>
        <w:t xml:space="preserve">                </w:t>
      </w:r>
      <w:r w:rsidR="0056352A">
        <w:rPr>
          <w:highlight w:val="white"/>
        </w:rPr>
        <w:t>Error.Check</w:t>
      </w:r>
      <w:r w:rsidRPr="00FD6BBD">
        <w:rPr>
          <w:highlight w:val="white"/>
        </w:rPr>
        <w:t>(!itemSymbol.</w:t>
      </w:r>
      <w:r w:rsidR="00544EED">
        <w:rPr>
          <w:highlight w:val="white"/>
        </w:rPr>
        <w:t>InitializedEnum</w:t>
      </w:r>
      <w:r w:rsidRPr="00FD6BBD">
        <w:rPr>
          <w:highlight w:val="white"/>
        </w:rPr>
        <w:t>,</w:t>
      </w:r>
    </w:p>
    <w:p w14:paraId="36F500F6" w14:textId="77777777" w:rsidR="00FD6BBD" w:rsidRPr="00FD6BBD" w:rsidRDefault="00FD6BBD" w:rsidP="00FD6BBD">
      <w:pPr>
        <w:pStyle w:val="Code"/>
        <w:rPr>
          <w:highlight w:val="white"/>
        </w:rPr>
      </w:pPr>
      <w:r w:rsidRPr="00FD6BBD">
        <w:rPr>
          <w:highlight w:val="white"/>
        </w:rPr>
        <w:t xml:space="preserve">                              itemSymbol + " = " + itemSymbol.Value,</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 xml:space="preserve">If the compound type is not null and the sort is null, the result type is the compound type, with the possible addition of constant or volatile </w:t>
      </w:r>
      <w:proofErr w:type="gramStart"/>
      <w:r w:rsidRPr="00903DBA">
        <w:t>qualifiers.</w:t>
      </w:r>
      <w:r>
        <w:t>&lt;</w:t>
      </w:r>
      <w:proofErr w:type="gramEnd"/>
      <w:r>
        <w: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 xml:space="preserve">If the compound type is null and the sort is not null, the result type is based on the </w:t>
      </w:r>
      <w:proofErr w:type="gramStart"/>
      <w:r w:rsidRPr="00903DBA">
        <w:t>sort.</w:t>
      </w:r>
      <w:r>
        <w:t>&lt;</w:t>
      </w:r>
      <w:proofErr w:type="gramEnd"/>
      <w:r>
        <w: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w:t>
      </w:r>
      <w:proofErr w:type="gramStart"/>
      <w:r w:rsidRPr="00903DBA">
        <w:t>integer.</w:t>
      </w:r>
      <w:r>
        <w:t>&lt;</w:t>
      </w:r>
      <w:proofErr w:type="gramEnd"/>
      <w:r>
        <w: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lastRenderedPageBreak/>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w:t>
      </w:r>
      <w:proofErr w:type="gramStart"/>
      <w:r w:rsidRPr="00903DBA">
        <w:t>type</w:t>
      </w:r>
      <w:proofErr w:type="gramEnd"/>
      <w:r w:rsidRPr="00903DBA">
        <w:t xml:space="preserv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w:t>
      </w:r>
      <w:proofErr w:type="gramStart"/>
      <w:r w:rsidRPr="00903DBA">
        <w:t>combination.</w:t>
      </w:r>
      <w:r>
        <w:t>&lt;</w:t>
      </w:r>
      <w:proofErr w:type="gramEnd"/>
      <w:r>
        <w: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 xml:space="preserve">method is called when a pointer is declared. </w:t>
      </w:r>
      <w:proofErr w:type="gramStart"/>
      <w:r w:rsidRPr="00903DBA">
        <w:t>It</w:t>
      </w:r>
      <w:proofErr w:type="gramEnd"/>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77777777" w:rsidR="00816992" w:rsidRPr="00903DBA" w:rsidRDefault="00816992" w:rsidP="00816992">
      <w:pPr>
        <w:pStyle w:val="Code"/>
        <w:rPr>
          <w:highlight w:val="white"/>
        </w:rPr>
      </w:pPr>
      <w:r w:rsidRPr="00492109">
        <w:rPr>
          <w:highlight w:val="white"/>
          <w:lang w:val="nb-NO"/>
        </w:rPr>
        <w:t xml:space="preserve">      </w:t>
      </w:r>
      <w:r w:rsidRPr="00903DBA">
        <w:rPr>
          <w:highlight w:val="white"/>
        </w:rPr>
        <w:t>StringBuilder maskBuffer = new StringBuilder();</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r>
        <w:t>&lt;h2&gt;</w:t>
      </w:r>
      <w:bookmarkStart w:id="300" w:name="_Toc93320526"/>
      <w:r w:rsidRPr="00903DBA">
        <w:t>Declarators</w:t>
      </w:r>
      <w:bookmarkEnd w:id="300"/>
      <w:r>
        <w:t>&lt;/h2&gt;</w:t>
      </w:r>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r>
        <w:lastRenderedPageBreak/>
        <w:t>&lt;h1&gt;</w:t>
      </w:r>
      <w:bookmarkStart w:id="301" w:name="_Toc93320527"/>
      <w:r w:rsidRPr="00903DBA">
        <w:t>The Symbol Table</w:t>
      </w:r>
      <w:bookmarkEnd w:id="301"/>
      <w:r>
        <w:t>&lt;/h1&gt;</w:t>
      </w:r>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w:t>
      </w:r>
      <w:proofErr w:type="gramStart"/>
      <w:r w:rsidR="00033A0C" w:rsidRPr="00903DBA">
        <w:t>actually several</w:t>
      </w:r>
      <w:proofErr w:type="gramEnd"/>
      <w:r w:rsidR="00033A0C" w:rsidRPr="00903DBA">
        <w:t xml:space="preserve">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w:t>
      </w:r>
      <w:proofErr w:type="gramStart"/>
      <w:r>
        <w:rPr>
          <w:highlight w:val="white"/>
        </w:rPr>
        <w:t>pointer.&lt;</w:t>
      </w:r>
      <w:proofErr w:type="gramEnd"/>
      <w:r>
        <w:rPr>
          <w:highlight w:val="white"/>
        </w:rPr>
        <w: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 xml:space="preserve">function </w:t>
      </w:r>
      <w:proofErr w:type="gramStart"/>
      <w:r w:rsidRPr="00AE2B4C">
        <w:rPr>
          <w:highlight w:val="white"/>
        </w:rPr>
        <w:t>parameters</w:t>
      </w:r>
      <w:r>
        <w:rPr>
          <w:highlight w:val="white"/>
        </w:rPr>
        <w:t>.&lt;</w:t>
      </w:r>
      <w:proofErr w:type="gramEnd"/>
      <w:r>
        <w:rPr>
          <w:highlight w:val="white"/>
        </w:rPr>
        <w: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w:t>
      </w:r>
      <w:proofErr w:type="gramStart"/>
      <w:r w:rsidRPr="00AE2B4C">
        <w:rPr>
          <w:highlight w:val="white"/>
        </w:rPr>
        <w:t>call</w:t>
      </w:r>
      <w:r>
        <w:rPr>
          <w:highlight w:val="white"/>
        </w:rPr>
        <w:t>.&lt;</w:t>
      </w:r>
      <w:proofErr w:type="gramEnd"/>
      <w:r>
        <w:rPr>
          <w:highlight w:val="white"/>
        </w:rPr>
        <w: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 xml:space="preserve">ariables of auto or register </w:t>
      </w:r>
      <w:proofErr w:type="gramStart"/>
      <w:r w:rsidRPr="00AE2B4C">
        <w:rPr>
          <w:highlight w:val="white"/>
        </w:rPr>
        <w:t>storage</w:t>
      </w:r>
      <w:r>
        <w:rPr>
          <w:highlight w:val="white"/>
        </w:rPr>
        <w:t>.&lt;</w:t>
      </w:r>
      <w:proofErr w:type="gramEnd"/>
      <w:r>
        <w:rPr>
          <w:highlight w:val="white"/>
        </w:rPr>
        <w:t>/l&gt;</w:t>
      </w:r>
    </w:p>
    <w:p w14:paraId="18795C9E" w14:textId="660A2575" w:rsidR="00920B2F" w:rsidRDefault="008C4970" w:rsidP="00AE2B4C">
      <w:pPr>
        <w:pStyle w:val="ListParagraph"/>
        <w:numPr>
          <w:ilvl w:val="0"/>
          <w:numId w:val="180"/>
        </w:numPr>
        <w:rPr>
          <w:highlight w:val="white"/>
        </w:rPr>
      </w:pPr>
      <w:r>
        <w:rPr>
          <w:highlight w:val="white"/>
        </w:rPr>
        <w:t xml:space="preserve">&lt;l&gt;Temporary integral values that are stored are loaded from the registers to the activation record during function </w:t>
      </w:r>
      <w:proofErr w:type="gramStart"/>
      <w:r>
        <w:rPr>
          <w:highlight w:val="white"/>
        </w:rPr>
        <w:t>calls.&lt;</w:t>
      </w:r>
      <w:proofErr w:type="gramEnd"/>
      <w:r>
        <w:rPr>
          <w:highlight w:val="white"/>
        </w:rPr>
        <w:t>/l&gt;</w:t>
      </w:r>
    </w:p>
    <w:p w14:paraId="06209777" w14:textId="4DA84698" w:rsidR="00757DA4" w:rsidRDefault="008C4970" w:rsidP="00757DA4">
      <w:pPr>
        <w:pStyle w:val="ListParagraph"/>
        <w:numPr>
          <w:ilvl w:val="0"/>
          <w:numId w:val="180"/>
        </w:numPr>
        <w:rPr>
          <w:highlight w:val="white"/>
        </w:rPr>
      </w:pPr>
      <w:r>
        <w:rPr>
          <w:highlight w:val="white"/>
        </w:rPr>
        <w:t xml:space="preserve">&lt;l&gt;Temporary floating-point values that are loaded from the floating-point stack to the activation record during function </w:t>
      </w:r>
      <w:proofErr w:type="gramStart"/>
      <w:r>
        <w:rPr>
          <w:highlight w:val="white"/>
        </w:rPr>
        <w:t>calls.&lt;</w:t>
      </w:r>
      <w:proofErr w:type="gramEnd"/>
      <w:r>
        <w:rPr>
          <w:highlight w:val="white"/>
        </w:rPr>
        <w: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t xml:space="preserve">    private IDictionary&lt;string,Type&gt; m_tagMap = new Dictionary&lt;string,Type&gt;();</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1FD3A918" w:rsidR="002A4DF0" w:rsidRPr="00903DBA" w:rsidRDefault="00D4318D" w:rsidP="002A4DF0">
      <w:pPr>
        <w:rPr>
          <w:highlight w:val="white"/>
        </w:rPr>
      </w:pPr>
      <w:r>
        <w:rPr>
          <w:rStyle w:val="KeyWord0"/>
          <w:highlight w:val="white"/>
        </w:rPr>
        <w:t>&lt;k&gt;</w:t>
      </w:r>
      <w:r w:rsidRPr="00903DBA">
        <w:rPr>
          <w:rStyle w:val="KeyWord0"/>
          <w:highlight w:val="white"/>
        </w:rPr>
        <w:t>GlobalStaticSet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 xml:space="preserve">given </w:t>
      </w:r>
      <w:proofErr w:type="gramStart"/>
      <w:r w:rsidR="002A4DF0" w:rsidRPr="00903DBA">
        <w:rPr>
          <w:highlight w:val="white"/>
        </w:rPr>
        <w:t>offset</w:t>
      </w:r>
      <w:r w:rsidR="002A4DF0">
        <w:rPr>
          <w:highlight w:val="white"/>
        </w:rPr>
        <w:t>s</w:t>
      </w:r>
      <w:r w:rsidR="002A4DF0" w:rsidRPr="00903DBA">
        <w:rPr>
          <w:highlight w:val="white"/>
        </w:rPr>
        <w:t>, since</w:t>
      </w:r>
      <w:proofErr w:type="gramEnd"/>
      <w:r w:rsidR="002A4DF0" w:rsidRPr="00903DBA">
        <w:rPr>
          <w:highlight w:val="white"/>
        </w:rPr>
        <w:t xml:space="preserv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lastRenderedPageBreak/>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63AC45A4" w:rsidR="008F5511"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lastRenderedPageBreak/>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xml:space="preserve">, </w:t>
      </w:r>
      <w:proofErr w:type="gramStart"/>
      <w:r w:rsidR="00293328">
        <w:rPr>
          <w:highlight w:val="white"/>
        </w:rPr>
        <w:t>in order for</w:t>
      </w:r>
      <w:proofErr w:type="gramEnd"/>
      <w:r w:rsidR="00293328">
        <w:rPr>
          <w:highlight w:val="white"/>
        </w:rPr>
        <w:t xml:space="preserve">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w:t>
      </w:r>
      <w:r w:rsidR="00E50109" w:rsidRPr="00903DBA">
        <w:rPr>
          <w:highlight w:val="white"/>
        </w:rPr>
        <w:lastRenderedPageBreak/>
        <w:t xml:space="preserve">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proofErr w:type="gramStart"/>
      <w:r w:rsidR="00DA68CB" w:rsidRPr="00903DBA">
        <w:rPr>
          <w:highlight w:val="white"/>
        </w:rPr>
        <w:t>struct</w:t>
      </w:r>
      <w:r w:rsidR="009929D4" w:rsidRPr="00903DBA">
        <w:rPr>
          <w:highlight w:val="white"/>
        </w:rPr>
        <w:t>s</w:t>
      </w:r>
      <w:proofErr w:type="gramEnd"/>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lastRenderedPageBreak/>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w:t>
      </w:r>
      <w:proofErr w:type="gramStart"/>
      <w:r w:rsidR="004B0BE3">
        <w:rPr>
          <w:highlight w:val="white"/>
        </w:rPr>
        <w:t>Similar to</w:t>
      </w:r>
      <w:proofErr w:type="gramEnd"/>
      <w:r w:rsidR="004B0BE3">
        <w:rPr>
          <w:highlight w:val="white"/>
        </w:rPr>
        <w:t xml:space="preserve">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r>
        <w:t>&lt;h2&gt;</w:t>
      </w:r>
      <w:bookmarkStart w:id="302" w:name="_Toc93320528"/>
      <w:r w:rsidRPr="00903DBA">
        <w:t>The Symbol</w:t>
      </w:r>
      <w:bookmarkEnd w:id="302"/>
      <w:r>
        <w:t>&lt;/h2&gt;</w:t>
      </w:r>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lastRenderedPageBreak/>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proofErr w:type="gramStart"/>
      <w:r w:rsidRPr="00903DBA">
        <w:rPr>
          <w:rStyle w:val="CodeInText"/>
          <w:b w:val="0"/>
          <w:bCs/>
        </w:rPr>
        <w:t>actually</w:t>
      </w:r>
      <w:r w:rsidR="00C709EF" w:rsidRPr="00903DBA">
        <w:rPr>
          <w:rStyle w:val="CodeInText"/>
          <w:b w:val="0"/>
          <w:bCs/>
        </w:rPr>
        <w:t xml:space="preserve"> </w:t>
      </w:r>
      <w:r w:rsidRPr="00903DBA">
        <w:rPr>
          <w:rStyle w:val="CodeInText"/>
          <w:b w:val="0"/>
          <w:bCs/>
        </w:rPr>
        <w:t>has</w:t>
      </w:r>
      <w:proofErr w:type="gramEnd"/>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proofErr w:type="gramStart"/>
      <w:r w:rsidRPr="00903DBA">
        <w:rPr>
          <w:rStyle w:val="CodeInText"/>
          <w:b w:val="0"/>
          <w:bCs/>
        </w:rPr>
        <w:t>really</w:t>
      </w:r>
      <w:r w:rsidR="00C709EF" w:rsidRPr="00903DBA">
        <w:rPr>
          <w:rStyle w:val="CodeInText"/>
          <w:b w:val="0"/>
          <w:bCs/>
        </w:rPr>
        <w:t xml:space="preserve"> </w:t>
      </w:r>
      <w:r w:rsidRPr="00903DBA">
        <w:rPr>
          <w:rStyle w:val="CodeInText"/>
          <w:b w:val="0"/>
          <w:bCs/>
        </w:rPr>
        <w:t>unique</w:t>
      </w:r>
      <w:proofErr w:type="gramEnd"/>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lastRenderedPageBreak/>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2C553F9D" w14:textId="77777777" w:rsidR="00443BE8" w:rsidRPr="00443BE8" w:rsidRDefault="00443BE8" w:rsidP="00443BE8">
      <w:pPr>
        <w:pStyle w:val="Code"/>
        <w:rPr>
          <w:highlight w:val="white"/>
        </w:rPr>
      </w:pPr>
      <w:r w:rsidRPr="00443BE8">
        <w:rPr>
          <w:highlight w:val="white"/>
        </w:rPr>
        <w:t xml:space="preserve">      m_name = Symbol.TemporaryId + "temporary" + (TemporaryNameCount++);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7271C695" w14:textId="77777777" w:rsidR="00443BE8" w:rsidRPr="00443BE8" w:rsidRDefault="00443BE8" w:rsidP="00443BE8">
      <w:pPr>
        <w:pStyle w:val="Code"/>
        <w:rPr>
          <w:highlight w:val="white"/>
        </w:rPr>
      </w:pPr>
      <w:r w:rsidRPr="00443BE8">
        <w:rPr>
          <w:highlight w:val="white"/>
        </w:rPr>
        <w:t xml:space="preserve">      m_name = Symbol.TemporaryId + "logical" + (TemporaryNameCount++);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77777777" w:rsidR="00443BE8" w:rsidRPr="00443BE8" w:rsidRDefault="00443BE8" w:rsidP="00443BE8">
      <w:pPr>
        <w:pStyle w:val="Code"/>
        <w:rPr>
          <w:highlight w:val="white"/>
        </w:rPr>
      </w:pPr>
      <w:r w:rsidRPr="00443BE8">
        <w:rPr>
          <w:highlight w:val="white"/>
        </w:rPr>
        <w:t xml:space="preserve">      m_type = new Type(Sort.Logical);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77777777" w:rsidR="00AE7D2A" w:rsidRPr="00AE7D2A" w:rsidRDefault="00AE7D2A" w:rsidP="00AE7D2A">
      <w:pPr>
        <w:pStyle w:val="Code"/>
        <w:rPr>
          <w:highlight w:val="white"/>
        </w:rPr>
      </w:pPr>
      <w:r w:rsidRPr="00AE7D2A">
        <w:rPr>
          <w:highlight w:val="white"/>
        </w:rPr>
        <w:t xml:space="preserve">      if (m_value is string) {</w:t>
      </w:r>
    </w:p>
    <w:p w14:paraId="6E02497E" w14:textId="77777777" w:rsidR="00AE7D2A" w:rsidRPr="00AE7D2A" w:rsidRDefault="00AE7D2A" w:rsidP="00AE7D2A">
      <w:pPr>
        <w:pStyle w:val="Code"/>
        <w:rPr>
          <w:highlight w:val="white"/>
        </w:rPr>
      </w:pPr>
      <w:r w:rsidRPr="00AE7D2A">
        <w:rPr>
          <w:highlight w:val="white"/>
        </w:rPr>
        <w:t xml:space="preserve">        string text = (string) m_value;</w:t>
      </w:r>
    </w:p>
    <w:p w14:paraId="68CA6ADF" w14:textId="77777777" w:rsidR="00AE7D2A" w:rsidRPr="00AE7D2A" w:rsidRDefault="00AE7D2A" w:rsidP="00AE7D2A">
      <w:pPr>
        <w:pStyle w:val="Code"/>
        <w:rPr>
          <w:highlight w:val="white"/>
        </w:rPr>
      </w:pPr>
      <w:r w:rsidRPr="00AE7D2A">
        <w:rPr>
          <w:highlight w:val="white"/>
        </w:rPr>
        <w:t xml:space="preserve">        m_name = "string_" + Slash.CharToHex(text) + Symbol.NumberId;</w:t>
      </w:r>
    </w:p>
    <w:p w14:paraId="3872CFD8" w14:textId="77777777" w:rsidR="00AE7D2A" w:rsidRPr="00AE7D2A" w:rsidRDefault="00AE7D2A" w:rsidP="00AE7D2A">
      <w:pPr>
        <w:pStyle w:val="Code"/>
        <w:rPr>
          <w:highlight w:val="white"/>
        </w:rPr>
      </w:pPr>
      <w:r w:rsidRPr="00AE7D2A">
        <w:rPr>
          <w:highlight w:val="white"/>
        </w:rPr>
        <w:t xml:space="preserve">      }</w:t>
      </w:r>
    </w:p>
    <w:p w14:paraId="279C5B5A" w14:textId="77777777" w:rsidR="00AE7D2A" w:rsidRPr="00AE7D2A" w:rsidRDefault="00AE7D2A" w:rsidP="00AE7D2A">
      <w:pPr>
        <w:pStyle w:val="Code"/>
        <w:rPr>
          <w:highlight w:val="white"/>
        </w:rPr>
      </w:pPr>
      <w:r w:rsidRPr="00AE7D2A">
        <w:rPr>
          <w:highlight w:val="white"/>
        </w:rPr>
        <w:t xml:space="preserve">      else if (m_value is StaticBase) {</w:t>
      </w:r>
    </w:p>
    <w:p w14:paraId="346942EB" w14:textId="77777777" w:rsidR="00AE7D2A" w:rsidRPr="00AE7D2A" w:rsidRDefault="00AE7D2A" w:rsidP="00AE7D2A">
      <w:pPr>
        <w:pStyle w:val="Code"/>
        <w:rPr>
          <w:highlight w:val="white"/>
        </w:rPr>
      </w:pPr>
      <w:r w:rsidRPr="00AE7D2A">
        <w:rPr>
          <w:highlight w:val="white"/>
        </w:rPr>
        <w:t xml:space="preserve">        StaticBase staticBase = (StaticBase) m_value;</w:t>
      </w:r>
    </w:p>
    <w:p w14:paraId="45390631" w14:textId="77777777" w:rsidR="00AE7D2A" w:rsidRPr="00AE7D2A" w:rsidRDefault="00AE7D2A" w:rsidP="00AE7D2A">
      <w:pPr>
        <w:pStyle w:val="Code"/>
        <w:rPr>
          <w:highlight w:val="white"/>
        </w:rPr>
      </w:pPr>
      <w:r w:rsidRPr="00AE7D2A">
        <w:rPr>
          <w:highlight w:val="white"/>
        </w:rPr>
        <w:t xml:space="preserve">        m_name = m_value.GetType().Name + "_" + staticBase.UniqueName +</w:t>
      </w:r>
    </w:p>
    <w:p w14:paraId="37AF50F4" w14:textId="77777777" w:rsidR="00AE7D2A" w:rsidRPr="00AE7D2A" w:rsidRDefault="00AE7D2A" w:rsidP="00AE7D2A">
      <w:pPr>
        <w:pStyle w:val="Code"/>
        <w:rPr>
          <w:highlight w:val="white"/>
        </w:rPr>
      </w:pPr>
      <w:r w:rsidRPr="00AE7D2A">
        <w:rPr>
          <w:highlight w:val="white"/>
        </w:rPr>
        <w:lastRenderedPageBreak/>
        <w:t xml:space="preserve">                 "_" + staticBase.Offset + 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77777777" w:rsidR="00AE7D2A" w:rsidRPr="00AE7D2A" w:rsidRDefault="00AE7D2A" w:rsidP="00AE7D2A">
      <w:pPr>
        <w:pStyle w:val="Code"/>
        <w:rPr>
          <w:highlight w:val="white"/>
        </w:rPr>
      </w:pPr>
      <w:r w:rsidRPr="00AE7D2A">
        <w:rPr>
          <w:highlight w:val="white"/>
        </w:rPr>
        <w:t xml:space="preserve">        m_name = "floating" + m_type.Size() + Symbol.SeparatorId</w:t>
      </w:r>
    </w:p>
    <w:p w14:paraId="39577B44"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54CB758E" w:rsidR="00AE7D2A" w:rsidRPr="00AE7D2A" w:rsidRDefault="00AE7D2A" w:rsidP="00AE7D2A">
      <w:pPr>
        <w:pStyle w:val="Code"/>
        <w:rPr>
          <w:highlight w:val="white"/>
        </w:rPr>
      </w:pPr>
      <w:r w:rsidRPr="00AE7D2A">
        <w:rPr>
          <w:highlight w:val="white"/>
        </w:rPr>
        <w:t xml:space="preserve">        m_name = "integral" + m_type.</w:t>
      </w:r>
      <w:r w:rsidR="00F93D91">
        <w:rPr>
          <w:highlight w:val="white"/>
        </w:rPr>
        <w:t>SizeAddress</w:t>
      </w:r>
      <w:r w:rsidRPr="00AE7D2A">
        <w:rPr>
          <w:highlight w:val="white"/>
        </w:rPr>
        <w:t>() + Symbol.SeparatorId</w:t>
      </w:r>
    </w:p>
    <w:p w14:paraId="643E6A22" w14:textId="77777777" w:rsidR="00AE7D2A" w:rsidRPr="00AE7D2A" w:rsidRDefault="00AE7D2A" w:rsidP="00AE7D2A">
      <w:pPr>
        <w:pStyle w:val="Code"/>
        <w:rPr>
          <w:highlight w:val="white"/>
        </w:rPr>
      </w:pPr>
      <w:r w:rsidRPr="00AE7D2A">
        <w:rPr>
          <w:highlight w:val="white"/>
        </w:rPr>
        <w:t xml:space="preserve">                 + m_value.ToString().Replace("-", "minus") + 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77777777" w:rsidR="00C412A1" w:rsidRPr="00903DBA" w:rsidRDefault="00C412A1" w:rsidP="00C412A1">
      <w:pPr>
        <w:pStyle w:val="Code"/>
        <w:rPr>
          <w:highlight w:val="white"/>
        </w:rPr>
      </w:pPr>
      <w:r w:rsidRPr="00903DBA">
        <w:rPr>
          <w:highlight w:val="white"/>
        </w:rPr>
        <w:t xml:space="preserve">      if (value is BigInteger) {</w:t>
      </w:r>
    </w:p>
    <w:p w14:paraId="468AD5B2" w14:textId="77777777" w:rsidR="00C412A1" w:rsidRPr="00903DBA" w:rsidRDefault="00C412A1" w:rsidP="00C412A1">
      <w:pPr>
        <w:pStyle w:val="Code"/>
        <w:rPr>
          <w:highlight w:val="white"/>
        </w:rPr>
      </w:pPr>
      <w:r w:rsidRPr="00903DBA">
        <w:rPr>
          <w:highlight w:val="white"/>
        </w:rPr>
        <w:t xml:space="preserve">        BigInteger bigValue = (BigInteger) value;</w:t>
      </w:r>
    </w:p>
    <w:p w14:paraId="5734F224" w14:textId="77777777" w:rsidR="00C412A1" w:rsidRPr="00903DBA" w:rsidRDefault="00C412A1" w:rsidP="00C412A1">
      <w:pPr>
        <w:pStyle w:val="Code"/>
        <w:rPr>
          <w:highlight w:val="white"/>
        </w:rPr>
      </w:pP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77777777" w:rsidR="00C412A1" w:rsidRPr="00903DBA" w:rsidRDefault="00C412A1" w:rsidP="00C412A1">
      <w:pPr>
        <w:pStyle w:val="Code"/>
        <w:rPr>
          <w:highlight w:val="white"/>
        </w:rPr>
      </w:pPr>
      <w:r w:rsidRPr="00903DBA">
        <w:rPr>
          <w:highlight w:val="white"/>
        </w:rPr>
        <w:t xml:space="preserve">                     type + ": " + value,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lastRenderedPageBreak/>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r>
        <w:t>&lt;h2&gt;</w:t>
      </w:r>
      <w:bookmarkStart w:id="303" w:name="_Ref58962643"/>
      <w:bookmarkStart w:id="304" w:name="_Toc93320529"/>
      <w:r>
        <w:t xml:space="preserve">The </w:t>
      </w:r>
      <w:r w:rsidRPr="00903DBA">
        <w:t>Static Symbol</w:t>
      </w:r>
      <w:bookmarkEnd w:id="303"/>
      <w:bookmarkEnd w:id="304"/>
      <w:r>
        <w:t>&lt;/h2&gt;</w:t>
      </w:r>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63ED29D5" w:rsidR="00AB7E45" w:rsidRDefault="00AB7E45" w:rsidP="00AB7E45">
      <w:pPr>
        <w:pStyle w:val="Code"/>
        <w:rPr>
          <w:highlight w:val="white"/>
        </w:rPr>
      </w:pPr>
      <w:r w:rsidRPr="00903DBA">
        <w:rPr>
          <w:highlight w:val="white"/>
        </w:rPr>
        <w:t xml:space="preserve">      if (obj is StaticSymbol) {</w:t>
      </w:r>
    </w:p>
    <w:p w14:paraId="1C6ACF3C" w14:textId="23D3E982" w:rsidR="00C96B29" w:rsidRPr="00903DBA" w:rsidRDefault="00C96B29" w:rsidP="00AB7E45">
      <w:pPr>
        <w:pStyle w:val="Code"/>
        <w:rPr>
          <w:highlight w:val="white"/>
        </w:rPr>
      </w:pPr>
      <w:r>
        <w:rPr>
          <w:highlight w:val="white"/>
        </w:rPr>
        <w:t xml:space="preserve">        </w:t>
      </w:r>
      <w:r w:rsidRPr="00903DBA">
        <w:rPr>
          <w:highlight w:val="white"/>
        </w:rPr>
        <w:t>StaticSymbol</w:t>
      </w:r>
      <w:r>
        <w:rPr>
          <w:highlight w:val="white"/>
        </w:rPr>
        <w:t xml:space="preserve"> s</w:t>
      </w:r>
      <w:r w:rsidRPr="00903DBA">
        <w:rPr>
          <w:highlight w:val="white"/>
        </w:rPr>
        <w:t>taticSymbol</w:t>
      </w:r>
      <w:r>
        <w:rPr>
          <w:highlight w:val="white"/>
        </w:rPr>
        <w:t xml:space="preserve"> = </w:t>
      </w:r>
      <w:r w:rsidRPr="00903DBA">
        <w:rPr>
          <w:highlight w:val="white"/>
        </w:rPr>
        <w:t>(StaticSymbol) obj</w:t>
      </w:r>
      <w:r>
        <w:rPr>
          <w:highlight w:val="white"/>
        </w:rPr>
        <w:t>;</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lastRenderedPageBreak/>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w:t>
      </w:r>
      <w:proofErr w:type="gramStart"/>
      <w:r>
        <w:t>look into</w:t>
      </w:r>
      <w:proofErr w:type="gramEnd"/>
      <w:r>
        <w:t xml:space="preserve">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r>
        <w:lastRenderedPageBreak/>
        <w:t>&lt;h1&gt;</w:t>
      </w:r>
      <w:bookmarkStart w:id="305" w:name="_Ref54541618"/>
      <w:bookmarkStart w:id="306" w:name="_Toc93320530"/>
      <w:r w:rsidRPr="00903DBA">
        <w:t>The Type System</w:t>
      </w:r>
      <w:bookmarkEnd w:id="305"/>
      <w:bookmarkEnd w:id="306"/>
      <w:r>
        <w:t>&lt;/h1&gt;</w:t>
      </w:r>
    </w:p>
    <w:p w14:paraId="50AC3F00" w14:textId="7402600F" w:rsidR="00B96124" w:rsidRDefault="00D84FDE" w:rsidP="003E7318">
      <w:bookmarkStart w:id="307"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7"/>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r>
        <w:t>&lt;h2&gt;</w:t>
      </w:r>
      <w:bookmarkStart w:id="308" w:name="_Toc93320531"/>
      <w:r>
        <w:t>The Type Class</w:t>
      </w:r>
      <w:bookmarkEnd w:id="308"/>
      <w:r>
        <w:t>&lt;/h2&gt;</w:t>
      </w:r>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77777777" w:rsidR="00A25E9D" w:rsidRPr="00492109" w:rsidRDefault="00A25E9D" w:rsidP="00A25E9D">
      <w:pPr>
        <w:pStyle w:val="Code"/>
        <w:rPr>
          <w:highlight w:val="white"/>
          <w:lang w:val="nb-NO"/>
        </w:rPr>
      </w:pPr>
      <w:r w:rsidRPr="00E92E10">
        <w:rPr>
          <w:highlight w:val="white"/>
        </w:rPr>
        <w:t xml:space="preserve">    </w:t>
      </w:r>
      <w:r w:rsidRPr="00492109">
        <w:rPr>
          <w:highlight w:val="white"/>
          <w:lang w:val="nb-NO"/>
        </w:rPr>
        <w:t>private Sort m_sort;</w:t>
      </w:r>
    </w:p>
    <w:p w14:paraId="024B787E" w14:textId="77777777" w:rsidR="0064435B" w:rsidRPr="00492109" w:rsidRDefault="0064435B" w:rsidP="00A25E9D">
      <w:pPr>
        <w:pStyle w:val="Code"/>
        <w:rPr>
          <w:b/>
          <w:bCs/>
          <w:highlight w:val="white"/>
          <w:lang w:val="nb-NO"/>
        </w:rPr>
      </w:pPr>
    </w:p>
    <w:p w14:paraId="73D4D196" w14:textId="77777777" w:rsidR="00A25E9D" w:rsidRPr="00492109" w:rsidRDefault="00A25E9D" w:rsidP="00A25E9D">
      <w:pPr>
        <w:pStyle w:val="Code"/>
        <w:rPr>
          <w:highlight w:val="white"/>
          <w:lang w:val="nb-NO"/>
        </w:rPr>
      </w:pPr>
      <w:r w:rsidRPr="00492109">
        <w:rPr>
          <w:highlight w:val="white"/>
          <w:lang w:val="nb-NO"/>
        </w:rPr>
        <w:t xml:space="preserve">    public Type(Sort sort) {</w:t>
      </w:r>
    </w:p>
    <w:p w14:paraId="46795423" w14:textId="77777777" w:rsidR="00A25E9D" w:rsidRPr="00A25E9D" w:rsidRDefault="00A25E9D" w:rsidP="00A25E9D">
      <w:pPr>
        <w:pStyle w:val="Code"/>
        <w:rPr>
          <w:highlight w:val="white"/>
        </w:rPr>
      </w:pPr>
      <w:r w:rsidRPr="00492109">
        <w:rPr>
          <w:highlight w:val="white"/>
          <w:lang w:val="nb-NO"/>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9" w:author="Stefan Bjornander" w:date="2015-04-25T10:41:00Z">
        <w:r w:rsidRPr="00903DBA">
          <w:t>Contrary</w:t>
        </w:r>
      </w:ins>
      <w:ins w:id="310" w:author="Stefan Bjornander" w:date="2015-04-25T10:40:00Z">
        <w:r w:rsidRPr="00903DBA">
          <w:t xml:space="preserve"> to some other languages, there is no logical type in C. </w:t>
        </w:r>
      </w:ins>
      <w:ins w:id="311"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00493E8C" w:rsidRPr="00903DBA">
          <w:rPr>
            <w:rStyle w:val="CodeInText"/>
          </w:rPr>
          <w:t>lazy</w:t>
        </w:r>
      </w:ins>
      <w:r w:rsidR="00964E8E">
        <w:rPr>
          <w:rStyle w:val="CodeInText"/>
        </w:rPr>
        <w:t xml:space="preserve"> </w:t>
      </w:r>
      <w:ins w:id="313"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4" w:author="Stefan Bjornander" w:date="2015-04-25T10:41:00Z">
        <w:r w:rsidRPr="00903DBA">
          <w:t>, we need a logical type.</w:t>
        </w:r>
      </w:ins>
      <w:r w:rsidRPr="00903DBA">
        <w:t xml:space="preserve"> Lazy evaluation </w:t>
      </w:r>
      <w:ins w:id="315"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r>
        <w:rPr>
          <w:highlight w:val="white"/>
        </w:rPr>
        <w:lastRenderedPageBreak/>
        <w:t>&lt;h3&gt;</w:t>
      </w:r>
      <w:bookmarkStart w:id="316" w:name="_Toc93320532"/>
      <w:r>
        <w:rPr>
          <w:highlight w:val="white"/>
        </w:rPr>
        <w:t>Enumerations</w:t>
      </w:r>
      <w:bookmarkEnd w:id="316"/>
      <w:r>
        <w:rPr>
          <w:highlight w:val="white"/>
        </w:rPr>
        <w:t>&lt;/h3&gt;</w:t>
      </w:r>
    </w:p>
    <w:p w14:paraId="3907CE11" w14:textId="4C5DD5DB" w:rsidR="00F316FA" w:rsidRPr="00903DBA" w:rsidRDefault="00F316FA">
      <w:pPr>
        <w:rPr>
          <w:color w:val="auto"/>
        </w:rPr>
        <w:pPrChange w:id="317" w:author="Stefan Bjornander" w:date="2015-04-25T10:38:00Z">
          <w:pPr>
            <w:pStyle w:val="Heading3"/>
          </w:pPr>
        </w:pPrChange>
      </w:pPr>
      <w:ins w:id="318" w:author="Stefan Bjornander" w:date="2015-04-25T10:38:00Z">
        <w:r w:rsidRPr="00903DBA">
          <w:t>The enumeration type (</w:t>
        </w:r>
      </w:ins>
      <w:r w:rsidR="00D4318D">
        <w:rPr>
          <w:rStyle w:val="KeyWord0"/>
        </w:rPr>
        <w:t>&lt;k&gt;</w:t>
      </w:r>
      <w:proofErr w:type="spellStart"/>
      <w:ins w:id="319" w:author="Stefan Bjornander" w:date="2015-04-25T10:38:00Z">
        <w:r w:rsidR="00D4318D" w:rsidRPr="00903DBA">
          <w:rPr>
            <w:rStyle w:val="KeyWord0"/>
            <w:rPrChange w:id="320" w:author="Stefan Bjornander" w:date="2015-04-25T10:38:00Z">
              <w:rPr>
                <w:rStyle w:val="CodeInText"/>
                <w:b/>
                <w:sz w:val="32"/>
              </w:rPr>
            </w:rPrChange>
          </w:rPr>
          <w:t>enum</w:t>
        </w:r>
      </w:ins>
      <w:proofErr w:type="spellEnd"/>
      <w:r w:rsidR="00D4318D">
        <w:rPr>
          <w:rStyle w:val="KeyWord0"/>
        </w:rPr>
        <w:t>&lt;/k&gt;</w:t>
      </w:r>
      <w:ins w:id="321" w:author="Stefan Bjornander" w:date="2015-04-25T10:38:00Z">
        <w:r w:rsidRPr="00903DBA">
          <w:t>) is stored as a</w:t>
        </w:r>
      </w:ins>
      <w:r>
        <w:t xml:space="preserve"> signed </w:t>
      </w:r>
      <w:ins w:id="322" w:author="Stefan Bjornander" w:date="2015-04-25T10:38:00Z">
        <w:r w:rsidRPr="00903DBA">
          <w:t>integer</w:t>
        </w:r>
      </w:ins>
      <w:r w:rsidRPr="00903DBA">
        <w:t xml:space="preserve"> with a value, explicitly stated or implicitly assigned</w:t>
      </w:r>
      <w:ins w:id="323"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4"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5"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6" w:author="Stefan Bjornander" w:date="2015-04-25T10:38:00Z">
        <w:r w:rsidRPr="00903DBA">
          <w:t>needs to know if the type is</w:t>
        </w:r>
      </w:ins>
      <w:r w:rsidR="00350FDD">
        <w:t xml:space="preserve"> an</w:t>
      </w:r>
      <w:ins w:id="327" w:author="Stefan Bjornander" w:date="2015-04-25T10:38:00Z">
        <w:r w:rsidRPr="00903DBA">
          <w:t xml:space="preserve"> </w:t>
        </w:r>
        <w:r w:rsidR="00350FDD" w:rsidRPr="00903DBA">
          <w:t xml:space="preserve">enumeration </w:t>
        </w:r>
      </w:ins>
      <w:r w:rsidRPr="00903DBA">
        <w:t>to</w:t>
      </w:r>
      <w:ins w:id="328" w:author="Stefan Bjornander" w:date="2015-04-25T10:38:00Z">
        <w:r w:rsidRPr="00903DBA">
          <w:t xml:space="preserve"> initialize its value. </w:t>
        </w:r>
      </w:ins>
      <w:r w:rsidRPr="00903DBA">
        <w:t>Therefore,</w:t>
      </w:r>
      <w:ins w:id="329"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30"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77777777" w:rsidR="00280817" w:rsidRPr="00280817" w:rsidRDefault="00280817" w:rsidP="00280817">
      <w:pPr>
        <w:pStyle w:val="Code"/>
        <w:rPr>
          <w:highlight w:val="white"/>
        </w:rPr>
      </w:pPr>
      <w:r w:rsidRPr="00280817">
        <w:rPr>
          <w:highlight w:val="white"/>
        </w:rPr>
        <w:t xml:space="preserve">    private 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r>
        <w:rPr>
          <w:highlight w:val="white"/>
        </w:rPr>
        <w:t>&lt;h3&gt;</w:t>
      </w:r>
      <w:bookmarkStart w:id="331" w:name="_Toc93320533"/>
      <w:r>
        <w:rPr>
          <w:highlight w:val="white"/>
        </w:rPr>
        <w:t>Bitfields</w:t>
      </w:r>
      <w:bookmarkEnd w:id="331"/>
      <w:r>
        <w:rPr>
          <w:highlight w:val="white"/>
        </w:rPr>
        <w:t>&lt;/h3&gt;</w:t>
      </w:r>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2" w:author="Stefan Bjornander" w:date="2015-04-25T10:39:00Z">
        <w:r w:rsidR="00B402D5" w:rsidRPr="00903DBA">
          <w:t>The bi</w:t>
        </w:r>
      </w:ins>
      <w:r w:rsidR="00B402D5" w:rsidRPr="00903DBA">
        <w:t>t</w:t>
      </w:r>
      <w:ins w:id="333"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4" w:author="Stefan Bjornander" w:date="2015-04-25T10:39:00Z">
        <w:r w:rsidR="00B402D5" w:rsidRPr="00903DBA">
          <w:t xml:space="preserve">is used </w:t>
        </w:r>
      </w:ins>
      <w:ins w:id="335" w:author="Stefan Bjornander" w:date="2015-04-25T10:40:00Z">
        <w:r w:rsidR="00481C24" w:rsidRPr="00903DBA">
          <w:t>to set the unused bits to zero</w:t>
        </w:r>
      </w:ins>
      <w:r w:rsidR="00481C24" w:rsidRPr="00903DBA">
        <w:t xml:space="preserve"> </w:t>
      </w:r>
      <w:ins w:id="336"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r>
        <w:rPr>
          <w:highlight w:val="white"/>
        </w:rPr>
        <w:t>&lt;h3&gt;</w:t>
      </w:r>
      <w:bookmarkStart w:id="337" w:name="_Toc93320534"/>
      <w:r>
        <w:rPr>
          <w:highlight w:val="white"/>
        </w:rPr>
        <w:t>Pointers</w:t>
      </w:r>
      <w:bookmarkEnd w:id="337"/>
      <w:r>
        <w:rPr>
          <w:highlight w:val="white"/>
        </w:rPr>
        <w:t>&lt;/h3&gt;</w:t>
      </w:r>
    </w:p>
    <w:p w14:paraId="02C33183" w14:textId="11B2B92E" w:rsidR="00A41837" w:rsidRPr="00903DBA" w:rsidRDefault="00C45AA7" w:rsidP="00477362">
      <w:pPr>
        <w:rPr>
          <w:highlight w:val="white"/>
        </w:rPr>
      </w:pPr>
      <w:ins w:id="338" w:author="Stefan Bjornander" w:date="2015-04-25T11:02:00Z">
        <w:r w:rsidRPr="00903DBA">
          <w:t xml:space="preserve">The type </w:t>
        </w:r>
      </w:ins>
      <w:r w:rsidR="00167656">
        <w:t xml:space="preserve">of the pointer </w:t>
      </w:r>
      <w:r w:rsidR="00BB2CF5">
        <w:t xml:space="preserve">is null </w:t>
      </w:r>
      <w:ins w:id="339" w:author="Stefan Bjornander" w:date="2015-04-25T11:02:00Z">
        <w:r w:rsidRPr="00903DBA">
          <w:t xml:space="preserve">when </w:t>
        </w:r>
      </w:ins>
      <w:r w:rsidR="00167656">
        <w:t>the pointer</w:t>
      </w:r>
      <w:ins w:id="340" w:author="Stefan Bjornander" w:date="2015-04-25T11:02:00Z">
        <w:r w:rsidRPr="00903DBA">
          <w:t xml:space="preserve"> is </w:t>
        </w:r>
      </w:ins>
      <w:r w:rsidR="00167656">
        <w:t xml:space="preserve">being </w:t>
      </w:r>
      <w:ins w:id="341"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2" w:author="Stefan Bjornander" w:date="2015-04-25T11:02:00Z">
        <w:r w:rsidRPr="00903DBA">
          <w:t xml:space="preserve"> </w:t>
        </w:r>
      </w:ins>
      <w:r w:rsidR="00A66EE2">
        <w:t>class</w:t>
      </w:r>
      <w:ins w:id="343" w:author="Stefan Bjornander" w:date="2015-04-25T11:02:00Z">
        <w:r w:rsidRPr="00903DBA">
          <w:t>.</w:t>
        </w:r>
      </w:ins>
      <w:ins w:id="344"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r>
        <w:rPr>
          <w:highlight w:val="white"/>
        </w:rPr>
        <w:t>&lt;h3&gt;</w:t>
      </w:r>
      <w:bookmarkStart w:id="345" w:name="_Toc93320535"/>
      <w:r>
        <w:rPr>
          <w:highlight w:val="white"/>
        </w:rPr>
        <w:t>Arrays</w:t>
      </w:r>
      <w:bookmarkEnd w:id="345"/>
      <w:r>
        <w:rPr>
          <w:highlight w:val="white"/>
        </w:rPr>
        <w:t>&lt;/h3&gt;</w:t>
      </w:r>
    </w:p>
    <w:p w14:paraId="38BE3263" w14:textId="466C14BB" w:rsidR="007071E3" w:rsidRPr="00903DBA" w:rsidRDefault="00F73509">
      <w:pPr>
        <w:rPr>
          <w:color w:val="auto"/>
        </w:rPr>
        <w:pPrChange w:id="346"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7" w:author="Stefan Bjornander" w:date="2015-04-25T11:00:00Z">
        <w:r w:rsidR="00270234" w:rsidRPr="00903DBA">
          <w:t>hen the type is created</w:t>
        </w:r>
      </w:ins>
      <w:r w:rsidR="00270234" w:rsidRPr="00903DBA">
        <w:t>, t</w:t>
      </w:r>
      <w:ins w:id="348" w:author="Stefan Bjornander" w:date="2015-04-25T11:00:00Z">
        <w:r w:rsidR="007071E3" w:rsidRPr="00903DBA">
          <w:t>he array size can be zero. In that case it will later be set by the length of its ini</w:t>
        </w:r>
      </w:ins>
      <w:ins w:id="349" w:author="Stefan Bjornander" w:date="2015-04-25T11:01:00Z">
        <w:r w:rsidR="007071E3" w:rsidRPr="00903DBA">
          <w:t xml:space="preserve">tialization </w:t>
        </w:r>
      </w:ins>
      <w:ins w:id="350"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r>
        <w:t>&lt;h3&gt;</w:t>
      </w:r>
      <w:bookmarkStart w:id="351" w:name="_Toc93320536"/>
      <w:r>
        <w:t>Structs and Unions</w:t>
      </w:r>
      <w:bookmarkEnd w:id="351"/>
      <w:r>
        <w:t>&lt;/h3&gt;</w:t>
      </w:r>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w:t>
      </w:r>
      <w:proofErr w:type="gramStart"/>
      <w:r w:rsidRPr="00903DBA">
        <w:t>meaningless, but</w:t>
      </w:r>
      <w:proofErr w:type="gramEnd"/>
      <w:r w:rsidRPr="00903DBA">
        <w:t xml:space="preserve">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r>
        <w:rPr>
          <w:highlight w:val="white"/>
        </w:rPr>
        <w:t>&lt;h3&gt;</w:t>
      </w:r>
      <w:bookmarkStart w:id="352" w:name="_Toc93320537"/>
      <w:r>
        <w:rPr>
          <w:highlight w:val="white"/>
        </w:rPr>
        <w:t>Functions</w:t>
      </w:r>
      <w:bookmarkEnd w:id="352"/>
      <w:r>
        <w:rPr>
          <w:highlight w:val="white"/>
        </w:rPr>
        <w:t>&lt;/h3&gt;</w:t>
      </w:r>
    </w:p>
    <w:p w14:paraId="609F437A" w14:textId="7CB264E9" w:rsidR="006E1FB9" w:rsidRPr="00903DBA" w:rsidRDefault="009C1D3E" w:rsidP="00243B8E">
      <w:pPr>
        <w:rPr>
          <w:highlight w:val="white"/>
        </w:rPr>
      </w:pPr>
      <w:ins w:id="353"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proofErr w:type="gramStart"/>
      <w:r w:rsidRPr="00903DBA">
        <w:rPr>
          <w:highlight w:val="white"/>
        </w:rPr>
        <w:t>type</w:t>
      </w:r>
      <w:proofErr w:type="gramEnd"/>
      <w:r w:rsidRPr="00903DBA">
        <w:rPr>
          <w:highlight w:val="white"/>
        </w:rPr>
        <w:t xml:space="preserve"> list</w:t>
      </w:r>
      <w:r w:rsidR="008A0745">
        <w:rPr>
          <w:highlight w:val="white"/>
        </w:rPr>
        <w:t>.</w:t>
      </w:r>
    </w:p>
    <w:p w14:paraId="6FD1FEB3" w14:textId="6FB2B961"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private 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w:t>
      </w:r>
      <w:proofErr w:type="gramStart"/>
      <w:r w:rsidRPr="00903DBA">
        <w:rPr>
          <w:highlight w:val="white"/>
        </w:rPr>
        <w:t>as long as</w:t>
      </w:r>
      <w:proofErr w:type="gramEnd"/>
      <w:r w:rsidRPr="00903DBA">
        <w:rPr>
          <w:highlight w:val="white"/>
        </w:rPr>
        <w:t xml:space="preserve"> the name does not already occur in the set.</w:t>
      </w:r>
    </w:p>
    <w:p w14:paraId="7FB1E7E9" w14:textId="77777777" w:rsidR="006F2B2B" w:rsidRPr="00903DBA" w:rsidRDefault="006F2B2B" w:rsidP="006F2B2B">
      <w:pPr>
        <w:pStyle w:val="Code"/>
        <w:rPr>
          <w:highlight w:val="white"/>
        </w:rPr>
      </w:pPr>
      <w:r w:rsidRPr="00903DBA">
        <w:rPr>
          <w:highlight w:val="white"/>
        </w:rPr>
        <w:t xml:space="preserve">      ISet&lt;string&gt; nameSet = new HashSet&lt;string&gt;();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w:t>
      </w:r>
      <w:proofErr w:type="gramStart"/>
      <w:r w:rsidR="005D50C9" w:rsidRPr="00903DBA">
        <w:rPr>
          <w:highlight w:val="white"/>
        </w:rPr>
        <w:t>type</w:t>
      </w:r>
      <w:proofErr w:type="gramEnd"/>
      <w:r w:rsidR="005D50C9" w:rsidRPr="00903DBA">
        <w:rPr>
          <w:highlight w:val="white"/>
        </w:rPr>
        <w:t xml:space="preserve"> list. If the parameter list is null, the </w:t>
      </w:r>
      <w:proofErr w:type="gramStart"/>
      <w:r w:rsidR="005D50C9" w:rsidRPr="00903DBA">
        <w:rPr>
          <w:highlight w:val="white"/>
        </w:rPr>
        <w:t>type</w:t>
      </w:r>
      <w:proofErr w:type="gramEnd"/>
      <w:r w:rsidR="005D50C9" w:rsidRPr="00903DBA">
        <w:rPr>
          <w:highlight w:val="white"/>
        </w:rPr>
        <w:t xml:space="preserve"> list becomes null. In that case the function lacks a </w:t>
      </w:r>
      <w:proofErr w:type="gramStart"/>
      <w:r w:rsidR="00000FD9">
        <w:rPr>
          <w:highlight w:val="white"/>
        </w:rPr>
        <w:t>type</w:t>
      </w:r>
      <w:proofErr w:type="gramEnd"/>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r>
        <w:rPr>
          <w:highlight w:val="white"/>
        </w:rPr>
        <w:t>&lt;h3&gt;</w:t>
      </w:r>
      <w:bookmarkStart w:id="354" w:name="_Toc93320538"/>
      <w:r>
        <w:rPr>
          <w:highlight w:val="white"/>
        </w:rPr>
        <w:t>Type Size</w:t>
      </w:r>
      <w:bookmarkEnd w:id="354"/>
      <w:r>
        <w:rPr>
          <w:highlight w:val="white"/>
        </w:rPr>
        <w:t>&lt;/h3&gt;</w:t>
      </w:r>
    </w:p>
    <w:p w14:paraId="1ACBF843" w14:textId="1F1CD86E" w:rsidR="003903B8" w:rsidRPr="00903DBA" w:rsidRDefault="003903B8">
      <w:pPr>
        <w:rPr>
          <w:ins w:id="355" w:author="Stefan Bjornander" w:date="2015-04-25T11:15:00Z"/>
        </w:rPr>
        <w:pPrChange w:id="356" w:author="Stefan Bjornander" w:date="2015-04-25T14:54:00Z">
          <w:pPr>
            <w:pStyle w:val="Heading3"/>
          </w:pPr>
        </w:pPrChange>
      </w:pPr>
      <w:ins w:id="357" w:author="Stefan Bjornander" w:date="2015-04-25T14:54:00Z">
        <w:r w:rsidRPr="00903DBA">
          <w:t xml:space="preserve">Each type has a size, even though </w:t>
        </w:r>
      </w:ins>
      <w:r w:rsidR="0042736E">
        <w:t xml:space="preserve">the size of </w:t>
      </w:r>
      <w:ins w:id="358" w:author="Stefan Bjornander" w:date="2015-04-25T14:54:00Z">
        <w:r w:rsidRPr="00903DBA">
          <w:t xml:space="preserve">void </w:t>
        </w:r>
      </w:ins>
      <w:ins w:id="359" w:author="Stefan Bjornander" w:date="2015-04-25T16:04:00Z">
        <w:r w:rsidRPr="00903DBA">
          <w:t>and</w:t>
        </w:r>
      </w:ins>
      <w:ins w:id="360" w:author="Stefan Bjornander" w:date="2015-04-25T14:54:00Z">
        <w:r w:rsidRPr="00903DBA">
          <w:t xml:space="preserve"> function </w:t>
        </w:r>
      </w:ins>
      <w:r w:rsidR="00A80393">
        <w:t>as well as incomplete arrays, struct, and union defined to zero</w:t>
      </w:r>
      <w:ins w:id="361" w:author="Stefan Bjornander" w:date="2015-04-25T14:54:00Z">
        <w:r w:rsidRPr="00903DBA">
          <w:t>. The size of an array is its size times the size of its type</w:t>
        </w:r>
      </w:ins>
      <w:ins w:id="362" w:author="Stefan Bjornander" w:date="2015-04-25T14:55:00Z">
        <w:r w:rsidRPr="00903DBA">
          <w:t xml:space="preserve">, the size of a struct is the sum of the sizes of its members, and the size of a union is the size of its </w:t>
        </w:r>
      </w:ins>
      <w:ins w:id="363" w:author="Stefan Bjornander" w:date="2015-04-25T16:04:00Z">
        <w:r w:rsidRPr="00903DBA">
          <w:t>largest</w:t>
        </w:r>
      </w:ins>
      <w:ins w:id="364" w:author="Stefan Bjornander" w:date="2015-04-25T14:55:00Z">
        <w:r w:rsidRPr="00903DBA">
          <w:t xml:space="preserve"> member. Not</w:t>
        </w:r>
      </w:ins>
      <w:ins w:id="365" w:author="Stefan Bjornander" w:date="2015-04-25T16:04:00Z">
        <w:r w:rsidRPr="00903DBA">
          <w:t>e</w:t>
        </w:r>
      </w:ins>
      <w:ins w:id="366" w:author="Stefan Bjornander" w:date="2015-04-25T14:55:00Z">
        <w:r w:rsidRPr="00903DBA">
          <w:t xml:space="preserve"> that pointer</w:t>
        </w:r>
      </w:ins>
      <w:r w:rsidR="0042736E">
        <w:t>s</w:t>
      </w:r>
      <w:ins w:id="367" w:author="Stefan Bjornander" w:date="2015-04-25T14:55:00Z">
        <w:r w:rsidRPr="00903DBA">
          <w:t xml:space="preserve"> always ha</w:t>
        </w:r>
      </w:ins>
      <w:r w:rsidR="0042736E">
        <w:t>ve</w:t>
      </w:r>
      <w:ins w:id="368"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proofErr w:type="gramStart"/>
      <w:r w:rsidR="002E00F8">
        <w:rPr>
          <w:highlight w:val="white"/>
        </w:rPr>
        <w:t>structs</w:t>
      </w:r>
      <w:proofErr w:type="gramEnd"/>
      <w:r w:rsidR="002E00F8">
        <w:rPr>
          <w:highlight w:val="white"/>
        </w:rPr>
        <w:t xml:space="preserve">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r>
        <w:rPr>
          <w:highlight w:val="white"/>
        </w:rPr>
        <w:t>&lt;h3&gt;</w:t>
      </w:r>
      <w:bookmarkStart w:id="369" w:name="_Toc93320539"/>
      <w:r>
        <w:rPr>
          <w:highlight w:val="white"/>
        </w:rPr>
        <w:t>Complete Types</w:t>
      </w:r>
      <w:bookmarkEnd w:id="369"/>
      <w:r>
        <w:rPr>
          <w:highlight w:val="white"/>
        </w:rPr>
        <w:t>&lt;/h3&gt;</w:t>
      </w:r>
    </w:p>
    <w:p w14:paraId="004BF223" w14:textId="31F926BD" w:rsidR="004409FB" w:rsidRPr="00903DBA" w:rsidRDefault="004409FB">
      <w:pPr>
        <w:rPr>
          <w:noProof/>
        </w:rPr>
      </w:pPr>
      <w:ins w:id="370" w:author="Stefan Bjornander" w:date="2015-04-25T11:37:00Z">
        <w:r w:rsidRPr="00903DBA">
          <w:t xml:space="preserve">It is possible to define an array without </w:t>
        </w:r>
      </w:ins>
      <w:ins w:id="371" w:author="Stefan Bjornander" w:date="2015-04-25T11:38:00Z">
        <w:r w:rsidRPr="00903DBA">
          <w:rPr>
            <w:noProof/>
          </w:rPr>
          <w:t xml:space="preserve">stating its size, </w:t>
        </w:r>
      </w:ins>
      <w:ins w:id="372" w:author="Stefan Bjornander" w:date="2015-04-25T14:31:00Z">
        <w:r w:rsidRPr="00903DBA">
          <w:rPr>
            <w:noProof/>
          </w:rPr>
          <w:t>in which case the array is given the size zero. I</w:t>
        </w:r>
      </w:ins>
      <w:ins w:id="373" w:author="Stefan Bjornander" w:date="2015-04-25T11:38:00Z">
        <w:r w:rsidRPr="00903DBA">
          <w:rPr>
            <w:noProof/>
          </w:rPr>
          <w:t>n that case</w:t>
        </w:r>
      </w:ins>
      <w:ins w:id="374" w:author="Stefan Bjornander" w:date="2015-04-25T14:31:00Z">
        <w:r w:rsidRPr="00903DBA">
          <w:rPr>
            <w:noProof/>
          </w:rPr>
          <w:t>,</w:t>
        </w:r>
      </w:ins>
      <w:ins w:id="375" w:author="Stefan Bjornander" w:date="2015-04-25T11:38:00Z">
        <w:r w:rsidRPr="00903DBA">
          <w:rPr>
            <w:noProof/>
          </w:rPr>
          <w:t xml:space="preserve"> </w:t>
        </w:r>
      </w:ins>
      <w:ins w:id="376" w:author="Stefan Bjornander" w:date="2015-04-25T14:31:00Z">
        <w:r w:rsidRPr="00903DBA">
          <w:rPr>
            <w:noProof/>
          </w:rPr>
          <w:t>the</w:t>
        </w:r>
      </w:ins>
      <w:ins w:id="377" w:author="Stefan Bjornander" w:date="2015-04-25T11:38:00Z">
        <w:r w:rsidRPr="00903DBA">
          <w:rPr>
            <w:noProof/>
          </w:rPr>
          <w:t xml:space="preserve"> </w:t>
        </w:r>
      </w:ins>
      <w:ins w:id="378" w:author="Stefan Bjornander" w:date="2015-04-25T14:31:00Z">
        <w:r w:rsidRPr="00903DBA">
          <w:rPr>
            <w:noProof/>
          </w:rPr>
          <w:t xml:space="preserve">array </w:t>
        </w:r>
      </w:ins>
      <w:ins w:id="379" w:author="Stefan Bjornander" w:date="2015-04-25T11:38:00Z">
        <w:r w:rsidRPr="00903DBA">
          <w:rPr>
            <w:noProof/>
          </w:rPr>
          <w:t xml:space="preserve">size must be determined by the size of its initialization list. </w:t>
        </w:r>
      </w:ins>
      <w:ins w:id="380" w:author="Stefan Bjornander" w:date="2015-04-25T11:39:00Z">
        <w:r w:rsidRPr="00903DBA">
          <w:rPr>
            <w:noProof/>
          </w:rPr>
          <w:t xml:space="preserve">However, if the </w:t>
        </w:r>
      </w:ins>
      <w:ins w:id="381" w:author="Stefan Bjornander" w:date="2015-04-25T11:40:00Z">
        <w:r w:rsidRPr="00903DBA">
          <w:rPr>
            <w:noProof/>
          </w:rPr>
          <w:t xml:space="preserve">array </w:t>
        </w:r>
      </w:ins>
      <w:ins w:id="382" w:author="Stefan Bjornander" w:date="2015-04-25T11:39:00Z">
        <w:r w:rsidRPr="00903DBA">
          <w:rPr>
            <w:noProof/>
          </w:rPr>
          <w:t xml:space="preserve">definition </w:t>
        </w:r>
      </w:ins>
      <w:ins w:id="383" w:author="Stefan Bjornander" w:date="2015-04-25T11:40:00Z">
        <w:r w:rsidRPr="00903DBA">
          <w:rPr>
            <w:noProof/>
          </w:rPr>
          <w:t>lacks</w:t>
        </w:r>
      </w:ins>
      <w:ins w:id="384" w:author="Stefan Bjornander" w:date="2015-04-25T11:39:00Z">
        <w:r w:rsidRPr="00903DBA">
          <w:rPr>
            <w:noProof/>
          </w:rPr>
          <w:t xml:space="preserve"> an initialization list</w:t>
        </w:r>
      </w:ins>
      <w:ins w:id="385" w:author="Stefan Bjornander" w:date="2015-04-25T11:40:00Z">
        <w:r w:rsidRPr="00903DBA">
          <w:rPr>
            <w:noProof/>
          </w:rPr>
          <w:t xml:space="preserve">, the array </w:t>
        </w:r>
      </w:ins>
      <w:ins w:id="386" w:author="Stefan Bjornander" w:date="2015-04-25T14:31:00Z">
        <w:r w:rsidRPr="00903DBA">
          <w:rPr>
            <w:noProof/>
          </w:rPr>
          <w:t xml:space="preserve">keeps the size zero and is considered </w:t>
        </w:r>
      </w:ins>
      <w:ins w:id="387" w:author="Stefan Bjornander" w:date="2015-04-25T11:40:00Z">
        <w:r w:rsidRPr="00903DBA">
          <w:rPr>
            <w:noProof/>
          </w:rPr>
          <w:t>incomplete</w:t>
        </w:r>
      </w:ins>
      <w:ins w:id="388" w:author="Stefan Bjornander" w:date="2015-04-25T11:39:00Z">
        <w:r w:rsidRPr="00903DBA">
          <w:rPr>
            <w:noProof/>
          </w:rPr>
          <w:t>.</w:t>
        </w:r>
      </w:ins>
      <w:ins w:id="389" w:author="Stefan Bjornander" w:date="2015-04-25T14:30:00Z">
        <w:r w:rsidRPr="00903DBA">
          <w:rPr>
            <w:noProof/>
          </w:rPr>
          <w:t xml:space="preserve"> In the same</w:t>
        </w:r>
      </w:ins>
      <w:ins w:id="390" w:author="Stefan Bjornander" w:date="2015-04-25T14:33:00Z">
        <w:r w:rsidRPr="00903DBA">
          <w:rPr>
            <w:noProof/>
          </w:rPr>
          <w:t xml:space="preserve"> way</w:t>
        </w:r>
      </w:ins>
      <w:ins w:id="391" w:author="Stefan Bjornander" w:date="2015-04-25T14:30:00Z">
        <w:r w:rsidRPr="00903DBA">
          <w:rPr>
            <w:noProof/>
          </w:rPr>
          <w:t xml:space="preserve">, it is possible to define only the </w:t>
        </w:r>
      </w:ins>
      <w:ins w:id="392" w:author="Stefan Bjornander" w:date="2015-04-25T14:32:00Z">
        <w:r w:rsidRPr="00903DBA">
          <w:rPr>
            <w:noProof/>
          </w:rPr>
          <w:t>n</w:t>
        </w:r>
      </w:ins>
      <w:ins w:id="393" w:author="Stefan Bjornander" w:date="2015-04-25T14:33:00Z">
        <w:r w:rsidRPr="00903DBA">
          <w:rPr>
            <w:noProof/>
          </w:rPr>
          <w:t>ame tag</w:t>
        </w:r>
      </w:ins>
      <w:ins w:id="394" w:author="Stefan Bjornander" w:date="2015-04-25T14:30:00Z">
        <w:r w:rsidRPr="00903DBA">
          <w:rPr>
            <w:noProof/>
          </w:rPr>
          <w:t xml:space="preserve"> of a struct</w:t>
        </w:r>
      </w:ins>
      <w:ins w:id="395" w:author="Stefan Bjornander" w:date="2015-04-25T14:33:00Z">
        <w:r w:rsidRPr="00903DBA">
          <w:rPr>
            <w:noProof/>
          </w:rPr>
          <w:t xml:space="preserve"> or union</w:t>
        </w:r>
      </w:ins>
      <w:ins w:id="396" w:author="Stefan Bjornander" w:date="2015-04-25T14:30:00Z">
        <w:r w:rsidRPr="00903DBA">
          <w:rPr>
            <w:noProof/>
          </w:rPr>
          <w:t xml:space="preserve">, with its </w:t>
        </w:r>
      </w:ins>
      <w:ins w:id="397" w:author="Stefan Bjornander" w:date="2015-04-25T14:33:00Z">
        <w:r w:rsidRPr="00903DBA">
          <w:rPr>
            <w:noProof/>
          </w:rPr>
          <w:t xml:space="preserve">member </w:t>
        </w:r>
      </w:ins>
      <w:r w:rsidRPr="00903DBA">
        <w:rPr>
          <w:noProof/>
        </w:rPr>
        <w:t>map</w:t>
      </w:r>
      <w:ins w:id="398" w:author="Stefan Bjornander" w:date="2015-04-25T14:33:00Z">
        <w:r w:rsidRPr="00903DBA">
          <w:rPr>
            <w:noProof/>
          </w:rPr>
          <w:t xml:space="preserve"> </w:t>
        </w:r>
      </w:ins>
      <w:ins w:id="399" w:author="Stefan Bjornander" w:date="2015-04-25T14:30:00Z">
        <w:r w:rsidRPr="00903DBA">
          <w:rPr>
            <w:noProof/>
          </w:rPr>
          <w:t xml:space="preserve">to be defined later. </w:t>
        </w:r>
      </w:ins>
      <w:ins w:id="400" w:author="Stefan Bjornander" w:date="2015-04-25T14:32:00Z">
        <w:r w:rsidRPr="00903DBA">
          <w:rPr>
            <w:noProof/>
          </w:rPr>
          <w:t xml:space="preserve">In that case, the member </w:t>
        </w:r>
      </w:ins>
      <w:r w:rsidRPr="00903DBA">
        <w:rPr>
          <w:noProof/>
        </w:rPr>
        <w:t>map</w:t>
      </w:r>
      <w:ins w:id="401" w:author="Stefan Bjornander" w:date="2015-04-25T14:32:00Z">
        <w:r w:rsidRPr="00903DBA">
          <w:rPr>
            <w:noProof/>
          </w:rPr>
          <w:t xml:space="preserve"> is given the value null</w:t>
        </w:r>
      </w:ins>
      <w:ins w:id="402" w:author="Stefan Bjornander" w:date="2015-04-25T14:33:00Z">
        <w:r w:rsidRPr="00903DBA">
          <w:rPr>
            <w:noProof/>
          </w:rPr>
          <w:t xml:space="preserve"> and the struct or union is consider incomplete.</w:t>
        </w:r>
      </w:ins>
      <w:ins w:id="403" w:author="Stefan Bjornander" w:date="2015-04-25T14:34:00Z">
        <w:r w:rsidRPr="00903DBA">
          <w:rPr>
            <w:noProof/>
          </w:rPr>
          <w:t xml:space="preserve"> Variables </w:t>
        </w:r>
      </w:ins>
      <w:r w:rsidR="0051694F">
        <w:rPr>
          <w:noProof/>
        </w:rPr>
        <w:t xml:space="preserve">of </w:t>
      </w:r>
      <w:ins w:id="404" w:author="Stefan Bjornander" w:date="2015-04-25T14:34:00Z">
        <w:r w:rsidRPr="00903DBA">
          <w:rPr>
            <w:noProof/>
          </w:rPr>
          <w:t>array</w:t>
        </w:r>
      </w:ins>
      <w:r w:rsidR="0051694F">
        <w:rPr>
          <w:noProof/>
        </w:rPr>
        <w:t>, struct, or union</w:t>
      </w:r>
      <w:ins w:id="405" w:author="Stefan Bjornander" w:date="2015-04-25T14:34:00Z">
        <w:r w:rsidRPr="00903DBA">
          <w:rPr>
            <w:noProof/>
          </w:rPr>
          <w:t xml:space="preserve"> type </w:t>
        </w:r>
      </w:ins>
      <w:r w:rsidR="0051694F">
        <w:rPr>
          <w:noProof/>
        </w:rPr>
        <w:t>m</w:t>
      </w:r>
      <w:ins w:id="406"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r>
        <w:rPr>
          <w:highlight w:val="white"/>
        </w:rPr>
        <w:t>&lt;h3&gt;</w:t>
      </w:r>
      <w:bookmarkStart w:id="407" w:name="_Toc93320540"/>
      <w:r>
        <w:rPr>
          <w:highlight w:val="white"/>
        </w:rPr>
        <w:t>Constant and Volatile</w:t>
      </w:r>
      <w:bookmarkEnd w:id="407"/>
      <w:r>
        <w:rPr>
          <w:highlight w:val="white"/>
        </w:rPr>
        <w:t>&lt;/h3&gt;</w:t>
      </w:r>
    </w:p>
    <w:p w14:paraId="66A16E10" w14:textId="4A7B8A14" w:rsidR="00B864B2" w:rsidRPr="00903DBA" w:rsidRDefault="00B864B2">
      <w:pPr>
        <w:pPrChange w:id="408" w:author="Stefan Bjornander" w:date="2015-04-25T10:27:00Z">
          <w:pPr>
            <w:pStyle w:val="Heading3"/>
          </w:pPr>
        </w:pPrChange>
      </w:pPr>
      <w:ins w:id="409" w:author="Stefan Bjornander" w:date="2015-04-25T10:30:00Z">
        <w:r w:rsidRPr="00903DBA">
          <w:t xml:space="preserve">The idea of the </w:t>
        </w:r>
      </w:ins>
      <w:r w:rsidR="00D4318D">
        <w:rPr>
          <w:rStyle w:val="KeyWord0"/>
        </w:rPr>
        <w:t>&lt;k&gt;</w:t>
      </w:r>
      <w:ins w:id="410" w:author="Stefan Bjornander" w:date="2015-04-25T10:30:00Z">
        <w:r w:rsidR="00D4318D" w:rsidRPr="0051694F">
          <w:rPr>
            <w:rStyle w:val="KeyWord0"/>
          </w:rPr>
          <w:t>volatile</w:t>
        </w:r>
      </w:ins>
      <w:r w:rsidR="00D4318D">
        <w:rPr>
          <w:rStyle w:val="KeyWord0"/>
        </w:rPr>
        <w:t>&lt;/k&gt;</w:t>
      </w:r>
      <w:ins w:id="411" w:author="Stefan Bjornander" w:date="2015-04-25T10:30:00Z">
        <w:r w:rsidRPr="00903DBA">
          <w:t xml:space="preserv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w:t>
        </w:r>
      </w:ins>
      <w:r w:rsidR="00D4318D">
        <w:rPr>
          <w:rStyle w:val="KeyWord0"/>
        </w:rPr>
        <w:t>&lt;k&gt;</w:t>
      </w:r>
      <w:ins w:id="416" w:author="Stefan Bjornander" w:date="2015-04-25T10:31:00Z">
        <w:r w:rsidR="00D4318D" w:rsidRPr="0051694F">
          <w:rPr>
            <w:rStyle w:val="KeyWord0"/>
          </w:rPr>
          <w:t>volatile</w:t>
        </w:r>
      </w:ins>
      <w:r w:rsidR="00D4318D">
        <w:rPr>
          <w:rStyle w:val="KeyWord0"/>
        </w:rPr>
        <w:t>&lt;/k&gt;</w:t>
      </w:r>
      <w:ins w:id="417" w:author="Stefan Bjornander" w:date="2015-04-25T10:31:00Z">
        <w:r w:rsidRPr="00903DBA">
          <w:t xml:space="preserve"> </w:t>
        </w:r>
      </w:ins>
      <w:r w:rsidRPr="00903DBA">
        <w:t>qualifier</w:t>
      </w:r>
      <w:ins w:id="418" w:author="Stefan Bjornander" w:date="2015-04-25T10:31:00Z">
        <w:r w:rsidRPr="00903DBA">
          <w:t xml:space="preserve">. However, for the sake of </w:t>
        </w:r>
      </w:ins>
      <w:r w:rsidRPr="00903DBA">
        <w:t>completeness</w:t>
      </w:r>
      <w:ins w:id="419" w:author="Stefan Bjornander" w:date="2015-04-25T10:31:00Z">
        <w:r w:rsidRPr="00903DBA">
          <w:t xml:space="preserve"> we include the </w:t>
        </w:r>
      </w:ins>
      <w:r w:rsidR="00D4318D">
        <w:rPr>
          <w:rStyle w:val="KeyWord0"/>
        </w:rPr>
        <w:t>&lt;k&gt;</w:t>
      </w:r>
      <w:ins w:id="420" w:author="Stefan Bjornander" w:date="2015-04-25T10:31:00Z">
        <w:r w:rsidR="00D4318D" w:rsidRPr="00903DBA">
          <w:rPr>
            <w:rStyle w:val="KeyWord0"/>
            <w:rPrChange w:id="421" w:author="Stefan Bjornander" w:date="2015-04-25T10:32:00Z">
              <w:rPr>
                <w:rStyle w:val="CodeInText"/>
                <w:b/>
                <w:sz w:val="32"/>
              </w:rPr>
            </w:rPrChange>
          </w:rPr>
          <w:t>m_volatile</w:t>
        </w:r>
      </w:ins>
      <w:r w:rsidR="00D4318D">
        <w:rPr>
          <w:rStyle w:val="KeyWord0"/>
        </w:rPr>
        <w:t>&lt;/k&gt;</w:t>
      </w:r>
      <w:ins w:id="422" w:author="Stefan Bjornander" w:date="2015-04-25T10:31:00Z">
        <w:r w:rsidRPr="00903DBA">
          <w:t xml:space="preserve"> field in the </w:t>
        </w:r>
      </w:ins>
      <w:r w:rsidR="00D4318D">
        <w:rPr>
          <w:rStyle w:val="KeyWord0"/>
        </w:rPr>
        <w:t>&lt;k&gt;</w:t>
      </w:r>
      <w:ins w:id="423" w:author="Stefan Bjornander" w:date="2015-04-25T10:31:00Z">
        <w:r w:rsidR="00D4318D" w:rsidRPr="00903DBA">
          <w:rPr>
            <w:rStyle w:val="KeyWord0"/>
            <w:rPrChange w:id="424" w:author="Stefan Bjornander" w:date="2015-04-25T10:32:00Z">
              <w:rPr>
                <w:rStyle w:val="CodeInText"/>
                <w:b/>
                <w:sz w:val="32"/>
              </w:rPr>
            </w:rPrChange>
          </w:rPr>
          <w:t>Type</w:t>
        </w:r>
      </w:ins>
      <w:r w:rsidR="00D4318D">
        <w:rPr>
          <w:rStyle w:val="KeyWord0"/>
        </w:rPr>
        <w:t>&lt;/k&gt;</w:t>
      </w:r>
      <w:ins w:id="425"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6" w:author="Stefan Bjornander" w:date="2015-04-25T10:28:00Z">
        <w:r w:rsidRPr="00903DBA">
          <w:t xml:space="preserve"> type is constant if its field </w:t>
        </w:r>
      </w:ins>
      <w:r w:rsidR="00D4318D">
        <w:rPr>
          <w:rStyle w:val="KeyWord0"/>
        </w:rPr>
        <w:t>&lt;k&gt;</w:t>
      </w:r>
      <w:ins w:id="427" w:author="Stefan Bjornander" w:date="2015-04-25T10:28:00Z">
        <w:r w:rsidR="00D4318D" w:rsidRPr="00903DBA">
          <w:rPr>
            <w:rStyle w:val="KeyWord0"/>
            <w:rPrChange w:id="428" w:author="Stefan Bjornander" w:date="2015-04-25T10:28:00Z">
              <w:rPr>
                <w:rStyle w:val="CodeInText"/>
              </w:rPr>
            </w:rPrChange>
          </w:rPr>
          <w:t>m_constant</w:t>
        </w:r>
      </w:ins>
      <w:r w:rsidR="00D4318D">
        <w:rPr>
          <w:rStyle w:val="KeyWord0"/>
        </w:rPr>
        <w:t>&lt;/k&gt;</w:t>
      </w:r>
      <w:ins w:id="429" w:author="Stefan Bjornander" w:date="2015-04-25T10:28:00Z">
        <w:r w:rsidRPr="00903DBA">
          <w:t xml:space="preserve"> is true. </w:t>
        </w:r>
      </w:ins>
      <w:r w:rsidR="00CE22F5">
        <w:t>A</w:t>
      </w:r>
      <w:ins w:id="430" w:author="Stefan Bjornander" w:date="2015-04-25T10:28:00Z">
        <w:r w:rsidRPr="00903DBA">
          <w:t xml:space="preserve"> struct or union is </w:t>
        </w:r>
      </w:ins>
      <w:r w:rsidR="00D96162" w:rsidRPr="00903DBA">
        <w:t>c</w:t>
      </w:r>
      <w:ins w:id="431" w:author="Stefan Bjornander" w:date="2015-04-25T10:29:00Z">
        <w:r w:rsidRPr="00903DBA">
          <w:t>onstant</w:t>
        </w:r>
      </w:ins>
      <w:ins w:id="432" w:author="Stefan Bjornander" w:date="2015-04-25T10:28:00Z">
        <w:r w:rsidRPr="00903DBA">
          <w:t xml:space="preserve"> if </w:t>
        </w:r>
      </w:ins>
      <w:ins w:id="433" w:author="Stefan Bjornander" w:date="2015-04-25T10:29:00Z">
        <w:r w:rsidRPr="00903DBA">
          <w:t xml:space="preserve">it is </w:t>
        </w:r>
        <w:proofErr w:type="gramStart"/>
        <w:r w:rsidRPr="00903DBA">
          <w:t>constant</w:t>
        </w:r>
      </w:ins>
      <w:r w:rsidR="00D96162" w:rsidRPr="00903DBA">
        <w:t xml:space="preserve"> in </w:t>
      </w:r>
      <w:r w:rsidR="00984E72" w:rsidRPr="00903DBA">
        <w:t>itself</w:t>
      </w:r>
      <w:r w:rsidR="00C04FC7" w:rsidRPr="00903DBA">
        <w:t>,</w:t>
      </w:r>
      <w:r w:rsidR="00984E72" w:rsidRPr="00903DBA">
        <w:t xml:space="preserve"> or</w:t>
      </w:r>
      <w:proofErr w:type="gramEnd"/>
      <w:ins w:id="434" w:author="Stefan Bjornander" w:date="2015-04-25T10:29:00Z">
        <w:r w:rsidRPr="00903DBA">
          <w:t xml:space="preserve"> </w:t>
        </w:r>
      </w:ins>
      <w:r w:rsidR="00C04FC7" w:rsidRPr="00903DBA">
        <w:t xml:space="preserve">if </w:t>
      </w:r>
      <w:ins w:id="435" w:author="Stefan Bjornander" w:date="2015-04-25T10:29:00Z">
        <w:r w:rsidRPr="00903DBA">
          <w:t xml:space="preserve">is any of its members </w:t>
        </w:r>
      </w:ins>
      <w:r w:rsidR="00CE22F5">
        <w:t xml:space="preserve">is, </w:t>
      </w:r>
      <w:ins w:id="436" w:author="Stefan Bjornander" w:date="2015-04-25T10:30:00Z">
        <w:r w:rsidRPr="00903DBA">
          <w:t>recursively</w:t>
        </w:r>
      </w:ins>
      <w:r w:rsidR="00CE22F5">
        <w:t>,</w:t>
      </w:r>
      <w:ins w:id="437"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r>
        <w:rPr>
          <w:highlight w:val="white"/>
        </w:rPr>
        <w:t>&lt;h3&gt;</w:t>
      </w:r>
      <w:bookmarkStart w:id="438" w:name="_Toc93320541"/>
      <w:r>
        <w:rPr>
          <w:highlight w:val="white"/>
        </w:rPr>
        <w:t>Hash Code and Equals</w:t>
      </w:r>
      <w:bookmarkEnd w:id="438"/>
      <w:r>
        <w:rPr>
          <w:highlight w:val="white"/>
        </w:rPr>
        <w:t>&lt;/h3&gt;</w:t>
      </w:r>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9" w:author="Stefan Bjornander" w:date="2015-04-25T14:35:00Z">
        <w:r w:rsidRPr="00903DBA">
          <w:t>Two pointer</w:t>
        </w:r>
      </w:ins>
      <w:r w:rsidRPr="00903DBA">
        <w:rPr>
          <w:noProof/>
        </w:rPr>
        <w:t>s</w:t>
      </w:r>
      <w:ins w:id="440" w:author="Stefan Bjornander" w:date="2015-04-25T14:35:00Z">
        <w:r w:rsidRPr="00903DBA">
          <w:rPr>
            <w:noProof/>
          </w:rPr>
          <w:t xml:space="preserve"> are </w:t>
        </w:r>
      </w:ins>
      <w:r w:rsidRPr="00903DBA">
        <w:rPr>
          <w:noProof/>
        </w:rPr>
        <w:t xml:space="preserve">considered to be </w:t>
      </w:r>
      <w:ins w:id="441" w:author="Stefan Bjornander" w:date="2015-04-25T14:35:00Z">
        <w:r w:rsidRPr="00903DBA">
          <w:rPr>
            <w:noProof/>
          </w:rPr>
          <w:t>equal if the type</w:t>
        </w:r>
      </w:ins>
      <w:r w:rsidRPr="00903DBA">
        <w:rPr>
          <w:noProof/>
        </w:rPr>
        <w:t>s</w:t>
      </w:r>
      <w:ins w:id="442"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3" w:author="Stefan Bjornander" w:date="2015-04-25T14:56:00Z">
        <w:r w:rsidRPr="00903DBA">
          <w:rPr>
            <w:noProof/>
          </w:rPr>
          <w:t xml:space="preserve">wo arrays are </w:t>
        </w:r>
      </w:ins>
      <w:r w:rsidRPr="00903DBA">
        <w:rPr>
          <w:noProof/>
        </w:rPr>
        <w:t xml:space="preserve">equal </w:t>
      </w:r>
      <w:ins w:id="444" w:author="Stefan Bjornander" w:date="2015-04-25T17:26:00Z">
        <w:r w:rsidRPr="00903DBA">
          <w:rPr>
            <w:noProof/>
          </w:rPr>
          <w:t>if</w:t>
        </w:r>
      </w:ins>
      <w:r w:rsidRPr="00903DBA">
        <w:rPr>
          <w:noProof/>
        </w:rPr>
        <w:t xml:space="preserve"> </w:t>
      </w:r>
      <w:ins w:id="445"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6" w:author="Stefan Bjornander" w:date="2015-04-25T14:58:00Z">
        <w:r w:rsidRPr="00903DBA">
          <w:rPr>
            <w:noProof/>
          </w:rPr>
          <w:t>Two struct</w:t>
        </w:r>
      </w:ins>
      <w:ins w:id="447" w:author="Stefan Bjornander" w:date="2015-04-25T16:07:00Z">
        <w:r w:rsidRPr="00903DBA">
          <w:rPr>
            <w:noProof/>
          </w:rPr>
          <w:t>s</w:t>
        </w:r>
      </w:ins>
      <w:ins w:id="448" w:author="Stefan Bjornander" w:date="2015-04-25T14:58:00Z">
        <w:r w:rsidRPr="00903DBA">
          <w:rPr>
            <w:noProof/>
          </w:rPr>
          <w:t xml:space="preserve"> or unions are equal if </w:t>
        </w:r>
      </w:ins>
      <w:ins w:id="449" w:author="Stefan Bjornander" w:date="2015-04-25T16:06:00Z">
        <w:r w:rsidRPr="00903DBA">
          <w:rPr>
            <w:noProof/>
          </w:rPr>
          <w:t xml:space="preserve">they both are incomplete </w:t>
        </w:r>
      </w:ins>
      <w:r w:rsidRPr="00903DBA">
        <w:rPr>
          <w:noProof/>
        </w:rPr>
        <w:t xml:space="preserve">(their member maps are null) </w:t>
      </w:r>
      <w:ins w:id="450" w:author="Stefan Bjornander" w:date="2015-04-25T16:06:00Z">
        <w:r w:rsidRPr="00903DBA">
          <w:rPr>
            <w:noProof/>
          </w:rPr>
          <w:t xml:space="preserve">or if </w:t>
        </w:r>
      </w:ins>
      <w:ins w:id="451" w:author="Stefan Bjornander" w:date="2015-04-25T14:58:00Z">
        <w:r w:rsidRPr="00903DBA">
          <w:rPr>
            <w:noProof/>
          </w:rPr>
          <w:t xml:space="preserve">their member </w:t>
        </w:r>
      </w:ins>
      <w:r w:rsidRPr="00903DBA">
        <w:rPr>
          <w:noProof/>
        </w:rPr>
        <w:t>maps</w:t>
      </w:r>
      <w:ins w:id="452" w:author="Stefan Bjornander" w:date="2015-04-25T14:58:00Z">
        <w:r w:rsidRPr="00903DBA">
          <w:rPr>
            <w:noProof/>
          </w:rPr>
          <w:t xml:space="preserve"> are equal</w:t>
        </w:r>
      </w:ins>
      <w:ins w:id="453" w:author="Stefan Bjornander" w:date="2015-04-25T16:07:00Z">
        <w:r w:rsidRPr="00903DBA">
          <w:rPr>
            <w:noProof/>
          </w:rPr>
          <w:t>. N</w:t>
        </w:r>
      </w:ins>
      <w:ins w:id="454" w:author="Stefan Bjornander" w:date="2015-04-25T16:05:00Z">
        <w:r w:rsidRPr="00903DBA">
          <w:rPr>
            <w:noProof/>
          </w:rPr>
          <w:t xml:space="preserve">ote that they </w:t>
        </w:r>
      </w:ins>
      <w:r w:rsidRPr="00903DBA">
        <w:rPr>
          <w:noProof/>
        </w:rPr>
        <w:t xml:space="preserve">must not only </w:t>
      </w:r>
      <w:ins w:id="455" w:author="Stefan Bjornander" w:date="2015-04-25T16:06:00Z">
        <w:r w:rsidRPr="00903DBA">
          <w:rPr>
            <w:noProof/>
          </w:rPr>
          <w:t>have the same members, the</w:t>
        </w:r>
      </w:ins>
      <w:r w:rsidRPr="00903DBA">
        <w:rPr>
          <w:noProof/>
        </w:rPr>
        <w:t xml:space="preserve"> members</w:t>
      </w:r>
      <w:ins w:id="456" w:author="Stefan Bjornander" w:date="2015-04-25T16:06:00Z">
        <w:r w:rsidRPr="00903DBA">
          <w:rPr>
            <w:noProof/>
          </w:rPr>
          <w:t xml:space="preserve"> </w:t>
        </w:r>
      </w:ins>
      <w:r w:rsidRPr="00903DBA">
        <w:rPr>
          <w:noProof/>
        </w:rPr>
        <w:t xml:space="preserve">must also appear in the </w:t>
      </w:r>
      <w:ins w:id="457"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8"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r>
        <w:rPr>
          <w:highlight w:val="white"/>
        </w:rPr>
        <w:t>&lt;h3&gt;</w:t>
      </w:r>
      <w:bookmarkStart w:id="459" w:name="_Toc93320542"/>
      <w:r>
        <w:rPr>
          <w:highlight w:val="white"/>
        </w:rPr>
        <w:t>Predefined Types</w:t>
      </w:r>
      <w:bookmarkEnd w:id="459"/>
      <w:r>
        <w:rPr>
          <w:highlight w:val="white"/>
        </w:rPr>
        <w:t>&lt;/h3&gt;</w:t>
      </w:r>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&lt;h3&gt;</w:t>
      </w:r>
      <w:bookmarkStart w:id="460" w:name="_Toc93320543"/>
      <w:proofErr w:type="spellStart"/>
      <w:r>
        <w:rPr>
          <w:highlight w:val="white"/>
        </w:rPr>
        <w:t>ToString</w:t>
      </w:r>
      <w:bookmarkEnd w:id="460"/>
      <w:proofErr w:type="spellEnd"/>
      <w:r>
        <w:rPr>
          <w:highlight w:val="white"/>
        </w:rPr>
        <w:t>&lt;/h3&gt;</w:t>
      </w:r>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w:t>
      </w:r>
      <w:proofErr w:type="gramStart"/>
      <w:r w:rsidR="006E0C59">
        <w:rPr>
          <w:highlight w:val="white"/>
        </w:rPr>
        <w:t>(‘ ‘</w:t>
      </w:r>
      <w:proofErr w:type="gramEnd"/>
      <w:r w:rsidR="006E0C59">
        <w:rPr>
          <w:highlight w:val="white"/>
        </w:rPr>
        <w:t xml:space="preserve">).For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r>
        <w:lastRenderedPageBreak/>
        <w:t>&lt;h2&gt;</w:t>
      </w:r>
      <w:bookmarkStart w:id="461" w:name="_Toc93320544"/>
      <w:r w:rsidRPr="00903DBA">
        <w:t>Type Size</w:t>
      </w:r>
      <w:bookmarkEnd w:id="461"/>
      <w:r>
        <w:t>&lt;/h2&gt;</w:t>
      </w:r>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w:t>
      </w:r>
      <w:proofErr w:type="gramStart"/>
      <w:r w:rsidR="008B5B58" w:rsidRPr="00903DBA">
        <w:rPr>
          <w:highlight w:val="white"/>
        </w:rPr>
        <w:t>bytes</w:t>
      </w:r>
      <w:proofErr w:type="gramEnd"/>
      <w:r w:rsidR="008B5B58" w:rsidRPr="00903DBA">
        <w:rPr>
          <w:highlight w:val="white"/>
        </w:rPr>
        <w:t xml:space="preserve">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lastRenderedPageBreak/>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lastRenderedPageBreak/>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r>
        <w:t>&lt;h2&gt;</w:t>
      </w:r>
      <w:bookmarkStart w:id="462" w:name="_Toc93320545"/>
      <w:r w:rsidRPr="00903DBA">
        <w:t>Type Cast</w:t>
      </w:r>
      <w:r>
        <w:t>ing</w:t>
      </w:r>
      <w:bookmarkEnd w:id="462"/>
      <w:r>
        <w:t>&lt;/h2&gt;</w:t>
      </w:r>
    </w:p>
    <w:p w14:paraId="3EF8B06E" w14:textId="6F857246" w:rsidR="007D10DD" w:rsidRPr="00903DBA" w:rsidRDefault="007D10DD" w:rsidP="007D10DD">
      <w:pPr>
        <w:rPr>
          <w:color w:val="auto"/>
        </w:rPr>
      </w:pPr>
      <w:r w:rsidRPr="00903DBA">
        <w:t xml:space="preserve">Type casting occurs on several occasions in C. There are two types of </w:t>
      </w:r>
      <w:proofErr w:type="gramStart"/>
      <w:r w:rsidRPr="00903DBA">
        <w:t>cast</w:t>
      </w:r>
      <w:proofErr w:type="gramEnd"/>
      <w:r w:rsidRPr="00903DBA">
        <w:t xml:space="preserve">: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r>
        <w:rPr>
          <w:highlight w:val="white"/>
        </w:rPr>
        <w:t>&lt;h3&gt;</w:t>
      </w:r>
      <w:bookmarkStart w:id="463" w:name="_Toc93320546"/>
      <w:r>
        <w:rPr>
          <w:highlight w:val="white"/>
        </w:rPr>
        <w:t>Implicit Cast</w:t>
      </w:r>
      <w:bookmarkEnd w:id="463"/>
      <w:r>
        <w:rPr>
          <w:highlight w:val="white"/>
        </w:rPr>
        <w:t>&lt;/h3&gt;</w:t>
      </w:r>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r>
        <w:rPr>
          <w:highlight w:val="white"/>
        </w:rPr>
        <w:t>&lt;h3&gt;</w:t>
      </w:r>
      <w:bookmarkStart w:id="464" w:name="_Toc93320547"/>
      <w:r>
        <w:rPr>
          <w:highlight w:val="white"/>
        </w:rPr>
        <w:t>Explicit Cast</w:t>
      </w:r>
      <w:bookmarkEnd w:id="464"/>
      <w:r>
        <w:rPr>
          <w:highlight w:val="white"/>
        </w:rPr>
        <w:t>&lt;/h3&gt;</w:t>
      </w:r>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2FA0CDD" w:rsidR="00D56183"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proofErr w:type="gramStart"/>
      <w:r w:rsidR="009C3C27">
        <w:rPr>
          <w:highlight w:val="white"/>
        </w:rPr>
        <w:t>true-set</w:t>
      </w:r>
      <w:proofErr w:type="gramEnd"/>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 xml:space="preserve">the </w:t>
      </w:r>
      <w:proofErr w:type="gramStart"/>
      <w:r w:rsidR="000523A8" w:rsidRPr="00903DBA">
        <w:rPr>
          <w:highlight w:val="white"/>
        </w:rPr>
        <w:t>zero value</w:t>
      </w:r>
      <w:proofErr w:type="gramEnd"/>
      <w:r w:rsidR="000523A8" w:rsidRPr="00903DBA">
        <w:rPr>
          <w:highlight w:val="white"/>
        </w:rPr>
        <w:t xml:space="preserv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proofErr w:type="gramStart"/>
      <w:r w:rsidR="00A76052">
        <w:rPr>
          <w:highlight w:val="white"/>
        </w:rPr>
        <w:t>false-set</w:t>
      </w:r>
      <w:proofErr w:type="gramEnd"/>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proofErr w:type="gramStart"/>
      <w:r w:rsidRPr="00903DBA">
        <w:rPr>
          <w:highlight w:val="white"/>
        </w:rPr>
        <w:t>Similar to</w:t>
      </w:r>
      <w:proofErr w:type="gramEnd"/>
      <w:r w:rsidRPr="00903DBA">
        <w:rPr>
          <w:highlight w:val="white"/>
        </w:rPr>
        <w:t xml:space="preserve">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proofErr w:type="gramStart"/>
      <w:r w:rsidR="009C3C27">
        <w:rPr>
          <w:highlight w:val="white"/>
        </w:rPr>
        <w:t>true-set</w:t>
      </w:r>
      <w:proofErr w:type="gramEnd"/>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lastRenderedPageBreak/>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of the source expression is non-</w:t>
      </w:r>
      <w:proofErr w:type="gramStart"/>
      <w:r w:rsidR="00CA345D" w:rsidRPr="00903DBA">
        <w:rPr>
          <w:highlight w:val="white"/>
        </w:rPr>
        <w:t>zero, and</w:t>
      </w:r>
      <w:proofErr w:type="gramEnd"/>
      <w:r w:rsidR="00CA345D" w:rsidRPr="00903DBA">
        <w:rPr>
          <w:highlight w:val="white"/>
        </w:rPr>
        <w:t xml:space="preserve">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w:t>
      </w:r>
      <w:proofErr w:type="gramStart"/>
      <w:r w:rsidRPr="00903DBA">
        <w:rPr>
          <w:highlight w:val="white"/>
        </w:rPr>
        <w:t>zero</w:t>
      </w:r>
      <w:proofErr w:type="gramEnd"/>
      <w:r w:rsidRPr="00903DBA">
        <w:rPr>
          <w:highlight w:val="white"/>
        </w:rPr>
        <w:t xml:space="preserve">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proofErr w:type="gramStart"/>
      <w:r w:rsidR="009C3C27">
        <w:rPr>
          <w:highlight w:val="white"/>
        </w:rPr>
        <w:t>true-set</w:t>
      </w:r>
      <w:proofErr w:type="gramEnd"/>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proofErr w:type="gramStart"/>
      <w:r w:rsidR="00A76052">
        <w:rPr>
          <w:highlight w:val="white"/>
        </w:rPr>
        <w:t>false-set</w:t>
      </w:r>
      <w:proofErr w:type="gramEnd"/>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lastRenderedPageBreak/>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lastRenderedPageBreak/>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2D212239" w:rsidR="00AB5B3F"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r>
        <w:t>&lt;h3&gt;</w:t>
      </w:r>
      <w:bookmarkStart w:id="465" w:name="_Toc93320548"/>
      <w:r w:rsidRPr="00903DBA">
        <w:t>Type Promotion</w:t>
      </w:r>
      <w:bookmarkEnd w:id="465"/>
      <w:r>
        <w:t>&lt;/h3&gt;</w:t>
      </w:r>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w:t>
      </w:r>
      <w:proofErr w:type="gramStart"/>
      <w:r w:rsidRPr="00903DBA">
        <w:t>is considered to be</w:t>
      </w:r>
      <w:proofErr w:type="gramEnd"/>
      <w:r w:rsidRPr="00903DBA">
        <w:t xml:space="preserv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lastRenderedPageBreak/>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r>
        <w:lastRenderedPageBreak/>
        <w:t>&lt;h1&gt;</w:t>
      </w:r>
      <w:bookmarkStart w:id="466" w:name="_Ref54016854"/>
      <w:bookmarkStart w:id="467" w:name="_Toc93320549"/>
      <w:r w:rsidRPr="00903DBA">
        <w:t>Constant Expression</w:t>
      </w:r>
      <w:bookmarkEnd w:id="466"/>
      <w:bookmarkEnd w:id="467"/>
      <w:r>
        <w:t>&lt;/h1&gt;</w:t>
      </w:r>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proofErr w:type="gramStart"/>
      <w:r w:rsidR="00293D55">
        <w:t>in order</w:t>
      </w:r>
      <w:r w:rsidR="000233CE" w:rsidRPr="00903DBA">
        <w:t xml:space="preserve"> to</w:t>
      </w:r>
      <w:proofErr w:type="gramEnd"/>
      <w:r w:rsidR="000233CE" w:rsidRPr="00903DBA">
        <w:t xml:space="preserve">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r>
        <w:t>&lt;h2&gt;</w:t>
      </w:r>
      <w:bookmarkStart w:id="468" w:name="_Toc93320550"/>
      <w:r>
        <w:t>Unary and Binary Expressions</w:t>
      </w:r>
      <w:bookmarkEnd w:id="468"/>
      <w:r>
        <w:t>&lt;/h2&gt;</w:t>
      </w:r>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 xml:space="preserve">holds methods that calculates the value of unary and binary logical and arithmetic </w:t>
      </w:r>
      <w:proofErr w:type="gramStart"/>
      <w:r w:rsidR="00FB7BE9">
        <w:t>expression, if</w:t>
      </w:r>
      <w:proofErr w:type="gramEnd"/>
      <w:r w:rsidR="00FB7BE9">
        <w:t xml:space="preserve">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proofErr w:type="gramStart"/>
      <w:r w:rsidR="009C3C27">
        <w:rPr>
          <w:highlight w:val="white"/>
        </w:rPr>
        <w:t>true-set</w:t>
      </w:r>
      <w:proofErr w:type="gramEnd"/>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r>
        <w:rPr>
          <w:highlight w:val="white"/>
        </w:rPr>
        <w:t>&lt;h3&gt;</w:t>
      </w:r>
      <w:bookmarkStart w:id="469" w:name="_Toc93320551"/>
      <w:r w:rsidRPr="00903DBA">
        <w:rPr>
          <w:highlight w:val="white"/>
        </w:rPr>
        <w:t>Relation Expressions</w:t>
      </w:r>
      <w:bookmarkEnd w:id="469"/>
      <w:r>
        <w:rPr>
          <w:highlight w:val="white"/>
        </w:rPr>
        <w:t>&lt;/h3&gt;</w:t>
      </w:r>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77777777" w:rsidR="00BA1427" w:rsidRPr="00BA1427" w:rsidRDefault="00BA1427" w:rsidP="00BA1427">
      <w:pPr>
        <w:pStyle w:val="Code"/>
        <w:rPr>
          <w:highlight w:val="white"/>
        </w:rPr>
      </w:pPr>
      <w:r w:rsidRPr="00BA1427">
        <w:rPr>
          <w:highlight w:val="white"/>
        </w:rPr>
        <w:t xml:space="preserve">      List&lt;MiddleCode&gt; longList = new List&lt;MiddleCode&gt;();</w:t>
      </w:r>
    </w:p>
    <w:p w14:paraId="330F1CFD" w14:textId="77777777" w:rsidR="00BA1427" w:rsidRPr="00BA1427" w:rsidRDefault="00BA1427" w:rsidP="00BA1427">
      <w:pPr>
        <w:pStyle w:val="Code"/>
        <w:rPr>
          <w:highlight w:val="white"/>
        </w:rPr>
      </w:pPr>
      <w:r w:rsidRPr="00BA1427">
        <w:rPr>
          <w:highlight w:val="white"/>
        </w:rPr>
        <w:t xml:space="preserve">      MiddleCode jumpCode = new MiddleCode(MiddleOperator.Jump);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77777777" w:rsidR="00BA1427" w:rsidRPr="00BA1427" w:rsidRDefault="00BA1427" w:rsidP="00BA1427">
      <w:pPr>
        <w:pStyle w:val="Code"/>
        <w:rPr>
          <w:highlight w:val="white"/>
        </w:rPr>
      </w:pPr>
      <w:r w:rsidRPr="00BA1427">
        <w:rPr>
          <w:highlight w:val="white"/>
        </w:rPr>
        <w:t xml:space="preserve">      ISet&lt;MiddleCode&gt; jumpSet = new HashSet&lt;MiddleCode&gt;();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r>
        <w:rPr>
          <w:highlight w:val="white"/>
        </w:rPr>
        <w:t>&lt;h3&gt;</w:t>
      </w:r>
      <w:bookmarkStart w:id="470" w:name="_Toc93320552"/>
      <w:r>
        <w:rPr>
          <w:highlight w:val="white"/>
        </w:rPr>
        <w:t>Logical Expressions</w:t>
      </w:r>
      <w:bookmarkEnd w:id="470"/>
      <w:r>
        <w:rPr>
          <w:highlight w:val="white"/>
        </w:rPr>
        <w:t>&lt;/h3&gt;</w:t>
      </w:r>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77777777" w:rsidR="005B77A1" w:rsidRPr="005B77A1" w:rsidRDefault="005B77A1" w:rsidP="005B77A1">
      <w:pPr>
        <w:pStyle w:val="Code"/>
        <w:rPr>
          <w:highlight w:val="white"/>
        </w:rPr>
      </w:pPr>
      <w:r w:rsidRPr="005B77A1">
        <w:rPr>
          <w:highlight w:val="white"/>
        </w:rPr>
        <w:t xml:space="preserve">      List&lt;MiddleCode&gt; longList = new List&lt;MiddleCode&gt;();</w:t>
      </w:r>
    </w:p>
    <w:p w14:paraId="783254D6" w14:textId="77777777" w:rsidR="005B77A1" w:rsidRPr="005B77A1" w:rsidRDefault="005B77A1" w:rsidP="005B77A1">
      <w:pPr>
        <w:pStyle w:val="Code"/>
        <w:rPr>
          <w:highlight w:val="white"/>
        </w:rPr>
      </w:pPr>
      <w:r w:rsidRPr="005B77A1">
        <w:rPr>
          <w:highlight w:val="white"/>
        </w:rPr>
        <w:t xml:space="preserve">      MiddleCode jumpCode = new MiddleCode(MiddleOperator.Jump);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77777777" w:rsidR="005B77A1" w:rsidRPr="005B77A1" w:rsidRDefault="005B77A1" w:rsidP="005B77A1">
      <w:pPr>
        <w:pStyle w:val="Code"/>
        <w:rPr>
          <w:highlight w:val="white"/>
        </w:rPr>
      </w:pPr>
      <w:r w:rsidRPr="005B77A1">
        <w:rPr>
          <w:highlight w:val="white"/>
        </w:rPr>
        <w:t xml:space="preserve">      ISet&lt;MiddleCode&gt; jumpSet = new HashSet&lt;MiddleCode&gt;();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8CC2304"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CF44B7">
        <w:rPr>
          <w:highlight w:val="white"/>
        </w:rPr>
        <w:t xml:space="preserve">= </w:t>
      </w:r>
      <w:r w:rsidR="00CF44B7" w:rsidRPr="005B77A1">
        <w:rPr>
          <w:highlight w:val="white"/>
        </w:rPr>
        <w:t>new Symbol(</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r>
        <w:rPr>
          <w:highlight w:val="white"/>
        </w:rPr>
        <w:t>&lt;h3&gt;</w:t>
      </w:r>
      <w:bookmarkStart w:id="471" w:name="_Toc93320553"/>
      <w:r w:rsidRPr="00903DBA">
        <w:rPr>
          <w:highlight w:val="white"/>
        </w:rPr>
        <w:t>Arithmetic Expressions</w:t>
      </w:r>
      <w:bookmarkEnd w:id="471"/>
      <w:r>
        <w:rPr>
          <w:highlight w:val="white"/>
        </w:rPr>
        <w:t>&lt;/h3&gt;</w:t>
      </w:r>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w:t>
      </w:r>
      <w:proofErr w:type="gramStart"/>
      <w:r w:rsidRPr="00903DBA">
        <w:rPr>
          <w:highlight w:val="white"/>
        </w:rPr>
        <w:t>expression, since</w:t>
      </w:r>
      <w:proofErr w:type="gramEnd"/>
      <w:r w:rsidRPr="00903DBA">
        <w:rPr>
          <w:highlight w:val="white"/>
        </w:rPr>
        <w:t xml:space="preserv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336B8AE8" w:rsidR="007723C5" w:rsidRPr="007723C5" w:rsidRDefault="007723C5" w:rsidP="007723C5">
      <w:pPr>
        <w:pStyle w:val="Code"/>
        <w:rPr>
          <w:highlight w:val="white"/>
        </w:rPr>
      </w:pPr>
      <w:r w:rsidRPr="007723C5">
        <w:rPr>
          <w:highlight w:val="white"/>
        </w:rPr>
        <w:t xml:space="preserve">      Symbol resultSymbol = new Symbol(maxType, resultDecimal);</w:t>
      </w:r>
    </w:p>
    <w:p w14:paraId="41328566" w14:textId="77777777" w:rsidR="007723C5" w:rsidRPr="007723C5" w:rsidRDefault="007723C5" w:rsidP="007723C5">
      <w:pPr>
        <w:pStyle w:val="Code"/>
        <w:rPr>
          <w:highlight w:val="white"/>
        </w:rPr>
      </w:pPr>
      <w:r w:rsidRPr="007723C5">
        <w:rPr>
          <w:highlight w:val="white"/>
        </w:rPr>
        <w:t xml:space="preserve">      List&lt;MiddleCode&gt; longList = new List&lt;MiddleCode&gt;();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7777777" w:rsidR="00FD2B5F" w:rsidRPr="00FD2B5F" w:rsidRDefault="00FD2B5F" w:rsidP="00FD2B5F">
      <w:pPr>
        <w:pStyle w:val="Code"/>
        <w:rPr>
          <w:highlight w:val="white"/>
        </w:rPr>
      </w:pPr>
      <w:r w:rsidRPr="00FD2B5F">
        <w:rPr>
          <w:highlight w:val="white"/>
        </w:rPr>
        <w:t xml:space="preserve">          resultSymbol = new Symbol(expression.Symbol.Type,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r>
        <w:rPr>
          <w:highlight w:val="white"/>
        </w:rPr>
        <w:lastRenderedPageBreak/>
        <w:t>&lt;h3&gt;</w:t>
      </w:r>
      <w:bookmarkStart w:id="472" w:name="_Toc93320554"/>
      <w:r w:rsidRPr="00903DBA">
        <w:rPr>
          <w:highlight w:val="white"/>
        </w:rPr>
        <w:t>Constant Type Cast</w:t>
      </w:r>
      <w:bookmarkEnd w:id="472"/>
      <w:r>
        <w:rPr>
          <w:highlight w:val="white"/>
        </w:rPr>
        <w:t>&lt;/h3&gt;</w:t>
      </w:r>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77777777" w:rsidR="00DD2134" w:rsidRPr="00DD2134" w:rsidRDefault="00DD2134" w:rsidP="00DD2134">
      <w:pPr>
        <w:pStyle w:val="Code"/>
        <w:rPr>
          <w:highlight w:val="white"/>
        </w:rPr>
      </w:pPr>
      <w:r w:rsidRPr="00DD2134">
        <w:rPr>
          <w:highlight w:val="white"/>
        </w:rPr>
        <w:t xml:space="preserve">      List&lt;MiddleCode&gt; longList = new List&lt;MiddleCode&gt;();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77777777" w:rsidR="00DD2134" w:rsidRPr="00DD2134" w:rsidRDefault="00DD2134" w:rsidP="00DD2134">
      <w:pPr>
        <w:pStyle w:val="Code"/>
        <w:rPr>
          <w:highlight w:val="white"/>
        </w:rPr>
      </w:pPr>
      <w:r w:rsidRPr="00DD2134">
        <w:rPr>
          <w:highlight w:val="white"/>
        </w:rPr>
        <w:t xml:space="preserve">        targetSymbol = new Symbol(targetType,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w:t>
      </w:r>
      <w:proofErr w:type="gramStart"/>
      <w:r w:rsidR="00B904B5" w:rsidRPr="00903DBA">
        <w:rPr>
          <w:highlight w:val="white"/>
        </w:rPr>
        <w:t>look into</w:t>
      </w:r>
      <w:proofErr w:type="gramEnd"/>
      <w:r w:rsidR="00B904B5" w:rsidRPr="00903DBA">
        <w:rPr>
          <w:highlight w:val="white"/>
        </w:rPr>
        <w:t xml:space="preserve">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proofErr w:type="gramStart"/>
      <w:r w:rsidR="009C3C27">
        <w:rPr>
          <w:highlight w:val="white"/>
        </w:rPr>
        <w:t>true-set</w:t>
      </w:r>
      <w:proofErr w:type="gramEnd"/>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proofErr w:type="gramStart"/>
      <w:r w:rsidR="00A76052">
        <w:rPr>
          <w:highlight w:val="white"/>
        </w:rPr>
        <w:t>false-set</w:t>
      </w:r>
      <w:proofErr w:type="gramEnd"/>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77777777" w:rsidR="00DD2134" w:rsidRPr="0020354D" w:rsidRDefault="00DD2134" w:rsidP="0020354D">
      <w:pPr>
        <w:pStyle w:val="Code"/>
        <w:rPr>
          <w:highlight w:val="white"/>
        </w:rPr>
      </w:pPr>
      <w:r w:rsidRPr="0020354D">
        <w:rPr>
          <w:highlight w:val="white"/>
        </w:rPr>
        <w:t xml:space="preserve">        targetSymbol = new Symbol(targetType,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77777777" w:rsidR="00DD2134" w:rsidRPr="0020354D" w:rsidRDefault="00DD2134" w:rsidP="0020354D">
      <w:pPr>
        <w:pStyle w:val="Code"/>
        <w:rPr>
          <w:highlight w:val="white"/>
        </w:rPr>
      </w:pPr>
      <w:r w:rsidRPr="0020354D">
        <w:rPr>
          <w:highlight w:val="white"/>
        </w:rPr>
        <w:t xml:space="preserve">        MiddleCode gotoCode = new MiddleCode(MiddleOperator.Jump);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558F30AA" w14:textId="77777777" w:rsidR="00DD2134" w:rsidRPr="0020354D" w:rsidRDefault="00DD2134" w:rsidP="0020354D">
      <w:pPr>
        <w:pStyle w:val="Code"/>
        <w:rPr>
          <w:highlight w:val="white"/>
        </w:rPr>
      </w:pPr>
      <w:r w:rsidRPr="0020354D">
        <w:rPr>
          <w:highlight w:val="white"/>
        </w:rPr>
        <w:t xml:space="preserve">        ISet&lt;MiddleCode&gt; trueSet = new HashSet&lt;MiddleCode&gt;(),</w:t>
      </w:r>
    </w:p>
    <w:p w14:paraId="714ADA26" w14:textId="77777777" w:rsidR="00DD2134" w:rsidRPr="0020354D" w:rsidRDefault="00DD2134" w:rsidP="0020354D">
      <w:pPr>
        <w:pStyle w:val="Code"/>
        <w:rPr>
          <w:highlight w:val="white"/>
        </w:rPr>
      </w:pPr>
      <w:r w:rsidRPr="0020354D">
        <w:rPr>
          <w:highlight w:val="white"/>
        </w:rPr>
        <w:t xml:space="preserve">                         falseSet = new HashSet&lt;MiddleCode&gt;();</w:t>
      </w:r>
    </w:p>
    <w:p w14:paraId="5F9FCF53" w14:textId="77777777"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77777777" w:rsidR="00DD2134" w:rsidRPr="0020354D" w:rsidRDefault="00DD2134" w:rsidP="0020354D">
      <w:pPr>
        <w:pStyle w:val="Code"/>
        <w:rPr>
          <w:highlight w:val="white"/>
        </w:rPr>
      </w:pPr>
      <w:r w:rsidRPr="0020354D">
        <w:rPr>
          <w:highlight w:val="white"/>
        </w:rPr>
        <w:t xml:space="preserve">        targetSymbol = new Symbol(trueSet,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7777777" w:rsidR="00DD2134" w:rsidRPr="0020354D" w:rsidRDefault="00DD2134" w:rsidP="0020354D">
      <w:pPr>
        <w:pStyle w:val="Code"/>
        <w:rPr>
          <w:highlight w:val="white"/>
        </w:rPr>
      </w:pPr>
      <w:r w:rsidRPr="0020354D">
        <w:rPr>
          <w:highlight w:val="white"/>
        </w:rPr>
        <w:t xml:space="preserve">        targetSymbol = new Symbol(targetType,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r>
        <w:rPr>
          <w:highlight w:val="white"/>
        </w:rPr>
        <w:t>&lt;h3&gt;</w:t>
      </w:r>
      <w:bookmarkStart w:id="473" w:name="_Toc93320555"/>
      <w:r>
        <w:rPr>
          <w:highlight w:val="white"/>
        </w:rPr>
        <w:t>Constant Value</w:t>
      </w:r>
      <w:bookmarkEnd w:id="473"/>
      <w:r>
        <w:rPr>
          <w:highlight w:val="white"/>
        </w:rPr>
        <w:t>&lt;/h3&gt;</w:t>
      </w:r>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lastRenderedPageBreak/>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4" w:name="_Hlk64222489"/>
    </w:p>
    <w:p w14:paraId="24D7EB70" w14:textId="6282DC01" w:rsidR="00B838C8" w:rsidRPr="00903DBA" w:rsidRDefault="00CC1DF4" w:rsidP="0060539D">
      <w:pPr>
        <w:pStyle w:val="Heading1"/>
      </w:pPr>
      <w:r>
        <w:lastRenderedPageBreak/>
        <w:t>&lt;h1&gt;</w:t>
      </w:r>
      <w:bookmarkStart w:id="475" w:name="_Toc93320556"/>
      <w:r w:rsidRPr="00903DBA">
        <w:t>Static Address</w:t>
      </w:r>
      <w:r>
        <w:t>es</w:t>
      </w:r>
      <w:bookmarkEnd w:id="475"/>
      <w:r>
        <w:t>&lt;/h1&gt;</w:t>
      </w:r>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r>
        <w:t>&lt;h3&gt;</w:t>
      </w:r>
      <w:bookmarkStart w:id="476" w:name="_Toc93320557"/>
      <w:r>
        <w:t>Static Value and Address</w:t>
      </w:r>
      <w:bookmarkEnd w:id="476"/>
      <w:r>
        <w:t>&lt;/h3&gt;</w:t>
      </w:r>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r>
        <w:t>&lt;h3&gt;</w:t>
      </w:r>
      <w:bookmarkStart w:id="477" w:name="_Toc93320558"/>
      <w:r>
        <w:t>Static Expression</w:t>
      </w:r>
      <w:bookmarkEnd w:id="477"/>
      <w:r>
        <w:t>&lt;/h3&gt;</w:t>
      </w:r>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proofErr w:type="gramStart"/>
      <w:r w:rsidR="00425F96">
        <w:rPr>
          <w:highlight w:val="white"/>
        </w:rPr>
        <w:t>a</w:t>
      </w:r>
      <w:proofErr w:type="gramEnd"/>
      <w:r w:rsidR="00425F96">
        <w:rPr>
          <w:highlight w:val="white"/>
        </w:rPr>
        <w:t xml:space="preserve">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w:t>
      </w:r>
      <w:proofErr w:type="gramStart"/>
      <w:r w:rsidR="002C40F0">
        <w:rPr>
          <w:highlight w:val="white"/>
        </w:rPr>
        <w:t>a</w:t>
      </w:r>
      <w:proofErr w:type="gramEnd"/>
      <w:r w:rsidR="002C40F0">
        <w:rPr>
          <w:highlight w:val="white"/>
        </w:rPr>
        <w:t xml:space="preserve">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77777777" w:rsidR="00A842D8" w:rsidRPr="00A842D8" w:rsidRDefault="00A842D8" w:rsidP="00A842D8">
      <w:pPr>
        <w:pStyle w:val="Code"/>
        <w:rPr>
          <w:highlight w:val="white"/>
        </w:rPr>
      </w:pPr>
      <w:r w:rsidRPr="00A842D8">
        <w:rPr>
          <w:highlight w:val="white"/>
        </w:rPr>
        <w:t xml:space="preserve">            Symbol resultSymbol = new Symbol(leftType,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626C60C0"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3FF8029B" w14:textId="77777777" w:rsidR="00473813" w:rsidRPr="00473813" w:rsidRDefault="00473813" w:rsidP="00473813">
      <w:pPr>
        <w:pStyle w:val="Code"/>
        <w:rPr>
          <w:highlight w:val="white"/>
        </w:rPr>
      </w:pPr>
      <w:r w:rsidRPr="00473813">
        <w:rPr>
          <w:highlight w:val="white"/>
        </w:rPr>
        <w:t xml:space="preserve">      if (middleOp == MiddleOperator.Address) {</w:t>
      </w:r>
    </w:p>
    <w:p w14:paraId="2888D006" w14:textId="77777777" w:rsidR="00473813" w:rsidRPr="00473813" w:rsidRDefault="00473813" w:rsidP="00473813">
      <w:pPr>
        <w:pStyle w:val="Code"/>
        <w:rPr>
          <w:highlight w:val="white"/>
        </w:rPr>
      </w:pPr>
      <w:r w:rsidRPr="00473813">
        <w:rPr>
          <w:highlight w:val="white"/>
        </w:rPr>
        <w:t xml:space="preserve">        if (symbol.Value is StaticValue) { // &amp;a[i], &amp;s.i</w:t>
      </w:r>
    </w:p>
    <w:p w14:paraId="23A1363F" w14:textId="77777777" w:rsidR="00473813" w:rsidRPr="00473813" w:rsidRDefault="00473813" w:rsidP="00473813">
      <w:pPr>
        <w:pStyle w:val="Code"/>
        <w:rPr>
          <w:highlight w:val="white"/>
        </w:rPr>
      </w:pPr>
      <w:r w:rsidRPr="00473813">
        <w:rPr>
          <w:highlight w:val="white"/>
        </w:rPr>
        <w:t xml:space="preserve">          StaticValue staticValue = (StaticValue) symbol.Value;</w:t>
      </w:r>
    </w:p>
    <w:p w14:paraId="7AAACDF9" w14:textId="77777777" w:rsidR="00473813" w:rsidRPr="00473813" w:rsidRDefault="00473813" w:rsidP="00473813">
      <w:pPr>
        <w:pStyle w:val="Code"/>
        <w:rPr>
          <w:highlight w:val="white"/>
        </w:rPr>
      </w:pPr>
      <w:r w:rsidRPr="00473813">
        <w:rPr>
          <w:highlight w:val="white"/>
        </w:rPr>
        <w:t xml:space="preserve">          StaticAddress staticAddress =</w:t>
      </w:r>
    </w:p>
    <w:p w14:paraId="05ACC76A" w14:textId="77777777" w:rsidR="00473813" w:rsidRPr="00473813" w:rsidRDefault="00473813" w:rsidP="00473813">
      <w:pPr>
        <w:pStyle w:val="Code"/>
        <w:rPr>
          <w:highlight w:val="white"/>
        </w:rPr>
      </w:pPr>
      <w:r w:rsidRPr="00473813">
        <w:rPr>
          <w:highlight w:val="white"/>
        </w:rPr>
        <w:t xml:space="preserve">            new StaticAddress(staticValue.UniqueName, staticValue.Offset);</w:t>
      </w:r>
    </w:p>
    <w:p w14:paraId="506AEE05" w14:textId="77777777" w:rsidR="00473813" w:rsidRPr="00473813" w:rsidRDefault="00473813" w:rsidP="00473813">
      <w:pPr>
        <w:pStyle w:val="Code"/>
        <w:rPr>
          <w:highlight w:val="white"/>
        </w:rPr>
      </w:pPr>
      <w:r w:rsidRPr="00473813">
        <w:rPr>
          <w:highlight w:val="white"/>
        </w:rPr>
        <w:t xml:space="preserve">          Symbol resultSymbol =</w:t>
      </w:r>
    </w:p>
    <w:p w14:paraId="313A1EB8"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1DB937B6"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59B03CD" w14:textId="77777777" w:rsidR="00473813" w:rsidRPr="00473813" w:rsidRDefault="00473813" w:rsidP="00473813">
      <w:pPr>
        <w:pStyle w:val="Code"/>
        <w:rPr>
          <w:highlight w:val="white"/>
        </w:rPr>
      </w:pPr>
      <w:r w:rsidRPr="00473813">
        <w:rPr>
          <w:highlight w:val="white"/>
        </w:rPr>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7AC9373C" w14:textId="512EF314" w:rsidR="00473813" w:rsidRPr="00473813" w:rsidRDefault="00473813" w:rsidP="00473813">
      <w:pPr>
        <w:pStyle w:val="Code"/>
        <w:rPr>
          <w:highlight w:val="white"/>
        </w:rPr>
      </w:pPr>
      <w:r w:rsidRPr="00473813">
        <w:rPr>
          <w:highlight w:val="white"/>
        </w:rPr>
        <w:lastRenderedPageBreak/>
        <w:t xml:space="preserve">        else if (symbol.IsExternOrStatic()) {</w:t>
      </w:r>
    </w:p>
    <w:p w14:paraId="145900B9" w14:textId="77777777" w:rsidR="00473813" w:rsidRPr="00473813" w:rsidRDefault="00473813" w:rsidP="00473813">
      <w:pPr>
        <w:pStyle w:val="Code"/>
        <w:rPr>
          <w:highlight w:val="white"/>
        </w:rPr>
      </w:pPr>
      <w:r w:rsidRPr="00473813">
        <w:rPr>
          <w:highlight w:val="white"/>
        </w:rPr>
        <w:t xml:space="preserve">          StaticAddress staticAddress =</w:t>
      </w:r>
    </w:p>
    <w:p w14:paraId="357D706E" w14:textId="77777777" w:rsidR="00473813" w:rsidRPr="00473813" w:rsidRDefault="00473813" w:rsidP="00473813">
      <w:pPr>
        <w:pStyle w:val="Code"/>
        <w:rPr>
          <w:highlight w:val="white"/>
        </w:rPr>
      </w:pPr>
      <w:r w:rsidRPr="00473813">
        <w:rPr>
          <w:highlight w:val="white"/>
        </w:rPr>
        <w:t xml:space="preserve">            new StaticAddress(symbol.UniqueName, 0);</w:t>
      </w:r>
    </w:p>
    <w:p w14:paraId="284F00C8" w14:textId="77777777" w:rsidR="00473813" w:rsidRPr="00473813" w:rsidRDefault="00473813" w:rsidP="00473813">
      <w:pPr>
        <w:pStyle w:val="Code"/>
        <w:rPr>
          <w:highlight w:val="white"/>
        </w:rPr>
      </w:pPr>
      <w:r w:rsidRPr="00473813">
        <w:rPr>
          <w:highlight w:val="white"/>
        </w:rPr>
        <w:t xml:space="preserve">          Symbol resultSymbol =</w:t>
      </w:r>
    </w:p>
    <w:p w14:paraId="79DDC3CE" w14:textId="77777777" w:rsidR="00473813" w:rsidRPr="00473813" w:rsidRDefault="00473813" w:rsidP="00473813">
      <w:pPr>
        <w:pStyle w:val="Code"/>
        <w:rPr>
          <w:highlight w:val="white"/>
        </w:rPr>
      </w:pPr>
      <w:r w:rsidRPr="00473813">
        <w:rPr>
          <w:highlight w:val="white"/>
        </w:rPr>
        <w:t xml:space="preserve">            new Symbol(new Type(symbol.Type), staticAddress);</w:t>
      </w:r>
    </w:p>
    <w:p w14:paraId="4BADBD28" w14:textId="77777777" w:rsidR="00473813" w:rsidRPr="00473813" w:rsidRDefault="00473813" w:rsidP="00473813">
      <w:pPr>
        <w:pStyle w:val="Code"/>
        <w:rPr>
          <w:highlight w:val="white"/>
        </w:rPr>
      </w:pPr>
      <w:r w:rsidRPr="00473813">
        <w:rPr>
          <w:highlight w:val="white"/>
        </w:rPr>
        <w:t xml:space="preserve">          return (new Expression(resultSymbol, null, null));</w:t>
      </w:r>
    </w:p>
    <w:p w14:paraId="633E832B" w14:textId="77777777" w:rsidR="00473813" w:rsidRPr="00473813" w:rsidRDefault="00473813" w:rsidP="00473813">
      <w:pPr>
        <w:pStyle w:val="Code"/>
        <w:rPr>
          <w:highlight w:val="white"/>
        </w:rPr>
      </w:pPr>
      <w:r w:rsidRPr="00473813">
        <w:rPr>
          <w:highlight w:val="white"/>
        </w:rPr>
        <w:t xml:space="preserve">        }</w:t>
      </w:r>
    </w:p>
    <w:p w14:paraId="703AE814" w14:textId="77777777" w:rsidR="00473813" w:rsidRPr="00473813" w:rsidRDefault="00473813" w:rsidP="00473813">
      <w:pPr>
        <w:pStyle w:val="Code"/>
        <w:rPr>
          <w:highlight w:val="white"/>
        </w:rPr>
      </w:pPr>
      <w:r w:rsidRPr="00473813">
        <w:rPr>
          <w:highlight w:val="white"/>
        </w:rPr>
        <w:t xml:space="preserve">      }</w:t>
      </w:r>
    </w:p>
    <w:p w14:paraId="1EE630D8" w14:textId="77777777" w:rsidR="00473813" w:rsidRPr="00473813" w:rsidRDefault="00473813" w:rsidP="00473813">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bookmarkEnd w:id="474"/>
    <w:p w14:paraId="240CCCC5" w14:textId="407CD096" w:rsidR="00EF74E4" w:rsidRPr="00903DBA" w:rsidRDefault="00CC1DF4" w:rsidP="0060539D">
      <w:pPr>
        <w:pStyle w:val="Heading1"/>
      </w:pPr>
      <w:r>
        <w:lastRenderedPageBreak/>
        <w:t>&lt;h1&gt;</w:t>
      </w:r>
      <w:bookmarkStart w:id="478" w:name="_Toc93320559"/>
      <w:r w:rsidRPr="00903DBA">
        <w:t>Initialization</w:t>
      </w:r>
      <w:bookmarkEnd w:id="478"/>
      <w:r>
        <w:t>&lt;/h1&gt;</w:t>
      </w:r>
    </w:p>
    <w:p w14:paraId="3E8BC185" w14:textId="762015B6" w:rsidR="00CE2068" w:rsidRDefault="00A5295F" w:rsidP="00A5295F">
      <w:r w:rsidRPr="00903DBA">
        <w:t xml:space="preserve">In C, it is possible to initialize simple and compound variables. Therefore, we need </w:t>
      </w:r>
      <w:ins w:id="479" w:author="Stefan Bjornander" w:date="2015-04-25T17:28:00Z">
        <w:r w:rsidRPr="00903DBA">
          <w:t xml:space="preserve">to check that </w:t>
        </w:r>
      </w:ins>
      <w:del w:id="480" w:author="Stefan Bjornander" w:date="2015-04-25T17:28:00Z">
        <w:r w:rsidRPr="00903DBA" w:rsidDel="00A35C17">
          <w:delText>a way to make sure</w:delText>
        </w:r>
      </w:del>
      <w:ins w:id="481" w:author="Stefan Bjornander" w:date="2015-04-25T17:27:00Z">
        <w:r w:rsidRPr="00903DBA">
          <w:t xml:space="preserve">the </w:t>
        </w:r>
      </w:ins>
      <w:r w:rsidRPr="00903DBA">
        <w:t xml:space="preserve">initialized </w:t>
      </w:r>
      <w:ins w:id="482"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r w:rsidR="00652A1C">
        <w:t xml:space="preserve"> Moreover, the initialization values must be constant in the static case while they can be constant or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2229560" w14:textId="3BF00C1E" w:rsidR="00A5295F" w:rsidRPr="00903DBA" w:rsidRDefault="00CC1DF4">
      <w:pPr>
        <w:pStyle w:val="Heading3"/>
        <w:rPr>
          <w:ins w:id="483" w:author="Stefan Bjornander" w:date="2015-04-25T17:33:00Z"/>
        </w:rPr>
        <w:pPrChange w:id="484" w:author="Stefan Bjornander" w:date="2015-04-25T17:33:00Z">
          <w:pPr>
            <w:pStyle w:val="Code"/>
          </w:pPr>
        </w:pPrChange>
      </w:pPr>
      <w:r>
        <w:t>&lt;h3&gt;</w:t>
      </w:r>
      <w:bookmarkStart w:id="485" w:name="_Toc93320560"/>
      <w:r w:rsidRPr="00903DBA">
        <w:t>Auto</w:t>
      </w:r>
      <w:ins w:id="486" w:author="Stefan Bjornander" w:date="2015-04-25T17:33:00Z">
        <w:r w:rsidRPr="00903DBA">
          <w:t xml:space="preserve"> </w:t>
        </w:r>
      </w:ins>
      <w:r w:rsidRPr="00903DBA">
        <w:t>Initialization</w:t>
      </w:r>
      <w:bookmarkEnd w:id="485"/>
      <w:r>
        <w:t>&lt;/h3&gt;</w:t>
      </w:r>
    </w:p>
    <w:p w14:paraId="53C92E22" w14:textId="3253FDE6" w:rsidR="00A5295F" w:rsidRDefault="00A5295F" w:rsidP="00A5295F">
      <w:ins w:id="487" w:author="Stefan Bjornander" w:date="2015-04-25T17:34:00Z">
        <w:r w:rsidRPr="00903DBA">
          <w:t xml:space="preserve">Since </w:t>
        </w:r>
      </w:ins>
      <w:r w:rsidR="0016113E">
        <w:t>auto</w:t>
      </w:r>
      <w:ins w:id="488" w:author="Stefan Bjornander" w:date="2015-04-25T17:34:00Z">
        <w:r w:rsidRPr="00903DBA">
          <w:t xml:space="preserve"> </w:t>
        </w:r>
      </w:ins>
      <w:r w:rsidRPr="00903DBA">
        <w:t>initialization</w:t>
      </w:r>
      <w:ins w:id="489" w:author="Stefan Bjornander" w:date="2015-04-25T17:34:00Z">
        <w:r w:rsidRPr="00903DBA">
          <w:t xml:space="preserve"> value can be non-</w:t>
        </w:r>
      </w:ins>
      <w:ins w:id="490" w:author="Stefan Bjornander" w:date="2015-04-25T17:46:00Z">
        <w:r w:rsidRPr="00903DBA">
          <w:t>constant</w:t>
        </w:r>
      </w:ins>
      <w:ins w:id="491" w:author="Stefan Bjornander" w:date="2015-04-25T17:34:00Z">
        <w:r w:rsidRPr="00903DBA">
          <w:t xml:space="preserve">, </w:t>
        </w:r>
      </w:ins>
      <w:ins w:id="492" w:author="Stefan Bjornander" w:date="2015-04-25T17:46:00Z">
        <w:r w:rsidRPr="00903DBA">
          <w:t>a se</w:t>
        </w:r>
      </w:ins>
      <w:r w:rsidRPr="00903DBA">
        <w:t>quence</w:t>
      </w:r>
      <w:ins w:id="493" w:author="Stefan Bjornander" w:date="2015-04-25T17:46:00Z">
        <w:r w:rsidRPr="00903DBA">
          <w:t xml:space="preserve"> of assign</w:t>
        </w:r>
      </w:ins>
      <w:r w:rsidRPr="00903DBA">
        <w:t>ment</w:t>
      </w:r>
      <w:ins w:id="494" w:author="Stefan Bjornander" w:date="2015-04-25T17:46:00Z">
        <w:r w:rsidRPr="00903DBA">
          <w:t xml:space="preserve"> instruction</w:t>
        </w:r>
      </w:ins>
      <w:ins w:id="495" w:author="Stefan Bjornander" w:date="2015-04-25T18:25:00Z">
        <w:r w:rsidRPr="00903DBA">
          <w:t>s</w:t>
        </w:r>
      </w:ins>
      <w:ins w:id="496" w:author="Stefan Bjornander" w:date="2015-04-25T17:46:00Z">
        <w:r w:rsidRPr="00903DBA">
          <w:t xml:space="preserve"> is added</w:t>
        </w:r>
      </w:ins>
      <w:r w:rsidRPr="00903DBA">
        <w:t xml:space="preserve"> to the </w:t>
      </w:r>
      <w:ins w:id="497" w:author="Stefan Bjornander" w:date="2015-04-25T17:46:00Z">
        <w:r w:rsidRPr="00903DBA">
          <w:t>mid</w:t>
        </w:r>
      </w:ins>
      <w:ins w:id="498" w:author="Stefan Bjornander" w:date="2015-04-25T18:25:00Z">
        <w:r w:rsidRPr="00903DBA">
          <w:t>dle</w:t>
        </w:r>
      </w:ins>
      <w:ins w:id="499" w:author="Stefan Bjornander" w:date="2015-04-25T17:46:00Z">
        <w:r w:rsidRPr="00903DBA">
          <w:t xml:space="preserve"> code.</w:t>
        </w:r>
      </w:ins>
    </w:p>
    <w:p w14:paraId="16FB0090" w14:textId="05032B25" w:rsidR="00C32DA1" w:rsidRDefault="004258E3" w:rsidP="00A5295F">
      <w:r>
        <w:t xml:space="preserve">One </w:t>
      </w:r>
      <w:proofErr w:type="gramStart"/>
      <w:r>
        <w:t>particular problem</w:t>
      </w:r>
      <w:proofErr w:type="gramEnd"/>
      <w:r>
        <w:t xml:space="preserve">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w:t>
      </w:r>
      <w:proofErr w:type="gramStart"/>
      <w:r w:rsidR="00D4318D">
        <w:rPr>
          <w:rStyle w:val="KeyWord0"/>
        </w:rPr>
        <w:t>&gt;</w:t>
      </w:r>
      <w:r w:rsidR="00C06322">
        <w:t>, and</w:t>
      </w:r>
      <w:proofErr w:type="gramEnd"/>
      <w:r w:rsidR="00C06322">
        <w:t xml:space="preserve"> </w:t>
      </w:r>
      <w:r w:rsidR="00BC3B83">
        <w:t>add it to all function calls of the generated code.</w:t>
      </w:r>
      <w:r w:rsidR="00B51F51">
        <w:t xml:space="preserve"> In this way, the generated code take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11D221A1" w:rsidR="002C3770"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GenerateAutoInitializer</w:t>
      </w:r>
      <w:r>
        <w:rPr>
          <w:highlight w:val="white"/>
        </w:rPr>
        <w:t>.</w:t>
      </w:r>
      <w:r w:rsidRPr="00903DBA">
        <w:t>cs</w:t>
      </w:r>
      <w:proofErr w:type="spellEnd"/>
      <w:r>
        <w:t>&lt;/</w:t>
      </w:r>
      <w:proofErr w:type="spellStart"/>
      <w:r>
        <w:t>ch</w:t>
      </w:r>
      <w:proofErr w:type="spellEnd"/>
      <w:r>
        <w:t>&gt;</w:t>
      </w:r>
    </w:p>
    <w:p w14:paraId="16DBA8CD" w14:textId="77777777" w:rsidR="009F5099" w:rsidRPr="009F5099" w:rsidRDefault="009F5099" w:rsidP="009F5099">
      <w:pPr>
        <w:pStyle w:val="Code"/>
        <w:rPr>
          <w:highlight w:val="white"/>
        </w:rPr>
      </w:pPr>
      <w:r w:rsidRPr="009F5099">
        <w:rPr>
          <w:highlight w:val="white"/>
        </w:rPr>
        <w:t>using System.Numerics;</w:t>
      </w:r>
    </w:p>
    <w:p w14:paraId="03E76D6F" w14:textId="77777777" w:rsidR="009F5099" w:rsidRPr="009F5099" w:rsidRDefault="009F5099" w:rsidP="009F5099">
      <w:pPr>
        <w:pStyle w:val="Code"/>
        <w:rPr>
          <w:highlight w:val="white"/>
        </w:rPr>
      </w:pPr>
      <w:r w:rsidRPr="009F5099">
        <w:rPr>
          <w:highlight w:val="white"/>
        </w:rPr>
        <w:t>using System.Collections.Generic;</w:t>
      </w:r>
    </w:p>
    <w:p w14:paraId="605DEE33" w14:textId="77777777" w:rsidR="009F5099" w:rsidRPr="009F5099" w:rsidRDefault="009F5099" w:rsidP="009F5099">
      <w:pPr>
        <w:pStyle w:val="Code"/>
        <w:rPr>
          <w:highlight w:val="white"/>
        </w:rPr>
      </w:pPr>
    </w:p>
    <w:p w14:paraId="0E88012F" w14:textId="77777777" w:rsidR="009F5099" w:rsidRPr="009F5099" w:rsidRDefault="009F5099" w:rsidP="009F5099">
      <w:pPr>
        <w:pStyle w:val="Code"/>
        <w:rPr>
          <w:highlight w:val="white"/>
        </w:rPr>
      </w:pPr>
      <w:r w:rsidRPr="009F5099">
        <w:rPr>
          <w:highlight w:val="white"/>
        </w:rPr>
        <w:t>namespace CCompiler {</w:t>
      </w:r>
    </w:p>
    <w:p w14:paraId="12A215B5" w14:textId="77777777" w:rsidR="009F5099" w:rsidRPr="009F5099" w:rsidRDefault="009F5099" w:rsidP="009F5099">
      <w:pPr>
        <w:pStyle w:val="Code"/>
        <w:rPr>
          <w:highlight w:val="white"/>
        </w:rPr>
      </w:pPr>
      <w:r w:rsidRPr="009F5099">
        <w:rPr>
          <w:highlight w:val="white"/>
        </w:rPr>
        <w:t xml:space="preserve">  class GenerateAutoInitializer {</w:t>
      </w:r>
    </w:p>
    <w:p w14:paraId="6F278BFB" w14:textId="77777777" w:rsidR="009F5099" w:rsidRPr="009F5099" w:rsidRDefault="009F5099" w:rsidP="009F5099">
      <w:pPr>
        <w:pStyle w:val="Code"/>
        <w:rPr>
          <w:highlight w:val="white"/>
        </w:rPr>
      </w:pPr>
      <w:r w:rsidRPr="009F5099">
        <w:rPr>
          <w:highlight w:val="white"/>
        </w:rPr>
        <w:t xml:space="preserve">    public static List&lt;MiddleCode&gt; GenerateAuto(Symbol toSymbol,</w:t>
      </w:r>
    </w:p>
    <w:p w14:paraId="5B32041C" w14:textId="3C682DDB" w:rsidR="009F5099" w:rsidRPr="009F5099" w:rsidRDefault="009F5099" w:rsidP="009F5099">
      <w:pPr>
        <w:pStyle w:val="Code"/>
        <w:rPr>
          <w:highlight w:val="white"/>
        </w:rPr>
      </w:pPr>
      <w:r w:rsidRPr="009F5099">
        <w:rPr>
          <w:highlight w:val="white"/>
        </w:rPr>
        <w:t xml:space="preserve">                                   object fromInitializer, int extraOffset) {</w:t>
      </w:r>
    </w:p>
    <w:p w14:paraId="28D47D9D" w14:textId="77777777" w:rsidR="009F5099" w:rsidRPr="009F5099" w:rsidRDefault="009F5099" w:rsidP="009F5099">
      <w:pPr>
        <w:pStyle w:val="Code"/>
        <w:rPr>
          <w:highlight w:val="white"/>
        </w:rPr>
      </w:pPr>
      <w:r w:rsidRPr="009F5099">
        <w:rPr>
          <w:highlight w:val="white"/>
        </w:rPr>
        <w:t xml:space="preserve">      Type toType = toSymbol.Type;</w:t>
      </w:r>
    </w:p>
    <w:p w14:paraId="7AE3C8E6" w14:textId="77777777" w:rsidR="009F5099" w:rsidRPr="009F5099" w:rsidRDefault="009F5099" w:rsidP="009F5099">
      <w:pPr>
        <w:pStyle w:val="Code"/>
        <w:rPr>
          <w:highlight w:val="white"/>
        </w:rPr>
      </w:pPr>
      <w:r w:rsidRPr="009F5099">
        <w:rPr>
          <w:highlight w:val="white"/>
        </w:rPr>
        <w:t xml:space="preserve">      List&lt;MiddleCode&gt; codeList = new List&lt;MiddleCode&gt;();</w:t>
      </w:r>
    </w:p>
    <w:p w14:paraId="12D6E2B8" w14:textId="2A0BF36F"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00775F12" w:rsidRPr="00903DBA">
        <w:rPr>
          <w:highlight w:val="white"/>
        </w:rPr>
        <w:t xml:space="preserve"> recursively with the list of characters </w:t>
      </w:r>
      <w:r w:rsidR="002159DD">
        <w:rPr>
          <w:highlight w:val="white"/>
        </w:rPr>
        <w:t>instead</w:t>
      </w:r>
      <w:r w:rsidR="00775F12" w:rsidRPr="00903DBA">
        <w:rPr>
          <w:highlight w:val="white"/>
        </w:rPr>
        <w:t xml:space="preserve">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"Hi"</w:t>
      </w:r>
      <w:r w:rsidR="00D4318D">
        <w:rPr>
          <w:rStyle w:val="KeyWord0"/>
          <w:highlight w:val="white"/>
        </w:rPr>
        <w:t>&lt;/k&gt;</w:t>
      </w:r>
      <w:r w:rsidR="00C56256" w:rsidRPr="00903DBA">
        <w:rPr>
          <w:highlight w:val="white"/>
        </w:rPr>
        <w:t xml:space="preserve"> and </w:t>
      </w:r>
      <w:r w:rsidR="00D4318D">
        <w:rPr>
          <w:rStyle w:val="KeyWord0"/>
          <w:highlight w:val="white"/>
        </w:rPr>
        <w:t>&lt;k&gt;</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s[]</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H</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i</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 xml:space="preserve"> &lt;k&gt;</w:t>
      </w:r>
      <w:r w:rsidR="00D4318D" w:rsidRPr="00903DBA">
        <w:rPr>
          <w:rStyle w:val="KeyWord0"/>
          <w:highlight w:val="white"/>
        </w:rPr>
        <w:t>'</w:t>
      </w:r>
      <w:r w:rsidR="00D4318D">
        <w:rPr>
          <w:rStyle w:val="KeyWord0"/>
          <w:highlight w:val="white"/>
        </w:rPr>
        <w:t>&lt;/k&gt;</w:t>
      </w:r>
      <w:r w:rsidR="00D4318D" w:rsidRPr="00903DBA">
        <w:rPr>
          <w:rStyle w:val="KeyWord0"/>
          <w:highlight w:val="white"/>
        </w:rPr>
        <w:t>\0</w:t>
      </w:r>
      <w:r w:rsidR="00D4318D">
        <w:rPr>
          <w:rStyle w:val="KeyWord0"/>
          <w:highlight w:val="white"/>
        </w:rPr>
        <w:t>&lt;k&gt;</w:t>
      </w:r>
      <w:r w:rsidR="00D4318D" w:rsidRPr="00903DBA">
        <w:rPr>
          <w:rStyle w:val="KeyWord0"/>
          <w:highlight w:val="white"/>
        </w:rPr>
        <w:t>'</w:t>
      </w:r>
      <w:r w:rsidR="00D4318D">
        <w:rPr>
          <w:rStyle w:val="KeyWord0"/>
          <w:highlight w:val="white"/>
        </w:rPr>
        <w:t>&lt;/k&gt;</w:t>
      </w:r>
      <w:r w:rsidR="00D4318D" w:rsidRPr="00903DBA">
        <w:rPr>
          <w:rStyle w:val="KeyWord0"/>
          <w:highlight w:val="white"/>
        </w:rPr>
        <w:t>}</w:t>
      </w:r>
      <w:r w:rsidR="00D4318D">
        <w:rPr>
          <w:rStyle w:val="KeyWord0"/>
          <w:highlight w:val="white"/>
        </w:rPr>
        <w:t>&lt;/k&gt;</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 xml:space="preserve">Note </w:t>
      </w:r>
      <w:r w:rsidR="00E27B34">
        <w:rPr>
          <w:highlight w:val="white"/>
        </w:rPr>
        <w:t xml:space="preserve">that </w:t>
      </w:r>
      <w:r w:rsidR="00F22A6D" w:rsidRPr="00903DBA">
        <w:rPr>
          <w:highlight w:val="white"/>
        </w:rPr>
        <w:t>the terminating zero-chara</w:t>
      </w:r>
      <w:r w:rsidR="00365FF8" w:rsidRPr="00903DBA">
        <w:rPr>
          <w:highlight w:val="white"/>
        </w:rPr>
        <w:t xml:space="preserve">cter is added implicitly </w:t>
      </w:r>
      <w:r w:rsidR="00F46132">
        <w:rPr>
          <w:highlight w:val="white"/>
        </w:rPr>
        <w:t>in</w:t>
      </w:r>
      <w:r w:rsidR="00365FF8" w:rsidRPr="00903DBA">
        <w:rPr>
          <w:highlight w:val="white"/>
        </w:rPr>
        <w:t xml:space="preserve"> the string case.</w:t>
      </w:r>
      <w:r w:rsidR="00BB1BEF" w:rsidRPr="00903DBA">
        <w:rPr>
          <w:highlight w:val="white"/>
        </w:rPr>
        <w:t xml:space="preserve"> </w:t>
      </w:r>
    </w:p>
    <w:p w14:paraId="23597EF1" w14:textId="77777777" w:rsidR="00D9541D" w:rsidRPr="00D9541D" w:rsidRDefault="00D9541D" w:rsidP="00D9541D">
      <w:pPr>
        <w:pStyle w:val="Code"/>
        <w:rPr>
          <w:highlight w:val="white"/>
        </w:rPr>
      </w:pPr>
      <w:r w:rsidRPr="00D9541D">
        <w:rPr>
          <w:highlight w:val="white"/>
        </w:rPr>
        <w:t xml:space="preserve">      if (fromInitializer is Expression) {</w:t>
      </w:r>
    </w:p>
    <w:p w14:paraId="3B679F1F" w14:textId="77777777" w:rsidR="00D9541D" w:rsidRPr="00D9541D" w:rsidRDefault="00D9541D" w:rsidP="00D9541D">
      <w:pPr>
        <w:pStyle w:val="Code"/>
        <w:rPr>
          <w:highlight w:val="white"/>
        </w:rPr>
      </w:pPr>
      <w:r w:rsidRPr="00D9541D">
        <w:rPr>
          <w:highlight w:val="white"/>
        </w:rPr>
        <w:t xml:space="preserve">        Expression fromExpression = (Expression) fromInitializer;</w:t>
      </w:r>
    </w:p>
    <w:p w14:paraId="11502B40" w14:textId="77777777" w:rsidR="00D9541D" w:rsidRPr="00D9541D" w:rsidRDefault="00D9541D" w:rsidP="00D9541D">
      <w:pPr>
        <w:pStyle w:val="Code"/>
        <w:rPr>
          <w:highlight w:val="white"/>
        </w:rPr>
      </w:pPr>
    </w:p>
    <w:p w14:paraId="4B97F890" w14:textId="77777777" w:rsidR="00D9541D" w:rsidRPr="00D9541D" w:rsidRDefault="00D9541D" w:rsidP="00D9541D">
      <w:pPr>
        <w:pStyle w:val="Code"/>
        <w:rPr>
          <w:highlight w:val="white"/>
        </w:rPr>
      </w:pPr>
      <w:r w:rsidRPr="00D9541D">
        <w:rPr>
          <w:highlight w:val="white"/>
        </w:rPr>
        <w:t xml:space="preserve">        if (toType.IsArray() &amp;&amp; toType.ArrayType.IsChar() &amp;&amp;</w:t>
      </w:r>
    </w:p>
    <w:p w14:paraId="20277CA3" w14:textId="77777777" w:rsidR="00D9541D" w:rsidRPr="00D9541D" w:rsidRDefault="00D9541D" w:rsidP="00D9541D">
      <w:pPr>
        <w:pStyle w:val="Code"/>
        <w:rPr>
          <w:highlight w:val="white"/>
        </w:rPr>
      </w:pPr>
      <w:r w:rsidRPr="00D9541D">
        <w:rPr>
          <w:highlight w:val="white"/>
        </w:rPr>
        <w:t xml:space="preserve">            fromExpression.Symbol.Type.IsString()) {</w:t>
      </w:r>
    </w:p>
    <w:p w14:paraId="25E54844" w14:textId="77777777" w:rsidR="00D9541D" w:rsidRPr="00D9541D" w:rsidRDefault="00D9541D" w:rsidP="00D9541D">
      <w:pPr>
        <w:pStyle w:val="Code"/>
        <w:rPr>
          <w:highlight w:val="white"/>
        </w:rPr>
      </w:pPr>
      <w:r w:rsidRPr="00D9541D">
        <w:rPr>
          <w:highlight w:val="white"/>
        </w:rPr>
        <w:t xml:space="preserve">          string text = ((string) fromExpression.Symbol.Value) + "\0";</w:t>
      </w:r>
    </w:p>
    <w:p w14:paraId="68122461" w14:textId="77777777" w:rsidR="00D9541D" w:rsidRPr="00D9541D" w:rsidRDefault="00D9541D" w:rsidP="00D9541D">
      <w:pPr>
        <w:pStyle w:val="Code"/>
        <w:rPr>
          <w:highlight w:val="white"/>
        </w:rPr>
      </w:pPr>
      <w:r w:rsidRPr="00D9541D">
        <w:rPr>
          <w:highlight w:val="white"/>
        </w:rPr>
        <w:lastRenderedPageBreak/>
        <w:t xml:space="preserve">          List&lt;object&gt; list = new List&lt;object&gt;();</w:t>
      </w:r>
    </w:p>
    <w:p w14:paraId="1B0A889D" w14:textId="77777777" w:rsidR="00D9541D" w:rsidRPr="00D9541D" w:rsidRDefault="00D9541D" w:rsidP="00D9541D">
      <w:pPr>
        <w:pStyle w:val="Code"/>
        <w:rPr>
          <w:highlight w:val="white"/>
        </w:rPr>
      </w:pPr>
    </w:p>
    <w:p w14:paraId="7E27ADAC" w14:textId="77777777" w:rsidR="00D9541D" w:rsidRPr="00D9541D" w:rsidRDefault="00D9541D" w:rsidP="00D9541D">
      <w:pPr>
        <w:pStyle w:val="Code"/>
        <w:rPr>
          <w:highlight w:val="white"/>
        </w:rPr>
      </w:pPr>
      <w:r w:rsidRPr="00D9541D">
        <w:rPr>
          <w:highlight w:val="white"/>
        </w:rPr>
        <w:t xml:space="preserve">          foreach (char c in text) {</w:t>
      </w:r>
    </w:p>
    <w:p w14:paraId="26B8774E" w14:textId="77777777" w:rsidR="00D9541D" w:rsidRDefault="00D9541D" w:rsidP="00D9541D">
      <w:pPr>
        <w:pStyle w:val="Code"/>
        <w:rPr>
          <w:highlight w:val="white"/>
        </w:rPr>
      </w:pPr>
      <w:r w:rsidRPr="00D9541D">
        <w:rPr>
          <w:highlight w:val="white"/>
        </w:rPr>
        <w:t xml:space="preserve">            Symbol charSymbol =</w:t>
      </w:r>
    </w:p>
    <w:p w14:paraId="533E99FE" w14:textId="02E8724D" w:rsidR="00D9541D" w:rsidRPr="00D9541D" w:rsidRDefault="00D9541D" w:rsidP="00D9541D">
      <w:pPr>
        <w:pStyle w:val="Code"/>
        <w:rPr>
          <w:highlight w:val="white"/>
        </w:rPr>
      </w:pPr>
      <w:r>
        <w:rPr>
          <w:highlight w:val="white"/>
        </w:rPr>
        <w:t xml:space="preserve">             </w:t>
      </w:r>
      <w:r w:rsidRPr="00D9541D">
        <w:rPr>
          <w:highlight w:val="white"/>
        </w:rPr>
        <w:t xml:space="preserve"> new Symbol(toType.ArrayType, (BigInteger) ((int) c));</w:t>
      </w:r>
    </w:p>
    <w:p w14:paraId="23A67E84" w14:textId="77777777" w:rsidR="00D9541D" w:rsidRPr="00D9541D" w:rsidRDefault="00D9541D" w:rsidP="00D9541D">
      <w:pPr>
        <w:pStyle w:val="Code"/>
        <w:rPr>
          <w:highlight w:val="white"/>
        </w:rPr>
      </w:pPr>
      <w:r w:rsidRPr="00D9541D">
        <w:rPr>
          <w:highlight w:val="white"/>
        </w:rPr>
        <w:t xml:space="preserve">            Expression charExpression = new Expression(charSymbol, null, null);</w:t>
      </w:r>
    </w:p>
    <w:p w14:paraId="45504E3E" w14:textId="77777777" w:rsidR="00D9541D" w:rsidRPr="00D9541D" w:rsidRDefault="00D9541D" w:rsidP="00D9541D">
      <w:pPr>
        <w:pStyle w:val="Code"/>
        <w:rPr>
          <w:highlight w:val="white"/>
        </w:rPr>
      </w:pPr>
      <w:r w:rsidRPr="00D9541D">
        <w:rPr>
          <w:highlight w:val="white"/>
        </w:rPr>
        <w:t xml:space="preserve">            list.Add(charExpression);</w:t>
      </w:r>
    </w:p>
    <w:p w14:paraId="34D67485" w14:textId="77777777" w:rsidR="00D9541D" w:rsidRPr="00D9541D" w:rsidRDefault="00D9541D" w:rsidP="00D9541D">
      <w:pPr>
        <w:pStyle w:val="Code"/>
        <w:rPr>
          <w:highlight w:val="white"/>
        </w:rPr>
      </w:pPr>
      <w:r w:rsidRPr="00D9541D">
        <w:rPr>
          <w:highlight w:val="white"/>
        </w:rPr>
        <w:t xml:space="preserve">          }</w:t>
      </w:r>
    </w:p>
    <w:p w14:paraId="2240DD8C" w14:textId="77777777" w:rsidR="00D9541D" w:rsidRPr="00D9541D" w:rsidRDefault="00D9541D" w:rsidP="00D9541D">
      <w:pPr>
        <w:pStyle w:val="Code"/>
        <w:rPr>
          <w:highlight w:val="white"/>
        </w:rPr>
      </w:pPr>
    </w:p>
    <w:p w14:paraId="2D80056C" w14:textId="77777777" w:rsidR="00D9541D" w:rsidRPr="00D9541D" w:rsidRDefault="00D9541D" w:rsidP="00D9541D">
      <w:pPr>
        <w:pStyle w:val="Code"/>
        <w:rPr>
          <w:highlight w:val="white"/>
        </w:rPr>
      </w:pPr>
      <w:r w:rsidRPr="00D9541D">
        <w:rPr>
          <w:highlight w:val="white"/>
        </w:rPr>
        <w:t xml:space="preserve">          return GenerateAuto(toSymbol, list, extraOffset);</w:t>
      </w:r>
    </w:p>
    <w:p w14:paraId="235CD79A" w14:textId="77777777" w:rsidR="00D9541D" w:rsidRPr="00D9541D" w:rsidRDefault="00D9541D" w:rsidP="00D9541D">
      <w:pPr>
        <w:pStyle w:val="Code"/>
        <w:rPr>
          <w:highlight w:val="white"/>
        </w:rPr>
      </w:pPr>
      <w:r w:rsidRPr="00D9541D">
        <w:rPr>
          <w:highlight w:val="white"/>
        </w:rPr>
        <w:t xml:space="preserve">        }</w:t>
      </w:r>
    </w:p>
    <w:p w14:paraId="5AA509F3" w14:textId="2EAE4373"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w:t>
      </w:r>
      <w:r w:rsidR="00C076D9">
        <w:rPr>
          <w:highlight w:val="white"/>
        </w:rPr>
        <w:t>,</w:t>
      </w:r>
      <w:r w:rsidR="00AF1A00" w:rsidRPr="00903DBA">
        <w:rPr>
          <w:highlight w:val="white"/>
        </w:rPr>
        <w:t xml:space="preserve"> we generate an assignment instruction.</w:t>
      </w:r>
    </w:p>
    <w:p w14:paraId="2F09EBD9" w14:textId="77777777" w:rsidR="00D9541D" w:rsidRPr="00D9541D" w:rsidRDefault="00D9541D" w:rsidP="00D9541D">
      <w:pPr>
        <w:pStyle w:val="Code"/>
        <w:rPr>
          <w:highlight w:val="white"/>
        </w:rPr>
      </w:pPr>
      <w:r w:rsidRPr="00D9541D">
        <w:rPr>
          <w:highlight w:val="white"/>
        </w:rPr>
        <w:t xml:space="preserve">        else {</w:t>
      </w:r>
    </w:p>
    <w:p w14:paraId="2AA9A40C" w14:textId="77777777" w:rsidR="00D9541D" w:rsidRPr="00D9541D" w:rsidRDefault="00D9541D" w:rsidP="00D9541D">
      <w:pPr>
        <w:pStyle w:val="Code"/>
        <w:rPr>
          <w:highlight w:val="white"/>
        </w:rPr>
      </w:pPr>
      <w:r w:rsidRPr="00D9541D">
        <w:rPr>
          <w:highlight w:val="white"/>
        </w:rPr>
        <w:t xml:space="preserve">          fromExpression = TypeCast.ImplicitCast(fromExpression, toType);</w:t>
      </w:r>
    </w:p>
    <w:p w14:paraId="49072D63" w14:textId="5D572198" w:rsidR="00D9541D" w:rsidRPr="00D9541D" w:rsidRDefault="00960DF9" w:rsidP="007266C8">
      <w:pPr>
        <w:rPr>
          <w:highlight w:val="white"/>
        </w:rPr>
      </w:pPr>
      <w:r>
        <w:rPr>
          <w:highlight w:val="white"/>
        </w:rPr>
        <w:t>As mentioned above, we need to i</w:t>
      </w:r>
      <w:r w:rsidR="007266C8">
        <w:rPr>
          <w:highlight w:val="white"/>
        </w:rPr>
        <w:t>terat</w:t>
      </w:r>
      <w:r w:rsidR="00E27F7A">
        <w:rPr>
          <w:highlight w:val="white"/>
        </w:rPr>
        <w:t>e</w:t>
      </w:r>
      <w:r w:rsidR="007266C8">
        <w:rPr>
          <w:highlight w:val="white"/>
        </w:rPr>
        <w:t xml:space="preserve"> through the code of the expression and </w:t>
      </w:r>
      <w:r>
        <w:rPr>
          <w:highlight w:val="white"/>
        </w:rPr>
        <w:t xml:space="preserve">add the extra offset to </w:t>
      </w:r>
      <w:r w:rsidR="009B7C00">
        <w:rPr>
          <w:highlight w:val="white"/>
        </w:rPr>
        <w:t xml:space="preserve">all </w:t>
      </w:r>
      <w:r>
        <w:rPr>
          <w:highlight w:val="white"/>
        </w:rPr>
        <w:t>code involving function calls</w:t>
      </w:r>
      <w:r w:rsidR="007B51AA">
        <w:rPr>
          <w:highlight w:val="white"/>
        </w:rPr>
        <w:t xml:space="preserve"> in order not to overwrite the previous values of the surrounding array or struct.</w:t>
      </w:r>
    </w:p>
    <w:p w14:paraId="3364FE51" w14:textId="77777777" w:rsidR="00D9541D" w:rsidRPr="00D9541D" w:rsidRDefault="00D9541D" w:rsidP="00D9541D">
      <w:pPr>
        <w:pStyle w:val="Code"/>
        <w:rPr>
          <w:highlight w:val="white"/>
        </w:rPr>
      </w:pPr>
      <w:r w:rsidRPr="00D9541D">
        <w:rPr>
          <w:highlight w:val="white"/>
        </w:rPr>
        <w:t xml:space="preserve">          foreach (MiddleCode middleCode in fromExpression.LongList) {</w:t>
      </w:r>
    </w:p>
    <w:p w14:paraId="447D2A9D" w14:textId="77777777" w:rsidR="00D9541D" w:rsidRPr="00D9541D" w:rsidRDefault="00D9541D" w:rsidP="00D9541D">
      <w:pPr>
        <w:pStyle w:val="Code"/>
        <w:rPr>
          <w:highlight w:val="white"/>
        </w:rPr>
      </w:pPr>
      <w:r w:rsidRPr="00D9541D">
        <w:rPr>
          <w:highlight w:val="white"/>
        </w:rPr>
        <w:t xml:space="preserve">            switch (middleCode.Operator) {</w:t>
      </w:r>
    </w:p>
    <w:p w14:paraId="10D8A3ED" w14:textId="77777777" w:rsidR="00D9541D" w:rsidRPr="00D9541D" w:rsidRDefault="00D9541D" w:rsidP="00D9541D">
      <w:pPr>
        <w:pStyle w:val="Code"/>
        <w:rPr>
          <w:highlight w:val="white"/>
        </w:rPr>
      </w:pPr>
      <w:r w:rsidRPr="00D9541D">
        <w:rPr>
          <w:highlight w:val="white"/>
        </w:rPr>
        <w:t xml:space="preserve">              case MiddleOperator.PreCall:</w:t>
      </w:r>
    </w:p>
    <w:p w14:paraId="62157B3C" w14:textId="77777777" w:rsidR="00D9541D" w:rsidRPr="00D9541D" w:rsidRDefault="00D9541D" w:rsidP="00D9541D">
      <w:pPr>
        <w:pStyle w:val="Code"/>
        <w:rPr>
          <w:highlight w:val="white"/>
        </w:rPr>
      </w:pPr>
      <w:r w:rsidRPr="00D9541D">
        <w:rPr>
          <w:highlight w:val="white"/>
        </w:rPr>
        <w:t xml:space="preserve">              case MiddleOperator.ParameterInitSize:</w:t>
      </w:r>
    </w:p>
    <w:p w14:paraId="6D259937" w14:textId="77777777" w:rsidR="00D9541D" w:rsidRPr="00D9541D" w:rsidRDefault="00D9541D" w:rsidP="00D9541D">
      <w:pPr>
        <w:pStyle w:val="Code"/>
        <w:rPr>
          <w:highlight w:val="white"/>
        </w:rPr>
      </w:pPr>
      <w:r w:rsidRPr="00D9541D">
        <w:rPr>
          <w:highlight w:val="white"/>
        </w:rPr>
        <w:t xml:space="preserve">              case MiddleOperator.Parameter:</w:t>
      </w:r>
    </w:p>
    <w:p w14:paraId="5673CCD0" w14:textId="77777777" w:rsidR="00D9541D" w:rsidRPr="00D9541D" w:rsidRDefault="00D9541D" w:rsidP="00D9541D">
      <w:pPr>
        <w:pStyle w:val="Code"/>
        <w:rPr>
          <w:highlight w:val="white"/>
        </w:rPr>
      </w:pPr>
      <w:r w:rsidRPr="00D9541D">
        <w:rPr>
          <w:highlight w:val="white"/>
        </w:rPr>
        <w:t xml:space="preserve">              case MiddleOperator.Call:</w:t>
      </w:r>
    </w:p>
    <w:p w14:paraId="33852EE4" w14:textId="77777777" w:rsidR="00D9541D" w:rsidRPr="00D9541D" w:rsidRDefault="00D9541D" w:rsidP="00D9541D">
      <w:pPr>
        <w:pStyle w:val="Code"/>
        <w:rPr>
          <w:highlight w:val="white"/>
        </w:rPr>
      </w:pPr>
      <w:r w:rsidRPr="00D9541D">
        <w:rPr>
          <w:highlight w:val="white"/>
        </w:rPr>
        <w:t xml:space="preserve">              case MiddleOperator.PostCall:</w:t>
      </w:r>
    </w:p>
    <w:p w14:paraId="1764A6D0" w14:textId="77777777" w:rsidR="00D9541D" w:rsidRPr="00D9541D" w:rsidRDefault="00D9541D" w:rsidP="00D9541D">
      <w:pPr>
        <w:pStyle w:val="Code"/>
        <w:rPr>
          <w:highlight w:val="white"/>
        </w:rPr>
      </w:pPr>
      <w:r w:rsidRPr="00D9541D">
        <w:rPr>
          <w:highlight w:val="white"/>
        </w:rPr>
        <w:t xml:space="preserve">                middleCode[0] = ((int) middleCode[0]) + extraOffset;</w:t>
      </w:r>
    </w:p>
    <w:p w14:paraId="0B604611" w14:textId="77777777" w:rsidR="00D9541D" w:rsidRPr="00D9541D" w:rsidRDefault="00D9541D" w:rsidP="00D9541D">
      <w:pPr>
        <w:pStyle w:val="Code"/>
        <w:rPr>
          <w:highlight w:val="white"/>
        </w:rPr>
      </w:pPr>
      <w:r w:rsidRPr="00D9541D">
        <w:rPr>
          <w:highlight w:val="white"/>
        </w:rPr>
        <w:t xml:space="preserve">                break;</w:t>
      </w:r>
    </w:p>
    <w:p w14:paraId="076CBF1D" w14:textId="77777777" w:rsidR="00D9541D" w:rsidRPr="00D9541D" w:rsidRDefault="00D9541D" w:rsidP="00D9541D">
      <w:pPr>
        <w:pStyle w:val="Code"/>
        <w:rPr>
          <w:highlight w:val="white"/>
        </w:rPr>
      </w:pPr>
      <w:r w:rsidRPr="00D9541D">
        <w:rPr>
          <w:highlight w:val="white"/>
        </w:rPr>
        <w:t xml:space="preserve">            }</w:t>
      </w:r>
    </w:p>
    <w:p w14:paraId="71EC7334" w14:textId="77777777" w:rsidR="00D9541D" w:rsidRPr="00D9541D" w:rsidRDefault="00D9541D" w:rsidP="00D9541D">
      <w:pPr>
        <w:pStyle w:val="Code"/>
        <w:rPr>
          <w:highlight w:val="white"/>
        </w:rPr>
      </w:pPr>
      <w:r w:rsidRPr="00D9541D">
        <w:rPr>
          <w:highlight w:val="white"/>
        </w:rPr>
        <w:t xml:space="preserve">          }</w:t>
      </w:r>
    </w:p>
    <w:p w14:paraId="170C9086" w14:textId="77777777" w:rsidR="00D9541D" w:rsidRPr="00D9541D" w:rsidRDefault="00D9541D" w:rsidP="00D9541D">
      <w:pPr>
        <w:pStyle w:val="Code"/>
        <w:rPr>
          <w:highlight w:val="white"/>
        </w:rPr>
      </w:pPr>
    </w:p>
    <w:p w14:paraId="58111741" w14:textId="77777777" w:rsidR="00D9541D" w:rsidRPr="00D9541D" w:rsidRDefault="00D9541D" w:rsidP="00D9541D">
      <w:pPr>
        <w:pStyle w:val="Code"/>
        <w:rPr>
          <w:highlight w:val="white"/>
        </w:rPr>
      </w:pPr>
      <w:r w:rsidRPr="00D9541D">
        <w:rPr>
          <w:highlight w:val="white"/>
        </w:rPr>
        <w:t xml:space="preserve">          codeList.AddRange(fromExpression.LongList);</w:t>
      </w:r>
    </w:p>
    <w:p w14:paraId="22B609C2" w14:textId="77777777" w:rsidR="00D9541D" w:rsidRPr="00D9541D" w:rsidRDefault="00D9541D" w:rsidP="00D9541D">
      <w:pPr>
        <w:pStyle w:val="Code"/>
        <w:rPr>
          <w:highlight w:val="white"/>
        </w:rPr>
      </w:pPr>
      <w:r w:rsidRPr="00D9541D">
        <w:rPr>
          <w:highlight w:val="white"/>
        </w:rPr>
        <w:t xml:space="preserve">      </w:t>
      </w:r>
    </w:p>
    <w:p w14:paraId="3CA11598" w14:textId="77777777" w:rsidR="00D9541D" w:rsidRPr="00D9541D" w:rsidRDefault="00D9541D" w:rsidP="00D9541D">
      <w:pPr>
        <w:pStyle w:val="Code"/>
        <w:rPr>
          <w:highlight w:val="white"/>
        </w:rPr>
      </w:pPr>
      <w:r w:rsidRPr="00D9541D">
        <w:rPr>
          <w:highlight w:val="white"/>
        </w:rPr>
        <w:t xml:space="preserve">          if (toSymbol.Type.IsFloating()) {</w:t>
      </w:r>
    </w:p>
    <w:p w14:paraId="0AC631F4" w14:textId="77777777" w:rsidR="00D9541D" w:rsidRPr="00D9541D" w:rsidRDefault="00D9541D" w:rsidP="00D9541D">
      <w:pPr>
        <w:pStyle w:val="Code"/>
        <w:rPr>
          <w:highlight w:val="white"/>
        </w:rPr>
      </w:pPr>
      <w:r w:rsidRPr="00D9541D">
        <w:rPr>
          <w:highlight w:val="white"/>
        </w:rPr>
        <w:t xml:space="preserve">            codeList.Add(new MiddleCode(MiddleOperator.PopFloat, toSymbol));</w:t>
      </w:r>
    </w:p>
    <w:p w14:paraId="707706EC" w14:textId="77777777" w:rsidR="00D9541D" w:rsidRPr="00D9541D" w:rsidRDefault="00D9541D" w:rsidP="00D9541D">
      <w:pPr>
        <w:pStyle w:val="Code"/>
        <w:rPr>
          <w:highlight w:val="white"/>
        </w:rPr>
      </w:pPr>
      <w:r w:rsidRPr="00D9541D">
        <w:rPr>
          <w:highlight w:val="white"/>
        </w:rPr>
        <w:t xml:space="preserve">          }</w:t>
      </w:r>
    </w:p>
    <w:p w14:paraId="21518F29" w14:textId="77777777" w:rsidR="00D9541D" w:rsidRPr="00D9541D" w:rsidRDefault="00D9541D" w:rsidP="00D9541D">
      <w:pPr>
        <w:pStyle w:val="Code"/>
        <w:rPr>
          <w:highlight w:val="white"/>
        </w:rPr>
      </w:pPr>
      <w:r w:rsidRPr="00D9541D">
        <w:rPr>
          <w:highlight w:val="white"/>
        </w:rPr>
        <w:t xml:space="preserve">          else {</w:t>
      </w:r>
    </w:p>
    <w:p w14:paraId="50EDE273" w14:textId="77777777" w:rsidR="00D9541D" w:rsidRPr="00D9541D" w:rsidRDefault="00D9541D" w:rsidP="00D9541D">
      <w:pPr>
        <w:pStyle w:val="Code"/>
        <w:rPr>
          <w:highlight w:val="white"/>
        </w:rPr>
      </w:pPr>
      <w:r w:rsidRPr="00D9541D">
        <w:rPr>
          <w:highlight w:val="white"/>
        </w:rPr>
        <w:t xml:space="preserve">            if (fromExpression.Symbol.Type.IsStructOrUnion()) {</w:t>
      </w:r>
    </w:p>
    <w:p w14:paraId="5115255A" w14:textId="77777777" w:rsidR="00D9541D" w:rsidRPr="00D9541D" w:rsidRDefault="00D9541D" w:rsidP="00D9541D">
      <w:pPr>
        <w:pStyle w:val="Code"/>
        <w:rPr>
          <w:highlight w:val="white"/>
        </w:rPr>
      </w:pPr>
      <w:r w:rsidRPr="00D9541D">
        <w:rPr>
          <w:highlight w:val="white"/>
        </w:rPr>
        <w:t xml:space="preserve">              codeList.Add(new MiddleCode(MiddleOperator.AssignInitSize,</w:t>
      </w:r>
    </w:p>
    <w:p w14:paraId="3346C3CA" w14:textId="77777777" w:rsidR="00D9541D" w:rsidRPr="00D9541D" w:rsidRDefault="00D9541D" w:rsidP="00D9541D">
      <w:pPr>
        <w:pStyle w:val="Code"/>
        <w:rPr>
          <w:highlight w:val="white"/>
        </w:rPr>
      </w:pPr>
      <w:r w:rsidRPr="00D9541D">
        <w:rPr>
          <w:highlight w:val="white"/>
        </w:rPr>
        <w:t xml:space="preserve">                                          toSymbol, fromExpression.Symbol));</w:t>
      </w:r>
    </w:p>
    <w:p w14:paraId="3CD1EAE8" w14:textId="77777777" w:rsidR="00D9541D" w:rsidRPr="00D9541D" w:rsidRDefault="00D9541D" w:rsidP="00D9541D">
      <w:pPr>
        <w:pStyle w:val="Code"/>
        <w:rPr>
          <w:highlight w:val="white"/>
        </w:rPr>
      </w:pPr>
      <w:r w:rsidRPr="00D9541D">
        <w:rPr>
          <w:highlight w:val="white"/>
        </w:rPr>
        <w:t xml:space="preserve">            }</w:t>
      </w:r>
    </w:p>
    <w:p w14:paraId="5C2DADE8" w14:textId="77777777" w:rsidR="00D9541D" w:rsidRPr="00D9541D" w:rsidRDefault="00D9541D" w:rsidP="00D9541D">
      <w:pPr>
        <w:pStyle w:val="Code"/>
        <w:rPr>
          <w:highlight w:val="white"/>
        </w:rPr>
      </w:pPr>
    </w:p>
    <w:p w14:paraId="5F757F23" w14:textId="77777777" w:rsidR="00D9541D" w:rsidRPr="00D9541D" w:rsidRDefault="00D9541D" w:rsidP="00D9541D">
      <w:pPr>
        <w:pStyle w:val="Code"/>
        <w:rPr>
          <w:highlight w:val="white"/>
        </w:rPr>
      </w:pPr>
      <w:r w:rsidRPr="00D9541D">
        <w:rPr>
          <w:highlight w:val="white"/>
        </w:rPr>
        <w:t xml:space="preserve">            codeList.Add(new MiddleCode(MiddleOperator.Assign, toSymbol,</w:t>
      </w:r>
    </w:p>
    <w:p w14:paraId="399B4419" w14:textId="77777777" w:rsidR="00D9541D" w:rsidRPr="00D9541D" w:rsidRDefault="00D9541D" w:rsidP="00D9541D">
      <w:pPr>
        <w:pStyle w:val="Code"/>
        <w:rPr>
          <w:highlight w:val="white"/>
        </w:rPr>
      </w:pPr>
      <w:r w:rsidRPr="00D9541D">
        <w:rPr>
          <w:highlight w:val="white"/>
        </w:rPr>
        <w:t xml:space="preserve">                                        fromExpression.Symbol));</w:t>
      </w:r>
    </w:p>
    <w:p w14:paraId="14903985" w14:textId="77777777" w:rsidR="00D9541D" w:rsidRPr="00D9541D" w:rsidRDefault="00D9541D" w:rsidP="00D9541D">
      <w:pPr>
        <w:pStyle w:val="Code"/>
        <w:rPr>
          <w:highlight w:val="white"/>
        </w:rPr>
      </w:pPr>
      <w:r w:rsidRPr="00D9541D">
        <w:rPr>
          <w:highlight w:val="white"/>
        </w:rPr>
        <w:t xml:space="preserve">          }</w:t>
      </w:r>
    </w:p>
    <w:p w14:paraId="7BFB4CE6" w14:textId="77777777" w:rsidR="00D9541D" w:rsidRPr="00D9541D" w:rsidRDefault="00D9541D" w:rsidP="00D9541D">
      <w:pPr>
        <w:pStyle w:val="Code"/>
        <w:rPr>
          <w:highlight w:val="white"/>
        </w:rPr>
      </w:pPr>
      <w:r w:rsidRPr="00D9541D">
        <w:rPr>
          <w:highlight w:val="white"/>
        </w:rPr>
        <w:t xml:space="preserve">        }</w:t>
      </w:r>
    </w:p>
    <w:p w14:paraId="72C20C7C" w14:textId="77777777" w:rsidR="00D9541D" w:rsidRPr="00D9541D" w:rsidRDefault="00D9541D" w:rsidP="00D9541D">
      <w:pPr>
        <w:pStyle w:val="Code"/>
        <w:rPr>
          <w:highlight w:val="white"/>
        </w:rPr>
      </w:pPr>
      <w:r w:rsidRPr="00D9541D">
        <w:rPr>
          <w:highlight w:val="white"/>
        </w:rPr>
        <w:t xml:space="preserve">      }</w:t>
      </w:r>
    </w:p>
    <w:p w14:paraId="34497A61" w14:textId="4FFD8D98" w:rsidR="00100FB0" w:rsidRPr="00903DBA" w:rsidRDefault="00C86E84" w:rsidP="00100FB0">
      <w:pPr>
        <w:rPr>
          <w:highlight w:val="white"/>
        </w:rPr>
      </w:pPr>
      <w:r w:rsidRPr="00903DBA">
        <w:rPr>
          <w:highlight w:val="white"/>
        </w:rPr>
        <w:t>If the initializer is not an expression i</w:t>
      </w:r>
      <w:r w:rsidR="00D219C8">
        <w:rPr>
          <w:highlight w:val="white"/>
        </w:rPr>
        <w:t>t</w:t>
      </w:r>
      <w:r w:rsidRPr="00903DBA">
        <w:rPr>
          <w:highlight w:val="white"/>
        </w:rPr>
        <w:t xml:space="preserve">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6F2C8879" w14:textId="77777777" w:rsidR="00D9541D" w:rsidRPr="00D9541D" w:rsidRDefault="00D9541D" w:rsidP="00D9541D">
      <w:pPr>
        <w:pStyle w:val="Code"/>
        <w:rPr>
          <w:highlight w:val="white"/>
        </w:rPr>
      </w:pPr>
      <w:r w:rsidRPr="00D9541D">
        <w:rPr>
          <w:highlight w:val="white"/>
        </w:rPr>
        <w:t xml:space="preserve">      else {</w:t>
      </w:r>
    </w:p>
    <w:p w14:paraId="1A7C77A8" w14:textId="77777777" w:rsidR="00D9541D" w:rsidRPr="00D9541D" w:rsidRDefault="00D9541D" w:rsidP="00D9541D">
      <w:pPr>
        <w:pStyle w:val="Code"/>
        <w:rPr>
          <w:highlight w:val="white"/>
        </w:rPr>
      </w:pPr>
      <w:r w:rsidRPr="00D9541D">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lastRenderedPageBreak/>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4767EFE5" w14:textId="77777777" w:rsidR="00D9541D" w:rsidRPr="00D9541D" w:rsidRDefault="00D9541D" w:rsidP="00D9541D">
      <w:pPr>
        <w:pStyle w:val="Code"/>
        <w:rPr>
          <w:highlight w:val="white"/>
        </w:rPr>
      </w:pPr>
      <w:r w:rsidRPr="00D9541D">
        <w:rPr>
          <w:highlight w:val="white"/>
        </w:rPr>
        <w:t xml:space="preserve">        switch (toType.Sort) {</w:t>
      </w:r>
    </w:p>
    <w:p w14:paraId="796AF410" w14:textId="77777777" w:rsidR="00D9541D" w:rsidRPr="00D9541D" w:rsidRDefault="00D9541D" w:rsidP="00D9541D">
      <w:pPr>
        <w:pStyle w:val="Code"/>
        <w:rPr>
          <w:highlight w:val="white"/>
        </w:rPr>
      </w:pPr>
      <w:r w:rsidRPr="00D9541D">
        <w:rPr>
          <w:highlight w:val="white"/>
        </w:rPr>
        <w:t xml:space="preserve">          case Sort.Array: {</w:t>
      </w:r>
    </w:p>
    <w:p w14:paraId="1721FBC8" w14:textId="77777777" w:rsidR="00D9541D" w:rsidRPr="00D9541D" w:rsidRDefault="00D9541D" w:rsidP="00D9541D">
      <w:pPr>
        <w:pStyle w:val="Code"/>
        <w:rPr>
          <w:highlight w:val="white"/>
        </w:rPr>
      </w:pPr>
      <w:r w:rsidRPr="00D9541D">
        <w:rPr>
          <w:highlight w:val="white"/>
        </w:rPr>
        <w:t xml:space="preserve">              fromList = ModifyInitializer.ModifyArray(toType, fromList);</w:t>
      </w:r>
    </w:p>
    <w:p w14:paraId="0DC4E5C6" w14:textId="77777777" w:rsidR="00D9541D" w:rsidRPr="00D9541D" w:rsidRDefault="00D9541D" w:rsidP="00D9541D">
      <w:pPr>
        <w:pStyle w:val="Code"/>
        <w:rPr>
          <w:highlight w:val="white"/>
        </w:rPr>
      </w:pPr>
    </w:p>
    <w:p w14:paraId="55AFA6A8" w14:textId="77777777" w:rsidR="00D9541D" w:rsidRPr="00D9541D" w:rsidRDefault="00D9541D" w:rsidP="00D9541D">
      <w:pPr>
        <w:pStyle w:val="Code"/>
        <w:rPr>
          <w:highlight w:val="white"/>
        </w:rPr>
      </w:pPr>
      <w:r w:rsidRPr="00D9541D">
        <w:rPr>
          <w:highlight w:val="white"/>
        </w:rPr>
        <w:t xml:space="preserve">              if (toType.ArraySize == 0) {</w:t>
      </w:r>
    </w:p>
    <w:p w14:paraId="4E99710B" w14:textId="77777777" w:rsidR="00D9541D" w:rsidRPr="00D9541D" w:rsidRDefault="00D9541D" w:rsidP="00D9541D">
      <w:pPr>
        <w:pStyle w:val="Code"/>
        <w:rPr>
          <w:highlight w:val="white"/>
        </w:rPr>
      </w:pPr>
      <w:r w:rsidRPr="00D9541D">
        <w:rPr>
          <w:highlight w:val="white"/>
        </w:rPr>
        <w:t xml:space="preserve">                toType.ArraySize = fromList.Count;</w:t>
      </w:r>
    </w:p>
    <w:p w14:paraId="6F92900E" w14:textId="77777777" w:rsidR="00D9541D" w:rsidRPr="00D9541D" w:rsidRDefault="00D9541D" w:rsidP="00D9541D">
      <w:pPr>
        <w:pStyle w:val="Code"/>
        <w:rPr>
          <w:highlight w:val="white"/>
        </w:rPr>
      </w:pPr>
      <w:r w:rsidRPr="00D9541D">
        <w:rPr>
          <w:highlight w:val="white"/>
        </w:rPr>
        <w:t xml:space="preserve">              }</w:t>
      </w:r>
    </w:p>
    <w:p w14:paraId="64AD59DA" w14:textId="77777777" w:rsidR="00D9541D" w:rsidRPr="00D9541D" w:rsidRDefault="00D9541D" w:rsidP="00D9541D">
      <w:pPr>
        <w:pStyle w:val="Code"/>
        <w:rPr>
          <w:highlight w:val="white"/>
        </w:rPr>
      </w:pPr>
      <w:r w:rsidRPr="00D9541D">
        <w:rPr>
          <w:highlight w:val="white"/>
        </w:rPr>
        <w:t xml:space="preserve">              else {</w:t>
      </w:r>
    </w:p>
    <w:p w14:paraId="695CE845" w14:textId="5F1112BB" w:rsidR="00D9541D" w:rsidRPr="00D9541D" w:rsidRDefault="00D9541D" w:rsidP="00D9541D">
      <w:pPr>
        <w:pStyle w:val="Code"/>
        <w:rPr>
          <w:highlight w:val="white"/>
        </w:rPr>
      </w:pPr>
      <w:r w:rsidRPr="00D9541D">
        <w:rPr>
          <w:highlight w:val="white"/>
        </w:rPr>
        <w:t xml:space="preserve">                </w:t>
      </w:r>
      <w:r w:rsidR="0056352A">
        <w:rPr>
          <w:highlight w:val="white"/>
        </w:rPr>
        <w:t>Error.Check</w:t>
      </w:r>
      <w:r w:rsidRPr="00D9541D">
        <w:rPr>
          <w:highlight w:val="white"/>
        </w:rPr>
        <w:t>(fromList.Count &lt;= toType.ArraySize,</w:t>
      </w:r>
    </w:p>
    <w:p w14:paraId="2C47845F" w14:textId="77777777" w:rsidR="00D9541D" w:rsidRPr="00D9541D" w:rsidRDefault="00D9541D" w:rsidP="00D9541D">
      <w:pPr>
        <w:pStyle w:val="Code"/>
        <w:rPr>
          <w:highlight w:val="white"/>
        </w:rPr>
      </w:pPr>
      <w:r w:rsidRPr="00D9541D">
        <w:rPr>
          <w:highlight w:val="white"/>
        </w:rPr>
        <w:t xml:space="preserve">                             toType, Message.Too_many_initializers_in_array);</w:t>
      </w:r>
    </w:p>
    <w:p w14:paraId="4EADFA2A" w14:textId="77777777" w:rsidR="00D9541D" w:rsidRPr="00D9541D" w:rsidRDefault="00D9541D" w:rsidP="00D9541D">
      <w:pPr>
        <w:pStyle w:val="Code"/>
        <w:rPr>
          <w:highlight w:val="white"/>
        </w:rPr>
      </w:pPr>
      <w:r w:rsidRPr="00D9541D">
        <w:rPr>
          <w:highlight w:val="white"/>
        </w:rPr>
        <w:t xml:space="preserve">              }</w:t>
      </w:r>
    </w:p>
    <w:p w14:paraId="7B215AD6" w14:textId="22693B8B" w:rsidR="00D9541D" w:rsidRPr="00903DBA" w:rsidRDefault="00D9541D" w:rsidP="00D9541D">
      <w:pPr>
        <w:rPr>
          <w:highlight w:val="white"/>
        </w:rPr>
      </w:pPr>
      <w:r w:rsidRPr="00903DBA">
        <w:rPr>
          <w:highlight w:val="white"/>
        </w:rPr>
        <w:t xml:space="preserve">We iterate through the list and, for each element in the list, define a symbol for the array index and 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list</w:t>
      </w:r>
      <w:r w:rsidR="00996C85">
        <w:rPr>
          <w:highlight w:val="white"/>
        </w:rPr>
        <w:t>s</w:t>
      </w:r>
      <w:r w:rsidRPr="00903DBA">
        <w:rPr>
          <w:highlight w:val="white"/>
        </w:rPr>
        <w:t xml:space="preserve"> </w:t>
      </w:r>
      <w:r w:rsidR="00996C85">
        <w:rPr>
          <w:highlight w:val="white"/>
        </w:rPr>
        <w:t>are</w:t>
      </w:r>
      <w:r w:rsidRPr="00903DBA">
        <w:rPr>
          <w:highlight w:val="white"/>
        </w:rPr>
        <w:t xml:space="preserve"> properly processed. If the list does not cover the whole array, the remaining part of the array remains uninitialized. The offset of each index symbol is sum of the offset of the symbol and the offset of the index symbol. Note that we must multiply the index of the array with the size of the array type to determine the correct </w:t>
      </w:r>
      <w:r w:rsidR="00CB7A9A">
        <w:rPr>
          <w:highlight w:val="white"/>
        </w:rPr>
        <w:t>offset</w:t>
      </w:r>
      <w:r w:rsidRPr="00903DBA">
        <w:rPr>
          <w:highlight w:val="white"/>
        </w:rPr>
        <w:t>. However, it is not strictly necessary give the index symbol a name</w:t>
      </w:r>
      <w:r w:rsidR="00CB7A9A">
        <w:rPr>
          <w:highlight w:val="white"/>
        </w:rPr>
        <w:t>; t</w:t>
      </w:r>
      <w:r w:rsidRPr="00903DBA">
        <w:rPr>
          <w:highlight w:val="white"/>
        </w:rPr>
        <w:t>hat is for readability reasons only.</w:t>
      </w:r>
    </w:p>
    <w:p w14:paraId="09DBC729" w14:textId="77777777" w:rsidR="00D9541D" w:rsidRPr="00D9541D" w:rsidRDefault="00D9541D" w:rsidP="00D9541D">
      <w:pPr>
        <w:pStyle w:val="Code"/>
        <w:rPr>
          <w:highlight w:val="white"/>
        </w:rPr>
      </w:pPr>
      <w:r w:rsidRPr="00D9541D">
        <w:rPr>
          <w:highlight w:val="white"/>
        </w:rPr>
        <w:t xml:space="preserve">              for (int index = 0; index &lt; fromList.Count; ++index) {</w:t>
      </w:r>
    </w:p>
    <w:p w14:paraId="4F74138F" w14:textId="77777777" w:rsidR="00D9541D" w:rsidRPr="00D9541D" w:rsidRDefault="00D9541D" w:rsidP="00D9541D">
      <w:pPr>
        <w:pStyle w:val="Code"/>
        <w:rPr>
          <w:highlight w:val="white"/>
        </w:rPr>
      </w:pPr>
      <w:r w:rsidRPr="00D9541D">
        <w:rPr>
          <w:highlight w:val="white"/>
        </w:rPr>
        <w:t xml:space="preserve">                Symbol indexSymbol = new Symbol(toType.ArrayType);</w:t>
      </w:r>
    </w:p>
    <w:p w14:paraId="331F4079" w14:textId="77777777" w:rsidR="00D9541D" w:rsidRPr="00D9541D" w:rsidRDefault="00D9541D" w:rsidP="00D9541D">
      <w:pPr>
        <w:pStyle w:val="Code"/>
        <w:rPr>
          <w:highlight w:val="white"/>
        </w:rPr>
      </w:pPr>
      <w:r w:rsidRPr="00D9541D">
        <w:rPr>
          <w:highlight w:val="white"/>
        </w:rPr>
        <w:t xml:space="preserve">                indexSymbol.Offset = toSymbol.Offset +</w:t>
      </w:r>
    </w:p>
    <w:p w14:paraId="50F92E88" w14:textId="77777777" w:rsidR="00D9541D" w:rsidRPr="00D9541D" w:rsidRDefault="00D9541D" w:rsidP="00D9541D">
      <w:pPr>
        <w:pStyle w:val="Code"/>
        <w:rPr>
          <w:highlight w:val="white"/>
        </w:rPr>
      </w:pPr>
      <w:r w:rsidRPr="00D9541D">
        <w:rPr>
          <w:highlight w:val="white"/>
        </w:rPr>
        <w:t xml:space="preserve">                                    (index * toType.ArrayType.Size());</w:t>
      </w:r>
    </w:p>
    <w:p w14:paraId="027B09AD" w14:textId="77777777" w:rsidR="00D9541D" w:rsidRPr="00D9541D" w:rsidRDefault="00D9541D" w:rsidP="00D9541D">
      <w:pPr>
        <w:pStyle w:val="Code"/>
        <w:rPr>
          <w:highlight w:val="white"/>
        </w:rPr>
      </w:pPr>
      <w:r w:rsidRPr="00D9541D">
        <w:rPr>
          <w:highlight w:val="white"/>
        </w:rPr>
        <w:t xml:space="preserve">                indexSymbol.Name = toSymbol.Name + "[" + index + "]";</w:t>
      </w:r>
    </w:p>
    <w:p w14:paraId="1D700FF9" w14:textId="77777777" w:rsidR="00D9541D" w:rsidRDefault="00D9541D" w:rsidP="00D9541D">
      <w:pPr>
        <w:pStyle w:val="Code"/>
        <w:rPr>
          <w:highlight w:val="white"/>
        </w:rPr>
      </w:pPr>
      <w:r w:rsidRPr="00D9541D">
        <w:rPr>
          <w:highlight w:val="white"/>
        </w:rPr>
        <w:t xml:space="preserve">                codeList.AddRange(GenerateAuto(indexSymbol, fromList[index],</w:t>
      </w:r>
    </w:p>
    <w:p w14:paraId="452EE566" w14:textId="0253ABDD" w:rsidR="00D9541D" w:rsidRPr="00D9541D" w:rsidRDefault="00D9541D" w:rsidP="00D9541D">
      <w:pPr>
        <w:pStyle w:val="Code"/>
        <w:rPr>
          <w:highlight w:val="white"/>
        </w:rPr>
      </w:pPr>
      <w:r>
        <w:rPr>
          <w:highlight w:val="white"/>
        </w:rPr>
        <w:t xml:space="preserve">                                              </w:t>
      </w:r>
      <w:r w:rsidRPr="00D9541D">
        <w:rPr>
          <w:highlight w:val="white"/>
        </w:rPr>
        <w:t xml:space="preserve"> extraOffset));</w:t>
      </w:r>
    </w:p>
    <w:p w14:paraId="332352B3" w14:textId="77777777" w:rsidR="00D9541D" w:rsidRPr="00D9541D" w:rsidRDefault="00D9541D" w:rsidP="00D9541D">
      <w:pPr>
        <w:pStyle w:val="Code"/>
        <w:rPr>
          <w:highlight w:val="white"/>
        </w:rPr>
      </w:pPr>
      <w:r w:rsidRPr="00D9541D">
        <w:rPr>
          <w:highlight w:val="white"/>
        </w:rPr>
        <w:t xml:space="preserve">                extraOffset += toType.ArrayType.Size();</w:t>
      </w:r>
    </w:p>
    <w:p w14:paraId="6D2862EF" w14:textId="77777777" w:rsidR="00D9541D" w:rsidRPr="00D9541D" w:rsidRDefault="00D9541D" w:rsidP="00D9541D">
      <w:pPr>
        <w:pStyle w:val="Code"/>
        <w:rPr>
          <w:highlight w:val="white"/>
        </w:rPr>
      </w:pPr>
      <w:r w:rsidRPr="00D9541D">
        <w:rPr>
          <w:highlight w:val="white"/>
        </w:rPr>
        <w:t xml:space="preserve">              }</w:t>
      </w:r>
    </w:p>
    <w:p w14:paraId="416856B9" w14:textId="77777777" w:rsidR="00D9541D" w:rsidRPr="00D9541D" w:rsidRDefault="00D9541D" w:rsidP="00D9541D">
      <w:pPr>
        <w:pStyle w:val="Code"/>
        <w:rPr>
          <w:highlight w:val="white"/>
        </w:rPr>
      </w:pPr>
      <w:r w:rsidRPr="00D9541D">
        <w:rPr>
          <w:highlight w:val="white"/>
        </w:rPr>
        <w:t xml:space="preserve">            }</w:t>
      </w:r>
    </w:p>
    <w:p w14:paraId="5AD3C043" w14:textId="77777777" w:rsidR="00D9541D" w:rsidRPr="00D9541D" w:rsidRDefault="00D9541D" w:rsidP="00D9541D">
      <w:pPr>
        <w:pStyle w:val="Code"/>
        <w:rPr>
          <w:highlight w:val="white"/>
        </w:rPr>
      </w:pPr>
      <w:r w:rsidRPr="00D9541D">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219C6086" w14:textId="77777777" w:rsidR="00515BF5" w:rsidRPr="00515BF5" w:rsidRDefault="00515BF5" w:rsidP="00515BF5">
      <w:pPr>
        <w:pStyle w:val="Code"/>
        <w:rPr>
          <w:highlight w:val="white"/>
        </w:rPr>
      </w:pPr>
      <w:r w:rsidRPr="00515BF5">
        <w:rPr>
          <w:highlight w:val="white"/>
        </w:rPr>
        <w:t xml:space="preserve">          case Sort.Struct: {</w:t>
      </w:r>
    </w:p>
    <w:p w14:paraId="072FBFE9" w14:textId="77777777" w:rsidR="00515BF5" w:rsidRPr="00515BF5" w:rsidRDefault="00515BF5" w:rsidP="00515BF5">
      <w:pPr>
        <w:pStyle w:val="Code"/>
        <w:rPr>
          <w:highlight w:val="white"/>
        </w:rPr>
      </w:pPr>
      <w:r w:rsidRPr="00515BF5">
        <w:rPr>
          <w:highlight w:val="white"/>
        </w:rPr>
        <w:t xml:space="preserve">            List&lt;Symbol&gt; memberList = toType.MemberList; </w:t>
      </w:r>
    </w:p>
    <w:p w14:paraId="6BC555AB" w14:textId="3B0D31B8" w:rsid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&lt;= memberList.Count, toType,</w:t>
      </w:r>
    </w:p>
    <w:p w14:paraId="746E3B9E" w14:textId="318409A9" w:rsidR="00515BF5" w:rsidRPr="00515BF5" w:rsidRDefault="00515BF5" w:rsidP="00515BF5">
      <w:pPr>
        <w:pStyle w:val="Code"/>
        <w:rPr>
          <w:highlight w:val="white"/>
        </w:rPr>
      </w:pPr>
      <w:r>
        <w:rPr>
          <w:highlight w:val="white"/>
        </w:rPr>
        <w:t xml:space="preserve">                          </w:t>
      </w:r>
      <w:r w:rsidRPr="00515BF5">
        <w:rPr>
          <w:highlight w:val="white"/>
        </w:rPr>
        <w:t xml:space="preserve"> Message.Too_many_initializers_in_struct);</w:t>
      </w:r>
    </w:p>
    <w:p w14:paraId="5F583E49" w14:textId="75A07D71"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00D4318D">
        <w:rPr>
          <w:rStyle w:val="KeyWord0"/>
          <w:highlight w:val="white"/>
        </w:rPr>
        <w:t>&lt;k&gt;</w:t>
      </w:r>
      <w:r w:rsidR="00D4318D" w:rsidRPr="00903DBA">
        <w:rPr>
          <w:rStyle w:val="KeyWord0"/>
          <w:highlight w:val="white"/>
        </w:rPr>
        <w:t>GenerateAuto</w:t>
      </w:r>
      <w:r w:rsidR="00D4318D">
        <w:rPr>
          <w:rStyle w:val="KeyWord0"/>
          <w:highlight w:val="white"/>
        </w:rPr>
        <w:t>&lt;/k&gt;</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15122F2D" w14:textId="77777777" w:rsidR="00515BF5" w:rsidRPr="00515BF5" w:rsidRDefault="00515BF5" w:rsidP="00515BF5">
      <w:pPr>
        <w:pStyle w:val="Code"/>
        <w:rPr>
          <w:highlight w:val="white"/>
        </w:rPr>
      </w:pPr>
      <w:r w:rsidRPr="00515BF5">
        <w:rPr>
          <w:highlight w:val="white"/>
        </w:rPr>
        <w:t xml:space="preserve">              for (int index = 0; index &lt; fromList.Count; ++index) {</w:t>
      </w:r>
    </w:p>
    <w:p w14:paraId="75A893F5" w14:textId="77777777" w:rsidR="00515BF5" w:rsidRPr="00515BF5" w:rsidRDefault="00515BF5" w:rsidP="00515BF5">
      <w:pPr>
        <w:pStyle w:val="Code"/>
        <w:rPr>
          <w:highlight w:val="white"/>
        </w:rPr>
      </w:pPr>
      <w:r w:rsidRPr="00515BF5">
        <w:rPr>
          <w:highlight w:val="white"/>
        </w:rPr>
        <w:t xml:space="preserve">                Symbol memberSymbol = memberList[index];</w:t>
      </w:r>
    </w:p>
    <w:p w14:paraId="5F410A33" w14:textId="77777777" w:rsidR="00515BF5" w:rsidRPr="00515BF5" w:rsidRDefault="00515BF5" w:rsidP="00515BF5">
      <w:pPr>
        <w:pStyle w:val="Code"/>
        <w:rPr>
          <w:highlight w:val="white"/>
        </w:rPr>
      </w:pPr>
      <w:r w:rsidRPr="00515BF5">
        <w:rPr>
          <w:highlight w:val="white"/>
        </w:rPr>
        <w:t xml:space="preserve">                Symbol subSymbol = new Symbol(memberList[index].Type); </w:t>
      </w:r>
    </w:p>
    <w:p w14:paraId="5D312B74"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425CF4AE" w14:textId="77777777" w:rsidR="00515BF5" w:rsidRPr="00515BF5" w:rsidRDefault="00515BF5" w:rsidP="00515BF5">
      <w:pPr>
        <w:pStyle w:val="Code"/>
        <w:rPr>
          <w:highlight w:val="white"/>
        </w:rPr>
      </w:pPr>
      <w:r w:rsidRPr="00515BF5">
        <w:rPr>
          <w:highlight w:val="white"/>
        </w:rPr>
        <w:t xml:space="preserve">                subSymbol.Offset = toSymbol.Offset + memberSymbol.Offset;</w:t>
      </w:r>
    </w:p>
    <w:p w14:paraId="153B5855" w14:textId="77777777" w:rsidR="00515BF5" w:rsidRDefault="00515BF5" w:rsidP="00515BF5">
      <w:pPr>
        <w:pStyle w:val="Code"/>
        <w:rPr>
          <w:highlight w:val="white"/>
        </w:rPr>
      </w:pPr>
      <w:r w:rsidRPr="00515BF5">
        <w:rPr>
          <w:highlight w:val="white"/>
        </w:rPr>
        <w:t xml:space="preserve">                codeList.AddRange(GenerateAuto(subSymbol, fromList[index],</w:t>
      </w:r>
    </w:p>
    <w:p w14:paraId="03239480" w14:textId="60663FAD" w:rsidR="00515BF5" w:rsidRPr="00515BF5" w:rsidRDefault="00515BF5" w:rsidP="00515BF5">
      <w:pPr>
        <w:pStyle w:val="Code"/>
        <w:rPr>
          <w:highlight w:val="white"/>
        </w:rPr>
      </w:pPr>
      <w:r>
        <w:rPr>
          <w:highlight w:val="white"/>
        </w:rPr>
        <w:t xml:space="preserve">                                              </w:t>
      </w:r>
      <w:r w:rsidRPr="00515BF5">
        <w:rPr>
          <w:highlight w:val="white"/>
        </w:rPr>
        <w:t xml:space="preserve"> extraOffset));</w:t>
      </w:r>
    </w:p>
    <w:p w14:paraId="0704AB73" w14:textId="77777777" w:rsidR="00515BF5" w:rsidRPr="00515BF5" w:rsidRDefault="00515BF5" w:rsidP="00515BF5">
      <w:pPr>
        <w:pStyle w:val="Code"/>
        <w:rPr>
          <w:highlight w:val="white"/>
        </w:rPr>
      </w:pPr>
      <w:r w:rsidRPr="00515BF5">
        <w:rPr>
          <w:highlight w:val="white"/>
        </w:rPr>
        <w:t xml:space="preserve">                extraOffset += memberSymbol.Type.Size();</w:t>
      </w:r>
    </w:p>
    <w:p w14:paraId="5932100D" w14:textId="77777777" w:rsidR="00515BF5" w:rsidRPr="00515BF5" w:rsidRDefault="00515BF5" w:rsidP="00515BF5">
      <w:pPr>
        <w:pStyle w:val="Code"/>
        <w:rPr>
          <w:highlight w:val="white"/>
        </w:rPr>
      </w:pPr>
      <w:r w:rsidRPr="00515BF5">
        <w:rPr>
          <w:highlight w:val="white"/>
        </w:rPr>
        <w:t xml:space="preserve">              }</w:t>
      </w:r>
    </w:p>
    <w:p w14:paraId="709EB92C" w14:textId="77777777" w:rsidR="00515BF5" w:rsidRPr="00515BF5" w:rsidRDefault="00515BF5" w:rsidP="00515BF5">
      <w:pPr>
        <w:pStyle w:val="Code"/>
        <w:rPr>
          <w:highlight w:val="white"/>
        </w:rPr>
      </w:pPr>
      <w:r w:rsidRPr="00515BF5">
        <w:rPr>
          <w:highlight w:val="white"/>
        </w:rPr>
        <w:lastRenderedPageBreak/>
        <w:t xml:space="preserve">            }</w:t>
      </w:r>
    </w:p>
    <w:p w14:paraId="1432C493" w14:textId="1A54A40A" w:rsidR="00515BF5" w:rsidRPr="00515BF5" w:rsidRDefault="00515BF5" w:rsidP="00515BF5">
      <w:pPr>
        <w:pStyle w:val="Code"/>
        <w:rPr>
          <w:highlight w:val="white"/>
        </w:rPr>
      </w:pPr>
      <w:r w:rsidRPr="00515BF5">
        <w:rPr>
          <w:highlight w:val="white"/>
        </w:rPr>
        <w:t xml:space="preserve">            break;</w:t>
      </w:r>
    </w:p>
    <w:p w14:paraId="265E53A1" w14:textId="47C83B08" w:rsidR="00F65A4E" w:rsidRPr="006B220E" w:rsidRDefault="00F65A4E" w:rsidP="00F65A4E">
      <w:pPr>
        <w:rPr>
          <w:highlight w:val="white"/>
        </w:rPr>
      </w:pPr>
      <w:r>
        <w:rPr>
          <w:highlight w:val="white"/>
        </w:rPr>
        <w:t xml:space="preserve">In case of a union, we make sure that the list holds exact one expression and initialize the </w:t>
      </w:r>
      <w:r w:rsidR="007F188F">
        <w:rPr>
          <w:highlight w:val="white"/>
        </w:rPr>
        <w:t xml:space="preserve">first member of the </w:t>
      </w:r>
      <w:r>
        <w:rPr>
          <w:highlight w:val="white"/>
        </w:rPr>
        <w:t>union with it.</w:t>
      </w:r>
    </w:p>
    <w:p w14:paraId="037DB797" w14:textId="77777777" w:rsidR="00515BF5" w:rsidRPr="00515BF5" w:rsidRDefault="00515BF5" w:rsidP="00515BF5">
      <w:pPr>
        <w:pStyle w:val="Code"/>
        <w:rPr>
          <w:highlight w:val="white"/>
        </w:rPr>
      </w:pPr>
      <w:r w:rsidRPr="00515BF5">
        <w:rPr>
          <w:highlight w:val="white"/>
        </w:rPr>
        <w:t xml:space="preserve">          case Sort.Union: {</w:t>
      </w:r>
    </w:p>
    <w:p w14:paraId="08F8D089" w14:textId="77777777" w:rsidR="00515BF5" w:rsidRPr="00515BF5" w:rsidRDefault="00515BF5" w:rsidP="00515BF5">
      <w:pPr>
        <w:pStyle w:val="Code"/>
        <w:rPr>
          <w:highlight w:val="white"/>
        </w:rPr>
      </w:pPr>
      <w:r w:rsidRPr="00515BF5">
        <w:rPr>
          <w:highlight w:val="white"/>
        </w:rPr>
        <w:t xml:space="preserve">              List&lt;Symbol&gt; memberList = toType.MemberList;</w:t>
      </w:r>
    </w:p>
    <w:p w14:paraId="4C64BF7B" w14:textId="1EDA691E" w:rsidR="00515BF5" w:rsidRPr="00515BF5" w:rsidRDefault="00515BF5" w:rsidP="00515BF5">
      <w:pPr>
        <w:pStyle w:val="Code"/>
        <w:rPr>
          <w:highlight w:val="white"/>
        </w:rPr>
      </w:pPr>
      <w:r w:rsidRPr="00515BF5">
        <w:rPr>
          <w:highlight w:val="white"/>
        </w:rPr>
        <w:t xml:space="preserve">              </w:t>
      </w:r>
      <w:r w:rsidR="0056352A">
        <w:rPr>
          <w:highlight w:val="white"/>
        </w:rPr>
        <w:t>Error.Check</w:t>
      </w:r>
      <w:r w:rsidRPr="00515BF5">
        <w:rPr>
          <w:highlight w:val="white"/>
        </w:rPr>
        <w:t>(fromList.Count == 1, toType,</w:t>
      </w:r>
    </w:p>
    <w:p w14:paraId="5012B5DD" w14:textId="20285E54" w:rsidR="00515BF5" w:rsidRPr="00515BF5" w:rsidRDefault="00515BF5" w:rsidP="00515BF5">
      <w:pPr>
        <w:pStyle w:val="Code"/>
        <w:rPr>
          <w:highlight w:val="white"/>
        </w:rPr>
      </w:pPr>
      <w:r w:rsidRPr="00515BF5">
        <w:rPr>
          <w:highlight w:val="white"/>
        </w:rPr>
        <w:t xml:space="preserve">                           Message.</w:t>
      </w:r>
      <w:r w:rsidR="004203E0">
        <w:rPr>
          <w:highlight w:val="white"/>
        </w:rPr>
        <w:t>Only_one_initializer_allowed_in_unions</w:t>
      </w:r>
      <w:r w:rsidRPr="00515BF5">
        <w:rPr>
          <w:highlight w:val="white"/>
        </w:rPr>
        <w:t>);</w:t>
      </w:r>
    </w:p>
    <w:p w14:paraId="78D7B380" w14:textId="77777777" w:rsidR="00515BF5" w:rsidRPr="00515BF5" w:rsidRDefault="00515BF5" w:rsidP="00515BF5">
      <w:pPr>
        <w:pStyle w:val="Code"/>
        <w:rPr>
          <w:highlight w:val="white"/>
        </w:rPr>
      </w:pPr>
      <w:r w:rsidRPr="00515BF5">
        <w:rPr>
          <w:highlight w:val="white"/>
        </w:rPr>
        <w:t xml:space="preserve">              Symbol memberSymbol = memberList[0];</w:t>
      </w:r>
    </w:p>
    <w:p w14:paraId="060E3C00" w14:textId="77777777" w:rsidR="00515BF5" w:rsidRPr="00515BF5" w:rsidRDefault="00515BF5" w:rsidP="00515BF5">
      <w:pPr>
        <w:pStyle w:val="Code"/>
        <w:rPr>
          <w:highlight w:val="white"/>
        </w:rPr>
      </w:pPr>
      <w:r w:rsidRPr="00515BF5">
        <w:rPr>
          <w:highlight w:val="white"/>
        </w:rPr>
        <w:t xml:space="preserve">              Symbol subSymbol = new Symbol(memberSymbol.Type); </w:t>
      </w:r>
    </w:p>
    <w:p w14:paraId="6B208146" w14:textId="77777777" w:rsidR="00515BF5" w:rsidRPr="00515BF5" w:rsidRDefault="00515BF5" w:rsidP="00515BF5">
      <w:pPr>
        <w:pStyle w:val="Code"/>
        <w:rPr>
          <w:highlight w:val="white"/>
        </w:rPr>
      </w:pPr>
      <w:r w:rsidRPr="00515BF5">
        <w:rPr>
          <w:highlight w:val="white"/>
        </w:rPr>
        <w:t xml:space="preserve">              subSymbol.Name = toSymbol.Name + "." + memberSymbol.Name;</w:t>
      </w:r>
    </w:p>
    <w:p w14:paraId="590C39E3" w14:textId="77777777" w:rsidR="00515BF5" w:rsidRPr="00515BF5" w:rsidRDefault="00515BF5" w:rsidP="00515BF5">
      <w:pPr>
        <w:pStyle w:val="Code"/>
        <w:rPr>
          <w:highlight w:val="white"/>
        </w:rPr>
      </w:pPr>
      <w:r w:rsidRPr="00515BF5">
        <w:rPr>
          <w:highlight w:val="white"/>
        </w:rPr>
        <w:t xml:space="preserve">              subSymbol.Offset = toSymbol.Offset;</w:t>
      </w:r>
    </w:p>
    <w:p w14:paraId="5F5DA178" w14:textId="77777777" w:rsidR="00427E8A" w:rsidRDefault="00515BF5" w:rsidP="00515BF5">
      <w:pPr>
        <w:pStyle w:val="Code"/>
        <w:rPr>
          <w:highlight w:val="white"/>
        </w:rPr>
      </w:pPr>
      <w:r w:rsidRPr="00515BF5">
        <w:rPr>
          <w:highlight w:val="white"/>
        </w:rPr>
        <w:t xml:space="preserve">              codeList.AddRange(GenerateAuto(subSymbol, fromList[0],</w:t>
      </w:r>
    </w:p>
    <w:p w14:paraId="4515A330" w14:textId="79A25906" w:rsidR="00515BF5" w:rsidRPr="00515BF5" w:rsidRDefault="00427E8A" w:rsidP="00515BF5">
      <w:pPr>
        <w:pStyle w:val="Code"/>
        <w:rPr>
          <w:highlight w:val="white"/>
        </w:rPr>
      </w:pPr>
      <w:r>
        <w:rPr>
          <w:highlight w:val="white"/>
        </w:rPr>
        <w:t xml:space="preserve">                                            </w:t>
      </w:r>
      <w:r w:rsidR="00515BF5" w:rsidRPr="00515BF5">
        <w:rPr>
          <w:highlight w:val="white"/>
        </w:rPr>
        <w:t xml:space="preserve"> extraOffset));</w:t>
      </w:r>
    </w:p>
    <w:p w14:paraId="6A224D97" w14:textId="77777777" w:rsidR="00515BF5" w:rsidRPr="00515BF5" w:rsidRDefault="00515BF5" w:rsidP="00515BF5">
      <w:pPr>
        <w:pStyle w:val="Code"/>
        <w:rPr>
          <w:highlight w:val="white"/>
        </w:rPr>
      </w:pPr>
      <w:r w:rsidRPr="00515BF5">
        <w:rPr>
          <w:highlight w:val="white"/>
        </w:rPr>
        <w:t xml:space="preserve">            }</w:t>
      </w:r>
    </w:p>
    <w:p w14:paraId="41077BF0" w14:textId="77777777" w:rsidR="00515BF5" w:rsidRPr="00515BF5" w:rsidRDefault="00515BF5" w:rsidP="00515BF5">
      <w:pPr>
        <w:pStyle w:val="Code"/>
        <w:rPr>
          <w:highlight w:val="white"/>
        </w:rPr>
      </w:pPr>
      <w:r w:rsidRPr="00515BF5">
        <w:rPr>
          <w:highlight w:val="white"/>
        </w:rPr>
        <w:t xml:space="preserve">            break;</w:t>
      </w:r>
    </w:p>
    <w:p w14:paraId="5D112EA4" w14:textId="7DDDBDB5" w:rsidR="00DA1FC4" w:rsidRPr="006B220E" w:rsidRDefault="00DA1FC4" w:rsidP="00DA1FC4">
      <w:pPr>
        <w:rPr>
          <w:highlight w:val="white"/>
        </w:rPr>
      </w:pPr>
      <w:r>
        <w:rPr>
          <w:highlight w:val="white"/>
        </w:rPr>
        <w:t xml:space="preserve">If the type is not an array, struct, or union, we report an error since it is not allowed to </w:t>
      </w:r>
      <w:r w:rsidR="0084095B">
        <w:rPr>
          <w:highlight w:val="white"/>
        </w:rPr>
        <w:t xml:space="preserve">initialize </w:t>
      </w:r>
      <w:r>
        <w:rPr>
          <w:highlight w:val="white"/>
        </w:rPr>
        <w:t xml:space="preserve">values of any other type with a </w:t>
      </w:r>
      <w:r w:rsidR="0084095B">
        <w:rPr>
          <w:highlight w:val="white"/>
        </w:rPr>
        <w:t>list</w:t>
      </w:r>
      <w:r>
        <w:rPr>
          <w:highlight w:val="white"/>
        </w:rPr>
        <w:t>.</w:t>
      </w:r>
    </w:p>
    <w:p w14:paraId="13284D9C" w14:textId="77777777" w:rsidR="00515BF5" w:rsidRPr="00515BF5" w:rsidRDefault="00515BF5" w:rsidP="00515BF5">
      <w:pPr>
        <w:pStyle w:val="Code"/>
        <w:rPr>
          <w:highlight w:val="white"/>
        </w:rPr>
      </w:pPr>
      <w:r w:rsidRPr="00515BF5">
        <w:rPr>
          <w:highlight w:val="white"/>
        </w:rPr>
        <w:t xml:space="preserve">          default:</w:t>
      </w:r>
    </w:p>
    <w:p w14:paraId="0C360462" w14:textId="52B30CA4" w:rsidR="00515BF5" w:rsidRPr="00515BF5" w:rsidRDefault="00515BF5" w:rsidP="00515BF5">
      <w:pPr>
        <w:pStyle w:val="Code"/>
        <w:rPr>
          <w:highlight w:val="white"/>
        </w:rPr>
      </w:pPr>
      <w:r w:rsidRPr="00515BF5">
        <w:rPr>
          <w:highlight w:val="white"/>
        </w:rPr>
        <w:t xml:space="preserve">            </w:t>
      </w:r>
      <w:r w:rsidR="0056352A">
        <w:rPr>
          <w:highlight w:val="white"/>
        </w:rPr>
        <w:t>Error.</w:t>
      </w:r>
      <w:r w:rsidR="007159F0">
        <w:rPr>
          <w:highlight w:val="white"/>
        </w:rPr>
        <w:t>Report</w:t>
      </w:r>
      <w:r w:rsidRPr="00515BF5">
        <w:rPr>
          <w:highlight w:val="white"/>
        </w:rPr>
        <w:t>(toType, Message.</w:t>
      </w:r>
    </w:p>
    <w:p w14:paraId="0F52EB9C" w14:textId="77777777" w:rsidR="00515BF5" w:rsidRPr="00515BF5" w:rsidRDefault="00515BF5" w:rsidP="00515BF5">
      <w:pPr>
        <w:pStyle w:val="Code"/>
        <w:rPr>
          <w:highlight w:val="white"/>
        </w:rPr>
      </w:pPr>
      <w:r w:rsidRPr="00515BF5">
        <w:rPr>
          <w:highlight w:val="white"/>
        </w:rPr>
        <w:t xml:space="preserve">                Only_array_struct_or_union_can_be_initialized_by_a_list);</w:t>
      </w:r>
    </w:p>
    <w:p w14:paraId="7B258880" w14:textId="77777777" w:rsidR="00515BF5" w:rsidRPr="00515BF5" w:rsidRDefault="00515BF5" w:rsidP="00515BF5">
      <w:pPr>
        <w:pStyle w:val="Code"/>
        <w:rPr>
          <w:highlight w:val="white"/>
        </w:rPr>
      </w:pPr>
      <w:r w:rsidRPr="00515BF5">
        <w:rPr>
          <w:highlight w:val="white"/>
        </w:rPr>
        <w:t xml:space="preserve">            break;</w:t>
      </w:r>
    </w:p>
    <w:p w14:paraId="69F2859E" w14:textId="77777777" w:rsidR="00515BF5" w:rsidRPr="00515BF5" w:rsidRDefault="00515BF5" w:rsidP="00515BF5">
      <w:pPr>
        <w:pStyle w:val="Code"/>
        <w:rPr>
          <w:highlight w:val="white"/>
        </w:rPr>
      </w:pPr>
      <w:r w:rsidRPr="00515BF5">
        <w:rPr>
          <w:highlight w:val="white"/>
        </w:rPr>
        <w:t xml:space="preserve">        }</w:t>
      </w:r>
    </w:p>
    <w:p w14:paraId="17FCE6A0" w14:textId="77777777" w:rsidR="00515BF5" w:rsidRPr="00515BF5" w:rsidRDefault="00515BF5" w:rsidP="00515BF5">
      <w:pPr>
        <w:pStyle w:val="Code"/>
        <w:rPr>
          <w:highlight w:val="white"/>
        </w:rPr>
      </w:pPr>
      <w:r w:rsidRPr="00515BF5">
        <w:rPr>
          <w:highlight w:val="white"/>
        </w:rPr>
        <w:t xml:space="preserve">      }</w:t>
      </w:r>
    </w:p>
    <w:p w14:paraId="5C285500" w14:textId="77777777" w:rsidR="00515BF5" w:rsidRPr="00515BF5" w:rsidRDefault="00515BF5" w:rsidP="00515BF5">
      <w:pPr>
        <w:pStyle w:val="Code"/>
        <w:rPr>
          <w:highlight w:val="white"/>
        </w:rPr>
      </w:pPr>
    </w:p>
    <w:p w14:paraId="1251C8C7" w14:textId="77777777" w:rsidR="00515BF5" w:rsidRPr="00515BF5" w:rsidRDefault="00515BF5" w:rsidP="00515BF5">
      <w:pPr>
        <w:pStyle w:val="Code"/>
        <w:rPr>
          <w:highlight w:val="white"/>
        </w:rPr>
      </w:pPr>
      <w:r w:rsidRPr="00515BF5">
        <w:rPr>
          <w:highlight w:val="white"/>
        </w:rPr>
        <w:t xml:space="preserve">      return codeList;</w:t>
      </w:r>
    </w:p>
    <w:p w14:paraId="669043B8" w14:textId="77777777" w:rsidR="00515BF5" w:rsidRPr="00515BF5" w:rsidRDefault="00515BF5" w:rsidP="00515BF5">
      <w:pPr>
        <w:pStyle w:val="Code"/>
        <w:rPr>
          <w:highlight w:val="white"/>
        </w:rPr>
      </w:pPr>
      <w:r w:rsidRPr="00515BF5">
        <w:rPr>
          <w:highlight w:val="white"/>
        </w:rPr>
        <w:t xml:space="preserve">    }</w:t>
      </w:r>
    </w:p>
    <w:p w14:paraId="4782EA58" w14:textId="77777777" w:rsidR="00515BF5" w:rsidRPr="00515BF5" w:rsidRDefault="00515BF5" w:rsidP="00515BF5">
      <w:pPr>
        <w:pStyle w:val="Code"/>
        <w:rPr>
          <w:highlight w:val="white"/>
        </w:rPr>
      </w:pPr>
      <w:r w:rsidRPr="00515BF5">
        <w:rPr>
          <w:highlight w:val="white"/>
        </w:rPr>
        <w:t xml:space="preserve">  }</w:t>
      </w:r>
    </w:p>
    <w:p w14:paraId="7B97B3DD" w14:textId="04651F85" w:rsidR="007B6ED0" w:rsidRPr="00515BF5" w:rsidRDefault="00515BF5" w:rsidP="00515BF5">
      <w:pPr>
        <w:pStyle w:val="Code"/>
        <w:rPr>
          <w:highlight w:val="white"/>
        </w:rPr>
      </w:pPr>
      <w:r w:rsidRPr="00515BF5">
        <w:rPr>
          <w:highlight w:val="white"/>
        </w:rPr>
        <w:t>}</w:t>
      </w:r>
    </w:p>
    <w:p w14:paraId="658046EB" w14:textId="3368CD3C" w:rsidR="0083315B" w:rsidRPr="00903DBA" w:rsidRDefault="00CC1DF4">
      <w:pPr>
        <w:pStyle w:val="Heading3"/>
        <w:numPr>
          <w:ilvl w:val="2"/>
          <w:numId w:val="171"/>
        </w:numPr>
        <w:rPr>
          <w:ins w:id="500" w:author="Stefan Bjornander" w:date="2015-04-25T17:29:00Z"/>
        </w:rPr>
        <w:pPrChange w:id="501" w:author="Stefan Bjornander" w:date="2015-04-25T17:29:00Z">
          <w:pPr>
            <w:pStyle w:val="Code"/>
          </w:pPr>
        </w:pPrChange>
      </w:pPr>
      <w:r>
        <w:t>&lt;h3&gt;</w:t>
      </w:r>
      <w:bookmarkStart w:id="502" w:name="_Toc93320561"/>
      <w:ins w:id="503" w:author="Stefan Bjornander" w:date="2015-04-25T17:28:00Z">
        <w:r w:rsidRPr="00903DBA">
          <w:t xml:space="preserve">Static </w:t>
        </w:r>
      </w:ins>
      <w:r w:rsidRPr="00903DBA">
        <w:t>Initialization</w:t>
      </w:r>
      <w:bookmarkEnd w:id="502"/>
      <w:r>
        <w:t>&lt;/h3&gt;</w:t>
      </w:r>
    </w:p>
    <w:p w14:paraId="052D947E" w14:textId="77777777" w:rsidR="0083315B" w:rsidRPr="00903DBA" w:rsidRDefault="0083315B" w:rsidP="0083315B">
      <w:ins w:id="504" w:author="Stefan Bjornander" w:date="2015-04-25T17:29:00Z">
        <w:r w:rsidRPr="00903DBA">
          <w:t xml:space="preserve">Static </w:t>
        </w:r>
      </w:ins>
      <w:r w:rsidRPr="00903DBA">
        <w:t>initialization</w:t>
      </w:r>
      <w:ins w:id="505" w:author="Stefan Bjornander" w:date="2015-04-25T17:29:00Z">
        <w:r w:rsidRPr="00903DBA">
          <w:t xml:space="preserve"> occurs when a static variable </w:t>
        </w:r>
      </w:ins>
      <w:r w:rsidRPr="00903DBA">
        <w:t>becomes</w:t>
      </w:r>
      <w:ins w:id="506" w:author="Stefan Bjornander" w:date="2015-04-25T17:29:00Z">
        <w:r w:rsidRPr="00903DBA">
          <w:t xml:space="preserve"> </w:t>
        </w:r>
      </w:ins>
      <w:r w:rsidRPr="00903DBA">
        <w:t>initialized</w:t>
      </w:r>
      <w:ins w:id="507" w:author="Stefan Bjornander" w:date="2015-04-25T17:29:00Z">
        <w:r w:rsidRPr="00903DBA">
          <w:t>.</w:t>
        </w:r>
      </w:ins>
      <w:ins w:id="508" w:author="Stefan Bjornander" w:date="2015-04-25T17:32:00Z">
        <w:r w:rsidRPr="00903DBA">
          <w:t xml:space="preserve"> The </w:t>
        </w:r>
      </w:ins>
      <w:r w:rsidRPr="00903DBA">
        <w:t>initialization</w:t>
      </w:r>
      <w:ins w:id="509" w:author="Stefan Bjornander" w:date="2015-04-25T17:32:00Z">
        <w:r w:rsidRPr="00903DBA">
          <w:t xml:space="preserve"> value </w:t>
        </w:r>
        <w:proofErr w:type="gramStart"/>
        <w:r w:rsidRPr="00903DBA">
          <w:t>has to</w:t>
        </w:r>
        <w:proofErr w:type="gramEnd"/>
        <w:r w:rsidRPr="00903DBA">
          <w:t xml:space="preserve"> be constant and known at compile time. No code is generated, instead a m</w:t>
        </w:r>
      </w:ins>
      <w:r w:rsidRPr="00903DBA">
        <w:t>e</w:t>
      </w:r>
      <w:ins w:id="510" w:author="Stefan Bjornander" w:date="2015-04-25T17:32:00Z">
        <w:r w:rsidRPr="00903DBA">
          <w:t>mory block holding the value is created.</w:t>
        </w:r>
      </w:ins>
    </w:p>
    <w:p w14:paraId="3EC9B7BF" w14:textId="5256F3C3" w:rsidR="00662829" w:rsidRPr="00903DBA" w:rsidRDefault="00662829" w:rsidP="006628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GenerateStaticInitializer</w:t>
      </w:r>
      <w:r w:rsidR="00D4318D">
        <w:rPr>
          <w:rStyle w:val="KeyWord0"/>
          <w:highlight w:val="white"/>
        </w:rPr>
        <w:t>&lt;/k&gt;</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00D4318D">
        <w:rPr>
          <w:rStyle w:val="KeyWord0"/>
          <w:highlight w:val="white"/>
        </w:rPr>
        <w:t>&lt;k&gt;</w:t>
      </w:r>
      <w:r w:rsidR="00D4318D" w:rsidRPr="00903DBA">
        <w:rPr>
          <w:rStyle w:val="KeyWord0"/>
          <w:highlight w:val="white"/>
        </w:rPr>
        <w:t>GenerateAutoInitializer</w:t>
      </w:r>
      <w:r w:rsidR="00D4318D">
        <w:rPr>
          <w:rStyle w:val="KeyWord0"/>
          <w:highlight w:val="white"/>
        </w:rPr>
        <w:t>&lt;/k&gt;</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w:t>
      </w:r>
      <w:r w:rsidR="007F188F">
        <w:rPr>
          <w:highlight w:val="white"/>
        </w:rPr>
        <w:t xml:space="preserve">assembly </w:t>
      </w:r>
      <w:r w:rsidR="003D6961" w:rsidRPr="00903DBA">
        <w:rPr>
          <w:highlight w:val="white"/>
        </w:rPr>
        <w:t xml:space="preserve">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31F1FABA" w:rsidR="00E03072" w:rsidRPr="00903DBA"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GenerateStaticInitializer</w:t>
      </w:r>
      <w:r>
        <w:rPr>
          <w:highlight w:val="white"/>
        </w:rPr>
        <w:t>.</w:t>
      </w:r>
      <w:r w:rsidRPr="00903DBA">
        <w:t>cs</w:t>
      </w:r>
      <w:proofErr w:type="spellEnd"/>
      <w:r>
        <w:t>&lt;/</w:t>
      </w:r>
      <w:proofErr w:type="spellStart"/>
      <w:r>
        <w:t>ch</w:t>
      </w:r>
      <w:proofErr w:type="spellEnd"/>
      <w:r>
        <w:t>&gt;</w:t>
      </w:r>
    </w:p>
    <w:p w14:paraId="7802771E" w14:textId="77777777" w:rsidR="00A07FA4" w:rsidRPr="00A07FA4" w:rsidRDefault="00A07FA4" w:rsidP="00A07FA4">
      <w:pPr>
        <w:pStyle w:val="Code"/>
        <w:rPr>
          <w:highlight w:val="white"/>
        </w:rPr>
      </w:pPr>
      <w:r w:rsidRPr="00A07FA4">
        <w:rPr>
          <w:highlight w:val="white"/>
        </w:rPr>
        <w:t>using System.Collections.Generic;</w:t>
      </w:r>
    </w:p>
    <w:p w14:paraId="11A0B097" w14:textId="77777777" w:rsidR="00A07FA4" w:rsidRPr="00A07FA4" w:rsidRDefault="00A07FA4" w:rsidP="00A07FA4">
      <w:pPr>
        <w:pStyle w:val="Code"/>
        <w:rPr>
          <w:highlight w:val="white"/>
        </w:rPr>
      </w:pPr>
    </w:p>
    <w:p w14:paraId="5CA3398A" w14:textId="77777777" w:rsidR="00A07FA4" w:rsidRPr="00A07FA4" w:rsidRDefault="00A07FA4" w:rsidP="00A07FA4">
      <w:pPr>
        <w:pStyle w:val="Code"/>
        <w:rPr>
          <w:highlight w:val="white"/>
        </w:rPr>
      </w:pPr>
      <w:r w:rsidRPr="00A07FA4">
        <w:rPr>
          <w:highlight w:val="white"/>
        </w:rPr>
        <w:t>namespace CCompiler {</w:t>
      </w:r>
    </w:p>
    <w:p w14:paraId="7CE3552C" w14:textId="77777777" w:rsidR="00A07FA4" w:rsidRPr="00A07FA4" w:rsidRDefault="00A07FA4" w:rsidP="00A07FA4">
      <w:pPr>
        <w:pStyle w:val="Code"/>
        <w:rPr>
          <w:highlight w:val="white"/>
        </w:rPr>
      </w:pPr>
      <w:r w:rsidRPr="00A07FA4">
        <w:rPr>
          <w:highlight w:val="white"/>
        </w:rPr>
        <w:t xml:space="preserve">  public class GenerateStaticInitializer {</w:t>
      </w:r>
    </w:p>
    <w:p w14:paraId="3847645B" w14:textId="77777777" w:rsidR="00A07FA4" w:rsidRPr="00A07FA4" w:rsidRDefault="00A07FA4" w:rsidP="00A07FA4">
      <w:pPr>
        <w:pStyle w:val="Code"/>
        <w:rPr>
          <w:highlight w:val="white"/>
        </w:rPr>
      </w:pPr>
      <w:r w:rsidRPr="00A07FA4">
        <w:rPr>
          <w:highlight w:val="white"/>
        </w:rPr>
        <w:t xml:space="preserve">    public static List&lt;MiddleCode&gt; GenerateStatic(Type toType,</w:t>
      </w:r>
    </w:p>
    <w:p w14:paraId="25E1DC24" w14:textId="77777777" w:rsidR="00A07FA4" w:rsidRPr="00A07FA4" w:rsidRDefault="00A07FA4" w:rsidP="00A07FA4">
      <w:pPr>
        <w:pStyle w:val="Code"/>
        <w:rPr>
          <w:highlight w:val="white"/>
        </w:rPr>
      </w:pPr>
      <w:r w:rsidRPr="00A07FA4">
        <w:rPr>
          <w:highlight w:val="white"/>
        </w:rPr>
        <w:t xml:space="preserve">                                                  object fromInitializer) {</w:t>
      </w:r>
    </w:p>
    <w:p w14:paraId="64C705D3" w14:textId="77777777" w:rsidR="00A07FA4" w:rsidRPr="00A07FA4" w:rsidRDefault="00A07FA4" w:rsidP="00A07FA4">
      <w:pPr>
        <w:pStyle w:val="Code"/>
        <w:rPr>
          <w:highlight w:val="white"/>
        </w:rPr>
      </w:pPr>
      <w:r w:rsidRPr="00A07FA4">
        <w:rPr>
          <w:highlight w:val="white"/>
        </w:rPr>
        <w:t xml:space="preserve">      List&lt;MiddleCode&gt; codeList = new List&lt;MiddleCode&gt;();</w:t>
      </w:r>
    </w:p>
    <w:p w14:paraId="777685AB" w14:textId="2EB9DE4B" w:rsidR="00517768" w:rsidRPr="00903DBA" w:rsidRDefault="00123417" w:rsidP="00123417">
      <w:pPr>
        <w:rPr>
          <w:highlight w:val="white"/>
        </w:rPr>
      </w:pPr>
      <w:r w:rsidRPr="00903DBA">
        <w:rPr>
          <w:highlight w:val="white"/>
        </w:rPr>
        <w:lastRenderedPageBreak/>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w:t>
      </w:r>
      <w:r w:rsidR="00C946D1">
        <w:rPr>
          <w:highlight w:val="white"/>
        </w:rPr>
        <w:t xml:space="preserve">and that </w:t>
      </w:r>
      <w:r w:rsidR="00120E9D" w:rsidRPr="00903DBA">
        <w:rPr>
          <w:highlight w:val="white"/>
        </w:rPr>
        <w:t xml:space="preserve">the defined type is a </w:t>
      </w:r>
      <w:proofErr w:type="gramStart"/>
      <w:r w:rsidR="00120E9D" w:rsidRPr="00903DBA">
        <w:rPr>
          <w:highlight w:val="white"/>
        </w:rPr>
        <w:t>pointer</w:t>
      </w:r>
      <w:proofErr w:type="gramEnd"/>
      <w:r w:rsidR="00120E9D" w:rsidRPr="00903DBA">
        <w:rPr>
          <w:highlight w:val="white"/>
        </w:rPr>
        <w:t xml:space="preserve"> and the initializer is an array, a function, or a string. </w:t>
      </w:r>
    </w:p>
    <w:p w14:paraId="4EBECC44" w14:textId="77777777" w:rsidR="00A07FA4" w:rsidRPr="00A07FA4" w:rsidRDefault="00A07FA4" w:rsidP="00A07FA4">
      <w:pPr>
        <w:pStyle w:val="Code"/>
        <w:rPr>
          <w:highlight w:val="white"/>
        </w:rPr>
      </w:pPr>
      <w:r w:rsidRPr="00A07FA4">
        <w:rPr>
          <w:highlight w:val="white"/>
        </w:rPr>
        <w:t xml:space="preserve">      if (fromInitializer is Expression) {</w:t>
      </w:r>
    </w:p>
    <w:p w14:paraId="08AF3AC7" w14:textId="77777777" w:rsidR="00A07FA4" w:rsidRPr="00A07FA4" w:rsidRDefault="00A07FA4" w:rsidP="00A07FA4">
      <w:pPr>
        <w:pStyle w:val="Code"/>
        <w:rPr>
          <w:highlight w:val="white"/>
        </w:rPr>
      </w:pPr>
      <w:r w:rsidRPr="00A07FA4">
        <w:rPr>
          <w:highlight w:val="white"/>
        </w:rPr>
        <w:t xml:space="preserve">        Expression fromExpression = (Expression) fromInitializer;</w:t>
      </w:r>
    </w:p>
    <w:p w14:paraId="456E9140" w14:textId="77777777" w:rsidR="00A07FA4" w:rsidRPr="00A07FA4" w:rsidRDefault="00A07FA4" w:rsidP="00A07FA4">
      <w:pPr>
        <w:pStyle w:val="Code"/>
        <w:rPr>
          <w:highlight w:val="white"/>
        </w:rPr>
      </w:pPr>
      <w:r w:rsidRPr="00A07FA4">
        <w:rPr>
          <w:highlight w:val="white"/>
        </w:rPr>
        <w:t xml:space="preserve">        Symbol fromSymbol = fromExpression.Symbol;</w:t>
      </w:r>
    </w:p>
    <w:p w14:paraId="3DC71D7D" w14:textId="126A4996"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(fromSymbol.IsExternOrStatic(), fromSymbol,</w:t>
      </w:r>
    </w:p>
    <w:p w14:paraId="1AC32B11" w14:textId="77777777" w:rsidR="00A07FA4" w:rsidRPr="00A07FA4" w:rsidRDefault="00A07FA4" w:rsidP="00A07FA4">
      <w:pPr>
        <w:pStyle w:val="Code"/>
        <w:rPr>
          <w:highlight w:val="white"/>
        </w:rPr>
      </w:pPr>
      <w:r w:rsidRPr="00A07FA4">
        <w:rPr>
          <w:highlight w:val="white"/>
        </w:rPr>
        <w:t xml:space="preserve">                     Message.Non__static_initializer);</w:t>
      </w:r>
    </w:p>
    <w:p w14:paraId="4C57D8CF" w14:textId="77777777" w:rsidR="00A07FA4" w:rsidRPr="00A07FA4" w:rsidRDefault="00A07FA4" w:rsidP="00A07FA4">
      <w:pPr>
        <w:pStyle w:val="Code"/>
        <w:rPr>
          <w:highlight w:val="white"/>
        </w:rPr>
      </w:pPr>
      <w:r w:rsidRPr="00A07FA4">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572D5DF5" w14:textId="77777777" w:rsidR="00A07FA4" w:rsidRPr="00A07FA4" w:rsidRDefault="00A07FA4" w:rsidP="00A07FA4">
      <w:pPr>
        <w:pStyle w:val="Code"/>
        <w:rPr>
          <w:highlight w:val="white"/>
        </w:rPr>
      </w:pPr>
      <w:r w:rsidRPr="00A07FA4">
        <w:rPr>
          <w:highlight w:val="white"/>
        </w:rPr>
        <w:t xml:space="preserve">        if (toType.IsArray() &amp;&amp; toType.ArrayType.IsChar() &amp;&amp;</w:t>
      </w:r>
    </w:p>
    <w:p w14:paraId="027A6D07" w14:textId="77777777" w:rsidR="00A07FA4" w:rsidRPr="00A07FA4" w:rsidRDefault="00A07FA4" w:rsidP="00A07FA4">
      <w:pPr>
        <w:pStyle w:val="Code"/>
        <w:rPr>
          <w:highlight w:val="white"/>
        </w:rPr>
      </w:pPr>
      <w:r w:rsidRPr="00A07FA4">
        <w:rPr>
          <w:highlight w:val="white"/>
        </w:rPr>
        <w:t xml:space="preserve">            fromType.IsString()) {</w:t>
      </w:r>
    </w:p>
    <w:p w14:paraId="2DB56409" w14:textId="77777777" w:rsidR="00A07FA4" w:rsidRPr="00A07FA4" w:rsidRDefault="00A07FA4" w:rsidP="00A07FA4">
      <w:pPr>
        <w:pStyle w:val="Code"/>
        <w:rPr>
          <w:highlight w:val="white"/>
        </w:rPr>
      </w:pPr>
      <w:r w:rsidRPr="00A07FA4">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32D21A60" w14:textId="77777777" w:rsidR="00A07FA4" w:rsidRPr="00A07FA4" w:rsidRDefault="00A07FA4" w:rsidP="00A07FA4">
      <w:pPr>
        <w:pStyle w:val="Code"/>
        <w:rPr>
          <w:highlight w:val="white"/>
        </w:rPr>
      </w:pPr>
      <w:r w:rsidRPr="00A07FA4">
        <w:rPr>
          <w:highlight w:val="white"/>
        </w:rPr>
        <w:t xml:space="preserve">          if (toType.ArraySize == 0) {</w:t>
      </w:r>
    </w:p>
    <w:p w14:paraId="414A9816" w14:textId="77777777" w:rsidR="00A07FA4" w:rsidRPr="00A07FA4" w:rsidRDefault="00A07FA4" w:rsidP="00A07FA4">
      <w:pPr>
        <w:pStyle w:val="Code"/>
        <w:rPr>
          <w:highlight w:val="white"/>
        </w:rPr>
      </w:pPr>
      <w:r w:rsidRPr="00A07FA4">
        <w:rPr>
          <w:highlight w:val="white"/>
        </w:rPr>
        <w:t xml:space="preserve">            toType.ArraySize = text.Length + 1;</w:t>
      </w:r>
    </w:p>
    <w:p w14:paraId="65B95B35" w14:textId="77777777" w:rsidR="00A07FA4" w:rsidRPr="00A07FA4" w:rsidRDefault="00A07FA4" w:rsidP="00A07FA4">
      <w:pPr>
        <w:pStyle w:val="Code"/>
        <w:rPr>
          <w:highlight w:val="white"/>
        </w:rPr>
      </w:pPr>
      <w:r w:rsidRPr="00A07FA4">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1BD04050" w14:textId="77777777" w:rsidR="00A07FA4" w:rsidRPr="00A07FA4" w:rsidRDefault="00A07FA4" w:rsidP="00A07FA4">
      <w:pPr>
        <w:pStyle w:val="Code"/>
        <w:rPr>
          <w:highlight w:val="white"/>
        </w:rPr>
      </w:pPr>
      <w:r w:rsidRPr="00A07FA4">
        <w:rPr>
          <w:highlight w:val="white"/>
        </w:rPr>
        <w:t xml:space="preserve">          else {</w:t>
      </w:r>
    </w:p>
    <w:p w14:paraId="1F3FF20A" w14:textId="12957610"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(text.Length &lt; toType.ArraySize, toType,</w:t>
      </w:r>
    </w:p>
    <w:p w14:paraId="73352D37" w14:textId="77777777" w:rsidR="00A07FA4" w:rsidRPr="00A07FA4" w:rsidRDefault="00A07FA4" w:rsidP="00A07FA4">
      <w:pPr>
        <w:pStyle w:val="Code"/>
        <w:rPr>
          <w:highlight w:val="white"/>
        </w:rPr>
      </w:pPr>
      <w:r w:rsidRPr="00A07FA4">
        <w:rPr>
          <w:highlight w:val="white"/>
        </w:rPr>
        <w:t xml:space="preserve">                         Message.Too_many_initializers_in_array);</w:t>
      </w:r>
    </w:p>
    <w:p w14:paraId="5A14910A" w14:textId="77777777" w:rsidR="00A07FA4" w:rsidRPr="00A07FA4" w:rsidRDefault="00A07FA4" w:rsidP="00A07FA4">
      <w:pPr>
        <w:pStyle w:val="Code"/>
        <w:rPr>
          <w:highlight w:val="white"/>
        </w:rPr>
      </w:pPr>
      <w:r w:rsidRPr="00A07FA4">
        <w:rPr>
          <w:highlight w:val="white"/>
        </w:rPr>
        <w:t xml:space="preserve">          }</w:t>
      </w:r>
    </w:p>
    <w:p w14:paraId="620D026D" w14:textId="77777777" w:rsidR="00A07FA4" w:rsidRPr="00A07FA4" w:rsidRDefault="00A07FA4" w:rsidP="00A07FA4">
      <w:pPr>
        <w:pStyle w:val="Code"/>
        <w:rPr>
          <w:highlight w:val="white"/>
        </w:rPr>
      </w:pPr>
    </w:p>
    <w:p w14:paraId="2822E89D" w14:textId="77777777" w:rsidR="00A07FA4" w:rsidRPr="00970EFC" w:rsidRDefault="00A07FA4" w:rsidP="00970EFC">
      <w:pPr>
        <w:pStyle w:val="Code"/>
        <w:rPr>
          <w:highlight w:val="white"/>
        </w:rPr>
      </w:pPr>
      <w:r w:rsidRPr="00970EFC">
        <w:rPr>
          <w:highlight w:val="white"/>
        </w:rPr>
        <w:t xml:space="preserve">          codeList.Add(new MiddleCode(MiddleOperator.Initializer,</w:t>
      </w:r>
    </w:p>
    <w:p w14:paraId="5E42A0C8" w14:textId="77777777" w:rsidR="00A07FA4" w:rsidRPr="00970EFC" w:rsidRDefault="00A07FA4" w:rsidP="00970EFC">
      <w:pPr>
        <w:pStyle w:val="Code"/>
        <w:rPr>
          <w:highlight w:val="white"/>
        </w:rPr>
      </w:pPr>
      <w:r w:rsidRPr="00970EFC">
        <w:rPr>
          <w:highlight w:val="white"/>
        </w:rPr>
        <w:t xml:space="preserve">                                      fromSymbol.Type.Sort, text));</w:t>
      </w:r>
    </w:p>
    <w:p w14:paraId="78C711A5" w14:textId="77777777" w:rsidR="00970EFC" w:rsidRPr="00970EFC" w:rsidRDefault="00A07FA4" w:rsidP="00970EFC">
      <w:pPr>
        <w:pStyle w:val="Code"/>
      </w:pPr>
      <w:r w:rsidRPr="00970EFC">
        <w:rPr>
          <w:highlight w:val="white"/>
        </w:rPr>
        <w:t xml:space="preserve"> </w:t>
      </w:r>
    </w:p>
    <w:p w14:paraId="07FCD949" w14:textId="77777777" w:rsidR="00970EFC" w:rsidRPr="00970EFC" w:rsidRDefault="00970EFC" w:rsidP="00970EFC">
      <w:pPr>
        <w:pStyle w:val="Code"/>
      </w:pPr>
      <w:r w:rsidRPr="00970EFC">
        <w:t xml:space="preserve">          int restSize = toType.ArraySize - text.Length;</w:t>
      </w:r>
    </w:p>
    <w:p w14:paraId="0A288031" w14:textId="77777777" w:rsidR="00970EFC" w:rsidRPr="00970EFC" w:rsidRDefault="00970EFC" w:rsidP="00970EFC">
      <w:pPr>
        <w:pStyle w:val="Code"/>
      </w:pPr>
      <w:r w:rsidRPr="00970EFC">
        <w:t xml:space="preserve">          if (restSize &gt; 0) {</w:t>
      </w:r>
    </w:p>
    <w:p w14:paraId="4ECA93E5" w14:textId="77777777" w:rsidR="00970EFC" w:rsidRPr="00970EFC" w:rsidRDefault="00970EFC" w:rsidP="00970EFC">
      <w:pPr>
        <w:pStyle w:val="Code"/>
      </w:pPr>
      <w:r w:rsidRPr="00970EFC">
        <w:t xml:space="preserve">            codeList.Add(new MiddleCode(MiddleOperator.InitializerZero,</w:t>
      </w:r>
    </w:p>
    <w:p w14:paraId="4C988598" w14:textId="77777777" w:rsidR="00970EFC" w:rsidRPr="00970EFC" w:rsidRDefault="00970EFC" w:rsidP="00970EFC">
      <w:pPr>
        <w:pStyle w:val="Code"/>
      </w:pPr>
      <w:r w:rsidRPr="00970EFC">
        <w:t xml:space="preserve">                                        restSize));</w:t>
      </w:r>
    </w:p>
    <w:p w14:paraId="1249E40D" w14:textId="77777777" w:rsidR="00970EFC" w:rsidRPr="00970EFC" w:rsidRDefault="00970EFC" w:rsidP="00970EFC">
      <w:pPr>
        <w:pStyle w:val="Code"/>
      </w:pPr>
      <w:r w:rsidRPr="00970EFC">
        <w:t xml:space="preserve">          }</w:t>
      </w:r>
    </w:p>
    <w:p w14:paraId="3D1EF904" w14:textId="37BE734E" w:rsidR="00A07FA4" w:rsidRPr="00970EFC" w:rsidRDefault="00A07FA4" w:rsidP="00970EFC">
      <w:pPr>
        <w:pStyle w:val="Code"/>
        <w:rPr>
          <w:highlight w:val="white"/>
        </w:rPr>
      </w:pPr>
      <w:r w:rsidRPr="00970EFC">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58098BCC" w14:textId="77777777" w:rsidR="00A07FA4" w:rsidRPr="00A07FA4" w:rsidRDefault="00A07FA4" w:rsidP="00A07FA4">
      <w:pPr>
        <w:pStyle w:val="Code"/>
        <w:rPr>
          <w:highlight w:val="white"/>
        </w:rPr>
      </w:pPr>
      <w:r w:rsidRPr="00A07FA4">
        <w:rPr>
          <w:highlight w:val="white"/>
        </w:rPr>
        <w:t xml:space="preserve">        else if (toType.IsPointer() &amp;&amp; fromType.IsArrayFunctionOrString()) {</w:t>
      </w:r>
    </w:p>
    <w:p w14:paraId="2414E997" w14:textId="29C400E6" w:rsidR="009C5896"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w:t>
      </w:r>
      <w:r w:rsidR="009C5896">
        <w:rPr>
          <w:highlight w:val="white"/>
        </w:rPr>
        <w:t>(</w:t>
      </w:r>
      <w:r w:rsidRPr="00A07FA4">
        <w:rPr>
          <w:highlight w:val="white"/>
        </w:rPr>
        <w:t>fromType.IsString() &amp;&amp; toType.PointerType.IsChar()) ||</w:t>
      </w:r>
    </w:p>
    <w:p w14:paraId="6ACB548E" w14:textId="77777777" w:rsidR="009C5896" w:rsidRDefault="009C5896" w:rsidP="00A07FA4">
      <w:pPr>
        <w:pStyle w:val="Code"/>
        <w:rPr>
          <w:highlight w:val="white"/>
        </w:rPr>
      </w:pPr>
      <w:r>
        <w:rPr>
          <w:highlight w:val="white"/>
        </w:rPr>
        <w:t xml:space="preserve">                       </w:t>
      </w:r>
      <w:r w:rsidR="00A07FA4" w:rsidRPr="00A07FA4">
        <w:rPr>
          <w:highlight w:val="white"/>
        </w:rPr>
        <w:t>(fromType.IsArray()</w:t>
      </w:r>
      <w:r>
        <w:rPr>
          <w:highlight w:val="white"/>
        </w:rPr>
        <w:t xml:space="preserve"> </w:t>
      </w:r>
      <w:r w:rsidR="00A07FA4" w:rsidRPr="00A07FA4">
        <w:rPr>
          <w:highlight w:val="white"/>
        </w:rPr>
        <w:t>&amp;&amp;</w:t>
      </w:r>
    </w:p>
    <w:p w14:paraId="090434BF" w14:textId="2E37B8AC" w:rsidR="00A07FA4" w:rsidRPr="00A07FA4" w:rsidRDefault="00A07FA4" w:rsidP="00A07FA4">
      <w:pPr>
        <w:pStyle w:val="Code"/>
        <w:rPr>
          <w:highlight w:val="white"/>
        </w:rPr>
      </w:pPr>
      <w:r w:rsidRPr="00A07FA4">
        <w:rPr>
          <w:highlight w:val="white"/>
        </w:rPr>
        <w:t xml:space="preserve">                        fromType.ArrayType.Equals(toType.PointerType)) ||</w:t>
      </w:r>
    </w:p>
    <w:p w14:paraId="01683106" w14:textId="15A77AD6" w:rsidR="00A07FA4" w:rsidRPr="00A07FA4" w:rsidRDefault="00A07FA4" w:rsidP="00A07FA4">
      <w:pPr>
        <w:pStyle w:val="Code"/>
        <w:rPr>
          <w:highlight w:val="white"/>
        </w:rPr>
      </w:pPr>
      <w:r w:rsidRPr="00A07FA4">
        <w:rPr>
          <w:highlight w:val="white"/>
        </w:rPr>
        <w:t xml:space="preserve">                       (fromType.IsFunction() &amp;&amp;</w:t>
      </w:r>
    </w:p>
    <w:p w14:paraId="71039586" w14:textId="4EBB9B5A" w:rsidR="009C5896" w:rsidRDefault="00A07FA4" w:rsidP="00A07FA4">
      <w:pPr>
        <w:pStyle w:val="Code"/>
        <w:rPr>
          <w:highlight w:val="white"/>
        </w:rPr>
      </w:pPr>
      <w:r w:rsidRPr="00A07FA4">
        <w:rPr>
          <w:highlight w:val="white"/>
        </w:rPr>
        <w:t xml:space="preserve">                        fromType.Equals(toType.PointerType)</w:t>
      </w:r>
      <w:r w:rsidR="009C5896">
        <w:rPr>
          <w:highlight w:val="white"/>
        </w:rPr>
        <w:t>),</w:t>
      </w:r>
    </w:p>
    <w:p w14:paraId="152D580C" w14:textId="002E9219" w:rsidR="00A07FA4" w:rsidRPr="00A07FA4" w:rsidRDefault="009C5896" w:rsidP="00A07FA4">
      <w:pPr>
        <w:pStyle w:val="Code"/>
        <w:rPr>
          <w:highlight w:val="white"/>
        </w:rPr>
      </w:pPr>
      <w:r>
        <w:rPr>
          <w:highlight w:val="white"/>
        </w:rPr>
        <w:t xml:space="preserve">                       Message.Invalid_type_cast</w:t>
      </w:r>
      <w:r w:rsidR="00A07FA4" w:rsidRPr="00A07FA4">
        <w:rPr>
          <w:highlight w:val="white"/>
        </w:rPr>
        <w:t>);</w:t>
      </w:r>
    </w:p>
    <w:p w14:paraId="079785ED" w14:textId="77777777" w:rsidR="00A07FA4" w:rsidRPr="00A07FA4" w:rsidRDefault="00A07FA4" w:rsidP="00A07FA4">
      <w:pPr>
        <w:pStyle w:val="Code"/>
        <w:rPr>
          <w:highlight w:val="white"/>
        </w:rPr>
      </w:pPr>
      <w:r w:rsidRPr="00A07FA4">
        <w:rPr>
          <w:highlight w:val="white"/>
        </w:rPr>
        <w:t xml:space="preserve">          StaticAddress staticAddress =</w:t>
      </w:r>
    </w:p>
    <w:p w14:paraId="5AF9919A" w14:textId="77777777" w:rsidR="00A07FA4" w:rsidRPr="00A07FA4" w:rsidRDefault="00A07FA4" w:rsidP="00A07FA4">
      <w:pPr>
        <w:pStyle w:val="Code"/>
        <w:rPr>
          <w:highlight w:val="white"/>
        </w:rPr>
      </w:pPr>
      <w:r w:rsidRPr="00A07FA4">
        <w:rPr>
          <w:highlight w:val="white"/>
        </w:rPr>
        <w:t xml:space="preserve">            new StaticAddress(fromSymbol.UniqueName, 0);</w:t>
      </w:r>
    </w:p>
    <w:p w14:paraId="3353A17E"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A672728" w14:textId="77777777" w:rsidR="00A07FA4" w:rsidRPr="00A07FA4" w:rsidRDefault="00A07FA4" w:rsidP="00A07FA4">
      <w:pPr>
        <w:pStyle w:val="Code"/>
        <w:rPr>
          <w:highlight w:val="white"/>
        </w:rPr>
      </w:pPr>
      <w:r w:rsidRPr="00A07FA4">
        <w:rPr>
          <w:highlight w:val="white"/>
        </w:rPr>
        <w:t xml:space="preserve">                                      toType.Sort, staticAddress));</w:t>
      </w:r>
    </w:p>
    <w:p w14:paraId="5255EED7" w14:textId="77777777" w:rsidR="00A07FA4" w:rsidRPr="00A07FA4" w:rsidRDefault="00A07FA4" w:rsidP="00A07FA4">
      <w:pPr>
        <w:pStyle w:val="Code"/>
        <w:rPr>
          <w:highlight w:val="white"/>
        </w:rPr>
      </w:pPr>
      <w:r w:rsidRPr="00A07FA4">
        <w:rPr>
          <w:highlight w:val="white"/>
        </w:rPr>
        <w:lastRenderedPageBreak/>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663287CC" w14:textId="77777777" w:rsidR="00A07FA4" w:rsidRPr="00A07FA4" w:rsidRDefault="00A07FA4" w:rsidP="00A07FA4">
      <w:pPr>
        <w:pStyle w:val="Code"/>
        <w:rPr>
          <w:highlight w:val="white"/>
        </w:rPr>
      </w:pPr>
      <w:r w:rsidRPr="00A07FA4">
        <w:rPr>
          <w:highlight w:val="white"/>
        </w:rPr>
        <w:t xml:space="preserve">        else {</w:t>
      </w:r>
    </w:p>
    <w:p w14:paraId="3B90961F" w14:textId="77777777" w:rsidR="00A07FA4" w:rsidRPr="00A07FA4" w:rsidRDefault="00A07FA4" w:rsidP="00A07FA4">
      <w:pPr>
        <w:pStyle w:val="Code"/>
        <w:rPr>
          <w:highlight w:val="white"/>
        </w:rPr>
      </w:pPr>
      <w:r w:rsidRPr="00A07FA4">
        <w:rPr>
          <w:highlight w:val="white"/>
        </w:rPr>
        <w:t xml:space="preserve">          Expression toExpression =</w:t>
      </w:r>
    </w:p>
    <w:p w14:paraId="34DBE427" w14:textId="77777777" w:rsidR="00A07FA4" w:rsidRPr="00A07FA4" w:rsidRDefault="00A07FA4" w:rsidP="00A07FA4">
      <w:pPr>
        <w:pStyle w:val="Code"/>
        <w:rPr>
          <w:highlight w:val="white"/>
        </w:rPr>
      </w:pPr>
      <w:r w:rsidRPr="00A07FA4">
        <w:rPr>
          <w:highlight w:val="white"/>
        </w:rPr>
        <w:t xml:space="preserve">            TypeCast.ImplicitCast(fromExpression, toType);</w:t>
      </w:r>
    </w:p>
    <w:p w14:paraId="72CC6B2E" w14:textId="77777777" w:rsidR="00A07FA4" w:rsidRPr="00A07FA4" w:rsidRDefault="00A07FA4" w:rsidP="00A07FA4">
      <w:pPr>
        <w:pStyle w:val="Code"/>
        <w:rPr>
          <w:highlight w:val="white"/>
        </w:rPr>
      </w:pPr>
      <w:r w:rsidRPr="00A07FA4">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3BC30175" w14:textId="7B9BD662" w:rsidR="00A07FA4" w:rsidRPr="00A07FA4" w:rsidRDefault="00A07FA4" w:rsidP="00A07FA4">
      <w:pPr>
        <w:pStyle w:val="Code"/>
        <w:rPr>
          <w:highlight w:val="white"/>
        </w:rPr>
      </w:pPr>
      <w:r w:rsidRPr="00A07FA4">
        <w:rPr>
          <w:highlight w:val="white"/>
        </w:rPr>
        <w:t xml:space="preserve">          </w:t>
      </w:r>
      <w:r w:rsidR="0056352A">
        <w:rPr>
          <w:highlight w:val="white"/>
        </w:rPr>
        <w:t>Error.Check</w:t>
      </w:r>
      <w:r w:rsidRPr="00A07FA4">
        <w:rPr>
          <w:highlight w:val="white"/>
        </w:rPr>
        <w:t>(toSymbol.Value != null, toSymbol,</w:t>
      </w:r>
    </w:p>
    <w:p w14:paraId="431BAF75" w14:textId="77777777" w:rsidR="00A07FA4" w:rsidRPr="00A07FA4" w:rsidRDefault="00A07FA4" w:rsidP="00A07FA4">
      <w:pPr>
        <w:pStyle w:val="Code"/>
        <w:rPr>
          <w:highlight w:val="white"/>
        </w:rPr>
      </w:pPr>
      <w:r w:rsidRPr="00A07FA4">
        <w:rPr>
          <w:highlight w:val="white"/>
        </w:rPr>
        <w:t xml:space="preserve">                       Message.Non__constant_expression);</w:t>
      </w:r>
    </w:p>
    <w:p w14:paraId="1827000F" w14:textId="77777777" w:rsidR="00A07FA4" w:rsidRPr="00A07FA4" w:rsidRDefault="00A07FA4" w:rsidP="00A07FA4">
      <w:pPr>
        <w:pStyle w:val="Code"/>
        <w:rPr>
          <w:highlight w:val="white"/>
        </w:rPr>
      </w:pPr>
      <w:r w:rsidRPr="00A07FA4">
        <w:rPr>
          <w:highlight w:val="white"/>
        </w:rPr>
        <w:t xml:space="preserve">          codeList.Add(new MiddleCode(MiddleOperator.Initializer,</w:t>
      </w:r>
    </w:p>
    <w:p w14:paraId="2B3A1026" w14:textId="77777777" w:rsidR="00A07FA4" w:rsidRPr="00492109" w:rsidRDefault="00A07FA4" w:rsidP="00A07FA4">
      <w:pPr>
        <w:pStyle w:val="Code"/>
        <w:rPr>
          <w:highlight w:val="white"/>
          <w:lang w:val="fi-FI"/>
        </w:rPr>
      </w:pPr>
      <w:r w:rsidRPr="00A07FA4">
        <w:rPr>
          <w:highlight w:val="white"/>
        </w:rPr>
        <w:t xml:space="preserve">                                      </w:t>
      </w:r>
      <w:r w:rsidRPr="00492109">
        <w:rPr>
          <w:highlight w:val="white"/>
          <w:lang w:val="fi-FI"/>
        </w:rPr>
        <w:t>toSymbol.Type.Sort, toSymbol.Value));</w:t>
      </w:r>
    </w:p>
    <w:p w14:paraId="6D8A4D54" w14:textId="77777777" w:rsidR="00A07FA4" w:rsidRPr="00A07FA4" w:rsidRDefault="00A07FA4" w:rsidP="00A07FA4">
      <w:pPr>
        <w:pStyle w:val="Code"/>
        <w:rPr>
          <w:highlight w:val="white"/>
        </w:rPr>
      </w:pPr>
      <w:r w:rsidRPr="00492109">
        <w:rPr>
          <w:highlight w:val="white"/>
          <w:lang w:val="fi-FI"/>
        </w:rPr>
        <w:t xml:space="preserve">        </w:t>
      </w:r>
      <w:r w:rsidRPr="00A07FA4">
        <w:rPr>
          <w:highlight w:val="white"/>
        </w:rPr>
        <w:t>}</w:t>
      </w:r>
    </w:p>
    <w:p w14:paraId="6DC59350" w14:textId="77777777" w:rsidR="00A07FA4" w:rsidRPr="00A07FA4" w:rsidRDefault="00A07FA4" w:rsidP="00A07FA4">
      <w:pPr>
        <w:pStyle w:val="Code"/>
        <w:rPr>
          <w:highlight w:val="white"/>
        </w:rPr>
      </w:pPr>
      <w:r w:rsidRPr="00A07FA4">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4924B950" w14:textId="77777777" w:rsidR="00622C39" w:rsidRPr="00622C39" w:rsidRDefault="00622C39" w:rsidP="00622C39">
      <w:pPr>
        <w:pStyle w:val="Code"/>
        <w:rPr>
          <w:highlight w:val="white"/>
        </w:rPr>
      </w:pPr>
      <w:r w:rsidRPr="00622C39">
        <w:rPr>
          <w:highlight w:val="white"/>
        </w:rPr>
        <w:t xml:space="preserve">      else {</w:t>
      </w:r>
    </w:p>
    <w:p w14:paraId="20E5FB1F" w14:textId="77777777" w:rsidR="00622C39" w:rsidRPr="00622C39" w:rsidRDefault="00622C39" w:rsidP="00622C39">
      <w:pPr>
        <w:pStyle w:val="Code"/>
        <w:rPr>
          <w:highlight w:val="white"/>
        </w:rPr>
      </w:pPr>
      <w:r w:rsidRPr="00622C39">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75635BB0" w14:textId="77777777" w:rsidR="00622C39" w:rsidRPr="00622C39" w:rsidRDefault="00622C39" w:rsidP="00622C39">
      <w:pPr>
        <w:pStyle w:val="Code"/>
        <w:rPr>
          <w:highlight w:val="white"/>
        </w:rPr>
      </w:pPr>
      <w:r w:rsidRPr="00622C39">
        <w:rPr>
          <w:highlight w:val="white"/>
        </w:rPr>
        <w:t xml:space="preserve">        switch (toType.Sort) {</w:t>
      </w:r>
    </w:p>
    <w:p w14:paraId="7FC17249" w14:textId="77777777" w:rsidR="00622C39" w:rsidRPr="00622C39" w:rsidRDefault="00622C39" w:rsidP="00622C39">
      <w:pPr>
        <w:pStyle w:val="Code"/>
        <w:rPr>
          <w:highlight w:val="white"/>
        </w:rPr>
      </w:pPr>
      <w:r w:rsidRPr="00622C39">
        <w:rPr>
          <w:highlight w:val="white"/>
        </w:rPr>
        <w:t xml:space="preserve">          case Sort.Array: {</w:t>
      </w:r>
    </w:p>
    <w:p w14:paraId="3B4A4465" w14:textId="77777777" w:rsidR="00622C39" w:rsidRPr="00622C39" w:rsidRDefault="00622C39" w:rsidP="00622C39">
      <w:pPr>
        <w:pStyle w:val="Code"/>
        <w:rPr>
          <w:highlight w:val="white"/>
        </w:rPr>
      </w:pPr>
      <w:r w:rsidRPr="00622C39">
        <w:rPr>
          <w:highlight w:val="white"/>
        </w:rPr>
        <w:t xml:space="preserve">              fromList = ModifyInitializer.ModifyArray(toType, fromList);</w:t>
      </w:r>
    </w:p>
    <w:p w14:paraId="2B2EA37F" w14:textId="77777777" w:rsidR="00622C39" w:rsidRPr="00622C39" w:rsidRDefault="00622C39" w:rsidP="00622C39">
      <w:pPr>
        <w:pStyle w:val="Code"/>
        <w:rPr>
          <w:highlight w:val="white"/>
        </w:rPr>
      </w:pPr>
    </w:p>
    <w:p w14:paraId="3742F995" w14:textId="77777777" w:rsidR="00622C39" w:rsidRPr="00622C39" w:rsidRDefault="00622C39" w:rsidP="00622C39">
      <w:pPr>
        <w:pStyle w:val="Code"/>
        <w:rPr>
          <w:highlight w:val="white"/>
        </w:rPr>
      </w:pPr>
      <w:r w:rsidRPr="00622C39">
        <w:rPr>
          <w:highlight w:val="white"/>
        </w:rPr>
        <w:t xml:space="preserve">              if (toType.ArraySize == 0) {</w:t>
      </w:r>
    </w:p>
    <w:p w14:paraId="1F6D96AF" w14:textId="77777777" w:rsidR="00622C39" w:rsidRPr="00622C39" w:rsidRDefault="00622C39" w:rsidP="00622C39">
      <w:pPr>
        <w:pStyle w:val="Code"/>
        <w:rPr>
          <w:highlight w:val="white"/>
        </w:rPr>
      </w:pPr>
      <w:r w:rsidRPr="00622C39">
        <w:rPr>
          <w:highlight w:val="white"/>
        </w:rPr>
        <w:t xml:space="preserve">                toType.ArraySize = fromList.Count;</w:t>
      </w:r>
    </w:p>
    <w:p w14:paraId="4A3A6AFA" w14:textId="77777777" w:rsidR="00622C39" w:rsidRPr="00622C39" w:rsidRDefault="00622C39" w:rsidP="00622C39">
      <w:pPr>
        <w:pStyle w:val="Code"/>
        <w:rPr>
          <w:highlight w:val="white"/>
        </w:rPr>
      </w:pPr>
      <w:r w:rsidRPr="00622C39">
        <w:rPr>
          <w:highlight w:val="white"/>
        </w:rPr>
        <w:t xml:space="preserve">              }</w:t>
      </w:r>
    </w:p>
    <w:p w14:paraId="3E26C386" w14:textId="77777777" w:rsidR="00622C39" w:rsidRPr="00622C39" w:rsidRDefault="00622C39" w:rsidP="00622C39">
      <w:pPr>
        <w:pStyle w:val="Code"/>
        <w:rPr>
          <w:highlight w:val="white"/>
        </w:rPr>
      </w:pPr>
      <w:r w:rsidRPr="00622C39">
        <w:rPr>
          <w:highlight w:val="white"/>
        </w:rPr>
        <w:t xml:space="preserve">              else {</w:t>
      </w:r>
    </w:p>
    <w:p w14:paraId="7027C930" w14:textId="54BB4783" w:rsidR="00622C39" w:rsidRPr="00622C39" w:rsidRDefault="00622C39" w:rsidP="00622C39">
      <w:pPr>
        <w:pStyle w:val="Code"/>
        <w:rPr>
          <w:highlight w:val="white"/>
        </w:rPr>
      </w:pPr>
      <w:r w:rsidRPr="00622C39">
        <w:rPr>
          <w:highlight w:val="white"/>
        </w:rPr>
        <w:t xml:space="preserve">                </w:t>
      </w:r>
      <w:r w:rsidR="0056352A">
        <w:rPr>
          <w:highlight w:val="white"/>
        </w:rPr>
        <w:t>Error.Check</w:t>
      </w:r>
      <w:r w:rsidRPr="00622C39">
        <w:rPr>
          <w:highlight w:val="white"/>
        </w:rPr>
        <w:t>(fromList.Count &lt;= toType.ArraySize,</w:t>
      </w:r>
    </w:p>
    <w:p w14:paraId="415E2AA7" w14:textId="77777777" w:rsidR="00622C39" w:rsidRPr="00622C39" w:rsidRDefault="00622C39" w:rsidP="00622C39">
      <w:pPr>
        <w:pStyle w:val="Code"/>
        <w:rPr>
          <w:highlight w:val="white"/>
        </w:rPr>
      </w:pPr>
      <w:r w:rsidRPr="00622C39">
        <w:rPr>
          <w:highlight w:val="white"/>
        </w:rPr>
        <w:t xml:space="preserve">                             toType, Message.Too_many_initializers_in_array);</w:t>
      </w:r>
    </w:p>
    <w:p w14:paraId="54971804" w14:textId="77777777" w:rsidR="00622C39" w:rsidRPr="00622C39" w:rsidRDefault="00622C39" w:rsidP="00622C39">
      <w:pPr>
        <w:pStyle w:val="Code"/>
        <w:rPr>
          <w:highlight w:val="white"/>
        </w:rPr>
      </w:pPr>
      <w:r w:rsidRPr="00622C39">
        <w:rPr>
          <w:highlight w:val="white"/>
        </w:rPr>
        <w:t xml:space="preserve">              }</w:t>
      </w:r>
    </w:p>
    <w:p w14:paraId="78FDC6F0" w14:textId="790D77BF" w:rsidR="00517768" w:rsidRPr="00903DBA" w:rsidRDefault="00702DF4" w:rsidP="00702DF4">
      <w:pPr>
        <w:rPr>
          <w:highlight w:val="white"/>
        </w:rPr>
      </w:pPr>
      <w:r w:rsidRPr="00903DBA">
        <w:rPr>
          <w:highlight w:val="white"/>
        </w:rPr>
        <w:t xml:space="preserve">We iterate the array values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70CFF150" w14:textId="77777777" w:rsidR="00622C39" w:rsidRPr="00622C39" w:rsidRDefault="00622C39" w:rsidP="00622C39">
      <w:pPr>
        <w:pStyle w:val="Code"/>
        <w:rPr>
          <w:highlight w:val="white"/>
        </w:rPr>
      </w:pPr>
      <w:r w:rsidRPr="00622C39">
        <w:rPr>
          <w:highlight w:val="white"/>
        </w:rPr>
        <w:t xml:space="preserve">              foreach (object value in fromList) {</w:t>
      </w:r>
    </w:p>
    <w:p w14:paraId="74698ED5" w14:textId="77777777" w:rsidR="00622C39" w:rsidRPr="00622C39" w:rsidRDefault="00622C39" w:rsidP="00622C39">
      <w:pPr>
        <w:pStyle w:val="Code"/>
        <w:rPr>
          <w:highlight w:val="white"/>
        </w:rPr>
      </w:pPr>
      <w:r w:rsidRPr="00622C39">
        <w:rPr>
          <w:highlight w:val="white"/>
        </w:rPr>
        <w:t xml:space="preserve">                codeList.AddRange(GenerateStatic(toType.ArrayType, value));</w:t>
      </w:r>
    </w:p>
    <w:p w14:paraId="10997C7D" w14:textId="77777777" w:rsidR="00622C39" w:rsidRPr="00622C39" w:rsidRDefault="00622C39" w:rsidP="00622C39">
      <w:pPr>
        <w:pStyle w:val="Code"/>
        <w:rPr>
          <w:highlight w:val="white"/>
        </w:rPr>
      </w:pPr>
      <w:r w:rsidRPr="00622C39">
        <w:rPr>
          <w:highlight w:val="white"/>
        </w:rPr>
        <w:t xml:space="preserve">              }</w:t>
      </w:r>
    </w:p>
    <w:p w14:paraId="053C3194" w14:textId="4E4EE122"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00C247CC" w:rsidRPr="00903DBA">
        <w:rPr>
          <w:highlight w:val="white"/>
        </w:rPr>
        <w:t xml:space="preserve"> instruction adds a sequence of zero-bytes.</w:t>
      </w:r>
    </w:p>
    <w:p w14:paraId="1D0044FE" w14:textId="77777777" w:rsidR="00622C39" w:rsidRPr="00622C39" w:rsidRDefault="00622C39" w:rsidP="00622C39">
      <w:pPr>
        <w:pStyle w:val="Code"/>
        <w:rPr>
          <w:highlight w:val="white"/>
        </w:rPr>
      </w:pPr>
      <w:r w:rsidRPr="00622C39">
        <w:rPr>
          <w:highlight w:val="white"/>
        </w:rPr>
        <w:t xml:space="preserve">              int restSize = toType.Size() -</w:t>
      </w:r>
    </w:p>
    <w:p w14:paraId="2E6391E7" w14:textId="77777777" w:rsidR="00622C39" w:rsidRPr="00622C39" w:rsidRDefault="00622C39" w:rsidP="00622C39">
      <w:pPr>
        <w:pStyle w:val="Code"/>
        <w:rPr>
          <w:highlight w:val="white"/>
        </w:rPr>
      </w:pPr>
      <w:r w:rsidRPr="00622C39">
        <w:rPr>
          <w:highlight w:val="white"/>
        </w:rPr>
        <w:t xml:space="preserve">                             (fromList.Count * toType.ArrayType.Size());</w:t>
      </w:r>
    </w:p>
    <w:p w14:paraId="3CE1054A" w14:textId="77777777" w:rsidR="00622C39" w:rsidRPr="00622C39" w:rsidRDefault="00622C39" w:rsidP="00622C39">
      <w:pPr>
        <w:pStyle w:val="Code"/>
        <w:rPr>
          <w:highlight w:val="white"/>
        </w:rPr>
      </w:pPr>
      <w:r w:rsidRPr="00622C39">
        <w:rPr>
          <w:highlight w:val="white"/>
        </w:rPr>
        <w:t xml:space="preserve">              if (restSize &gt; 0) {</w:t>
      </w:r>
    </w:p>
    <w:p w14:paraId="1F94AE78" w14:textId="77777777" w:rsidR="00622C39" w:rsidRPr="00622C39" w:rsidRDefault="00622C39" w:rsidP="00622C39">
      <w:pPr>
        <w:pStyle w:val="Code"/>
        <w:rPr>
          <w:highlight w:val="white"/>
        </w:rPr>
      </w:pPr>
      <w:r w:rsidRPr="00622C39">
        <w:rPr>
          <w:highlight w:val="white"/>
        </w:rPr>
        <w:t xml:space="preserve">                codeList.Add(new MiddleCode(MiddleOperator.InitializerZero,</w:t>
      </w:r>
    </w:p>
    <w:p w14:paraId="25F5E91E" w14:textId="77777777" w:rsidR="00622C39" w:rsidRPr="00622C39" w:rsidRDefault="00622C39" w:rsidP="00622C39">
      <w:pPr>
        <w:pStyle w:val="Code"/>
        <w:rPr>
          <w:highlight w:val="white"/>
        </w:rPr>
      </w:pPr>
      <w:r w:rsidRPr="00622C39">
        <w:rPr>
          <w:highlight w:val="white"/>
        </w:rPr>
        <w:t xml:space="preserve">                                            restSize));</w:t>
      </w:r>
    </w:p>
    <w:p w14:paraId="65FCEE3A" w14:textId="77777777" w:rsidR="00622C39" w:rsidRPr="00622C39" w:rsidRDefault="00622C39" w:rsidP="00622C39">
      <w:pPr>
        <w:pStyle w:val="Code"/>
        <w:rPr>
          <w:highlight w:val="white"/>
        </w:rPr>
      </w:pPr>
      <w:r w:rsidRPr="00622C39">
        <w:rPr>
          <w:highlight w:val="white"/>
        </w:rPr>
        <w:t xml:space="preserve">              }</w:t>
      </w:r>
    </w:p>
    <w:p w14:paraId="334C081B" w14:textId="77777777" w:rsidR="00622C39" w:rsidRPr="00622C39" w:rsidRDefault="00622C39" w:rsidP="00622C39">
      <w:pPr>
        <w:pStyle w:val="Code"/>
        <w:rPr>
          <w:highlight w:val="white"/>
        </w:rPr>
      </w:pPr>
      <w:r w:rsidRPr="00622C39">
        <w:rPr>
          <w:highlight w:val="white"/>
        </w:rPr>
        <w:t xml:space="preserve">            }</w:t>
      </w:r>
    </w:p>
    <w:p w14:paraId="06DFAFE8" w14:textId="77777777" w:rsidR="00622C39" w:rsidRPr="00622C39" w:rsidRDefault="00622C39" w:rsidP="00622C39">
      <w:pPr>
        <w:pStyle w:val="Code"/>
        <w:rPr>
          <w:highlight w:val="white"/>
        </w:rPr>
      </w:pPr>
      <w:r w:rsidRPr="00622C39">
        <w:rPr>
          <w:highlight w:val="white"/>
        </w:rPr>
        <w:t xml:space="preserve">            break;</w:t>
      </w:r>
    </w:p>
    <w:p w14:paraId="0E69DFFE" w14:textId="7E5DCE76" w:rsidR="00517768" w:rsidRPr="00903DBA" w:rsidRDefault="00C247CC" w:rsidP="005E3D58">
      <w:pPr>
        <w:rPr>
          <w:highlight w:val="white"/>
        </w:rPr>
      </w:pPr>
      <w:r w:rsidRPr="00903DBA">
        <w:rPr>
          <w:highlight w:val="white"/>
        </w:rPr>
        <w:lastRenderedPageBreak/>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6AA7EEB4" w14:textId="77777777" w:rsidR="009904CE" w:rsidRPr="009904CE" w:rsidRDefault="009904CE" w:rsidP="009904CE">
      <w:pPr>
        <w:pStyle w:val="Code"/>
        <w:rPr>
          <w:highlight w:val="white"/>
        </w:rPr>
      </w:pPr>
      <w:r w:rsidRPr="009904CE">
        <w:rPr>
          <w:highlight w:val="white"/>
        </w:rPr>
        <w:t xml:space="preserve">          case Sort.Struct: {</w:t>
      </w:r>
    </w:p>
    <w:p w14:paraId="477D7211" w14:textId="77777777" w:rsidR="009904CE" w:rsidRPr="009904CE" w:rsidRDefault="009904CE" w:rsidP="009904CE">
      <w:pPr>
        <w:pStyle w:val="Code"/>
        <w:rPr>
          <w:highlight w:val="white"/>
        </w:rPr>
      </w:pPr>
      <w:r w:rsidRPr="009904CE">
        <w:rPr>
          <w:highlight w:val="white"/>
        </w:rPr>
        <w:t xml:space="preserve">            List&lt;Symbol&gt; memberList = toType.MemberList; </w:t>
      </w:r>
    </w:p>
    <w:p w14:paraId="328DC7A0" w14:textId="0E39BDC3" w:rsidR="009904CE" w:rsidRPr="009904CE" w:rsidRDefault="009904CE" w:rsidP="009904CE">
      <w:pPr>
        <w:pStyle w:val="Code"/>
        <w:rPr>
          <w:highlight w:val="white"/>
        </w:rPr>
      </w:pPr>
      <w:r w:rsidRPr="009904CE">
        <w:rPr>
          <w:highlight w:val="white"/>
        </w:rPr>
        <w:t xml:space="preserve">              </w:t>
      </w:r>
      <w:r w:rsidR="0056352A">
        <w:rPr>
          <w:highlight w:val="white"/>
        </w:rPr>
        <w:t>Error.Check</w:t>
      </w:r>
      <w:r w:rsidRPr="009904CE">
        <w:rPr>
          <w:highlight w:val="white"/>
        </w:rPr>
        <w:t>(fromList.Count &lt;= memberList.Count, toType,</w:t>
      </w:r>
    </w:p>
    <w:p w14:paraId="0430099D" w14:textId="77777777" w:rsidR="009904CE" w:rsidRPr="009904CE" w:rsidRDefault="009904CE" w:rsidP="009904CE">
      <w:pPr>
        <w:pStyle w:val="Code"/>
        <w:rPr>
          <w:highlight w:val="white"/>
        </w:rPr>
      </w:pPr>
      <w:r w:rsidRPr="009904CE">
        <w:rPr>
          <w:highlight w:val="white"/>
        </w:rPr>
        <w:t xml:space="preserve">                           Message.Too_many_initializers_in_struct);</w:t>
      </w:r>
    </w:p>
    <w:p w14:paraId="2AAE6CBF" w14:textId="3A9E3158"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D4318D">
        <w:rPr>
          <w:rStyle w:val="KeyWord0"/>
          <w:highlight w:val="white"/>
        </w:rPr>
        <w:t>&lt;k&gt;</w:t>
      </w:r>
      <w:r w:rsidR="00D4318D" w:rsidRPr="00903DBA">
        <w:rPr>
          <w:rStyle w:val="KeyWord0"/>
          <w:highlight w:val="white"/>
        </w:rPr>
        <w:t>GenerateStatic</w:t>
      </w:r>
      <w:r w:rsidR="00D4318D">
        <w:rPr>
          <w:rStyle w:val="KeyWord0"/>
          <w:highlight w:val="white"/>
        </w:rPr>
        <w:t>&lt;/k&gt;</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w:t>
      </w:r>
      <w:proofErr w:type="gramStart"/>
      <w:r w:rsidR="00BA6140" w:rsidRPr="00903DBA">
        <w:rPr>
          <w:highlight w:val="white"/>
        </w:rPr>
        <w:t>in order to</w:t>
      </w:r>
      <w:proofErr w:type="gramEnd"/>
      <w:r w:rsidR="00BA6140" w:rsidRPr="00903DBA">
        <w:rPr>
          <w:highlight w:val="white"/>
        </w:rPr>
        <w:t xml:space="preserve"> add zero</w:t>
      </w:r>
      <w:r w:rsidR="00FE2F4F" w:rsidRPr="00903DBA">
        <w:rPr>
          <w:highlight w:val="white"/>
        </w:rPr>
        <w:t>-bytes if the list does not cover the struct or union.</w:t>
      </w:r>
    </w:p>
    <w:p w14:paraId="4FCF45DE" w14:textId="77777777" w:rsidR="006B220E" w:rsidRPr="006B220E" w:rsidRDefault="006B220E" w:rsidP="006B220E">
      <w:pPr>
        <w:pStyle w:val="Code"/>
        <w:rPr>
          <w:highlight w:val="white"/>
        </w:rPr>
      </w:pPr>
      <w:r w:rsidRPr="006B220E">
        <w:rPr>
          <w:highlight w:val="white"/>
        </w:rPr>
        <w:t xml:space="preserve">              for (int index = 0; index &lt; fromList.Count; ++index) {</w:t>
      </w:r>
    </w:p>
    <w:p w14:paraId="5DB8321C" w14:textId="77777777" w:rsidR="006B220E" w:rsidRPr="006B220E" w:rsidRDefault="006B220E" w:rsidP="006B220E">
      <w:pPr>
        <w:pStyle w:val="Code"/>
        <w:rPr>
          <w:highlight w:val="white"/>
        </w:rPr>
      </w:pPr>
      <w:r w:rsidRPr="006B220E">
        <w:rPr>
          <w:highlight w:val="white"/>
        </w:rPr>
        <w:t xml:space="preserve">                Symbol memberSymbol = memberList[index];</w:t>
      </w:r>
    </w:p>
    <w:p w14:paraId="7E673B8D" w14:textId="77777777" w:rsidR="006B220E" w:rsidRPr="006B220E" w:rsidRDefault="006B220E" w:rsidP="006B220E">
      <w:pPr>
        <w:pStyle w:val="Code"/>
        <w:rPr>
          <w:highlight w:val="white"/>
        </w:rPr>
      </w:pPr>
      <w:r w:rsidRPr="006B220E">
        <w:rPr>
          <w:highlight w:val="white"/>
        </w:rPr>
        <w:t xml:space="preserve">                Symbol subSymbol = new Symbol(memberList[index].Type); </w:t>
      </w:r>
    </w:p>
    <w:p w14:paraId="59649931"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0355C824" w14:textId="77777777" w:rsidR="006B220E" w:rsidRPr="006B220E" w:rsidRDefault="006B220E" w:rsidP="006B220E">
      <w:pPr>
        <w:pStyle w:val="Code"/>
        <w:rPr>
          <w:highlight w:val="white"/>
        </w:rPr>
      </w:pPr>
      <w:r w:rsidRPr="006B220E">
        <w:rPr>
          <w:highlight w:val="white"/>
        </w:rPr>
        <w:t xml:space="preserve">                subSymbol.Offset = toSymbol.Offset + memberSymbol.Offset;</w:t>
      </w:r>
    </w:p>
    <w:p w14:paraId="0CEBD0AB" w14:textId="77777777" w:rsidR="006B220E" w:rsidRPr="006B220E" w:rsidRDefault="006B220E" w:rsidP="006B220E">
      <w:pPr>
        <w:pStyle w:val="Code"/>
        <w:rPr>
          <w:highlight w:val="white"/>
        </w:rPr>
      </w:pPr>
      <w:r w:rsidRPr="006B220E">
        <w:rPr>
          <w:highlight w:val="white"/>
        </w:rPr>
        <w:t xml:space="preserve">                codeList.AddRange(GenerateAuto(subSymbol, fromList[index],</w:t>
      </w:r>
    </w:p>
    <w:p w14:paraId="4DB0DD74" w14:textId="77777777" w:rsidR="006B220E" w:rsidRPr="006B220E" w:rsidRDefault="006B220E" w:rsidP="006B220E">
      <w:pPr>
        <w:pStyle w:val="Code"/>
        <w:rPr>
          <w:highlight w:val="white"/>
        </w:rPr>
      </w:pPr>
      <w:r w:rsidRPr="006B220E">
        <w:rPr>
          <w:highlight w:val="white"/>
        </w:rPr>
        <w:t xml:space="preserve">                                               extraOffset));</w:t>
      </w:r>
    </w:p>
    <w:p w14:paraId="152C80DD" w14:textId="77777777" w:rsidR="006B220E" w:rsidRPr="006B220E" w:rsidRDefault="006B220E" w:rsidP="006B220E">
      <w:pPr>
        <w:pStyle w:val="Code"/>
        <w:rPr>
          <w:highlight w:val="white"/>
        </w:rPr>
      </w:pPr>
      <w:r w:rsidRPr="006B220E">
        <w:rPr>
          <w:highlight w:val="white"/>
        </w:rPr>
        <w:t xml:space="preserve">                extraOffset += memberSymbol.Type.Size();</w:t>
      </w:r>
    </w:p>
    <w:p w14:paraId="675849F7" w14:textId="77777777" w:rsidR="006B220E" w:rsidRPr="006B220E" w:rsidRDefault="006B220E" w:rsidP="006B220E">
      <w:pPr>
        <w:pStyle w:val="Code"/>
        <w:rPr>
          <w:highlight w:val="white"/>
        </w:rPr>
      </w:pPr>
      <w:r w:rsidRPr="006B220E">
        <w:rPr>
          <w:highlight w:val="white"/>
        </w:rPr>
        <w:t xml:space="preserve">              }</w:t>
      </w:r>
    </w:p>
    <w:p w14:paraId="411A84F6" w14:textId="77777777" w:rsidR="006B220E" w:rsidRPr="006B220E" w:rsidRDefault="006B220E" w:rsidP="006B220E">
      <w:pPr>
        <w:pStyle w:val="Code"/>
        <w:rPr>
          <w:highlight w:val="white"/>
        </w:rPr>
      </w:pPr>
      <w:r w:rsidRPr="006B220E">
        <w:rPr>
          <w:highlight w:val="white"/>
        </w:rPr>
        <w:t xml:space="preserve">            }</w:t>
      </w:r>
    </w:p>
    <w:p w14:paraId="316BB15A" w14:textId="77777777" w:rsidR="006B220E" w:rsidRPr="006B220E" w:rsidRDefault="006B220E" w:rsidP="006B220E">
      <w:pPr>
        <w:pStyle w:val="Code"/>
        <w:rPr>
          <w:highlight w:val="white"/>
        </w:rPr>
      </w:pPr>
      <w:r w:rsidRPr="006B220E">
        <w:rPr>
          <w:highlight w:val="white"/>
        </w:rPr>
        <w:t xml:space="preserve">            break;</w:t>
      </w:r>
    </w:p>
    <w:p w14:paraId="0B7F9753" w14:textId="4ECE239C" w:rsidR="006B220E" w:rsidRPr="006B220E" w:rsidRDefault="00F65A4E" w:rsidP="00F65A4E">
      <w:pPr>
        <w:rPr>
          <w:highlight w:val="white"/>
        </w:rPr>
      </w:pPr>
      <w:r>
        <w:rPr>
          <w:highlight w:val="white"/>
        </w:rPr>
        <w:t xml:space="preserve">In case of a union, we make sure that the list holds exact one expression and initialize the </w:t>
      </w:r>
      <w:r w:rsidR="00B56383">
        <w:rPr>
          <w:highlight w:val="white"/>
        </w:rPr>
        <w:t xml:space="preserve">first member of the </w:t>
      </w:r>
      <w:r>
        <w:rPr>
          <w:highlight w:val="white"/>
        </w:rPr>
        <w:t>union with it.</w:t>
      </w:r>
    </w:p>
    <w:p w14:paraId="38DD0586" w14:textId="77777777" w:rsidR="006B220E" w:rsidRPr="006B220E" w:rsidRDefault="006B220E" w:rsidP="006B220E">
      <w:pPr>
        <w:pStyle w:val="Code"/>
        <w:rPr>
          <w:highlight w:val="white"/>
        </w:rPr>
      </w:pPr>
      <w:r w:rsidRPr="006B220E">
        <w:rPr>
          <w:highlight w:val="white"/>
        </w:rPr>
        <w:t xml:space="preserve">          case Sort.Union: {</w:t>
      </w:r>
    </w:p>
    <w:p w14:paraId="1229AC44" w14:textId="77777777" w:rsidR="006B220E" w:rsidRPr="006B220E" w:rsidRDefault="006B220E" w:rsidP="006B220E">
      <w:pPr>
        <w:pStyle w:val="Code"/>
        <w:rPr>
          <w:highlight w:val="white"/>
        </w:rPr>
      </w:pPr>
      <w:r w:rsidRPr="006B220E">
        <w:rPr>
          <w:highlight w:val="white"/>
        </w:rPr>
        <w:t xml:space="preserve">              List&lt;Symbol&gt; memberList = toType.MemberList;</w:t>
      </w:r>
    </w:p>
    <w:p w14:paraId="63C26439" w14:textId="0239EA97" w:rsidR="006B220E" w:rsidRPr="006B220E" w:rsidRDefault="006B220E" w:rsidP="006B220E">
      <w:pPr>
        <w:pStyle w:val="Code"/>
        <w:rPr>
          <w:highlight w:val="white"/>
        </w:rPr>
      </w:pPr>
      <w:r w:rsidRPr="006B220E">
        <w:rPr>
          <w:highlight w:val="white"/>
        </w:rPr>
        <w:t xml:space="preserve">              </w:t>
      </w:r>
      <w:r w:rsidR="0056352A">
        <w:rPr>
          <w:highlight w:val="white"/>
        </w:rPr>
        <w:t>Error.Check</w:t>
      </w:r>
      <w:r w:rsidRPr="006B220E">
        <w:rPr>
          <w:highlight w:val="white"/>
        </w:rPr>
        <w:t>(fromList.Count == 1, toType,</w:t>
      </w:r>
    </w:p>
    <w:p w14:paraId="338BCF66" w14:textId="6857FB01" w:rsidR="006B220E" w:rsidRPr="006B220E" w:rsidRDefault="006B220E" w:rsidP="006B220E">
      <w:pPr>
        <w:pStyle w:val="Code"/>
        <w:rPr>
          <w:highlight w:val="white"/>
        </w:rPr>
      </w:pPr>
      <w:r w:rsidRPr="006B220E">
        <w:rPr>
          <w:highlight w:val="white"/>
        </w:rPr>
        <w:t xml:space="preserve">                           Message.</w:t>
      </w:r>
      <w:r w:rsidR="004203E0">
        <w:rPr>
          <w:highlight w:val="white"/>
        </w:rPr>
        <w:t>Only_one_initializer_allowed_in_unions</w:t>
      </w:r>
      <w:r w:rsidRPr="006B220E">
        <w:rPr>
          <w:highlight w:val="white"/>
        </w:rPr>
        <w:t>);</w:t>
      </w:r>
    </w:p>
    <w:p w14:paraId="15A05D17" w14:textId="77777777" w:rsidR="006B220E" w:rsidRPr="006B220E" w:rsidRDefault="006B220E" w:rsidP="006B220E">
      <w:pPr>
        <w:pStyle w:val="Code"/>
        <w:rPr>
          <w:highlight w:val="white"/>
        </w:rPr>
      </w:pPr>
      <w:r w:rsidRPr="006B220E">
        <w:rPr>
          <w:highlight w:val="white"/>
        </w:rPr>
        <w:t xml:space="preserve">              Symbol memberSymbol = memberList[0];</w:t>
      </w:r>
    </w:p>
    <w:p w14:paraId="441FF773" w14:textId="77777777" w:rsidR="006B220E" w:rsidRPr="006B220E" w:rsidRDefault="006B220E" w:rsidP="006B220E">
      <w:pPr>
        <w:pStyle w:val="Code"/>
        <w:rPr>
          <w:highlight w:val="white"/>
        </w:rPr>
      </w:pPr>
      <w:r w:rsidRPr="006B220E">
        <w:rPr>
          <w:highlight w:val="white"/>
        </w:rPr>
        <w:t xml:space="preserve">              Symbol subSymbol = new Symbol(memberSymbol.Type); </w:t>
      </w:r>
    </w:p>
    <w:p w14:paraId="1964C42E" w14:textId="77777777" w:rsidR="006B220E" w:rsidRPr="006B220E" w:rsidRDefault="006B220E" w:rsidP="006B220E">
      <w:pPr>
        <w:pStyle w:val="Code"/>
        <w:rPr>
          <w:highlight w:val="white"/>
        </w:rPr>
      </w:pPr>
      <w:r w:rsidRPr="006B220E">
        <w:rPr>
          <w:highlight w:val="white"/>
        </w:rPr>
        <w:t xml:space="preserve">              subSymbol.Name = toSymbol.Name + "." + memberSymbol.Name;</w:t>
      </w:r>
    </w:p>
    <w:p w14:paraId="49C6E48A" w14:textId="77777777" w:rsidR="006B220E" w:rsidRPr="006B220E" w:rsidRDefault="006B220E" w:rsidP="006B220E">
      <w:pPr>
        <w:pStyle w:val="Code"/>
        <w:rPr>
          <w:highlight w:val="white"/>
        </w:rPr>
      </w:pPr>
      <w:r w:rsidRPr="006B220E">
        <w:rPr>
          <w:highlight w:val="white"/>
        </w:rPr>
        <w:t xml:space="preserve">              subSymbol.Offset = toSymbol.Offset;</w:t>
      </w:r>
    </w:p>
    <w:p w14:paraId="6E3A5513" w14:textId="77777777" w:rsidR="006B220E" w:rsidRPr="006B220E" w:rsidRDefault="006B220E" w:rsidP="006B220E">
      <w:pPr>
        <w:pStyle w:val="Code"/>
        <w:rPr>
          <w:highlight w:val="white"/>
        </w:rPr>
      </w:pPr>
      <w:r w:rsidRPr="006B220E">
        <w:rPr>
          <w:highlight w:val="white"/>
        </w:rPr>
        <w:t xml:space="preserve">              codeList.AddRange(GenerateAuto(subSymbol, fromList[0],</w:t>
      </w:r>
    </w:p>
    <w:p w14:paraId="4EDEBD07" w14:textId="77777777" w:rsidR="006B220E" w:rsidRPr="006B220E" w:rsidRDefault="006B220E" w:rsidP="006B220E">
      <w:pPr>
        <w:pStyle w:val="Code"/>
        <w:rPr>
          <w:highlight w:val="white"/>
        </w:rPr>
      </w:pPr>
      <w:r w:rsidRPr="006B220E">
        <w:rPr>
          <w:highlight w:val="white"/>
        </w:rPr>
        <w:t xml:space="preserve">                                             extraOffset));</w:t>
      </w:r>
    </w:p>
    <w:p w14:paraId="52068A96" w14:textId="77777777" w:rsidR="006B220E" w:rsidRPr="006B220E" w:rsidRDefault="006B220E" w:rsidP="006B220E">
      <w:pPr>
        <w:pStyle w:val="Code"/>
        <w:rPr>
          <w:highlight w:val="white"/>
        </w:rPr>
      </w:pPr>
      <w:r w:rsidRPr="006B220E">
        <w:rPr>
          <w:highlight w:val="white"/>
        </w:rPr>
        <w:t xml:space="preserve">            }</w:t>
      </w:r>
    </w:p>
    <w:p w14:paraId="5FFF7C8C" w14:textId="77777777" w:rsidR="006B220E" w:rsidRPr="006B220E" w:rsidRDefault="006B220E" w:rsidP="006B220E">
      <w:pPr>
        <w:pStyle w:val="Code"/>
        <w:rPr>
          <w:highlight w:val="white"/>
        </w:rPr>
      </w:pPr>
      <w:r w:rsidRPr="006B220E">
        <w:rPr>
          <w:highlight w:val="white"/>
        </w:rPr>
        <w:t xml:space="preserve">            break;</w:t>
      </w:r>
    </w:p>
    <w:p w14:paraId="78714BC7" w14:textId="77777777" w:rsidR="0084095B" w:rsidRPr="006B220E" w:rsidRDefault="0084095B" w:rsidP="0084095B">
      <w:pPr>
        <w:rPr>
          <w:highlight w:val="white"/>
        </w:rPr>
      </w:pPr>
      <w:r>
        <w:rPr>
          <w:highlight w:val="white"/>
        </w:rPr>
        <w:t>If the type is not an array, struct, or union, we report an error since it is not allowed to initialize values of any other type with a list.</w:t>
      </w:r>
    </w:p>
    <w:p w14:paraId="03048B8B" w14:textId="77777777" w:rsidR="006B220E" w:rsidRPr="006B220E" w:rsidRDefault="006B220E" w:rsidP="006B220E">
      <w:pPr>
        <w:pStyle w:val="Code"/>
        <w:rPr>
          <w:highlight w:val="white"/>
        </w:rPr>
      </w:pPr>
      <w:r w:rsidRPr="006B220E">
        <w:rPr>
          <w:highlight w:val="white"/>
        </w:rPr>
        <w:t xml:space="preserve">          default:</w:t>
      </w:r>
    </w:p>
    <w:p w14:paraId="6069F417" w14:textId="06A40976" w:rsidR="006B220E" w:rsidRPr="006B220E" w:rsidRDefault="006B220E" w:rsidP="006B220E">
      <w:pPr>
        <w:pStyle w:val="Code"/>
        <w:rPr>
          <w:highlight w:val="white"/>
        </w:rPr>
      </w:pPr>
      <w:r w:rsidRPr="006B220E">
        <w:rPr>
          <w:highlight w:val="white"/>
        </w:rPr>
        <w:t xml:space="preserve">            </w:t>
      </w:r>
      <w:r w:rsidR="0056352A">
        <w:rPr>
          <w:highlight w:val="white"/>
        </w:rPr>
        <w:t>Error.</w:t>
      </w:r>
      <w:r w:rsidR="00F646CC">
        <w:rPr>
          <w:highlight w:val="white"/>
        </w:rPr>
        <w:t>Report</w:t>
      </w:r>
      <w:r w:rsidRPr="006B220E">
        <w:rPr>
          <w:highlight w:val="white"/>
        </w:rPr>
        <w:t>(toType, Message.</w:t>
      </w:r>
    </w:p>
    <w:p w14:paraId="5BC5F0B8" w14:textId="77777777" w:rsidR="006B220E" w:rsidRPr="006B220E" w:rsidRDefault="006B220E" w:rsidP="006B220E">
      <w:pPr>
        <w:pStyle w:val="Code"/>
        <w:rPr>
          <w:highlight w:val="white"/>
        </w:rPr>
      </w:pPr>
      <w:r w:rsidRPr="006B220E">
        <w:rPr>
          <w:highlight w:val="white"/>
        </w:rPr>
        <w:t xml:space="preserve">                Only_array_struct_or_union_can_be_initialized_by_a_list);</w:t>
      </w:r>
    </w:p>
    <w:p w14:paraId="53B0B5EF" w14:textId="77777777" w:rsidR="006B220E" w:rsidRPr="006B220E" w:rsidRDefault="006B220E" w:rsidP="006B220E">
      <w:pPr>
        <w:pStyle w:val="Code"/>
        <w:rPr>
          <w:highlight w:val="white"/>
        </w:rPr>
      </w:pPr>
      <w:r w:rsidRPr="006B220E">
        <w:rPr>
          <w:highlight w:val="white"/>
        </w:rPr>
        <w:t xml:space="preserve">            break;</w:t>
      </w:r>
    </w:p>
    <w:p w14:paraId="3D406BAA" w14:textId="77777777" w:rsidR="006B220E" w:rsidRPr="006B220E" w:rsidRDefault="006B220E" w:rsidP="006B220E">
      <w:pPr>
        <w:pStyle w:val="Code"/>
        <w:rPr>
          <w:highlight w:val="white"/>
        </w:rPr>
      </w:pPr>
      <w:r w:rsidRPr="006B220E">
        <w:rPr>
          <w:highlight w:val="white"/>
        </w:rPr>
        <w:t xml:space="preserve">        }</w:t>
      </w:r>
    </w:p>
    <w:p w14:paraId="6B6F2A6D" w14:textId="77777777" w:rsidR="006B220E" w:rsidRPr="006B220E" w:rsidRDefault="006B220E" w:rsidP="006B220E">
      <w:pPr>
        <w:pStyle w:val="Code"/>
        <w:rPr>
          <w:highlight w:val="white"/>
        </w:rPr>
      </w:pPr>
      <w:r w:rsidRPr="006B220E">
        <w:rPr>
          <w:highlight w:val="white"/>
        </w:rPr>
        <w:t xml:space="preserve">      }</w:t>
      </w:r>
    </w:p>
    <w:p w14:paraId="22BB975A" w14:textId="77777777" w:rsidR="006B220E" w:rsidRPr="006B220E" w:rsidRDefault="006B220E" w:rsidP="006B220E">
      <w:pPr>
        <w:pStyle w:val="Code"/>
        <w:rPr>
          <w:highlight w:val="white"/>
        </w:rPr>
      </w:pPr>
    </w:p>
    <w:p w14:paraId="11AA2600" w14:textId="77777777" w:rsidR="006B220E" w:rsidRPr="006B220E" w:rsidRDefault="006B220E" w:rsidP="006B220E">
      <w:pPr>
        <w:pStyle w:val="Code"/>
        <w:rPr>
          <w:highlight w:val="white"/>
        </w:rPr>
      </w:pPr>
      <w:r w:rsidRPr="006B220E">
        <w:rPr>
          <w:highlight w:val="white"/>
        </w:rPr>
        <w:t xml:space="preserve">      return codeList;</w:t>
      </w:r>
    </w:p>
    <w:p w14:paraId="47807A5B" w14:textId="77777777" w:rsidR="006B220E" w:rsidRPr="006B220E" w:rsidRDefault="006B220E" w:rsidP="006B220E">
      <w:pPr>
        <w:pStyle w:val="Code"/>
        <w:rPr>
          <w:highlight w:val="white"/>
        </w:rPr>
      </w:pPr>
      <w:r w:rsidRPr="006B220E">
        <w:rPr>
          <w:highlight w:val="white"/>
        </w:rPr>
        <w:t xml:space="preserve">    }</w:t>
      </w:r>
    </w:p>
    <w:p w14:paraId="26E2E348" w14:textId="77777777" w:rsidR="006B220E" w:rsidRPr="006B220E" w:rsidRDefault="006B220E" w:rsidP="006B220E">
      <w:pPr>
        <w:pStyle w:val="Code"/>
        <w:rPr>
          <w:highlight w:val="white"/>
        </w:rPr>
      </w:pPr>
      <w:r w:rsidRPr="006B220E">
        <w:rPr>
          <w:highlight w:val="white"/>
        </w:rPr>
        <w:t xml:space="preserve">  }</w:t>
      </w:r>
    </w:p>
    <w:p w14:paraId="67E0E84B" w14:textId="6935FC0C" w:rsidR="00517768" w:rsidRPr="006B220E" w:rsidRDefault="006B220E" w:rsidP="006B220E">
      <w:pPr>
        <w:pStyle w:val="Code"/>
        <w:rPr>
          <w:highlight w:val="white"/>
        </w:rPr>
      </w:pPr>
      <w:r w:rsidRPr="006B220E">
        <w:rPr>
          <w:highlight w:val="white"/>
        </w:rPr>
        <w:t>}</w:t>
      </w:r>
    </w:p>
    <w:p w14:paraId="230060CE" w14:textId="5FA66A65" w:rsidR="00607A44" w:rsidRPr="00903DBA" w:rsidRDefault="007C36C7" w:rsidP="0060539D">
      <w:pPr>
        <w:pStyle w:val="Heading3"/>
        <w:rPr>
          <w:highlight w:val="white"/>
        </w:rPr>
      </w:pPr>
      <w:bookmarkStart w:id="511" w:name="_Toc93320562"/>
      <w:r>
        <w:rPr>
          <w:rStyle w:val="KeyWord0"/>
          <w:b/>
          <w:bCs/>
          <w:highlight w:val="white"/>
        </w:rPr>
        <w:lastRenderedPageBreak/>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bookmarkEnd w:id="511"/>
      <w:r>
        <w:rPr>
          <w:rStyle w:val="KeyWord0"/>
          <w:b/>
          <w:bCs/>
          <w:highlight w:val="white"/>
        </w:rPr>
        <w:t>&lt;/h3&gt;</w:t>
      </w:r>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0C1049E"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17C9B4B8"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lastRenderedPageBreak/>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0C536FC6" w:rsidR="00AD7B52" w:rsidRPr="00903DBA" w:rsidRDefault="00CC1DF4" w:rsidP="0060539D">
      <w:pPr>
        <w:pStyle w:val="Heading1"/>
      </w:pPr>
      <w:r>
        <w:lastRenderedPageBreak/>
        <w:t>&lt;h1&gt;</w:t>
      </w:r>
      <w:bookmarkStart w:id="512" w:name="_Ref54016586"/>
      <w:bookmarkStart w:id="513" w:name="_Ref54016644"/>
      <w:bookmarkStart w:id="514" w:name="_Toc93320563"/>
      <w:r w:rsidRPr="00903DBA">
        <w:t>Middle Code Optimization</w:t>
      </w:r>
      <w:bookmarkEnd w:id="512"/>
      <w:bookmarkEnd w:id="513"/>
      <w:bookmarkEnd w:id="514"/>
      <w:r>
        <w:t>&lt;/h1&gt;</w:t>
      </w:r>
      <w:bookmarkEnd w:id="299"/>
    </w:p>
    <w:p w14:paraId="56CD6ACF" w14:textId="1446D185"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w:t>
      </w:r>
      <w:r w:rsidR="00E6130D">
        <w:t>it</w:t>
      </w:r>
      <w:r w:rsidR="003801E7" w:rsidRPr="00903DBA">
        <w:t xml:space="preserve"> may be ineffective. Some parts may </w:t>
      </w:r>
      <w:r w:rsidR="000D1964">
        <w:t xml:space="preserve">have </w:t>
      </w:r>
      <w:r w:rsidR="003801E7" w:rsidRPr="00903DBA">
        <w:t>be</w:t>
      </w:r>
      <w:r w:rsidR="000D1964">
        <w:t>en</w:t>
      </w:r>
      <w:r w:rsidR="003801E7" w:rsidRPr="00903DBA">
        <w:t xml:space="preserv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DE1F4E">
        <w:t xml:space="preserve"> and middle code generator</w:t>
      </w:r>
      <w:r w:rsidR="003801E7" w:rsidRPr="00903DBA">
        <w:t>.</w:t>
      </w:r>
      <w:r w:rsidR="00714B9B" w:rsidRPr="00903DBA">
        <w:t xml:space="preserve"> </w:t>
      </w:r>
      <w:r w:rsidR="00E444D6" w:rsidRPr="00903DBA">
        <w:t xml:space="preserve">Since </w:t>
      </w:r>
      <w:r w:rsidR="004A0346">
        <w:t>one</w:t>
      </w:r>
      <w:r w:rsidR="00237ECB" w:rsidRPr="00903DBA">
        <w:t xml:space="preserve"> optimization</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5234AE">
        <w:t xml:space="preserve">the optimizations </w:t>
      </w:r>
      <w:r w:rsidR="00BA6525" w:rsidRPr="00903DBA">
        <w:t>until we do not detect any more opportunit</w:t>
      </w:r>
      <w:r w:rsidR="00A735C6">
        <w:t>ies</w:t>
      </w:r>
      <w:r w:rsidR="00BA6525" w:rsidRPr="00903DBA">
        <w:t>.</w:t>
      </w:r>
    </w:p>
    <w:p w14:paraId="21875F05" w14:textId="638C312C" w:rsidR="00B36BC0" w:rsidRPr="0045007B" w:rsidRDefault="000274D4" w:rsidP="001D1BEE">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19812220" w:rsidR="00F303A6" w:rsidRPr="00903DBA" w:rsidRDefault="00CC3DD4" w:rsidP="00792C4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D4318D">
        <w:rPr>
          <w:rStyle w:val="KeyWord0"/>
          <w:highlight w:val="white"/>
        </w:rPr>
        <w:t>&lt;k&gt;</w:t>
      </w:r>
      <w:r w:rsidR="00D4318D" w:rsidRPr="00903DBA">
        <w:rPr>
          <w:rStyle w:val="KeyWord0"/>
          <w:highlight w:val="white"/>
        </w:rPr>
        <w:t>m_middleCodeList</w:t>
      </w:r>
      <w:r w:rsidR="00D4318D">
        <w:rPr>
          <w:rStyle w:val="KeyWord0"/>
          <w:highlight w:val="white"/>
        </w:rPr>
        <w:t>&lt;/k&gt;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492109" w:rsidRDefault="00F303A6" w:rsidP="00F303A6">
      <w:pPr>
        <w:pStyle w:val="Code"/>
        <w:rPr>
          <w:highlight w:val="white"/>
          <w:lang w:val="nb-NO"/>
        </w:rPr>
      </w:pPr>
      <w:r w:rsidRPr="00903DBA">
        <w:rPr>
          <w:highlight w:val="white"/>
        </w:rPr>
        <w:t xml:space="preserve">    </w:t>
      </w:r>
      <w:r w:rsidRPr="00492109">
        <w:rPr>
          <w:highlight w:val="white"/>
          <w:lang w:val="nb-NO"/>
        </w:rPr>
        <w:t>private bool m_update;</w:t>
      </w:r>
    </w:p>
    <w:p w14:paraId="1709D114" w14:textId="77777777" w:rsidR="00F303A6" w:rsidRPr="00492109" w:rsidRDefault="00F303A6" w:rsidP="00F303A6">
      <w:pPr>
        <w:pStyle w:val="Code"/>
        <w:rPr>
          <w:highlight w:val="white"/>
          <w:lang w:val="nb-NO"/>
        </w:rPr>
      </w:pPr>
      <w:r w:rsidRPr="00492109">
        <w:rPr>
          <w:highlight w:val="white"/>
          <w:lang w:val="nb-NO"/>
        </w:rPr>
        <w:t xml:space="preserve">    private List&lt;MiddleCode&gt; m_middleCodeList;</w:t>
      </w:r>
    </w:p>
    <w:p w14:paraId="6EA6B0EF" w14:textId="77777777" w:rsidR="00F303A6" w:rsidRPr="00492109" w:rsidRDefault="00F303A6" w:rsidP="00F303A6">
      <w:pPr>
        <w:pStyle w:val="Code"/>
        <w:rPr>
          <w:highlight w:val="white"/>
          <w:lang w:val="nb-NO"/>
        </w:rPr>
      </w:pPr>
    </w:p>
    <w:p w14:paraId="0BDEC005" w14:textId="77777777" w:rsidR="00F303A6" w:rsidRPr="00903DBA" w:rsidRDefault="00F303A6" w:rsidP="00F303A6">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6D55DD3B" w:rsidR="00F303A6" w:rsidRPr="00903DBA" w:rsidRDefault="00F06239" w:rsidP="00435D85">
      <w:pPr>
        <w:rPr>
          <w:highlight w:val="white"/>
        </w:rPr>
      </w:pPr>
      <w:proofErr w:type="gramStart"/>
      <w:r w:rsidRPr="00903DBA">
        <w:rPr>
          <w:highlight w:val="white"/>
        </w:rPr>
        <w:t>First of all</w:t>
      </w:r>
      <w:proofErr w:type="gramEnd"/>
      <w:r w:rsidRPr="00903DBA">
        <w:rPr>
          <w:highlight w:val="white"/>
        </w:rPr>
        <w:t>,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from middle code object</w:t>
      </w:r>
      <w:r w:rsidR="009B55F8">
        <w:rPr>
          <w:highlight w:val="white"/>
        </w:rPr>
        <w:t xml:space="preserve"> references</w:t>
      </w:r>
      <w:r w:rsidRPr="00903DBA">
        <w:rPr>
          <w:highlight w:val="white"/>
        </w:rPr>
        <w:t xml:space="preserve"> to their </w:t>
      </w:r>
      <w:r w:rsidR="009B55F8">
        <w:rPr>
          <w:highlight w:val="white"/>
        </w:rPr>
        <w:t xml:space="preserve">integer </w:t>
      </w:r>
      <w:r w:rsidR="00435D85" w:rsidRPr="00903DBA">
        <w:rPr>
          <w:highlight w:val="white"/>
        </w:rPr>
        <w:t xml:space="preserve">index </w:t>
      </w:r>
      <w:r w:rsidR="009B55F8">
        <w:rPr>
          <w:highlight w:val="white"/>
        </w:rPr>
        <w:t xml:space="preserve">number </w:t>
      </w:r>
      <w:r w:rsidR="00435D85" w:rsidRPr="00903DBA">
        <w:rPr>
          <w:highlight w:val="white"/>
        </w:rPr>
        <w:t>in the code list</w:t>
      </w:r>
      <w:r w:rsidR="00CC3DD4" w:rsidRPr="00903DBA">
        <w:rPr>
          <w:highlight w:val="white"/>
        </w:rPr>
        <w:t xml:space="preserve">, by calling </w:t>
      </w:r>
      <w:r w:rsidR="00D4318D">
        <w:rPr>
          <w:rStyle w:val="KeyWord0"/>
          <w:highlight w:val="white"/>
        </w:rPr>
        <w:t>&lt;k&gt;</w:t>
      </w:r>
      <w:r w:rsidR="00D4318D" w:rsidRPr="00903DBA">
        <w:rPr>
          <w:rStyle w:val="KeyWord0"/>
          <w:highlight w:val="white"/>
        </w:rPr>
        <w:t>ObjectToIntegerAddresses</w:t>
      </w:r>
      <w:r w:rsidR="00D4318D">
        <w:rPr>
          <w:rStyle w:val="KeyWord0"/>
          <w:highlight w:val="white"/>
        </w:rPr>
        <w:t>&lt;/k&gt;</w:t>
      </w:r>
      <w:r w:rsidR="002C457D">
        <w:rPr>
          <w:highlight w:val="white"/>
        </w:rPr>
        <w:t>, since target code object may be removed by the optimizer.</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7D9D878A"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 xml:space="preserve">We continue to iterate </w:t>
      </w:r>
      <w:proofErr w:type="gramStart"/>
      <w:r w:rsidR="00F06239" w:rsidRPr="00903DBA">
        <w:rPr>
          <w:highlight w:val="white"/>
        </w:rPr>
        <w:t>as long as</w:t>
      </w:r>
      <w:proofErr w:type="gramEnd"/>
      <w:r w:rsidR="00F06239" w:rsidRPr="00903DBA">
        <w:rPr>
          <w:highlight w:val="white"/>
        </w:rPr>
        <w:t xml:space="preserve"> there are optimization possibilities</w:t>
      </w:r>
      <w:r w:rsidR="00913E79" w:rsidRPr="00903DBA">
        <w:rPr>
          <w:highlight w:val="white"/>
        </w:rPr>
        <w:t xml:space="preserve">; that is, as long as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D4318D">
        <w:rPr>
          <w:rStyle w:val="KeyWord0"/>
          <w:highlight w:val="white"/>
        </w:rPr>
        <w:t>&lt;k&gt;</w:t>
      </w:r>
      <w:r w:rsidR="00D4318D" w:rsidRPr="00903DBA">
        <w:rPr>
          <w:rStyle w:val="KeyWord0"/>
          <w:highlight w:val="white"/>
        </w:rPr>
        <w:t>m_update</w:t>
      </w:r>
      <w:r w:rsidR="00D4318D">
        <w:rPr>
          <w:rStyle w:val="KeyWord0"/>
          <w:highlight w:val="white"/>
        </w:rPr>
        <w:t>&lt;/k&gt;</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5592EAF3" w:rsidR="00F303A6" w:rsidRPr="00903DBA" w:rsidRDefault="00F303A6" w:rsidP="00F303A6">
      <w:pPr>
        <w:pStyle w:val="Code"/>
        <w:rPr>
          <w:highlight w:val="white"/>
        </w:rPr>
      </w:pPr>
      <w:r w:rsidRPr="00903DBA">
        <w:rPr>
          <w:highlight w:val="white"/>
        </w:rPr>
        <w:t xml:space="preserve">        </w:t>
      </w:r>
      <w:r w:rsidR="00780051">
        <w:rPr>
          <w:highlight w:val="white"/>
        </w:rPr>
        <w:t>MergeTopPopEmptyToPop</w:t>
      </w:r>
      <w:r w:rsidRPr="00903DBA">
        <w:rPr>
          <w:highlight w:val="white"/>
        </w:rPr>
        <w:t>();</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3F3183FC" w:rsidR="00F303A6" w:rsidRPr="00903DBA" w:rsidRDefault="00CC1DF4" w:rsidP="0060539D">
      <w:pPr>
        <w:pStyle w:val="Heading3"/>
      </w:pPr>
      <w:r>
        <w:t>&lt;h3&gt;</w:t>
      </w:r>
      <w:bookmarkStart w:id="515" w:name="_Toc93320564"/>
      <w:r w:rsidRPr="00903DBA">
        <w:t xml:space="preserve">Object </w:t>
      </w:r>
      <w:r>
        <w:t xml:space="preserve">References </w:t>
      </w:r>
      <w:r w:rsidRPr="00903DBA">
        <w:t xml:space="preserve">to Integer </w:t>
      </w:r>
      <w:r>
        <w:t xml:space="preserve">Index </w:t>
      </w:r>
      <w:r w:rsidRPr="00903DBA">
        <w:t>Addresses</w:t>
      </w:r>
      <w:bookmarkEnd w:id="515"/>
      <w:r>
        <w:t>&lt;/h3&gt;</w:t>
      </w:r>
    </w:p>
    <w:p w14:paraId="59B9EA90" w14:textId="2AB9F3EF" w:rsidR="009D157E" w:rsidRPr="00903DBA" w:rsidRDefault="00F303A6" w:rsidP="00F303A6">
      <w:r w:rsidRPr="00903DBA">
        <w:t>When we generated the middle code, we use middle code objects as target for jump instructions.</w:t>
      </w:r>
      <w:r w:rsidR="00AB0C51" w:rsidRPr="00903DBA">
        <w:t xml:space="preserve"> </w:t>
      </w:r>
      <w:r w:rsidR="0079670D">
        <w:t>F</w:t>
      </w:r>
      <w:r w:rsidR="00AB0C51" w:rsidRPr="00903DBA">
        <w:t>irst</w:t>
      </w:r>
      <w:r w:rsidR="0079670D">
        <w:t>,</w:t>
      </w:r>
      <w:r w:rsidR="00AB0C51" w:rsidRPr="00903DBA">
        <w:t xml:space="preserve"> we need to </w:t>
      </w:r>
      <w:r w:rsidR="0079670D">
        <w:t>c</w:t>
      </w:r>
      <w:r w:rsidR="005432DA" w:rsidRPr="00903DBA">
        <w:t>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63B0B06"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0C59F9B9" w:rsidR="00361DD4" w:rsidRPr="00903DBA" w:rsidRDefault="00361DD4" w:rsidP="00361DD4">
      <w:pPr>
        <w:pStyle w:val="Code"/>
        <w:rPr>
          <w:highlight w:val="white"/>
        </w:rPr>
      </w:pPr>
      <w:r w:rsidRPr="00903DBA">
        <w:rPr>
          <w:highlight w:val="white"/>
        </w:rPr>
        <w:t xml:space="preserve">          </w:t>
      </w:r>
      <w:r w:rsidR="00D516D4">
        <w:rPr>
          <w:highlight w:val="white"/>
        </w:rPr>
        <w:t>Debug.Assert</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7C9854C7" w:rsidR="001B6658" w:rsidRPr="00903DBA" w:rsidRDefault="00CC1DF4" w:rsidP="0060539D">
      <w:pPr>
        <w:pStyle w:val="Heading3"/>
      </w:pPr>
      <w:r>
        <w:t>&lt;h3&gt;</w:t>
      </w:r>
      <w:bookmarkStart w:id="516" w:name="_Toc93320565"/>
      <w:r>
        <w:t>Jump</w:t>
      </w:r>
      <w:r w:rsidRPr="00903DBA">
        <w:t xml:space="preserve"> Next Instructions</w:t>
      </w:r>
      <w:bookmarkEnd w:id="516"/>
      <w:r>
        <w:t>&lt;/h3&gt;</w:t>
      </w:r>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75EFEC92" w:rsidR="001550CF" w:rsidRPr="00903DBA" w:rsidRDefault="001550CF" w:rsidP="001550CF">
      <w:pPr>
        <w:rPr>
          <w:highlight w:val="white"/>
        </w:rPr>
      </w:pPr>
      <w:r w:rsidRPr="00903DBA">
        <w:rPr>
          <w:highlight w:val="white"/>
        </w:rPr>
        <w:t xml:space="preserve">When we encounter a jump instruction that jumps to the next </w:t>
      </w:r>
      <w:r w:rsidR="00A1085E" w:rsidRPr="00903DBA">
        <w:rPr>
          <w:highlight w:val="white"/>
        </w:rPr>
        <w:t>instruction</w:t>
      </w:r>
      <w:r w:rsidRPr="00903DBA">
        <w:rPr>
          <w:highlight w:val="white"/>
        </w:rPr>
        <w:t xml:space="preserve">, we </w:t>
      </w:r>
      <w:r w:rsidR="004A10A8">
        <w:rPr>
          <w:highlight w:val="white"/>
        </w:rPr>
        <w:t xml:space="preserve">clear </w:t>
      </w:r>
      <w:proofErr w:type="gramStart"/>
      <w:r w:rsidRPr="00903DBA">
        <w:rPr>
          <w:highlight w:val="white"/>
        </w:rPr>
        <w:t>it</w:t>
      </w:r>
      <w:proofErr w:type="gramEnd"/>
      <w:r w:rsidR="0079670D">
        <w:rPr>
          <w:highlight w:val="white"/>
        </w:rPr>
        <w:t xml:space="preserve"> and </w:t>
      </w:r>
      <w:r w:rsidR="004A10A8">
        <w:rPr>
          <w:highlight w:val="white"/>
        </w:rPr>
        <w:t>it will later be removed.</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lastRenderedPageBreak/>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754E0101" w:rsidR="001D1BEE" w:rsidRPr="00903DBA" w:rsidRDefault="00CC1DF4" w:rsidP="0060539D">
      <w:pPr>
        <w:pStyle w:val="Heading3"/>
      </w:pPr>
      <w:r>
        <w:t>&lt;h3&gt;</w:t>
      </w:r>
      <w:bookmarkStart w:id="517" w:name="_Toc93320566"/>
      <w:r w:rsidRPr="00903DBA">
        <w:t xml:space="preserve">Next-Double </w:t>
      </w:r>
      <w:r>
        <w:t>Jump</w:t>
      </w:r>
      <w:r w:rsidRPr="00903DBA">
        <w:t xml:space="preserve"> Statements</w:t>
      </w:r>
      <w:bookmarkEnd w:id="517"/>
      <w:r>
        <w:t>&lt;/h3&gt;</w:t>
      </w:r>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1A47E3A7" w:rsidR="003A0F6E" w:rsidRPr="00903DBA" w:rsidRDefault="003A0F6E" w:rsidP="00023E71">
      <w:r w:rsidRPr="00903DBA">
        <w:t xml:space="preserve">To begin with, we need the </w:t>
      </w:r>
      <w:r w:rsidR="00D4318D">
        <w:rPr>
          <w:rStyle w:val="KeyWord0"/>
          <w:highlight w:val="white"/>
        </w:rPr>
        <w:t>&lt;k&gt;</w:t>
      </w:r>
      <w:r w:rsidR="00D4318D" w:rsidRPr="00FD0A95">
        <w:rPr>
          <w:rStyle w:val="KeyWord0"/>
          <w:highlight w:val="white"/>
        </w:rPr>
        <w:t>m_inverseMap</w:t>
      </w:r>
      <w:r w:rsidR="00D4318D">
        <w:rPr>
          <w:rStyle w:val="KeyWord0"/>
          <w:highlight w:val="white"/>
        </w:rPr>
        <w:t>&lt;/k&gt;</w:t>
      </w:r>
      <w:r w:rsidR="00FD0A95" w:rsidRPr="00903DBA">
        <w:rPr>
          <w:highlight w:val="white"/>
        </w:rPr>
        <w:t xml:space="preserve"> </w:t>
      </w:r>
      <w:r w:rsidRPr="00903DBA">
        <w:t>map to change the condition.</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57F341CB" w:rsidR="00833EE9" w:rsidRPr="00903DBA" w:rsidRDefault="00E455A9" w:rsidP="00E455A9">
      <w:pPr>
        <w:rPr>
          <w:highlight w:val="white"/>
        </w:rPr>
      </w:pPr>
      <w:r w:rsidRPr="00903DBA">
        <w:rPr>
          <w:highlight w:val="white"/>
        </w:rPr>
        <w:t>We iterate through the middle code list, from the first to the next</w:t>
      </w:r>
      <w:r w:rsidR="0026182C">
        <w:rPr>
          <w:highlight w:val="white"/>
        </w:rPr>
        <w:t>-</w:t>
      </w:r>
      <w:r w:rsidRPr="00903DBA">
        <w:rPr>
          <w:highlight w:val="white"/>
        </w:rPr>
        <w:t>to</w:t>
      </w:r>
      <w:r w:rsidR="0026182C">
        <w:rPr>
          <w:highlight w:val="white"/>
        </w:rPr>
        <w:t>-</w:t>
      </w:r>
      <w:r w:rsidRPr="00903DBA">
        <w:rPr>
          <w:highlight w:val="white"/>
        </w:rPr>
        <w:t xml:space="preserve">last </w:t>
      </w:r>
      <w:proofErr w:type="gramStart"/>
      <w:r w:rsidR="00457645" w:rsidRPr="00903DBA">
        <w:rPr>
          <w:highlight w:val="white"/>
        </w:rPr>
        <w:t>instruction</w:t>
      </w:r>
      <w:r w:rsidR="00FE4C7F">
        <w:rPr>
          <w:highlight w:val="white"/>
        </w:rPr>
        <w:t>,</w:t>
      </w:r>
      <w:r w:rsidR="00457645" w:rsidRPr="00903DBA">
        <w:rPr>
          <w:highlight w:val="white"/>
        </w:rPr>
        <w:t xml:space="preserve"> since</w:t>
      </w:r>
      <w:proofErr w:type="gramEnd"/>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28914F14"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t>
      </w:r>
      <w:r w:rsidR="00095D07">
        <w:rPr>
          <w:highlight w:val="white"/>
        </w:rPr>
        <w:t xml:space="preserve">and the next instruction is an unconditional jump instruction, </w:t>
      </w:r>
      <w:r w:rsidR="005E43B2" w:rsidRPr="00903DBA">
        <w:rPr>
          <w:highlight w:val="white"/>
        </w:rPr>
        <w:t xml:space="preserve">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099E8A4E" w:rsidR="001D1BEE" w:rsidRPr="00903DBA" w:rsidRDefault="00CC1DF4" w:rsidP="0060539D">
      <w:pPr>
        <w:pStyle w:val="Heading3"/>
      </w:pPr>
      <w:r>
        <w:lastRenderedPageBreak/>
        <w:t>&lt;h3&gt;</w:t>
      </w:r>
      <w:bookmarkStart w:id="518" w:name="_Toc93320567"/>
      <w:r>
        <w:t>Jump-</w:t>
      </w:r>
      <w:r w:rsidRPr="00903DBA">
        <w:t>Chains</w:t>
      </w:r>
      <w:bookmarkEnd w:id="518"/>
      <w:r>
        <w:t>&lt;/h3&gt;</w:t>
      </w:r>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0DBF90D7"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D4318D">
        <w:rPr>
          <w:rStyle w:val="KeyWord0"/>
          <w:highlight w:val="white"/>
        </w:rPr>
        <w:t>&lt;k&gt;</w:t>
      </w:r>
      <w:r w:rsidR="00D4318D" w:rsidRPr="00903DBA">
        <w:rPr>
          <w:rStyle w:val="KeyWord0"/>
          <w:highlight w:val="white"/>
        </w:rPr>
        <w:t>TraceGotoChains</w:t>
      </w:r>
      <w:r w:rsidR="00D4318D">
        <w:rPr>
          <w:rStyle w:val="KeyWord0"/>
          <w:highlight w:val="white"/>
        </w:rPr>
        <w:t>&lt;/k&gt;</w:t>
      </w:r>
      <w:r w:rsidR="00DE34EE" w:rsidRPr="00903DBA">
        <w:t>,</w:t>
      </w:r>
      <w:r w:rsidR="003048B8" w:rsidRPr="00903DBA">
        <w:t xml:space="preserve"> that in turn calls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00095D07">
        <w:t xml:space="preserve"> for each next jump instruction.</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050832BF"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r w:rsidR="003137A1">
        <w:rPr>
          <w:highlight w:val="white"/>
        </w:rPr>
        <w:t>jump</w:t>
      </w:r>
      <w:r w:rsidR="00F82696">
        <w:rPr>
          <w:highlight w:val="white"/>
        </w:rPr>
        <w:t>-</w:t>
      </w:r>
      <w:r w:rsidR="003C4673" w:rsidRPr="00903DBA">
        <w:rPr>
          <w:highlight w:val="white"/>
        </w:rPr>
        <w:t>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274BEED1" w:rsidR="003048B8" w:rsidRPr="00903DBA" w:rsidRDefault="00822DB1" w:rsidP="00822D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TraceGoto</w:t>
      </w:r>
      <w:r w:rsidR="00D4318D">
        <w:rPr>
          <w:rStyle w:val="KeyWord0"/>
          <w:highlight w:val="white"/>
        </w:rPr>
        <w:t>&lt;/k&gt;</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w:t>
      </w:r>
      <w:proofErr w:type="gramStart"/>
      <w:r w:rsidR="001861F5" w:rsidRPr="00903DBA">
        <w:rPr>
          <w:highlight w:val="white"/>
        </w:rPr>
        <w:t>as long as</w:t>
      </w:r>
      <w:proofErr w:type="gramEnd"/>
      <w:r w:rsidR="001861F5" w:rsidRPr="00903DBA">
        <w:rPr>
          <w:highlight w:val="white"/>
        </w:rPr>
        <w:t xml:space="preserve">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lastRenderedPageBreak/>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1541F506" w:rsidR="001D1BEE" w:rsidRPr="00903DBA" w:rsidRDefault="00CC1DF4" w:rsidP="0060539D">
      <w:pPr>
        <w:pStyle w:val="Heading3"/>
      </w:pPr>
      <w:r>
        <w:t>&lt;h3&gt;</w:t>
      </w:r>
      <w:bookmarkStart w:id="519" w:name="_Toc93320568"/>
      <w:r w:rsidRPr="00903DBA">
        <w:t>Remove Unreachable Code</w:t>
      </w:r>
      <w:bookmarkEnd w:id="519"/>
      <w:r>
        <w:t>&lt;/h3&gt;</w:t>
      </w:r>
    </w:p>
    <w:p w14:paraId="5FEB95F3" w14:textId="5C3D7ACF"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D4318D">
        <w:rPr>
          <w:rStyle w:val="KeyWord0"/>
        </w:rPr>
        <w:t>&lt;k&gt;</w:t>
      </w:r>
      <w:r w:rsidR="00D4318D" w:rsidRPr="00903DBA">
        <w:rPr>
          <w:rStyle w:val="KeyWord0"/>
        </w:rPr>
        <w:t>SearchReachableCode</w:t>
      </w:r>
      <w:r w:rsidR="00D4318D">
        <w:rPr>
          <w:rStyle w:val="KeyWord0"/>
        </w:rPr>
        <w:t>&lt;/k&gt;</w:t>
      </w:r>
      <w:r w:rsidR="0081199B" w:rsidRPr="00903DBA">
        <w:t xml:space="preserve"> that follows all conditional and unconditi</w:t>
      </w:r>
      <w:r w:rsidR="00D97E30" w:rsidRPr="00903DBA">
        <w:t>onal</w:t>
      </w:r>
      <w:r w:rsidR="0081199B" w:rsidRPr="00903DBA">
        <w:t xml:space="preserve"> jumps instructions and save their line numbers in</w:t>
      </w:r>
      <w:r w:rsidR="0091614C" w:rsidRPr="00903DBA">
        <w:t xml:space="preserve"> </w:t>
      </w:r>
      <w:r w:rsidR="00D4318D">
        <w:rPr>
          <w:rStyle w:val="KeyWord0"/>
        </w:rPr>
        <w:t>&lt;k&gt;</w:t>
      </w:r>
      <w:r w:rsidR="00D4318D" w:rsidRPr="0004214D">
        <w:rPr>
          <w:rStyle w:val="KeyWord0"/>
        </w:rPr>
        <w:t>visitedSet</w:t>
      </w:r>
      <w:r w:rsidR="00D4318D">
        <w:rPr>
          <w:rStyle w:val="KeyWord0"/>
        </w:rPr>
        <w:t>&lt;/k&gt;</w:t>
      </w:r>
      <w:r w:rsidR="0004214D">
        <w:t xml:space="preserve"> parameter</w:t>
      </w:r>
      <w:r w:rsidR="0081199B" w:rsidRPr="00903DBA">
        <w: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3FE0238D" w:rsidR="001C210C" w:rsidRPr="00903DBA" w:rsidRDefault="001C210C" w:rsidP="001C210C">
            <w:pPr>
              <w:pStyle w:val="Code"/>
            </w:pPr>
            <w:r w:rsidRPr="00903DBA">
              <w:t xml:space="preserve">1. </w:t>
            </w:r>
            <w:r w:rsidR="00057C2C">
              <w:t xml:space="preserve">goto </w:t>
            </w:r>
            <w:r w:rsidR="0004214D">
              <w:t>2</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lastRenderedPageBreak/>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3E455478" w:rsidR="00275A17" w:rsidRPr="00903DBA" w:rsidRDefault="00275A17" w:rsidP="00275A17">
      <w:pPr>
        <w:pStyle w:val="Code"/>
        <w:rPr>
          <w:highlight w:val="white"/>
        </w:rPr>
      </w:pPr>
      <w:r w:rsidRPr="00903DBA">
        <w:rPr>
          <w:highlight w:val="white"/>
        </w:rPr>
        <w:t xml:space="preserve">          </w:t>
      </w:r>
      <w:r w:rsidR="0056352A">
        <w:rPr>
          <w:highlight w:val="white"/>
        </w:rPr>
        <w:t>Error.Check</w:t>
      </w:r>
      <w:r w:rsidRPr="00903DBA">
        <w:rPr>
          <w:highlight w:val="white"/>
        </w:rPr>
        <w:t>(funcSymbol.Type.ReturnType.IsVoid(),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5911400E" w:rsidR="00E33CCC" w:rsidRPr="00903DBA" w:rsidRDefault="00CC1DF4" w:rsidP="0060539D">
      <w:pPr>
        <w:pStyle w:val="Heading3"/>
        <w:numPr>
          <w:ilvl w:val="2"/>
          <w:numId w:val="128"/>
        </w:numPr>
      </w:pPr>
      <w:r>
        <w:t>&lt;h3&gt;</w:t>
      </w:r>
      <w:bookmarkStart w:id="520" w:name="_Toc93320569"/>
      <w:r w:rsidRPr="00903DBA">
        <w:t>Remove Push-Pop Chains</w:t>
      </w:r>
      <w:bookmarkEnd w:id="520"/>
      <w:r>
        <w:t>&lt;/h3&gt;</w:t>
      </w:r>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6D82CC77" w:rsidR="00E33CCC" w:rsidRPr="00903DBA" w:rsidRDefault="00E33CCC" w:rsidP="00E33CCC">
      <w:r w:rsidRPr="00903DBA">
        <w:t>However, we do not remove code where different symbols are pushed and popped</w:t>
      </w:r>
      <w:r w:rsidR="002E6CC2">
        <w:t xml:space="preserve">, since they </w:t>
      </w:r>
      <w:proofErr w:type="gramStart"/>
      <w:r w:rsidR="002E6CC2">
        <w:t>represent  assignment</w:t>
      </w:r>
      <w:r w:rsidR="00B952B3">
        <w:t>s</w:t>
      </w:r>
      <w:proofErr w:type="gramEnd"/>
      <w:r w:rsidR="002E6CC2">
        <w:t xml:space="preserve">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427C1F0F" w14:textId="77777777" w:rsidR="009C7FD6" w:rsidRPr="009C7FD6" w:rsidRDefault="009C7FD6" w:rsidP="009C7FD6">
      <w:pPr>
        <w:pStyle w:val="Code"/>
        <w:rPr>
          <w:highlight w:val="white"/>
        </w:rPr>
      </w:pPr>
      <w:r w:rsidRPr="009C7FD6">
        <w:rPr>
          <w:highlight w:val="white"/>
        </w:rPr>
        <w:t xml:space="preserve">        if ((thisCode.Operator == MiddleOperator.PushFloat) &amp;&amp;</w:t>
      </w:r>
    </w:p>
    <w:p w14:paraId="2EC04A02" w14:textId="77777777" w:rsidR="009C7FD6" w:rsidRPr="009C7FD6" w:rsidRDefault="009C7FD6" w:rsidP="009C7FD6">
      <w:pPr>
        <w:pStyle w:val="Code"/>
        <w:rPr>
          <w:highlight w:val="white"/>
        </w:rPr>
      </w:pPr>
      <w:r w:rsidRPr="009C7FD6">
        <w:rPr>
          <w:highlight w:val="white"/>
        </w:rPr>
        <w:t xml:space="preserve">            ((nextCode.Operator == MiddleOperator.PopEmpty) ||</w:t>
      </w:r>
    </w:p>
    <w:p w14:paraId="21E3F41D" w14:textId="77777777" w:rsidR="009C7FD6" w:rsidRPr="009C7FD6" w:rsidRDefault="009C7FD6" w:rsidP="009C7FD6">
      <w:pPr>
        <w:pStyle w:val="Code"/>
        <w:rPr>
          <w:highlight w:val="white"/>
        </w:rPr>
      </w:pPr>
      <w:r w:rsidRPr="009C7FD6">
        <w:rPr>
          <w:highlight w:val="white"/>
        </w:rPr>
        <w:t xml:space="preserve">             ((nextCode.Operator == MiddleOperator.PopFloat) &amp;&amp;</w:t>
      </w:r>
    </w:p>
    <w:p w14:paraId="4118B7A7" w14:textId="77777777" w:rsidR="009C7FD6" w:rsidRPr="009C7FD6" w:rsidRDefault="009C7FD6" w:rsidP="009C7FD6">
      <w:pPr>
        <w:pStyle w:val="Code"/>
        <w:rPr>
          <w:highlight w:val="white"/>
        </w:rPr>
      </w:pPr>
      <w:r w:rsidRPr="009C7FD6">
        <w:rPr>
          <w:highlight w:val="white"/>
        </w:rPr>
        <w:t xml:space="preserve">              (thisCode[0] == nextCode[0]))))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01ADEC5D" w:rsidR="00E33CCC" w:rsidRPr="00903DBA" w:rsidRDefault="00CC1DF4" w:rsidP="0060539D">
      <w:pPr>
        <w:pStyle w:val="Heading3"/>
        <w:numPr>
          <w:ilvl w:val="2"/>
          <w:numId w:val="155"/>
        </w:numPr>
      </w:pPr>
      <w:r>
        <w:t>&lt;h3&gt;</w:t>
      </w:r>
      <w:bookmarkStart w:id="521" w:name="_Toc93320570"/>
      <w:r w:rsidRPr="00903DBA">
        <w:t>Merge Pop-Push Chains</w:t>
      </w:r>
      <w:bookmarkEnd w:id="521"/>
      <w:r>
        <w:t>&lt;/h3&gt;</w:t>
      </w:r>
    </w:p>
    <w:p w14:paraId="14D0F6CA" w14:textId="7D445CD9" w:rsidR="00E33CCC" w:rsidRPr="00903DBA" w:rsidRDefault="00E33CCC" w:rsidP="00E33CCC">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lastRenderedPageBreak/>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12427F02" w:rsidR="00AD7D34" w:rsidRPr="00903DBA" w:rsidRDefault="00CC1DF4" w:rsidP="0060539D">
      <w:pPr>
        <w:pStyle w:val="Heading3"/>
      </w:pPr>
      <w:r>
        <w:t>&lt;h3&gt;</w:t>
      </w:r>
      <w:bookmarkStart w:id="522" w:name="_Toc93320571"/>
      <w:r w:rsidRPr="00903DBA">
        <w:t>Change Top-Pop to Pop</w:t>
      </w:r>
      <w:bookmarkEnd w:id="522"/>
      <w:r>
        <w:t>&lt;/h3&gt;</w:t>
      </w:r>
    </w:p>
    <w:p w14:paraId="0D965B88" w14:textId="55BC322C" w:rsidR="00AD7D34" w:rsidRPr="00903DBA" w:rsidRDefault="00AD7D34" w:rsidP="00AD7D34">
      <w:r w:rsidRPr="00903DBA">
        <w:t xml:space="preserve">Sometimes there may be a </w:t>
      </w:r>
      <w:r w:rsidR="00841783">
        <w:t>top</w:t>
      </w:r>
      <w:r w:rsidRPr="00903DBA">
        <w:t xml:space="preserve"> followed by a pop of the same symbol, or no symbol at all, which in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6328A567" w:rsidR="00AD7D34" w:rsidRPr="00903DBA" w:rsidRDefault="00AD7D34" w:rsidP="00AD7D34">
            <w:pPr>
              <w:pStyle w:val="Code"/>
            </w:pPr>
            <w:r w:rsidRPr="00903DBA">
              <w:t>2. pop</w:t>
            </w:r>
            <w:r w:rsidR="00841783">
              <w:t xml:space="preserve"> x</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1240FE22" w:rsidR="000A0C51" w:rsidRDefault="000A0C51" w:rsidP="00D701DF">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41783" w:rsidRPr="00903DBA" w14:paraId="5EB4B442" w14:textId="77777777" w:rsidTr="00A32618">
        <w:tc>
          <w:tcPr>
            <w:tcW w:w="3116" w:type="dxa"/>
          </w:tcPr>
          <w:p w14:paraId="6608328F" w14:textId="77777777" w:rsidR="00841783" w:rsidRPr="00903DBA" w:rsidRDefault="00841783" w:rsidP="00A32618">
            <w:pPr>
              <w:pStyle w:val="Code"/>
            </w:pPr>
            <w:r w:rsidRPr="00903DBA">
              <w:t>1. top x</w:t>
            </w:r>
          </w:p>
          <w:p w14:paraId="63887EE6" w14:textId="31425EB9" w:rsidR="00841783" w:rsidRPr="00903DBA" w:rsidRDefault="00841783" w:rsidP="00A32618">
            <w:pPr>
              <w:pStyle w:val="Code"/>
            </w:pPr>
            <w:r w:rsidRPr="00903DBA">
              <w:t>2. pop</w:t>
            </w:r>
          </w:p>
        </w:tc>
        <w:tc>
          <w:tcPr>
            <w:tcW w:w="3117" w:type="dxa"/>
          </w:tcPr>
          <w:p w14:paraId="06792D6D" w14:textId="77777777" w:rsidR="00841783" w:rsidRPr="00903DBA" w:rsidRDefault="00841783" w:rsidP="00A32618">
            <w:pPr>
              <w:pStyle w:val="Code"/>
            </w:pPr>
            <w:r w:rsidRPr="00903DBA">
              <w:t>1. pop x</w:t>
            </w:r>
          </w:p>
          <w:p w14:paraId="71D06957" w14:textId="77777777" w:rsidR="00841783" w:rsidRPr="00903DBA" w:rsidRDefault="00841783" w:rsidP="00A32618">
            <w:pPr>
              <w:pStyle w:val="Code"/>
              <w:rPr>
                <w:i/>
                <w:iCs/>
              </w:rPr>
            </w:pPr>
            <w:r w:rsidRPr="00903DBA">
              <w:t xml:space="preserve">2. </w:t>
            </w:r>
            <w:r w:rsidRPr="00903DBA">
              <w:rPr>
                <w:i/>
                <w:iCs/>
              </w:rPr>
              <w:t>empty</w:t>
            </w:r>
          </w:p>
        </w:tc>
        <w:tc>
          <w:tcPr>
            <w:tcW w:w="3117" w:type="dxa"/>
          </w:tcPr>
          <w:p w14:paraId="63661807" w14:textId="77777777" w:rsidR="00841783" w:rsidRPr="00903DBA" w:rsidRDefault="00841783" w:rsidP="00A32618">
            <w:pPr>
              <w:pStyle w:val="Code"/>
            </w:pPr>
          </w:p>
        </w:tc>
      </w:tr>
    </w:tbl>
    <w:p w14:paraId="55744182" w14:textId="77777777" w:rsidR="00841783" w:rsidRPr="00903DBA" w:rsidRDefault="00841783" w:rsidP="00841783">
      <w:pPr>
        <w:pStyle w:val="Code"/>
        <w:rPr>
          <w:highlight w:val="white"/>
        </w:rPr>
      </w:pPr>
    </w:p>
    <w:p w14:paraId="5661F762" w14:textId="0A7B0F71" w:rsidR="00D701DF" w:rsidRPr="00903DBA" w:rsidRDefault="00D701DF" w:rsidP="00D701DF">
      <w:pPr>
        <w:pStyle w:val="Code"/>
        <w:rPr>
          <w:highlight w:val="white"/>
        </w:rPr>
      </w:pPr>
      <w:r w:rsidRPr="00903DBA">
        <w:rPr>
          <w:highlight w:val="white"/>
        </w:rPr>
        <w:t xml:space="preserve">    public void </w:t>
      </w:r>
      <w:r w:rsidR="00780051">
        <w:rPr>
          <w:highlight w:val="white"/>
        </w:rPr>
        <w:t>MergeTopPopEmptyToPop</w:t>
      </w:r>
      <w:r w:rsidRPr="00903DBA">
        <w:rPr>
          <w:highlight w:val="white"/>
        </w:rPr>
        <w:t>()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08292B77" w:rsidR="0007123C" w:rsidRDefault="00CC1DF4" w:rsidP="0060539D">
      <w:pPr>
        <w:pStyle w:val="Heading3"/>
        <w:rPr>
          <w:highlight w:val="white"/>
        </w:rPr>
      </w:pPr>
      <w:r>
        <w:rPr>
          <w:highlight w:val="white"/>
        </w:rPr>
        <w:t>&lt;h3&gt;</w:t>
      </w:r>
      <w:bookmarkStart w:id="523" w:name="_Toc93320572"/>
      <w:r w:rsidRPr="00903DBA">
        <w:rPr>
          <w:highlight w:val="white"/>
        </w:rPr>
        <w:t>Merge Binary</w:t>
      </w:r>
      <w:bookmarkEnd w:id="523"/>
      <w:r>
        <w:rPr>
          <w:highlight w:val="white"/>
        </w:rPr>
        <w:t>&lt;/h3&gt;</w:t>
      </w:r>
    </w:p>
    <w:p w14:paraId="56B696BC" w14:textId="3C33EA96" w:rsidR="00191C05" w:rsidRDefault="00354AFA" w:rsidP="00191C05">
      <w:pPr>
        <w:rPr>
          <w:highlight w:val="white"/>
        </w:rPr>
      </w:pPr>
      <w:r>
        <w:rPr>
          <w:highlight w:val="white"/>
        </w:rPr>
        <w:t xml:space="preserve">When a variable </w:t>
      </w:r>
      <w:r w:rsidR="00D70BB8">
        <w:rPr>
          <w:highlight w:val="white"/>
        </w:rPr>
        <w:t>is</w:t>
      </w:r>
      <w:r>
        <w:rPr>
          <w:highlight w:val="white"/>
        </w:rPr>
        <w:t xml:space="preserve"> assigned a binary expression, the </w:t>
      </w:r>
      <w:r w:rsidR="00464FEE">
        <w:rPr>
          <w:highlight w:val="white"/>
        </w:rPr>
        <w:t xml:space="preserve">generated </w:t>
      </w:r>
      <w:r>
        <w:rPr>
          <w:highlight w:val="white"/>
        </w:rPr>
        <w:t xml:space="preserve">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F23462">
        <w:rPr>
          <w:highlight w:val="white"/>
        </w:rPr>
        <w:t>12</w:t>
      </w:r>
      <w:r w:rsidR="008F08B8">
        <w:rPr>
          <w:highlight w:val="white"/>
        </w:rPr>
        <w:fldChar w:fldCharType="end"/>
      </w:r>
      <w:r w:rsidR="008F08B8">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18A09C01" w14:textId="77777777" w:rsidR="00F6015E" w:rsidRDefault="00C05019" w:rsidP="00C05019">
      <w:pPr>
        <w:pStyle w:val="Code"/>
        <w:rPr>
          <w:highlight w:val="white"/>
        </w:rPr>
      </w:pPr>
      <w:r w:rsidRPr="00903DBA">
        <w:rPr>
          <w:highlight w:val="white"/>
        </w:rPr>
        <w:t xml:space="preserve">        if ((thisCode.IsBinary()) &amp;&amp;</w:t>
      </w:r>
    </w:p>
    <w:p w14:paraId="3B7F1E86" w14:textId="0D45124B" w:rsidR="00C05019" w:rsidRPr="00903DBA" w:rsidRDefault="00F6015E" w:rsidP="00C05019">
      <w:pPr>
        <w:pStyle w:val="Code"/>
        <w:rPr>
          <w:highlight w:val="white"/>
        </w:rPr>
      </w:pPr>
      <w:r>
        <w:rPr>
          <w:highlight w:val="white"/>
        </w:rPr>
        <w:t xml:space="preserve">            </w:t>
      </w:r>
      <w:r w:rsidR="00C05019" w:rsidRPr="00903DBA">
        <w:rPr>
          <w:highlight w:val="white"/>
        </w:rPr>
        <w:t>(nextCode.Operator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lastRenderedPageBreak/>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6BEBC7CA" w:rsidR="000137CF" w:rsidRPr="00903DBA" w:rsidRDefault="00CC1DF4" w:rsidP="0060539D">
      <w:pPr>
        <w:pStyle w:val="Heading3"/>
        <w:rPr>
          <w:highlight w:val="white"/>
        </w:rPr>
      </w:pPr>
      <w:r>
        <w:rPr>
          <w:highlight w:val="white"/>
        </w:rPr>
        <w:t>&lt;h3&gt;</w:t>
      </w:r>
      <w:bookmarkStart w:id="524" w:name="_Toc93320573"/>
      <w:r w:rsidRPr="00903DBA">
        <w:rPr>
          <w:highlight w:val="white"/>
        </w:rPr>
        <w:t>Semantic Optimization</w:t>
      </w:r>
      <w:bookmarkEnd w:id="524"/>
      <w:r>
        <w:rPr>
          <w:highlight w:val="white"/>
        </w:rPr>
        <w:t>&lt;/h3&gt;</w:t>
      </w:r>
    </w:p>
    <w:p w14:paraId="08F62FF6" w14:textId="2D9B743A"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simplifies expression such add addition of zero or multiplication of one</w:t>
      </w:r>
      <w:r w:rsidR="00C36F83">
        <w:rPr>
          <w:highlight w:val="white"/>
        </w:rPr>
        <w:t>. I</w:t>
      </w:r>
      <w:r w:rsidR="00191C05">
        <w:rPr>
          <w:highlight w:val="white"/>
        </w:rPr>
        <w:t xml:space="preserve">t </w:t>
      </w:r>
      <w:r w:rsidRPr="00903DBA">
        <w:rPr>
          <w:highlight w:val="white"/>
        </w:rPr>
        <w:t xml:space="preserve">handles </w:t>
      </w:r>
      <w:proofErr w:type="gramStart"/>
      <w:r w:rsidR="00E121ED" w:rsidRPr="00903DBA">
        <w:rPr>
          <w:highlight w:val="white"/>
        </w:rPr>
        <w:t>a number of</w:t>
      </w:r>
      <w:proofErr w:type="gramEnd"/>
      <w:r w:rsidR="00E121ED" w:rsidRPr="00903DBA">
        <w:rPr>
          <w:highlight w:val="white"/>
        </w:rPr>
        <w:t xml:space="preserve"> situations</w:t>
      </w:r>
      <w:r w:rsidR="00C858E7" w:rsidRPr="00903DBA">
        <w:rPr>
          <w:highlight w:val="white"/>
        </w:rPr>
        <w:t>:</w:t>
      </w:r>
    </w:p>
    <w:tbl>
      <w:tblPr>
        <w:tblStyle w:val="TableGrid"/>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7F93F529" w:rsidR="00626651" w:rsidRPr="00903DBA" w:rsidRDefault="001A32BA" w:rsidP="00C858E7">
            <w:pPr>
              <w:rPr>
                <w:highlight w:val="white"/>
              </w:rPr>
            </w:pPr>
            <w:r w:rsidRPr="00903DBA">
              <w:rPr>
                <w:highlight w:val="white"/>
              </w:rPr>
              <w:t>Binary Addition</w:t>
            </w:r>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BD7360B" w14:textId="77777777" w:rsidR="004975C3"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6A9F73AC" w14:textId="77777777" w:rsidR="007916FA" w:rsidRDefault="007916FA" w:rsidP="004975C3">
            <w:pPr>
              <w:rPr>
                <w:highlight w:val="white"/>
              </w:rPr>
            </w:pPr>
            <w:r>
              <w:rPr>
                <w:highlight w:val="white"/>
              </w:rPr>
              <w:t xml:space="preserve">-1 * </w:t>
            </w:r>
            <w:proofErr w:type="spellStart"/>
            <w:r>
              <w:rPr>
                <w:highlight w:val="white"/>
              </w:rPr>
              <w:t>i</w:t>
            </w:r>
            <w:proofErr w:type="spellEnd"/>
          </w:p>
          <w:p w14:paraId="344A7630" w14:textId="346B8BE8" w:rsidR="007916FA" w:rsidRPr="00903DBA" w:rsidRDefault="007916FA" w:rsidP="004975C3">
            <w:pPr>
              <w:rPr>
                <w:highlight w:val="white"/>
              </w:rPr>
            </w:pPr>
            <w:proofErr w:type="spellStart"/>
            <w:r>
              <w:rPr>
                <w:highlight w:val="white"/>
              </w:rPr>
              <w:t>i</w:t>
            </w:r>
            <w:proofErr w:type="spellEnd"/>
            <w:r>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4FCCE0D7" w14:textId="77777777" w:rsidR="004975C3" w:rsidRDefault="004975C3" w:rsidP="004975C3">
            <w:pPr>
              <w:rPr>
                <w:highlight w:val="white"/>
              </w:rPr>
            </w:pPr>
            <w:proofErr w:type="spellStart"/>
            <w:r w:rsidRPr="00903DBA">
              <w:rPr>
                <w:highlight w:val="white"/>
              </w:rPr>
              <w:t>i</w:t>
            </w:r>
            <w:proofErr w:type="spellEnd"/>
          </w:p>
          <w:p w14:paraId="1446F15D" w14:textId="77777777" w:rsidR="007916FA" w:rsidRDefault="007916FA" w:rsidP="004975C3">
            <w:pPr>
              <w:rPr>
                <w:highlight w:val="white"/>
              </w:rPr>
            </w:pPr>
            <w:r>
              <w:rPr>
                <w:highlight w:val="white"/>
              </w:rPr>
              <w:t>-</w:t>
            </w:r>
            <w:proofErr w:type="spellStart"/>
            <w:r>
              <w:rPr>
                <w:highlight w:val="white"/>
              </w:rPr>
              <w:t>i</w:t>
            </w:r>
            <w:proofErr w:type="spellEnd"/>
          </w:p>
          <w:p w14:paraId="27A4E0E3" w14:textId="061163ED" w:rsidR="007916FA" w:rsidRPr="00903DBA" w:rsidRDefault="007916FA" w:rsidP="004975C3">
            <w:pPr>
              <w:rPr>
                <w:highlight w:val="white"/>
              </w:rPr>
            </w:pPr>
            <w:r>
              <w:rPr>
                <w:highlight w:val="white"/>
              </w:rPr>
              <w:t>-</w:t>
            </w:r>
            <w:proofErr w:type="spellStart"/>
            <w:r>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6CB36B2E"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24C30A2D" w:rsidR="0074376E" w:rsidRPr="00903DBA" w:rsidRDefault="00CB56C2" w:rsidP="00353BA8">
      <w:pPr>
        <w:rPr>
          <w:highlight w:val="white"/>
        </w:rPr>
      </w:pPr>
      <w:r w:rsidRPr="00903DBA">
        <w:rPr>
          <w:highlight w:val="white"/>
        </w:rPr>
        <w:t xml:space="preserve">Even though the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AE2A26" w:rsidRPr="00903DBA">
        <w:rPr>
          <w:highlight w:val="white"/>
        </w:rPr>
        <w:t xml:space="preserve"> in </w:t>
      </w:r>
      <w:r w:rsidR="00D4318D">
        <w:rPr>
          <w:rStyle w:val="KeyWord0"/>
          <w:highlight w:val="white"/>
        </w:rPr>
        <w:t>&lt;k&gt;</w:t>
      </w:r>
      <w:r w:rsidR="00D4318D" w:rsidRPr="00903DBA">
        <w:rPr>
          <w:rStyle w:val="KeyWord0"/>
          <w:highlight w:val="white"/>
        </w:rPr>
        <w:t>ConstantExpression</w:t>
      </w:r>
      <w:r w:rsidR="00D4318D">
        <w:rPr>
          <w:rStyle w:val="KeyWord0"/>
          <w:highlight w:val="white"/>
        </w:rPr>
        <w:t>&lt;/k&gt;</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lastRenderedPageBreak/>
        <w:t xml:space="preserve">          }</w:t>
      </w:r>
    </w:p>
    <w:p w14:paraId="6B45C92F" w14:textId="259196EA"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D4318D">
        <w:rPr>
          <w:rStyle w:val="KeyWord0"/>
          <w:highlight w:val="white"/>
        </w:rPr>
        <w:t>&lt;k&gt;</w:t>
      </w:r>
      <w:r w:rsidR="00D4318D" w:rsidRPr="002213C8">
        <w:rPr>
          <w:rStyle w:val="KeyWord0"/>
          <w:highlight w:val="white"/>
        </w:rPr>
        <w:t>0</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i</w:t>
      </w:r>
      <w:r w:rsidR="00D4318D">
        <w:rPr>
          <w:rStyle w:val="KeyWord0"/>
          <w:highlight w:val="white"/>
        </w:rPr>
        <w:t>&lt;/k&gt;</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32F3B58F" w:rsidR="00E95E82" w:rsidRPr="00903DBA" w:rsidRDefault="00E95E82" w:rsidP="00E95E82">
      <w:pPr>
        <w:pStyle w:val="Code"/>
        <w:rPr>
          <w:highlight w:val="white"/>
        </w:rPr>
      </w:pPr>
      <w:r w:rsidRPr="00903DBA">
        <w:rPr>
          <w:highlight w:val="white"/>
        </w:rPr>
        <w:t xml:space="preserve">          else if ((thisCode.Operator == MiddleOperator.</w:t>
      </w:r>
      <w:r w:rsidR="00455D0F">
        <w:rPr>
          <w:highlight w:val="white"/>
        </w:rPr>
        <w:t>Add</w:t>
      </w:r>
      <w:r w:rsidRPr="00903DBA">
        <w:rPr>
          <w:highlight w:val="white"/>
        </w:rPr>
        <w:t>)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26833574" w:rsidR="009B4D04" w:rsidRPr="00903DBA" w:rsidRDefault="009B4D04" w:rsidP="009B4D04">
      <w:pPr>
        <w:pStyle w:val="Code"/>
        <w:rPr>
          <w:highlight w:val="white"/>
        </w:rPr>
      </w:pPr>
      <w:r w:rsidRPr="00903DBA">
        <w:rPr>
          <w:highlight w:val="white"/>
        </w:rPr>
        <w:t xml:space="preserve">          else if ((thisCode.Operator == MiddleOperator.</w:t>
      </w:r>
      <w:r w:rsidR="00455D0F">
        <w:rPr>
          <w:highlight w:val="white"/>
        </w:rPr>
        <w:t>Subtract</w:t>
      </w:r>
      <w:r w:rsidRPr="00903DBA">
        <w:rPr>
          <w:highlight w:val="white"/>
        </w:rPr>
        <w: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0CC8E7DF" w:rsidR="00090FA4" w:rsidRPr="00903DBA" w:rsidRDefault="00090FA4" w:rsidP="009B4D04">
      <w:pPr>
        <w:pStyle w:val="Code"/>
        <w:rPr>
          <w:highlight w:val="white"/>
        </w:rPr>
      </w:pPr>
      <w:r w:rsidRPr="00903DBA">
        <w:rPr>
          <w:highlight w:val="white"/>
        </w:rPr>
        <w:t xml:space="preserve">            thisCode.Operator = MiddleOperator.</w:t>
      </w:r>
      <w:r w:rsidR="00455D0F">
        <w:rPr>
          <w:highlight w:val="white"/>
        </w:rPr>
        <w:t>Minus</w:t>
      </w:r>
      <w:r w:rsidRPr="00903DBA">
        <w:rPr>
          <w:highlight w:val="white"/>
        </w:rPr>
        <w: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2AFE142B"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009C25B9" w:rsidRPr="00903DBA">
        <w:rPr>
          <w:highlight w:val="white"/>
        </w:rPr>
        <w:t xml:space="preserve"> or </w:t>
      </w:r>
      <w:r w:rsidR="00D4318D">
        <w:rPr>
          <w:rStyle w:val="KeyWord0"/>
          <w:highlight w:val="white"/>
        </w:rPr>
        <w:t>&lt;k&gt;</w:t>
      </w:r>
      <w:r w:rsidR="00D4318D" w:rsidRPr="002213C8">
        <w:rPr>
          <w:rStyle w:val="KeyWord0"/>
          <w:highlight w:val="white"/>
        </w:rPr>
        <w:t>i</w:t>
      </w:r>
      <w:r w:rsidR="00D4318D">
        <w:rPr>
          <w:rStyle w:val="KeyWord0"/>
          <w:highlight w:val="white"/>
        </w:rPr>
        <w:t xml:space="preserve"> </w:t>
      </w:r>
      <w:r w:rsidR="00D4318D" w:rsidRPr="002213C8">
        <w:rPr>
          <w:rStyle w:val="KeyWord0"/>
          <w:highlight w:val="white"/>
        </w:rPr>
        <w:t>-</w:t>
      </w:r>
      <w:r w:rsidR="00D4318D">
        <w:rPr>
          <w:rStyle w:val="KeyWord0"/>
          <w:highlight w:val="white"/>
        </w:rPr>
        <w:t xml:space="preserve"> </w:t>
      </w:r>
      <w:r w:rsidR="00D4318D" w:rsidRPr="002213C8">
        <w:rPr>
          <w:rStyle w:val="KeyWord0"/>
          <w:highlight w:val="white"/>
        </w:rPr>
        <w:t>0</w:t>
      </w:r>
      <w:r w:rsidR="00D4318D">
        <w:rPr>
          <w:rStyle w:val="KeyWord0"/>
          <w:highlight w:val="white"/>
        </w:rPr>
        <w:t>&lt;/k&gt;</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02E16490"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w:t>
      </w:r>
      <w:r w:rsidR="00455D0F">
        <w:rPr>
          <w:highlight w:val="white"/>
        </w:rPr>
        <w:t>Add</w:t>
      </w:r>
      <w:r w:rsidR="0074376E" w:rsidRPr="00903DBA">
        <w:rPr>
          <w:highlight w:val="white"/>
        </w:rPr>
        <w:t>) ||</w:t>
      </w:r>
    </w:p>
    <w:p w14:paraId="2FF84A9D" w14:textId="17ADFF84" w:rsidR="0074376E" w:rsidRPr="00903DBA" w:rsidRDefault="0074376E" w:rsidP="00CF2F9E">
      <w:pPr>
        <w:pStyle w:val="Code"/>
        <w:rPr>
          <w:highlight w:val="white"/>
        </w:rPr>
      </w:pPr>
      <w:r w:rsidRPr="00903DBA">
        <w:rPr>
          <w:highlight w:val="white"/>
        </w:rPr>
        <w:t xml:space="preserve">                    (thisCode.Operator == MiddleOperator.</w:t>
      </w:r>
      <w:r w:rsidR="00455D0F">
        <w:rPr>
          <w:highlight w:val="white"/>
        </w:rPr>
        <w:t>Subtract</w:t>
      </w:r>
      <w:r w:rsidRPr="00903DBA">
        <w:rPr>
          <w:highlight w:val="white"/>
        </w:rPr>
        <w: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3B17D59A" w14:textId="39747ECC" w:rsidR="00A32618" w:rsidRPr="00903DBA" w:rsidRDefault="00A32618" w:rsidP="00A32618">
      <w:pPr>
        <w:rPr>
          <w:highlight w:val="white"/>
        </w:rPr>
      </w:pPr>
      <w:r w:rsidRPr="00903DBA">
        <w:rPr>
          <w:highlight w:val="white"/>
        </w:rPr>
        <w:t xml:space="preserve">In case of multiplications where the </w:t>
      </w:r>
      <w:r w:rsidR="00177292">
        <w:rPr>
          <w:highlight w:val="white"/>
        </w:rPr>
        <w:t>left</w:t>
      </w:r>
      <w:r w:rsidRPr="00903DBA">
        <w:rPr>
          <w:highlight w:val="white"/>
        </w:rPr>
        <w:t xml:space="preserve"> operand is </w:t>
      </w:r>
      <w:r w:rsidR="00177292">
        <w:rPr>
          <w:highlight w:val="white"/>
        </w:rPr>
        <w:t>minus one</w:t>
      </w:r>
      <w:r w:rsidRPr="00903DBA">
        <w:rPr>
          <w:highlight w:val="white"/>
        </w:rPr>
        <w:t xml:space="preserve">, the result is </w:t>
      </w:r>
      <w:r w:rsidR="00177292">
        <w:rPr>
          <w:highlight w:val="white"/>
        </w:rPr>
        <w:t>the unary minus operation</w:t>
      </w:r>
      <w:r w:rsidRPr="00903DBA">
        <w:rPr>
          <w:highlight w:val="white"/>
        </w:rPr>
        <w:t>.</w:t>
      </w:r>
    </w:p>
    <w:p w14:paraId="1C6A3A1B" w14:textId="1D8B1DAA" w:rsidR="00A32618" w:rsidRPr="00903DBA" w:rsidRDefault="00A32618" w:rsidP="00A32618">
      <w:pPr>
        <w:pStyle w:val="Code"/>
        <w:rPr>
          <w:highlight w:val="white"/>
        </w:rPr>
      </w:pPr>
      <w:r w:rsidRPr="00903DBA">
        <w:rPr>
          <w:highlight w:val="white"/>
        </w:rPr>
        <w:t xml:space="preserve">          // t0 = </w:t>
      </w:r>
      <w:r>
        <w:rPr>
          <w:highlight w:val="white"/>
        </w:rPr>
        <w:t>-1 * i</w:t>
      </w:r>
    </w:p>
    <w:p w14:paraId="3243EA63" w14:textId="2CDD8D35" w:rsidR="00A32618" w:rsidRPr="00903DBA" w:rsidRDefault="004D04CE" w:rsidP="00A32618">
      <w:pPr>
        <w:pStyle w:val="Code"/>
        <w:rPr>
          <w:highlight w:val="white"/>
        </w:rPr>
      </w:pPr>
      <w:r>
        <w:rPr>
          <w:highlight w:val="white"/>
        </w:rPr>
        <w:lastRenderedPageBreak/>
        <w:t xml:space="preserve"> </w:t>
      </w:r>
      <w:r w:rsidR="00A32618" w:rsidRPr="00903DBA">
        <w:rPr>
          <w:highlight w:val="white"/>
        </w:rPr>
        <w:t xml:space="preserve">         else if ((thisCode.Operator == MiddleOperator.</w:t>
      </w:r>
      <w:r w:rsidR="00A32618">
        <w:rPr>
          <w:highlight w:val="white"/>
        </w:rPr>
        <w:t>Multiply</w:t>
      </w:r>
      <w:r w:rsidR="00A32618" w:rsidRPr="00903DBA">
        <w:rPr>
          <w:highlight w:val="white"/>
        </w:rPr>
        <w:t>) &amp;&amp;</w:t>
      </w:r>
    </w:p>
    <w:p w14:paraId="7283A3DD" w14:textId="4A7EF5B5" w:rsidR="00A32618" w:rsidRPr="00903DBA" w:rsidRDefault="00A32618" w:rsidP="00A32618">
      <w:pPr>
        <w:pStyle w:val="Code"/>
        <w:rPr>
          <w:highlight w:val="white"/>
        </w:rPr>
      </w:pPr>
      <w:r w:rsidRPr="00903DBA">
        <w:rPr>
          <w:highlight w:val="white"/>
        </w:rPr>
        <w:t xml:space="preserve">                   (</w:t>
      </w:r>
      <w:r w:rsidR="002D49C4">
        <w:rPr>
          <w:highlight w:val="white"/>
        </w:rPr>
        <w:t>left</w:t>
      </w:r>
      <w:r w:rsidRPr="00903DBA">
        <w:rPr>
          <w:highlight w:val="white"/>
        </w:rPr>
        <w:t>Symbol.Value is BigInteger) &amp;&amp;</w:t>
      </w:r>
    </w:p>
    <w:p w14:paraId="3F325590" w14:textId="03A4F73A" w:rsidR="00A32618" w:rsidRPr="00092996" w:rsidRDefault="00A32618" w:rsidP="00092996">
      <w:pPr>
        <w:pStyle w:val="Code"/>
        <w:rPr>
          <w:highlight w:val="white"/>
        </w:rPr>
      </w:pPr>
      <w:r w:rsidRPr="00092996">
        <w:rPr>
          <w:highlight w:val="white"/>
        </w:rPr>
        <w:t xml:space="preserve">                   (</w:t>
      </w:r>
      <w:r w:rsidR="002D49C4" w:rsidRPr="00092996">
        <w:rPr>
          <w:highlight w:val="white"/>
        </w:rPr>
        <w:t>leftS</w:t>
      </w:r>
      <w:r w:rsidRPr="00092996">
        <w:rPr>
          <w:highlight w:val="white"/>
        </w:rPr>
        <w:t>ymbol.Value.Equals(</w:t>
      </w:r>
      <w:r w:rsidR="00092996" w:rsidRPr="00092996">
        <w:rPr>
          <w:highlight w:val="white"/>
        </w:rPr>
        <w:t>BigInteger.MinusOne</w:t>
      </w:r>
      <w:r w:rsidRPr="00092996">
        <w:rPr>
          <w:highlight w:val="white"/>
        </w:rPr>
        <w:t>))) {</w:t>
      </w:r>
    </w:p>
    <w:p w14:paraId="22FDD638"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F0FEB18" w14:textId="77777777" w:rsidR="00496C18" w:rsidRPr="00903DBA" w:rsidRDefault="00496C18" w:rsidP="00496C18">
      <w:pPr>
        <w:pStyle w:val="Code"/>
        <w:rPr>
          <w:highlight w:val="white"/>
        </w:rPr>
      </w:pPr>
      <w:r w:rsidRPr="00903DBA">
        <w:rPr>
          <w:highlight w:val="white"/>
        </w:rPr>
        <w:t xml:space="preserve">            thisCode[0] = thisCode[1];</w:t>
      </w:r>
    </w:p>
    <w:p w14:paraId="20BB063C" w14:textId="77777777" w:rsidR="00496C18" w:rsidRPr="00903DBA" w:rsidRDefault="00496C18" w:rsidP="00496C18">
      <w:pPr>
        <w:pStyle w:val="Code"/>
        <w:rPr>
          <w:highlight w:val="white"/>
        </w:rPr>
      </w:pPr>
      <w:r w:rsidRPr="00903DBA">
        <w:rPr>
          <w:highlight w:val="white"/>
        </w:rPr>
        <w:t xml:space="preserve">            thisCode[1] = null;</w:t>
      </w:r>
    </w:p>
    <w:p w14:paraId="45005EE9" w14:textId="77777777" w:rsidR="00A32618" w:rsidRPr="00903DBA" w:rsidRDefault="00A32618" w:rsidP="00A32618">
      <w:pPr>
        <w:pStyle w:val="Code"/>
        <w:rPr>
          <w:highlight w:val="white"/>
        </w:rPr>
      </w:pPr>
      <w:r w:rsidRPr="00903DBA">
        <w:rPr>
          <w:highlight w:val="white"/>
        </w:rPr>
        <w:t xml:space="preserve">          }</w:t>
      </w:r>
    </w:p>
    <w:p w14:paraId="4A3A9551" w14:textId="77777777" w:rsidR="00177292" w:rsidRPr="00903DBA" w:rsidRDefault="00177292" w:rsidP="00177292">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25923C1F" w14:textId="47291346" w:rsidR="00A32618" w:rsidRPr="00903DBA" w:rsidRDefault="00A32618" w:rsidP="00A32618">
      <w:pPr>
        <w:pStyle w:val="Code"/>
        <w:rPr>
          <w:highlight w:val="white"/>
        </w:rPr>
      </w:pPr>
      <w:r w:rsidRPr="00903DBA">
        <w:rPr>
          <w:highlight w:val="white"/>
        </w:rPr>
        <w:t xml:space="preserve">          // t0 = i * </w:t>
      </w:r>
      <w:r>
        <w:rPr>
          <w:highlight w:val="white"/>
        </w:rPr>
        <w:t>-1</w:t>
      </w:r>
    </w:p>
    <w:p w14:paraId="761928A1" w14:textId="77777777" w:rsidR="00A32618" w:rsidRPr="00903DBA" w:rsidRDefault="00A32618" w:rsidP="00A32618">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E38B19C" w14:textId="6AAD10B5" w:rsidR="00A32618" w:rsidRPr="00903DBA" w:rsidRDefault="00A32618" w:rsidP="00A32618">
      <w:pPr>
        <w:pStyle w:val="Code"/>
        <w:rPr>
          <w:highlight w:val="white"/>
        </w:rPr>
      </w:pPr>
      <w:r w:rsidRPr="00903DBA">
        <w:rPr>
          <w:highlight w:val="white"/>
        </w:rPr>
        <w:t xml:space="preserve">                   (rightSymbol.Value is BigInteger) &amp;&amp;</w:t>
      </w:r>
    </w:p>
    <w:p w14:paraId="200270BC" w14:textId="0C66E924" w:rsidR="00A32618" w:rsidRPr="00092996" w:rsidRDefault="00A32618" w:rsidP="00092996">
      <w:pPr>
        <w:pStyle w:val="Code"/>
        <w:rPr>
          <w:highlight w:val="white"/>
        </w:rPr>
      </w:pPr>
      <w:r w:rsidRPr="00092996">
        <w:rPr>
          <w:highlight w:val="white"/>
        </w:rPr>
        <w:t xml:space="preserve">                   (rightSymbol.Value.Equals(</w:t>
      </w:r>
      <w:r w:rsidR="00092996" w:rsidRPr="00092996">
        <w:rPr>
          <w:highlight w:val="white"/>
        </w:rPr>
        <w:t>BigInteger.MinusOne</w:t>
      </w:r>
      <w:r w:rsidRPr="00092996">
        <w:rPr>
          <w:highlight w:val="white"/>
        </w:rPr>
        <w:t>))) {</w:t>
      </w:r>
    </w:p>
    <w:p w14:paraId="1ED1FA55" w14:textId="77777777" w:rsidR="00496C18" w:rsidRPr="00903DBA" w:rsidRDefault="00496C18" w:rsidP="00496C18">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78AF4B7F" w14:textId="77777777" w:rsidR="00496C18" w:rsidRPr="00903DBA" w:rsidRDefault="00496C18" w:rsidP="00496C18">
      <w:pPr>
        <w:pStyle w:val="Code"/>
        <w:rPr>
          <w:highlight w:val="white"/>
        </w:rPr>
      </w:pPr>
      <w:r w:rsidRPr="00903DBA">
        <w:rPr>
          <w:highlight w:val="white"/>
        </w:rPr>
        <w:t xml:space="preserve">            thisCode[1] = null;</w:t>
      </w:r>
    </w:p>
    <w:p w14:paraId="0BFBEAF9" w14:textId="77777777" w:rsidR="00A32618" w:rsidRPr="00903DBA" w:rsidRDefault="00A32618" w:rsidP="00A32618">
      <w:pPr>
        <w:pStyle w:val="Code"/>
        <w:rPr>
          <w:highlight w:val="white"/>
        </w:rPr>
      </w:pPr>
      <w:r w:rsidRPr="00903DBA">
        <w:rPr>
          <w:highlight w:val="white"/>
        </w:rPr>
        <w:t xml:space="preserve">          }</w:t>
      </w:r>
    </w:p>
    <w:p w14:paraId="0B780421" w14:textId="2E34258A"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AC0391E"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we replace the expression with the new symbol. If the result symbol is a temporary symbol</w:t>
      </w:r>
      <w:r w:rsidR="004D04CE">
        <w:rPr>
          <w:highlight w:val="white"/>
        </w:rPr>
        <w:t>, w</w:t>
      </w:r>
      <w:r w:rsidR="00FB58FE" w:rsidRPr="00903DBA">
        <w:rPr>
          <w:highlight w:val="white"/>
        </w:rPr>
        <w:t xml:space="preserve">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lastRenderedPageBreak/>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22FE068A"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E24DDF" w:rsidRPr="00903DBA">
        <w:rPr>
          <w:highlight w:val="white"/>
        </w:rPr>
        <w:t xml:space="preserve"> = </w:t>
      </w:r>
      <w:r w:rsidR="00D4318D">
        <w:rPr>
          <w:rStyle w:val="KeyWord0"/>
          <w:highlight w:val="white"/>
        </w:rPr>
        <w:t>&lt;k&gt;</w:t>
      </w:r>
      <w:r w:rsidR="00D4318D" w:rsidRPr="00903DBA">
        <w:rPr>
          <w:rStyle w:val="KeyWord0"/>
          <w:highlight w:val="white"/>
        </w:rPr>
        <w:t>0</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 xml:space="preserve"> to </w:t>
      </w:r>
      <w:r w:rsidR="00D4318D">
        <w:rPr>
          <w:rStyle w:val="KeyWord0"/>
          <w:highlight w:val="white"/>
        </w:rPr>
        <w:t>&lt;k&gt;</w:t>
      </w:r>
      <w:r w:rsidR="00D4318D" w:rsidRPr="00903DBA">
        <w:rPr>
          <w:rStyle w:val="KeyWord0"/>
          <w:highlight w:val="white"/>
        </w:rPr>
        <w:t>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j</w:t>
      </w:r>
      <w:r w:rsidR="00D4318D">
        <w:rPr>
          <w:rStyle w:val="KeyWord0"/>
          <w:highlight w:val="white"/>
        </w:rPr>
        <w:t>&lt;/k&gt;</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7DA232D4" w:rsidR="00DC5011" w:rsidRPr="00903DBA" w:rsidRDefault="00CC1DF4" w:rsidP="0060539D">
      <w:pPr>
        <w:pStyle w:val="Heading3"/>
        <w:rPr>
          <w:highlight w:val="white"/>
        </w:rPr>
      </w:pPr>
      <w:r>
        <w:rPr>
          <w:highlight w:val="white"/>
        </w:rPr>
        <w:t>&lt;h3&gt;</w:t>
      </w:r>
      <w:bookmarkStart w:id="525" w:name="_Toc93320574"/>
      <w:r w:rsidRPr="00903DBA">
        <w:rPr>
          <w:highlight w:val="white"/>
        </w:rPr>
        <w:t>Optimize Relation Expression</w:t>
      </w:r>
      <w:bookmarkEnd w:id="525"/>
      <w:r>
        <w:rPr>
          <w:highlight w:val="white"/>
        </w:rPr>
        <w:t>&lt;/h3&gt;</w:t>
      </w:r>
    </w:p>
    <w:p w14:paraId="1D7AF0F5" w14:textId="24571D17" w:rsidR="0099303B" w:rsidRPr="00903DBA" w:rsidRDefault="00E1756D" w:rsidP="0099303B">
      <w:pPr>
        <w:rPr>
          <w:highlight w:val="white"/>
        </w:rPr>
      </w:pPr>
      <w:proofErr w:type="gramStart"/>
      <w:r w:rsidRPr="00903DBA">
        <w:rPr>
          <w:highlight w:val="white"/>
        </w:rPr>
        <w:t>In order to</w:t>
      </w:r>
      <w:proofErr w:type="gramEnd"/>
      <w:r w:rsidRPr="00903DBA">
        <w:rPr>
          <w:highlight w:val="white"/>
        </w:rPr>
        <w:t xml:space="preserve"> optimize the final assembly code generation, we shall swap the operator in expression</w:t>
      </w:r>
      <w:r w:rsidR="004D04CE">
        <w:rPr>
          <w:highlight w:val="white"/>
        </w:rPr>
        <w:t>s</w:t>
      </w:r>
      <w:r w:rsidRPr="00903DBA">
        <w:rPr>
          <w:highlight w:val="white"/>
        </w:rPr>
        <w:t xml:space="preserve"> where the left operand is a value.</w:t>
      </w:r>
      <w:r w:rsidR="003C28D6" w:rsidRPr="00903DBA">
        <w:rPr>
          <w:highlight w:val="white"/>
        </w:rPr>
        <w:t xml:space="preserve"> This operation does not decrease the number of middle code instructions</w:t>
      </w:r>
      <w:r w:rsidR="002213C8">
        <w:rPr>
          <w:highlight w:val="white"/>
        </w:rPr>
        <w:t>,</w:t>
      </w:r>
      <w:r w:rsidR="00657371">
        <w:rPr>
          <w:highlight w:val="white"/>
        </w:rPr>
        <w:t xml:space="preserve"> but</w:t>
      </w:r>
      <w:r w:rsidR="003C28D6" w:rsidRPr="00903DBA">
        <w:rPr>
          <w:highlight w:val="white"/>
        </w:rPr>
        <w:t xml:space="preserve"> it will decrease the number of assembly code instructions, since an integer value cannot be the left-most operands</w:t>
      </w:r>
      <w:r w:rsidR="00657371">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1D82E21E" w14:textId="2999AF3E" w:rsidR="00877372" w:rsidRPr="00903DBA" w:rsidRDefault="00877372" w:rsidP="008F3479">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m_swapMap</w:t>
      </w:r>
      <w:r w:rsidR="00D4318D">
        <w:rPr>
          <w:rStyle w:val="KeyWord0"/>
          <w:highlight w:val="white"/>
        </w:rPr>
        <w:t>&lt;/k&gt;</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w:t>
      </w:r>
      <w:r w:rsidR="00B40D1F">
        <w:rPr>
          <w:highlight w:val="white"/>
        </w:rPr>
        <w:t xml:space="preserve"> the</w:t>
      </w:r>
      <w:r w:rsidR="003C28D6" w:rsidRPr="00903DBA">
        <w:rPr>
          <w:highlight w:val="white"/>
        </w:rPr>
        <w:t xml:space="preserve">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D4318D">
        <w:rPr>
          <w:rStyle w:val="KeyWord0"/>
        </w:rPr>
        <w:t>&lt;k&gt;</w:t>
      </w:r>
      <w:r w:rsidR="00D4318D" w:rsidRPr="00903DBA">
        <w:rPr>
          <w:rStyle w:val="KeyWord0"/>
        </w:rPr>
        <w:t>m_inverseMap</w:t>
      </w:r>
      <w:r w:rsidR="00D4318D">
        <w:rPr>
          <w:rStyle w:val="KeyWord0"/>
        </w:rPr>
        <w:t>&lt;/k&gt;</w:t>
      </w:r>
      <w:r w:rsidR="000F50D2" w:rsidRPr="00903DBA">
        <w:t xml:space="preserve"> </w:t>
      </w:r>
      <w:r w:rsidR="00B40D1F">
        <w:t>map</w:t>
      </w:r>
      <w:r w:rsidR="006B3EB0">
        <w:t xml:space="preserve"> </w:t>
      </w:r>
      <w:r w:rsidR="000F50D2" w:rsidRPr="00903DBA">
        <w:t xml:space="preserve">we used in </w:t>
      </w:r>
      <w:r w:rsidR="00D4318D">
        <w:rPr>
          <w:rStyle w:val="KeyWord0"/>
          <w:highlight w:val="white"/>
        </w:rPr>
        <w:t>&lt;k&gt;</w:t>
      </w:r>
      <w:r w:rsidR="00D4318D" w:rsidRPr="006B3EB0">
        <w:rPr>
          <w:rStyle w:val="KeyWord0"/>
          <w:highlight w:val="white"/>
        </w:rPr>
        <w:t>ClearDoubleRelationStatements</w:t>
      </w:r>
      <w:r w:rsidR="00D4318D">
        <w:rPr>
          <w:rStyle w:val="KeyWord0"/>
          <w:highlight w:val="white"/>
        </w:rPr>
        <w:t>&lt;/k&gt;</w:t>
      </w:r>
      <w:r w:rsidR="006B3EB0" w:rsidRPr="00903DBA">
        <w:t xml:space="preserve"> </w:t>
      </w:r>
      <w:r w:rsidR="000F50D2" w:rsidRPr="00903DBA">
        <w:t xml:space="preserve">above. When inversing an expression, we change its </w:t>
      </w:r>
      <w:r w:rsidR="00871D21" w:rsidRPr="00903DBA">
        <w:t xml:space="preserve">meaning, when we swap the </w:t>
      </w:r>
      <w:proofErr w:type="gramStart"/>
      <w:r w:rsidR="00871D21" w:rsidRPr="00903DBA">
        <w:t>expression</w:t>
      </w:r>
      <w:proofErr w:type="gramEnd"/>
      <w:r w:rsidR="00871D21" w:rsidRPr="00903DBA">
        <w:t xml:space="preserve"> it still has the same meaning</w:t>
      </w:r>
      <w:r w:rsidR="00FF2C6A">
        <w:t>. W</w:t>
      </w:r>
      <w:r w:rsidR="00871D21" w:rsidRPr="00903DBA">
        <w:t>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498F8C29" w:rsidR="009D3B17" w:rsidRDefault="00CC1DF4" w:rsidP="0060539D">
      <w:pPr>
        <w:pStyle w:val="Heading3"/>
        <w:numPr>
          <w:ilvl w:val="2"/>
          <w:numId w:val="129"/>
        </w:numPr>
        <w:rPr>
          <w:highlight w:val="white"/>
        </w:rPr>
      </w:pPr>
      <w:r>
        <w:rPr>
          <w:highlight w:val="white"/>
        </w:rPr>
        <w:t>&lt;h3&gt;</w:t>
      </w:r>
      <w:bookmarkStart w:id="526" w:name="_Toc93320575"/>
      <w:r w:rsidRPr="0060539D">
        <w:rPr>
          <w:highlight w:val="white"/>
        </w:rPr>
        <w:t>Optimize Communicative Expression</w:t>
      </w:r>
      <w:bookmarkEnd w:id="526"/>
      <w:r>
        <w:rPr>
          <w:highlight w:val="white"/>
        </w:rPr>
        <w:t>&lt;/h3&gt;</w:t>
      </w:r>
    </w:p>
    <w:p w14:paraId="79A27C77" w14:textId="0E637E38" w:rsidR="00A20559" w:rsidRDefault="00FF58B3" w:rsidP="00FF58B3">
      <w:pPr>
        <w:rPr>
          <w:highlight w:val="white"/>
        </w:rPr>
      </w:pPr>
      <w:r>
        <w:rPr>
          <w:highlight w:val="white"/>
        </w:rPr>
        <w:t xml:space="preserve">In the same </w:t>
      </w:r>
      <w:r w:rsidR="00A20559">
        <w:rPr>
          <w:highlight w:val="white"/>
        </w:rPr>
        <w:t>way</w:t>
      </w:r>
      <w:r>
        <w:rPr>
          <w:highlight w:val="white"/>
        </w:rPr>
        <w:t xml:space="preserve"> as the relation case above, we </w:t>
      </w:r>
      <w:r w:rsidR="004D71FC">
        <w:rPr>
          <w:highlight w:val="white"/>
        </w:rPr>
        <w:t xml:space="preserve">swap the </w:t>
      </w:r>
      <w:r w:rsidR="00A20559">
        <w:rPr>
          <w:highlight w:val="white"/>
        </w:rPr>
        <w:t>operands of commutative expression in some cases.</w:t>
      </w:r>
      <w:r w:rsidR="004D71FC">
        <w:rPr>
          <w:highlight w:val="white"/>
        </w:rPr>
        <w:t xml:space="preserve"> If the left symbol is a constant value, we swap the symbols </w:t>
      </w:r>
      <w:proofErr w:type="gramStart"/>
      <w:r w:rsidR="004D71FC">
        <w:rPr>
          <w:highlight w:val="white"/>
        </w:rPr>
        <w:t>in order to</w:t>
      </w:r>
      <w:proofErr w:type="gramEnd"/>
      <w:r w:rsidR="004D71FC">
        <w:rPr>
          <w:highlight w:val="white"/>
        </w:rPr>
        <w:t xml:space="preserve"> generate more effective assembly code in Chapter </w:t>
      </w:r>
      <w:r w:rsidR="004D71FC">
        <w:rPr>
          <w:highlight w:val="white"/>
        </w:rPr>
        <w:fldChar w:fldCharType="begin"/>
      </w:r>
      <w:r w:rsidR="004D71FC">
        <w:rPr>
          <w:highlight w:val="white"/>
        </w:rPr>
        <w:instrText xml:space="preserve"> REF _Ref54016612 \r \h </w:instrText>
      </w:r>
      <w:r w:rsidR="004D71FC">
        <w:rPr>
          <w:highlight w:val="white"/>
        </w:rPr>
      </w:r>
      <w:r w:rsidR="004D71FC">
        <w:rPr>
          <w:highlight w:val="white"/>
        </w:rPr>
        <w:fldChar w:fldCharType="separate"/>
      </w:r>
      <w:r w:rsidR="00F23462">
        <w:rPr>
          <w:highlight w:val="white"/>
        </w:rPr>
        <w:t>12</w:t>
      </w:r>
      <w:r w:rsidR="004D71FC">
        <w:rPr>
          <w:highlight w:val="white"/>
        </w:rPr>
        <w:fldChar w:fldCharType="end"/>
      </w:r>
      <w:r w:rsidR="004D71FC">
        <w:rPr>
          <w:highlight w:val="white"/>
        </w:rPr>
        <w:t xml:space="preserve">. </w:t>
      </w:r>
      <w:r w:rsidR="00BB0C4D">
        <w:rPr>
          <w:highlight w:val="white"/>
        </w:rPr>
        <w:t>The definition of a commutative operator is that we can swap its operands without changing its meaning.</w:t>
      </w:r>
      <w:r w:rsidR="003077E2">
        <w:rPr>
          <w:highlight w:val="white"/>
        </w:rPr>
        <w:t xml:space="preserve"> The addition, multiplication, bitwise </w:t>
      </w:r>
      <w:r w:rsidR="00D4318D">
        <w:rPr>
          <w:rStyle w:val="KeyWord0"/>
          <w:highlight w:val="white"/>
        </w:rPr>
        <w:t>&lt;k&gt;</w:t>
      </w:r>
      <w:r w:rsidR="00D4318D" w:rsidRPr="00662613">
        <w:rPr>
          <w:rStyle w:val="KeyWord0"/>
          <w:highlight w:val="white"/>
        </w:rPr>
        <w:t>or</w:t>
      </w:r>
      <w:r w:rsidR="00D4318D">
        <w:rPr>
          <w:rStyle w:val="KeyWord0"/>
          <w:highlight w:val="white"/>
        </w:rPr>
        <w:t>&lt;/k&gt;</w:t>
      </w:r>
      <w:r w:rsidR="003077E2">
        <w:rPr>
          <w:highlight w:val="white"/>
        </w:rPr>
        <w:t xml:space="preserve">, </w:t>
      </w:r>
      <w:r w:rsidR="00D4318D">
        <w:rPr>
          <w:rStyle w:val="KeyWord0"/>
          <w:highlight w:val="white"/>
        </w:rPr>
        <w:t>&lt;k&gt;</w:t>
      </w:r>
      <w:r w:rsidR="00D4318D" w:rsidRPr="00662613">
        <w:rPr>
          <w:rStyle w:val="KeyWord0"/>
          <w:highlight w:val="white"/>
        </w:rPr>
        <w:t>xor</w:t>
      </w:r>
      <w:r w:rsidR="00D4318D">
        <w:rPr>
          <w:rStyle w:val="KeyWord0"/>
          <w:highlight w:val="white"/>
        </w:rPr>
        <w:t>&lt;/k&gt;</w:t>
      </w:r>
      <w:r w:rsidR="003077E2">
        <w:rPr>
          <w:highlight w:val="white"/>
        </w:rPr>
        <w:t xml:space="preserve">, and </w:t>
      </w:r>
      <w:r w:rsidR="00D4318D">
        <w:rPr>
          <w:rStyle w:val="KeyWord0"/>
          <w:highlight w:val="white"/>
        </w:rPr>
        <w:t>&lt;k&gt;</w:t>
      </w:r>
      <w:r w:rsidR="00D4318D" w:rsidRPr="00662613">
        <w:rPr>
          <w:rStyle w:val="KeyWord0"/>
          <w:highlight w:val="white"/>
        </w:rPr>
        <w:t>and</w:t>
      </w:r>
      <w:r w:rsidR="00D4318D">
        <w:rPr>
          <w:rStyle w:val="KeyWord0"/>
          <w:highlight w:val="white"/>
        </w:rPr>
        <w:t>&lt;/k&gt;</w:t>
      </w:r>
      <w:r w:rsidR="003077E2">
        <w:rPr>
          <w:highlight w:val="white"/>
        </w:rPr>
        <w:t xml:space="preserve"> are commutative, but not subtraction, division, module, </w:t>
      </w:r>
      <w:r w:rsidR="00662613">
        <w:rPr>
          <w:highlight w:val="white"/>
        </w:rPr>
        <w:t>or</w:t>
      </w:r>
      <w:r w:rsidR="003077E2">
        <w:rPr>
          <w:highlight w:val="white"/>
        </w:rPr>
        <w:t xml:space="preserve">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FF58B3" w:rsidRPr="00903DBA" w14:paraId="78FD1805" w14:textId="77777777" w:rsidTr="00FF58B3">
        <w:tc>
          <w:tcPr>
            <w:tcW w:w="3116" w:type="dxa"/>
          </w:tcPr>
          <w:p w14:paraId="619EE543" w14:textId="0BF796AB" w:rsidR="00FF58B3" w:rsidRDefault="00FF58B3" w:rsidP="00FF58B3">
            <w:pPr>
              <w:pStyle w:val="Code"/>
              <w:rPr>
                <w:highlight w:val="white"/>
              </w:rPr>
            </w:pPr>
            <w:r w:rsidRPr="00903DBA">
              <w:t xml:space="preserve">1. </w:t>
            </w:r>
            <w:r w:rsidR="00BB0C4D">
              <w:t>t0 = 10 + a</w:t>
            </w:r>
            <w:r>
              <w:rPr>
                <w:highlight w:val="white"/>
              </w:rPr>
              <w:t xml:space="preserve"> </w:t>
            </w:r>
          </w:p>
          <w:p w14:paraId="27CE33AD" w14:textId="77777777" w:rsidR="00FF58B3" w:rsidRPr="009F6E41" w:rsidRDefault="00FF58B3" w:rsidP="00FF58B3">
            <w:pPr>
              <w:rPr>
                <w:highlight w:val="white"/>
              </w:rPr>
            </w:pPr>
            <w:r>
              <w:rPr>
                <w:highlight w:val="white"/>
              </w:rPr>
              <w:t xml:space="preserve">(a) </w:t>
            </w:r>
            <w:r w:rsidRPr="009F6E41">
              <w:rPr>
                <w:highlight w:val="white"/>
              </w:rPr>
              <w:t>Before optimization</w:t>
            </w:r>
          </w:p>
        </w:tc>
        <w:tc>
          <w:tcPr>
            <w:tcW w:w="3117" w:type="dxa"/>
          </w:tcPr>
          <w:p w14:paraId="2CA142C0" w14:textId="13BC7029" w:rsidR="00FF58B3" w:rsidRDefault="00FF58B3" w:rsidP="00FF58B3">
            <w:pPr>
              <w:pStyle w:val="Code"/>
            </w:pPr>
            <w:r w:rsidRPr="00903DBA">
              <w:t xml:space="preserve">1. </w:t>
            </w:r>
            <w:r w:rsidR="00BB0C4D">
              <w:t>t0 = a + 10</w:t>
            </w:r>
          </w:p>
          <w:p w14:paraId="418A7D7E" w14:textId="77777777" w:rsidR="00FF58B3" w:rsidRPr="00903DBA" w:rsidRDefault="00FF58B3" w:rsidP="00FF58B3">
            <w:pPr>
              <w:rPr>
                <w:highlight w:val="white"/>
              </w:rPr>
            </w:pPr>
            <w:r>
              <w:rPr>
                <w:highlight w:val="white"/>
              </w:rPr>
              <w:t>(b) After</w:t>
            </w:r>
            <w:r w:rsidRPr="009F6E41">
              <w:rPr>
                <w:highlight w:val="white"/>
              </w:rPr>
              <w:t xml:space="preserve"> optimization</w:t>
            </w:r>
          </w:p>
        </w:tc>
      </w:tr>
    </w:tbl>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38443B12" w:rsidR="008F0B47" w:rsidRPr="00903DBA" w:rsidRDefault="00CC1DF4" w:rsidP="0060539D">
      <w:pPr>
        <w:pStyle w:val="Heading3"/>
      </w:pPr>
      <w:r>
        <w:t>&lt;h3&gt;</w:t>
      </w:r>
      <w:bookmarkStart w:id="527" w:name="_Toc93320576"/>
      <w:r w:rsidRPr="00903DBA">
        <w:t>Remove Trivial Assignment</w:t>
      </w:r>
      <w:bookmarkEnd w:id="527"/>
      <w:r>
        <w:t>&lt;/h3&gt;</w:t>
      </w:r>
    </w:p>
    <w:p w14:paraId="3E4059C5" w14:textId="1B65C630" w:rsidR="009F35D4" w:rsidRPr="00903DBA" w:rsidRDefault="009F35D4" w:rsidP="009F35D4">
      <w:r w:rsidRPr="00903DBA">
        <w:t xml:space="preserve">Trivial assignment, where a symbol is assigned the value of the same symbol, </w:t>
      </w:r>
      <w:r w:rsidR="00944992" w:rsidRPr="00903DBA">
        <w:t xml:space="preserve">such as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x;</w:t>
      </w:r>
      <w:r w:rsidR="00D4318D">
        <w:rPr>
          <w:rStyle w:val="KeyWord0"/>
        </w:rPr>
        <w:t>&lt;/k&gt;</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lastRenderedPageBreak/>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5FA9A8E7" w:rsidR="001D1BEE" w:rsidRPr="00903DBA" w:rsidRDefault="00CC1DF4" w:rsidP="0060539D">
      <w:pPr>
        <w:pStyle w:val="Heading3"/>
      </w:pPr>
      <w:r>
        <w:t>&lt;h3&gt;</w:t>
      </w:r>
      <w:bookmarkStart w:id="528" w:name="_Toc93320577"/>
      <w:r w:rsidRPr="00903DBA">
        <w:t>Remove Cleared Code</w:t>
      </w:r>
      <w:bookmarkEnd w:id="528"/>
      <w:r>
        <w:t>&lt;/h3&gt;</w:t>
      </w:r>
    </w:p>
    <w:p w14:paraId="37E1B19C" w14:textId="68658C86"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w:t>
      </w:r>
      <w:r w:rsidR="00F67B16">
        <w:t xml:space="preserve"> any </w:t>
      </w:r>
      <w:r w:rsidR="00497E72">
        <w:t>final 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r w:rsidR="00F67B16">
        <w:t xml:space="preserve"> if we remove cleared code at the end of each iteration.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1EBD68F2"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that is greater than the index of the instruction to be removed</w:t>
      </w:r>
      <w:r w:rsidR="00FD57EE">
        <w:rPr>
          <w:highlight w:val="white"/>
        </w:rPr>
        <w:t>, by one</w:t>
      </w:r>
      <w:r w:rsidR="00F06F03" w:rsidRPr="00903DBA">
        <w:rPr>
          <w:highlight w:val="white"/>
        </w:rPr>
        <w:t>.</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7A291ACE" w:rsidR="0099128E" w:rsidRPr="00903DBA" w:rsidRDefault="00CC1DF4" w:rsidP="0060539D">
      <w:pPr>
        <w:pStyle w:val="Heading1"/>
      </w:pPr>
      <w:r>
        <w:lastRenderedPageBreak/>
        <w:t>&lt;h1&gt;</w:t>
      </w:r>
      <w:bookmarkStart w:id="529" w:name="_Ref54016612"/>
      <w:bookmarkStart w:id="530" w:name="_Ref54016688"/>
      <w:bookmarkStart w:id="531" w:name="_Toc93320578"/>
      <w:r w:rsidRPr="00903DBA">
        <w:t>Assembly Code Generation</w:t>
      </w:r>
      <w:bookmarkEnd w:id="529"/>
      <w:bookmarkEnd w:id="530"/>
      <w:bookmarkEnd w:id="531"/>
      <w:r>
        <w:t>&lt;/h1&gt;</w:t>
      </w:r>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32" w:name="_Hlk64224138"/>
      <w:r>
        <w:t>&lt;h2&gt;</w:t>
      </w:r>
      <w:bookmarkStart w:id="533" w:name="_Toc93320579"/>
      <w:r w:rsidRPr="00903DBA">
        <w:t>Runtime Management</w:t>
      </w:r>
      <w:bookmarkEnd w:id="533"/>
      <w:r>
        <w:t>&lt;/h2&gt;</w:t>
      </w:r>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proofErr w:type="gramStart"/>
      <w:r w:rsidR="00AD1BF0">
        <w:t xml:space="preserve">has been </w:t>
      </w:r>
      <w:r w:rsidR="00097230" w:rsidRPr="00903DBA">
        <w:t>be</w:t>
      </w:r>
      <w:proofErr w:type="gramEnd"/>
      <w:r w:rsidR="00097230" w:rsidRPr="00903DBA">
        <w:t xml:space="preserv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w:t>
      </w:r>
      <w:proofErr w:type="gramStart"/>
      <w:r w:rsidR="00CC58E6">
        <w:t>look into</w:t>
      </w:r>
      <w:proofErr w:type="gramEnd"/>
      <w:r w:rsidR="00CC58E6">
        <w:t xml:space="preserve">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26F8E" w:rsidRDefault="00B95260" w:rsidP="00B95260">
      <w:pPr>
        <w:pStyle w:val="Code"/>
        <w:rPr>
          <w:lang w:val="sv-SE"/>
        </w:rPr>
      </w:pPr>
      <w:r w:rsidRPr="00903DBA">
        <w:t xml:space="preserve">  </w:t>
      </w:r>
      <w:r w:rsidRPr="00526F8E">
        <w:rPr>
          <w:lang w:val="sv-SE"/>
        </w:rPr>
        <w:t>int c = 3, d = 4;</w:t>
      </w:r>
    </w:p>
    <w:p w14:paraId="1F0024A9" w14:textId="2D269295" w:rsidR="00B95260" w:rsidRPr="00526F8E" w:rsidRDefault="00B95260" w:rsidP="00B95260">
      <w:pPr>
        <w:pStyle w:val="Code"/>
        <w:rPr>
          <w:lang w:val="sv-SE"/>
        </w:rPr>
      </w:pPr>
      <w:r w:rsidRPr="00526F8E">
        <w:rPr>
          <w:lang w:val="sv-SE"/>
        </w:rPr>
        <w:t xml:space="preserve">  g(13, 14</w:t>
      </w:r>
      <w:r w:rsidR="00C1450F" w:rsidRPr="00526F8E">
        <w:rPr>
          <w:lang w:val="sv-SE"/>
        </w:rPr>
        <w:t>, 22, 23, 24</w:t>
      </w:r>
      <w:r w:rsidRPr="00526F8E">
        <w:rPr>
          <w:lang w:val="sv-SE"/>
        </w:rPr>
        <w:t>);</w:t>
      </w:r>
    </w:p>
    <w:p w14:paraId="6E3EA464" w14:textId="77777777" w:rsidR="00B95260" w:rsidRPr="00526F8E" w:rsidRDefault="00B95260" w:rsidP="00B95260">
      <w:pPr>
        <w:pStyle w:val="Code"/>
        <w:rPr>
          <w:lang w:val="sv-SE"/>
        </w:rPr>
      </w:pPr>
      <w:r w:rsidRPr="00526F8E">
        <w:rPr>
          <w:lang w:val="sv-SE"/>
        </w:rPr>
        <w:t>}</w:t>
      </w:r>
    </w:p>
    <w:p w14:paraId="74358B35" w14:textId="77777777" w:rsidR="00B95260" w:rsidRPr="00526F8E" w:rsidRDefault="00B95260" w:rsidP="00B95260">
      <w:pPr>
        <w:pStyle w:val="Code"/>
        <w:rPr>
          <w:lang w:val="sv-SE"/>
        </w:rPr>
      </w:pPr>
    </w:p>
    <w:p w14:paraId="452A6C43" w14:textId="09F5577E" w:rsidR="00B95260" w:rsidRPr="00903DBA" w:rsidRDefault="00B95260" w:rsidP="00B95260">
      <w:pPr>
        <w:pStyle w:val="Code"/>
      </w:pPr>
      <w:r w:rsidRPr="00526F8E">
        <w:rPr>
          <w:lang w:val="sv-SE"/>
        </w:rPr>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proofErr w:type="gramStart"/>
      <w:r w:rsidR="001C40D2" w:rsidRPr="00903DBA">
        <w:t>Similar to</w:t>
      </w:r>
      <w:proofErr w:type="gramEnd"/>
      <w:r w:rsidR="001C40D2" w:rsidRPr="00903DBA">
        <w:t xml:space="preserve">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w:t>
      </w:r>
      <w:proofErr w:type="gramStart"/>
      <w:r w:rsidR="00E63AE7" w:rsidRPr="00903DBA">
        <w:t>has to</w:t>
      </w:r>
      <w:proofErr w:type="gramEnd"/>
      <w:r w:rsidR="00E63AE7" w:rsidRPr="00903DBA">
        <w:t xml:space="preserve">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bookmarkEnd w:id="532"/>
    <w:p w14:paraId="185BB847" w14:textId="1F6DEB9A" w:rsidR="00694D32" w:rsidRPr="00903DBA" w:rsidRDefault="00CC1DF4" w:rsidP="0060539D">
      <w:pPr>
        <w:pStyle w:val="Heading2"/>
      </w:pPr>
      <w:r>
        <w:lastRenderedPageBreak/>
        <w:t>&lt;h2&gt;</w:t>
      </w:r>
      <w:bookmarkStart w:id="534" w:name="_Toc93320580"/>
      <w:r w:rsidRPr="00903DBA">
        <w:t>Assembly Operator</w:t>
      </w:r>
      <w:bookmarkEnd w:id="534"/>
      <w:r>
        <w:t>&lt;/h2&gt;</w:t>
      </w:r>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proofErr w:type="gramStart"/>
      <w:r w:rsidR="00D41DFA" w:rsidRPr="00903DBA">
        <w:t>have to</w:t>
      </w:r>
      <w:proofErr w:type="gramEnd"/>
      <w:r w:rsidR="00D41DFA" w:rsidRPr="00903DBA">
        <w:t xml:space="preserve">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r>
        <w:t>&lt;h2&gt;</w:t>
      </w:r>
      <w:bookmarkStart w:id="535" w:name="_Toc93320581"/>
      <w:r w:rsidRPr="00903DBA">
        <w:t>Assembly Code</w:t>
      </w:r>
      <w:bookmarkEnd w:id="535"/>
      <w:r>
        <w:t>&lt;/h2&gt;</w:t>
      </w:r>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w:t>
      </w:r>
      <w:proofErr w:type="gramStart"/>
      <w:r w:rsidR="008C4970" w:rsidRPr="00322499">
        <w:rPr>
          <w:highlight w:val="white"/>
        </w:rPr>
        <w:t>in order to</w:t>
      </w:r>
      <w:proofErr w:type="gramEnd"/>
      <w:r w:rsidR="008C4970" w:rsidRPr="00322499">
        <w:rPr>
          <w:highlight w:val="white"/>
        </w:rPr>
        <w:t xml:space="preserve">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w:t>
      </w:r>
      <w:proofErr w:type="gramStart"/>
      <w:r w:rsidR="008C4970" w:rsidRPr="00322499">
        <w:rPr>
          <w:highlight w:val="white"/>
        </w:rPr>
        <w:t>functions.</w:t>
      </w:r>
      <w:r w:rsidR="008C4970">
        <w:rPr>
          <w:highlight w:val="white"/>
        </w:rPr>
        <w:t>&lt;</w:t>
      </w:r>
      <w:proofErr w:type="gramEnd"/>
      <w:r w:rsidR="008C4970">
        <w:rPr>
          <w:highlight w:val="white"/>
        </w:rPr>
        <w: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r>
        <w:rPr>
          <w:highlight w:val="white"/>
        </w:rPr>
        <w:t>&lt;h3&gt;</w:t>
      </w:r>
      <w:bookmarkStart w:id="536" w:name="_Toc93320582"/>
      <w:r w:rsidRPr="00903DBA">
        <w:rPr>
          <w:highlight w:val="white"/>
        </w:rPr>
        <w:t>Assembly Code Optimization</w:t>
      </w:r>
      <w:bookmarkEnd w:id="536"/>
      <w:r>
        <w:rPr>
          <w:highlight w:val="white"/>
        </w:rPr>
        <w:t>&lt;/h3&gt;</w:t>
      </w:r>
    </w:p>
    <w:p w14:paraId="60537E46" w14:textId="2C10C0B5" w:rsidR="00AE79B1" w:rsidRPr="00903DBA" w:rsidRDefault="001D1EC5" w:rsidP="00034040">
      <w:pPr>
        <w:rPr>
          <w:highlight w:val="white"/>
        </w:rPr>
      </w:pPr>
      <w:proofErr w:type="gramStart"/>
      <w:r w:rsidRPr="00903DBA">
        <w:rPr>
          <w:highlight w:val="white"/>
        </w:rPr>
        <w:t xml:space="preserve">Similar </w:t>
      </w:r>
      <w:r w:rsidR="00B358AE">
        <w:rPr>
          <w:highlight w:val="white"/>
        </w:rPr>
        <w:t>to</w:t>
      </w:r>
      <w:proofErr w:type="gramEnd"/>
      <w:r w:rsidR="00B358AE">
        <w:rPr>
          <w:highlight w:val="white"/>
        </w:rPr>
        <w:t xml:space="preserve">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w:t>
      </w:r>
      <w:proofErr w:type="gramStart"/>
      <w:r w:rsidR="00A54CAD" w:rsidRPr="00903DBA">
        <w:rPr>
          <w:highlight w:val="white"/>
        </w:rPr>
        <w:t>subtraction</w:t>
      </w:r>
      <w:proofErr w:type="gramEnd"/>
      <w:r w:rsidR="00A54CAD" w:rsidRPr="00903DBA">
        <w:rPr>
          <w:highlight w:val="white"/>
        </w:rPr>
        <w:t xml:space="preserve">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r>
        <w:rPr>
          <w:highlight w:val="white"/>
        </w:rPr>
        <w:t>&lt;h3&gt;</w:t>
      </w:r>
      <w:bookmarkStart w:id="537" w:name="_Toc93320583"/>
      <w:r w:rsidRPr="00903DBA">
        <w:rPr>
          <w:highlight w:val="white"/>
        </w:rPr>
        <w:t>Operator Test Methods</w:t>
      </w:r>
      <w:bookmarkEnd w:id="537"/>
      <w:r>
        <w:rPr>
          <w:highlight w:val="white"/>
        </w:rPr>
        <w:t>&lt;/h3&gt;</w:t>
      </w:r>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r>
        <w:rPr>
          <w:highlight w:val="white"/>
        </w:rPr>
        <w:t>&lt;h3&gt;</w:t>
      </w:r>
      <w:bookmarkStart w:id="538" w:name="_Toc93320584"/>
      <w:r w:rsidRPr="00903DBA">
        <w:rPr>
          <w:highlight w:val="white"/>
        </w:rPr>
        <w:t>Register Overlapping</w:t>
      </w:r>
      <w:bookmarkEnd w:id="538"/>
      <w:r>
        <w:rPr>
          <w:highlight w:val="white"/>
        </w:rPr>
        <w:t>&lt;/h3&gt;</w:t>
      </w:r>
    </w:p>
    <w:p w14:paraId="4DAC2A82" w14:textId="7AE1FA9A" w:rsidR="004A1E3D" w:rsidRPr="00903DBA" w:rsidRDefault="00784F22" w:rsidP="004A1E3D">
      <w:pPr>
        <w:rPr>
          <w:highlight w:val="white"/>
        </w:rPr>
      </w:pPr>
      <w:r w:rsidRPr="00903DBA">
        <w:rPr>
          <w:highlight w:val="white"/>
        </w:rPr>
        <w:t xml:space="preserve">When allocating registers, we </w:t>
      </w:r>
      <w:proofErr w:type="gramStart"/>
      <w:r w:rsidRPr="00903DBA">
        <w:rPr>
          <w:highlight w:val="white"/>
        </w:rPr>
        <w:t>have to</w:t>
      </w:r>
      <w:proofErr w:type="gramEnd"/>
      <w:r w:rsidRPr="00903DBA">
        <w:rPr>
          <w:highlight w:val="white"/>
        </w:rPr>
        <w:t xml:space="preserve">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w:t>
      </w:r>
      <w:proofErr w:type="gramStart"/>
      <w:r w:rsidR="004A1E3D" w:rsidRPr="00903DBA">
        <w:rPr>
          <w:highlight w:val="white"/>
        </w:rPr>
        <w:t>sets</w:t>
      </w:r>
      <w:proofErr w:type="gramEnd"/>
      <w:r w:rsidR="004A1E3D" w:rsidRPr="00903DBA">
        <w:rPr>
          <w:highlight w:val="white"/>
        </w:rPr>
        <w:t xml:space="preserve">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lastRenderedPageBreak/>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w:t>
      </w:r>
      <w:proofErr w:type="gramStart"/>
      <w:r w:rsidRPr="00903DBA">
        <w:rPr>
          <w:highlight w:val="white"/>
        </w:rPr>
        <w:t>returns</w:t>
      </w:r>
      <w:proofErr w:type="gramEnd"/>
      <w:r w:rsidRPr="00903DBA">
        <w:rPr>
          <w:highlight w:val="white"/>
        </w:rPr>
        <w:t xml:space="preserve">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r>
        <w:rPr>
          <w:highlight w:val="white"/>
        </w:rPr>
        <w:t>&lt;h3&gt;</w:t>
      </w:r>
      <w:bookmarkStart w:id="539" w:name="_Toc93320585"/>
      <w:r w:rsidRPr="00903DBA">
        <w:rPr>
          <w:highlight w:val="white"/>
        </w:rPr>
        <w:t>Register Size</w:t>
      </w:r>
      <w:bookmarkEnd w:id="539"/>
      <w:r>
        <w:rPr>
          <w:highlight w:val="white"/>
        </w:rPr>
        <w:t>&lt;/h3&gt;</w:t>
      </w:r>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16DE48D0" w:rsidR="00DF0E0B" w:rsidRPr="00903DBA" w:rsidRDefault="00DF0E0B" w:rsidP="0042441A">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3D7574" w:rsidRPr="00903DBA">
        <w:rPr>
          <w:highlight w:val="white"/>
        </w:rPr>
        <w:t xml:space="preserve"> set holds </w:t>
      </w:r>
      <w:proofErr w:type="gramStart"/>
      <w:r w:rsidR="003D7574" w:rsidRPr="00903DBA">
        <w:rPr>
          <w:highlight w:val="white"/>
        </w:rPr>
        <w:t>lists</w:t>
      </w:r>
      <w:proofErr w:type="gramEnd"/>
      <w:r w:rsidR="003D7574" w:rsidRPr="00903DBA">
        <w:rPr>
          <w:highlight w:val="white"/>
        </w:rPr>
        <w:t xml:space="preserve"> of registers of increasing sizes. Note that there are lists rather than </w:t>
      </w:r>
      <w:proofErr w:type="gramStart"/>
      <w:r w:rsidR="003D7574" w:rsidRPr="00903DBA">
        <w:rPr>
          <w:highlight w:val="white"/>
        </w:rPr>
        <w:t>sets</w:t>
      </w:r>
      <w:r w:rsidR="00C26D8B" w:rsidRPr="00903DBA">
        <w:rPr>
          <w:highlight w:val="white"/>
        </w:rPr>
        <w:t>,</w:t>
      </w:r>
      <w:r w:rsidR="003D7574" w:rsidRPr="00903DBA">
        <w:rPr>
          <w:highlight w:val="white"/>
        </w:rPr>
        <w:t xml:space="preserve"> because</w:t>
      </w:r>
      <w:proofErr w:type="gramEnd"/>
      <w:r w:rsidR="003D7574" w:rsidRPr="00903DBA">
        <w:rPr>
          <w:highlight w:val="white"/>
        </w:rPr>
        <w:t xml:space="preserv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ISet&lt;IList&lt;Register&gt;&gt; </w:t>
      </w:r>
      <w:r w:rsidR="004037D9" w:rsidRPr="00492109">
        <w:rPr>
          <w:highlight w:val="white"/>
          <w:lang w:val="nb-NO"/>
        </w:rPr>
        <w:t>m_registerSet</w:t>
      </w:r>
      <w:r w:rsidRPr="00492109">
        <w:rPr>
          <w:highlight w:val="white"/>
          <w:lang w:val="nb-NO"/>
        </w:rPr>
        <w:t xml:space="preserve"> =</w:t>
      </w:r>
    </w:p>
    <w:p w14:paraId="0095B4F9" w14:textId="77777777" w:rsidR="00DF0E0B" w:rsidRPr="00492109" w:rsidRDefault="00DF0E0B" w:rsidP="00DF0E0B">
      <w:pPr>
        <w:pStyle w:val="Code"/>
        <w:rPr>
          <w:highlight w:val="white"/>
          <w:lang w:val="nb-NO"/>
        </w:rPr>
      </w:pPr>
      <w:r w:rsidRPr="00492109">
        <w:rPr>
          <w:highlight w:val="white"/>
          <w:lang w:val="nb-NO"/>
        </w:rPr>
        <w:t xml:space="preserve">      new HashSet&lt;IList&lt;Register&gt;&gt;() {</w:t>
      </w:r>
    </w:p>
    <w:p w14:paraId="0A4C5F2C" w14:textId="77777777"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77777777"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7777777"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77777777"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7A3C3822"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67606B39" w:rsidR="00DF0E0B" w:rsidRPr="00492109" w:rsidRDefault="00DF0E0B" w:rsidP="00DF0E0B">
      <w:pPr>
        <w:pStyle w:val="Code"/>
        <w:rPr>
          <w:highlight w:val="white"/>
          <w:lang w:val="nb-NO"/>
        </w:rPr>
      </w:pPr>
      <w:r w:rsidRPr="00492109">
        <w:rPr>
          <w:highlight w:val="white"/>
          <w:lang w:val="nb-NO"/>
        </w:rPr>
        <w:t xml:space="preserve">                        Register.edi, Register.rdi},</w:t>
      </w:r>
    </w:p>
    <w:p w14:paraId="51B0B2A5"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6CFED91C"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77777777"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55AC0C4D" w14:textId="767B7976" w:rsidR="00DF0E0B" w:rsidRPr="00492109" w:rsidRDefault="00DF0E0B" w:rsidP="00DF0E0B">
      <w:pPr>
        <w:pStyle w:val="Code"/>
        <w:rPr>
          <w:highlight w:val="white"/>
          <w:lang w:val="nb-NO"/>
        </w:rPr>
      </w:pPr>
      <w:r w:rsidRPr="00492109">
        <w:rPr>
          <w:highlight w:val="white"/>
          <w:lang w:val="nb-NO"/>
        </w:rPr>
        <w:t xml:space="preserve">                        Register.esp, Register.rsp}</w:t>
      </w:r>
    </w:p>
    <w:p w14:paraId="4460CD00" w14:textId="77777777" w:rsidR="00DF0E0B" w:rsidRPr="00903DBA" w:rsidRDefault="00DF0E0B" w:rsidP="00DF0E0B">
      <w:pPr>
        <w:pStyle w:val="Code"/>
        <w:rPr>
          <w:highlight w:val="white"/>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w:t>
      </w:r>
      <w:proofErr w:type="gramStart"/>
      <w:r>
        <w:rPr>
          <w:highlight w:val="white"/>
        </w:rPr>
        <w:t>point, since</w:t>
      </w:r>
      <w:proofErr w:type="gramEnd"/>
      <w:r>
        <w:rPr>
          <w:highlight w:val="white"/>
        </w:rPr>
        <w:t xml:space="preserv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xml:space="preserve">. However, we still </w:t>
      </w:r>
      <w:proofErr w:type="gramStart"/>
      <w:r>
        <w:rPr>
          <w:highlight w:val="white"/>
        </w:rPr>
        <w:t>have to</w:t>
      </w:r>
      <w:proofErr w:type="gramEnd"/>
      <w:r>
        <w:rPr>
          <w:highlight w:val="white"/>
        </w:rPr>
        <w:t xml:space="preserve">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lastRenderedPageBreak/>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lastRenderedPageBreak/>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r>
        <w:rPr>
          <w:highlight w:val="white"/>
        </w:rPr>
        <w:t>&lt;h3&gt;</w:t>
      </w:r>
      <w:bookmarkStart w:id="540" w:name="_Toc93320586"/>
      <w:proofErr w:type="spellStart"/>
      <w:r w:rsidRPr="00903DBA">
        <w:rPr>
          <w:highlight w:val="white"/>
        </w:rPr>
        <w:t>ToString</w:t>
      </w:r>
      <w:bookmarkEnd w:id="540"/>
      <w:proofErr w:type="spellEnd"/>
      <w:r>
        <w:rPr>
          <w:highlight w:val="white"/>
        </w:rPr>
        <w:t>&lt;/h3&gt;</w:t>
      </w:r>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proofErr w:type="gramStart"/>
            <w:r w:rsidRPr="00903DBA">
              <w:t>operator</w:t>
            </w:r>
            <w:proofErr w:type="gramEnd"/>
            <w:r w:rsidRPr="00903DBA">
              <w:t xml:space="preserve">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proofErr w:type="gramStart"/>
            <w:r w:rsidRPr="00903DBA">
              <w:t>operator</w:t>
            </w:r>
            <w:proofErr w:type="gramEnd"/>
            <w:r w:rsidRPr="00903DBA">
              <w:t xml:space="preserve"> register, register</w:t>
            </w:r>
          </w:p>
          <w:p w14:paraId="5C4277DF" w14:textId="5EC27A95" w:rsidR="00F027BF" w:rsidRPr="00903DBA" w:rsidRDefault="00F027BF" w:rsidP="00A45E17">
            <w:pPr>
              <w:spacing w:before="0" w:after="40"/>
            </w:pPr>
            <w:proofErr w:type="gramStart"/>
            <w:r w:rsidRPr="00903DBA">
              <w:t>operator</w:t>
            </w:r>
            <w:proofErr w:type="gramEnd"/>
            <w:r w:rsidRPr="00903DBA">
              <w:t xml:space="preserve"> register, static name</w:t>
            </w:r>
          </w:p>
          <w:p w14:paraId="7CFD8983" w14:textId="65E59DCA" w:rsidR="00F027BF" w:rsidRPr="00903DBA" w:rsidRDefault="00F027BF" w:rsidP="00A45E17">
            <w:pPr>
              <w:spacing w:before="0" w:after="40"/>
            </w:pPr>
            <w:proofErr w:type="gramStart"/>
            <w:r w:rsidRPr="00903DBA">
              <w:t>operator</w:t>
            </w:r>
            <w:proofErr w:type="gramEnd"/>
            <w:r w:rsidRPr="00903DBA">
              <w:t xml:space="preserve">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proofErr w:type="gramStart"/>
            <w:r w:rsidRPr="00903DBA">
              <w:t>operator</w:t>
            </w:r>
            <w:proofErr w:type="gramEnd"/>
            <w:r w:rsidRPr="00903DBA">
              <w:t xml:space="preserve"> register, [register + offset]</w:t>
            </w:r>
          </w:p>
          <w:p w14:paraId="5D7CD7F1" w14:textId="0CFEC2EF" w:rsidR="00F027BF" w:rsidRPr="00903DBA" w:rsidRDefault="00F027BF" w:rsidP="00A45E17">
            <w:pPr>
              <w:spacing w:before="0" w:after="40"/>
            </w:pPr>
            <w:proofErr w:type="gramStart"/>
            <w:r w:rsidRPr="00903DBA">
              <w:t>operator</w:t>
            </w:r>
            <w:proofErr w:type="gramEnd"/>
            <w:r w:rsidRPr="00903DBA">
              <w:t xml:space="preserve">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 xml:space="preserve">the </w:t>
      </w:r>
      <w:proofErr w:type="gramStart"/>
      <w:r w:rsidR="00E817C0">
        <w:rPr>
          <w:highlight w:val="white"/>
        </w:rPr>
        <w:t>operator</w:t>
      </w:r>
      <w:proofErr w:type="gramEnd"/>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lastRenderedPageBreak/>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w:t>
      </w:r>
      <w:proofErr w:type="gramStart"/>
      <w:r w:rsidRPr="00903DBA">
        <w:rPr>
          <w:highlight w:val="white"/>
        </w:rPr>
        <w:t>double-word</w:t>
      </w:r>
      <w:proofErr w:type="gramEnd"/>
      <w:r w:rsidRPr="00903DBA">
        <w:rPr>
          <w:highlight w:val="white"/>
        </w:rPr>
        <w:t xml:space="preserve">)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0353C666"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directive, since the size of addresses is eight bytes.</w:t>
      </w:r>
      <w:r w:rsidR="00120DE0" w:rsidRPr="00903DBA">
        <w:rPr>
          <w:highlight w:val="white"/>
        </w:rPr>
        <w:t xml:space="preserve"> 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00120DE0" w:rsidRPr="00903DBA">
        <w:rPr>
          <w:highlight w:val="white"/>
        </w:rPr>
        <w:t xml:space="preserve"> method write a positive or negative offset, </w:t>
      </w:r>
      <w:r w:rsidR="002A36CA">
        <w:rPr>
          <w:highlight w:val="white"/>
        </w:rPr>
        <w:t xml:space="preserve">with sign, </w:t>
      </w:r>
      <w:r w:rsidR="00120DE0" w:rsidRPr="00903DBA">
        <w:rPr>
          <w:highlight w:val="white"/>
        </w:rPr>
        <w:t>unless the offset is zero.</w:t>
      </w:r>
    </w:p>
    <w:p w14:paraId="433AA184" w14:textId="77777777" w:rsidR="00A06DFC" w:rsidRPr="00903DBA" w:rsidRDefault="00A06DFC" w:rsidP="00A06DFC">
      <w:pPr>
        <w:pStyle w:val="Code"/>
        <w:rPr>
          <w:highlight w:val="white"/>
        </w:rPr>
      </w:pPr>
      <w:r w:rsidRPr="00903DBA">
        <w:rPr>
          <w:highlight w:val="white"/>
        </w:rPr>
        <w:lastRenderedPageBreak/>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3394A686" w:rsidR="00A06DFC" w:rsidRPr="00903DBA" w:rsidRDefault="00A06DFC" w:rsidP="00A06DFC">
      <w:pPr>
        <w:rPr>
          <w:highlight w:val="white"/>
        </w:rPr>
      </w:pPr>
      <w:r w:rsidRPr="00903DBA">
        <w:rPr>
          <w:highlight w:val="white"/>
        </w:rPr>
        <w:t xml:space="preserve">When defining a sequence of zeros, we use the </w:t>
      </w:r>
      <w:r w:rsidR="00D4318D">
        <w:rPr>
          <w:rStyle w:val="KeyWord0"/>
          <w:highlight w:val="white"/>
        </w:rPr>
        <w:t>&lt;k&gt;</w:t>
      </w:r>
      <w:r w:rsidR="00D4318D" w:rsidRPr="00903DBA">
        <w:rPr>
          <w:rStyle w:val="KeyWord0"/>
          <w:highlight w:val="white"/>
        </w:rPr>
        <w:t>times</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directive</w:t>
      </w:r>
      <w:r w:rsidR="002A36CA">
        <w:rPr>
          <w:highlight w:val="white"/>
        </w:rPr>
        <w:t>s. They</w:t>
      </w:r>
      <w:r w:rsidRPr="00903DBA">
        <w:rPr>
          <w:highlight w:val="white"/>
        </w:rPr>
        <w:t xml:space="preserve"> repeat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r w:rsidR="00D4318D" w:rsidRPr="00903DBA">
        <w:rPr>
          <w:rStyle w:val="KeyWord0"/>
          <w:highlight w:val="white"/>
        </w:rPr>
        <w:t>operand2</w:t>
      </w:r>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w:t>
      </w:r>
      <w:proofErr w:type="gramStart"/>
      <w:r w:rsidRPr="00903DBA">
        <w:rPr>
          <w:highlight w:val="white"/>
        </w:rPr>
        <w:t>as long as</w:t>
      </w:r>
      <w:proofErr w:type="gramEnd"/>
      <w:r w:rsidRPr="00903DBA">
        <w:rPr>
          <w:highlight w:val="white"/>
        </w:rPr>
        <w:t xml:space="preserve">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lastRenderedPageBreak/>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41" w:name="_Hlk64223447"/>
      <w:r>
        <w:t>&lt;h2&gt;</w:t>
      </w:r>
      <w:bookmarkStart w:id="542" w:name="_Toc93320587"/>
      <w:r w:rsidRPr="00903DBA">
        <w:t>Tracks</w:t>
      </w:r>
      <w:bookmarkEnd w:id="542"/>
      <w:r>
        <w:t>&lt;/h2&gt;</w:t>
      </w:r>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lastRenderedPageBreak/>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lastRenderedPageBreak/>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w:t>
      </w:r>
      <w:proofErr w:type="gramStart"/>
      <w:r w:rsidR="00D4318D">
        <w:rPr>
          <w:rStyle w:val="KeyWord0"/>
        </w:rPr>
        <w:t>&gt;</w:t>
      </w:r>
      <w:r w:rsidR="00EC1A4B" w:rsidRPr="00903DBA">
        <w:t>,</w:t>
      </w:r>
      <w:r w:rsidR="00B17A36" w:rsidRPr="00903DBA">
        <w:t xml:space="preserve"> </w:t>
      </w:r>
      <w:r w:rsidR="00EC1A4B" w:rsidRPr="00903DBA">
        <w:t>and</w:t>
      </w:r>
      <w:proofErr w:type="gramEnd"/>
      <w:r w:rsidR="00EC1A4B" w:rsidRPr="00903DBA">
        <w:t xml:space="preserve">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w:t>
      </w:r>
      <w:proofErr w:type="gramStart"/>
      <w:r w:rsidR="00BE5569" w:rsidRPr="00903DBA">
        <w:t>register, since</w:t>
      </w:r>
      <w:proofErr w:type="gramEnd"/>
      <w:r w:rsidR="00BE5569" w:rsidRPr="00903DBA">
        <w:t xml:space="preserv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lastRenderedPageBreak/>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 xml:space="preserve">takes a symbol and a potential register as </w:t>
      </w:r>
      <w:proofErr w:type="gramStart"/>
      <w:r w:rsidR="005A0A77" w:rsidRPr="00903DBA">
        <w:rPr>
          <w:highlight w:val="white"/>
        </w:rPr>
        <w:t>parameters, and</w:t>
      </w:r>
      <w:proofErr w:type="gramEnd"/>
      <w:r w:rsidR="005A0A77" w:rsidRPr="00903DBA">
        <w:rPr>
          <w:highlight w:val="white"/>
        </w:rPr>
        <w:t xml:space="preserve">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r>
        <w:t>&lt;h2&gt;</w:t>
      </w:r>
      <w:bookmarkStart w:id="543" w:name="_Toc93320588"/>
      <w:r w:rsidRPr="00903DBA">
        <w:t>Register Allocation</w:t>
      </w:r>
      <w:bookmarkEnd w:id="543"/>
      <w:r>
        <w:t>&lt;/h2&gt;</w:t>
      </w:r>
    </w:p>
    <w:p w14:paraId="02693415" w14:textId="5C7D44C4" w:rsidR="00B93420" w:rsidRDefault="00226C7F" w:rsidP="005F3AD5">
      <w:r>
        <w:t>The architecture holds a set of registers. On</w:t>
      </w:r>
      <w:r w:rsidR="002338B1">
        <w:t>e</w:t>
      </w:r>
      <w:r>
        <w:t xml:space="preserve"> </w:t>
      </w:r>
      <w:proofErr w:type="gramStart"/>
      <w:r>
        <w:t>particular feature</w:t>
      </w:r>
      <w:proofErr w:type="gramEnd"/>
      <w:r>
        <w:t xml:space="preserv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w:t>
      </w:r>
      <w:proofErr w:type="gramStart"/>
      <w:r w:rsidR="00025FE2" w:rsidRPr="00903DBA">
        <w:rPr>
          <w:highlight w:val="white"/>
        </w:rPr>
        <w:t>graph</w:t>
      </w:r>
      <w:proofErr w:type="gramEnd"/>
      <w:r w:rsidR="00025FE2" w:rsidRPr="00903DBA">
        <w:rPr>
          <w:highlight w:val="white"/>
        </w:rPr>
        <w:t xml:space="preserve">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 xml:space="preserve">total track graph, with all </w:t>
      </w:r>
      <w:proofErr w:type="gramStart"/>
      <w:r w:rsidR="00AA66BF" w:rsidRPr="00903DBA">
        <w:rPr>
          <w:highlight w:val="white"/>
        </w:rPr>
        <w:t>track</w:t>
      </w:r>
      <w:proofErr w:type="gramEnd"/>
      <w:r w:rsidR="00AA66BF" w:rsidRPr="00903DBA">
        <w:rPr>
          <w:highlight w:val="white"/>
        </w:rPr>
        <w:t xml:space="preserve">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lastRenderedPageBreak/>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w:t>
      </w:r>
      <w:proofErr w:type="gramStart"/>
      <w:r>
        <w:rPr>
          <w:highlight w:val="white"/>
        </w:rPr>
        <w:t>in order to</w:t>
      </w:r>
      <w:proofErr w:type="gramEnd"/>
      <w:r>
        <w:rPr>
          <w:highlight w:val="white"/>
        </w:rPr>
        <w:t xml:space="preserve">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lastRenderedPageBreak/>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w:t>
      </w:r>
      <w:proofErr w:type="gramStart"/>
      <w:r w:rsidR="00E671DB" w:rsidRPr="00903DBA">
        <w:rPr>
          <w:highlight w:val="white"/>
        </w:rPr>
        <w:t>track</w:t>
      </w:r>
      <w:r w:rsidR="007E2327">
        <w:rPr>
          <w:highlight w:val="white"/>
        </w:rPr>
        <w:t>s</w:t>
      </w:r>
      <w:proofErr w:type="gramEnd"/>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142FA37"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proofErr w:type="gramStart"/>
      <w:r w:rsidR="00D50204">
        <w:rPr>
          <w:highlight w:val="white"/>
        </w:rPr>
        <w:t>that cases</w:t>
      </w:r>
      <w:proofErr w:type="gramEnd"/>
      <w:r w:rsidR="00D50204">
        <w:rPr>
          <w:highlight w:val="white"/>
        </w:rPr>
        <w:t xml:space="preserve"> will convert a two-byte register to the </w:t>
      </w:r>
      <w:r w:rsidR="008C1913">
        <w:rPr>
          <w:highlight w:val="white"/>
        </w:rPr>
        <w:t>preferred size.</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w:t>
      </w:r>
      <w:proofErr w:type="gramStart"/>
      <w:r w:rsidR="00D4318D">
        <w:rPr>
          <w:rStyle w:val="KeyWord0"/>
          <w:highlight w:val="white"/>
        </w:rPr>
        <w:t>&gt;</w:t>
      </w:r>
      <w:r w:rsidR="008A6229" w:rsidRPr="00903DBA">
        <w:rPr>
          <w:highlight w:val="white"/>
        </w:rPr>
        <w:t>, since</w:t>
      </w:r>
      <w:proofErr w:type="gramEnd"/>
      <w:r w:rsidR="008A6229" w:rsidRPr="00903DBA">
        <w:rPr>
          <w:highlight w:val="white"/>
        </w:rPr>
        <w:t xml:space="preserv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lastRenderedPageBreak/>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 xml:space="preserve">If the track does not hold a pointer we </w:t>
      </w:r>
      <w:proofErr w:type="gramStart"/>
      <w:r w:rsidRPr="00903DBA">
        <w:rPr>
          <w:highlight w:val="white"/>
        </w:rPr>
        <w:t>look into</w:t>
      </w:r>
      <w:proofErr w:type="gramEnd"/>
      <w:r w:rsidRPr="00903DBA">
        <w:rPr>
          <w:highlight w:val="white"/>
        </w:rPr>
        <w:t xml:space="preserve">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w:t>
      </w:r>
      <w:proofErr w:type="gramStart"/>
      <w:r w:rsidRPr="00903DBA">
        <w:rPr>
          <w:highlight w:val="white"/>
        </w:rPr>
        <w:t>actually larger</w:t>
      </w:r>
      <w:proofErr w:type="gramEnd"/>
      <w:r w:rsidRPr="00903DBA">
        <w:rPr>
          <w:highlight w:val="white"/>
        </w:rPr>
        <w:t xml:space="preserve">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41"/>
    </w:p>
    <w:p w14:paraId="55CD0915" w14:textId="6D4B2604" w:rsidR="00E920BB" w:rsidRPr="00903DBA" w:rsidRDefault="00CC1DF4" w:rsidP="0060539D">
      <w:pPr>
        <w:pStyle w:val="Heading2"/>
      </w:pPr>
      <w:r>
        <w:t>&lt;h2&gt;</w:t>
      </w:r>
      <w:bookmarkStart w:id="544" w:name="_Toc93320589"/>
      <w:r w:rsidRPr="00903DBA">
        <w:t>Assembly Code Generation</w:t>
      </w:r>
      <w:bookmarkEnd w:id="544"/>
      <w:r>
        <w:t>&lt;/h2&gt;</w:t>
      </w:r>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3B31FEC2" w:rsidR="0057414B" w:rsidRPr="00903DBA" w:rsidRDefault="00DA60EB" w:rsidP="00DA60EB">
      <w:pPr>
        <w:rPr>
          <w:highlight w:val="white"/>
        </w:rPr>
      </w:pPr>
      <w:r w:rsidRPr="00903DBA">
        <w:rPr>
          <w:highlight w:val="white"/>
        </w:rPr>
        <w:lastRenderedPageBreak/>
        <w:t xml:space="preserve">The </w:t>
      </w:r>
      <w:r w:rsidR="00D4318D">
        <w:rPr>
          <w:rStyle w:val="KeyWord0"/>
          <w:highlight w:val="white"/>
        </w:rPr>
        <w:t>&lt;k&gt;</w:t>
      </w:r>
      <w:r w:rsidR="00D4318D" w:rsidRPr="005E72AF">
        <w:rPr>
          <w:rStyle w:val="KeyWord0"/>
          <w:highlight w:val="white"/>
        </w:rPr>
        <w:t>MainName</w:t>
      </w:r>
      <w:r w:rsidR="00D4318D">
        <w:rPr>
          <w:rStyle w:val="KeyWord0"/>
          <w:highlight w:val="white"/>
        </w:rPr>
        <w:t>&lt;/k&gt;</w:t>
      </w:r>
      <w:r w:rsidRPr="00903DBA">
        <w:rPr>
          <w:highlight w:val="white"/>
        </w:rPr>
        <w:t xml:space="preserve"> field holds the name of the main function. </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2D77D806"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w:t>
      </w:r>
      <w:proofErr w:type="gramStart"/>
      <w:r w:rsidR="004F2544" w:rsidRPr="00903DBA">
        <w:rPr>
          <w:highlight w:val="white"/>
        </w:rPr>
        <w:t>actually works</w:t>
      </w:r>
      <w:proofErr w:type="gramEnd"/>
      <w:r w:rsidR="004F2544" w:rsidRPr="00903DBA">
        <w:rPr>
          <w:highlight w:val="white"/>
        </w:rPr>
        <w:t xml:space="preserve">,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r>
        <w:rPr>
          <w:highlight w:val="white"/>
        </w:rPr>
        <w:lastRenderedPageBreak/>
        <w:t>&lt;h3&gt;</w:t>
      </w:r>
      <w:bookmarkStart w:id="545" w:name="_Toc93320590"/>
      <w:r w:rsidRPr="00903DBA">
        <w:rPr>
          <w:highlight w:val="white"/>
        </w:rPr>
        <w:t>The Long Switch</w:t>
      </w:r>
      <w:bookmarkEnd w:id="545"/>
      <w:r>
        <w:rPr>
          <w:highlight w:val="white"/>
        </w:rPr>
        <w:t>&lt;/h3&gt;</w:t>
      </w:r>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proofErr w:type="gramStart"/>
      <w:r w:rsidR="002F6544" w:rsidRPr="00903DBA">
        <w:rPr>
          <w:highlight w:val="white"/>
        </w:rPr>
        <w:t>is</w:t>
      </w:r>
      <w:r w:rsidR="005B4CB9">
        <w:rPr>
          <w:highlight w:val="white"/>
        </w:rPr>
        <w:t xml:space="preserve"> located</w:t>
      </w:r>
      <w:r w:rsidR="002F6544" w:rsidRPr="00903DBA">
        <w:rPr>
          <w:highlight w:val="white"/>
        </w:rPr>
        <w:t xml:space="preserve"> in</w:t>
      </w:r>
      <w:proofErr w:type="gramEnd"/>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7935106"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proofErr w:type="gramStart"/>
      <w:r w:rsidR="000202DC">
        <w:rPr>
          <w:highlight w:val="white"/>
        </w:rPr>
        <w:t>is</w:t>
      </w:r>
      <w:r w:rsidR="00840521">
        <w:rPr>
          <w:highlight w:val="white"/>
        </w:rPr>
        <w:t xml:space="preserve"> not be</w:t>
      </w:r>
      <w:proofErr w:type="gramEnd"/>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lastRenderedPageBreak/>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3A8B9EEB" w14:textId="628A2005" w:rsidR="00061228" w:rsidRPr="00903DBA" w:rsidRDefault="00061228" w:rsidP="00D851A7">
      <w:pPr>
        <w:pStyle w:val="Code"/>
        <w:rPr>
          <w:highlight w:val="white"/>
        </w:rPr>
      </w:pPr>
      <w:r>
        <w:rPr>
          <w:highlight w:val="white"/>
        </w:rPr>
        <w:t xml:space="preserve">            </w:t>
      </w:r>
      <w:r w:rsidRPr="00903DBA">
        <w:rPr>
          <w:highlight w:val="white"/>
        </w:rPr>
        <w:t>--m_floatStackSize</w:t>
      </w:r>
      <w:r>
        <w:rPr>
          <w:highlight w:val="white"/>
        </w:rPr>
        <w:t>;</w:t>
      </w:r>
    </w:p>
    <w:p w14:paraId="28895A32" w14:textId="0BB9B36D" w:rsidR="00D851A7" w:rsidRPr="00903DBA" w:rsidRDefault="00D851A7" w:rsidP="00D851A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745BB2CA" w14:textId="77777777" w:rsidR="00D851A7" w:rsidRPr="00903DBA" w:rsidRDefault="00D851A7" w:rsidP="00D851A7">
      <w:pPr>
        <w:pStyle w:val="Code"/>
        <w:rPr>
          <w:highlight w:val="white"/>
        </w:rPr>
      </w:pPr>
      <w:r w:rsidRPr="00903DBA">
        <w:rPr>
          <w:highlight w:val="white"/>
        </w:rPr>
        <w:lastRenderedPageBreak/>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lastRenderedPageBreak/>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r>
        <w:rPr>
          <w:highlight w:val="white"/>
        </w:rPr>
        <w:t>&lt;h3&gt;</w:t>
      </w:r>
      <w:bookmarkStart w:id="546" w:name="_Toc93320591"/>
      <w:r w:rsidRPr="00903DBA">
        <w:rPr>
          <w:highlight w:val="white"/>
        </w:rPr>
        <w:t>Track Set Generation</w:t>
      </w:r>
      <w:bookmarkEnd w:id="546"/>
      <w:r>
        <w:rPr>
          <w:highlight w:val="white"/>
        </w:rPr>
        <w:t>&lt;/h3&gt;</w:t>
      </w:r>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lastRenderedPageBreak/>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w:t>
      </w:r>
      <w:proofErr w:type="gramStart"/>
      <w:r w:rsidR="00AD0790">
        <w:rPr>
          <w:highlight w:val="white"/>
        </w:rPr>
        <w:t>in order to</w:t>
      </w:r>
      <w:proofErr w:type="gramEnd"/>
      <w:r w:rsidR="00AD0790">
        <w:rPr>
          <w:highlight w:val="white"/>
        </w:rPr>
        <w:t xml:space="preserve">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r>
        <w:rPr>
          <w:highlight w:val="white"/>
        </w:rPr>
        <w:t>&lt;h3&gt;</w:t>
      </w:r>
      <w:bookmarkStart w:id="547" w:name="_Toc93320592"/>
      <w:r w:rsidRPr="00903DBA">
        <w:rPr>
          <w:highlight w:val="white"/>
        </w:rPr>
        <w:t>Function Calls</w:t>
      </w:r>
      <w:bookmarkEnd w:id="547"/>
      <w:r>
        <w:rPr>
          <w:highlight w:val="white"/>
        </w:rPr>
        <w:t>&lt;/h3&gt;</w:t>
      </w:r>
    </w:p>
    <w:p w14:paraId="407EEE07" w14:textId="272F5307"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7C8AFA3E" w:rsidR="00D935A0" w:rsidRPr="00903DBA" w:rsidRDefault="00384998" w:rsidP="00384998">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methods </w:t>
      </w:r>
      <w:proofErr w:type="gramStart"/>
      <w:r w:rsidRPr="00903DBA">
        <w:rPr>
          <w:highlight w:val="white"/>
        </w:rPr>
        <w:t>is</w:t>
      </w:r>
      <w:proofErr w:type="gramEnd"/>
      <w:r w:rsidRPr="00903DBA">
        <w:rPr>
          <w:highlight w:val="white"/>
        </w:rPr>
        <w:t xml:space="preserve">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lastRenderedPageBreak/>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044018BF" w:rsidR="006E5A65" w:rsidRPr="00903DBA" w:rsidRDefault="006E5A65" w:rsidP="006E5A65">
      <w:pPr>
        <w:rPr>
          <w:highlight w:val="white"/>
        </w:rPr>
      </w:pPr>
      <w:bookmarkStart w:id="548"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is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lastRenderedPageBreak/>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0CF0AC4A"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279670C2"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27A26649" w:rsidR="004D4C39" w:rsidRPr="00903DBA" w:rsidRDefault="0066665E" w:rsidP="0066665E">
      <w:pPr>
        <w:rPr>
          <w:highlight w:val="white"/>
        </w:rPr>
      </w:pPr>
      <w:r w:rsidRPr="00903DBA">
        <w:rPr>
          <w:highlight w:val="white"/>
        </w:rPr>
        <w:lastRenderedPageBreak/>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2B8A1068"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inspected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4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lastRenderedPageBreak/>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r>
        <w:rPr>
          <w:highlight w:val="white"/>
        </w:rPr>
        <w:t>&lt;h3&gt;</w:t>
      </w:r>
      <w:bookmarkStart w:id="549" w:name="_Toc93320593"/>
      <w:r w:rsidRPr="0060539D">
        <w:rPr>
          <w:highlight w:val="white"/>
        </w:rPr>
        <w:t>Base and Offset</w:t>
      </w:r>
      <w:bookmarkEnd w:id="549"/>
      <w:r>
        <w:rPr>
          <w:highlight w:val="white"/>
        </w:rPr>
        <w:t>&lt;/h3&gt;</w:t>
      </w:r>
    </w:p>
    <w:p w14:paraId="27EDF07C" w14:textId="194E6C0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r w:rsidR="005A09EA">
        <w:rPr>
          <w:highlight w:val="white"/>
        </w:rPr>
        <w:t xml:space="preserve"> in the Windows environment</w:t>
      </w:r>
      <w:r w:rsidRPr="00903DBA">
        <w:rPr>
          <w:highlight w:val="white"/>
        </w:rPr>
        <w:t>.</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77777777" w:rsidR="003B4156" w:rsidRPr="00903DBA" w:rsidRDefault="003B4156" w:rsidP="003B4156">
      <w:pPr>
        <w:pStyle w:val="Code"/>
        <w:rPr>
          <w:highlight w:val="white"/>
        </w:rPr>
      </w:pPr>
      <w:r w:rsidRPr="00903DBA">
        <w:rPr>
          <w:highlight w:val="white"/>
        </w:rPr>
        <w:t xml:space="preserve">      if (symbol.Value is StaticAddress) {</w:t>
      </w:r>
    </w:p>
    <w:p w14:paraId="03C883D0"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6EBDC703"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mark the track as pointer, which means that the register allocator will choose the register from a smaller set</w:t>
      </w:r>
      <w:r w:rsidR="00F854A0">
        <w:rPr>
          <w:highlight w:val="white"/>
        </w:rPr>
        <w:t>, allowing for the register to be referred</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lastRenderedPageBreak/>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777777" w:rsidR="003B4156" w:rsidRPr="00903DBA" w:rsidRDefault="003B4156" w:rsidP="003B4156">
      <w:pPr>
        <w:pStyle w:val="Code"/>
        <w:rPr>
          <w:highlight w:val="white"/>
        </w:rPr>
      </w:pPr>
      <w:r w:rsidRPr="00903DBA">
        <w:rPr>
          <w:highlight w:val="white"/>
        </w:rPr>
        <w:t xml:space="preserve">      if (symbol.Value is StaticAddress) {</w:t>
      </w:r>
    </w:p>
    <w:p w14:paraId="53F4B778" w14:textId="77777777" w:rsidR="003B4156" w:rsidRPr="00903DBA" w:rsidRDefault="003B4156" w:rsidP="003B4156">
      <w:pPr>
        <w:pStyle w:val="Code"/>
        <w:rPr>
          <w:highlight w:val="white"/>
        </w:rPr>
      </w:pPr>
      <w:r w:rsidRPr="00903DBA">
        <w:rPr>
          <w:highlight w:val="white"/>
        </w:rPr>
        <w:t xml:space="preserve">        StaticAddress staticAddress = (StaticAddress) symbol.Value;</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r>
        <w:rPr>
          <w:highlight w:val="white"/>
        </w:rPr>
        <w:t>&lt;h3&gt;</w:t>
      </w:r>
      <w:bookmarkStart w:id="550" w:name="_Toc93320594"/>
      <w:r w:rsidRPr="00903DBA">
        <w:rPr>
          <w:highlight w:val="white"/>
        </w:rPr>
        <w:t>Loading Values into Registers</w:t>
      </w:r>
      <w:bookmarkEnd w:id="550"/>
      <w:r>
        <w:rPr>
          <w:highlight w:val="white"/>
        </w:rPr>
        <w:t>&lt;/h3&gt;</w:t>
      </w:r>
    </w:p>
    <w:p w14:paraId="2FA14416" w14:textId="5458168D"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lastRenderedPageBreak/>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16F58265"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lastRenderedPageBreak/>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100B78C9"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664C4052"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w:t>
      </w:r>
      <w:proofErr w:type="gramStart"/>
      <w:r w:rsidR="00DA1CC7">
        <w:rPr>
          <w:highlight w:val="white"/>
        </w:rPr>
        <w:t>is</w:t>
      </w:r>
      <w:proofErr w:type="gramEnd"/>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681D704A"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its 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3B3AE098" w:rsidR="0010515E" w:rsidRPr="00903DBA" w:rsidRDefault="0010515E" w:rsidP="0010515E">
      <w:pPr>
        <w:rPr>
          <w:highlight w:val="white"/>
        </w:rPr>
      </w:pPr>
      <w:r w:rsidRPr="00903DBA">
        <w:rPr>
          <w:highlight w:val="white"/>
        </w:rPr>
        <w:lastRenderedPageBreak/>
        <w:t xml:space="preserve">If the address symbol of the symbol 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with the address </w:t>
      </w:r>
      <w:proofErr w:type="gramStart"/>
      <w:r w:rsidRPr="00903DBA">
        <w:rPr>
          <w:highlight w:val="white"/>
        </w:rPr>
        <w:t>symbol, and</w:t>
      </w:r>
      <w:proofErr w:type="gramEnd"/>
      <w:r w:rsidRPr="00903DBA">
        <w:rPr>
          <w:highlight w:val="white"/>
        </w:rPr>
        <w:t xml:space="preserve">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22CC545B"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1D43DDC6"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w:t>
      </w:r>
      <w:r w:rsidR="00C04D1B">
        <w:rPr>
          <w:highlight w:val="white"/>
        </w:rPr>
        <w:t xml:space="preserve"> both</w:t>
      </w:r>
      <w:r w:rsidR="00184D0F" w:rsidRPr="00903DBA">
        <w:rPr>
          <w:highlight w:val="white"/>
        </w:rPr>
        <w:t xml:space="preserve"> zero </w:t>
      </w:r>
      <w:proofErr w:type="gramStart"/>
      <w:r w:rsidR="00184D0F" w:rsidRPr="00903DBA">
        <w:rPr>
          <w:highlight w:val="white"/>
        </w:rPr>
        <w:t>or</w:t>
      </w:r>
      <w:proofErr w:type="gramEnd"/>
      <w:r w:rsidR="00184D0F" w:rsidRPr="00903DBA">
        <w:rPr>
          <w:highlight w:val="white"/>
        </w:rPr>
        <w:t xml:space="preserve">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r>
        <w:rPr>
          <w:highlight w:val="white"/>
        </w:rPr>
        <w:t>&lt;h3&gt;</w:t>
      </w:r>
      <w:bookmarkStart w:id="551" w:name="_Toc93320595"/>
      <w:r w:rsidRPr="00903DBA">
        <w:rPr>
          <w:highlight w:val="white"/>
        </w:rPr>
        <w:t xml:space="preserve">Return, Exit, and </w:t>
      </w:r>
      <w:r>
        <w:rPr>
          <w:highlight w:val="white"/>
        </w:rPr>
        <w:t>Jump</w:t>
      </w:r>
      <w:bookmarkEnd w:id="551"/>
      <w:r>
        <w:rPr>
          <w:highlight w:val="white"/>
        </w:rPr>
        <w:t>&lt;/h3&gt;</w:t>
      </w:r>
    </w:p>
    <w:p w14:paraId="2C5AA6DF" w14:textId="232E3531" w:rsidR="00D935A0" w:rsidRPr="00903DBA"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w:t>
      </w:r>
      <w:r w:rsidR="00CB7AEC">
        <w:rPr>
          <w:highlight w:val="white"/>
        </w:rPr>
        <w:t xml:space="preserve"> regular and variadic frame</w:t>
      </w:r>
      <w:r w:rsidR="0070076E" w:rsidRPr="00903DBA">
        <w:rPr>
          <w:highlight w:val="white"/>
        </w:rPr>
        <w:t xml:space="preserv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lastRenderedPageBreak/>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6D722CEE"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182DA2" w:rsidRPr="00182DA2">
        <w:rPr>
          <w:highlight w:val="white"/>
        </w:rPr>
        <w:t>, 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or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w:t>
      </w:r>
      <w:proofErr w:type="gramStart"/>
      <w:r w:rsidR="00831E92" w:rsidRPr="00903DBA">
        <w:rPr>
          <w:highlight w:val="white"/>
        </w:rPr>
        <w:t>value</w:t>
      </w:r>
      <w:proofErr w:type="gramEnd"/>
      <w:r w:rsidR="00831E92" w:rsidRPr="00903DBA">
        <w:rPr>
          <w:highlight w:val="white"/>
        </w:rPr>
        <w:t xml:space="preserv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27060812" w:rsidR="00C953A1" w:rsidRPr="00903DBA" w:rsidRDefault="001E3A59" w:rsidP="001E3A5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w:t>
      </w:r>
      <w:r w:rsidR="00CF2F49">
        <w:rPr>
          <w:highlight w:val="white"/>
        </w:rPr>
        <w:t>regular</w:t>
      </w:r>
      <w:r w:rsidR="002B7057" w:rsidRPr="00903DBA">
        <w:rPr>
          <w:highlight w:val="white"/>
        </w:rPr>
        <w:t xml:space="preserve"> and </w:t>
      </w:r>
      <w:r w:rsidR="00D47EB7">
        <w:rPr>
          <w:highlight w:val="white"/>
        </w:rPr>
        <w:t>variadic</w:t>
      </w:r>
      <w:r w:rsidR="002B7057" w:rsidRPr="00903DBA">
        <w:rPr>
          <w:highlight w:val="white"/>
        </w:rPr>
        <w:t xml:space="preserve"> </w:t>
      </w:r>
      <w:r w:rsidR="00CF2F49">
        <w:rPr>
          <w:highlight w:val="white"/>
        </w:rPr>
        <w:t xml:space="preserve">frame </w:t>
      </w:r>
      <w:r w:rsidR="002B7057" w:rsidRPr="00903DBA">
        <w:rPr>
          <w:highlight w:val="white"/>
        </w:rPr>
        <w:t>pointers</w:t>
      </w:r>
      <w:r w:rsidR="00EB7F51" w:rsidRPr="00903DBA">
        <w:rPr>
          <w:highlight w:val="white"/>
        </w:rPr>
        <w:t xml:space="preserve"> of the calling function and jump back to the calling function. Note that we </w:t>
      </w:r>
      <w:proofErr w:type="gramStart"/>
      <w:r w:rsidR="00EB7F51" w:rsidRPr="00903DBA">
        <w:rPr>
          <w:highlight w:val="white"/>
        </w:rPr>
        <w:t>have to</w:t>
      </w:r>
      <w:proofErr w:type="gramEnd"/>
      <w:r w:rsidR="00EB7F51" w:rsidRPr="00903DBA">
        <w:rPr>
          <w:highlight w:val="white"/>
        </w:rPr>
        <w:t xml:space="preserve"> load the return jump address into </w:t>
      </w:r>
      <w:r w:rsidR="00CF2F49">
        <w:rPr>
          <w:highlight w:val="white"/>
        </w:rPr>
        <w:t xml:space="preserve">a </w:t>
      </w:r>
      <w:r w:rsidR="00EB7F51" w:rsidRPr="00903DBA">
        <w:rPr>
          <w:highlight w:val="white"/>
        </w:rPr>
        <w:t xml:space="preserve">register before we restore the </w:t>
      </w:r>
      <w:r w:rsidR="00035673" w:rsidRPr="00903DBA">
        <w:rPr>
          <w:highlight w:val="white"/>
        </w:rPr>
        <w:t>frame pointer</w:t>
      </w:r>
      <w:r w:rsidR="00B83168">
        <w:rPr>
          <w:highlight w:val="white"/>
        </w:rPr>
        <w:t>. O</w:t>
      </w:r>
      <w:r w:rsidR="00035673" w:rsidRPr="00903DBA">
        <w:rPr>
          <w:highlight w:val="white"/>
        </w:rPr>
        <w:t>therwise</w:t>
      </w:r>
      <w:r w:rsidR="00B83168">
        <w:rPr>
          <w:highlight w:val="white"/>
        </w:rPr>
        <w:t>,</w:t>
      </w:r>
      <w:r w:rsidR="00035673" w:rsidRPr="00903DBA">
        <w:rPr>
          <w:highlight w:val="white"/>
        </w:rPr>
        <w:t xml:space="preserv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03AD17D6"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7A9CD6AD" w:rsidR="000E343D" w:rsidRPr="00903DBA" w:rsidRDefault="00CC6710" w:rsidP="00CC671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7C85BD8"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18F76748"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in the Linux environment.</w:t>
      </w:r>
      <w:r w:rsidRPr="00903DBA">
        <w:rPr>
          <w:highlight w:val="white"/>
        </w:rPr>
        <w:t xml:space="preserve"> If it is null, we just load zero into the register. Th</w:t>
      </w:r>
      <w:r w:rsidR="00F41A50">
        <w:rPr>
          <w:highlight w:val="white"/>
        </w:rPr>
        <w:t>e</w:t>
      </w:r>
      <w:r w:rsidRPr="00903DBA">
        <w:rPr>
          <w:highlight w:val="white"/>
        </w:rPr>
        <w:t xml:space="preserve">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51615D3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160FF226" w:rsidR="00710964" w:rsidRPr="00903DBA" w:rsidRDefault="00734CAC" w:rsidP="00734CAC">
      <w:pPr>
        <w:rPr>
          <w:highlight w:val="white"/>
        </w:rPr>
      </w:pPr>
      <w:r>
        <w:rPr>
          <w:highlight w:val="white"/>
        </w:rPr>
        <w:t xml:space="preserve">The 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17EAF4D4"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r>
        <w:rPr>
          <w:highlight w:val="white"/>
        </w:rPr>
        <w:t>&lt;h3&gt;</w:t>
      </w:r>
      <w:bookmarkStart w:id="552" w:name="_Toc93320596"/>
      <w:r w:rsidRPr="00903DBA">
        <w:rPr>
          <w:highlight w:val="white"/>
        </w:rPr>
        <w:t>Load and Inspect Registers</w:t>
      </w:r>
      <w:bookmarkEnd w:id="552"/>
      <w:r>
        <w:rPr>
          <w:highlight w:val="white"/>
        </w:rPr>
        <w:t>&lt;/h3&gt;</w:t>
      </w:r>
    </w:p>
    <w:p w14:paraId="62E4738F" w14:textId="17DB68A8"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lastRenderedPageBreak/>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518624FA"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8673BA" w:rsidRPr="00903DBA">
        <w:rPr>
          <w:highlight w:val="white"/>
        </w:rPr>
        <w:t xml:space="preserve">Before the call, we clear the </w:t>
      </w:r>
      <w:r w:rsidR="00E423FE">
        <w:rPr>
          <w:highlight w:val="white"/>
        </w:rPr>
        <w:t xml:space="preserve">track map because the interrupt will change some of the register values. We iterate through the track map and add an empty instruction for each track, since some of the track may be allocated by the multiple instruction without any </w:t>
      </w:r>
      <w:r w:rsidR="006E3DFF">
        <w:rPr>
          <w:highlight w:val="white"/>
        </w:rPr>
        <w:t xml:space="preserve">assembly instructions added. Therefore, </w:t>
      </w:r>
      <w:proofErr w:type="gramStart"/>
      <w:r w:rsidR="006E3DFF">
        <w:rPr>
          <w:highlight w:val="white"/>
        </w:rPr>
        <w:t>in order for</w:t>
      </w:r>
      <w:proofErr w:type="gramEnd"/>
      <w:r w:rsidR="006E3DFF">
        <w:rPr>
          <w:highlight w:val="white"/>
        </w:rPr>
        <w:t xml:space="preserve"> the tracks to be added to the track set after the assembly code generation of the function, we need to make sure each track has at least one empty instruction.</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7F323A9C" w:rsidR="003B2CE4" w:rsidRPr="00903DBA"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an interrupt call</w:t>
      </w:r>
      <w:r w:rsidR="00CB2541">
        <w:rPr>
          <w:highlight w:val="white"/>
        </w:rPr>
        <w:t xml:space="preserve"> in the Linux environment</w:t>
      </w:r>
      <w:r w:rsidRPr="00903DBA">
        <w:rPr>
          <w:highlight w:val="white"/>
        </w:rPr>
        <w:t xml:space="preserve">.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r>
        <w:rPr>
          <w:highlight w:val="white"/>
        </w:rPr>
        <w:t>&lt;h3&gt;</w:t>
      </w:r>
      <w:bookmarkStart w:id="553" w:name="_Toc93320597"/>
      <w:r w:rsidRPr="00903DBA">
        <w:rPr>
          <w:highlight w:val="white"/>
        </w:rPr>
        <w:t>Initialization</w:t>
      </w:r>
      <w:bookmarkEnd w:id="553"/>
      <w:r>
        <w:rPr>
          <w:highlight w:val="white"/>
        </w:rPr>
        <w:t>&lt;/h3&gt;</w:t>
      </w:r>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E1A07CC" w:rsidR="00285CAD" w:rsidRPr="00903DBA"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r>
        <w:rPr>
          <w:highlight w:val="white"/>
        </w:rPr>
        <w:t>&lt;h3&gt;</w:t>
      </w:r>
      <w:bookmarkStart w:id="554" w:name="_Toc93320598"/>
      <w:r w:rsidRPr="0060539D">
        <w:rPr>
          <w:highlight w:val="white"/>
        </w:rPr>
        <w:t>Integral Assignment and Parameters</w:t>
      </w:r>
      <w:bookmarkEnd w:id="554"/>
      <w:r>
        <w:rPr>
          <w:highlight w:val="white"/>
        </w:rPr>
        <w:t>&lt;/h3&gt;</w:t>
      </w:r>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lastRenderedPageBreak/>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lastRenderedPageBreak/>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4E6BDC9A" w:rsidR="007D42C3" w:rsidRDefault="007D42C3" w:rsidP="007D42C3">
      <w:pPr>
        <w:pStyle w:val="Code"/>
        <w:rPr>
          <w:highlight w:val="white"/>
        </w:rPr>
      </w:pPr>
      <w:r w:rsidRPr="007D42C3">
        <w:rPr>
          <w:highlight w:val="white"/>
        </w:rPr>
        <w:t xml:space="preserve">          BigInteger bigValue = (BigInteger) assignSymbol.Value;</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r>
        <w:rPr>
          <w:highlight w:val="white"/>
        </w:rPr>
        <w:t>&lt;h3&gt;</w:t>
      </w:r>
      <w:bookmarkStart w:id="555" w:name="_Toc93320599"/>
      <w:r w:rsidRPr="00903DBA">
        <w:rPr>
          <w:highlight w:val="white"/>
        </w:rPr>
        <w:t>Unary Integral Operations</w:t>
      </w:r>
      <w:bookmarkEnd w:id="555"/>
      <w:r>
        <w:rPr>
          <w:highlight w:val="white"/>
        </w:rPr>
        <w:t>&lt;/h3&gt;</w:t>
      </w:r>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w:t>
      </w:r>
      <w:r w:rsidRPr="00903DBA">
        <w:rPr>
          <w:highlight w:val="white"/>
        </w:rPr>
        <w:lastRenderedPageBreak/>
        <w:t xml:space="preserve">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lastRenderedPageBreak/>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lastRenderedPageBreak/>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r>
        <w:rPr>
          <w:highlight w:val="white"/>
        </w:rPr>
        <w:t>&lt;h3&gt;</w:t>
      </w:r>
      <w:bookmarkStart w:id="556" w:name="_Toc93320600"/>
      <w:r w:rsidRPr="00903DBA">
        <w:rPr>
          <w:highlight w:val="white"/>
        </w:rPr>
        <w:t>Integral Binary</w:t>
      </w:r>
      <w:bookmarkEnd w:id="556"/>
      <w:r>
        <w:rPr>
          <w:highlight w:val="white"/>
        </w:rPr>
        <w:t>&lt;/h3&gt;</w:t>
      </w:r>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 xml:space="preserve">Note that the result symbol is null in this </w:t>
      </w:r>
      <w:proofErr w:type="gramStart"/>
      <w:r w:rsidR="002B3131" w:rsidRPr="00903DBA">
        <w:rPr>
          <w:highlight w:val="white"/>
        </w:rPr>
        <w:t>case</w:t>
      </w:r>
      <w:r w:rsidR="007E1201">
        <w:rPr>
          <w:highlight w:val="white"/>
        </w:rPr>
        <w:t>, since</w:t>
      </w:r>
      <w:proofErr w:type="gramEnd"/>
      <w:r w:rsidR="007E1201">
        <w:rPr>
          <w:highlight w:val="white"/>
        </w:rPr>
        <w:t xml:space="preserv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t>
      </w:r>
      <w:r w:rsidRPr="00903DBA">
        <w:rPr>
          <w:highlight w:val="white"/>
        </w:rPr>
        <w:lastRenderedPageBreak/>
        <w:t xml:space="preserve">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proofErr w:type="gramStart"/>
      <w:r w:rsidRPr="00903DBA">
        <w:rPr>
          <w:highlight w:val="white"/>
        </w:rPr>
        <w:t>Generally speaking, we</w:t>
      </w:r>
      <w:proofErr w:type="gramEnd"/>
      <w:r w:rsidRPr="00903DBA">
        <w:rPr>
          <w:highlight w:val="white"/>
        </w:rPr>
        <w:t xml:space="preserv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w:t>
      </w:r>
      <w:proofErr w:type="gramStart"/>
      <w:r w:rsidR="00FC5873" w:rsidRPr="00903DBA">
        <w:rPr>
          <w:highlight w:val="white"/>
        </w:rPr>
        <w:t>have to</w:t>
      </w:r>
      <w:proofErr w:type="gramEnd"/>
      <w:r w:rsidR="00FC5873" w:rsidRPr="00903DBA">
        <w:rPr>
          <w:highlight w:val="white"/>
        </w:rPr>
        <w:t xml:space="preserve">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 xml:space="preserve">address (not its </w:t>
      </w:r>
      <w:proofErr w:type="gramStart"/>
      <w:r w:rsidR="00CE4CB4">
        <w:rPr>
          <w:highlight w:val="white"/>
        </w:rPr>
        <w:t>value, since</w:t>
      </w:r>
      <w:proofErr w:type="gramEnd"/>
      <w:r w:rsidR="00CE4CB4">
        <w:rPr>
          <w:highlight w:val="white"/>
        </w:rPr>
        <w:t xml:space="preserv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proofErr w:type="gramStart"/>
      <w:r w:rsidR="003F553D" w:rsidRPr="00903DBA">
        <w:rPr>
          <w:highlight w:val="white"/>
        </w:rPr>
        <w:t>with the exception of</w:t>
      </w:r>
      <w:proofErr w:type="gramEnd"/>
      <w:r w:rsidR="003F553D" w:rsidRPr="00903DBA">
        <w:rPr>
          <w:highlight w:val="white"/>
        </w:rPr>
        <w:t xml:space="preserve">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proofErr w:type="gramStart"/>
      <w:r w:rsidR="00BD7BEC">
        <w:rPr>
          <w:highlight w:val="white"/>
        </w:rPr>
        <w:t>similar to</w:t>
      </w:r>
      <w:proofErr w:type="gramEnd"/>
      <w:r w:rsidR="00BD7BEC">
        <w:rPr>
          <w:highlight w:val="white"/>
        </w:rPr>
        <w:t xml:space="preserve">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w:t>
      </w:r>
      <w:proofErr w:type="gramStart"/>
      <w:r w:rsidR="00BD7BEC">
        <w:rPr>
          <w:highlight w:val="white"/>
        </w:rPr>
        <w:t>operands, or</w:t>
      </w:r>
      <w:proofErr w:type="gramEnd"/>
      <w:r w:rsidR="00BD7BEC">
        <w:rPr>
          <w:highlight w:val="white"/>
        </w:rPr>
        <w:t xml:space="preserve">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lastRenderedPageBreak/>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 xml:space="preserve">Then we need to </w:t>
      </w:r>
      <w:proofErr w:type="gramStart"/>
      <w:r w:rsidRPr="00903DBA">
        <w:rPr>
          <w:highlight w:val="white"/>
        </w:rPr>
        <w:t>look into</w:t>
      </w:r>
      <w:proofErr w:type="gramEnd"/>
      <w:r w:rsidRPr="00903DBA">
        <w:rPr>
          <w:highlight w:val="white"/>
        </w:rPr>
        <w:t xml:space="preserve">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lastRenderedPageBreak/>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r>
        <w:rPr>
          <w:highlight w:val="white"/>
        </w:rPr>
        <w:t>&lt;h3&gt;</w:t>
      </w:r>
      <w:bookmarkStart w:id="557" w:name="_Toc93320601"/>
      <w:r w:rsidRPr="003B4156">
        <w:rPr>
          <w:highlight w:val="white"/>
        </w:rPr>
        <w:t>Integral Multiplication, Division, and Modulo</w:t>
      </w:r>
      <w:bookmarkEnd w:id="557"/>
      <w:r>
        <w:rPr>
          <w:highlight w:val="white"/>
        </w:rPr>
        <w:t>&lt;/h3&gt;</w:t>
      </w:r>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 xml:space="preserve">integer value. Instead, we </w:t>
      </w:r>
      <w:proofErr w:type="gramStart"/>
      <w:r w:rsidRPr="00903DBA">
        <w:rPr>
          <w:highlight w:val="white"/>
        </w:rPr>
        <w:t>have to</w:t>
      </w:r>
      <w:proofErr w:type="gramEnd"/>
      <w:r w:rsidRPr="00903DBA">
        <w:rPr>
          <w:highlight w:val="white"/>
        </w:rPr>
        <w:t xml:space="preserve">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3E357864" w14:textId="77777777" w:rsidR="003B4156" w:rsidRPr="00903DBA" w:rsidRDefault="003B4156" w:rsidP="003B4156">
      <w:pPr>
        <w:pStyle w:val="Code"/>
        <w:rPr>
          <w:highlight w:val="white"/>
        </w:rPr>
      </w:pPr>
      <w:r w:rsidRPr="00903DBA">
        <w:rPr>
          <w:highlight w:val="white"/>
        </w:rPr>
        <w:t xml:space="preserve">    public static IDictionary&lt;int,Register&gt; m_leftRegisterMap =</w:t>
      </w:r>
    </w:p>
    <w:p w14:paraId="24585930"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6C625D80" w14:textId="77777777" w:rsidR="003B4156" w:rsidRPr="00903DBA" w:rsidRDefault="003B4156" w:rsidP="003B4156">
      <w:pPr>
        <w:pStyle w:val="Code"/>
        <w:rPr>
          <w:highlight w:val="white"/>
        </w:rPr>
      </w:pPr>
      <w:r w:rsidRPr="00903DBA">
        <w:rPr>
          <w:highlight w:val="white"/>
        </w:rPr>
        <w:t xml:space="preserve">                                      {4, Register.eax}, {8, Register.rax}};</w:t>
      </w:r>
    </w:p>
    <w:p w14:paraId="14A9FA41" w14:textId="77777777" w:rsidR="003B4156" w:rsidRPr="00903DBA" w:rsidRDefault="003B4156" w:rsidP="003B4156">
      <w:pPr>
        <w:pStyle w:val="Code"/>
        <w:rPr>
          <w:highlight w:val="white"/>
        </w:rPr>
      </w:pPr>
    </w:p>
    <w:p w14:paraId="57F241BD" w14:textId="77777777" w:rsidR="003B4156" w:rsidRPr="00903DBA" w:rsidRDefault="003B4156" w:rsidP="003B4156">
      <w:pPr>
        <w:pStyle w:val="Code"/>
        <w:rPr>
          <w:highlight w:val="white"/>
        </w:rPr>
      </w:pPr>
      <w:r w:rsidRPr="00903DBA">
        <w:rPr>
          <w:highlight w:val="white"/>
        </w:rPr>
        <w:t xml:space="preserve">    public static IDictionary&lt;int,Register&gt; m_zeroRegisterMap =</w:t>
      </w:r>
    </w:p>
    <w:p w14:paraId="03D0DD5C"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7EC8C2E6" w14:textId="77777777" w:rsidR="003B4156" w:rsidRPr="00903DBA" w:rsidRDefault="003B4156" w:rsidP="003B4156">
      <w:pPr>
        <w:pStyle w:val="Code"/>
        <w:rPr>
          <w:highlight w:val="white"/>
        </w:rPr>
      </w:pPr>
      <w:r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77777777" w:rsidR="003B4156" w:rsidRPr="00903DBA" w:rsidRDefault="003B4156" w:rsidP="003B4156">
      <w:pPr>
        <w:pStyle w:val="Code"/>
        <w:rPr>
          <w:highlight w:val="white"/>
        </w:rPr>
      </w:pPr>
      <w:r w:rsidRPr="00903DBA">
        <w:rPr>
          <w:highlight w:val="white"/>
        </w:rPr>
        <w:t xml:space="preserve">    public static IDictionary&lt;int,Register&gt; m_productQuintentRegisterMap =</w:t>
      </w:r>
    </w:p>
    <w:p w14:paraId="0B6000CD" w14:textId="77777777" w:rsidR="003B4156" w:rsidRPr="00903DBA" w:rsidRDefault="003B4156" w:rsidP="003B4156">
      <w:pPr>
        <w:pStyle w:val="Code"/>
        <w:rPr>
          <w:highlight w:val="white"/>
        </w:rPr>
      </w:pPr>
      <w:r w:rsidRPr="00903DBA">
        <w:rPr>
          <w:highlight w:val="white"/>
        </w:rPr>
        <w:t xml:space="preserve">      new Dictionary&lt;int,Register&gt;() {{1, Register.al}, {2, Register.ax},</w:t>
      </w:r>
    </w:p>
    <w:p w14:paraId="7D0B765C" w14:textId="77777777" w:rsidR="003B4156" w:rsidRPr="00903DBA" w:rsidRDefault="003B4156" w:rsidP="003B4156">
      <w:pPr>
        <w:pStyle w:val="Code"/>
        <w:rPr>
          <w:highlight w:val="white"/>
        </w:rPr>
      </w:pPr>
      <w:r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77777777" w:rsidR="003B4156" w:rsidRPr="00903DBA" w:rsidRDefault="003B4156" w:rsidP="003B4156">
      <w:pPr>
        <w:pStyle w:val="Code"/>
        <w:rPr>
          <w:highlight w:val="white"/>
        </w:rPr>
      </w:pPr>
      <w:r w:rsidRPr="00903DBA">
        <w:rPr>
          <w:highlight w:val="white"/>
        </w:rPr>
        <w:t xml:space="preserve">    public static IDictionary&lt;int,Register&gt; m_remainderRegisterMap =</w:t>
      </w:r>
    </w:p>
    <w:p w14:paraId="5B779B66" w14:textId="77777777" w:rsidR="003B4156" w:rsidRPr="00903DBA" w:rsidRDefault="003B4156" w:rsidP="003B4156">
      <w:pPr>
        <w:pStyle w:val="Code"/>
        <w:rPr>
          <w:highlight w:val="white"/>
        </w:rPr>
      </w:pPr>
      <w:r w:rsidRPr="00903DBA">
        <w:rPr>
          <w:highlight w:val="white"/>
        </w:rPr>
        <w:t xml:space="preserve">      new Dictionary&lt;int,Register&gt;() {{1, Register.ah}, {2, Register.dx},</w:t>
      </w:r>
    </w:p>
    <w:p w14:paraId="16918F45" w14:textId="77777777"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w:t>
      </w:r>
      <w:proofErr w:type="gramStart"/>
      <w:r w:rsidRPr="00903DBA">
        <w:rPr>
          <w:highlight w:val="white"/>
        </w:rPr>
        <w:t>in order to</w:t>
      </w:r>
      <w:proofErr w:type="gramEnd"/>
      <w:r w:rsidRPr="00903DBA">
        <w:rPr>
          <w:highlight w:val="white"/>
        </w:rPr>
        <w:t xml:space="preserve">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77777777" w:rsidR="003B4156" w:rsidRPr="00903DBA" w:rsidRDefault="003B4156" w:rsidP="003B4156">
      <w:pPr>
        <w:pStyle w:val="Code"/>
        <w:rPr>
          <w:highlight w:val="white"/>
        </w:rPr>
      </w:pPr>
      <w:r w:rsidRPr="00492109">
        <w:rPr>
          <w:highlight w:val="white"/>
          <w:lang w:val="nb-NO"/>
        </w:rPr>
        <w:t xml:space="preserve">      </w:t>
      </w:r>
      <w:r w:rsidRPr="00903DBA">
        <w:rPr>
          <w:highlight w:val="white"/>
        </w:rPr>
        <w:t>Track zeroTrack = new Track(leftSymbol,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t xml:space="preserve">      Symbol resultSymbol = (Symbol) middleCode[0];</w:t>
      </w:r>
    </w:p>
    <w:p w14:paraId="21DFB89E" w14:textId="77777777" w:rsidR="003B4156" w:rsidRPr="00903DBA" w:rsidRDefault="003B4156" w:rsidP="003B4156">
      <w:pPr>
        <w:pStyle w:val="Code"/>
        <w:rPr>
          <w:highlight w:val="white"/>
        </w:rPr>
      </w:pPr>
      <w:r w:rsidRPr="00903DBA">
        <w:rPr>
          <w:highlight w:val="white"/>
        </w:rPr>
        <w:t xml:space="preserve">      Track resultTrack = new Track(resultSymbol,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lastRenderedPageBreak/>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77777777" w:rsidR="003B4156" w:rsidRPr="00903DBA" w:rsidRDefault="003B4156" w:rsidP="003B4156">
      <w:pPr>
        <w:pStyle w:val="Code"/>
        <w:rPr>
          <w:highlight w:val="white"/>
        </w:rPr>
      </w:pPr>
      <w:r w:rsidRPr="00903DBA">
        <w:rPr>
          <w:highlight w:val="white"/>
        </w:rPr>
        <w:t xml:space="preserve">      Track discaredTrack = new Track(resultSymbol,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r>
        <w:rPr>
          <w:highlight w:val="white"/>
        </w:rPr>
        <w:t>&lt;h3&gt;</w:t>
      </w:r>
      <w:bookmarkStart w:id="558" w:name="_Toc93320602"/>
      <w:r w:rsidRPr="00903DBA">
        <w:rPr>
          <w:highlight w:val="white"/>
        </w:rPr>
        <w:t>Case</w:t>
      </w:r>
      <w:bookmarkEnd w:id="558"/>
      <w:r>
        <w:rPr>
          <w:highlight w:val="white"/>
        </w:rPr>
        <w:t>&lt;/h3&gt;</w:t>
      </w:r>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w:t>
      </w:r>
      <w:proofErr w:type="gramStart"/>
      <w:r w:rsidR="00182F96" w:rsidRPr="00903DBA">
        <w:rPr>
          <w:highlight w:val="white"/>
        </w:rPr>
        <w:t>register, and</w:t>
      </w:r>
      <w:proofErr w:type="gramEnd"/>
      <w:r w:rsidR="00182F96" w:rsidRPr="00903DBA">
        <w:rPr>
          <w:highlight w:val="white"/>
        </w:rPr>
        <w:t xml:space="preserv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xml:space="preserve">, </w:t>
      </w:r>
      <w:proofErr w:type="gramStart"/>
      <w:r w:rsidR="00953190" w:rsidRPr="00903DBA">
        <w:rPr>
          <w:highlight w:val="white"/>
        </w:rPr>
        <w:t>in order to</w:t>
      </w:r>
      <w:proofErr w:type="gramEnd"/>
      <w:r w:rsidR="00953190" w:rsidRPr="00903DBA">
        <w:rPr>
          <w:highlight w:val="white"/>
        </w:rPr>
        <w:t xml:space="preserve">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xml:space="preserve">. We only remove the switch symbol from the track </w:t>
      </w:r>
      <w:proofErr w:type="gramStart"/>
      <w:r w:rsidRPr="00903DBA">
        <w:rPr>
          <w:highlight w:val="white"/>
        </w:rPr>
        <w:t>map</w:t>
      </w:r>
      <w:r w:rsidR="00B419FE" w:rsidRPr="00903DBA">
        <w:rPr>
          <w:highlight w:val="white"/>
        </w:rPr>
        <w:t>, since</w:t>
      </w:r>
      <w:proofErr w:type="gramEnd"/>
      <w:r w:rsidR="00B419FE" w:rsidRPr="00903DBA">
        <w:rPr>
          <w:highlight w:val="white"/>
        </w:rPr>
        <w:t xml:space="preserv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r>
        <w:rPr>
          <w:highlight w:val="white"/>
        </w:rPr>
        <w:t>&lt;h3&gt;</w:t>
      </w:r>
      <w:bookmarkStart w:id="559" w:name="_Toc93320603"/>
      <w:r w:rsidRPr="00903DBA">
        <w:rPr>
          <w:highlight w:val="white"/>
        </w:rPr>
        <w:t>Address</w:t>
      </w:r>
      <w:r>
        <w:rPr>
          <w:highlight w:val="white"/>
        </w:rPr>
        <w:t xml:space="preserve"> and Dereference</w:t>
      </w:r>
      <w:bookmarkEnd w:id="559"/>
      <w:r>
        <w:rPr>
          <w:highlight w:val="white"/>
        </w:rPr>
        <w:t>&lt;/h3&gt;</w:t>
      </w:r>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w:t>
      </w:r>
      <w:proofErr w:type="gramStart"/>
      <w:r w:rsidR="00745599" w:rsidRPr="00903DBA">
        <w:rPr>
          <w:highlight w:val="white"/>
        </w:rPr>
        <w:t>actually quite</w:t>
      </w:r>
      <w:proofErr w:type="gramEnd"/>
      <w:r w:rsidR="00745599" w:rsidRPr="00903DBA">
        <w:rPr>
          <w:highlight w:val="white"/>
        </w:rPr>
        <w:t xml:space="preserv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lastRenderedPageBreak/>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w:t>
      </w:r>
      <w:proofErr w:type="gramStart"/>
      <w:r w:rsidR="006114E0" w:rsidRPr="00903DBA">
        <w:rPr>
          <w:highlight w:val="white"/>
        </w:rPr>
        <w:t>have to</w:t>
      </w:r>
      <w:proofErr w:type="gramEnd"/>
      <w:r w:rsidR="006114E0" w:rsidRPr="00903DBA">
        <w:rPr>
          <w:highlight w:val="white"/>
        </w:rPr>
        <w:t xml:space="preserve">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r>
        <w:rPr>
          <w:highlight w:val="white"/>
        </w:rPr>
        <w:t>&lt;h3&gt;</w:t>
      </w:r>
      <w:bookmarkStart w:id="560" w:name="_Toc93320604"/>
      <w:r w:rsidRPr="0060539D">
        <w:rPr>
          <w:highlight w:val="white"/>
        </w:rPr>
        <w:t>Floating Binary</w:t>
      </w:r>
      <w:bookmarkEnd w:id="560"/>
      <w:r>
        <w:rPr>
          <w:highlight w:val="white"/>
        </w:rPr>
        <w:t>&lt;/h3&gt;</w:t>
      </w:r>
    </w:p>
    <w:p w14:paraId="7862C5D9" w14:textId="2797B328" w:rsidR="00673D57" w:rsidRPr="00903DBA" w:rsidRDefault="00673D57" w:rsidP="00673D57">
      <w:pPr>
        <w:rPr>
          <w:highlight w:val="white"/>
        </w:rPr>
      </w:pPr>
      <w:proofErr w:type="gramStart"/>
      <w:r w:rsidRPr="00903DBA">
        <w:rPr>
          <w:highlight w:val="white"/>
        </w:rPr>
        <w:t>Similar to</w:t>
      </w:r>
      <w:proofErr w:type="gramEnd"/>
      <w:r w:rsidRPr="00903DBA">
        <w:rPr>
          <w:highlight w:val="white"/>
        </w:rPr>
        <w:t xml:space="preserve">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w:t>
      </w:r>
      <w:proofErr w:type="gramStart"/>
      <w:r w:rsidRPr="00903DBA">
        <w:rPr>
          <w:highlight w:val="white"/>
        </w:rPr>
        <w:t>symbol, since</w:t>
      </w:r>
      <w:proofErr w:type="gramEnd"/>
      <w:r w:rsidRPr="00903DBA">
        <w:rPr>
          <w:highlight w:val="white"/>
        </w:rPr>
        <w:t xml:space="preserv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lastRenderedPageBreak/>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r>
        <w:rPr>
          <w:highlight w:val="white"/>
        </w:rPr>
        <w:t>&lt;h3&gt;</w:t>
      </w:r>
      <w:bookmarkStart w:id="561" w:name="_Toc93320605"/>
      <w:r w:rsidRPr="0060539D">
        <w:rPr>
          <w:highlight w:val="white"/>
        </w:rPr>
        <w:t>Floating Relation</w:t>
      </w:r>
      <w:bookmarkEnd w:id="561"/>
      <w:r>
        <w:rPr>
          <w:highlight w:val="white"/>
        </w:rPr>
        <w:t>&lt;/h3&gt;</w:t>
      </w:r>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r>
        <w:rPr>
          <w:highlight w:val="white"/>
        </w:rPr>
        <w:t>&lt;h3&gt;</w:t>
      </w:r>
      <w:bookmarkStart w:id="562" w:name="_Toc93320606"/>
      <w:r w:rsidRPr="00903DBA">
        <w:rPr>
          <w:highlight w:val="white"/>
        </w:rPr>
        <w:t>Floating Push and Pop</w:t>
      </w:r>
      <w:bookmarkEnd w:id="562"/>
      <w:r>
        <w:rPr>
          <w:highlight w:val="white"/>
        </w:rPr>
        <w:t>&lt;/h3&gt;</w:t>
      </w:r>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11D20BB" w14:textId="39D61376" w:rsidR="000254F7" w:rsidRPr="00903DBA" w:rsidRDefault="000254F7" w:rsidP="000254F7">
      <w:pPr>
        <w:pStyle w:val="Code"/>
        <w:rPr>
          <w:highlight w:val="white"/>
        </w:rPr>
      </w:pPr>
      <w:r w:rsidRPr="00903DBA">
        <w:rPr>
          <w:highlight w:val="white"/>
        </w:rPr>
        <w:t xml:space="preserve">    public static IDictionary&lt;Pair&lt;bool,int&gt;, AssemblyOperator&gt;</w:t>
      </w:r>
    </w:p>
    <w:p w14:paraId="157D8984" w14:textId="64B56B5C" w:rsidR="000254F7" w:rsidRPr="00903DBA" w:rsidRDefault="000254F7" w:rsidP="000254F7">
      <w:pPr>
        <w:pStyle w:val="Code"/>
        <w:rPr>
          <w:highlight w:val="white"/>
        </w:rPr>
      </w:pPr>
      <w:r w:rsidRPr="00903DBA">
        <w:rPr>
          <w:highlight w:val="white"/>
        </w:rPr>
        <w:t xml:space="preserve">      m_floatPushMap = new Dictionary&lt;Pair&lt;bool,int&gt;,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0C293485" w:rsidR="00530CE4" w:rsidRPr="00903DBA" w:rsidRDefault="00085FB8" w:rsidP="00C015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lastRenderedPageBreak/>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w:t>
      </w:r>
      <w:proofErr w:type="gramStart"/>
      <w:r w:rsidR="00885E47">
        <w:rPr>
          <w:highlight w:val="white"/>
        </w:rPr>
        <w:t>Similar to</w:t>
      </w:r>
      <w:proofErr w:type="gramEnd"/>
      <w:r w:rsidR="00885E47">
        <w:rPr>
          <w:highlight w:val="white"/>
        </w:rPr>
        <w:t xml:space="preserve">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lastRenderedPageBreak/>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 xml:space="preserve">because we </w:t>
      </w:r>
      <w:proofErr w:type="gramStart"/>
      <w:r w:rsidR="009845E6" w:rsidRPr="00903DBA">
        <w:rPr>
          <w:highlight w:val="white"/>
        </w:rPr>
        <w:t>have to</w:t>
      </w:r>
      <w:proofErr w:type="gramEnd"/>
      <w:r w:rsidR="009845E6" w:rsidRPr="00903DBA">
        <w:rPr>
          <w:highlight w:val="white"/>
        </w:rPr>
        <w:t xml:space="preserve">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lastRenderedPageBreak/>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r>
        <w:rPr>
          <w:highlight w:val="white"/>
        </w:rPr>
        <w:t>&lt;h3&gt;</w:t>
      </w:r>
      <w:bookmarkStart w:id="563" w:name="_Toc93320607"/>
      <w:r w:rsidRPr="00903DBA">
        <w:rPr>
          <w:highlight w:val="white"/>
        </w:rPr>
        <w:t>Type Conversion</w:t>
      </w:r>
      <w:bookmarkEnd w:id="563"/>
      <w:r>
        <w:rPr>
          <w:highlight w:val="white"/>
        </w:rPr>
        <w:t>&lt;/h3&gt;</w:t>
      </w:r>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lastRenderedPageBreak/>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r>
        <w:rPr>
          <w:highlight w:val="white"/>
        </w:rPr>
        <w:t>&lt;h3&gt;</w:t>
      </w:r>
      <w:bookmarkStart w:id="564" w:name="_Toc93320608"/>
      <w:r w:rsidRPr="00903DBA">
        <w:rPr>
          <w:highlight w:val="white"/>
        </w:rPr>
        <w:t>Struct and Union</w:t>
      </w:r>
      <w:bookmarkEnd w:id="564"/>
      <w:r>
        <w:rPr>
          <w:highlight w:val="white"/>
        </w:rPr>
        <w:t>&lt;/h3&gt;</w:t>
      </w:r>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proofErr w:type="gramStart"/>
      <w:r w:rsidR="00F30581">
        <w:rPr>
          <w:highlight w:val="white"/>
        </w:rPr>
        <w:t xml:space="preserve">the </w:t>
      </w:r>
      <w:r w:rsidR="00B64F63" w:rsidRPr="00903DBA">
        <w:rPr>
          <w:highlight w:val="white"/>
        </w:rPr>
        <w:t>a</w:t>
      </w:r>
      <w:proofErr w:type="gramEnd"/>
      <w:r w:rsidR="00B64F63" w:rsidRPr="00903DBA">
        <w:rPr>
          <w:highlight w:val="white"/>
        </w:rPr>
        <w:t xml:space="preserve">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lastRenderedPageBreak/>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0268BDBD" w:rsidR="00655B7D" w:rsidRPr="00903DBA" w:rsidRDefault="00655B7D" w:rsidP="00655B7D">
      <w:pPr>
        <w:pStyle w:val="Code"/>
        <w:rPr>
          <w:highlight w:val="white"/>
        </w:rPr>
      </w:pPr>
      <w:r w:rsidRPr="00903DBA">
        <w:rPr>
          <w:highlight w:val="white"/>
        </w:rPr>
        <w:t xml:space="preserve">                  AssemblyCode.</w:t>
      </w:r>
      <w:r w:rsidR="00B35D4C">
        <w:rPr>
          <w:highlight w:val="white"/>
        </w:rPr>
        <w:t>ReturnAddressRegister</w:t>
      </w:r>
      <w:r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r>
        <w:rPr>
          <w:highlight w:val="white"/>
        </w:rPr>
        <w:t>&lt;h3&gt;</w:t>
      </w:r>
      <w:bookmarkStart w:id="565" w:name="_Toc93320609"/>
      <w:r w:rsidRPr="00903DBA">
        <w:rPr>
          <w:highlight w:val="white"/>
        </w:rPr>
        <w:t>Initialization Code</w:t>
      </w:r>
      <w:bookmarkEnd w:id="565"/>
      <w:r>
        <w:rPr>
          <w:highlight w:val="white"/>
        </w:rPr>
        <w:t>&lt;/h3&gt;</w:t>
      </w:r>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w:t>
      </w:r>
      <w:proofErr w:type="gramStart"/>
      <w:r w:rsidR="00995B7B" w:rsidRPr="00903DBA">
        <w:rPr>
          <w:highlight w:val="white"/>
        </w:rPr>
        <w:t>look into</w:t>
      </w:r>
      <w:proofErr w:type="gramEnd"/>
      <w:r w:rsidR="00995B7B" w:rsidRPr="00903DBA">
        <w:rPr>
          <w:highlight w:val="white"/>
        </w:rPr>
        <w:t xml:space="preserve">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646A1BE8" w:rsidR="00BA61C9" w:rsidRPr="00903DBA" w:rsidRDefault="004C4EF9" w:rsidP="00BA61C9">
      <w:pPr>
        <w:pStyle w:val="Code"/>
        <w:rPr>
          <w:highlight w:val="white"/>
        </w:rPr>
      </w:pPr>
      <w:r>
        <w:rPr>
          <w:highlight w:val="white"/>
        </w:rPr>
        <w:lastRenderedPageBreak/>
        <w:t xml:space="preserve">                     </w:t>
      </w:r>
      <w:r w:rsidR="00BA61C9" w:rsidRPr="00903DBA">
        <w:rPr>
          <w:highlight w:val="white"/>
        </w:rPr>
        <w:t xml:space="preserve"> Linker.</w:t>
      </w:r>
      <w:r w:rsidR="00601724" w:rsidRPr="00903DBA">
        <w:rPr>
          <w:highlight w:val="white"/>
        </w:rPr>
        <w:t>CallStackStart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40F0E129"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r>
        <w:rPr>
          <w:highlight w:val="white"/>
        </w:rPr>
        <w:lastRenderedPageBreak/>
        <w:t>&lt;h3&gt;</w:t>
      </w:r>
      <w:bookmarkStart w:id="566" w:name="_Toc93320610"/>
      <w:r w:rsidRPr="00903DBA">
        <w:rPr>
          <w:highlight w:val="white"/>
        </w:rPr>
        <w:t>Command Line Arguments</w:t>
      </w:r>
      <w:bookmarkEnd w:id="566"/>
      <w:r>
        <w:rPr>
          <w:highlight w:val="white"/>
        </w:rPr>
        <w:t>&lt;/h3&gt;</w:t>
      </w:r>
    </w:p>
    <w:p w14:paraId="55A537A4" w14:textId="6237C223" w:rsidR="00B70491" w:rsidRPr="00903DBA" w:rsidRDefault="00B70491" w:rsidP="00B70491">
      <w:pPr>
        <w:rPr>
          <w:highlight w:val="white"/>
        </w:rPr>
      </w:pPr>
      <w:proofErr w:type="gramStart"/>
      <w:r w:rsidRPr="00903DBA">
        <w:rPr>
          <w:highlight w:val="white"/>
        </w:rPr>
        <w:t>Assuming that</w:t>
      </w:r>
      <w:proofErr w:type="gramEnd"/>
      <w:r w:rsidRPr="00903DBA">
        <w:rPr>
          <w:highlight w:val="white"/>
        </w:rPr>
        <w:t xml:space="preserv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lastRenderedPageBreak/>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w:t>
      </w:r>
      <w:proofErr w:type="gramStart"/>
      <w:r w:rsidRPr="00903DBA">
        <w:rPr>
          <w:highlight w:val="white"/>
        </w:rPr>
        <w:t>value,</w:t>
      </w:r>
      <w:proofErr w:type="gramEnd"/>
      <w:r w:rsidRPr="00903DBA">
        <w:rPr>
          <w:highlight w:val="white"/>
        </w:rPr>
        <w:t xml:space="preserv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lastRenderedPageBreak/>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r>
        <w:rPr>
          <w:highlight w:val="white"/>
        </w:rPr>
        <w:t>&lt;h3&gt;</w:t>
      </w:r>
      <w:bookmarkStart w:id="567" w:name="_Toc93320611"/>
      <w:r w:rsidRPr="0060539D">
        <w:rPr>
          <w:highlight w:val="white"/>
        </w:rPr>
        <w:t>Text List</w:t>
      </w:r>
      <w:bookmarkEnd w:id="567"/>
      <w:r>
        <w:rPr>
          <w:highlight w:val="white"/>
        </w:rPr>
        <w:t>&lt;/h3&gt;</w:t>
      </w:r>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lastRenderedPageBreak/>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68" w:name="_Ref420874022"/>
      <w:r>
        <w:lastRenderedPageBreak/>
        <w:t>&lt;h1&gt;</w:t>
      </w:r>
      <w:bookmarkStart w:id="569" w:name="_Ref54009755"/>
      <w:bookmarkStart w:id="570" w:name="_Toc93320612"/>
      <w:r w:rsidRPr="00903DBA">
        <w:t xml:space="preserve">Executable Code </w:t>
      </w:r>
      <w:r w:rsidRPr="0060539D">
        <w:t>Generation</w:t>
      </w:r>
      <w:bookmarkEnd w:id="569"/>
      <w:bookmarkEnd w:id="570"/>
      <w:r>
        <w:t>&lt;/h1&gt;</w:t>
      </w:r>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r>
        <w:t>&lt;h2&gt;</w:t>
      </w:r>
      <w:bookmarkStart w:id="571" w:name="_Toc93320613"/>
      <w:r>
        <w:t>The Windows Environment</w:t>
      </w:r>
      <w:bookmarkEnd w:id="571"/>
      <w:r>
        <w:t>&lt;/h2&gt;</w:t>
      </w:r>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 xml:space="preserve">The types hold different </w:t>
      </w:r>
      <w:proofErr w:type="gramStart"/>
      <w:r w:rsidRPr="00903DBA">
        <w:t>sizes.</w:t>
      </w:r>
      <w:r>
        <w:t>&lt;</w:t>
      </w:r>
      <w:proofErr w:type="gramEnd"/>
      <w:r>
        <w: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w:t>
      </w:r>
      <w:proofErr w:type="gramStart"/>
      <w:r w:rsidRPr="00903DBA">
        <w:t>values.</w:t>
      </w:r>
      <w:r>
        <w:t>&lt;</w:t>
      </w:r>
      <w:proofErr w:type="gramEnd"/>
      <w:r>
        <w:t>/l&gt;</w:t>
      </w:r>
    </w:p>
    <w:p w14:paraId="624CE661" w14:textId="766A14E0" w:rsidR="00A71679" w:rsidRPr="00903DBA" w:rsidRDefault="008C4970" w:rsidP="008F261A">
      <w:pPr>
        <w:pStyle w:val="ListParagraph"/>
        <w:numPr>
          <w:ilvl w:val="0"/>
          <w:numId w:val="184"/>
        </w:numPr>
      </w:pPr>
      <w:r>
        <w:t>&lt;l&gt;</w:t>
      </w:r>
      <w:r w:rsidRPr="00903DBA">
        <w:t xml:space="preserve">A function is stored as a byte list, with an access map. A function also holds a call map to keep track of functions calls and a return set to keep track of the return addresses of the </w:t>
      </w:r>
      <w:proofErr w:type="gramStart"/>
      <w:r w:rsidRPr="00903DBA">
        <w:t>calls.</w:t>
      </w:r>
      <w:r>
        <w:t>&lt;</w:t>
      </w:r>
      <w:proofErr w:type="gramEnd"/>
      <w:r>
        <w:t>/l&gt;</w:t>
      </w:r>
    </w:p>
    <w:p w14:paraId="7D1D8947" w14:textId="3BA9F81B" w:rsidR="009835FC" w:rsidRPr="00903DBA" w:rsidRDefault="008C4970" w:rsidP="008F261A">
      <w:pPr>
        <w:pStyle w:val="ListParagraph"/>
        <w:numPr>
          <w:ilvl w:val="0"/>
          <w:numId w:val="184"/>
        </w:numPr>
      </w:pPr>
      <w:r>
        <w:t>&lt;l&gt;</w:t>
      </w:r>
      <w:r w:rsidRPr="00903DBA">
        <w:t xml:space="preserve">To exit the execution, we perform an interrupt call rather than a system </w:t>
      </w:r>
      <w:proofErr w:type="gramStart"/>
      <w:r w:rsidRPr="00903DBA">
        <w:t>call.</w:t>
      </w:r>
      <w:r>
        <w:t>&lt;</w:t>
      </w:r>
      <w:proofErr w:type="gramEnd"/>
      <w:r>
        <w:t>/l&gt;</w:t>
      </w:r>
    </w:p>
    <w:p w14:paraId="2EC26C4E" w14:textId="118A63B9" w:rsidR="00A808FF" w:rsidRDefault="008C4970" w:rsidP="008F261A">
      <w:pPr>
        <w:pStyle w:val="ListParagraph"/>
        <w:numPr>
          <w:ilvl w:val="0"/>
          <w:numId w:val="184"/>
        </w:numPr>
      </w:pPr>
      <w:r>
        <w:t>&lt;l&gt;</w:t>
      </w:r>
      <w:r w:rsidRPr="00903DBA">
        <w:t xml:space="preserve">The initialization code is </w:t>
      </w:r>
      <w:proofErr w:type="gramStart"/>
      <w:r w:rsidRPr="00903DBA">
        <w:t>different.</w:t>
      </w:r>
      <w:r>
        <w:t>&lt;</w:t>
      </w:r>
      <w:proofErr w:type="gramEnd"/>
      <w:r>
        <w:t>/l&gt;</w:t>
      </w:r>
    </w:p>
    <w:p w14:paraId="148E0B13" w14:textId="23A46F12" w:rsidR="003766CF" w:rsidRPr="00903DBA" w:rsidRDefault="008C4970" w:rsidP="008F261A">
      <w:pPr>
        <w:pStyle w:val="ListParagraph"/>
        <w:numPr>
          <w:ilvl w:val="0"/>
          <w:numId w:val="184"/>
        </w:numPr>
      </w:pPr>
      <w:r>
        <w:t>&lt;l&gt;</w:t>
      </w:r>
      <w:r w:rsidRPr="00903DBA">
        <w:t xml:space="preserve">The command line arguments code is also different. The command line is stored in the first 256 bytes of the </w:t>
      </w:r>
      <w:proofErr w:type="gramStart"/>
      <w:r w:rsidRPr="00903DBA">
        <w:t>segment.</w:t>
      </w:r>
      <w:r>
        <w:t>&lt;</w:t>
      </w:r>
      <w:proofErr w:type="gramEnd"/>
      <w:r>
        <w:t>/l&gt;</w:t>
      </w:r>
    </w:p>
    <w:p w14:paraId="6D0505CB" w14:textId="3D3CBEEE" w:rsidR="00EA65D7" w:rsidRPr="00903DBA" w:rsidRDefault="008C4970" w:rsidP="00EA65D7">
      <w:pPr>
        <w:pStyle w:val="ListParagraph"/>
        <w:numPr>
          <w:ilvl w:val="0"/>
          <w:numId w:val="184"/>
        </w:numPr>
      </w:pPr>
      <w:r>
        <w:t>&lt;l&gt;</w:t>
      </w:r>
      <w:r w:rsidRPr="00903DBA">
        <w:t xml:space="preserve">The total code, including code, static values, call stack and heap, is stored in 64 </w:t>
      </w:r>
      <w:proofErr w:type="gramStart"/>
      <w:r w:rsidRPr="00903DBA">
        <w:t>kilobytes.</w:t>
      </w:r>
      <w:r>
        <w:t>&lt;</w:t>
      </w:r>
      <w:proofErr w:type="gramEnd"/>
      <w:r>
        <w:t>/l&gt;</w:t>
      </w:r>
    </w:p>
    <w:p w14:paraId="0FA7813B" w14:textId="3AEE7B1B" w:rsidR="00B70AD4" w:rsidRPr="00903DBA" w:rsidRDefault="008C4970" w:rsidP="008F261A">
      <w:pPr>
        <w:pStyle w:val="ListParagraph"/>
        <w:numPr>
          <w:ilvl w:val="0"/>
          <w:numId w:val="184"/>
        </w:numPr>
      </w:pPr>
      <w:r>
        <w:t>&lt;l&gt;</w:t>
      </w:r>
      <w:r w:rsidRPr="00903DBA">
        <w:t xml:space="preserve">In the standard library, we use interrupts instead of system calls to access the surrounding operating </w:t>
      </w:r>
      <w:proofErr w:type="gramStart"/>
      <w:r w:rsidRPr="00903DBA">
        <w:t>system.</w:t>
      </w:r>
      <w:r>
        <w:t>&lt;</w:t>
      </w:r>
      <w:proofErr w:type="gramEnd"/>
      <w:r>
        <w: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r>
        <w:rPr>
          <w:highlight w:val="white"/>
        </w:rPr>
        <w:t>&lt;h3&gt;</w:t>
      </w:r>
      <w:bookmarkStart w:id="572" w:name="_Toc93320614"/>
      <w:r w:rsidRPr="0060539D">
        <w:rPr>
          <w:highlight w:val="white"/>
        </w:rPr>
        <w:t>Main</w:t>
      </w:r>
      <w:bookmarkEnd w:id="572"/>
      <w:r>
        <w:rPr>
          <w:highlight w:val="white"/>
        </w:rPr>
        <w:t>&lt;/h3&gt;</w:t>
      </w:r>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lastRenderedPageBreak/>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lastRenderedPageBreak/>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r>
        <w:rPr>
          <w:highlight w:val="white"/>
        </w:rPr>
        <w:t>&lt;h3&gt;</w:t>
      </w:r>
      <w:bookmarkStart w:id="573" w:name="_Toc93320615"/>
      <w:r w:rsidRPr="0060539D">
        <w:rPr>
          <w:highlight w:val="white"/>
        </w:rPr>
        <w:t>Type Size</w:t>
      </w:r>
      <w:bookmarkEnd w:id="573"/>
      <w:r>
        <w:rPr>
          <w:highlight w:val="white"/>
        </w:rPr>
        <w:t>&lt;/h3&gt;</w:t>
      </w:r>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r>
        <w:rPr>
          <w:highlight w:val="white"/>
        </w:rPr>
        <w:t>&lt;h3&gt;</w:t>
      </w:r>
      <w:bookmarkStart w:id="574" w:name="_Toc93320616"/>
      <w:r w:rsidRPr="0060539D">
        <w:rPr>
          <w:highlight w:val="white"/>
        </w:rPr>
        <w:t>Static Symbol</w:t>
      </w:r>
      <w:bookmarkEnd w:id="574"/>
      <w:r>
        <w:rPr>
          <w:highlight w:val="white"/>
        </w:rPr>
        <w:t>&lt;/h3&gt;</w:t>
      </w:r>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lastRenderedPageBreak/>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lastRenderedPageBreak/>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lastRenderedPageBreak/>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r>
        <w:rPr>
          <w:highlight w:val="white"/>
        </w:rPr>
        <w:t>&lt;h3&gt;</w:t>
      </w:r>
      <w:bookmarkStart w:id="575" w:name="_Toc93320617"/>
      <w:r w:rsidRPr="0060539D">
        <w:rPr>
          <w:highlight w:val="white"/>
        </w:rPr>
        <w:t>Static Value</w:t>
      </w:r>
      <w:bookmarkEnd w:id="575"/>
      <w:r>
        <w:rPr>
          <w:highlight w:val="white"/>
        </w:rPr>
        <w:t>&lt;/h3&gt;</w:t>
      </w:r>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r>
        <w:rPr>
          <w:highlight w:val="white"/>
        </w:rPr>
        <w:t>&lt;h3&gt;</w:t>
      </w:r>
      <w:bookmarkStart w:id="576" w:name="_Toc93320618"/>
      <w:r w:rsidRPr="00903DBA">
        <w:rPr>
          <w:highlight w:val="white"/>
        </w:rPr>
        <w:t>Function End</w:t>
      </w:r>
      <w:bookmarkEnd w:id="576"/>
      <w:r>
        <w:rPr>
          <w:highlight w:val="white"/>
        </w:rPr>
        <w:t>&lt;/h3&gt;</w:t>
      </w:r>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lastRenderedPageBreak/>
        <w:t xml:space="preserve">      if (Start.Windows) {</w:t>
      </w:r>
    </w:p>
    <w:p w14:paraId="67111FDC" w14:textId="77777777" w:rsidR="00AB1196" w:rsidRPr="00492109" w:rsidRDefault="00AB1196" w:rsidP="00AB1196">
      <w:pPr>
        <w:pStyle w:val="Code"/>
        <w:rPr>
          <w:highlight w:val="white"/>
          <w:lang w:val="nb-NO"/>
        </w:rPr>
      </w:pPr>
      <w:r w:rsidRPr="00903DBA">
        <w:rPr>
          <w:highlight w:val="white"/>
        </w:rPr>
        <w:t xml:space="preserve">        </w:t>
      </w:r>
      <w:r w:rsidRPr="00492109">
        <w:rPr>
          <w:highlight w:val="white"/>
          <w:lang w:val="nb-NO"/>
        </w:rPr>
        <w:t>List&lt;byte&gt; byteList = new List&lt;byte&gt;();</w:t>
      </w:r>
    </w:p>
    <w:p w14:paraId="17003176" w14:textId="77777777" w:rsidR="00AB1196" w:rsidRPr="00903DBA" w:rsidRDefault="00AB1196" w:rsidP="00AB1196">
      <w:pPr>
        <w:pStyle w:val="Code"/>
        <w:rPr>
          <w:highlight w:val="white"/>
        </w:rPr>
      </w:pPr>
      <w:r w:rsidRPr="00492109">
        <w:rPr>
          <w:highlight w:val="white"/>
          <w:lang w:val="nb-NO"/>
        </w:rPr>
        <w:t xml:space="preserve">        </w:t>
      </w:r>
      <w:r w:rsidRPr="00903DBA">
        <w:rPr>
          <w:highlight w:val="white"/>
        </w:rPr>
        <w:t>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r>
        <w:rPr>
          <w:highlight w:val="white"/>
        </w:rPr>
        <w:t>&lt;h3&gt;</w:t>
      </w:r>
      <w:bookmarkStart w:id="577" w:name="_Toc93320619"/>
      <w:r w:rsidRPr="00903DBA">
        <w:rPr>
          <w:highlight w:val="white"/>
        </w:rPr>
        <w:t>Target Code Generation</w:t>
      </w:r>
      <w:bookmarkEnd w:id="577"/>
      <w:r>
        <w:rPr>
          <w:highlight w:val="white"/>
        </w:rPr>
        <w:t>&lt;/h3&gt;</w:t>
      </w:r>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r>
        <w:rPr>
          <w:highlight w:val="white"/>
        </w:rPr>
        <w:t>&lt;h3&gt;</w:t>
      </w:r>
      <w:bookmarkStart w:id="578" w:name="_Toc93320620"/>
      <w:r w:rsidRPr="00903DBA">
        <w:rPr>
          <w:highlight w:val="white"/>
        </w:rPr>
        <w:t>Exit</w:t>
      </w:r>
      <w:bookmarkEnd w:id="578"/>
      <w:r>
        <w:rPr>
          <w:highlight w:val="white"/>
        </w:rPr>
        <w:t>&lt;/h3&gt;</w:t>
      </w:r>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lastRenderedPageBreak/>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r>
        <w:rPr>
          <w:highlight w:val="white"/>
        </w:rPr>
        <w:t>&lt;h3&gt;</w:t>
      </w:r>
      <w:bookmarkStart w:id="579" w:name="_Toc93320621"/>
      <w:r w:rsidRPr="00903DBA">
        <w:rPr>
          <w:highlight w:val="white"/>
        </w:rPr>
        <w:t>Initialization Code</w:t>
      </w:r>
      <w:bookmarkEnd w:id="579"/>
      <w:r>
        <w:rPr>
          <w:highlight w:val="white"/>
        </w:rPr>
        <w:t>&lt;/h3&gt;</w:t>
      </w:r>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058853CC"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601724" w:rsidRPr="00903DBA">
        <w:rPr>
          <w:highlight w:val="white"/>
        </w:rPr>
        <w:t>CallStackStart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r>
        <w:rPr>
          <w:highlight w:val="white"/>
        </w:rPr>
        <w:t>&lt;h3&gt;</w:t>
      </w:r>
      <w:bookmarkStart w:id="580" w:name="_Toc93320622"/>
      <w:r w:rsidRPr="00903DBA">
        <w:rPr>
          <w:highlight w:val="white"/>
        </w:rPr>
        <w:t>Command Line Arguments</w:t>
      </w:r>
      <w:bookmarkEnd w:id="580"/>
      <w:r>
        <w:rPr>
          <w:highlight w:val="white"/>
        </w:rPr>
        <w:t>&lt;/h3&gt;</w:t>
      </w:r>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w:t>
      </w:r>
      <w:proofErr w:type="gramStart"/>
      <w:r w:rsidR="004F756F" w:rsidRPr="00903DBA">
        <w:rPr>
          <w:highlight w:val="white"/>
        </w:rPr>
        <w:t>done</w:t>
      </w:r>
      <w:proofErr w:type="gramEnd"/>
      <w:r w:rsidR="004F756F" w:rsidRPr="00903DBA">
        <w:rPr>
          <w:highlight w:val="white"/>
        </w:rPr>
        <w:t xml:space="preserv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w:t>
      </w:r>
      <w:proofErr w:type="gramStart"/>
      <w:r w:rsidR="001B15BC" w:rsidRPr="00903DBA">
        <w:rPr>
          <w:highlight w:val="white"/>
        </w:rPr>
        <w:t>done</w:t>
      </w:r>
      <w:proofErr w:type="gramEnd"/>
      <w:r w:rsidR="001B15BC" w:rsidRPr="00903DBA">
        <w:rPr>
          <w:highlight w:val="white"/>
        </w:rPr>
        <w:t xml:space="preserv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t>
      </w:r>
      <w:proofErr w:type="gramStart"/>
      <w:r w:rsidR="003B202A" w:rsidRPr="00903DBA">
        <w:rPr>
          <w:highlight w:val="white"/>
        </w:rPr>
        <w:t>word, and</w:t>
      </w:r>
      <w:proofErr w:type="gramEnd"/>
      <w:r w:rsidR="003B202A" w:rsidRPr="00903DBA">
        <w:rPr>
          <w:highlight w:val="white"/>
        </w:rPr>
        <w:t xml:space="preserve">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w:t>
      </w:r>
      <w:proofErr w:type="gramStart"/>
      <w:r w:rsidR="005D1364" w:rsidRPr="00903DBA">
        <w:rPr>
          <w:highlight w:val="white"/>
        </w:rPr>
        <w:t>array</w:t>
      </w:r>
      <w:r w:rsidR="00C3735D" w:rsidRPr="00903DBA">
        <w:rPr>
          <w:highlight w:val="white"/>
        </w:rPr>
        <w:t xml:space="preserve">, </w:t>
      </w:r>
      <w:r w:rsidR="005D1364" w:rsidRPr="00903DBA">
        <w:rPr>
          <w:highlight w:val="white"/>
        </w:rPr>
        <w:t>since</w:t>
      </w:r>
      <w:proofErr w:type="gramEnd"/>
      <w:r w:rsidR="005D1364" w:rsidRPr="00903DBA">
        <w:rPr>
          <w:highlight w:val="white"/>
        </w:rPr>
        <w:t xml:space="preserv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r>
        <w:rPr>
          <w:highlight w:val="white"/>
        </w:rPr>
        <w:t>&lt;h3&gt;</w:t>
      </w:r>
      <w:bookmarkStart w:id="581" w:name="_Toc93320623"/>
      <w:r w:rsidRPr="0060539D">
        <w:rPr>
          <w:highlight w:val="white"/>
        </w:rPr>
        <w:t>Windows Jump Info</w:t>
      </w:r>
      <w:bookmarkEnd w:id="581"/>
      <w:r>
        <w:rPr>
          <w:highlight w:val="white"/>
        </w:rPr>
        <w:t>&lt;/h3&gt;</w:t>
      </w:r>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w:t>
      </w:r>
      <w:proofErr w:type="gramStart"/>
      <w:r w:rsidRPr="00903DBA">
        <w:rPr>
          <w:highlight w:val="white"/>
        </w:rPr>
        <w:t>At the moment</w:t>
      </w:r>
      <w:proofErr w:type="gramEnd"/>
      <w:r w:rsidRPr="00903DBA">
        <w:rPr>
          <w:highlight w:val="white"/>
        </w:rPr>
        <w: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r>
        <w:rPr>
          <w:highlight w:val="white"/>
        </w:rPr>
        <w:t>&lt;h3&gt;</w:t>
      </w:r>
      <w:bookmarkStart w:id="582" w:name="_Toc93320624"/>
      <w:r w:rsidRPr="00903DBA">
        <w:rPr>
          <w:highlight w:val="white"/>
        </w:rPr>
        <w:t>Windows Byte List</w:t>
      </w:r>
      <w:bookmarkEnd w:id="582"/>
      <w:r>
        <w:rPr>
          <w:highlight w:val="white"/>
        </w:rPr>
        <w:t>&lt;/h3&gt;</w:t>
      </w:r>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83" w:name="_Hlk51314142"/>
      <w:r w:rsidRPr="00903DBA">
        <w:rPr>
          <w:highlight w:val="white"/>
        </w:rPr>
        <w:t>WindowsByteList</w:t>
      </w:r>
      <w:bookmarkEnd w:id="58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 xml:space="preserve">If the instruction is a value definition, we need to </w:t>
      </w:r>
      <w:proofErr w:type="gramStart"/>
      <w:r w:rsidRPr="00903DBA">
        <w:rPr>
          <w:highlight w:val="white"/>
        </w:rPr>
        <w:t>look into</w:t>
      </w:r>
      <w:proofErr w:type="gramEnd"/>
      <w:r w:rsidRPr="00903DBA">
        <w:rPr>
          <w:highlight w:val="white"/>
        </w:rPr>
        <w:t xml:space="preserve">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lastRenderedPageBreak/>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41C8EBAC" w:rsidR="008C2FC7" w:rsidRPr="00903DBA" w:rsidRDefault="00CC1DF4" w:rsidP="0060539D">
      <w:pPr>
        <w:pStyle w:val="Heading3"/>
        <w:rPr>
          <w:highlight w:val="white"/>
        </w:rPr>
      </w:pPr>
      <w:r>
        <w:rPr>
          <w:highlight w:val="white"/>
        </w:rPr>
        <w:t>&lt;h3&gt;</w:t>
      </w:r>
      <w:bookmarkStart w:id="584" w:name="_Toc93320625"/>
      <w:r w:rsidRPr="00903DBA">
        <w:rPr>
          <w:highlight w:val="white"/>
        </w:rPr>
        <w:t>Byte List</w:t>
      </w:r>
      <w:bookmarkEnd w:id="584"/>
      <w:r>
        <w:rPr>
          <w:highlight w:val="white"/>
        </w:rPr>
        <w:t>&lt;/h3&gt;</w:t>
      </w:r>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 xml:space="preserve">In case of </w:t>
      </w:r>
      <w:proofErr w:type="gramStart"/>
      <w:r w:rsidRPr="00903DBA">
        <w:rPr>
          <w:highlight w:val="white"/>
        </w:rPr>
        <w:t>string</w:t>
      </w:r>
      <w:proofErr w:type="gramEnd"/>
      <w:r w:rsidRPr="00903DBA">
        <w:rPr>
          <w:highlight w:val="white"/>
        </w:rPr>
        <w:t xml:space="preserve">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 xml:space="preserve">Otherwise, we have an integral of pointer value. If the value is a static address, we load its offset into the byte list. The address itself will be added by the linker </w:t>
      </w:r>
      <w:proofErr w:type="gramStart"/>
      <w:r w:rsidRPr="00903DBA">
        <w:rPr>
          <w:highlight w:val="white"/>
        </w:rPr>
        <w:t>later on</w:t>
      </w:r>
      <w:proofErr w:type="gramEnd"/>
      <w:r w:rsidRPr="00903DBA">
        <w:rPr>
          <w:highlight w:val="white"/>
        </w:rPr>
        <w:t>.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 xml:space="preserve">A regular function call is equivalent with a long jump. The actual address of the called function will be set by the linker </w:t>
      </w:r>
      <w:proofErr w:type="gramStart"/>
      <w:r w:rsidRPr="00903DBA">
        <w:rPr>
          <w:highlight w:val="white"/>
        </w:rPr>
        <w:t>later on</w:t>
      </w:r>
      <w:proofErr w:type="gramEnd"/>
      <w:r w:rsidRPr="00903DBA">
        <w:rPr>
          <w:highlight w:val="white"/>
        </w:rPr>
        <w:t>.</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 xml:space="preserve">unary </w:t>
            </w:r>
            <w:proofErr w:type="gramStart"/>
            <w:r w:rsidRPr="00903DBA">
              <w:t>operator</w:t>
            </w:r>
            <w:proofErr w:type="gramEnd"/>
            <w:r w:rsidRPr="00903DBA">
              <w:t xml:space="preserve">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w:t>
      </w:r>
      <w:proofErr w:type="gramStart"/>
      <w:r w:rsidRPr="00903DBA">
        <w:rPr>
          <w:highlight w:val="white"/>
        </w:rPr>
        <w:t>have to</w:t>
      </w:r>
      <w:proofErr w:type="gramEnd"/>
      <w:r w:rsidRPr="00903DBA">
        <w:rPr>
          <w:highlight w:val="white"/>
        </w:rPr>
        <w:t xml:space="preserve">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8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[register + offset]</w:t>
            </w:r>
          </w:p>
          <w:p w14:paraId="158F1D81" w14:textId="77777777" w:rsidR="008C2FC7" w:rsidRPr="00903DBA" w:rsidRDefault="008C2FC7" w:rsidP="003D2653">
            <w:pPr>
              <w:spacing w:before="0" w:after="40"/>
            </w:pPr>
            <w:r w:rsidRPr="00903DBA">
              <w:t xml:space="preserve">binary </w:t>
            </w:r>
            <w:proofErr w:type="gramStart"/>
            <w:r w:rsidRPr="00903DBA">
              <w:t>operator</w:t>
            </w:r>
            <w:proofErr w:type="gramEnd"/>
            <w:r w:rsidRPr="00903DBA">
              <w:t xml:space="preserve">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8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 xml:space="preserve">In category two, we assign a register the address a static variable. We </w:t>
      </w:r>
      <w:proofErr w:type="gramStart"/>
      <w:r w:rsidRPr="00903DBA">
        <w:rPr>
          <w:highlight w:val="white"/>
        </w:rPr>
        <w:t>have to</w:t>
      </w:r>
      <w:proofErr w:type="gramEnd"/>
      <w:r w:rsidRPr="00903DBA">
        <w:rPr>
          <w:highlight w:val="white"/>
        </w:rPr>
        <w:t xml:space="preserve"> load the zero value into the byte list, to mark that there is not offset. The linker will add the actual address of the variable </w:t>
      </w:r>
      <w:proofErr w:type="gramStart"/>
      <w:r w:rsidRPr="00903DBA">
        <w:rPr>
          <w:highlight w:val="white"/>
        </w:rPr>
        <w:t>later on</w:t>
      </w:r>
      <w:proofErr w:type="gramEnd"/>
      <w:r w:rsidRPr="00903DBA">
        <w:rPr>
          <w:highlight w:val="white"/>
        </w:rPr>
        <w:t>.</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 xml:space="preserve">In category five, we assign the address of a static variable to an address, given by a register and an offset or a static variable and an offset. We load the offset into the byte list. However, we also need to load the zero value to the byte list, to mark that the address is zero </w:t>
      </w:r>
      <w:proofErr w:type="gramStart"/>
      <w:r w:rsidRPr="00903DBA">
        <w:rPr>
          <w:highlight w:val="white"/>
        </w:rPr>
        <w:t>at the moment</w:t>
      </w:r>
      <w:proofErr w:type="gramEnd"/>
      <w:r w:rsidRPr="00903DBA">
        <w:rPr>
          <w:highlight w:val="white"/>
        </w:rPr>
        <w:t xml:space="preserve">. The linker will add the actual address of the variable </w:t>
      </w:r>
      <w:proofErr w:type="gramStart"/>
      <w:r w:rsidRPr="00903DBA">
        <w:rPr>
          <w:highlight w:val="white"/>
        </w:rPr>
        <w:t>later on</w:t>
      </w:r>
      <w:proofErr w:type="gramEnd"/>
      <w:r w:rsidRPr="00903DBA">
        <w:rPr>
          <w:highlight w:val="white"/>
        </w:rPr>
        <w:t>.</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lastRenderedPageBreak/>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24937051" w:rsidR="008C2FC7" w:rsidRPr="00903DBA" w:rsidRDefault="008C2FC7" w:rsidP="008C2FC7">
      <w:pPr>
        <w:pStyle w:val="Code"/>
        <w:rPr>
          <w:highlight w:val="white"/>
        </w:rPr>
      </w:pPr>
      <w:r w:rsidRPr="00903DBA">
        <w:rPr>
          <w:highlight w:val="white"/>
        </w:rPr>
        <w:t xml:space="preserve">      </w:t>
      </w:r>
      <w:r w:rsidR="00D516D4">
        <w:rPr>
          <w:highlight w:val="white"/>
        </w:rPr>
        <w:t>Debug.Assert</w:t>
      </w:r>
      <w:r w:rsidRPr="00903DBA">
        <w:rPr>
          <w:highlight w:val="white"/>
        </w:rPr>
        <w:t>(byteArray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5FCB01F6" w:rsidR="00BF5F11" w:rsidRPr="00903DBA" w:rsidRDefault="00CC1DF4" w:rsidP="0060539D">
      <w:pPr>
        <w:pStyle w:val="Heading2"/>
      </w:pPr>
      <w:bookmarkStart w:id="586" w:name="_Hlk64221600"/>
      <w:r>
        <w:t>&lt;h2&gt;</w:t>
      </w:r>
      <w:bookmarkStart w:id="587" w:name="_Ref419646553"/>
      <w:bookmarkStart w:id="588" w:name="_Toc93320626"/>
      <w:r>
        <w:t xml:space="preserve">The </w:t>
      </w:r>
      <w:r w:rsidRPr="00903DBA">
        <w:t>Link</w:t>
      </w:r>
      <w:bookmarkEnd w:id="587"/>
      <w:r>
        <w:t>er</w:t>
      </w:r>
      <w:bookmarkEnd w:id="588"/>
      <w:r>
        <w:t>&lt;/h2&gt;</w:t>
      </w:r>
    </w:p>
    <w:bookmarkEnd w:id="568"/>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r>
        <w:t>&lt;h3&gt;</w:t>
      </w:r>
      <w:bookmarkStart w:id="589" w:name="_Toc93320627"/>
      <w:r w:rsidRPr="00903DBA">
        <w:t>The Linker Class</w:t>
      </w:r>
      <w:bookmarkEnd w:id="589"/>
      <w:r>
        <w:t>&lt;/h3&gt;</w:t>
      </w:r>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w:t>
      </w:r>
      <w:proofErr w:type="gramStart"/>
      <w:r w:rsidRPr="00903DBA">
        <w:t>name.</w:t>
      </w:r>
      <w:r>
        <w:t>&lt;</w:t>
      </w:r>
      <w:proofErr w:type="gramEnd"/>
      <w:r>
        <w: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proofErr w:type="gramStart"/>
      <w:r>
        <w:t>removed</w:t>
      </w:r>
      <w:r w:rsidRPr="00903DBA">
        <w:t>.</w:t>
      </w:r>
      <w:r>
        <w:t>&lt;</w:t>
      </w:r>
      <w:proofErr w:type="gramEnd"/>
      <w:r>
        <w: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w:t>
      </w:r>
      <w:proofErr w:type="gramStart"/>
      <w:r w:rsidRPr="00903DBA">
        <w:t>assignments.</w:t>
      </w:r>
      <w:r>
        <w:t>&lt;</w:t>
      </w:r>
      <w:proofErr w:type="gramEnd"/>
      <w:r>
        <w: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proofErr w:type="gramStart"/>
      <w:r w:rsidRPr="00903DBA">
        <w:t>file.</w:t>
      </w:r>
      <w:r>
        <w:t>&lt;</w:t>
      </w:r>
      <w:proofErr w:type="gramEnd"/>
      <w:r>
        <w: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w:t>
      </w:r>
      <w:r w:rsidR="0050618D" w:rsidRPr="0027077C">
        <w:rPr>
          <w:highlight w:val="white"/>
        </w:rPr>
        <w:lastRenderedPageBreak/>
        <w:t xml:space="preserve">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49E25D14" w14:textId="77777777" w:rsidR="00853C0F" w:rsidRPr="00853C0F" w:rsidRDefault="00853C0F" w:rsidP="00853C0F">
      <w:pPr>
        <w:pStyle w:val="Code"/>
        <w:rPr>
          <w:highlight w:val="white"/>
        </w:rPr>
      </w:pPr>
      <w:r w:rsidRPr="00853C0F">
        <w:rPr>
          <w:highlight w:val="white"/>
        </w:rPr>
        <w:t xml:space="preserve">    private IDictionary&lt;string,StaticSymbolWindows&gt; m_globalMap =</w:t>
      </w:r>
    </w:p>
    <w:p w14:paraId="0C19AFF8" w14:textId="77777777" w:rsidR="00853C0F" w:rsidRPr="00853C0F" w:rsidRDefault="00853C0F" w:rsidP="00853C0F">
      <w:pPr>
        <w:pStyle w:val="Code"/>
        <w:rPr>
          <w:highlight w:val="white"/>
        </w:rPr>
      </w:pPr>
      <w:r w:rsidRPr="00853C0F">
        <w:rPr>
          <w:highlight w:val="white"/>
        </w:rPr>
        <w:t xml:space="preserve">      new Dictionary&lt;string,StaticSymbolWindows&gt;();</w:t>
      </w:r>
    </w:p>
    <w:p w14:paraId="50807F8E" w14:textId="77777777" w:rsidR="00853C0F" w:rsidRPr="00853C0F" w:rsidRDefault="00853C0F" w:rsidP="00853C0F">
      <w:pPr>
        <w:pStyle w:val="Code"/>
        <w:rPr>
          <w:highlight w:val="white"/>
        </w:rPr>
      </w:pPr>
      <w:r w:rsidRPr="00853C0F">
        <w:rPr>
          <w:highlight w:val="white"/>
        </w:rPr>
        <w:t xml:space="preserve">    private List&lt;StaticSymbolWindows&gt; m_globalList =</w:t>
      </w:r>
    </w:p>
    <w:p w14:paraId="6CAA48D8" w14:textId="77777777" w:rsidR="00853C0F" w:rsidRPr="00853C0F" w:rsidRDefault="00853C0F" w:rsidP="00853C0F">
      <w:pPr>
        <w:pStyle w:val="Code"/>
        <w:rPr>
          <w:highlight w:val="white"/>
        </w:rPr>
      </w:pPr>
      <w:r w:rsidRPr="00853C0F">
        <w:rPr>
          <w:highlight w:val="white"/>
        </w:rPr>
        <w:t xml:space="preserve">      new List&lt;StaticSymbolWindows&gt;();</w:t>
      </w:r>
    </w:p>
    <w:p w14:paraId="5BB973A3" w14:textId="77777777" w:rsidR="00853C0F" w:rsidRPr="00853C0F" w:rsidRDefault="00853C0F" w:rsidP="00853C0F">
      <w:pPr>
        <w:pStyle w:val="Code"/>
        <w:rPr>
          <w:highlight w:val="white"/>
        </w:rPr>
      </w:pPr>
      <w:r w:rsidRPr="00853C0F">
        <w:rPr>
          <w:highlight w:val="white"/>
        </w:rPr>
        <w:t xml:space="preserve">    private IDictionary&lt;string,int&gt; m_addressMap =</w:t>
      </w:r>
    </w:p>
    <w:p w14:paraId="74962714" w14:textId="77777777" w:rsidR="00853C0F" w:rsidRPr="00853C0F" w:rsidRDefault="00853C0F" w:rsidP="00853C0F">
      <w:pPr>
        <w:pStyle w:val="Code"/>
        <w:rPr>
          <w:highlight w:val="white"/>
        </w:rPr>
      </w:pPr>
      <w:r w:rsidRPr="00853C0F">
        <w:rPr>
          <w:highlight w:val="white"/>
        </w:rPr>
        <w:t xml:space="preserve">      new Dictionary&lt;string,int&gt;();</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77777777" w:rsidR="00853C0F" w:rsidRPr="00853C0F" w:rsidRDefault="00853C0F" w:rsidP="00853C0F">
      <w:pPr>
        <w:pStyle w:val="Code"/>
        <w:rPr>
          <w:highlight w:val="white"/>
        </w:rPr>
      </w:pPr>
      <w:r w:rsidRPr="00853C0F">
        <w:rPr>
          <w:highlight w:val="white"/>
        </w:rPr>
        <w:t xml:space="preserve">    public static string StackStart = Symbol.SeparatorId + "StackTop";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90"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90"/>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lastRenderedPageBreak/>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77777777" w:rsidR="00D623F7" w:rsidRPr="00492109" w:rsidRDefault="00D623F7" w:rsidP="00D623F7">
      <w:pPr>
        <w:pStyle w:val="Code"/>
        <w:rPr>
          <w:highlight w:val="white"/>
          <w:lang w:val="nb-NO"/>
        </w:rPr>
      </w:pPr>
      <w:r w:rsidRPr="00D623F7">
        <w:rPr>
          <w:highlight w:val="white"/>
        </w:rPr>
        <w:t xml:space="preserve">        </w:t>
      </w:r>
      <w:r w:rsidRPr="00492109">
        <w:rPr>
          <w:highlight w:val="white"/>
          <w:lang w:val="nb-NO"/>
        </w:rPr>
        <w:t>List&lt;byte&gt; byteList = new List&lt;byte&gt;();</w:t>
      </w:r>
    </w:p>
    <w:p w14:paraId="6FE9EBB8"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IDictionary&lt;int, string&gt; accessMap = new Dictionary&lt;int, string&gt;();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77777777"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05D9B357" w14:textId="77777777" w:rsidR="00DB5C96" w:rsidRPr="00DB5C96" w:rsidRDefault="00DB5C96" w:rsidP="00DB5C96">
      <w:pPr>
        <w:pStyle w:val="Code"/>
        <w:rPr>
          <w:highlight w:val="white"/>
        </w:rPr>
      </w:pPr>
      <w:r w:rsidRPr="00DB5C96">
        <w:rPr>
          <w:highlight w:val="white"/>
        </w:rPr>
        <w:t xml:space="preserve">      { Console.Out.WriteLine("Generating \"" + targetFile.FullName + "\".");</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4FD58CCB" w14:textId="77777777" w:rsidR="00DB5C96" w:rsidRDefault="00DB5C96" w:rsidP="00DB5C96">
      <w:pPr>
        <w:pStyle w:val="Code"/>
        <w:rPr>
          <w:highlight w:val="white"/>
        </w:rPr>
      </w:pPr>
      <w:r w:rsidRPr="00DB5C96">
        <w:rPr>
          <w:highlight w:val="white"/>
        </w:rPr>
        <w:t xml:space="preserve">        BinaryWriter targetStream =</w:t>
      </w:r>
    </w:p>
    <w:p w14:paraId="26522B5C" w14:textId="571DEA75" w:rsidR="00DB5C96" w:rsidRPr="00DB5C96" w:rsidRDefault="00DB5C96" w:rsidP="00DB5C96">
      <w:pPr>
        <w:pStyle w:val="Code"/>
        <w:rPr>
          <w:highlight w:val="white"/>
        </w:rPr>
      </w:pPr>
      <w:r>
        <w:rPr>
          <w:highlight w:val="white"/>
        </w:rPr>
        <w:t xml:space="preserve">         </w:t>
      </w:r>
      <w:r w:rsidRPr="00DB5C96">
        <w:rPr>
          <w:highlight w:val="white"/>
        </w:rPr>
        <w:t xml:space="preserve"> new BinaryWriter(File.OpenWrite(targetFile.FullName));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lastRenderedPageBreak/>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5D12E89E" w14:textId="77777777" w:rsidR="00691646" w:rsidRDefault="00691646" w:rsidP="00691646">
      <w:pPr>
        <w:pStyle w:val="Code"/>
        <w:rPr>
          <w:highlight w:val="white"/>
        </w:rPr>
      </w:pPr>
      <w:r w:rsidRPr="00691646">
        <w:rPr>
          <w:highlight w:val="white"/>
        </w:rPr>
        <w:t xml:space="preserve">        ISet&lt;string&gt; accessNameSet =</w:t>
      </w:r>
    </w:p>
    <w:p w14:paraId="192BE6CF" w14:textId="2B8F728A"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5497C44" w14:textId="77777777" w:rsidR="00691646" w:rsidRDefault="00691646" w:rsidP="00691646">
      <w:pPr>
        <w:pStyle w:val="Code"/>
        <w:rPr>
          <w:highlight w:val="white"/>
        </w:rPr>
      </w:pPr>
      <w:r w:rsidRPr="00691646">
        <w:rPr>
          <w:highlight w:val="white"/>
        </w:rPr>
        <w:t xml:space="preserve">        ISet&lt;string&gt; callNameSet =</w:t>
      </w:r>
    </w:p>
    <w:p w14:paraId="185C0B6C" w14:textId="595E8DD2" w:rsidR="00691646" w:rsidRPr="00691646" w:rsidRDefault="00691646" w:rsidP="00691646">
      <w:pPr>
        <w:pStyle w:val="Code"/>
        <w:rPr>
          <w:highlight w:val="white"/>
        </w:rPr>
      </w:pPr>
      <w:r>
        <w:rPr>
          <w:highlight w:val="white"/>
        </w:rPr>
        <w:t xml:space="preserve">         </w:t>
      </w:r>
      <w:r w:rsidRPr="00691646">
        <w:rPr>
          <w:highlight w:val="white"/>
        </w:rPr>
        <w:t xml:space="preserve"> new HashSet&lt;string&gt;(staticSymbol.CallMap.Values);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lastRenderedPageBreak/>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xml:space="preserve">. We change the call to a short </w:t>
      </w:r>
      <w:proofErr w:type="gramStart"/>
      <w:r w:rsidR="004059DC">
        <w:rPr>
          <w:highlight w:val="white"/>
        </w:rPr>
        <w:t>jump</w:t>
      </w:r>
      <w:r w:rsidR="004A3A0D">
        <w:rPr>
          <w:highlight w:val="white"/>
        </w:rPr>
        <w:t xml:space="preserve">, </w:t>
      </w:r>
      <w:r w:rsidR="004059DC">
        <w:rPr>
          <w:highlight w:val="white"/>
        </w:rPr>
        <w:t>but</w:t>
      </w:r>
      <w:proofErr w:type="gramEnd"/>
      <w:r w:rsidR="004059DC">
        <w:rPr>
          <w:highlight w:val="white"/>
        </w:rPr>
        <w:t xml:space="preserve">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w:t>
      </w:r>
      <w:proofErr w:type="gramStart"/>
      <w:r w:rsidR="007C214D" w:rsidRPr="00903DBA">
        <w:rPr>
          <w:highlight w:val="white"/>
        </w:rPr>
        <w:t>Similar to</w:t>
      </w:r>
      <w:proofErr w:type="gramEnd"/>
      <w:r w:rsidR="007C214D" w:rsidRPr="00903DBA">
        <w:rPr>
          <w:highlight w:val="white"/>
        </w:rPr>
        <w:t xml:space="preserve">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proofErr w:type="gramStart"/>
      <w:r w:rsidRPr="00903DBA">
        <w:rPr>
          <w:highlight w:val="white"/>
        </w:rPr>
        <w:t>)</w:t>
      </w:r>
      <w:r>
        <w:rPr>
          <w:highlight w:val="white"/>
        </w:rPr>
        <w:t>, if</w:t>
      </w:r>
      <w:proofErr w:type="gramEnd"/>
      <w:r>
        <w:rPr>
          <w:highlight w:val="white"/>
        </w:rPr>
        <w:t xml:space="preserve">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86"/>
    </w:p>
    <w:p w14:paraId="2EFE0898" w14:textId="166EA745" w:rsidR="00253F37" w:rsidRDefault="00CC1DF4" w:rsidP="00253F37">
      <w:pPr>
        <w:pStyle w:val="Heading1"/>
      </w:pPr>
      <w:bookmarkStart w:id="591" w:name="_Ref58175578"/>
      <w:r>
        <w:lastRenderedPageBreak/>
        <w:t>&lt;h1&gt;</w:t>
      </w:r>
      <w:bookmarkStart w:id="592" w:name="_Ref71450241"/>
      <w:bookmarkStart w:id="593" w:name="_Toc93320628"/>
      <w:r>
        <w:t>The Final Main Class</w:t>
      </w:r>
      <w:bookmarkEnd w:id="592"/>
      <w:bookmarkEnd w:id="593"/>
      <w:r>
        <w:t>&lt;/h1&gt;</w:t>
      </w:r>
    </w:p>
    <w:p w14:paraId="629C83F6" w14:textId="52801F7C" w:rsidR="00253F37" w:rsidRPr="00D836FF" w:rsidRDefault="00253F37" w:rsidP="00253F37">
      <w:r>
        <w:t xml:space="preserve">In this chapter, we </w:t>
      </w:r>
      <w:proofErr w:type="gramStart"/>
      <w:r>
        <w:t>look into</w:t>
      </w:r>
      <w:proofErr w:type="gramEnd"/>
      <w:r>
        <w:t xml:space="preserve">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r>
        <w:rPr>
          <w:highlight w:val="white"/>
        </w:rPr>
        <w:t>&lt;h3&gt;</w:t>
      </w:r>
      <w:bookmarkStart w:id="594" w:name="_Toc93320629"/>
      <w:r w:rsidRPr="00903DBA">
        <w:rPr>
          <w:highlight w:val="white"/>
        </w:rPr>
        <w:t>Generating the Assembly File</w:t>
      </w:r>
      <w:bookmarkEnd w:id="594"/>
      <w:r>
        <w:rPr>
          <w:highlight w:val="white"/>
        </w:rPr>
        <w:t>&lt;/h3&gt;</w:t>
      </w:r>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95" w:name="_Hlk71450318"/>
      <w:r w:rsidRPr="00903DBA">
        <w:rPr>
          <w:highlight w:val="white"/>
        </w:rPr>
        <w:t>CompileSourceFile</w:t>
      </w:r>
      <w:bookmarkEnd w:id="595"/>
      <w:r w:rsidRPr="00903DBA">
        <w:rPr>
          <w:highlight w:val="white"/>
        </w:rPr>
        <w:t>(FileInfo file) {</w:t>
      </w:r>
    </w:p>
    <w:p w14:paraId="129F09AA" w14:textId="77777777" w:rsidR="00D836FF" w:rsidRPr="00903DBA" w:rsidRDefault="00D836FF" w:rsidP="00D836FF">
      <w:pPr>
        <w:pStyle w:val="Code"/>
        <w:rPr>
          <w:highlight w:val="white"/>
        </w:rPr>
      </w:pPr>
      <w:r w:rsidRPr="00903DBA">
        <w:rPr>
          <w:highlight w:val="white"/>
        </w:rPr>
        <w:t xml:space="preserve">      FileInfo sourceFile = new FileInfo(file.FullName + ".c");</w:t>
      </w:r>
    </w:p>
    <w:p w14:paraId="7A426A37" w14:textId="77777777" w:rsidR="00D836FF" w:rsidRPr="00903DBA" w:rsidRDefault="00D836FF" w:rsidP="00D836FF">
      <w:pPr>
        <w:pStyle w:val="Code"/>
        <w:rPr>
          <w:highlight w:val="white"/>
        </w:rPr>
      </w:pPr>
      <w:r w:rsidRPr="00903DBA">
        <w:rPr>
          <w:highlight w:val="white"/>
        </w:rPr>
        <w:t xml:space="preserve">      Preprocessor preprocessor = new Preprocessor(sourceFile);</w:t>
      </w:r>
    </w:p>
    <w:p w14:paraId="60F1A74E" w14:textId="77777777" w:rsidR="00D836FF" w:rsidRPr="00903DBA" w:rsidRDefault="00D836FF" w:rsidP="00D836FF">
      <w:pPr>
        <w:pStyle w:val="Code"/>
        <w:rPr>
          <w:highlight w:val="white"/>
        </w:rPr>
      </w:pPr>
      <w:r w:rsidRPr="00903DBA">
        <w:rPr>
          <w:highlight w:val="white"/>
        </w:rPr>
        <w:t xml:space="preserve">      GenerateDependencyFile(file, preprocessor.IncludeSet);</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77777777" w:rsidR="00D836FF" w:rsidRPr="00903DBA" w:rsidRDefault="00D836FF" w:rsidP="00D836FF">
      <w:pPr>
        <w:pStyle w:val="Code"/>
        <w:rPr>
          <w:highlight w:val="white"/>
        </w:rPr>
      </w:pPr>
      <w:r w:rsidRPr="00903DBA">
        <w:rPr>
          <w:highlight w:val="white"/>
        </w:rPr>
        <w:t xml:space="preserve">      MemoryStream memoryStream = new MemoryStream(byteArray);</w:t>
      </w:r>
    </w:p>
    <w:p w14:paraId="574176F2" w14:textId="77777777" w:rsidR="00D836FF" w:rsidRPr="00903DBA" w:rsidRDefault="00D836FF" w:rsidP="00D836FF">
      <w:pPr>
        <w:pStyle w:val="Code"/>
        <w:rPr>
          <w:highlight w:val="white"/>
        </w:rPr>
      </w:pPr>
      <w:r w:rsidRPr="00903DBA">
        <w:rPr>
          <w:highlight w:val="white"/>
        </w:rPr>
        <w:t xml:space="preserve">      CCompiler_Main.Scanner scanner =</w:t>
      </w:r>
    </w:p>
    <w:p w14:paraId="057D0C8A" w14:textId="77777777" w:rsidR="00D836FF" w:rsidRPr="00903DBA" w:rsidRDefault="00D836FF" w:rsidP="00D836FF">
      <w:pPr>
        <w:pStyle w:val="Code"/>
        <w:rPr>
          <w:highlight w:val="white"/>
        </w:rPr>
      </w:pPr>
      <w:r w:rsidRPr="00903DBA">
        <w:rPr>
          <w:highlight w:val="white"/>
        </w:rPr>
        <w:t xml:space="preserve">        new CCompiler_Main.Scanner(memoryStream);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w:t>
      </w:r>
      <w:proofErr w:type="gramStart"/>
      <w:r w:rsidRPr="00903DBA">
        <w:rPr>
          <w:highlight w:val="white"/>
        </w:rPr>
        <w:t>is</w:t>
      </w:r>
      <w:proofErr w:type="gramEnd"/>
      <w:r w:rsidRPr="00903DBA">
        <w:rPr>
          <w:highlight w:val="white"/>
        </w:rPr>
        <w:t xml:space="preserve"> initialized in order to report the correct file and number in cases of error messages. If the parser encounters an error, it returns </w:t>
      </w:r>
      <w:proofErr w:type="gramStart"/>
      <w:r w:rsidRPr="00903DBA">
        <w:rPr>
          <w:highlight w:val="white"/>
        </w:rPr>
        <w:t>false</w:t>
      </w:r>
      <w:proofErr w:type="gramEnd"/>
      <w:r w:rsidRPr="00903DBA">
        <w:rPr>
          <w:highlight w:val="white"/>
        </w:rPr>
        <w:t xml:space="preserv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77777777" w:rsidR="00D836FF" w:rsidRPr="00903DBA" w:rsidRDefault="00D836FF" w:rsidP="00D836FF">
      <w:pPr>
        <w:pStyle w:val="Code"/>
        <w:rPr>
          <w:highlight w:val="white"/>
        </w:rPr>
      </w:pPr>
      <w:r w:rsidRPr="00903DBA">
        <w:rPr>
          <w:highlight w:val="white"/>
        </w:rPr>
        <w:t xml:space="preserve">        SymbolTable.CurrentTable = new SymbolTable(null, Scope.Global);</w:t>
      </w:r>
    </w:p>
    <w:p w14:paraId="2204F0EC" w14:textId="77777777" w:rsidR="00D836FF" w:rsidRPr="00903DBA" w:rsidRDefault="00D836FF" w:rsidP="00D836FF">
      <w:pPr>
        <w:pStyle w:val="Code"/>
        <w:rPr>
          <w:highlight w:val="white"/>
        </w:rPr>
      </w:pPr>
      <w:r w:rsidRPr="00903DBA">
        <w:rPr>
          <w:highlight w:val="white"/>
        </w:rPr>
        <w:t xml:space="preserve">        CCompiler_Main.Parser parser = new CCompiler_Main.Parser(scanner);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656FB797"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SymbolTable.GlobalStaticSet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77777777" w:rsidR="00D836FF" w:rsidRPr="00903DBA" w:rsidRDefault="00D836FF" w:rsidP="00D836FF">
      <w:pPr>
        <w:pStyle w:val="Code"/>
        <w:rPr>
          <w:highlight w:val="white"/>
        </w:rPr>
      </w:pPr>
      <w:r w:rsidRPr="00903DBA">
        <w:rPr>
          <w:highlight w:val="white"/>
        </w:rPr>
        <w:lastRenderedPageBreak/>
        <w:t xml:space="preserve">        ISet&lt;string&gt; totalExternSet = new HashSet&lt;string&gt;();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77777777" w:rsidR="00D836FF" w:rsidRPr="00903DBA" w:rsidRDefault="00D836FF" w:rsidP="00D836FF">
      <w:pPr>
        <w:pStyle w:val="Code"/>
        <w:rPr>
          <w:highlight w:val="white"/>
        </w:rPr>
      </w:pPr>
      <w:r w:rsidRPr="00903DBA">
        <w:rPr>
          <w:highlight w:val="white"/>
        </w:rPr>
        <w:t xml:space="preserve">        FileInfo assemblyFile = new FileInfo(file.FullName + ".asm");</w:t>
      </w:r>
    </w:p>
    <w:p w14:paraId="54F4D5F4" w14:textId="77777777" w:rsidR="00D836FF" w:rsidRPr="00903DBA" w:rsidRDefault="00D836FF" w:rsidP="00D836FF">
      <w:pPr>
        <w:pStyle w:val="Code"/>
        <w:rPr>
          <w:highlight w:val="white"/>
        </w:rPr>
      </w:pPr>
      <w:r w:rsidRPr="00903DBA">
        <w:rPr>
          <w:highlight w:val="white"/>
        </w:rPr>
        <w:t xml:space="preserve">        StreamWriter streamWriter = new StreamWriter(assemblyFile.FullName);</w:t>
      </w:r>
    </w:p>
    <w:p w14:paraId="4FC0C39D" w14:textId="77777777" w:rsidR="00D836FF" w:rsidRPr="00903DBA" w:rsidRDefault="00D836FF" w:rsidP="00D836FF">
      <w:pPr>
        <w:rPr>
          <w:highlight w:val="white"/>
        </w:rPr>
      </w:pPr>
      <w:r w:rsidRPr="00903DBA">
        <w:rPr>
          <w:highlight w:val="white"/>
        </w:rPr>
        <w:t xml:space="preserve">We iterate through the symbols and add the names of all </w:t>
      </w:r>
      <w:proofErr w:type="gramStart"/>
      <w:r w:rsidRPr="00903DBA">
        <w:rPr>
          <w:highlight w:val="white"/>
        </w:rPr>
        <w:t>symbol</w:t>
      </w:r>
      <w:proofErr w:type="gramEnd"/>
      <w:r w:rsidRPr="00903DBA">
        <w:rPr>
          <w:highlight w:val="white"/>
        </w:rPr>
        <w:t>,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77777777" w:rsidR="00D836FF" w:rsidRPr="00903DBA" w:rsidRDefault="00D836FF" w:rsidP="00D836FF">
      <w:pPr>
        <w:pStyle w:val="Code"/>
        <w:rPr>
          <w:highlight w:val="white"/>
        </w:rPr>
      </w:pPr>
      <w:r w:rsidRPr="00903DBA">
        <w:rPr>
          <w:highlight w:val="white"/>
        </w:rPr>
        <w:t xml:space="preserve">            streamWriter.WriteLine("\tglobal " + staticSymbol.UniqueName);</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77777777" w:rsidR="00D836FF" w:rsidRPr="00903DBA" w:rsidRDefault="00D836FF" w:rsidP="00D836FF">
      <w:pPr>
        <w:pStyle w:val="Code"/>
        <w:rPr>
          <w:highlight w:val="white"/>
        </w:rPr>
      </w:pPr>
      <w:r w:rsidRPr="00903DBA">
        <w:rPr>
          <w:highlight w:val="white"/>
        </w:rPr>
        <w:t xml:space="preserve">          streamWriter.WriteLine("\textern " + externName);</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77777777" w:rsidR="00D836FF" w:rsidRPr="00903DBA" w:rsidRDefault="00D836FF" w:rsidP="00D836FF">
      <w:pPr>
        <w:pStyle w:val="Code"/>
        <w:rPr>
          <w:highlight w:val="white"/>
        </w:rPr>
      </w:pPr>
      <w:r w:rsidRPr="00903DBA">
        <w:rPr>
          <w:highlight w:val="white"/>
        </w:rPr>
        <w:t xml:space="preserve">          streamWriter.WriteLine("\tglobal " + Linker.CallStackStart);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7777777" w:rsidR="00D836FF" w:rsidRPr="00903DBA" w:rsidRDefault="00D836FF" w:rsidP="00D836FF">
      <w:pPr>
        <w:pStyle w:val="Code"/>
        <w:rPr>
          <w:highlight w:val="white"/>
        </w:rPr>
      </w:pPr>
      <w:r w:rsidRPr="00903DBA">
        <w:rPr>
          <w:highlight w:val="white"/>
        </w:rPr>
        <w:t xml:space="preserve">          streamWriter.WriteLine("\textern " + Linker.CallStackStart);</w:t>
      </w:r>
    </w:p>
    <w:p w14:paraId="2D187023" w14:textId="77777777" w:rsidR="00D836FF" w:rsidRPr="00903DBA" w:rsidRDefault="00D836FF" w:rsidP="00D836FF">
      <w:pPr>
        <w:pStyle w:val="Code"/>
        <w:rPr>
          <w:highlight w:val="white"/>
        </w:rPr>
      </w:pPr>
      <w:r w:rsidRPr="00903DBA">
        <w:rPr>
          <w:highlight w:val="white"/>
        </w:rPr>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lastRenderedPageBreak/>
        <w:t>Then we iterate through the global static set and add the text lists (that holds the assembly code) of the symbols.</w:t>
      </w:r>
    </w:p>
    <w:p w14:paraId="0F93DA6C" w14:textId="77777777" w:rsidR="00D836FF" w:rsidRPr="00903DBA" w:rsidRDefault="00D836FF" w:rsidP="00D836FF">
      <w:pPr>
        <w:pStyle w:val="Code"/>
        <w:rPr>
          <w:highlight w:val="white"/>
        </w:rPr>
      </w:pPr>
      <w:r w:rsidRPr="00903DBA">
        <w:rPr>
          <w:highlight w:val="white"/>
        </w:rPr>
        <w:t xml:space="preserve">        foreach (StaticSymbol staticSymbol in SymbolTable.GlobalStaticSet)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77777777" w:rsidR="00D836FF" w:rsidRPr="00903DBA" w:rsidRDefault="00D836FF" w:rsidP="00D836FF">
      <w:pPr>
        <w:pStyle w:val="Code"/>
        <w:rPr>
          <w:highlight w:val="white"/>
        </w:rPr>
      </w:pPr>
      <w:r w:rsidRPr="00903DBA">
        <w:rPr>
          <w:highlight w:val="white"/>
        </w:rPr>
        <w:t xml:space="preserve">          streamWriter.WriteLine(Linker.CallStackStart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r>
        <w:rPr>
          <w:highlight w:val="white"/>
        </w:rPr>
        <w:t>&lt;h3&gt;</w:t>
      </w:r>
      <w:bookmarkStart w:id="596" w:name="_Toc93320630"/>
      <w:r w:rsidRPr="0060539D">
        <w:rPr>
          <w:highlight w:val="white"/>
        </w:rPr>
        <w:t>Generate the Make File</w:t>
      </w:r>
      <w:bookmarkEnd w:id="596"/>
      <w:r>
        <w:rPr>
          <w:highlight w:val="white"/>
        </w:rPr>
        <w:t>&lt;/h3&gt;</w:t>
      </w:r>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97" w:name="_Hlk71450355"/>
      <w:r w:rsidRPr="00903DBA">
        <w:rPr>
          <w:highlight w:val="white"/>
        </w:rPr>
        <w:t>GenerateMakeFile</w:t>
      </w:r>
      <w:bookmarkEnd w:id="597"/>
      <w:r w:rsidRPr="00903DBA">
        <w:rPr>
          <w:highlight w:val="white"/>
        </w:rPr>
        <w:t>(List&lt;string&gt; argList) {</w:t>
      </w:r>
    </w:p>
    <w:p w14:paraId="0AA87147" w14:textId="77777777" w:rsidR="00D836FF" w:rsidRPr="00903DBA" w:rsidRDefault="00D836FF" w:rsidP="00D836FF">
      <w:pPr>
        <w:pStyle w:val="Code"/>
        <w:rPr>
          <w:highlight w:val="white"/>
        </w:rPr>
      </w:pPr>
      <w:r w:rsidRPr="00903DBA">
        <w:rPr>
          <w:highlight w:val="white"/>
        </w:rPr>
        <w:t xml:space="preserve">      StreamWriter makeStream = new StreamWriter(SourcePath + "makefile");</w:t>
      </w:r>
    </w:p>
    <w:p w14:paraId="7B0E6311" w14:textId="77777777" w:rsidR="00D836FF" w:rsidRPr="00903DBA" w:rsidRDefault="00D836FF" w:rsidP="00D836FF">
      <w:pPr>
        <w:rPr>
          <w:highlight w:val="white"/>
        </w:rPr>
      </w:pPr>
      <w:r w:rsidRPr="00903DBA">
        <w:rPr>
          <w:highlight w:val="white"/>
        </w:rPr>
        <w:t xml:space="preserve">We call the resulting executable file “main”, and we state that it is dependent of the object files; that is, the file names with the </w:t>
      </w:r>
      <w:proofErr w:type="gramStart"/>
      <w:r w:rsidRPr="00903DBA">
        <w:rPr>
          <w:highlight w:val="white"/>
        </w:rPr>
        <w:t>“.o</w:t>
      </w:r>
      <w:proofErr w:type="gramEnd"/>
      <w:r w:rsidRPr="00903DBA">
        <w:rPr>
          <w:highlight w:val="white"/>
        </w:rPr>
        <w:t>”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77777777" w:rsidR="00D836FF" w:rsidRPr="00903DBA" w:rsidRDefault="00D836FF" w:rsidP="00D836FF">
      <w:pPr>
        <w:pStyle w:val="Code"/>
        <w:rPr>
          <w:highlight w:val="white"/>
        </w:rPr>
      </w:pPr>
      <w:r w:rsidRPr="00903DBA">
        <w:rPr>
          <w:highlight w:val="white"/>
        </w:rPr>
        <w:t xml:space="preserve">        makeStream.Write(" " + arg.ToLower() + ".o");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746F4EDA" w14:textId="77777777" w:rsidR="00D836FF" w:rsidRPr="00903DBA" w:rsidRDefault="00D836FF" w:rsidP="00D836FF">
      <w:pPr>
        <w:pStyle w:val="Code"/>
        <w:rPr>
          <w:highlight w:val="white"/>
        </w:rPr>
      </w:pPr>
      <w:r w:rsidRPr="00903DBA">
        <w:rPr>
          <w:highlight w:val="white"/>
        </w:rPr>
        <w:t xml:space="preserve">        makeStream.Write(" " + arg.ToLower() + ".o");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t xml:space="preserve">      makeStream.WriteLine();</w:t>
      </w:r>
    </w:p>
    <w:p w14:paraId="4CF14293" w14:textId="7D032677" w:rsidR="00D836FF" w:rsidRPr="00903DBA" w:rsidRDefault="00D836FF" w:rsidP="00D836FF">
      <w:r w:rsidRPr="00903DBA">
        <w:rPr>
          <w:highlight w:val="white"/>
        </w:rPr>
        <w:lastRenderedPageBreak/>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6BE98D30" w14:textId="77777777" w:rsidR="00D836FF" w:rsidRPr="00903DBA" w:rsidRDefault="00D836FF" w:rsidP="00D836FF">
      <w:pPr>
        <w:pStyle w:val="Code"/>
        <w:rPr>
          <w:highlight w:val="white"/>
        </w:rPr>
      </w:pPr>
      <w:r w:rsidRPr="00903DBA">
        <w:rPr>
          <w:highlight w:val="white"/>
        </w:rPr>
        <w:t xml:space="preserve">        makeStream.WriteLine(arg.ToLower() + ".o: " + arg.ToLower() + ".asm");</w:t>
      </w:r>
    </w:p>
    <w:p w14:paraId="79DA6D2F" w14:textId="77777777" w:rsidR="00D836FF" w:rsidRPr="00903DBA" w:rsidRDefault="00D836FF" w:rsidP="00D836FF">
      <w:pPr>
        <w:pStyle w:val="Code"/>
        <w:rPr>
          <w:highlight w:val="white"/>
        </w:rPr>
      </w:pPr>
      <w:r w:rsidRPr="00903DBA">
        <w:rPr>
          <w:highlight w:val="white"/>
        </w:rPr>
        <w:t xml:space="preserve">        makeStream.WriteLine("\tnasm -f elf64 -o " + arg.ToLower() + ".o "</w:t>
      </w:r>
    </w:p>
    <w:p w14:paraId="4B9BA2ED" w14:textId="77777777" w:rsidR="00D836FF" w:rsidRPr="00903DBA" w:rsidRDefault="00D836FF" w:rsidP="00D836FF">
      <w:pPr>
        <w:pStyle w:val="Code"/>
        <w:rPr>
          <w:highlight w:val="white"/>
        </w:rPr>
      </w:pPr>
      <w:r w:rsidRPr="00903DBA">
        <w:rPr>
          <w:highlight w:val="white"/>
        </w:rPr>
        <w:t xml:space="preserve">                           + arg.ToLower() + ".asm");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77777777" w:rsidR="00D836FF" w:rsidRPr="00903DBA" w:rsidRDefault="00D836FF" w:rsidP="00D836FF">
      <w:pPr>
        <w:pStyle w:val="Code"/>
        <w:rPr>
          <w:highlight w:val="white"/>
        </w:rPr>
      </w:pPr>
      <w:r w:rsidRPr="00903DBA">
        <w:rPr>
          <w:highlight w:val="white"/>
        </w:rPr>
        <w:t xml:space="preserve">        makeStream.WriteLine("\trm " + arg.ToLower() + ".o");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lastRenderedPageBreak/>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r>
        <w:rPr>
          <w:highlight w:val="white"/>
        </w:rPr>
        <w:t>&lt;h3&gt;</w:t>
      </w:r>
      <w:bookmarkStart w:id="598" w:name="_Toc93320631"/>
      <w:r w:rsidRPr="00903DBA">
        <w:rPr>
          <w:highlight w:val="white"/>
        </w:rPr>
        <w:t xml:space="preserve">Is the Object File </w:t>
      </w:r>
      <w:proofErr w:type="gramStart"/>
      <w:r w:rsidRPr="00903DBA">
        <w:rPr>
          <w:highlight w:val="white"/>
        </w:rPr>
        <w:t>Fresh?</w:t>
      </w:r>
      <w:bookmarkEnd w:id="598"/>
      <w:r>
        <w:rPr>
          <w:highlight w:val="white"/>
        </w:rPr>
        <w:t>&lt;</w:t>
      </w:r>
      <w:proofErr w:type="gramEnd"/>
      <w:r>
        <w:rPr>
          <w:highlight w:val="white"/>
        </w:rPr>
        <w:t>/h3&gt;</w:t>
      </w:r>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99" w:name="_Hlk71450368"/>
      <w:r w:rsidRPr="00903DBA">
        <w:rPr>
          <w:highlight w:val="white"/>
        </w:rPr>
        <w:t>GenerateDependencyFile</w:t>
      </w:r>
      <w:bookmarkEnd w:id="599"/>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77777777" w:rsidR="00D836FF" w:rsidRPr="00903DBA" w:rsidRDefault="00D836FF" w:rsidP="00D836FF">
      <w:pPr>
        <w:pStyle w:val="Code"/>
        <w:rPr>
          <w:highlight w:val="white"/>
        </w:rPr>
      </w:pPr>
      <w:r w:rsidRPr="00903DBA">
        <w:rPr>
          <w:highlight w:val="white"/>
        </w:rPr>
        <w:t xml:space="preserve">      FileInfo dependencySetFile = new FileInfo(file.FullName + ".dependency");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77777777" w:rsidR="00D836FF" w:rsidRPr="00903DBA" w:rsidRDefault="00D836FF" w:rsidP="00D836FF">
      <w:pPr>
        <w:pStyle w:val="Code"/>
        <w:rPr>
          <w:highlight w:val="white"/>
        </w:rPr>
      </w:pPr>
      <w:r w:rsidRPr="00903DBA">
        <w:rPr>
          <w:highlight w:val="white"/>
        </w:rPr>
        <w:t xml:space="preserve">        new StreamWriter(File.Open(SourcePath + dependencySetFile.Name,</w:t>
      </w:r>
    </w:p>
    <w:p w14:paraId="786AB8F6" w14:textId="77777777" w:rsidR="00D836FF" w:rsidRPr="00903DBA" w:rsidRDefault="00D836FF" w:rsidP="00D836FF">
      <w:pPr>
        <w:pStyle w:val="Code"/>
        <w:rPr>
          <w:highlight w:val="white"/>
        </w:rPr>
      </w:pPr>
      <w:r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77777777" w:rsidR="00D836FF" w:rsidRPr="00903DBA" w:rsidRDefault="00D836FF" w:rsidP="00D836FF">
      <w:pPr>
        <w:pStyle w:val="Code"/>
        <w:rPr>
          <w:highlight w:val="white"/>
        </w:rPr>
      </w:pPr>
      <w:r w:rsidRPr="00903DBA">
        <w:rPr>
          <w:highlight w:val="white"/>
        </w:rPr>
        <w:t xml:space="preserve">      dependencyWriter.Write(file.Name + ".c");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39FB8566" w14:textId="77777777" w:rsidR="00D836FF" w:rsidRPr="00903DBA" w:rsidRDefault="00D836FF" w:rsidP="00D836FF">
      <w:pPr>
        <w:pStyle w:val="Code"/>
        <w:rPr>
          <w:highlight w:val="white"/>
        </w:rPr>
      </w:pPr>
      <w:r w:rsidRPr="00903DBA">
        <w:rPr>
          <w:highlight w:val="white"/>
        </w:rPr>
        <w:t xml:space="preserve">        dependencyWriter.Write(" " +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lastRenderedPageBreak/>
        <w:t xml:space="preserve">    public static bool </w:t>
      </w:r>
      <w:bookmarkStart w:id="600" w:name="_Hlk71450374"/>
      <w:r w:rsidRPr="00903DBA">
        <w:rPr>
          <w:highlight w:val="white"/>
        </w:rPr>
        <w:t>IsGeneratedFileFresh</w:t>
      </w:r>
      <w:bookmarkEnd w:id="600"/>
      <w:r w:rsidRPr="00903DBA">
        <w:rPr>
          <w:highlight w:val="white"/>
        </w:rPr>
        <w:t>(FileInfo file, string suffix) {</w:t>
      </w:r>
    </w:p>
    <w:p w14:paraId="748DB7A1" w14:textId="77777777" w:rsidR="00D836FF" w:rsidRPr="00903DBA" w:rsidRDefault="00D836FF" w:rsidP="00D836FF">
      <w:pPr>
        <w:pStyle w:val="Code"/>
        <w:rPr>
          <w:highlight w:val="white"/>
        </w:rPr>
      </w:pPr>
      <w:r w:rsidRPr="00903DBA">
        <w:rPr>
          <w:highlight w:val="white"/>
        </w:rPr>
        <w:t xml:space="preserve">      FileInfo generatedFile = new FileInfo(file.FullName + suffix), </w:t>
      </w:r>
    </w:p>
    <w:p w14:paraId="7BCAA281" w14:textId="77777777" w:rsidR="00D836FF" w:rsidRPr="00903DBA" w:rsidRDefault="00D836FF" w:rsidP="00D836FF">
      <w:pPr>
        <w:pStyle w:val="Code"/>
        <w:rPr>
          <w:highlight w:val="white"/>
        </w:rPr>
      </w:pPr>
      <w:r w:rsidRPr="00903DBA">
        <w:rPr>
          <w:highlight w:val="white"/>
        </w:rPr>
        <w:t xml:space="preserve">               dependencySetFile = new FileInfo(file.FullName + ".dependency");</w:t>
      </w:r>
    </w:p>
    <w:p w14:paraId="27C93B5B" w14:textId="77777777" w:rsidR="00D836FF" w:rsidRPr="00903DBA" w:rsidRDefault="00D836FF" w:rsidP="00D836FF">
      <w:pPr>
        <w:rPr>
          <w:highlight w:val="white"/>
        </w:rPr>
      </w:pPr>
      <w:r w:rsidRPr="00903DBA">
        <w:rPr>
          <w:highlight w:val="white"/>
        </w:rPr>
        <w:t xml:space="preserve">If the generated file does not exist, it is obviously not fresh, so we return false. If the dependency set file does not exist, we </w:t>
      </w:r>
      <w:proofErr w:type="gramStart"/>
      <w:r w:rsidRPr="00903DBA">
        <w:rPr>
          <w:highlight w:val="white"/>
        </w:rPr>
        <w:t>have to</w:t>
      </w:r>
      <w:proofErr w:type="gramEnd"/>
      <w:r w:rsidRPr="00903DBA">
        <w:rPr>
          <w:highlight w:val="white"/>
        </w:rPr>
        <w:t xml:space="preserve">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 xml:space="preserve">If none of the cases above apply, we continue to </w:t>
      </w:r>
      <w:proofErr w:type="gramStart"/>
      <w:r w:rsidRPr="00903DBA">
        <w:rPr>
          <w:highlight w:val="white"/>
        </w:rPr>
        <w:t>look into</w:t>
      </w:r>
      <w:proofErr w:type="gramEnd"/>
      <w:r w:rsidRPr="00903DBA">
        <w:rPr>
          <w:highlight w:val="white"/>
        </w:rPr>
        <w:t xml:space="preserve">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7777777" w:rsidR="00D836FF" w:rsidRPr="00903DBA" w:rsidRDefault="00D836FF" w:rsidP="00D836FF">
      <w:pPr>
        <w:pStyle w:val="Code"/>
        <w:rPr>
          <w:highlight w:val="white"/>
        </w:rPr>
      </w:pPr>
      <w:r w:rsidRPr="00903DBA">
        <w:rPr>
          <w:highlight w:val="white"/>
        </w:rPr>
        <w:t xml:space="preserve">            new StreamReader(File.OpenRead(dependencySetFile.FullName));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21207E6" w14:textId="77777777" w:rsidR="00D836FF" w:rsidRPr="00903DBA" w:rsidRDefault="00D836FF" w:rsidP="00D836FF">
      <w:pPr>
        <w:pStyle w:val="Code"/>
        <w:rPr>
          <w:highlight w:val="white"/>
        </w:rPr>
      </w:pPr>
      <w:r w:rsidRPr="00903DBA">
        <w:rPr>
          <w:highlight w:val="white"/>
        </w:rPr>
        <w:t xml:space="preserve">              FileInfo dependencyFile =</w:t>
      </w:r>
    </w:p>
    <w:p w14:paraId="68C5F4AB" w14:textId="77777777" w:rsidR="00D836FF" w:rsidRPr="00903DBA" w:rsidRDefault="00D836FF" w:rsidP="00D836FF">
      <w:pPr>
        <w:pStyle w:val="Code"/>
        <w:rPr>
          <w:highlight w:val="white"/>
        </w:rPr>
      </w:pPr>
      <w:r w:rsidRPr="00903DBA">
        <w:rPr>
          <w:highlight w:val="white"/>
        </w:rPr>
        <w:t xml:space="preserve">                new FileInfo(SourcePath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 xml:space="preserve">When we have iterated through the without finding any dependencies, the generated file is </w:t>
      </w:r>
      <w:proofErr w:type="gramStart"/>
      <w:r w:rsidRPr="00903DBA">
        <w:rPr>
          <w:highlight w:val="white"/>
        </w:rPr>
        <w:t>fresh</w:t>
      </w:r>
      <w:proofErr w:type="gramEnd"/>
      <w:r w:rsidRPr="00903DBA">
        <w:rPr>
          <w:highlight w:val="white"/>
        </w:rPr>
        <w:t xml:space="preserve">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r>
        <w:lastRenderedPageBreak/>
        <w:t>&lt;h1&gt;</w:t>
      </w:r>
      <w:bookmarkStart w:id="601" w:name="_Toc93320632"/>
      <w:r w:rsidRPr="00903DBA">
        <w:t>The Standard Library</w:t>
      </w:r>
      <w:bookmarkEnd w:id="601"/>
      <w:r>
        <w:t>&lt;/h1&gt;</w:t>
      </w:r>
      <w:bookmarkEnd w:id="591"/>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r>
        <w:t>&lt;h2&gt;</w:t>
      </w:r>
      <w:bookmarkStart w:id="602" w:name="_Toc93320633"/>
      <w:r w:rsidRPr="00903DBA">
        <w:t>Integral and Floating Limits</w:t>
      </w:r>
      <w:bookmarkEnd w:id="602"/>
      <w:r>
        <w:t>&lt;/h2&gt;</w:t>
      </w:r>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r>
        <w:t>&lt;h2&gt;</w:t>
      </w:r>
      <w:bookmarkStart w:id="603" w:name="_Toc93320634"/>
      <w:r w:rsidRPr="00903DBA">
        <w:t xml:space="preserve">The </w:t>
      </w:r>
      <w:r>
        <w:t>A</w:t>
      </w:r>
      <w:r w:rsidRPr="00903DBA">
        <w:t>ssert Macro</w:t>
      </w:r>
      <w:bookmarkEnd w:id="603"/>
      <w:r>
        <w:t>&lt;/h2&gt;</w:t>
      </w:r>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r>
        <w:t>&lt;h2&gt;</w:t>
      </w:r>
      <w:bookmarkStart w:id="604" w:name="_Ref55664393"/>
      <w:bookmarkStart w:id="605" w:name="_Toc93320635"/>
      <w:r w:rsidRPr="00903DBA">
        <w:t>Locale Data</w:t>
      </w:r>
      <w:bookmarkEnd w:id="604"/>
      <w:bookmarkEnd w:id="605"/>
      <w:r>
        <w:t>&lt;/h2&gt;</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w:t>
      </w:r>
      <w:proofErr w:type="gramStart"/>
      <w:r w:rsidR="00BB13F4">
        <w:rPr>
          <w:highlight w:val="white"/>
        </w:rPr>
        <w:t>is</w:t>
      </w:r>
      <w:proofErr w:type="gramEnd"/>
      <w:r w:rsidR="00BB13F4">
        <w:rPr>
          <w:highlight w:val="white"/>
        </w:rPr>
        <w:t xml:space="preserve">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r>
        <w:t>&lt;h2&gt;</w:t>
      </w:r>
      <w:bookmarkStart w:id="606" w:name="_Toc93320636"/>
      <w:r w:rsidRPr="00903DBA">
        <w:t>Character Types</w:t>
      </w:r>
      <w:bookmarkEnd w:id="606"/>
      <w:r>
        <w:t>&lt;/h2&gt;</w:t>
      </w:r>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w:t>
      </w:r>
      <w:proofErr w:type="gramStart"/>
      <w:r w:rsidRPr="00903DBA">
        <w:t>set functions</w:t>
      </w:r>
      <w:proofErr w:type="gramEnd"/>
      <w:r w:rsidRPr="00903DBA">
        <w:t xml:space="preserve">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607" w:name="_Hlk55664765"/>
      <w:r w:rsidRPr="00903DBA">
        <w:rPr>
          <w:highlight w:val="white"/>
        </w:rPr>
        <w:t>locale convention</w:t>
      </w:r>
      <w:bookmarkEnd w:id="60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w:t>
      </w:r>
      <w:proofErr w:type="gramStart"/>
      <w:r w:rsidR="003F4DCB" w:rsidRPr="00903DBA">
        <w:rPr>
          <w:highlight w:val="white"/>
        </w:rPr>
        <w:t>32</w:t>
      </w:r>
      <w:r w:rsidR="00F86BCF" w:rsidRPr="00903DBA">
        <w:rPr>
          <w:highlight w:val="white"/>
        </w:rPr>
        <w:t>, since</w:t>
      </w:r>
      <w:proofErr w:type="gramEnd"/>
      <w:r w:rsidR="00F86BCF" w:rsidRPr="00903DBA">
        <w:rPr>
          <w:highlight w:val="white"/>
        </w:rPr>
        <w:t xml:space="preserv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 xml:space="preserve">If there is no locale convention available, we return the character with ASCII value minus </w:t>
      </w:r>
      <w:proofErr w:type="gramStart"/>
      <w:r w:rsidRPr="00903DBA">
        <w:rPr>
          <w:highlight w:val="white"/>
        </w:rPr>
        <w:t>32, since</w:t>
      </w:r>
      <w:proofErr w:type="gramEnd"/>
      <w:r w:rsidRPr="00903DBA">
        <w:rPr>
          <w:highlight w:val="white"/>
        </w:rPr>
        <w:t xml:space="preserv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r>
        <w:t>&lt;h2&gt;</w:t>
      </w:r>
      <w:bookmarkStart w:id="608" w:name="_Toc93320637"/>
      <w:r w:rsidRPr="00903DBA">
        <w:t>Strings</w:t>
      </w:r>
      <w:bookmarkEnd w:id="608"/>
      <w:r>
        <w:t>&lt;/h2&gt;</w:t>
      </w:r>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r>
        <w:rPr>
          <w:highlight w:val="white"/>
        </w:rPr>
        <w:t>&lt;h3&gt;</w:t>
      </w:r>
      <w:bookmarkStart w:id="609" w:name="_Toc93320638"/>
      <w:r>
        <w:rPr>
          <w:highlight w:val="white"/>
        </w:rPr>
        <w:t>String Copying</w:t>
      </w:r>
      <w:bookmarkEnd w:id="609"/>
      <w:r>
        <w:rPr>
          <w:highlight w:val="white"/>
        </w:rPr>
        <w:t>&lt;/h3&gt;</w:t>
      </w:r>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 xml:space="preserve">to the target </w:t>
      </w:r>
      <w:proofErr w:type="gramStart"/>
      <w:r>
        <w:rPr>
          <w:highlight w:val="white"/>
        </w:rPr>
        <w:t>string, and</w:t>
      </w:r>
      <w:proofErr w:type="gramEnd"/>
      <w:r>
        <w:rPr>
          <w:highlight w:val="white"/>
        </w:rPr>
        <w:t xml:space="preserve">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r>
        <w:rPr>
          <w:highlight w:val="white"/>
        </w:rPr>
        <w:t>&lt;h3&gt;</w:t>
      </w:r>
      <w:bookmarkStart w:id="610" w:name="_Toc93320639"/>
      <w:r w:rsidRPr="000E1812">
        <w:rPr>
          <w:highlight w:val="white"/>
        </w:rPr>
        <w:t xml:space="preserve">String </w:t>
      </w:r>
      <w:r>
        <w:t>C</w:t>
      </w:r>
      <w:r w:rsidRPr="00404662">
        <w:rPr>
          <w:rStyle w:val="Heading3Char"/>
          <w:b/>
        </w:rPr>
        <w:t>oncatenation</w:t>
      </w:r>
      <w:bookmarkEnd w:id="610"/>
      <w:r>
        <w:rPr>
          <w:highlight w:val="white"/>
        </w:rPr>
        <w:t>&lt;/h3&gt;</w:t>
      </w:r>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r>
        <w:rPr>
          <w:highlight w:val="white"/>
        </w:rPr>
        <w:lastRenderedPageBreak/>
        <w:t>&lt;h3&gt;</w:t>
      </w:r>
      <w:bookmarkStart w:id="611" w:name="_Toc93320640"/>
      <w:r>
        <w:rPr>
          <w:highlight w:val="white"/>
        </w:rPr>
        <w:t>String Comparation</w:t>
      </w:r>
      <w:bookmarkEnd w:id="611"/>
      <w:r>
        <w:rPr>
          <w:highlight w:val="white"/>
        </w:rPr>
        <w:t>&lt;/h3&gt;</w:t>
      </w:r>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r>
        <w:rPr>
          <w:highlight w:val="white"/>
        </w:rPr>
        <w:t>&lt;h3&gt;</w:t>
      </w:r>
      <w:bookmarkStart w:id="612" w:name="_Toc93320641"/>
      <w:r>
        <w:rPr>
          <w:highlight w:val="white"/>
        </w:rPr>
        <w:t>String Searching</w:t>
      </w:r>
      <w:bookmarkEnd w:id="612"/>
      <w:r>
        <w:rPr>
          <w:highlight w:val="white"/>
        </w:rPr>
        <w:t>&lt;/h3&gt;</w:t>
      </w:r>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w:t>
      </w:r>
      <w:proofErr w:type="gramStart"/>
      <w:r>
        <w:rPr>
          <w:highlight w:val="white"/>
        </w:rPr>
        <w:t>Instead</w:t>
      </w:r>
      <w:proofErr w:type="gramEnd"/>
      <w:r>
        <w:rPr>
          <w:highlight w:val="white"/>
        </w:rPr>
        <w:t xml:space="preserve">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613"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613"/>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614"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614"/>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 xml:space="preserve">s </w:t>
      </w:r>
      <w:proofErr w:type="gramStart"/>
      <w:r>
        <w:rPr>
          <w:highlight w:val="white"/>
        </w:rPr>
        <w:t>not</w:t>
      </w:r>
      <w:r w:rsidR="002A3058">
        <w:rPr>
          <w:highlight w:val="white"/>
        </w:rPr>
        <w:t xml:space="preserve"> </w:t>
      </w:r>
      <w:r>
        <w:rPr>
          <w:highlight w:val="white"/>
        </w:rPr>
        <w:t>present</w:t>
      </w:r>
      <w:proofErr w:type="gramEnd"/>
      <w:r>
        <w:rPr>
          <w:highlight w:val="white"/>
        </w:rPr>
        <w:t xml:space="preserve">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615"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615"/>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r>
        <w:rPr>
          <w:highlight w:val="white"/>
        </w:rPr>
        <w:t>&lt;h3&gt;</w:t>
      </w:r>
      <w:bookmarkStart w:id="616" w:name="_Toc93320642"/>
      <w:r>
        <w:rPr>
          <w:highlight w:val="white"/>
        </w:rPr>
        <w:t>Error Messages</w:t>
      </w:r>
      <w:bookmarkEnd w:id="616"/>
      <w:r>
        <w:rPr>
          <w:highlight w:val="white"/>
        </w:rPr>
        <w:t>&lt;/h3&gt;</w:t>
      </w:r>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970EFC" w:rsidP="0060539D">
      <w:pPr>
        <w:pStyle w:val="Heading3"/>
        <w:rPr>
          <w:highlight w:val="white"/>
        </w:rPr>
      </w:pPr>
      <w:hyperlink r:id="rId8" w:history="1">
        <w:r w:rsidR="00CC1DF4">
          <w:rPr>
            <w:rStyle w:val="Hyperlink"/>
            <w:color w:val="000000" w:themeColor="text1"/>
            <w:u w:val="none"/>
          </w:rPr>
          <w:t>&lt;h3&gt;</w:t>
        </w:r>
        <w:bookmarkStart w:id="617" w:name="_Toc93320643"/>
        <w:r w:rsidR="00CC1DF4" w:rsidRPr="00DA5DC2">
          <w:rPr>
            <w:rStyle w:val="Hyperlink"/>
            <w:color w:val="000000" w:themeColor="text1"/>
            <w:u w:val="none"/>
          </w:rPr>
          <w:t>Tokenization</w:t>
        </w:r>
        <w:bookmarkEnd w:id="617"/>
        <w:r w:rsidR="00CC1DF4">
          <w:rPr>
            <w:rStyle w:val="Hyperlink"/>
            <w:color w:val="000000" w:themeColor="text1"/>
            <w:u w:val="none"/>
          </w:rPr>
          <w:t>&lt;/h3&gt;</w:t>
        </w:r>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r>
        <w:rPr>
          <w:highlight w:val="white"/>
        </w:rPr>
        <w:t>&lt;h3&gt;</w:t>
      </w:r>
      <w:bookmarkStart w:id="618" w:name="_Toc93320644"/>
      <w:r>
        <w:rPr>
          <w:highlight w:val="white"/>
        </w:rPr>
        <w:t>Memory Functions</w:t>
      </w:r>
      <w:bookmarkEnd w:id="618"/>
      <w:r>
        <w:rPr>
          <w:highlight w:val="white"/>
        </w:rPr>
        <w:t>&lt;/h3&gt;</w:t>
      </w:r>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proofErr w:type="gramStart"/>
      <w:r>
        <w:rPr>
          <w:highlight w:val="white"/>
        </w:rPr>
        <w:t>Similar to</w:t>
      </w:r>
      <w:proofErr w:type="gramEnd"/>
      <w:r>
        <w:rPr>
          <w:highlight w:val="white"/>
        </w:rPr>
        <w:t xml:space="preserve">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 xml:space="preserve">compares the two memory </w:t>
      </w:r>
      <w:proofErr w:type="gramStart"/>
      <w:r w:rsidR="00924C1E">
        <w:rPr>
          <w:highlight w:val="white"/>
        </w:rPr>
        <w:t>block, and</w:t>
      </w:r>
      <w:proofErr w:type="gramEnd"/>
      <w:r w:rsidR="00924C1E">
        <w:rPr>
          <w:highlight w:val="white"/>
        </w:rPr>
        <w:t xml:space="preserve">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619" w:name="_Hlk64217960"/>
      <w:r>
        <w:lastRenderedPageBreak/>
        <w:t>&lt;h2&gt;</w:t>
      </w:r>
      <w:bookmarkStart w:id="620" w:name="_Toc93320645"/>
      <w:r w:rsidRPr="00903DBA">
        <w:t>Long Jumps</w:t>
      </w:r>
      <w:bookmarkEnd w:id="620"/>
      <w:r>
        <w:t>&lt;/h2&gt;</w:t>
      </w:r>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w:t>
      </w:r>
      <w:proofErr w:type="gramStart"/>
      <w:r w:rsidRPr="00903DBA">
        <w:rPr>
          <w:highlight w:val="white"/>
        </w:rPr>
        <w:t>similar to</w:t>
      </w:r>
      <w:proofErr w:type="gramEnd"/>
      <w:r w:rsidRPr="00903DBA">
        <w:rPr>
          <w:highlight w:val="white"/>
        </w:rPr>
        <w:t xml:space="preserve">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r>
        <w:t>&lt;h2&gt;</w:t>
      </w:r>
      <w:bookmarkStart w:id="621" w:name="_Toc93320646"/>
      <w:r w:rsidRPr="00903DBA">
        <w:t>Mathematical Functions</w:t>
      </w:r>
      <w:bookmarkEnd w:id="621"/>
      <w:r>
        <w:t>&lt;/h2&gt;</w:t>
      </w:r>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r>
        <w:rPr>
          <w:highlight w:val="white"/>
        </w:rPr>
        <w:t>&lt;h3&gt;</w:t>
      </w:r>
      <w:bookmarkStart w:id="622" w:name="_Toc93320647"/>
      <w:r w:rsidRPr="00903DBA">
        <w:rPr>
          <w:highlight w:val="white"/>
        </w:rPr>
        <w:t>Exponent and Logarithm Functions</w:t>
      </w:r>
      <w:bookmarkEnd w:id="622"/>
      <w:r>
        <w:rPr>
          <w:highlight w:val="white"/>
        </w:rPr>
        <w:t>&lt;/h3&gt;</w:t>
      </w:r>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970EFC"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970EFC"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w:t>
      </w:r>
      <w:proofErr w:type="gramStart"/>
      <w:r w:rsidR="00F6212C" w:rsidRPr="00903DBA">
        <w:rPr>
          <w:highlight w:val="white"/>
        </w:rPr>
        <w:t>in order to</w:t>
      </w:r>
      <w:proofErr w:type="gramEnd"/>
      <w:r w:rsidR="00F6212C" w:rsidRPr="00903DBA">
        <w:rPr>
          <w:highlight w:val="white"/>
        </w:rPr>
        <w:t xml:space="preserve">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970EFC"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970EFC"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xml:space="preserve">, </w:t>
      </w:r>
      <w:proofErr w:type="gramStart"/>
      <w:r w:rsidR="00ED7563" w:rsidRPr="00903DBA">
        <w:rPr>
          <w:rFonts w:eastAsiaTheme="minorEastAsia"/>
        </w:rPr>
        <w:t>as long as</w:t>
      </w:r>
      <w:proofErr w:type="gramEnd"/>
      <w:r w:rsidR="00ED7563" w:rsidRPr="00903DBA">
        <w:rPr>
          <w:rFonts w:eastAsiaTheme="minorEastAsia"/>
        </w:rPr>
        <w:t xml:space="preserve">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proofErr w:type="spellStart"/>
      <w:r w:rsidR="00B473CF" w:rsidRPr="00903DBA">
        <w:rPr>
          <w:rFonts w:eastAsiaTheme="minorEastAsia"/>
        </w:rPr>
        <w:t>n</w:t>
      </w:r>
      <w:r w:rsidR="00804518" w:rsidRPr="00903DBA">
        <w:rPr>
          <w:rFonts w:eastAsiaTheme="minorEastAsia"/>
        </w:rPr>
        <w:t xml:space="preserve"> one</w:t>
      </w:r>
      <w:proofErr w:type="spellEnd"/>
      <w:r w:rsidR="00804518" w:rsidRPr="00903DBA">
        <w:rPr>
          <w:rFonts w:eastAsiaTheme="minorEastAsia"/>
        </w:rPr>
        <w:t xml:space="preserv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970EFC"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r>
        <w:rPr>
          <w:highlight w:val="white"/>
        </w:rPr>
        <w:t>&lt;h3&gt;</w:t>
      </w:r>
      <w:bookmarkStart w:id="623" w:name="_Toc93320648"/>
      <w:r w:rsidRPr="00903DBA">
        <w:rPr>
          <w:highlight w:val="white"/>
        </w:rPr>
        <w:t>Power Functions</w:t>
      </w:r>
      <w:bookmarkEnd w:id="623"/>
      <w:r>
        <w:rPr>
          <w:highlight w:val="white"/>
        </w:rPr>
        <w:t>&lt;/h3&gt;</w:t>
      </w:r>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970EFC"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970EFC"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r>
        <w:rPr>
          <w:highlight w:val="white"/>
        </w:rPr>
        <w:t>&lt;h3&gt;</w:t>
      </w:r>
      <w:bookmarkStart w:id="624" w:name="_Toc93320649"/>
      <w:r w:rsidRPr="0060539D">
        <w:rPr>
          <w:highlight w:val="white"/>
        </w:rPr>
        <w:t>Square Root</w:t>
      </w:r>
      <w:bookmarkEnd w:id="624"/>
      <w:r>
        <w:rPr>
          <w:highlight w:val="white"/>
        </w:rPr>
        <w:t>&lt;/h3&gt;</w:t>
      </w:r>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970EFC"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r>
        <w:rPr>
          <w:highlight w:val="white"/>
        </w:rPr>
        <w:t>&lt;h3&gt;</w:t>
      </w:r>
      <w:bookmarkStart w:id="625" w:name="_Toc93320650"/>
      <w:r w:rsidRPr="0060539D">
        <w:rPr>
          <w:highlight w:val="white"/>
        </w:rPr>
        <w:t>Modulo Functions</w:t>
      </w:r>
      <w:bookmarkEnd w:id="625"/>
      <w:r>
        <w:rPr>
          <w:highlight w:val="white"/>
        </w:rPr>
        <w:t>&lt;/h3&gt;</w:t>
      </w:r>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proofErr w:type="gramStart"/>
      <w:r w:rsidRPr="00903DBA">
        <w:rPr>
          <w:highlight w:val="white"/>
        </w:rPr>
        <w:t>a</w:t>
      </w:r>
      <w:proofErr w:type="spellEnd"/>
      <w:proofErr w:type="gram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526F8E" w:rsidRDefault="002D4602" w:rsidP="002D4602">
      <w:pPr>
        <w:pStyle w:val="Code"/>
        <w:rPr>
          <w:highlight w:val="white"/>
          <w:lang w:val="en-GB"/>
        </w:rPr>
      </w:pPr>
      <w:r w:rsidRPr="00DB6E6D">
        <w:rPr>
          <w:highlight w:val="white"/>
          <w:lang w:val="sv-SE"/>
        </w:rPr>
        <w:t xml:space="preserve">    </w:t>
      </w:r>
      <w:r w:rsidRPr="00526F8E">
        <w:rPr>
          <w:highlight w:val="white"/>
          <w:lang w:val="en-GB"/>
        </w:rPr>
        <w:t>*p = (x &gt; 0) ? integral : -integral;</w:t>
      </w:r>
    </w:p>
    <w:p w14:paraId="16DD6E56" w14:textId="77777777" w:rsidR="002D4602" w:rsidRPr="000569EB" w:rsidRDefault="002D4602" w:rsidP="002D4602">
      <w:pPr>
        <w:pStyle w:val="Code"/>
        <w:rPr>
          <w:highlight w:val="white"/>
          <w:lang w:val="en-GB"/>
        </w:rPr>
      </w:pPr>
      <w:r w:rsidRPr="00526F8E">
        <w:rPr>
          <w:highlight w:val="white"/>
          <w:lang w:val="en-GB"/>
        </w:rPr>
        <w:t xml:space="preserve">  </w:t>
      </w:r>
      <w:r w:rsidRPr="000569EB">
        <w:rPr>
          <w:highlight w:val="white"/>
          <w:lang w:val="en-GB"/>
        </w:rPr>
        <w:t>}</w:t>
      </w:r>
    </w:p>
    <w:p w14:paraId="47DE994E" w14:textId="77777777" w:rsidR="002D4602" w:rsidRPr="000569EB"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0569EB">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r>
        <w:rPr>
          <w:highlight w:val="white"/>
        </w:rPr>
        <w:t>&lt;h3&gt;</w:t>
      </w:r>
      <w:bookmarkStart w:id="626" w:name="_Toc93320651"/>
      <w:r w:rsidRPr="00903DBA">
        <w:rPr>
          <w:highlight w:val="white"/>
        </w:rPr>
        <w:t>Trigonometric Functions</w:t>
      </w:r>
      <w:bookmarkEnd w:id="626"/>
      <w:r>
        <w:rPr>
          <w:highlight w:val="white"/>
        </w:rPr>
        <w:t>&lt;/h3&gt;</w:t>
      </w:r>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970EFC"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970EFC"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970EF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970EFC"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r>
        <w:rPr>
          <w:highlight w:val="white"/>
        </w:rPr>
        <w:t>&lt;h3&gt;</w:t>
      </w:r>
      <w:bookmarkStart w:id="627" w:name="_Toc93320652"/>
      <w:r w:rsidRPr="00903DBA">
        <w:rPr>
          <w:highlight w:val="white"/>
        </w:rPr>
        <w:t>Inverted Trigonometric Functions</w:t>
      </w:r>
      <w:bookmarkEnd w:id="627"/>
      <w:r>
        <w:rPr>
          <w:highlight w:val="white"/>
        </w:rPr>
        <w:t>&lt;/h3&gt;</w:t>
      </w:r>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970EFC"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970EFC"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970EF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970EF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970EFC"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970EFC"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970EFC"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r>
        <w:rPr>
          <w:shd w:val="clear" w:color="auto" w:fill="FFFFFF"/>
        </w:rPr>
        <w:t>&lt;h3&gt;</w:t>
      </w:r>
      <w:bookmarkStart w:id="628" w:name="_Toc93320653"/>
      <w:r w:rsidRPr="00903DBA">
        <w:rPr>
          <w:shd w:val="clear" w:color="auto" w:fill="FFFFFF"/>
        </w:rPr>
        <w:t>Hyperbolic Trigonometric Functions</w:t>
      </w:r>
      <w:bookmarkEnd w:id="628"/>
      <w:r>
        <w:rPr>
          <w:shd w:val="clear" w:color="auto" w:fill="FFFFFF"/>
        </w:rPr>
        <w:t>&lt;/h3&gt;</w:t>
      </w:r>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970EFC"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970EFC"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970EFC"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r>
        <w:rPr>
          <w:highlight w:val="white"/>
        </w:rPr>
        <w:t>&lt;h3&gt;</w:t>
      </w:r>
      <w:bookmarkStart w:id="629" w:name="_Toc93320654"/>
      <w:r w:rsidRPr="00903DBA">
        <w:rPr>
          <w:highlight w:val="white"/>
        </w:rPr>
        <w:t>Floor, Ceiling, Absolute, and Rounding Functions</w:t>
      </w:r>
      <w:bookmarkEnd w:id="629"/>
      <w:r>
        <w:rPr>
          <w:highlight w:val="white"/>
        </w:rPr>
        <w:t>&lt;/h3&gt;</w:t>
      </w:r>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970EFC"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619"/>
    </w:p>
    <w:p w14:paraId="5BDA7AE4" w14:textId="7A57E5F7" w:rsidR="00CE2940" w:rsidRDefault="00CC1DF4" w:rsidP="0060539D">
      <w:pPr>
        <w:pStyle w:val="Heading2"/>
      </w:pPr>
      <w:bookmarkStart w:id="630" w:name="_Hlk55231095"/>
      <w:r>
        <w:t>&lt;h2&gt;</w:t>
      </w:r>
      <w:bookmarkStart w:id="631" w:name="_Toc93320655"/>
      <w:r w:rsidRPr="00903DBA">
        <w:t xml:space="preserve">Standard </w:t>
      </w:r>
      <w:r>
        <w:t>Output</w:t>
      </w:r>
      <w:bookmarkEnd w:id="631"/>
      <w:r>
        <w:t>&lt;/h2&gt;</w:t>
      </w:r>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30"/>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r>
        <w:rPr>
          <w:highlight w:val="white"/>
        </w:rPr>
        <w:t>&lt;h3&gt;</w:t>
      </w:r>
      <w:bookmarkStart w:id="632" w:name="_Toc93320656"/>
      <w:r>
        <w:rPr>
          <w:highlight w:val="white"/>
        </w:rPr>
        <w:t>Print Character and String</w:t>
      </w:r>
      <w:bookmarkEnd w:id="632"/>
      <w:r>
        <w:rPr>
          <w:highlight w:val="white"/>
        </w:rPr>
        <w:t>&lt;/h3&gt;</w:t>
      </w:r>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r>
        <w:rPr>
          <w:highlight w:val="white"/>
        </w:rPr>
        <w:t>&lt;h3&gt;</w:t>
      </w:r>
      <w:bookmarkStart w:id="633" w:name="_Toc93320657"/>
      <w:r w:rsidRPr="0060539D">
        <w:rPr>
          <w:highlight w:val="white"/>
        </w:rPr>
        <w:t>Print Values</w:t>
      </w:r>
      <w:bookmarkEnd w:id="633"/>
      <w:r>
        <w:rPr>
          <w:highlight w:val="white"/>
        </w:rPr>
        <w:t>&lt;/h3&gt;</w:t>
      </w:r>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w:t>
      </w:r>
      <w:proofErr w:type="gramStart"/>
      <w:r w:rsidR="008142DA">
        <w:rPr>
          <w:highlight w:val="white"/>
        </w:rPr>
        <w:t>unsigned</w:t>
      </w:r>
      <w:proofErr w:type="gramEnd"/>
      <w:r w:rsidR="008142DA">
        <w:rPr>
          <w:highlight w:val="white"/>
        </w:rPr>
        <w:t xml:space="preserve">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proofErr w:type="gramStart"/>
      <w:r w:rsidR="00F00E5E">
        <w:rPr>
          <w:highlight w:val="white"/>
        </w:rPr>
        <w:t>a</w:t>
      </w:r>
      <w:r>
        <w:rPr>
          <w:highlight w:val="white"/>
        </w:rPr>
        <w:t>s long as</w:t>
      </w:r>
      <w:proofErr w:type="gramEnd"/>
      <w:r>
        <w:rPr>
          <w:highlight w:val="white"/>
        </w:rPr>
        <w:t xml:space="preserve">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r>
        <w:rPr>
          <w:highlight w:val="white"/>
        </w:rPr>
        <w:t>&lt;h3&gt;</w:t>
      </w:r>
      <w:bookmarkStart w:id="634" w:name="_Toc93320658"/>
      <w:r>
        <w:rPr>
          <w:highlight w:val="white"/>
        </w:rPr>
        <w:t>Print Argument</w:t>
      </w:r>
      <w:bookmarkEnd w:id="634"/>
      <w:r>
        <w:rPr>
          <w:highlight w:val="white"/>
        </w:rPr>
        <w:t>&lt;/h3&gt;</w:t>
      </w:r>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 xml:space="preserve">The decimal value to be written may hold the </w:t>
      </w:r>
      <w:proofErr w:type="gramStart"/>
      <w:r>
        <w:rPr>
          <w:highlight w:val="white"/>
        </w:rPr>
        <w:t>type</w:t>
      </w:r>
      <w:proofErr w:type="gramEnd"/>
      <w:r>
        <w:rPr>
          <w:highlight w:val="white"/>
        </w:rPr>
        <w:t xml:space="preserv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r>
        <w:rPr>
          <w:highlight w:val="white"/>
        </w:rPr>
        <w:t>&lt;h3&gt;</w:t>
      </w:r>
      <w:bookmarkStart w:id="635" w:name="_Toc93320659"/>
      <w:r>
        <w:rPr>
          <w:highlight w:val="white"/>
        </w:rPr>
        <w:t>Print Format</w:t>
      </w:r>
      <w:bookmarkEnd w:id="635"/>
      <w:r>
        <w:rPr>
          <w:highlight w:val="white"/>
        </w:rPr>
        <w:t>&lt;/h3&gt;</w:t>
      </w:r>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 xml:space="preserve">plus sign </w:t>
      </w:r>
      <w:proofErr w:type="gramStart"/>
      <w:r w:rsidR="0098400F">
        <w:rPr>
          <w:highlight w:val="white"/>
        </w:rPr>
        <w:t>be</w:t>
      </w:r>
      <w:proofErr w:type="gramEnd"/>
      <w:r w:rsidR="0098400F">
        <w:rPr>
          <w:highlight w:val="white"/>
        </w:rPr>
        <w:t xml:space="preserv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r>
        <w:rPr>
          <w:highlight w:val="white"/>
        </w:rPr>
        <w:t>&lt;h3&gt;</w:t>
      </w:r>
      <w:bookmarkStart w:id="636" w:name="_Toc93320660"/>
      <w:proofErr w:type="spellStart"/>
      <w:r>
        <w:rPr>
          <w:highlight w:val="white"/>
        </w:rPr>
        <w:t>printf</w:t>
      </w:r>
      <w:bookmarkEnd w:id="636"/>
      <w:proofErr w:type="spellEnd"/>
      <w:r>
        <w:rPr>
          <w:highlight w:val="white"/>
        </w:rPr>
        <w:t>&lt;/h3&gt;</w:t>
      </w:r>
    </w:p>
    <w:p w14:paraId="55161FEF" w14:textId="30593B26" w:rsidR="000941DB" w:rsidRPr="000941DB" w:rsidRDefault="000941DB" w:rsidP="000941DB">
      <w:pPr>
        <w:rPr>
          <w:highlight w:val="white"/>
        </w:rPr>
      </w:pPr>
      <w:bookmarkStart w:id="637"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bookmarkEnd w:id="637"/>
    <w:p w14:paraId="47B39FAD" w14:textId="4941C7F7" w:rsidR="00265BDF" w:rsidRDefault="00CC1DF4" w:rsidP="0060539D">
      <w:pPr>
        <w:pStyle w:val="Heading2"/>
      </w:pPr>
      <w:r>
        <w:t>&lt;h2&gt;</w:t>
      </w:r>
      <w:bookmarkStart w:id="638" w:name="_Toc93320661"/>
      <w:r>
        <w:t>Standard Input</w:t>
      </w:r>
      <w:bookmarkEnd w:id="638"/>
      <w:r>
        <w:t>&lt;/h2&gt;</w:t>
      </w:r>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r>
        <w:rPr>
          <w:highlight w:val="white"/>
        </w:rPr>
        <w:t>&lt;h3&gt;</w:t>
      </w:r>
      <w:bookmarkStart w:id="639" w:name="_Toc93320662"/>
      <w:r>
        <w:rPr>
          <w:highlight w:val="white"/>
        </w:rPr>
        <w:t>Scan Character and String</w:t>
      </w:r>
      <w:bookmarkEnd w:id="639"/>
      <w:r>
        <w:rPr>
          <w:highlight w:val="white"/>
        </w:rPr>
        <w:t>&lt;/h3&gt;</w:t>
      </w:r>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 xml:space="preserve">In the Linux environment, we perform a system call, while we in the Windows environment perform </w:t>
      </w:r>
      <w:proofErr w:type="gramStart"/>
      <w:r>
        <w:rPr>
          <w:highlight w:val="white"/>
        </w:rPr>
        <w:t>a</w:t>
      </w:r>
      <w:proofErr w:type="gramEnd"/>
      <w:r>
        <w:rPr>
          <w:highlight w:val="white"/>
        </w:rPr>
        <w:t xml:space="preserve">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r>
        <w:rPr>
          <w:highlight w:val="white"/>
        </w:rPr>
        <w:t>&lt;h3&gt;</w:t>
      </w:r>
      <w:bookmarkStart w:id="640" w:name="_Toc93320663"/>
      <w:r>
        <w:rPr>
          <w:highlight w:val="white"/>
        </w:rPr>
        <w:t>Scan Pattern</w:t>
      </w:r>
      <w:bookmarkEnd w:id="640"/>
      <w:r>
        <w:rPr>
          <w:highlight w:val="white"/>
        </w:rPr>
        <w:t>&lt;/h3&gt;</w:t>
      </w:r>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w:t>
      </w:r>
      <w:proofErr w:type="gramStart"/>
      <w:r w:rsidR="00EA603A">
        <w:rPr>
          <w:highlight w:val="white"/>
        </w:rPr>
        <w:t>as long as</w:t>
      </w:r>
      <w:proofErr w:type="gramEnd"/>
      <w:r w:rsidR="00EA603A">
        <w:rPr>
          <w:highlight w:val="white"/>
        </w:rPr>
        <w:t xml:space="preserve">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 xml:space="preserve">We begin by reading potential trailing </w:t>
      </w:r>
      <w:proofErr w:type="gramStart"/>
      <w:r>
        <w:rPr>
          <w:highlight w:val="white"/>
        </w:rPr>
        <w:t>white-spaces</w:t>
      </w:r>
      <w:proofErr w:type="gramEnd"/>
      <w:r>
        <w:rPr>
          <w:highlight w:val="white"/>
        </w:rPr>
        <w:t>.</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r>
        <w:rPr>
          <w:highlight w:val="white"/>
        </w:rPr>
        <w:lastRenderedPageBreak/>
        <w:t>&lt;h3&gt;</w:t>
      </w:r>
      <w:bookmarkStart w:id="641" w:name="_Toc93320664"/>
      <w:r>
        <w:rPr>
          <w:highlight w:val="white"/>
        </w:rPr>
        <w:t>Scanning Values</w:t>
      </w:r>
      <w:bookmarkEnd w:id="641"/>
      <w:r>
        <w:rPr>
          <w:highlight w:val="white"/>
        </w:rPr>
        <w:t>&lt;/h3&gt;</w:t>
      </w:r>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r>
        <w:rPr>
          <w:highlight w:val="white"/>
        </w:rPr>
        <w:t>&lt;h3&gt;</w:t>
      </w:r>
      <w:bookmarkStart w:id="642" w:name="_Toc93320665"/>
      <w:r>
        <w:rPr>
          <w:highlight w:val="white"/>
        </w:rPr>
        <w:t>Scan Format</w:t>
      </w:r>
      <w:bookmarkEnd w:id="642"/>
      <w:r>
        <w:rPr>
          <w:highlight w:val="white"/>
        </w:rPr>
        <w:t>&lt;/h3&gt;</w:t>
      </w:r>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r>
        <w:rPr>
          <w:highlight w:val="white"/>
        </w:rPr>
        <w:lastRenderedPageBreak/>
        <w:t>&lt;h3&gt;</w:t>
      </w:r>
      <w:bookmarkStart w:id="643" w:name="_Toc93320666"/>
      <w:proofErr w:type="spellStart"/>
      <w:r>
        <w:rPr>
          <w:highlight w:val="white"/>
        </w:rPr>
        <w:t>scanf</w:t>
      </w:r>
      <w:bookmarkEnd w:id="643"/>
      <w:proofErr w:type="spellEnd"/>
      <w:r>
        <w:rPr>
          <w:highlight w:val="white"/>
        </w:rPr>
        <w:t>&lt;/h3&gt;</w:t>
      </w:r>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r>
        <w:t>&lt;h2&gt;</w:t>
      </w:r>
      <w:bookmarkStart w:id="644" w:name="_Toc93320667"/>
      <w:r>
        <w:t>File Management</w:t>
      </w:r>
      <w:bookmarkEnd w:id="644"/>
      <w:r>
        <w:t>&lt;/h2&gt;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45"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r>
        <w:rPr>
          <w:highlight w:val="white"/>
        </w:rPr>
        <w:t>&lt;h3&gt;</w:t>
      </w:r>
      <w:bookmarkStart w:id="646" w:name="_Toc93320668"/>
      <w:r>
        <w:rPr>
          <w:highlight w:val="white"/>
        </w:rPr>
        <w:t>File Open and Close</w:t>
      </w:r>
      <w:bookmarkEnd w:id="646"/>
      <w:r>
        <w:rPr>
          <w:highlight w:val="white"/>
        </w:rPr>
        <w:t>&lt;/h3&gt;</w:t>
      </w:r>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w:t>
      </w:r>
      <w:proofErr w:type="gramStart"/>
      <w:r>
        <w:rPr>
          <w:highlight w:val="white"/>
        </w:rPr>
        <w:t>a</w:t>
      </w:r>
      <w:proofErr w:type="gramEnd"/>
      <w:r>
        <w:rPr>
          <w:highlight w:val="white"/>
        </w:rPr>
        <w:t xml:space="preserve">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526F8E" w:rsidRDefault="0089554D" w:rsidP="0089554D">
      <w:pPr>
        <w:pStyle w:val="Code"/>
        <w:rPr>
          <w:highlight w:val="white"/>
          <w:lang w:val="da-DK"/>
        </w:rPr>
      </w:pPr>
      <w:r w:rsidRPr="00526F8E">
        <w:rPr>
          <w:highlight w:val="white"/>
          <w:lang w:val="da-DK"/>
        </w:rPr>
        <w:t>#ifdef __LINUX__</w:t>
      </w:r>
    </w:p>
    <w:p w14:paraId="1DEFAC6B" w14:textId="77777777" w:rsidR="0089554D" w:rsidRPr="00526F8E" w:rsidRDefault="0089554D" w:rsidP="0089554D">
      <w:pPr>
        <w:pStyle w:val="Code"/>
        <w:rPr>
          <w:highlight w:val="white"/>
          <w:lang w:val="da-DK"/>
        </w:rPr>
      </w:pPr>
      <w:r w:rsidRPr="00526F8E">
        <w:rPr>
          <w:highlight w:val="white"/>
          <w:lang w:val="da-DK"/>
        </w:rPr>
        <w:t xml:space="preserve">  register_rax = 3L;</w:t>
      </w:r>
    </w:p>
    <w:p w14:paraId="0EB6556C" w14:textId="77777777" w:rsidR="0089554D" w:rsidRPr="00903DBA" w:rsidRDefault="0089554D" w:rsidP="0089554D">
      <w:pPr>
        <w:pStyle w:val="Code"/>
        <w:rPr>
          <w:highlight w:val="white"/>
        </w:rPr>
      </w:pPr>
      <w:r w:rsidRPr="00526F8E">
        <w:rPr>
          <w:highlight w:val="white"/>
          <w:lang w:val="da-DK"/>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r>
        <w:rPr>
          <w:highlight w:val="white"/>
        </w:rPr>
        <w:t>&lt;h3&gt;</w:t>
      </w:r>
      <w:bookmarkStart w:id="647" w:name="_Toc93320669"/>
      <w:r>
        <w:rPr>
          <w:highlight w:val="white"/>
        </w:rPr>
        <w:t>File Remove and Rename</w:t>
      </w:r>
      <w:bookmarkEnd w:id="647"/>
      <w:r>
        <w:rPr>
          <w:highlight w:val="white"/>
        </w:rPr>
        <w:t>&lt;/h3&gt;</w:t>
      </w:r>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r>
        <w:rPr>
          <w:highlight w:val="white"/>
        </w:rPr>
        <w:t>&lt;h3&gt;</w:t>
      </w:r>
      <w:bookmarkStart w:id="648" w:name="_Toc93320670"/>
      <w:r>
        <w:rPr>
          <w:highlight w:val="white"/>
        </w:rPr>
        <w:t>Buffer</w:t>
      </w:r>
      <w:bookmarkEnd w:id="648"/>
      <w:r>
        <w:rPr>
          <w:highlight w:val="white"/>
        </w:rPr>
        <w:t>&lt;/h3&gt;</w:t>
      </w:r>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r>
        <w:rPr>
          <w:highlight w:val="white"/>
        </w:rPr>
        <w:t>&lt;h3&gt;</w:t>
      </w:r>
      <w:bookmarkStart w:id="649" w:name="_Toc93320671"/>
      <w:r>
        <w:rPr>
          <w:highlight w:val="white"/>
        </w:rPr>
        <w:t>Character and String</w:t>
      </w:r>
      <w:bookmarkEnd w:id="649"/>
      <w:r>
        <w:rPr>
          <w:highlight w:val="white"/>
        </w:rPr>
        <w:t>&lt;/h3&gt;</w:t>
      </w:r>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r>
        <w:rPr>
          <w:highlight w:val="white"/>
        </w:rPr>
        <w:t>&lt;h3&gt;</w:t>
      </w:r>
      <w:bookmarkStart w:id="650" w:name="_Toc93320672"/>
      <w:r>
        <w:rPr>
          <w:highlight w:val="white"/>
        </w:rPr>
        <w:t>Reading and Writing</w:t>
      </w:r>
      <w:bookmarkEnd w:id="650"/>
      <w:r>
        <w:rPr>
          <w:highlight w:val="white"/>
        </w:rPr>
        <w:t>&lt;/h3&gt;</w:t>
      </w:r>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r>
        <w:rPr>
          <w:highlight w:val="white"/>
        </w:rPr>
        <w:t>&lt;h3&gt;</w:t>
      </w:r>
      <w:bookmarkStart w:id="651" w:name="_Toc93320673"/>
      <w:r>
        <w:rPr>
          <w:highlight w:val="white"/>
        </w:rPr>
        <w:t>File Positioning</w:t>
      </w:r>
      <w:bookmarkEnd w:id="651"/>
      <w:r>
        <w:rPr>
          <w:highlight w:val="white"/>
        </w:rPr>
        <w:t>&lt;/h3&gt;</w:t>
      </w:r>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r>
        <w:rPr>
          <w:highlight w:val="white"/>
        </w:rPr>
        <w:t>&lt;h3&gt;</w:t>
      </w:r>
      <w:bookmarkStart w:id="652" w:name="_Toc93320674"/>
      <w:r>
        <w:rPr>
          <w:highlight w:val="white"/>
        </w:rPr>
        <w:t>Error Messages</w:t>
      </w:r>
      <w:bookmarkEnd w:id="652"/>
      <w:r>
        <w:rPr>
          <w:highlight w:val="white"/>
        </w:rPr>
        <w:t>&lt;/h3&gt;</w:t>
      </w:r>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r>
        <w:t>&lt;h2&gt;</w:t>
      </w:r>
      <w:bookmarkStart w:id="653" w:name="_Toc93320675"/>
      <w:r w:rsidRPr="00903DBA">
        <w:t>The Standard Library</w:t>
      </w:r>
      <w:bookmarkEnd w:id="653"/>
      <w:r>
        <w:t>&lt;/h2&gt;</w:t>
      </w:r>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45"/>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r>
        <w:rPr>
          <w:highlight w:val="white"/>
        </w:rPr>
        <w:t>&lt;h3&gt;</w:t>
      </w:r>
      <w:bookmarkStart w:id="654" w:name="_Toc93320676"/>
      <w:r>
        <w:rPr>
          <w:highlight w:val="white"/>
        </w:rPr>
        <w:t>Type Casting</w:t>
      </w:r>
      <w:bookmarkEnd w:id="654"/>
      <w:r>
        <w:rPr>
          <w:highlight w:val="white"/>
        </w:rPr>
        <w:t>&lt;/h3&gt;</w:t>
      </w:r>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r>
        <w:rPr>
          <w:highlight w:val="white"/>
        </w:rPr>
        <w:t>&lt;h3&gt;</w:t>
      </w:r>
      <w:bookmarkStart w:id="655" w:name="_Toc93320677"/>
      <w:r>
        <w:rPr>
          <w:highlight w:val="white"/>
        </w:rPr>
        <w:t>Environment Variables</w:t>
      </w:r>
      <w:bookmarkEnd w:id="655"/>
      <w:r>
        <w:rPr>
          <w:highlight w:val="white"/>
        </w:rPr>
        <w:t>&lt;/h3&gt;</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r>
        <w:rPr>
          <w:highlight w:val="white"/>
        </w:rPr>
        <w:t>&lt;h3&gt;</w:t>
      </w:r>
      <w:bookmarkStart w:id="656" w:name="_Toc93320678"/>
      <w:r>
        <w:rPr>
          <w:highlight w:val="white"/>
        </w:rPr>
        <w:t>Searching</w:t>
      </w:r>
      <w:bookmarkEnd w:id="656"/>
      <w:r>
        <w:rPr>
          <w:highlight w:val="white"/>
        </w:rPr>
        <w:t>&lt;/h3&gt;</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r>
        <w:rPr>
          <w:highlight w:val="white"/>
        </w:rPr>
        <w:t>&lt;h3&gt;</w:t>
      </w:r>
      <w:bookmarkStart w:id="657" w:name="_Toc93320679"/>
      <w:r>
        <w:rPr>
          <w:highlight w:val="white"/>
        </w:rPr>
        <w:t>Random Number Generation</w:t>
      </w:r>
      <w:bookmarkEnd w:id="657"/>
      <w:r>
        <w:rPr>
          <w:highlight w:val="white"/>
        </w:rPr>
        <w:t>&lt;/h3&gt;</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r>
        <w:rPr>
          <w:highlight w:val="white"/>
        </w:rPr>
        <w:t>&lt;h3&gt;</w:t>
      </w:r>
      <w:bookmarkStart w:id="658" w:name="_Toc93320680"/>
      <w:r>
        <w:rPr>
          <w:highlight w:val="white"/>
        </w:rPr>
        <w:t>Abortion and Exit</w:t>
      </w:r>
      <w:bookmarkEnd w:id="658"/>
      <w:r>
        <w:rPr>
          <w:highlight w:val="white"/>
        </w:rPr>
        <w:t>&lt;/h3&gt;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r>
        <w:rPr>
          <w:highlight w:val="white"/>
        </w:rPr>
        <w:t>&lt;h3&gt;</w:t>
      </w:r>
      <w:bookmarkStart w:id="659" w:name="_Toc93320681"/>
      <w:r>
        <w:rPr>
          <w:highlight w:val="white"/>
        </w:rPr>
        <w:t>Sorting</w:t>
      </w:r>
      <w:bookmarkEnd w:id="659"/>
      <w:r>
        <w:rPr>
          <w:highlight w:val="white"/>
        </w:rPr>
        <w:t>&lt;/h3&gt;</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r>
        <w:rPr>
          <w:highlight w:val="white"/>
        </w:rPr>
        <w:t>&lt;h3&gt;</w:t>
      </w:r>
      <w:bookmarkStart w:id="660" w:name="_Toc93320682"/>
      <w:r>
        <w:rPr>
          <w:highlight w:val="white"/>
        </w:rPr>
        <w:t>Absolute Values</w:t>
      </w:r>
      <w:bookmarkEnd w:id="660"/>
      <w:r>
        <w:rPr>
          <w:highlight w:val="white"/>
        </w:rPr>
        <w:t>&lt;/h3&gt;</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r>
        <w:rPr>
          <w:highlight w:val="white"/>
        </w:rPr>
        <w:t>&lt;h3&gt;</w:t>
      </w:r>
      <w:bookmarkStart w:id="661" w:name="_Toc93320683"/>
      <w:r>
        <w:rPr>
          <w:highlight w:val="white"/>
        </w:rPr>
        <w:t>Division and Modulo</w:t>
      </w:r>
      <w:bookmarkEnd w:id="661"/>
      <w:r>
        <w:rPr>
          <w:highlight w:val="white"/>
        </w:rPr>
        <w:t>&lt;/h3&gt;</w:t>
      </w:r>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r>
        <w:lastRenderedPageBreak/>
        <w:t>&lt;h3&gt;</w:t>
      </w:r>
      <w:bookmarkStart w:id="662" w:name="_Toc93320684"/>
      <w:r>
        <w:t>Dynamic Memory Management</w:t>
      </w:r>
      <w:bookmarkEnd w:id="662"/>
      <w:r>
        <w:t>&lt;/h3&gt;</w:t>
      </w:r>
    </w:p>
    <w:p w14:paraId="2332CA91" w14:textId="77777777" w:rsidR="00C71817" w:rsidRPr="00C71817" w:rsidRDefault="00C71817" w:rsidP="00C71817"/>
    <w:p w14:paraId="49B8A31E" w14:textId="4CCA3029" w:rsidR="00D62A8B" w:rsidRPr="00903DBA" w:rsidRDefault="00CC1DF4" w:rsidP="0060539D">
      <w:pPr>
        <w:pStyle w:val="Heading2"/>
      </w:pPr>
      <w:r>
        <w:t>&lt;h2&gt;</w:t>
      </w:r>
      <w:bookmarkStart w:id="663" w:name="_Toc93320685"/>
      <w:r w:rsidRPr="00903DBA">
        <w:t>Time</w:t>
      </w:r>
      <w:bookmarkEnd w:id="663"/>
      <w:r>
        <w:t>&lt;/h2&gt;</w:t>
      </w:r>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64" w:name="_Ref54018755"/>
      <w:bookmarkStart w:id="665"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r>
        <w:rPr>
          <w:highlight w:val="white"/>
        </w:rPr>
        <w:t>&lt;h3&gt;</w:t>
      </w:r>
      <w:bookmarkStart w:id="666" w:name="_Toc93320686"/>
      <w:r>
        <w:rPr>
          <w:highlight w:val="white"/>
        </w:rPr>
        <w:t>Obtaining Time</w:t>
      </w:r>
      <w:bookmarkEnd w:id="666"/>
      <w:r>
        <w:rPr>
          <w:highlight w:val="white"/>
        </w:rPr>
        <w:t>&lt;/h3&gt;</w:t>
      </w:r>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w:t>
      </w:r>
      <w:proofErr w:type="gramStart"/>
      <w:r>
        <w:rPr>
          <w:highlight w:val="white"/>
        </w:rPr>
        <w:t>is</w:t>
      </w:r>
      <w:proofErr w:type="gramEnd"/>
      <w:r>
        <w:rPr>
          <w:highlight w:val="white"/>
        </w:rPr>
        <w:t xml:space="preserve">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w:t>
      </w:r>
      <w:proofErr w:type="gramStart"/>
      <w:r w:rsidR="00BE7B98" w:rsidRPr="00185DE8">
        <w:rPr>
          <w:highlight w:val="white"/>
        </w:rPr>
        <w:t>1970</w:t>
      </w:r>
      <w:proofErr w:type="gramEnd"/>
      <w:r w:rsidR="00BE7B98" w:rsidRPr="00185DE8">
        <w:rPr>
          <w:highlight w:val="white"/>
        </w:rPr>
        <w:t xml:space="preserve">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w:t>
      </w:r>
      <w:proofErr w:type="gramStart"/>
      <w:r w:rsidR="002846DA">
        <w:rPr>
          <w:highlight w:val="white"/>
        </w:rPr>
        <w:t>as long as</w:t>
      </w:r>
      <w:proofErr w:type="gramEnd"/>
      <w:r w:rsidR="002846DA">
        <w:rPr>
          <w:highlight w:val="white"/>
        </w:rPr>
        <w:t xml:space="preserve">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t>
      </w:r>
      <w:proofErr w:type="gramStart"/>
      <w:r>
        <w:rPr>
          <w:highlight w:val="white"/>
        </w:rPr>
        <w:t>with regard to</w:t>
      </w:r>
      <w:proofErr w:type="gramEnd"/>
      <w:r>
        <w:rPr>
          <w:highlight w:val="white"/>
        </w:rPr>
        <w:t xml:space="preserve">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r>
        <w:rPr>
          <w:highlight w:val="white"/>
        </w:rPr>
        <w:t>&lt;h3&gt;</w:t>
      </w:r>
      <w:bookmarkStart w:id="667" w:name="_Toc93320687"/>
      <w:r>
        <w:rPr>
          <w:highlight w:val="white"/>
        </w:rPr>
        <w:t>Time Formatting</w:t>
      </w:r>
      <w:bookmarkEnd w:id="667"/>
      <w:r>
        <w:rPr>
          <w:highlight w:val="white"/>
        </w:rPr>
        <w:t>&lt;/h3&gt;</w:t>
      </w:r>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w:t>
      </w:r>
      <w:proofErr w:type="gramStart"/>
      <w:r>
        <w:rPr>
          <w:highlight w:val="white"/>
        </w:rPr>
        <w:t>returns</w:t>
      </w:r>
      <w:proofErr w:type="gramEnd"/>
      <w:r>
        <w:rPr>
          <w:highlight w:val="white"/>
        </w:rPr>
        <w:t xml:space="preserve">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w:t>
      </w:r>
      <w:proofErr w:type="gramStart"/>
      <w:r>
        <w:rPr>
          <w:highlight w:val="white"/>
        </w:rPr>
        <w:t>settings, if</w:t>
      </w:r>
      <w:proofErr w:type="gramEnd"/>
      <w:r>
        <w:rPr>
          <w:highlight w:val="white"/>
        </w:rPr>
        <w:t xml:space="preserve">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 xml:space="preserve">The main loop of this function iterates through the format </w:t>
      </w:r>
      <w:proofErr w:type="gramStart"/>
      <w:r>
        <w:rPr>
          <w:highlight w:val="white"/>
        </w:rPr>
        <w:t>text</w:t>
      </w:r>
      <w:r w:rsidR="000D0A00">
        <w:rPr>
          <w:highlight w:val="white"/>
        </w:rPr>
        <w:t>, and</w:t>
      </w:r>
      <w:proofErr w:type="gramEnd"/>
      <w:r w:rsidR="000D0A00">
        <w:rPr>
          <w:highlight w:val="white"/>
        </w:rPr>
        <w:t xml:space="preserve">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r>
        <w:lastRenderedPageBreak/>
        <w:t>&lt;a1&gt;</w:t>
      </w:r>
      <w:bookmarkStart w:id="668" w:name="_Ref63183775"/>
      <w:bookmarkStart w:id="669" w:name="_Toc93320688"/>
      <w:r w:rsidRPr="00903DBA">
        <w:t xml:space="preserve">The </w:t>
      </w:r>
      <w:proofErr w:type="spellStart"/>
      <w:r w:rsidRPr="00903DBA">
        <w:t>Preprocessor</w:t>
      </w:r>
      <w:bookmarkEnd w:id="668"/>
      <w:bookmarkEnd w:id="669"/>
      <w:proofErr w:type="spellEnd"/>
      <w:r>
        <w:t>&lt;/a1&gt;</w:t>
      </w:r>
      <w:bookmarkEnd w:id="664"/>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r>
        <w:t>&lt;a2&gt;</w:t>
      </w:r>
      <w:bookmarkStart w:id="670" w:name="_Ref418256130"/>
      <w:bookmarkStart w:id="671" w:name="_Toc93320689"/>
      <w:r w:rsidRPr="00903DBA">
        <w:t xml:space="preserve">The Expression </w:t>
      </w:r>
      <w:r w:rsidRPr="00077860">
        <w:t>Scanner</w:t>
      </w:r>
      <w:r w:rsidRPr="00903DBA">
        <w:t xml:space="preserve"> and Parser</w:t>
      </w:r>
      <w:bookmarkEnd w:id="670"/>
      <w:bookmarkEnd w:id="671"/>
      <w:r>
        <w:t>&lt;/a2&gt;</w:t>
      </w:r>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&lt;/ct&gt;</w:t>
      </w:r>
      <w:r w:rsidRPr="00903DBA">
        <w:t xml:space="preserve"> or </w:t>
      </w:r>
      <w:r w:rsidR="00A11E9A">
        <w:t>&lt;</w:t>
      </w:r>
      <w:proofErr w:type="spellStart"/>
      <w:r w:rsidR="00A11E9A">
        <w:t>ct</w:t>
      </w:r>
      <w:proofErr w:type="spellEnd"/>
      <w:r w:rsidR="00A11E9A">
        <w:t>&gt;#</w:t>
      </w:r>
      <w:r w:rsidR="00493E8C" w:rsidRPr="00903DBA">
        <w:rPr>
          <w:rStyle w:val="CodeInText"/>
        </w:rPr>
        <w:t>elif</w:t>
      </w:r>
      <w:r w:rsidR="00493E8C">
        <w:rPr>
          <w:rStyle w:val="CodeInText"/>
        </w:rPr>
        <w:t>&lt;/ct&gt;</w:t>
      </w:r>
      <w:r w:rsidRPr="00903DBA">
        <w:t xml:space="preserve"> directives </w:t>
      </w:r>
      <w:proofErr w:type="gramStart"/>
      <w:r w:rsidRPr="00903DBA">
        <w:t>equals</w:t>
      </w:r>
      <w:proofErr w:type="gramEnd"/>
      <w:r w:rsidRPr="00903DBA">
        <w:t xml:space="preserve">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r>
        <w:t>&lt;a3&gt;</w:t>
      </w:r>
      <w:bookmarkStart w:id="672" w:name="_Toc93320690"/>
      <w:r w:rsidRPr="00903DBA">
        <w:t>The Grammar</w:t>
      </w:r>
      <w:bookmarkEnd w:id="672"/>
      <w:r>
        <w:t>&lt;/a3&gt;</w:t>
      </w:r>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w:t>
      </w:r>
      <w:proofErr w:type="gramStart"/>
      <w:r w:rsidR="00520C76" w:rsidRPr="00903DBA">
        <w:t>Similar to</w:t>
      </w:r>
      <w:proofErr w:type="gramEnd"/>
      <w:r w:rsidR="00520C76" w:rsidRPr="00903DBA">
        <w:t xml:space="preserve">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r>
        <w:t>&lt;a3&gt;</w:t>
      </w:r>
      <w:bookmarkStart w:id="673" w:name="_Toc93320691"/>
      <w:r w:rsidRPr="00903DBA">
        <w:t>The Parser</w:t>
      </w:r>
      <w:bookmarkEnd w:id="673"/>
      <w:r>
        <w:t>&lt;/a3&gt;</w:t>
      </w:r>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 xml:space="preserve">An expression </w:t>
      </w:r>
      <w:proofErr w:type="gramStart"/>
      <w:r w:rsidRPr="00903DBA">
        <w:t>is considered to be</w:t>
      </w:r>
      <w:proofErr w:type="gramEnd"/>
      <w:r w:rsidRPr="00903DBA">
        <w:t xml:space="preserv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74"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r>
        <w:t>&lt;a3&gt;</w:t>
      </w:r>
      <w:bookmarkStart w:id="675" w:name="_Toc93320692"/>
      <w:r w:rsidRPr="00903DBA">
        <w:t>The Scanner</w:t>
      </w:r>
      <w:bookmarkEnd w:id="675"/>
      <w:r>
        <w:t>&lt;/a3&gt;</w:t>
      </w:r>
      <w:bookmarkEnd w:id="674"/>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r>
        <w:rPr>
          <w:highlight w:val="white"/>
        </w:rPr>
        <w:t>&lt;a3&gt;</w:t>
      </w:r>
      <w:bookmarkStart w:id="676" w:name="_Toc93320693"/>
      <w:r>
        <w:rPr>
          <w:highlight w:val="white"/>
        </w:rPr>
        <w:t>The Partial Expression Parser</w:t>
      </w:r>
      <w:bookmarkEnd w:id="676"/>
      <w:r>
        <w:rPr>
          <w:highlight w:val="white"/>
        </w:rPr>
        <w:t>&lt;/a3&gt;</w:t>
      </w:r>
    </w:p>
    <w:p w14:paraId="2183C709" w14:textId="4CE08199" w:rsidR="003C3828" w:rsidRDefault="003C3828" w:rsidP="003C3828">
      <w:pPr>
        <w:rPr>
          <w:highlight w:val="white"/>
        </w:rPr>
      </w:pPr>
      <w:proofErr w:type="gramStart"/>
      <w:r>
        <w:rPr>
          <w:highlight w:val="white"/>
        </w:rPr>
        <w:t>Similar to</w:t>
      </w:r>
      <w:proofErr w:type="gramEnd"/>
      <w:r>
        <w:rPr>
          <w:highlight w:val="white"/>
        </w:rPr>
        <w:t xml:space="preserve">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r>
        <w:t>&lt;a2&gt;</w:t>
      </w:r>
      <w:bookmarkStart w:id="677" w:name="_Toc93320694"/>
      <w:r w:rsidRPr="00903DBA">
        <w:t>The Preprocessor Scanner and Parser</w:t>
      </w:r>
      <w:bookmarkEnd w:id="677"/>
      <w:r>
        <w:t>&lt;/a2&gt;</w:t>
      </w:r>
    </w:p>
    <w:p w14:paraId="2AE043DB" w14:textId="391F467B" w:rsidR="00921465" w:rsidRPr="00903DBA" w:rsidRDefault="00921465" w:rsidP="00921465">
      <w:r w:rsidRPr="00903DBA">
        <w:t xml:space="preserve">There is </w:t>
      </w:r>
      <w:proofErr w:type="gramStart"/>
      <w:r w:rsidRPr="00903DBA">
        <w:t>actually a</w:t>
      </w:r>
      <w:proofErr w:type="gramEnd"/>
      <w:r w:rsidRPr="00903DBA">
        <w:t xml:space="preserve">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w:t>
      </w:r>
      <w:proofErr w:type="gramStart"/>
      <w:r w:rsidR="00AB7587" w:rsidRPr="00903DBA">
        <w:t>Similar to</w:t>
      </w:r>
      <w:proofErr w:type="gramEnd"/>
      <w:r w:rsidR="00AB7587" w:rsidRPr="00903DBA">
        <w:t xml:space="preserve">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r>
        <w:rPr>
          <w:highlight w:val="white"/>
        </w:rPr>
        <w:t>&lt;a3&gt;</w:t>
      </w:r>
      <w:bookmarkStart w:id="678" w:name="_Toc93320695"/>
      <w:r>
        <w:rPr>
          <w:highlight w:val="white"/>
        </w:rPr>
        <w:t>The Partial Preprocessor Parser</w:t>
      </w:r>
      <w:bookmarkEnd w:id="678"/>
      <w:r>
        <w:rPr>
          <w:highlight w:val="white"/>
        </w:rPr>
        <w:t>&lt;/a3&gt;</w:t>
      </w:r>
    </w:p>
    <w:p w14:paraId="6C12DA10" w14:textId="54D19F3B" w:rsidR="00334520" w:rsidRDefault="00334520" w:rsidP="00334520">
      <w:pPr>
        <w:rPr>
          <w:highlight w:val="white"/>
        </w:rPr>
      </w:pPr>
      <w:proofErr w:type="gramStart"/>
      <w:r>
        <w:rPr>
          <w:highlight w:val="white"/>
        </w:rPr>
        <w:t>Similar to</w:t>
      </w:r>
      <w:proofErr w:type="gramEnd"/>
      <w:r>
        <w:rPr>
          <w:highlight w:val="white"/>
        </w:rPr>
        <w:t xml:space="preserve">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r>
        <w:t>&lt;a3&gt;</w:t>
      </w:r>
      <w:bookmarkStart w:id="679" w:name="_Toc93320696"/>
      <w:r w:rsidRPr="00903DBA">
        <w:t>If-Else-Chain</w:t>
      </w:r>
      <w:bookmarkEnd w:id="679"/>
      <w:r>
        <w:t>&lt;/a3&gt;</w:t>
      </w:r>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w:t>
      </w:r>
      <w:proofErr w:type="gramStart"/>
      <w:r w:rsidR="008C4970" w:rsidRPr="00903DBA">
        <w:t>to</w:t>
      </w:r>
      <w:proofErr w:type="gramEnd"/>
      <w:r w:rsidR="008C4970" w:rsidRPr="00903DBA">
        <w:t xml:space="preserve">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w:t>
      </w:r>
      <w:proofErr w:type="gramStart"/>
      <w:r w:rsidR="008C4970" w:rsidRPr="00903DBA">
        <w:t>excluded.</w:t>
      </w:r>
      <w:r w:rsidR="008C4970">
        <w:t>&lt;</w:t>
      </w:r>
      <w:proofErr w:type="gramEnd"/>
      <w:r w:rsidR="008C4970">
        <w: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r>
        <w:t>&lt;a2&gt;</w:t>
      </w:r>
      <w:bookmarkStart w:id="680" w:name="_Toc93320697"/>
      <w:r w:rsidRPr="00903DBA">
        <w:t>The Preprocessor</w:t>
      </w:r>
      <w:bookmarkEnd w:id="680"/>
      <w:r>
        <w:t>&lt;/a2&gt;</w:t>
      </w:r>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xml:space="preserve">. When C was originally introduced, some keyboards had a limited set of keys. Therefore, a special set of double question mark character sequence was introduced, which are replaced by modern </w:t>
      </w:r>
      <w:proofErr w:type="gramStart"/>
      <w:r w:rsidRPr="00903DBA">
        <w:t>equivalents.</w:t>
      </w:r>
      <w:r>
        <w:rPr>
          <w:b/>
        </w:rPr>
        <w:t>&lt;</w:t>
      </w:r>
      <w:proofErr w:type="gramEnd"/>
      <w:r>
        <w:rPr>
          <w:b/>
        </w:rPr>
        <w: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xml:space="preserve">. The line comments are removed, and each block comment is replaced by a blank </w:t>
      </w:r>
      <w:proofErr w:type="gramStart"/>
      <w:r w:rsidRPr="00903DBA">
        <w:t>character.</w:t>
      </w:r>
      <w:r>
        <w:rPr>
          <w:b/>
        </w:rPr>
        <w:t>&lt;</w:t>
      </w:r>
      <w:proofErr w:type="gramEnd"/>
      <w:r>
        <w:rPr>
          <w:b/>
        </w:rPr>
        <w: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xml:space="preserve">. Each backslash is processed and transformed into a regular character. Thereafter, to ease the macro expansion later we transform each character into the format of a backslash followed by three octal </w:t>
      </w:r>
      <w:proofErr w:type="gramStart"/>
      <w:r w:rsidRPr="00903DBA">
        <w:t>digits.</w:t>
      </w:r>
      <w:r>
        <w:rPr>
          <w:b/>
        </w:rPr>
        <w:t>&lt;</w:t>
      </w:r>
      <w:proofErr w:type="gramEnd"/>
      <w:r>
        <w:rPr>
          <w:b/>
        </w:rPr>
        <w: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xml:space="preserve">. The system include files (encapsulated by ‘&lt;’ and ‘&gt;’) and internal include files (encapsulated by quotes) are read and included in the final </w:t>
      </w:r>
      <w:proofErr w:type="gramStart"/>
      <w:r w:rsidRPr="00903DBA">
        <w:t>code.</w:t>
      </w:r>
      <w:r>
        <w:rPr>
          <w:b/>
        </w:rPr>
        <w:t>&lt;</w:t>
      </w:r>
      <w:proofErr w:type="gramEnd"/>
      <w:r>
        <w:rPr>
          <w:b/>
        </w:rPr>
        <w: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ifndef</w:t>
      </w:r>
      <w:r w:rsidR="00493E8C">
        <w:rPr>
          <w:rStyle w:val="CodeInText"/>
        </w:rPr>
        <w:t>&lt;/ct&gt;</w:t>
      </w:r>
      <w:r w:rsidRPr="00903DBA">
        <w:t xml:space="preserve">, </w:t>
      </w:r>
      <w:r w:rsidR="00A11E9A">
        <w:t>&lt;</w:t>
      </w:r>
      <w:proofErr w:type="spellStart"/>
      <w:r w:rsidR="00A11E9A">
        <w:t>ct</w:t>
      </w:r>
      <w:proofErr w:type="spellEnd"/>
      <w:r w:rsidR="00A11E9A">
        <w:t>&gt;#</w:t>
      </w:r>
      <w:r w:rsidR="00493E8C" w:rsidRPr="00903DBA">
        <w:rPr>
          <w:rStyle w:val="CodeInText"/>
        </w:rPr>
        <w:t>elif</w:t>
      </w:r>
      <w:r w:rsidR="00493E8C">
        <w:rPr>
          <w:rStyle w:val="CodeInText"/>
        </w:rPr>
        <w:t>&lt;/ct&gt;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&lt;/ct&gt;</w:t>
      </w:r>
      <w:r w:rsidRPr="00903DBA">
        <w:t xml:space="preserve"> directives are </w:t>
      </w:r>
      <w:proofErr w:type="gramStart"/>
      <w:r w:rsidRPr="00903DBA">
        <w:t>processed.</w:t>
      </w:r>
      <w:r>
        <w:rPr>
          <w:b/>
        </w:rPr>
        <w:t>&lt;</w:t>
      </w:r>
      <w:proofErr w:type="gramEnd"/>
      <w:r>
        <w:rPr>
          <w:b/>
        </w:rPr>
        <w: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xml:space="preserve">. The source code is traversed, and each macro is expanded. Since the contents of each character and string constant has been translated into slash codes, we do not need to check whether the macro to be expanded is part of a character of </w:t>
      </w:r>
      <w:proofErr w:type="gramStart"/>
      <w:r w:rsidRPr="00903DBA">
        <w:t>string.</w:t>
      </w:r>
      <w:r>
        <w:t>&lt;</w:t>
      </w:r>
      <w:proofErr w:type="gramEnd"/>
      <w:r>
        <w: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proofErr w:type="gramStart"/>
      <w:r w:rsidRPr="00903DBA">
        <w:t>".</w:t>
      </w:r>
      <w:r>
        <w:rPr>
          <w:b/>
        </w:rPr>
        <w:t>&lt;</w:t>
      </w:r>
      <w:proofErr w:type="gramEnd"/>
      <w:r>
        <w:rPr>
          <w:b/>
        </w:rPr>
        <w: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w:t>
      </w:r>
      <w:proofErr w:type="gramStart"/>
      <w:r w:rsidRPr="00903DBA">
        <w:t>comments</w:t>
      </w:r>
      <w:proofErr w:type="gramEnd"/>
      <w:r w:rsidRPr="00903DBA">
        <w:t xml:space="preserve">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lastRenderedPageBreak/>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r>
        <w:t>&lt;a3&gt;</w:t>
      </w:r>
      <w:bookmarkStart w:id="681" w:name="_Toc93320698"/>
      <w:r w:rsidRPr="00903DBA">
        <w:t>Tri Graphs</w:t>
      </w:r>
      <w:bookmarkEnd w:id="681"/>
      <w:r>
        <w:t>&lt;/a3&gt;</w:t>
      </w:r>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w:t>
      </w:r>
      <w:proofErr w:type="gramStart"/>
      <w:r w:rsidRPr="00903DBA">
        <w:t xml:space="preserve">times, </w:t>
      </w:r>
      <w:r w:rsidR="003324D1" w:rsidRPr="00903DBA">
        <w:t>when</w:t>
      </w:r>
      <w:proofErr w:type="gramEnd"/>
      <w:r w:rsidR="003324D1" w:rsidRPr="00903DBA">
        <w:t xml:space="preserve">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 xml:space="preserve">We </w:t>
      </w:r>
      <w:r w:rsidR="00410D6A">
        <w:rPr>
          <w:highlight w:val="white"/>
        </w:rPr>
        <w:lastRenderedPageBreak/>
        <w:t>keep the retur</w:t>
      </w:r>
      <w:r w:rsidR="00A345D8">
        <w:rPr>
          <w:highlight w:val="white"/>
        </w:rPr>
        <w:t>ns</w:t>
      </w:r>
      <w:r w:rsidR="00410D6A">
        <w:rPr>
          <w:highlight w:val="white"/>
        </w:rPr>
        <w:t xml:space="preserve"> </w:t>
      </w:r>
      <w:proofErr w:type="gramStart"/>
      <w:r w:rsidR="00410D6A">
        <w:rPr>
          <w:highlight w:val="white"/>
        </w:rPr>
        <w:t>in order to</w:t>
      </w:r>
      <w:proofErr w:type="gramEnd"/>
      <w:r w:rsidR="00410D6A">
        <w:rPr>
          <w:highlight w:val="white"/>
        </w:rPr>
        <w:t xml:space="preserve">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r>
        <w:t>&lt;a3&gt;</w:t>
      </w:r>
      <w:bookmarkStart w:id="682" w:name="_Toc93320699"/>
      <w:r w:rsidRPr="00903DBA">
        <w:t>Comments, Strings, and Characters</w:t>
      </w:r>
      <w:bookmarkEnd w:id="682"/>
      <w:r>
        <w:t>&lt;/a3&gt;</w:t>
      </w:r>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xml:space="preserve">). If we instead find the end of the buffer (‘\0’) the comment is unterminated, which result in an error message. Each character is replaced by a space character. However, newlines (‘\n’) are not replaced, </w:t>
      </w:r>
      <w:proofErr w:type="gramStart"/>
      <w:r w:rsidRPr="00903DBA">
        <w:t>in order for</w:t>
      </w:r>
      <w:proofErr w:type="gramEnd"/>
      <w:r w:rsidRPr="00903DBA">
        <w:t xml:space="preserve">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lastRenderedPageBreak/>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lastRenderedPageBreak/>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w:t>
      </w:r>
      <w:proofErr w:type="gramStart"/>
      <w:r>
        <w:rPr>
          <w:highlight w:val="white"/>
        </w:rPr>
        <w:t>in order for</w:t>
      </w:r>
      <w:proofErr w:type="gramEnd"/>
      <w:r>
        <w:rPr>
          <w:highlight w:val="white"/>
        </w:rPr>
        <w:t xml:space="preserve">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83" w:name="_Ref58762260"/>
      <w:bookmarkStart w:id="684" w:name="_Ref57656298"/>
      <w:r>
        <w:t>&lt;a3&gt;</w:t>
      </w:r>
      <w:bookmarkStart w:id="685" w:name="_Toc93320700"/>
      <w:r w:rsidRPr="00903DBA">
        <w:t>The Line List</w:t>
      </w:r>
      <w:bookmarkEnd w:id="685"/>
      <w:r>
        <w:t>&lt;/a3&gt;</w:t>
      </w:r>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6E179533" w:rsidR="00B62C15" w:rsidRDefault="00B62C15" w:rsidP="00B62C15">
      <w:pPr>
        <w:rPr>
          <w:highlight w:val="white"/>
        </w:rPr>
      </w:pPr>
      <w:proofErr w:type="gramStart"/>
      <w:r>
        <w:rPr>
          <w:highlight w:val="white"/>
        </w:rPr>
        <w:t>In order to</w:t>
      </w:r>
      <w:proofErr w:type="gramEnd"/>
      <w:r>
        <w:rPr>
          <w:highlight w:val="white"/>
        </w:rPr>
        <w:t xml:space="preserve">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w:t>
      </w:r>
      <w:proofErr w:type="gramStart"/>
      <w:r>
        <w:rPr>
          <w:highlight w:val="white"/>
        </w:rPr>
        <w:t>directives</w:t>
      </w:r>
      <w:r w:rsidR="00D3724C">
        <w:rPr>
          <w:highlight w:val="white"/>
        </w:rPr>
        <w:t>, because</w:t>
      </w:r>
      <w:proofErr w:type="gramEnd"/>
      <w:r w:rsidR="00D3724C">
        <w:rPr>
          <w:highlight w:val="white"/>
        </w:rPr>
        <w:t xml:space="preserv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lastRenderedPageBreak/>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 xml:space="preserve">end of the line, we add an end-of-line token to the </w:t>
      </w:r>
      <w:proofErr w:type="gramStart"/>
      <w:r w:rsidR="00C85393">
        <w:rPr>
          <w:highlight w:val="white"/>
        </w:rPr>
        <w:t>list, and</w:t>
      </w:r>
      <w:proofErr w:type="gramEnd"/>
      <w:r w:rsidR="00C85393">
        <w:rPr>
          <w:highlight w:val="white"/>
        </w:rPr>
        <w:t xml:space="preserve">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77777777" w:rsidR="00B62C15" w:rsidRPr="00492109" w:rsidRDefault="00B62C15" w:rsidP="00B62C15">
      <w:pPr>
        <w:pStyle w:val="Code"/>
        <w:rPr>
          <w:highlight w:val="white"/>
          <w:lang w:val="nb-NO"/>
        </w:rPr>
      </w:pPr>
      <w:r w:rsidRPr="00492109">
        <w:rPr>
          <w:highlight w:val="white"/>
          <w:lang w:val="nb-NO"/>
        </w:rPr>
        <w:t xml:space="preserve">      List&lt;Token&gt; resultList = new List&lt;Token&gt;();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lastRenderedPageBreak/>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lastRenderedPageBreak/>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indirectly) been evaluated </w:t>
      </w:r>
      <w:proofErr w:type="gramStart"/>
      <w:r w:rsidR="000F2BDD">
        <w:rPr>
          <w:highlight w:val="white"/>
        </w:rPr>
        <w:t>to</w:t>
      </w:r>
      <w:proofErr w:type="gramEnd"/>
      <w:r w:rsidR="000F2BDD">
        <w:rPr>
          <w:highlight w:val="white"/>
        </w:rPr>
        <w:t xml:space="preserve">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if&lt;/ct&gt;</w:t>
      </w:r>
      <w:r>
        <w:t xml:space="preserve">, </w:t>
      </w:r>
      <w:r w:rsidR="003E052A">
        <w:rPr>
          <w:rStyle w:val="KeyWord0"/>
        </w:rPr>
        <w:t>&lt;ct&gt;#</w:t>
      </w:r>
      <w:r w:rsidR="00493E8C">
        <w:rPr>
          <w:rStyle w:val="CodeInText"/>
        </w:rPr>
        <w:t>ifdef&lt;/ct&gt;</w:t>
      </w:r>
      <w:r>
        <w:t xml:space="preserve">, </w:t>
      </w:r>
      <w:r w:rsidR="003E052A">
        <w:rPr>
          <w:rStyle w:val="KeyWord0"/>
        </w:rPr>
        <w:t>&lt;ct&gt;#</w:t>
      </w:r>
      <w:r w:rsidR="00493E8C">
        <w:rPr>
          <w:rStyle w:val="CodeInText"/>
        </w:rPr>
        <w:t>ifndef&lt;/ct&gt;</w:t>
      </w:r>
      <w:r>
        <w:t xml:space="preserve">, </w:t>
      </w:r>
      <w:r w:rsidR="003E052A">
        <w:rPr>
          <w:rStyle w:val="KeyWord0"/>
        </w:rPr>
        <w:t>&lt;ct&gt;#</w:t>
      </w:r>
      <w:r w:rsidR="00493E8C">
        <w:rPr>
          <w:rStyle w:val="CodeInText"/>
        </w:rPr>
        <w:t>elif&lt;/ct&gt;</w:t>
      </w:r>
      <w:r>
        <w:t xml:space="preserve">, or </w:t>
      </w:r>
      <w:r w:rsidR="003E052A">
        <w:rPr>
          <w:rStyle w:val="KeyWord0"/>
        </w:rPr>
        <w:t>&lt;ct&gt;#</w:t>
      </w:r>
      <w:r w:rsidR="00493E8C">
        <w:rPr>
          <w:rStyle w:val="CodeInText"/>
        </w:rPr>
        <w:t>else&lt;/ct&gt;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w:t>
      </w:r>
      <w:proofErr w:type="gramStart"/>
      <w:r>
        <w:t>visible</w:t>
      </w:r>
      <w:proofErr w:type="gramEnd"/>
      <w:r>
        <w:t xml:space="preserv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lastRenderedPageBreak/>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r>
        <w:t>&lt;a3&gt;</w:t>
      </w:r>
      <w:bookmarkStart w:id="686" w:name="_Toc93320701"/>
      <w:r>
        <w:t>Lines</w:t>
      </w:r>
      <w:bookmarkEnd w:id="686"/>
      <w:r>
        <w:t>&lt;/a3&gt;</w:t>
      </w:r>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w:t>
      </w:r>
      <w:proofErr w:type="gramStart"/>
      <w:r w:rsidR="00D4318D">
        <w:rPr>
          <w:rStyle w:val="KeyWord0"/>
        </w:rPr>
        <w:t>&gt;</w:t>
      </w:r>
      <w:r>
        <w:t>.</w:t>
      </w:r>
      <w:r w:rsidR="00D4318D">
        <w:rPr>
          <w:rStyle w:val="KeyWord0"/>
        </w:rPr>
        <w:t>&lt;</w:t>
      </w:r>
      <w:proofErr w:type="gramEnd"/>
      <w:r w:rsidR="00D4318D">
        <w:rPr>
          <w:rStyle w:val="KeyWord0"/>
        </w:rPr>
        <w: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w:t>
      </w:r>
      <w:proofErr w:type="gramStart"/>
      <w:r w:rsidR="00775EF6">
        <w:rPr>
          <w:highlight w:val="white"/>
        </w:rPr>
        <w:t>two</w:t>
      </w:r>
      <w:proofErr w:type="gramEnd"/>
      <w:r w:rsidR="00775EF6">
        <w:rPr>
          <w:highlight w:val="white"/>
        </w:rPr>
        <w:t xml:space="preserve">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w:t>
      </w:r>
      <w:proofErr w:type="gramStart"/>
      <w:r w:rsidR="00D4318D">
        <w:rPr>
          <w:rStyle w:val="KeyWord0"/>
          <w:highlight w:val="white"/>
        </w:rPr>
        <w:t>&gt;</w:t>
      </w:r>
      <w:r w:rsidR="000264D9" w:rsidRPr="0013689C">
        <w:rPr>
          <w:highlight w:val="white"/>
        </w:rPr>
        <w:t>.</w:t>
      </w:r>
      <w:r w:rsidR="00D4318D">
        <w:rPr>
          <w:rStyle w:val="KeyWord0"/>
          <w:highlight w:val="white"/>
        </w:rPr>
        <w:t>&lt;</w:t>
      </w:r>
      <w:proofErr w:type="gramEnd"/>
      <w:r w:rsidR="00D4318D">
        <w:rPr>
          <w:rStyle w:val="KeyWord0"/>
          <w:highlight w:val="white"/>
        </w:rPr>
        <w: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w:t>
      </w:r>
      <w:proofErr w:type="gramStart"/>
      <w:r w:rsidR="00D4318D">
        <w:rPr>
          <w:rStyle w:val="KeyWord0"/>
          <w:highlight w:val="white"/>
        </w:rPr>
        <w:t>&gt;</w:t>
      </w:r>
      <w:r w:rsidR="003D3EAE" w:rsidRPr="0013689C">
        <w:rPr>
          <w:highlight w:val="white"/>
        </w:rPr>
        <w:t>.</w:t>
      </w:r>
      <w:r w:rsidR="00D4318D">
        <w:rPr>
          <w:rStyle w:val="KeyWord0"/>
          <w:highlight w:val="white"/>
        </w:rPr>
        <w:t>&lt;</w:t>
      </w:r>
      <w:proofErr w:type="gramEnd"/>
      <w:r w:rsidR="00D4318D">
        <w:rPr>
          <w:rStyle w:val="KeyWord0"/>
          <w:highlight w:val="white"/>
        </w:rPr>
        <w: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r>
        <w:lastRenderedPageBreak/>
        <w:t>&lt;a3&gt;</w:t>
      </w:r>
      <w:bookmarkStart w:id="687" w:name="_Toc93320702"/>
      <w:r>
        <w:t>Include Files</w:t>
      </w:r>
      <w:bookmarkEnd w:id="687"/>
      <w:r>
        <w:t>&lt;/a3&gt;</w:t>
      </w:r>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proofErr w:type="gramStart"/>
      <w:r w:rsidR="00493E8C">
        <w:rPr>
          <w:rStyle w:val="CodeInText"/>
        </w:rPr>
        <w:t>&gt;</w:t>
      </w:r>
      <w:r>
        <w:rPr>
          <w:rStyle w:val="CodeInText"/>
        </w:rPr>
        <w:t>.</w:t>
      </w:r>
      <w:r w:rsidR="00493E8C">
        <w:rPr>
          <w:rStyle w:val="CodeInText"/>
        </w:rPr>
        <w:t>&lt;</w:t>
      </w:r>
      <w:proofErr w:type="spellStart"/>
      <w:proofErr w:type="gramEnd"/>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w:t>
      </w:r>
      <w:proofErr w:type="gramStart"/>
      <w:r w:rsidR="00D4318D">
        <w:rPr>
          <w:rStyle w:val="KeyWord0"/>
          <w:highlight w:val="white"/>
        </w:rPr>
        <w:t>&gt;</w:t>
      </w:r>
      <w:r w:rsidR="00A61E26">
        <w:t>.</w:t>
      </w:r>
      <w:r w:rsidR="00493E8C">
        <w:rPr>
          <w:rStyle w:val="CodeInText"/>
        </w:rPr>
        <w:t>&lt;</w:t>
      </w:r>
      <w:proofErr w:type="spellStart"/>
      <w:proofErr w:type="gramEnd"/>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lastRenderedPageBreak/>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r>
        <w:t>&lt;a3&gt;</w:t>
      </w:r>
      <w:bookmarkStart w:id="688" w:name="_Toc93320703"/>
      <w:r>
        <w:t>Macros</w:t>
      </w:r>
      <w:bookmarkEnd w:id="688"/>
      <w:r>
        <w:t>&lt;/a3&gt;</w:t>
      </w:r>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w:t>
      </w:r>
      <w:proofErr w:type="gramStart"/>
      <w:r>
        <w:t>macro,</w:t>
      </w:r>
      <w:proofErr w:type="gramEnd"/>
      <w:r>
        <w:t xml:space="preserve">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 xml:space="preserve">A macro holds </w:t>
      </w:r>
      <w:proofErr w:type="gramStart"/>
      <w:r>
        <w:rPr>
          <w:highlight w:val="white"/>
        </w:rPr>
        <w:t>a number of</w:t>
      </w:r>
      <w:proofErr w:type="gramEnd"/>
      <w:r>
        <w:rPr>
          <w:highlight w:val="white"/>
        </w:rPr>
        <w:t xml:space="preserve">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r>
        <w:lastRenderedPageBreak/>
        <w:t>&lt;a3&gt;</w:t>
      </w:r>
      <w:bookmarkStart w:id="689" w:name="_Toc93320704"/>
      <w:r>
        <w:t>Tokens</w:t>
      </w:r>
      <w:bookmarkEnd w:id="689"/>
      <w:r>
        <w:t>&lt;/a3&gt;</w:t>
      </w:r>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w:t>
      </w:r>
      <w:proofErr w:type="gramStart"/>
      <w:r>
        <w:t>value</w:t>
      </w:r>
      <w:proofErr w:type="gramEnd"/>
      <w:r>
        <w:t xml:space="preserv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lastRenderedPageBreak/>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r>
        <w:t>&lt;a3&gt;</w:t>
      </w:r>
      <w:bookmarkStart w:id="690" w:name="_Toc93320705"/>
      <w:r>
        <w:t>Define</w:t>
      </w:r>
      <w:bookmarkEnd w:id="690"/>
      <w:r>
        <w:t>&lt;/a3&gt;</w:t>
      </w:r>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 xml:space="preserve">we find the finishing right </w:t>
      </w:r>
      <w:proofErr w:type="gramStart"/>
      <w:r w:rsidR="00FA72FF">
        <w:rPr>
          <w:highlight w:val="white"/>
        </w:rPr>
        <w:t>parenthes</w:t>
      </w:r>
      <w:r w:rsidR="00B5460E">
        <w:rPr>
          <w:highlight w:val="white"/>
        </w:rPr>
        <w:t>i</w:t>
      </w:r>
      <w:r w:rsidR="00FA72FF">
        <w:rPr>
          <w:highlight w:val="white"/>
        </w:rPr>
        <w:t>s</w:t>
      </w:r>
      <w:r w:rsidR="00874EEA">
        <w:rPr>
          <w:highlight w:val="white"/>
        </w:rPr>
        <w:t>, and</w:t>
      </w:r>
      <w:proofErr w:type="gramEnd"/>
      <w:r w:rsidR="00874EEA">
        <w:rPr>
          <w:highlight w:val="white"/>
        </w:rPr>
        <w:t xml:space="preserve">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91" w:name="_Hlk73196623"/>
      <w:r w:rsidR="003203B6">
        <w:rPr>
          <w:highlight w:val="white"/>
        </w:rPr>
        <w:t>name-with-param</w:t>
      </w:r>
      <w:r w:rsidR="0032258E">
        <w:rPr>
          <w:highlight w:val="white"/>
        </w:rPr>
        <w:t>e</w:t>
      </w:r>
      <w:r w:rsidR="003203B6">
        <w:rPr>
          <w:highlight w:val="white"/>
        </w:rPr>
        <w:t xml:space="preserve">ter </w:t>
      </w:r>
      <w:bookmarkEnd w:id="691"/>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r>
        <w:lastRenderedPageBreak/>
        <w:t>&lt;a3&gt;</w:t>
      </w:r>
      <w:bookmarkStart w:id="692" w:name="_Toc93320706"/>
      <w:r>
        <w:t>Conditional Programming</w:t>
      </w:r>
      <w:bookmarkEnd w:id="692"/>
      <w:r>
        <w:t>&lt;/a3&gt;</w:t>
      </w:r>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r w:rsidR="00F23462">
        <w:t xml:space="preserve">A.1.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lastRenderedPageBreak/>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if&lt;/ct&gt;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elseif&lt;/ct&gt;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lastRenderedPageBreak/>
        <w:t xml:space="preserve">    }</w:t>
      </w:r>
    </w:p>
    <w:p w14:paraId="3817F455" w14:textId="40314889" w:rsidR="006518AB" w:rsidRDefault="00CC1DF4" w:rsidP="00CC1DF4">
      <w:pPr>
        <w:pStyle w:val="Appendix3"/>
      </w:pPr>
      <w:r>
        <w:t>&lt;a3&gt;</w:t>
      </w:r>
      <w:bookmarkStart w:id="693" w:name="_Toc93320707"/>
      <w:r>
        <w:t>Macro Expansion</w:t>
      </w:r>
      <w:bookmarkEnd w:id="693"/>
      <w:r>
        <w:t>&lt;/a3&gt;</w:t>
      </w:r>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proofErr w:type="gramStart"/>
      <w:r w:rsidR="000562CD">
        <w:rPr>
          <w:highlight w:val="white"/>
        </w:rPr>
        <w:t>’</w:t>
      </w:r>
      <w:r w:rsidR="007E5108">
        <w:rPr>
          <w:highlight w:val="white"/>
        </w:rPr>
        <w:t>,</w:t>
      </w:r>
      <w:r>
        <w:rPr>
          <w:highlight w:val="white"/>
        </w:rPr>
        <w:t xml:space="preserve"> si</w:t>
      </w:r>
      <w:r w:rsidR="007E5108">
        <w:rPr>
          <w:highlight w:val="white"/>
        </w:rPr>
        <w:t>n</w:t>
      </w:r>
      <w:r>
        <w:rPr>
          <w:highlight w:val="white"/>
        </w:rPr>
        <w:t>ce</w:t>
      </w:r>
      <w:proofErr w:type="gramEnd"/>
      <w:r>
        <w:rPr>
          <w:highlight w:val="white"/>
        </w:rPr>
        <w:t xml:space="preserv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lastRenderedPageBreak/>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lastRenderedPageBreak/>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lastRenderedPageBreak/>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r>
        <w:t>&lt;a3&gt;</w:t>
      </w:r>
      <w:bookmarkStart w:id="694" w:name="_Toc93320708"/>
      <w:r>
        <w:t>Concatenate Tokens</w:t>
      </w:r>
      <w:bookmarkEnd w:id="694"/>
      <w:r>
        <w:t>&lt;/a3&gt;</w:t>
      </w:r>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lastRenderedPageBreak/>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r>
        <w:t>&lt;a3&gt;</w:t>
      </w:r>
      <w:bookmarkStart w:id="695" w:name="_Toc93320709"/>
      <w:r>
        <w:t>String Merging</w:t>
      </w:r>
      <w:bookmarkEnd w:id="695"/>
      <w:r>
        <w:t>&lt;/a3&gt;</w:t>
      </w:r>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96" w:name="_Hlk64223521"/>
      <w:r>
        <w:lastRenderedPageBreak/>
        <w:t>&lt;a1&gt;</w:t>
      </w:r>
      <w:bookmarkStart w:id="697" w:name="_Ref66116797"/>
      <w:bookmarkStart w:id="698" w:name="_Ref66135863"/>
      <w:bookmarkStart w:id="699" w:name="_Toc93320710"/>
      <w:r>
        <w:t>The Register Set</w:t>
      </w:r>
      <w:bookmarkEnd w:id="697"/>
      <w:bookmarkEnd w:id="698"/>
      <w:bookmarkEnd w:id="699"/>
      <w:r>
        <w:t>&lt;/a1&gt;</w:t>
      </w:r>
      <w:bookmarkEnd w:id="683"/>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bookmarkEnd w:id="696"/>
    <w:p w14:paraId="5A67EAB2" w14:textId="53FE5D40" w:rsidR="007D596B" w:rsidRPr="00903DBA" w:rsidRDefault="0029042E" w:rsidP="00B824F1">
      <w:pPr>
        <w:pStyle w:val="Appendix1"/>
      </w:pPr>
      <w:r>
        <w:lastRenderedPageBreak/>
        <w:t>&lt;a1&gt;</w:t>
      </w:r>
      <w:bookmarkStart w:id="700" w:name="_Ref76294566"/>
      <w:bookmarkStart w:id="701" w:name="_Toc93320711"/>
      <w:r w:rsidRPr="00BC7846">
        <w:t>The</w:t>
      </w:r>
      <w:r w:rsidRPr="00903DBA">
        <w:t xml:space="preserve"> C Grammar</w:t>
      </w:r>
      <w:bookmarkEnd w:id="700"/>
      <w:bookmarkEnd w:id="701"/>
      <w:r>
        <w:t>&lt;/a1&gt;</w:t>
      </w:r>
      <w:bookmarkEnd w:id="665"/>
      <w:bookmarkEnd w:id="684"/>
    </w:p>
    <w:p w14:paraId="5EE70CDE" w14:textId="68CA2DBC" w:rsidR="00CB1AB5" w:rsidRPr="00903DBA" w:rsidRDefault="00CB1AB5" w:rsidP="00CB1AB5">
      <w:bookmarkStart w:id="702" w:name="_Ref418184656"/>
      <w:r w:rsidRPr="00903DBA">
        <w:t xml:space="preserve">This grammar of the C compiler of this book is based on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r>
        <w:t>&lt;a2&gt;</w:t>
      </w:r>
      <w:bookmarkStart w:id="703" w:name="_Toc49764472"/>
      <w:bookmarkStart w:id="704" w:name="_Toc93320712"/>
      <w:r w:rsidRPr="00903DBA">
        <w:t>The Preprocessor Grammar</w:t>
      </w:r>
      <w:bookmarkEnd w:id="703"/>
      <w:bookmarkEnd w:id="704"/>
      <w:r>
        <w:t>&lt;/a2&gt;</w:t>
      </w:r>
    </w:p>
    <w:p w14:paraId="6050AB4B" w14:textId="066171E7"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r>
        <w:t>&lt;a3&gt;</w:t>
      </w:r>
      <w:bookmarkStart w:id="705" w:name="_Toc49764473"/>
      <w:bookmarkStart w:id="706" w:name="_Toc93320713"/>
      <w:r w:rsidRPr="00903DBA">
        <w:t>The Language Grammar</w:t>
      </w:r>
      <w:bookmarkEnd w:id="705"/>
      <w:bookmarkEnd w:id="706"/>
      <w:r>
        <w:t>&lt;/a3&gt;</w:t>
      </w:r>
    </w:p>
    <w:p w14:paraId="69CBCC96" w14:textId="42CE1F89"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r>
        <w:lastRenderedPageBreak/>
        <w:t>&lt;a1&gt;</w:t>
      </w:r>
      <w:bookmarkStart w:id="707" w:name="_Ref57657966"/>
      <w:bookmarkStart w:id="708" w:name="_Toc93320714"/>
      <w:r>
        <w:t>T</w:t>
      </w:r>
      <w:r w:rsidRPr="00903DBA">
        <w:t xml:space="preserve">he </w:t>
      </w:r>
      <w:r w:rsidRPr="00903DBA">
        <w:rPr>
          <w:highlight w:val="white"/>
        </w:rPr>
        <w:t xml:space="preserve">Garden </w:t>
      </w:r>
      <w:r>
        <w:rPr>
          <w:highlight w:val="white"/>
        </w:rPr>
        <w:t>Point To</w:t>
      </w:r>
      <w:r>
        <w:t>ols</w:t>
      </w:r>
      <w:bookmarkEnd w:id="707"/>
      <w:bookmarkEnd w:id="708"/>
      <w:r>
        <w:t>&lt;/a1&gt;</w:t>
      </w:r>
      <w:bookmarkEnd w:id="70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r>
        <w:t>&lt;a3&gt;</w:t>
      </w:r>
      <w:bookmarkStart w:id="709" w:name="_Toc93320715"/>
      <w:r w:rsidRPr="00903DBA">
        <w:t>The Language</w:t>
      </w:r>
      <w:bookmarkEnd w:id="709"/>
      <w:r>
        <w:t>&lt;/a3&gt;</w:t>
      </w:r>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log10</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exp10</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r>
        <w:t>&lt;a3&gt;</w:t>
      </w:r>
      <w:bookmarkStart w:id="710" w:name="_Toc93320716"/>
      <w:r w:rsidRPr="00903DBA">
        <w:t>The Grammar</w:t>
      </w:r>
      <w:bookmarkEnd w:id="710"/>
      <w:r>
        <w:t>&lt;/a3&gt;</w:t>
      </w:r>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r>
        <w:t>&lt;a3&gt;</w:t>
      </w:r>
      <w:bookmarkStart w:id="711" w:name="_Toc93320717"/>
      <w:r w:rsidRPr="00903DBA">
        <w:t>GPPG</w:t>
      </w:r>
      <w:bookmarkEnd w:id="711"/>
      <w:r>
        <w:t>&lt;/a3&gt;</w:t>
      </w:r>
    </w:p>
    <w:p w14:paraId="3F9D3945" w14:textId="07CC4806" w:rsidR="007660EE" w:rsidRPr="00903DBA" w:rsidRDefault="007660EE" w:rsidP="007660EE">
      <w:r w:rsidRPr="00903DBA">
        <w:t xml:space="preserve">GPPG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 xml:space="preserve">The right-hand side are numbered from one, and the attribute values are accessible with the dollar-notation. In the rule below, the value of the identifier is stored in </w:t>
      </w:r>
      <w:proofErr w:type="gramStart"/>
      <w:r w:rsidRPr="00903DBA">
        <w:t>$2</w:t>
      </w:r>
      <w:proofErr w:type="gramEnd"/>
      <w:r w:rsidRPr="00903DBA">
        <w:t xml:space="preserve">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712"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r>
        <w:t>&lt;a3&gt;</w:t>
      </w:r>
      <w:bookmarkStart w:id="713" w:name="_Toc93320718"/>
      <w:proofErr w:type="spellStart"/>
      <w:r w:rsidRPr="00903DBA">
        <w:t>JPlex</w:t>
      </w:r>
      <w:bookmarkEnd w:id="713"/>
      <w:proofErr w:type="spellEnd"/>
      <w:r>
        <w:t>&lt;/a3&gt;</w:t>
      </w:r>
      <w:bookmarkEnd w:id="712"/>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proofErr w:type="gramStart"/>
            <w:r w:rsidRPr="00903DBA">
              <w:t>( and</w:t>
            </w:r>
            <w:proofErr w:type="gramEnd"/>
            <w:r w:rsidRPr="00903DBA">
              <w:t xml:space="preserve">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xml:space="preserve">[ </w:t>
            </w:r>
            <w:proofErr w:type="gramStart"/>
            <w:r w:rsidRPr="00903DBA">
              <w:t>and ]</w:t>
            </w:r>
            <w:proofErr w:type="gramEnd"/>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xml:space="preserve">[^ </w:t>
            </w:r>
            <w:proofErr w:type="gramStart"/>
            <w:r w:rsidRPr="00903DBA">
              <w:t>and ]</w:t>
            </w:r>
            <w:proofErr w:type="gramEnd"/>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 xml:space="preserve">An identifier is a capital or small letter, or </w:t>
      </w:r>
      <w:proofErr w:type="gramStart"/>
      <w:r w:rsidRPr="00903DBA">
        <w:t>a</w:t>
      </w:r>
      <w:proofErr w:type="gramEnd"/>
      <w:r w:rsidRPr="00903DBA">
        <w:t xml:space="preserve">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r>
        <w:t>&lt;a3&gt;</w:t>
      </w:r>
      <w:bookmarkStart w:id="714" w:name="_Toc93320719"/>
      <w:r w:rsidRPr="00903DBA">
        <w:t>Main</w:t>
      </w:r>
      <w:bookmarkEnd w:id="714"/>
      <w:r>
        <w:t>&lt;/a3&gt;</w:t>
      </w:r>
    </w:p>
    <w:p w14:paraId="2FDB2DF8" w14:textId="6286BBE0" w:rsidR="007660EE" w:rsidRPr="00903DBA" w:rsidRDefault="007660EE" w:rsidP="007660EE">
      <w:r w:rsidRPr="00903DBA">
        <w:t xml:space="preserve">GPPG and JPLEX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lastRenderedPageBreak/>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r w:rsidRPr="00903DBA">
        <w:t>Parser</w:t>
      </w:r>
      <w:r>
        <w:t>.</w:t>
      </w:r>
      <w:r w:rsidRPr="00903DBA">
        <w:t>bat</w:t>
      </w:r>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r>
        <w:lastRenderedPageBreak/>
        <w:t>&lt;a1&gt;</w:t>
      </w:r>
      <w:bookmarkStart w:id="715" w:name="_Toc93320720"/>
      <w:r w:rsidRPr="00903DBA">
        <w:t>Auxiliary Classes</w:t>
      </w:r>
      <w:bookmarkEnd w:id="715"/>
      <w:r>
        <w:t>&lt;/a1&gt;</w:t>
      </w:r>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r>
        <w:t>&lt;a2&gt;</w:t>
      </w:r>
      <w:bookmarkStart w:id="716" w:name="_Toc93320721"/>
      <w:r w:rsidRPr="00903DBA">
        <w:t>Error Handling</w:t>
      </w:r>
      <w:bookmarkEnd w:id="716"/>
      <w:r>
        <w:t>&lt;/a2&gt;</w:t>
      </w:r>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lastRenderedPageBreak/>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lastRenderedPageBreak/>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lastRenderedPageBreak/>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28F240FD" w:rsidR="005E7D2C" w:rsidRPr="00903DBA" w:rsidRDefault="00CC1DF4" w:rsidP="0060539D">
      <w:pPr>
        <w:pStyle w:val="Appendix2"/>
      </w:pPr>
      <w:r>
        <w:t>&lt;a2&gt;</w:t>
      </w:r>
      <w:bookmarkStart w:id="717" w:name="_Toc93320722"/>
      <w:r w:rsidRPr="00903DBA">
        <w:t>Container Classes</w:t>
      </w:r>
      <w:bookmarkEnd w:id="717"/>
      <w:r>
        <w:t>&lt;/a2&gt;</w:t>
      </w:r>
    </w:p>
    <w:p w14:paraId="323D94FB" w14:textId="53CFF94F" w:rsidR="005E7D2C" w:rsidRPr="00903DBA" w:rsidRDefault="005E7D2C" w:rsidP="005E7D2C">
      <w:r w:rsidRPr="00903DBA">
        <w:t>C# has a large class library holding many container classes. However, there are no classes for pairs</w:t>
      </w:r>
      <w:r w:rsidR="00E43C1E">
        <w:t>.</w:t>
      </w:r>
    </w:p>
    <w:p w14:paraId="7F892F41" w14:textId="7E9EA416" w:rsidR="005E7D2C" w:rsidRPr="00903DBA" w:rsidRDefault="00CC1DF4" w:rsidP="00CC1DF4">
      <w:pPr>
        <w:pStyle w:val="Appendix3"/>
      </w:pPr>
      <w:r>
        <w:t>&lt;a3&gt;</w:t>
      </w:r>
      <w:bookmarkStart w:id="718" w:name="_Toc93320723"/>
      <w:r w:rsidRPr="00903DBA">
        <w:t>Ordered Pair</w:t>
      </w:r>
      <w:bookmarkEnd w:id="718"/>
      <w:r>
        <w:t>&lt;/a3&gt;</w:t>
      </w:r>
    </w:p>
    <w:p w14:paraId="4F7261D3" w14:textId="007C2568" w:rsidR="005E7D2C" w:rsidRPr="00903DBA" w:rsidRDefault="000274D4" w:rsidP="005E7D2C">
      <w:pPr>
        <w:pStyle w:val="CodeHeader"/>
      </w:pPr>
      <w:r>
        <w:t>&lt;</w:t>
      </w:r>
      <w:proofErr w:type="spellStart"/>
      <w:r>
        <w:t>ch</w:t>
      </w:r>
      <w:proofErr w:type="spellEnd"/>
      <w:r>
        <w:t>&gt;</w:t>
      </w:r>
      <w:proofErr w:type="spellStart"/>
      <w:r w:rsidRPr="00903DBA">
        <w:t>Pair</w:t>
      </w:r>
      <w:r>
        <w:t>.</w:t>
      </w:r>
      <w:r w:rsidRPr="00903DBA">
        <w:t>cs</w:t>
      </w:r>
      <w:proofErr w:type="spellEnd"/>
      <w:r>
        <w:t>&lt;/</w:t>
      </w:r>
      <w:proofErr w:type="spellStart"/>
      <w:r>
        <w:t>ch</w:t>
      </w:r>
      <w:proofErr w:type="spellEnd"/>
      <w:r>
        <w:t>&gt;</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t xml:space="preserve">      get { return m_first; }</w:t>
      </w:r>
    </w:p>
    <w:p w14:paraId="3E81E811" w14:textId="77777777" w:rsidR="005E7D2C" w:rsidRPr="00903DBA" w:rsidRDefault="005E7D2C" w:rsidP="005E7D2C">
      <w:pPr>
        <w:pStyle w:val="Code"/>
        <w:rPr>
          <w:highlight w:val="white"/>
        </w:rPr>
      </w:pPr>
      <w:r w:rsidRPr="00903DBA">
        <w:rPr>
          <w:highlight w:val="white"/>
        </w:rPr>
        <w:lastRenderedPageBreak/>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3A55AA88" w:rsidR="005E7D2C" w:rsidRPr="00903DBA" w:rsidRDefault="00CC1DF4" w:rsidP="0060539D">
      <w:pPr>
        <w:pStyle w:val="Appendix2"/>
      </w:pPr>
      <w:r>
        <w:t>&lt;a2&gt;</w:t>
      </w:r>
      <w:bookmarkStart w:id="719" w:name="_Toc93320724"/>
      <w:r w:rsidRPr="00903DBA">
        <w:t>Graph</w:t>
      </w:r>
      <w:bookmarkEnd w:id="719"/>
      <w:r>
        <w:t>&lt;/a2&gt;</w:t>
      </w:r>
    </w:p>
    <w:p w14:paraId="5FD8620B" w14:textId="77777777" w:rsidR="005E7D2C" w:rsidRPr="00903DBA" w:rsidRDefault="005E7D2C" w:rsidP="005E7D2C">
      <w:r w:rsidRPr="00903DBA">
        <w:t>Graph 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CE77EA" w:rsidRDefault="005E7D2C" w:rsidP="005E7D2C">
      <w:pPr>
        <w:pStyle w:val="Code"/>
        <w:rPr>
          <w:highlight w:val="white"/>
          <w:lang w:val="nb-NO"/>
        </w:rPr>
      </w:pPr>
      <w:r w:rsidRPr="00903DBA">
        <w:rPr>
          <w:highlight w:val="white"/>
        </w:rPr>
        <w:t xml:space="preserve">    </w:t>
      </w:r>
      <w:r w:rsidRPr="00CE77EA">
        <w:rPr>
          <w:highlight w:val="white"/>
          <w:lang w:val="nb-NO"/>
        </w:rPr>
        <w:t>private ISet&lt;VertexType&gt; m_vertexSet;</w:t>
      </w:r>
    </w:p>
    <w:p w14:paraId="5361D697" w14:textId="478C5DB4" w:rsidR="005E7D2C" w:rsidRPr="00CE77EA" w:rsidRDefault="005E7D2C" w:rsidP="005E7D2C">
      <w:pPr>
        <w:pStyle w:val="Code"/>
        <w:rPr>
          <w:highlight w:val="white"/>
          <w:lang w:val="nb-NO"/>
        </w:rPr>
      </w:pPr>
      <w:r w:rsidRPr="00CE77EA">
        <w:rPr>
          <w:highlight w:val="white"/>
          <w:lang w:val="nb-NO"/>
        </w:rPr>
        <w:t xml:space="preserve">    private ISet&lt;</w:t>
      </w:r>
      <w:r w:rsidR="00300C26" w:rsidRPr="00CE77EA">
        <w:rPr>
          <w:highlight w:val="white"/>
          <w:lang w:val="nb-NO"/>
        </w:rPr>
        <w:t>Pair</w:t>
      </w:r>
      <w:r w:rsidRPr="00CE77EA">
        <w:rPr>
          <w:highlight w:val="white"/>
          <w:lang w:val="nb-NO"/>
        </w:rPr>
        <w:t>&lt;VertexType,VertexType&gt;&gt; m_edgeSet;</w:t>
      </w:r>
    </w:p>
    <w:p w14:paraId="6B723805" w14:textId="77777777" w:rsidR="005E7D2C" w:rsidRPr="00CE77EA" w:rsidRDefault="005E7D2C" w:rsidP="005E7D2C">
      <w:pPr>
        <w:pStyle w:val="Code"/>
        <w:rPr>
          <w:highlight w:val="white"/>
          <w:lang w:val="nb-NO"/>
        </w:rPr>
      </w:pPr>
    </w:p>
    <w:p w14:paraId="17DBF781"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r>
        <w:t>&lt;a3&gt;</w:t>
      </w:r>
      <w:bookmarkStart w:id="720" w:name="_Toc93320725"/>
      <w:r w:rsidRPr="00903DBA">
        <w:t>Addition and Removal of Vertices and Edges</w:t>
      </w:r>
      <w:bookmarkEnd w:id="720"/>
      <w:r>
        <w:t>&lt;/a3&gt;</w:t>
      </w:r>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r>
        <w:lastRenderedPageBreak/>
        <w:t>&lt;a3&gt;</w:t>
      </w:r>
      <w:bookmarkStart w:id="721" w:name="_Toc93320726"/>
      <w:r w:rsidRPr="00903DBA">
        <w:t>Graph Partition</w:t>
      </w:r>
      <w:bookmarkEnd w:id="721"/>
      <w:r>
        <w:t>&lt;/a3&gt;</w:t>
      </w:r>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w:t>
      </w:r>
      <w:proofErr w:type="gramStart"/>
      <w:r w:rsidRPr="00903DBA">
        <w:t>in order to</w:t>
      </w:r>
      <w:proofErr w:type="gramEnd"/>
      <w:r w:rsidRPr="00903DBA">
        <w:t xml:space="preserve">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r>
        <w:lastRenderedPageBreak/>
        <w:t>&lt;a1&gt;</w:t>
      </w:r>
      <w:bookmarkStart w:id="722" w:name="_Toc32312748"/>
      <w:bookmarkStart w:id="723" w:name="_Toc128724229"/>
      <w:bookmarkStart w:id="724" w:name="_Toc323656800"/>
      <w:bookmarkStart w:id="725" w:name="_Toc324085682"/>
      <w:bookmarkStart w:id="726" w:name="_Ref324113434"/>
      <w:bookmarkStart w:id="727" w:name="_Toc324680324"/>
      <w:bookmarkStart w:id="728" w:name="_Ref57658095"/>
      <w:bookmarkStart w:id="729" w:name="_Toc93320727"/>
      <w:r w:rsidRPr="00903DBA">
        <w:t>The ASCII Table</w:t>
      </w:r>
      <w:bookmarkEnd w:id="722"/>
      <w:bookmarkEnd w:id="723"/>
      <w:bookmarkEnd w:id="724"/>
      <w:bookmarkEnd w:id="725"/>
      <w:bookmarkEnd w:id="726"/>
      <w:bookmarkEnd w:id="727"/>
      <w:bookmarkEnd w:id="728"/>
      <w:bookmarkEnd w:id="729"/>
      <w:r>
        <w:t>&lt;/a1&gt;</w:t>
      </w:r>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bs  \</w:t>
            </w:r>
            <w:proofErr w:type="gramEnd"/>
            <w:r w:rsidRPr="00903DBA">
              <w:rPr>
                <w:i/>
                <w:snapToGrid w:val="0"/>
              </w:rPr>
              <w:t>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ht</w:t>
            </w:r>
            <w:proofErr w:type="spellEnd"/>
            <w:r w:rsidRPr="00903DBA">
              <w:rPr>
                <w:i/>
                <w:snapToGrid w:val="0"/>
              </w:rPr>
              <w:t xml:space="preserve">  \</w:t>
            </w:r>
            <w:proofErr w:type="gramEnd"/>
            <w:r w:rsidRPr="00903DBA">
              <w:rPr>
                <w:i/>
                <w:snapToGrid w:val="0"/>
              </w:rPr>
              <w:t>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lf</w:t>
            </w:r>
            <w:proofErr w:type="spellEnd"/>
            <w:r w:rsidRPr="00903DBA">
              <w:rPr>
                <w:i/>
                <w:snapToGrid w:val="0"/>
              </w:rPr>
              <w:t xml:space="preserve">  \</w:t>
            </w:r>
            <w:proofErr w:type="gramEnd"/>
            <w:r w:rsidRPr="00903DBA">
              <w:rPr>
                <w:i/>
                <w:snapToGrid w:val="0"/>
              </w:rPr>
              <w:t>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proofErr w:type="gramStart"/>
            <w:r w:rsidRPr="00903DBA">
              <w:rPr>
                <w:i/>
                <w:snapToGrid w:val="0"/>
              </w:rPr>
              <w:t>ff  \</w:t>
            </w:r>
            <w:proofErr w:type="gramEnd"/>
            <w:r w:rsidRPr="00903DBA">
              <w:rPr>
                <w:i/>
                <w:snapToGrid w:val="0"/>
              </w:rPr>
              <w:t>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proofErr w:type="gramStart"/>
            <w:r w:rsidRPr="00903DBA">
              <w:rPr>
                <w:i/>
                <w:snapToGrid w:val="0"/>
              </w:rPr>
              <w:t>cr</w:t>
            </w:r>
            <w:proofErr w:type="spellEnd"/>
            <w:r w:rsidRPr="00903DBA">
              <w:rPr>
                <w:i/>
                <w:snapToGrid w:val="0"/>
              </w:rPr>
              <w:t xml:space="preserve">  \</w:t>
            </w:r>
            <w:proofErr w:type="gramEnd"/>
            <w:r w:rsidRPr="00903DBA">
              <w:rPr>
                <w:i/>
                <w:snapToGrid w:val="0"/>
              </w:rPr>
              <w:t>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proofErr w:type="gramStart"/>
            <w:r w:rsidRPr="00903DBA">
              <w:rPr>
                <w:snapToGrid w:val="0"/>
              </w:rPr>
              <w:t>{ ä</w:t>
            </w:r>
            <w:proofErr w:type="gramEnd"/>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509"/>
    <w:rsid w:val="00057515"/>
    <w:rsid w:val="0005751B"/>
    <w:rsid w:val="00057613"/>
    <w:rsid w:val="00057667"/>
    <w:rsid w:val="00057734"/>
    <w:rsid w:val="000578F9"/>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980"/>
    <w:rsid w:val="00075A36"/>
    <w:rsid w:val="00075CF0"/>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D7"/>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D38"/>
    <w:rsid w:val="000D3ED7"/>
    <w:rsid w:val="000D3EE8"/>
    <w:rsid w:val="000D3F9B"/>
    <w:rsid w:val="000D3FD0"/>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72"/>
    <w:rsid w:val="001066CA"/>
    <w:rsid w:val="00106A1B"/>
    <w:rsid w:val="00106A9C"/>
    <w:rsid w:val="00106CF9"/>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470"/>
    <w:rsid w:val="0011476B"/>
    <w:rsid w:val="00114B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AF"/>
    <w:rsid w:val="00124112"/>
    <w:rsid w:val="0012414C"/>
    <w:rsid w:val="0012429C"/>
    <w:rsid w:val="00124599"/>
    <w:rsid w:val="00124647"/>
    <w:rsid w:val="00124655"/>
    <w:rsid w:val="0012467C"/>
    <w:rsid w:val="001249C1"/>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F3"/>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97"/>
    <w:rsid w:val="001D63BE"/>
    <w:rsid w:val="001D63D6"/>
    <w:rsid w:val="001D6739"/>
    <w:rsid w:val="001D676B"/>
    <w:rsid w:val="001D6908"/>
    <w:rsid w:val="001D7010"/>
    <w:rsid w:val="001D73E2"/>
    <w:rsid w:val="001D78E8"/>
    <w:rsid w:val="001D7A2A"/>
    <w:rsid w:val="001D7AFE"/>
    <w:rsid w:val="001D7B1C"/>
    <w:rsid w:val="001D7D66"/>
    <w:rsid w:val="001D7EC0"/>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62"/>
    <w:rsid w:val="001F4DB1"/>
    <w:rsid w:val="001F4F05"/>
    <w:rsid w:val="001F5000"/>
    <w:rsid w:val="001F51E2"/>
    <w:rsid w:val="001F5571"/>
    <w:rsid w:val="001F5741"/>
    <w:rsid w:val="001F575C"/>
    <w:rsid w:val="001F57C5"/>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611"/>
    <w:rsid w:val="0022676D"/>
    <w:rsid w:val="002268F4"/>
    <w:rsid w:val="00226B13"/>
    <w:rsid w:val="00226B65"/>
    <w:rsid w:val="00226B83"/>
    <w:rsid w:val="00226BDF"/>
    <w:rsid w:val="00226C59"/>
    <w:rsid w:val="00226C7F"/>
    <w:rsid w:val="00226D0A"/>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166"/>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56E"/>
    <w:rsid w:val="00265651"/>
    <w:rsid w:val="00265865"/>
    <w:rsid w:val="00265982"/>
    <w:rsid w:val="00265B30"/>
    <w:rsid w:val="00265BDF"/>
    <w:rsid w:val="00265E07"/>
    <w:rsid w:val="002662B6"/>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3B1"/>
    <w:rsid w:val="00292460"/>
    <w:rsid w:val="0029261D"/>
    <w:rsid w:val="00292744"/>
    <w:rsid w:val="00292A67"/>
    <w:rsid w:val="00292E53"/>
    <w:rsid w:val="00292E83"/>
    <w:rsid w:val="00292E97"/>
    <w:rsid w:val="00292FF1"/>
    <w:rsid w:val="0029308A"/>
    <w:rsid w:val="00293328"/>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1E95"/>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98E"/>
    <w:rsid w:val="00324B53"/>
    <w:rsid w:val="00324B92"/>
    <w:rsid w:val="00324D7C"/>
    <w:rsid w:val="00324DF6"/>
    <w:rsid w:val="00324E1F"/>
    <w:rsid w:val="00324ED3"/>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CE"/>
    <w:rsid w:val="00350894"/>
    <w:rsid w:val="00350BE9"/>
    <w:rsid w:val="00350DF3"/>
    <w:rsid w:val="00350EB1"/>
    <w:rsid w:val="00350FDD"/>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9F"/>
    <w:rsid w:val="003552CF"/>
    <w:rsid w:val="0035540E"/>
    <w:rsid w:val="00355537"/>
    <w:rsid w:val="0035561A"/>
    <w:rsid w:val="003557D8"/>
    <w:rsid w:val="00355915"/>
    <w:rsid w:val="00355A0B"/>
    <w:rsid w:val="00355A27"/>
    <w:rsid w:val="00355C9C"/>
    <w:rsid w:val="00355E00"/>
    <w:rsid w:val="00355E19"/>
    <w:rsid w:val="00355EBD"/>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1C"/>
    <w:rsid w:val="004231F1"/>
    <w:rsid w:val="00423247"/>
    <w:rsid w:val="0042325F"/>
    <w:rsid w:val="00423448"/>
    <w:rsid w:val="00423771"/>
    <w:rsid w:val="00423B51"/>
    <w:rsid w:val="00423EBE"/>
    <w:rsid w:val="004242EC"/>
    <w:rsid w:val="0042441A"/>
    <w:rsid w:val="00424555"/>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51D"/>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B6"/>
    <w:rsid w:val="0045354B"/>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2D8"/>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0D27"/>
    <w:rsid w:val="004711C8"/>
    <w:rsid w:val="00471444"/>
    <w:rsid w:val="00471AA9"/>
    <w:rsid w:val="00471B08"/>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BA9"/>
    <w:rsid w:val="00483C0F"/>
    <w:rsid w:val="00483C26"/>
    <w:rsid w:val="00483C5F"/>
    <w:rsid w:val="00483E58"/>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DB5"/>
    <w:rsid w:val="004A0F93"/>
    <w:rsid w:val="004A0FB6"/>
    <w:rsid w:val="004A0FEF"/>
    <w:rsid w:val="004A10A8"/>
    <w:rsid w:val="004A143F"/>
    <w:rsid w:val="004A15D0"/>
    <w:rsid w:val="004A1733"/>
    <w:rsid w:val="004A1BB5"/>
    <w:rsid w:val="004A1C67"/>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6D"/>
    <w:rsid w:val="004C587F"/>
    <w:rsid w:val="004C5B29"/>
    <w:rsid w:val="004C5DAE"/>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8DE"/>
    <w:rsid w:val="005129CF"/>
    <w:rsid w:val="00512AA5"/>
    <w:rsid w:val="00512AB1"/>
    <w:rsid w:val="00512DD6"/>
    <w:rsid w:val="00512F25"/>
    <w:rsid w:val="00513096"/>
    <w:rsid w:val="00513297"/>
    <w:rsid w:val="005132EA"/>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F32"/>
    <w:rsid w:val="005B7215"/>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52"/>
    <w:rsid w:val="00627081"/>
    <w:rsid w:val="0062721D"/>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451"/>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9C"/>
    <w:rsid w:val="00702DF4"/>
    <w:rsid w:val="00702FB6"/>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796"/>
    <w:rsid w:val="00706A00"/>
    <w:rsid w:val="00706A28"/>
    <w:rsid w:val="00706B08"/>
    <w:rsid w:val="00706C78"/>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6BF"/>
    <w:rsid w:val="007467FA"/>
    <w:rsid w:val="007469CD"/>
    <w:rsid w:val="00746B26"/>
    <w:rsid w:val="00746B7A"/>
    <w:rsid w:val="00746F18"/>
    <w:rsid w:val="0074703D"/>
    <w:rsid w:val="00747580"/>
    <w:rsid w:val="007475EE"/>
    <w:rsid w:val="00747779"/>
    <w:rsid w:val="00747851"/>
    <w:rsid w:val="0074785D"/>
    <w:rsid w:val="00747983"/>
    <w:rsid w:val="00747B46"/>
    <w:rsid w:val="00747D9C"/>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33"/>
    <w:rsid w:val="00787FD5"/>
    <w:rsid w:val="0079004F"/>
    <w:rsid w:val="00790057"/>
    <w:rsid w:val="0079018B"/>
    <w:rsid w:val="007903CD"/>
    <w:rsid w:val="007906D8"/>
    <w:rsid w:val="00790797"/>
    <w:rsid w:val="007907C7"/>
    <w:rsid w:val="007908D5"/>
    <w:rsid w:val="00790A0B"/>
    <w:rsid w:val="00790D38"/>
    <w:rsid w:val="00790D5F"/>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7518"/>
    <w:rsid w:val="0079758F"/>
    <w:rsid w:val="007975A0"/>
    <w:rsid w:val="007979F4"/>
    <w:rsid w:val="00797C5B"/>
    <w:rsid w:val="007A025D"/>
    <w:rsid w:val="007A0393"/>
    <w:rsid w:val="007A03A1"/>
    <w:rsid w:val="007A0525"/>
    <w:rsid w:val="007A0963"/>
    <w:rsid w:val="007A09A6"/>
    <w:rsid w:val="007A0DC1"/>
    <w:rsid w:val="007A0E84"/>
    <w:rsid w:val="007A10E1"/>
    <w:rsid w:val="007A10EE"/>
    <w:rsid w:val="007A124D"/>
    <w:rsid w:val="007A129E"/>
    <w:rsid w:val="007A1361"/>
    <w:rsid w:val="007A1472"/>
    <w:rsid w:val="007A14F6"/>
    <w:rsid w:val="007A16A6"/>
    <w:rsid w:val="007A188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CD"/>
    <w:rsid w:val="007B2FEE"/>
    <w:rsid w:val="007B3026"/>
    <w:rsid w:val="007B334F"/>
    <w:rsid w:val="007B34B6"/>
    <w:rsid w:val="007B356C"/>
    <w:rsid w:val="007B35F5"/>
    <w:rsid w:val="007B36AA"/>
    <w:rsid w:val="007B36CD"/>
    <w:rsid w:val="007B36F7"/>
    <w:rsid w:val="007B37DF"/>
    <w:rsid w:val="007B3885"/>
    <w:rsid w:val="007B3B22"/>
    <w:rsid w:val="007B3C14"/>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42"/>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BA4"/>
    <w:rsid w:val="007C6BF9"/>
    <w:rsid w:val="007C6C33"/>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ED9"/>
    <w:rsid w:val="007F2244"/>
    <w:rsid w:val="007F229B"/>
    <w:rsid w:val="007F2418"/>
    <w:rsid w:val="007F24CC"/>
    <w:rsid w:val="007F25B9"/>
    <w:rsid w:val="007F27A9"/>
    <w:rsid w:val="007F285D"/>
    <w:rsid w:val="007F2865"/>
    <w:rsid w:val="007F2898"/>
    <w:rsid w:val="007F289B"/>
    <w:rsid w:val="007F292F"/>
    <w:rsid w:val="007F293A"/>
    <w:rsid w:val="007F2C92"/>
    <w:rsid w:val="007F2DBA"/>
    <w:rsid w:val="007F2EFB"/>
    <w:rsid w:val="007F3049"/>
    <w:rsid w:val="007F3633"/>
    <w:rsid w:val="007F3D5E"/>
    <w:rsid w:val="007F3E90"/>
    <w:rsid w:val="007F3EC2"/>
    <w:rsid w:val="007F40A7"/>
    <w:rsid w:val="007F412B"/>
    <w:rsid w:val="007F41CD"/>
    <w:rsid w:val="007F43DA"/>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4CF"/>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FB"/>
    <w:rsid w:val="00841C2D"/>
    <w:rsid w:val="00842164"/>
    <w:rsid w:val="008422BC"/>
    <w:rsid w:val="00842338"/>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74"/>
    <w:rsid w:val="0086395F"/>
    <w:rsid w:val="00863C69"/>
    <w:rsid w:val="00863E74"/>
    <w:rsid w:val="00864026"/>
    <w:rsid w:val="008640E6"/>
    <w:rsid w:val="00864420"/>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A82"/>
    <w:rsid w:val="00886B77"/>
    <w:rsid w:val="00886DEE"/>
    <w:rsid w:val="00886E35"/>
    <w:rsid w:val="00886EA8"/>
    <w:rsid w:val="00886FB7"/>
    <w:rsid w:val="00887104"/>
    <w:rsid w:val="008872F8"/>
    <w:rsid w:val="0088730B"/>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69"/>
    <w:rsid w:val="00892C3B"/>
    <w:rsid w:val="00892C59"/>
    <w:rsid w:val="00892E09"/>
    <w:rsid w:val="00892F5A"/>
    <w:rsid w:val="0089301E"/>
    <w:rsid w:val="008930FF"/>
    <w:rsid w:val="008932E9"/>
    <w:rsid w:val="00893386"/>
    <w:rsid w:val="00893603"/>
    <w:rsid w:val="008936A0"/>
    <w:rsid w:val="008937D3"/>
    <w:rsid w:val="0089381A"/>
    <w:rsid w:val="00893B08"/>
    <w:rsid w:val="00893D7A"/>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0A"/>
    <w:rsid w:val="008E3410"/>
    <w:rsid w:val="008E349C"/>
    <w:rsid w:val="008E35A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C72"/>
    <w:rsid w:val="009B2E07"/>
    <w:rsid w:val="009B2E26"/>
    <w:rsid w:val="009B324E"/>
    <w:rsid w:val="009B35C7"/>
    <w:rsid w:val="009B3663"/>
    <w:rsid w:val="009B368A"/>
    <w:rsid w:val="009B3746"/>
    <w:rsid w:val="009B3BAB"/>
    <w:rsid w:val="009B3D3D"/>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A97"/>
    <w:rsid w:val="00A47B14"/>
    <w:rsid w:val="00A47D36"/>
    <w:rsid w:val="00A47DFB"/>
    <w:rsid w:val="00A47DFC"/>
    <w:rsid w:val="00A50095"/>
    <w:rsid w:val="00A50429"/>
    <w:rsid w:val="00A504D3"/>
    <w:rsid w:val="00A50594"/>
    <w:rsid w:val="00A50763"/>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50A"/>
    <w:rsid w:val="00A63535"/>
    <w:rsid w:val="00A63536"/>
    <w:rsid w:val="00A636A4"/>
    <w:rsid w:val="00A636CD"/>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DC"/>
    <w:rsid w:val="00A70173"/>
    <w:rsid w:val="00A70487"/>
    <w:rsid w:val="00A704D0"/>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D1"/>
    <w:rsid w:val="00A93726"/>
    <w:rsid w:val="00A9372A"/>
    <w:rsid w:val="00A93822"/>
    <w:rsid w:val="00A93C92"/>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5DD5"/>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345"/>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FD"/>
    <w:rsid w:val="00B0404E"/>
    <w:rsid w:val="00B04456"/>
    <w:rsid w:val="00B045AA"/>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C8"/>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566"/>
    <w:rsid w:val="00B90796"/>
    <w:rsid w:val="00B907C9"/>
    <w:rsid w:val="00B90D28"/>
    <w:rsid w:val="00B90DDC"/>
    <w:rsid w:val="00B90F03"/>
    <w:rsid w:val="00B91060"/>
    <w:rsid w:val="00B911B0"/>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EED"/>
    <w:rsid w:val="00BD6141"/>
    <w:rsid w:val="00BD61FD"/>
    <w:rsid w:val="00BD65D6"/>
    <w:rsid w:val="00BD6646"/>
    <w:rsid w:val="00BD6672"/>
    <w:rsid w:val="00BD6715"/>
    <w:rsid w:val="00BD688D"/>
    <w:rsid w:val="00BD6924"/>
    <w:rsid w:val="00BD698F"/>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E9"/>
    <w:rsid w:val="00BE1B7E"/>
    <w:rsid w:val="00BE1BBD"/>
    <w:rsid w:val="00BE1C3D"/>
    <w:rsid w:val="00BE1E20"/>
    <w:rsid w:val="00BE1EC5"/>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B4A"/>
    <w:rsid w:val="00C77C85"/>
    <w:rsid w:val="00C77DED"/>
    <w:rsid w:val="00C77F48"/>
    <w:rsid w:val="00C77F9F"/>
    <w:rsid w:val="00C77FC4"/>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BA"/>
    <w:rsid w:val="00D005A8"/>
    <w:rsid w:val="00D006E4"/>
    <w:rsid w:val="00D006E8"/>
    <w:rsid w:val="00D0099B"/>
    <w:rsid w:val="00D00AC3"/>
    <w:rsid w:val="00D00C03"/>
    <w:rsid w:val="00D017B3"/>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9E"/>
    <w:rsid w:val="00D51EBD"/>
    <w:rsid w:val="00D522D7"/>
    <w:rsid w:val="00D52393"/>
    <w:rsid w:val="00D529BB"/>
    <w:rsid w:val="00D52AED"/>
    <w:rsid w:val="00D52AF3"/>
    <w:rsid w:val="00D52CE7"/>
    <w:rsid w:val="00D52D8A"/>
    <w:rsid w:val="00D52F74"/>
    <w:rsid w:val="00D53025"/>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354"/>
    <w:rsid w:val="00D573CF"/>
    <w:rsid w:val="00D57600"/>
    <w:rsid w:val="00D57651"/>
    <w:rsid w:val="00D57C11"/>
    <w:rsid w:val="00D57CFB"/>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0A"/>
    <w:rsid w:val="00DE79D2"/>
    <w:rsid w:val="00DE7B77"/>
    <w:rsid w:val="00DE7C21"/>
    <w:rsid w:val="00DE7DEB"/>
    <w:rsid w:val="00DE7E2B"/>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61C"/>
    <w:rsid w:val="00E20A48"/>
    <w:rsid w:val="00E20A4C"/>
    <w:rsid w:val="00E20CC9"/>
    <w:rsid w:val="00E20D88"/>
    <w:rsid w:val="00E2129D"/>
    <w:rsid w:val="00E21764"/>
    <w:rsid w:val="00E21A59"/>
    <w:rsid w:val="00E21B0D"/>
    <w:rsid w:val="00E21BF8"/>
    <w:rsid w:val="00E21CC1"/>
    <w:rsid w:val="00E21DE3"/>
    <w:rsid w:val="00E22064"/>
    <w:rsid w:val="00E22096"/>
    <w:rsid w:val="00E22165"/>
    <w:rsid w:val="00E22418"/>
    <w:rsid w:val="00E22468"/>
    <w:rsid w:val="00E224AC"/>
    <w:rsid w:val="00E228CE"/>
    <w:rsid w:val="00E228EA"/>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80D"/>
    <w:rsid w:val="00E45997"/>
    <w:rsid w:val="00E45A34"/>
    <w:rsid w:val="00E45B69"/>
    <w:rsid w:val="00E45CB9"/>
    <w:rsid w:val="00E461B4"/>
    <w:rsid w:val="00E463DB"/>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83"/>
    <w:rsid w:val="00E662B6"/>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61E9"/>
    <w:rsid w:val="00E761F4"/>
    <w:rsid w:val="00E76215"/>
    <w:rsid w:val="00E76306"/>
    <w:rsid w:val="00E7655A"/>
    <w:rsid w:val="00E766F8"/>
    <w:rsid w:val="00E76A17"/>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5CCE"/>
    <w:rsid w:val="00E85EB9"/>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81"/>
    <w:rsid w:val="00EA13DA"/>
    <w:rsid w:val="00EA1421"/>
    <w:rsid w:val="00EA1707"/>
    <w:rsid w:val="00EA17BC"/>
    <w:rsid w:val="00EA193C"/>
    <w:rsid w:val="00EA19CC"/>
    <w:rsid w:val="00EA1B3D"/>
    <w:rsid w:val="00EA1B45"/>
    <w:rsid w:val="00EA1D33"/>
    <w:rsid w:val="00EA1F7E"/>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600"/>
    <w:rsid w:val="00F4791D"/>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51F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69"/>
    <w:rsid w:val="00F93CE4"/>
    <w:rsid w:val="00F93D91"/>
    <w:rsid w:val="00F93E54"/>
    <w:rsid w:val="00F940AF"/>
    <w:rsid w:val="00F9439A"/>
    <w:rsid w:val="00F94581"/>
    <w:rsid w:val="00F94A52"/>
    <w:rsid w:val="00F94CA2"/>
    <w:rsid w:val="00F94DE5"/>
    <w:rsid w:val="00F94F70"/>
    <w:rsid w:val="00F94FBD"/>
    <w:rsid w:val="00F95287"/>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7107"/>
    <w:rsid w:val="00FC7227"/>
    <w:rsid w:val="00FC7B9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B9F"/>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2635</TotalTime>
  <Pages>440</Pages>
  <Words>132218</Words>
  <Characters>753648</Characters>
  <Application>Microsoft Office Word</Application>
  <DocSecurity>0</DocSecurity>
  <Lines>6280</Lines>
  <Paragraphs>1768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884098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154</cp:revision>
  <cp:lastPrinted>2022-01-17T12:38:00Z</cp:lastPrinted>
  <dcterms:created xsi:type="dcterms:W3CDTF">2022-01-25T05:44:00Z</dcterms:created>
  <dcterms:modified xsi:type="dcterms:W3CDTF">2022-02-21T14:21:00Z</dcterms:modified>
</cp:coreProperties>
</file>