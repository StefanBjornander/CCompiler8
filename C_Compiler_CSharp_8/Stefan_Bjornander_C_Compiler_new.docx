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7B3C9F">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7B3C9F">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7B3C9F">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7B3C9F">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7B3C9F">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7B3C9F">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7B3C9F">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7B3C9F">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7B3C9F">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7B3C9F">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7B3C9F">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7B3C9F">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7B3C9F">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7B3C9F">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7B3C9F">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7B3C9F">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7B3C9F">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7B3C9F">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7B3C9F">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7B3C9F">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7B3C9F">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7B3C9F">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7B3C9F">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7B3C9F">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7B3C9F">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&lt;h1&gt;</w:t>
      </w:r>
      <w:r w:rsidRPr="00903DBA">
        <w:t>Introduction</w:t>
      </w:r>
      <w:r>
        <w:t>&lt;/h1&gt;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&lt;h2&gt;</w:t>
      </w:r>
      <w:r w:rsidRPr="00903DBA">
        <w:t>Overview</w:t>
      </w:r>
      <w:r>
        <w:t>&lt;/h2&gt;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&lt;h2&gt;</w:t>
      </w:r>
      <w:r w:rsidRPr="00903DBA">
        <w:t>The Compiler Phases</w:t>
      </w:r>
      <w:r>
        <w:t>&lt;/h2&gt;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&lt;h3&gt;</w:t>
      </w:r>
      <w:r w:rsidRPr="00903DBA">
        <w:t>The Preprocessor</w:t>
      </w:r>
      <w:r>
        <w:t>&lt;/h3&gt;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&lt;h3&gt;</w:t>
      </w:r>
      <w:r w:rsidRPr="00903DBA">
        <w:t>Scanning</w:t>
      </w:r>
      <w:r>
        <w:t>&lt;/h3&gt;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&lt;h3&gt;</w:t>
      </w:r>
      <w:r w:rsidRPr="00903DBA">
        <w:t>Parsing and Middle Code Generation</w:t>
      </w:r>
      <w:r>
        <w:t>&lt;/h3&gt;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&lt;h3&gt;</w:t>
      </w:r>
      <w:r w:rsidRPr="00903DBA">
        <w:t>Middle Code Optimization</w:t>
      </w:r>
      <w:r>
        <w:t>&lt;/h3&gt;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&lt;h3&gt;</w:t>
      </w:r>
      <w:r w:rsidRPr="00903DBA">
        <w:t>Initialization</w:t>
      </w:r>
      <w:r>
        <w:t>&lt;/h3&gt;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&lt;h3&gt;</w:t>
      </w:r>
      <w:r w:rsidRPr="00903DBA">
        <w:t>Static Address</w:t>
      </w:r>
      <w:r>
        <w:t>&lt;/h3&gt;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&lt;h3&gt;</w:t>
      </w:r>
      <w:r w:rsidRPr="00903DBA">
        <w:t>Declarators and Declaration Specifiers</w:t>
      </w:r>
      <w:r>
        <w:t>&lt;/h3&gt;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&lt;h3&gt;</w:t>
      </w:r>
      <w:r w:rsidRPr="00903DBA">
        <w:t>The Symbol Table</w:t>
      </w:r>
      <w:r>
        <w:t>&lt;/h3&gt;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&lt;h3&gt;</w:t>
      </w:r>
      <w:r w:rsidRPr="00903DBA">
        <w:t>The Type System</w:t>
      </w:r>
      <w:r>
        <w:t>&lt;/h3&gt;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&lt;h3&gt;</w:t>
      </w:r>
      <w:r w:rsidRPr="00903DBA">
        <w:t>Assembly Code Generation</w:t>
      </w:r>
      <w:r>
        <w:t>&lt;/h3&gt;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&lt;h3&gt;</w:t>
      </w:r>
      <w:r w:rsidRPr="00903DBA">
        <w:t>Register Allocation</w:t>
      </w:r>
      <w:r>
        <w:t>&lt;/h3&gt;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&lt;h3&gt;</w:t>
      </w:r>
      <w:r w:rsidRPr="00903DBA">
        <w:t>The Object Code Generator and Linker</w:t>
      </w:r>
      <w:r>
        <w:t>&lt;/h3&gt;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&lt;h3&gt;</w:t>
      </w:r>
      <w:r w:rsidRPr="00903DBA">
        <w:t>The Standard Library</w:t>
      </w:r>
      <w:r>
        <w:t>&lt;/h3&gt;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&lt;h2&gt;Calling Forwards or Backwards&lt;/h2&gt;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82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&lt;h2&gt;</w:t>
      </w:r>
      <w:r w:rsidRPr="00903DBA">
        <w:t>The Main Class</w:t>
      </w:r>
      <w:r>
        <w:t>&lt;/h2&gt;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&lt;h1&gt;</w:t>
      </w:r>
      <w:bookmarkStart w:id="34" w:name="_Ref54016524"/>
      <w:bookmarkStart w:id="35" w:name="_Ref54016821"/>
      <w:r w:rsidRPr="00903DBA">
        <w:t>Scanning</w:t>
      </w:r>
      <w:bookmarkEnd w:id="34"/>
      <w:bookmarkEnd w:id="35"/>
      <w:r>
        <w:t>&lt;/h1&gt;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&lt;h2&gt;</w:t>
      </w:r>
      <w:r w:rsidRPr="00903DBA">
        <w:t>The typedef-name Problem</w:t>
      </w:r>
      <w:r>
        <w:t>&lt;/h2&gt;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&lt;h2&gt;</w:t>
      </w:r>
      <w:r w:rsidRPr="00903DBA">
        <w:t>The Scanner</w:t>
      </w:r>
      <w:r>
        <w:t>&lt;/h2&gt;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425B81D"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6152593"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&lt;h2&gt;</w:t>
      </w:r>
      <w:bookmarkStart w:id="43" w:name="_Ref62920951"/>
      <w:r>
        <w:t>Slash Sequences</w:t>
      </w:r>
      <w:bookmarkEnd w:id="43"/>
      <w:r>
        <w:t>&lt;/h2&gt;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&lt;h1&gt;</w:t>
      </w:r>
      <w:r w:rsidRPr="00903DBA">
        <w:t>Parsing</w:t>
      </w:r>
      <w:r>
        <w:t>&lt;/h1&gt;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&lt;h2&gt;Scope and Middle Operator&lt;/h2&gt;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&lt;h2&gt;</w:t>
      </w:r>
      <w:r w:rsidRPr="00903DBA">
        <w:t>Declarations</w:t>
      </w:r>
      <w:r>
        <w:t>&lt;/h2&gt;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&lt;h3&gt;</w:t>
      </w:r>
      <w:bookmarkStart w:id="51" w:name="_Ref54270751"/>
      <w:r w:rsidRPr="00903DBA">
        <w:t>Function Definition</w:t>
      </w:r>
      <w:bookmarkEnd w:id="51"/>
      <w:r>
        <w:t>&lt;/h3&gt;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&lt;h3&gt;</w:t>
      </w:r>
      <w:r w:rsidRPr="00903DBA">
        <w:rPr>
          <w:highlight w:val="white"/>
        </w:rPr>
        <w:t>Specifier List</w:t>
      </w:r>
      <w:r>
        <w:rPr>
          <w:highlight w:val="white"/>
        </w:rPr>
        <w:t>&lt;/h3&gt;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&lt;h3&gt;</w:t>
      </w:r>
      <w:r w:rsidRPr="00903DBA">
        <w:rPr>
          <w:highlight w:val="white"/>
        </w:rPr>
        <w:t>Structs and Unions</w:t>
      </w:r>
      <w:r>
        <w:rPr>
          <w:highlight w:val="white"/>
        </w:rPr>
        <w:t>&lt;/h3&gt;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&lt;h3&gt;</w:t>
      </w:r>
      <w:r w:rsidRPr="00903DBA">
        <w:rPr>
          <w:highlight w:val="white"/>
        </w:rPr>
        <w:t>Enumeration</w:t>
      </w:r>
      <w:r>
        <w:rPr>
          <w:highlight w:val="white"/>
        </w:rPr>
        <w:t>&lt;/h3&gt;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&lt;h3&gt;</w:t>
      </w:r>
      <w:r w:rsidRPr="00903DBA">
        <w:rPr>
          <w:highlight w:val="white"/>
        </w:rPr>
        <w:t>Declarator</w:t>
      </w:r>
      <w:r>
        <w:rPr>
          <w:highlight w:val="white"/>
        </w:rPr>
        <w:t>s&lt;/h3&gt;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&lt;h3&gt;</w:t>
      </w:r>
      <w:r w:rsidRPr="00903DBA">
        <w:rPr>
          <w:highlight w:val="white"/>
        </w:rPr>
        <w:t>Pointer Declarators</w:t>
      </w:r>
      <w:r>
        <w:rPr>
          <w:highlight w:val="white"/>
        </w:rPr>
        <w:t>&lt;/h3&gt;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82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&lt;h3&gt;</w:t>
      </w:r>
      <w:r w:rsidRPr="00903DBA">
        <w:rPr>
          <w:highlight w:val="white"/>
        </w:rPr>
        <w:t>Direct Declarator</w:t>
      </w:r>
      <w:r>
        <w:rPr>
          <w:highlight w:val="white"/>
        </w:rPr>
        <w:t>&lt;/h3&gt;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&lt;h3&gt;</w:t>
      </w:r>
      <w:r w:rsidRPr="00903DBA">
        <w:rPr>
          <w:highlight w:val="white"/>
        </w:rPr>
        <w:t>Initialization</w:t>
      </w:r>
      <w:r>
        <w:rPr>
          <w:highlight w:val="white"/>
        </w:rPr>
        <w:t>&lt;/h3&gt;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&lt;h3&gt;</w:t>
      </w:r>
      <w:r w:rsidRPr="00903DBA">
        <w:rPr>
          <w:highlight w:val="white"/>
        </w:rPr>
        <w:t>Abstract Declarator</w:t>
      </w:r>
      <w:r>
        <w:rPr>
          <w:highlight w:val="white"/>
        </w:rPr>
        <w:t>&lt;/h3&gt;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&lt;h2&gt;</w:t>
      </w:r>
      <w:r w:rsidRPr="00903DBA">
        <w:rPr>
          <w:highlight w:val="white"/>
        </w:rPr>
        <w:t>Statement</w:t>
      </w:r>
      <w:r>
        <w:rPr>
          <w:highlight w:val="white"/>
        </w:rPr>
        <w:t>s&lt;/h2&gt;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&lt;h3&gt;</w:t>
      </w:r>
      <w:r w:rsidRPr="00903DBA">
        <w:t>The if-else Problem</w:t>
      </w:r>
      <w:r>
        <w:t>&lt;/h3&gt;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&lt;h3&gt;</w:t>
      </w:r>
      <w:r w:rsidRPr="00903DBA">
        <w:rPr>
          <w:highlight w:val="white"/>
        </w:rPr>
        <w:t>The Statement Class</w:t>
      </w:r>
      <w:r>
        <w:rPr>
          <w:highlight w:val="white"/>
        </w:rPr>
        <w:t>&lt;/h3&gt;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&lt;h3&gt;Statements&lt;/h3&gt;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&lt;h3&gt;The If Statement&lt;/h3&gt;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&lt;h3&gt;The If-Else Statement&lt;/h3&gt;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&lt;h3&gt;</w:t>
      </w:r>
      <w:r w:rsidRPr="00903DBA">
        <w:t>The Switch Statement</w:t>
      </w:r>
      <w:r>
        <w:t>&lt;/h3&gt;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&lt;h3&gt;</w:t>
      </w:r>
      <w:r w:rsidRPr="00903DBA">
        <w:t xml:space="preserve">The </w:t>
      </w:r>
      <w:r>
        <w:t xml:space="preserve">Loop </w:t>
      </w:r>
      <w:r w:rsidRPr="00903DBA">
        <w:t>Statement</w:t>
      </w:r>
      <w:r>
        <w:t>s&lt;/h3&gt;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&lt;h3&gt;</w:t>
      </w:r>
      <w:r w:rsidRPr="00903DBA">
        <w:t xml:space="preserve">Label and </w:t>
      </w:r>
      <w:r>
        <w:t>Jump</w:t>
      </w:r>
      <w:r w:rsidRPr="00903DBA">
        <w:t xml:space="preserve"> Statement</w:t>
      </w:r>
      <w:r>
        <w:t>&lt;/h3&gt;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 xml:space="preserve">&lt;h3&gt;The </w:t>
      </w:r>
      <w:r w:rsidRPr="00903DBA">
        <w:t>Return Statement</w:t>
      </w:r>
      <w:r>
        <w:t>&lt;/h3&gt;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&lt;h3&gt;</w:t>
      </w:r>
      <w:r w:rsidRPr="00903DBA">
        <w:t>Optional Expression Statement</w:t>
      </w:r>
      <w:r>
        <w:t>s&lt;/h3&gt;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&lt;h3&gt;</w:t>
      </w:r>
      <w:r w:rsidRPr="00903DBA">
        <w:t>Block Statement</w:t>
      </w:r>
      <w:r>
        <w:t>s&lt;/h3&gt;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&lt;h3&gt;</w:t>
      </w:r>
      <w:r w:rsidRPr="00903DBA">
        <w:t>Jump Register Statements</w:t>
      </w:r>
      <w:r>
        <w:t>&lt;/h3&gt;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&lt;h3&gt;</w:t>
      </w:r>
      <w:r w:rsidRPr="00903DBA">
        <w:t>Interrupt Statements</w:t>
      </w:r>
      <w:r>
        <w:t>&lt;/h3&gt;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&lt;h3&gt;</w:t>
      </w:r>
      <w:r w:rsidRPr="00903DBA">
        <w:t>System Call Statements</w:t>
      </w:r>
      <w:r>
        <w:t>&lt;/h3&gt;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&lt;h2&gt;</w:t>
      </w:r>
      <w:r w:rsidRPr="00903DBA">
        <w:t>Expressions</w:t>
      </w:r>
      <w:r>
        <w:t>&lt;/h2&gt;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&lt;h3&gt;</w:t>
      </w:r>
      <w:r w:rsidRPr="00903DBA">
        <w:rPr>
          <w:highlight w:val="white"/>
        </w:rPr>
        <w:t>The Expression Class</w:t>
      </w:r>
      <w:r>
        <w:rPr>
          <w:highlight w:val="white"/>
        </w:rPr>
        <w:t xml:space="preserve"> (Short and Long List)&lt;/h3&gt;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&lt;h3&gt;Optional Expressions&lt;/h3&gt;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&lt;h3&gt;The Comma Expression&lt;/h3&gt;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&lt;h3&gt;</w:t>
      </w:r>
      <w:r w:rsidRPr="00903DBA">
        <w:t>The Assignment Expression</w:t>
      </w:r>
      <w:r>
        <w:t>&lt;/h3&gt;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&lt;h3&gt;</w:t>
      </w:r>
      <w:r w:rsidRPr="00903DBA">
        <w:t>The Condition Expression</w:t>
      </w:r>
      <w:r>
        <w:t>&lt;/h3&gt;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&lt;h3&gt;</w:t>
      </w:r>
      <w:r w:rsidRPr="00903DBA">
        <w:t>Constant Expression</w:t>
      </w:r>
      <w:r>
        <w:t>&lt;/h3&gt;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&lt;h3&gt;</w:t>
      </w:r>
      <w:r w:rsidRPr="00903DBA">
        <w:t>Logical Expressions</w:t>
      </w:r>
      <w:r>
        <w:t>&lt;/h3&gt;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&lt;h3&gt;</w:t>
      </w:r>
      <w:r w:rsidRPr="00903DBA">
        <w:rPr>
          <w:highlight w:val="white"/>
        </w:rPr>
        <w:t>Bitwise Expressions</w:t>
      </w:r>
      <w:r>
        <w:rPr>
          <w:highlight w:val="white"/>
        </w:rPr>
        <w:t>&lt;/h3&gt;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&lt;h3&gt;</w:t>
      </w:r>
      <w:r w:rsidRPr="00903DBA">
        <w:t>Shift Expression</w:t>
      </w:r>
      <w:r>
        <w:t>&lt;/h3&gt;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&lt;h3&gt;</w:t>
      </w:r>
      <w:r w:rsidRPr="00903DBA">
        <w:t>Equality and Relation Expressions</w:t>
      </w:r>
      <w:r>
        <w:t>&lt;/h3&gt;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&lt;h3&gt;</w:t>
      </w:r>
      <w:r w:rsidRPr="00903DBA">
        <w:t>Addition and Subtraction Expression</w:t>
      </w:r>
      <w:r>
        <w:t>&lt;/h3&gt;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&lt;h3&gt;</w:t>
      </w:r>
      <w:r w:rsidRPr="00903DBA">
        <w:rPr>
          <w:highlight w:val="white"/>
        </w:rPr>
        <w:t>Multiplication Expressions</w:t>
      </w:r>
      <w:r>
        <w:rPr>
          <w:highlight w:val="white"/>
        </w:rPr>
        <w:t>&lt;/h3&gt;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 xml:space="preserve">&lt;h3&gt;Type </w:t>
      </w:r>
      <w:r w:rsidRPr="00903DBA">
        <w:t>Cast Expressions</w:t>
      </w:r>
      <w:r>
        <w:t>&lt;/h3&gt;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&lt;h3&gt;</w:t>
      </w:r>
      <w:r w:rsidRPr="00903DBA">
        <w:t>Prefix Expression</w:t>
      </w:r>
      <w:r>
        <w:t>&lt;/h3&gt;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&lt;h3&gt;</w:t>
      </w:r>
      <w:r w:rsidRPr="00903DBA">
        <w:rPr>
          <w:highlight w:val="white"/>
        </w:rPr>
        <w:t>Postfix</w:t>
      </w:r>
      <w:r>
        <w:rPr>
          <w:highlight w:val="white"/>
        </w:rPr>
        <w:t xml:space="preserve"> </w:t>
      </w:r>
      <w:r w:rsidRPr="00903DBA">
        <w:rPr>
          <w:highlight w:val="white"/>
        </w:rPr>
        <w:t>Expression</w:t>
      </w:r>
      <w:r>
        <w:rPr>
          <w:highlight w:val="white"/>
        </w:rPr>
        <w:t>&lt;/h3&gt;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&lt;h3&gt;</w:t>
      </w:r>
      <w:r w:rsidRPr="00903DBA">
        <w:rPr>
          <w:highlight w:val="white"/>
        </w:rPr>
        <w:t>Primary Expressions</w:t>
      </w:r>
      <w:r>
        <w:rPr>
          <w:highlight w:val="white"/>
        </w:rPr>
        <w:t>&lt;/h3&gt;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&lt;h2&gt;The Partial Main Parser&lt;/h2&gt;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&lt;h1&gt;Middle Code Generation&lt;/h1&gt;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&lt;h2&gt;</w:t>
      </w:r>
      <w:r w:rsidRPr="00903DBA">
        <w:t>The MiddleCode Class</w:t>
      </w:r>
      <w:r>
        <w:t>&lt;/h2&gt;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&lt;h2&gt;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&lt;/h2&gt;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&lt;h3&gt;</w:t>
      </w:r>
      <w:r w:rsidRPr="00903DBA">
        <w:t>The Forward-Jump Problem</w:t>
      </w:r>
      <w:r>
        <w:t xml:space="preserve">: </w:t>
      </w:r>
      <w:r w:rsidRPr="00903DBA">
        <w:t>Backpatching</w:t>
      </w:r>
      <w:r>
        <w:t>&lt;/h3&gt;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&lt;h2&gt;Declarations&lt;/h2&gt;</w:t>
      </w:r>
      <w:bookmarkEnd w:id="247"/>
    </w:p>
    <w:p w14:paraId="28F203D3" w14:textId="127C9B0E" w:rsidR="00EC0B34" w:rsidRPr="00EC0B34" w:rsidRDefault="00EC0B34" w:rsidP="00EC0B34">
      <w:r>
        <w:t>The declaration</w:t>
      </w:r>
      <w:r w:rsidR="006B6E9B">
        <w:t>s</w:t>
      </w:r>
      <w:r>
        <w:t xml:space="preserve"> of C </w:t>
      </w:r>
      <w:r w:rsidR="006B6E9B">
        <w:t>are</w:t>
      </w:r>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&lt;h3&gt;</w:t>
      </w:r>
      <w:r w:rsidRPr="00903DBA">
        <w:t>Function Definition</w:t>
      </w:r>
      <w:r>
        <w:t>&lt;/h3&gt;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&lt;h3&gt;</w:t>
      </w:r>
      <w:r w:rsidRPr="00903DBA">
        <w:rPr>
          <w:highlight w:val="white"/>
        </w:rPr>
        <w:t>Structs and Unions</w:t>
      </w:r>
      <w:r>
        <w:rPr>
          <w:highlight w:val="white"/>
        </w:rPr>
        <w:t>&lt;/h3&gt;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F86B2D1" w:rsidR="005C4CCF" w:rsidRPr="005C4CCF" w:rsidRDefault="005C4CCF" w:rsidP="005C4CCF">
      <w:pPr>
        <w:pStyle w:val="Code"/>
        <w:rPr>
          <w:highlight w:val="white"/>
        </w:rPr>
      </w:pPr>
      <w:r w:rsidRPr="005C4CCF">
        <w:rPr>
          <w:highlight w:val="white"/>
        </w:rPr>
        <w:t xml:space="preserve">      Type type = new</w:t>
      </w:r>
      <w:r w:rsidR="00003D04">
        <w:rPr>
          <w:highlight w:val="white"/>
        </w:rPr>
        <w:t xml:space="preserve"> </w:t>
      </w:r>
      <w:r w:rsidRPr="005C4CCF">
        <w:rPr>
          <w:highlight w:val="white"/>
        </w:rPr>
        <w:t>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&lt;h3&gt;</w:t>
      </w:r>
      <w:r w:rsidRPr="00F92D57">
        <w:rPr>
          <w:highlight w:val="white"/>
        </w:rPr>
        <w:t>Enumeration</w:t>
      </w:r>
      <w:r>
        <w:rPr>
          <w:highlight w:val="white"/>
        </w:rPr>
        <w:t>&lt;/h3&gt;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&lt;h3&gt;Declarator&lt;/h3&gt;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initializatior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&lt;h3&gt;Pointer declarator&lt;/h3&gt;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&lt;h3&gt;Direct Declarator&lt;/h3&gt;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&lt;h3&gt;Parameters&lt;/h3&gt;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bookmarkStart w:id="255" w:name="_Toc98936301"/>
      <w:r>
        <w:rPr>
          <w:highlight w:val="white"/>
        </w:rPr>
        <w:t>&lt;h2&gt;</w:t>
      </w:r>
      <w:r w:rsidRPr="00903DBA">
        <w:rPr>
          <w:highlight w:val="white"/>
        </w:rPr>
        <w:t>Statements</w:t>
      </w:r>
      <w:r>
        <w:rPr>
          <w:highlight w:val="white"/>
        </w:rPr>
        <w:t>&lt;/h2&gt;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&lt;h3&gt;</w:t>
      </w:r>
      <w:r w:rsidRPr="00903DBA">
        <w:t>The If</w:t>
      </w:r>
      <w:r w:rsidR="004C0E11">
        <w:t>-Else</w:t>
      </w:r>
      <w:r w:rsidRPr="00903DBA">
        <w:t xml:space="preserve"> Statement</w:t>
      </w:r>
      <w:r>
        <w:t>&lt;/h3&gt;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r w:rsidRPr="009E458B">
        <w:rPr>
          <w:rStyle w:val="KeyWord0"/>
        </w:rPr>
        <w:t>ConditionExpression</w:t>
      </w:r>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lastRenderedPageBreak/>
        <w:t>&lt;h3&gt;The Switch Statement&lt;/h3&gt;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&lt;h3&gt;The Case Statement&lt;/h3&gt;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&lt;h3&gt;</w:t>
      </w:r>
      <w:r w:rsidRPr="00903DBA">
        <w:t>The Default Statement</w:t>
      </w:r>
      <w:r>
        <w:t>&lt;/h3&gt;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&lt;h3&gt;</w:t>
      </w:r>
      <w:r w:rsidRPr="00903DBA">
        <w:t xml:space="preserve">The </w:t>
      </w:r>
      <w:r>
        <w:t>Break</w:t>
      </w:r>
      <w:r w:rsidRPr="00903DBA">
        <w:t xml:space="preserve"> Statement</w:t>
      </w:r>
      <w:r>
        <w:t>&lt;/h3&gt;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lastRenderedPageBreak/>
        <w:t>&lt;h3&gt;</w:t>
      </w:r>
      <w:r w:rsidRPr="00903DBA">
        <w:t xml:space="preserve">The </w:t>
      </w:r>
      <w:r w:rsidR="00861971">
        <w:t>Loop Header</w:t>
      </w:r>
      <w:r>
        <w:t>&lt;/h3&gt;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t>&lt;h3&gt;</w:t>
      </w:r>
      <w:r w:rsidRPr="00903DBA">
        <w:t>The Do Statement</w:t>
      </w:r>
      <w:r>
        <w:t>&lt;/h3&gt;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&lt;h3&gt;</w:t>
      </w:r>
      <w:r w:rsidRPr="00903DBA">
        <w:t>The For Statement</w:t>
      </w:r>
      <w:r>
        <w:t>&lt;/h3&gt;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&lt;h3&gt;</w:t>
      </w:r>
      <w:r w:rsidRPr="00903DBA">
        <w:t>The While Statement</w:t>
      </w:r>
      <w:r>
        <w:t>&lt;/h3&gt;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lastRenderedPageBreak/>
        <w:t>&lt;h3&gt;</w:t>
      </w:r>
      <w:r w:rsidRPr="00903DBA">
        <w:t xml:space="preserve">The </w:t>
      </w:r>
      <w:r>
        <w:t>Continue</w:t>
      </w:r>
      <w:r w:rsidRPr="00903DBA">
        <w:t xml:space="preserve"> Statement</w:t>
      </w:r>
      <w:r>
        <w:t>&lt;/h3&gt;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 xml:space="preserve">&lt;h3&gt;The </w:t>
      </w:r>
      <w:r w:rsidRPr="00903DBA">
        <w:t xml:space="preserve">Label and </w:t>
      </w:r>
      <w:r>
        <w:t>Goto</w:t>
      </w:r>
      <w:r w:rsidRPr="00903DBA">
        <w:t xml:space="preserve"> Statement</w:t>
      </w:r>
      <w:r>
        <w:t>s&lt;/h3&gt;</w:t>
      </w:r>
      <w:bookmarkEnd w:id="266"/>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&lt;h3&gt;</w:t>
      </w:r>
      <w:r w:rsidR="00226611">
        <w:t xml:space="preserve">The </w:t>
      </w:r>
      <w:r w:rsidRPr="00903DBA">
        <w:t>Return Statement</w:t>
      </w:r>
      <w:r>
        <w:t>&lt;/h3&gt;</w:t>
      </w:r>
      <w:bookmarkEnd w:id="267"/>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t>&lt;h3&gt;</w:t>
      </w:r>
      <w:r w:rsidRPr="00903DBA">
        <w:t>Optional Expression Statement</w:t>
      </w:r>
      <w:r>
        <w:t>&lt;/h3&gt;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&lt;h3&gt;</w:t>
      </w:r>
      <w:r w:rsidRPr="00903DBA">
        <w:t>Jump Register Statements</w:t>
      </w:r>
      <w:r>
        <w:t>&lt;/h3&gt;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&lt;h3&gt;</w:t>
      </w:r>
      <w:r w:rsidRPr="00903DBA">
        <w:t>Interrupt Statements</w:t>
      </w:r>
      <w:r>
        <w:t>&lt;/h3&gt;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&lt;h3&gt;</w:t>
      </w:r>
      <w:r w:rsidRPr="00903DBA">
        <w:t>System Call Statements</w:t>
      </w:r>
      <w:r>
        <w:t>&lt;/h3&gt;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&lt;h2&gt;</w:t>
      </w:r>
      <w:r w:rsidRPr="00903DBA">
        <w:t>Expressions</w:t>
      </w:r>
      <w:r>
        <w:t>&lt;/h2&gt;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t>&lt;h3&gt;The Comma Expression&lt;/h3&gt;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&lt;h3&gt;</w:t>
      </w:r>
      <w:r w:rsidRPr="00903DBA">
        <w:t>The Assignment Expression</w:t>
      </w:r>
      <w:r>
        <w:t>&lt;/h3&gt;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&lt;h3&gt;</w:t>
      </w:r>
      <w:r w:rsidRPr="00903DBA">
        <w:t>The Condition Expression</w:t>
      </w:r>
      <w:r>
        <w:t>&lt;/h3&gt;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lastRenderedPageBreak/>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&lt;h3&gt;</w:t>
      </w:r>
      <w:r w:rsidRPr="00903DBA">
        <w:t xml:space="preserve">Constant </w:t>
      </w:r>
      <w:r>
        <w:t xml:space="preserve">Integral </w:t>
      </w:r>
      <w:r w:rsidRPr="00903DBA">
        <w:t>Expression</w:t>
      </w:r>
      <w:r>
        <w:t>&lt;/h3&gt;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 xml:space="preserve">&lt;h3&gt;The </w:t>
      </w:r>
      <w:r w:rsidRPr="00903DBA">
        <w:t>Logical Expression</w:t>
      </w:r>
      <w:r>
        <w:t>s&lt;/h3&gt;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&lt;h3&gt;</w:t>
      </w:r>
      <w:r w:rsidRPr="00903DBA">
        <w:t>Equality and Relation Expressions</w:t>
      </w:r>
      <w:r>
        <w:t>&lt;/h3&gt;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&lt;h3&gt;Arithmetic Expressions&lt;/h3&gt;</w:t>
      </w:r>
      <w:bookmarkEnd w:id="279"/>
    </w:p>
    <w:p w14:paraId="2D4A4363" w14:textId="2AEC4526" w:rsidR="0069284B" w:rsidRPr="0079018B" w:rsidRDefault="0069284B" w:rsidP="0069284B">
      <w:pPr>
        <w:rPr>
          <w:highlight w:val="white"/>
        </w:rPr>
      </w:pPr>
      <w:r>
        <w:rPr>
          <w:highlight w:val="white"/>
        </w:rPr>
        <w:t>The &lt;k&gt;</w:t>
      </w:r>
      <w:r w:rsidRPr="000A746D">
        <w:rPr>
          <w:rStyle w:val="KeyWord0"/>
        </w:rPr>
        <w:t>ArithmeticExpression</w:t>
      </w:r>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r w:rsidRPr="0079018B">
        <w:rPr>
          <w:rStyle w:val="KeyWord0"/>
          <w:highlight w:val="white"/>
        </w:rPr>
        <w:t>xor</w:t>
      </w:r>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&lt;h3&gt;</w:t>
      </w:r>
      <w:r w:rsidRPr="00903DBA">
        <w:t>Cast Expressions</w:t>
      </w:r>
      <w:r>
        <w:t>&lt;/h3&gt;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&lt;h3&gt;</w:t>
      </w:r>
      <w:r w:rsidRPr="00903DBA">
        <w:t>Unary Expressions</w:t>
      </w:r>
      <w:r>
        <w:t>&lt;/h3&gt;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&lt;h3&gt;</w:t>
      </w:r>
      <w:r w:rsidRPr="00DC37F5">
        <w:rPr>
          <w:highlight w:val="white"/>
        </w:rPr>
        <w:t>Logical Not Expression</w:t>
      </w:r>
      <w:r>
        <w:rPr>
          <w:highlight w:val="white"/>
        </w:rPr>
        <w:t>&lt;/h3&gt;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&lt;h3&gt;</w:t>
      </w:r>
      <w:r w:rsidRPr="00DC37F5">
        <w:rPr>
          <w:highlight w:val="white"/>
        </w:rPr>
        <w:t>The sizeof Expression</w:t>
      </w:r>
      <w:r>
        <w:rPr>
          <w:highlight w:val="white"/>
        </w:rPr>
        <w:t>&lt;/h3&gt;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&lt;h3&gt;</w:t>
      </w:r>
      <w:r w:rsidRPr="00903DBA">
        <w:rPr>
          <w:highlight w:val="white"/>
        </w:rPr>
        <w:t>Prefix Increment and Decrement Expression</w:t>
      </w:r>
      <w:r>
        <w:rPr>
          <w:highlight w:val="white"/>
        </w:rPr>
        <w:t>&lt;/h3&gt;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bookmarkStart w:id="285" w:name="_Toc98936331"/>
      <w:r>
        <w:rPr>
          <w:highlight w:val="white"/>
        </w:rPr>
        <w:t>&lt;h3&gt;</w:t>
      </w:r>
      <w:r w:rsidRPr="00DC37F5">
        <w:rPr>
          <w:highlight w:val="white"/>
        </w:rPr>
        <w:t>Postfix Increment and Decrement Expression</w:t>
      </w:r>
      <w:r>
        <w:rPr>
          <w:highlight w:val="white"/>
        </w:rPr>
        <w:t>&lt;/h3&gt;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lastRenderedPageBreak/>
        <w:t>&lt;h3&gt;</w:t>
      </w:r>
      <w:r w:rsidRPr="00DC37F5">
        <w:rPr>
          <w:highlight w:val="white"/>
        </w:rPr>
        <w:t>Address Expression</w:t>
      </w:r>
      <w:r>
        <w:rPr>
          <w:highlight w:val="white"/>
        </w:rPr>
        <w:t>&lt;/h3&gt;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&lt;h3&gt;</w:t>
      </w:r>
      <w:r w:rsidRPr="00DC37F5">
        <w:rPr>
          <w:highlight w:val="white"/>
        </w:rPr>
        <w:t>Dereference Expression</w:t>
      </w:r>
      <w:r>
        <w:rPr>
          <w:highlight w:val="white"/>
        </w:rPr>
        <w:t>&lt;/h3&gt;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&lt;h3&gt;</w:t>
      </w:r>
      <w:r w:rsidRPr="00DC37F5">
        <w:rPr>
          <w:highlight w:val="white"/>
        </w:rPr>
        <w:t>Arrow Expression</w:t>
      </w:r>
      <w:r>
        <w:rPr>
          <w:highlight w:val="white"/>
        </w:rPr>
        <w:t>&lt;/h3&gt;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&lt;h3&gt;</w:t>
      </w:r>
      <w:r w:rsidRPr="00DC37F5">
        <w:rPr>
          <w:highlight w:val="white"/>
        </w:rPr>
        <w:t>Index Expression</w:t>
      </w:r>
      <w:r>
        <w:rPr>
          <w:highlight w:val="white"/>
        </w:rPr>
        <w:t>&lt;/h3&gt;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&lt;h3&gt;</w:t>
      </w:r>
      <w:r w:rsidRPr="0060539D">
        <w:rPr>
          <w:highlight w:val="white"/>
        </w:rPr>
        <w:t>Dot Expression</w:t>
      </w:r>
      <w:r>
        <w:rPr>
          <w:highlight w:val="white"/>
        </w:rPr>
        <w:t>&lt;/h3&gt;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&lt;h3&gt;</w:t>
      </w:r>
      <w:r w:rsidRPr="00DC37F5">
        <w:rPr>
          <w:highlight w:val="white"/>
        </w:rPr>
        <w:t>Function Call Expression</w:t>
      </w:r>
      <w:r>
        <w:rPr>
          <w:highlight w:val="white"/>
        </w:rPr>
        <w:t>&lt;/h3&gt;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&lt;h3&gt;</w:t>
      </w:r>
      <w:r w:rsidRPr="00903DBA">
        <w:t>Argument Expression List</w:t>
      </w:r>
      <w:r>
        <w:t>&lt;/h3&gt;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r w:rsidR="00702D53" w:rsidRPr="00D3149D">
        <w:rPr>
          <w:rStyle w:val="KeyWord0"/>
          <w:highlight w:val="white"/>
        </w:rPr>
        <w:t>SizeAddress</w:t>
      </w:r>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r w:rsidRPr="00D3149D">
        <w:rPr>
          <w:rStyle w:val="KeyWord0"/>
        </w:rPr>
        <w:t>TypePromotion</w:t>
      </w:r>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lastRenderedPageBreak/>
        <w:t>&lt;h3&gt;</w:t>
      </w:r>
      <w:r w:rsidRPr="00C968FE">
        <w:rPr>
          <w:highlight w:val="white"/>
        </w:rPr>
        <w:t>Primary Expressions</w:t>
      </w:r>
      <w:r>
        <w:rPr>
          <w:highlight w:val="white"/>
        </w:rPr>
        <w:t>&lt;/h3&gt;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&lt;h1&gt;</w:t>
      </w:r>
      <w:bookmarkStart w:id="296" w:name="_Ref58079178"/>
      <w:r w:rsidRPr="00903DBA">
        <w:t>Declaration Specifiers and Declarators</w:t>
      </w:r>
      <w:bookmarkEnd w:id="296"/>
      <w:r>
        <w:t>&lt;/h1&gt;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&lt;h2&gt;</w:t>
      </w:r>
      <w:r w:rsidRPr="00903DBA">
        <w:t>Declarators</w:t>
      </w:r>
      <w:r>
        <w:t>&lt;/h2&gt;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&lt;h1&gt;</w:t>
      </w:r>
      <w:r w:rsidRPr="00903DBA">
        <w:t>The Symbol Table</w:t>
      </w:r>
      <w:r>
        <w:t>&lt;/h1&gt;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&lt;h2&gt;</w:t>
      </w:r>
      <w:r w:rsidRPr="00903DBA">
        <w:t>The Symbol</w:t>
      </w:r>
      <w:r>
        <w:t>&lt;/h2&gt;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&lt;h2&gt;</w:t>
      </w:r>
      <w:bookmarkStart w:id="302" w:name="_Ref58962643"/>
      <w:r>
        <w:t xml:space="preserve">The </w:t>
      </w:r>
      <w:r w:rsidRPr="00903DBA">
        <w:t>Static Symbol</w:t>
      </w:r>
      <w:bookmarkEnd w:id="302"/>
      <w:r>
        <w:t>&lt;/h2&gt;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&lt;h1&gt;</w:t>
      </w:r>
      <w:bookmarkStart w:id="304" w:name="_Ref54541618"/>
      <w:r w:rsidRPr="00903DBA">
        <w:t>The Type System</w:t>
      </w:r>
      <w:bookmarkEnd w:id="304"/>
      <w:r>
        <w:t>&lt;/h1&gt;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&lt;h2&gt;The Type Class&lt;/h2&gt;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&lt;ct&gt;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&lt;/ct&gt;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&lt;h3&gt;Enumerations&lt;/h3&gt;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ins w:id="317" w:author="Stefan Bjornander" w:date="2015-04-25T10:38:00Z">
        <w:r w:rsidR="00D4318D" w:rsidRPr="00903DBA">
          <w:rPr>
            <w:rStyle w:val="KeyWord0"/>
            <w:rPrChange w:id="318" w:author="Stefan Bjornander" w:date="2015-04-25T10:38:00Z">
              <w:rPr>
                <w:rStyle w:val="CodeInText"/>
                <w:sz w:val="32"/>
              </w:rPr>
            </w:rPrChange>
          </w:rPr>
          <w:t>enum</w:t>
        </w:r>
      </w:ins>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&lt;ct&gt;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&lt;h3&gt;Bitfields&lt;/h3&gt;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&lt;h3&gt;Pointers&lt;/h3&gt;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&lt;h3&gt;Arrays&lt;/h3&gt;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&lt;h3&gt;Structs and Unions&lt;/h3&gt;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&lt;h3&gt;Functions&lt;/h3&gt;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&lt;h3&gt;Type Size&lt;/h3&gt;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&lt;h3&gt;Complete Types&lt;/h3&gt;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&lt;h3&gt;Constant and Volatile&lt;/h3&gt;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&lt;h3&gt;Hash Code and Equals&lt;/h3&gt;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&lt;h3&gt;Predefined Types&lt;/h3&gt;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bookmarkStart w:id="458" w:name="_Toc98936358"/>
      <w:r>
        <w:rPr>
          <w:highlight w:val="white"/>
        </w:rPr>
        <w:t>&lt;h3&gt;ToString&lt;/h3&gt;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&lt;h2&gt;</w:t>
      </w:r>
      <w:r w:rsidRPr="00903DBA">
        <w:t>Type Size</w:t>
      </w:r>
      <w:r>
        <w:t>&lt;/h2&gt;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&lt;h2&gt;</w:t>
      </w:r>
      <w:r w:rsidRPr="00903DBA">
        <w:t>Type Cast</w:t>
      </w:r>
      <w:r>
        <w:t>ing&lt;/h2&gt;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t>&lt;h3&gt;Implicit Cast&lt;/h3&gt;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&lt;h3&gt;Explicit Cast&lt;/h3&gt;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&lt;h3&gt;</w:t>
      </w:r>
      <w:r w:rsidRPr="00903DBA">
        <w:t>Type Promotion</w:t>
      </w:r>
      <w:r>
        <w:t>&lt;/h3&gt;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&lt;h1&gt;</w:t>
      </w:r>
      <w:bookmarkStart w:id="465" w:name="_Ref54016854"/>
      <w:r w:rsidRPr="00903DBA">
        <w:t>Constant Expression</w:t>
      </w:r>
      <w:bookmarkEnd w:id="465"/>
      <w:r>
        <w:t>&lt;/h1&gt;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&lt;h2&gt;Unary and Binary Expressions&lt;/h2&gt;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&lt;h3&gt;</w:t>
      </w:r>
      <w:r w:rsidRPr="00903DBA">
        <w:rPr>
          <w:highlight w:val="white"/>
        </w:rPr>
        <w:t>Relation Expressions</w:t>
      </w:r>
      <w:r>
        <w:rPr>
          <w:highlight w:val="white"/>
        </w:rPr>
        <w:t>&lt;/h3&gt;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&lt;h3&gt;Logical Expressions&lt;/h3&gt;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&lt;h3&gt;</w:t>
      </w:r>
      <w:r w:rsidRPr="00903DBA">
        <w:rPr>
          <w:highlight w:val="white"/>
        </w:rPr>
        <w:t>Arithmetic Expressions</w:t>
      </w:r>
      <w:r>
        <w:rPr>
          <w:highlight w:val="white"/>
        </w:rPr>
        <w:t>&lt;/h3&gt;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&lt;h3&gt;</w:t>
      </w:r>
      <w:r w:rsidRPr="00903DBA">
        <w:rPr>
          <w:highlight w:val="white"/>
        </w:rPr>
        <w:t>Constant Type Cast</w:t>
      </w:r>
      <w:r>
        <w:rPr>
          <w:highlight w:val="white"/>
        </w:rPr>
        <w:t>&lt;/h3&gt;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&lt;h3&gt;Constant Value&lt;/h3&gt;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&lt;h1&gt;</w:t>
      </w:r>
      <w:r w:rsidRPr="00903DBA">
        <w:t>Static Address</w:t>
      </w:r>
      <w:r>
        <w:t>es&lt;/h1&gt;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&lt;h3&gt;Static Value and Address&lt;/h3&gt;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&lt;h3&gt;Static Expression&lt;/h3&gt;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&lt;h1&gt;</w:t>
      </w:r>
      <w:r w:rsidRPr="00903DBA">
        <w:t>Initialization</w:t>
      </w:r>
      <w:r>
        <w:t>&lt;/h1&gt;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&lt;ch&gt;</w:t>
      </w:r>
      <w:r w:rsidRPr="00903DBA">
        <w:rPr>
          <w:highlight w:val="white"/>
        </w:rPr>
        <w:t>Initializer</w:t>
      </w:r>
      <w:r>
        <w:rPr>
          <w:highlight w:val="white"/>
        </w:rPr>
        <w:t>.</w:t>
      </w:r>
      <w:r w:rsidRPr="00903DBA">
        <w:t>cs</w:t>
      </w:r>
      <w:r>
        <w:t>&lt;/ch&gt;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p w14:paraId="73754C2D" w14:textId="77777777" w:rsidR="00ED1CDD" w:rsidRPr="00903DBA" w:rsidRDefault="00ED1CDD" w:rsidP="00ED1CDD">
      <w:pPr>
        <w:pStyle w:val="Heading1"/>
      </w:pPr>
      <w:bookmarkStart w:id="483" w:name="_Toc98936376"/>
      <w:bookmarkEnd w:id="297"/>
      <w:r>
        <w:lastRenderedPageBreak/>
        <w:t>&lt;h1&gt;</w:t>
      </w:r>
      <w:bookmarkStart w:id="484" w:name="_Ref54016586"/>
      <w:bookmarkStart w:id="485" w:name="_Ref54016644"/>
      <w:r w:rsidRPr="00903DBA">
        <w:t>Middle Code Optimization</w:t>
      </w:r>
      <w:bookmarkEnd w:id="484"/>
      <w:bookmarkEnd w:id="485"/>
      <w:r>
        <w:t>&lt;/h1&gt;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&lt;ch&gt;</w:t>
      </w:r>
      <w:r w:rsidRPr="00903DBA">
        <w:t>MiddleCodeOptimizor</w:t>
      </w:r>
      <w:r>
        <w:t>.</w:t>
      </w:r>
      <w:r w:rsidRPr="00903DBA">
        <w:t>cs</w:t>
      </w:r>
      <w:r>
        <w:t>&lt;/ch&gt;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&lt;h3&gt;</w:t>
      </w:r>
      <w:r w:rsidRPr="00903DBA">
        <w:t xml:space="preserve">Object </w:t>
      </w:r>
      <w:r>
        <w:t xml:space="preserve">References </w:t>
      </w:r>
      <w:r w:rsidRPr="00903DBA">
        <w:t xml:space="preserve">to Integer </w:t>
      </w:r>
      <w:r>
        <w:t xml:space="preserve">Index </w:t>
      </w:r>
      <w:r w:rsidRPr="00903DBA">
        <w:t>Addresses</w:t>
      </w:r>
      <w:r>
        <w:t>&lt;/h3&gt;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&lt;h3&gt;Jump</w:t>
      </w:r>
      <w:r w:rsidRPr="00903DBA">
        <w:t xml:space="preserve"> Next Instructions</w:t>
      </w:r>
      <w:r>
        <w:t>&lt;/h3&gt;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&lt;h3&gt;</w:t>
      </w:r>
      <w:r w:rsidRPr="00903DBA">
        <w:t xml:space="preserve">Next-Double </w:t>
      </w:r>
      <w:r>
        <w:t>Jump</w:t>
      </w:r>
      <w:r w:rsidRPr="00903DBA">
        <w:t xml:space="preserve"> Statements</w:t>
      </w:r>
      <w:r>
        <w:t>&lt;/h3&gt;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&lt;h3&gt;Jump-</w:t>
      </w:r>
      <w:r w:rsidRPr="00903DBA">
        <w:t>Chains</w:t>
      </w:r>
      <w:r>
        <w:t>&lt;/h3&gt;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&lt;h3&gt;</w:t>
      </w:r>
      <w:r w:rsidRPr="00903DBA">
        <w:t>Remove Unreachable Code</w:t>
      </w:r>
      <w:r>
        <w:t>&lt;/h3&gt;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r w:rsidRPr="00F40226">
        <w:rPr>
          <w:rStyle w:val="KeyWord0"/>
          <w:highlight w:val="white"/>
        </w:rPr>
        <w:t>SearchReachableCode</w:t>
      </w:r>
      <w:r>
        <w:rPr>
          <w:highlight w:val="white"/>
        </w:rPr>
        <w:t>&lt;/k&gt; that searches the code recursively from the first instruction and places all visited instructions in &lt;k&gt;</w:t>
      </w:r>
      <w:r w:rsidRPr="00830415">
        <w:rPr>
          <w:rStyle w:val="KeyWord0"/>
          <w:highlight w:val="white"/>
        </w:rPr>
        <w:t>visitedSet</w:t>
      </w:r>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We iterate through the middle code instruction list clear all instruction that has note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r w:rsidRPr="007F1D50">
        <w:rPr>
          <w:rStyle w:val="KeyWord0"/>
          <w:highlight w:val="white"/>
        </w:rPr>
        <w:t>SearchReachableCode</w:t>
      </w:r>
      <w:r>
        <w:rPr>
          <w:highlight w:val="white"/>
        </w:rPr>
        <w:t>&lt;/k&gt; method starts by the given index and iterate thorught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r w:rsidRPr="003A7CB8">
        <w:rPr>
          <w:rStyle w:val="KeyWord0"/>
          <w:highlight w:val="white"/>
        </w:rPr>
        <w:t>SearchReachableCode</w:t>
      </w:r>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When we encounter a goto instruction, we call &lt;k&gt;</w:t>
      </w:r>
      <w:r w:rsidRPr="003A7CB8">
        <w:rPr>
          <w:rStyle w:val="KeyWord0"/>
          <w:highlight w:val="white"/>
        </w:rPr>
        <w:t>SearchReachableCode</w:t>
      </w:r>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Finally, when we reach the function-end instruction, we return since the search is over when we hav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&lt;h3&gt;</w:t>
      </w:r>
      <w:r w:rsidRPr="00903DBA">
        <w:t>Remove Push-Pop Chains</w:t>
      </w:r>
      <w:r>
        <w:t>&lt;/h3&gt;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&lt;h3&gt;</w:t>
      </w:r>
      <w:r w:rsidRPr="00903DBA">
        <w:t>Merge Pop-Push Chains</w:t>
      </w:r>
      <w:r>
        <w:t>&lt;/h3&gt;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&lt;h3&gt;Merge</w:t>
      </w:r>
      <w:r w:rsidRPr="00903DBA">
        <w:t xml:space="preserve"> Top-Pop to Pop</w:t>
      </w:r>
      <w:r>
        <w:t>&lt;/h3&gt;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&lt;h3&gt;</w:t>
      </w:r>
      <w:r w:rsidRPr="00903DBA">
        <w:rPr>
          <w:highlight w:val="white"/>
        </w:rPr>
        <w:t>Merge Binary</w:t>
      </w:r>
      <w:r>
        <w:rPr>
          <w:highlight w:val="white"/>
        </w:rPr>
        <w:t>&lt;/h3&gt;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&lt;h3&gt;</w:t>
      </w:r>
      <w:r w:rsidRPr="00903DBA">
        <w:rPr>
          <w:highlight w:val="white"/>
        </w:rPr>
        <w:t>Semantic Optimization</w:t>
      </w:r>
      <w:r>
        <w:rPr>
          <w:highlight w:val="white"/>
        </w:rPr>
        <w:t>&lt;/h3&gt;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0 + i</w:t>
            </w:r>
          </w:p>
          <w:p w14:paraId="085023D1" w14:textId="77777777" w:rsidR="00ED1CDD" w:rsidRPr="00903DBA" w:rsidRDefault="00ED1CDD" w:rsidP="00B82E2D">
            <w:pPr>
              <w:rPr>
                <w:highlight w:val="white"/>
              </w:rPr>
            </w:pPr>
            <w:r w:rsidRPr="00903DBA">
              <w:rPr>
                <w:highlight w:val="white"/>
              </w:rPr>
              <w:t>i + 0</w:t>
            </w:r>
          </w:p>
        </w:tc>
        <w:tc>
          <w:tcPr>
            <w:tcW w:w="3117" w:type="dxa"/>
          </w:tcPr>
          <w:p w14:paraId="057AC240" w14:textId="77777777" w:rsidR="00ED1CDD" w:rsidRPr="00903DBA" w:rsidRDefault="00ED1CDD" w:rsidP="00B82E2D">
            <w:pPr>
              <w:rPr>
                <w:highlight w:val="white"/>
              </w:rPr>
            </w:pPr>
            <w:r w:rsidRPr="00903DBA">
              <w:rPr>
                <w:highlight w:val="white"/>
              </w:rPr>
              <w:t>i</w:t>
            </w:r>
          </w:p>
          <w:p w14:paraId="517AC300" w14:textId="77777777" w:rsidR="00ED1CDD" w:rsidRPr="00903DBA" w:rsidRDefault="00ED1CDD" w:rsidP="00B82E2D">
            <w:pPr>
              <w:rPr>
                <w:highlight w:val="white"/>
              </w:rPr>
            </w:pPr>
            <w:r w:rsidRPr="00903DBA">
              <w:rPr>
                <w:highlight w:val="white"/>
              </w:rPr>
              <w:t>i</w:t>
            </w:r>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0 - i</w:t>
            </w:r>
          </w:p>
          <w:p w14:paraId="568826E1" w14:textId="77777777" w:rsidR="00ED1CDD" w:rsidRPr="00903DBA" w:rsidRDefault="00ED1CDD" w:rsidP="00B82E2D">
            <w:pPr>
              <w:rPr>
                <w:highlight w:val="white"/>
              </w:rPr>
            </w:pPr>
            <w:r w:rsidRPr="00903DBA">
              <w:rPr>
                <w:highlight w:val="white"/>
              </w:rPr>
              <w:t>i - 0</w:t>
            </w:r>
          </w:p>
        </w:tc>
        <w:tc>
          <w:tcPr>
            <w:tcW w:w="3117" w:type="dxa"/>
          </w:tcPr>
          <w:p w14:paraId="40485E01" w14:textId="77777777" w:rsidR="00ED1CDD" w:rsidRPr="00903DBA" w:rsidRDefault="00ED1CDD" w:rsidP="00B82E2D">
            <w:pPr>
              <w:rPr>
                <w:highlight w:val="white"/>
              </w:rPr>
            </w:pPr>
            <w:r w:rsidRPr="00903DBA">
              <w:rPr>
                <w:highlight w:val="white"/>
              </w:rPr>
              <w:t>-i</w:t>
            </w:r>
          </w:p>
          <w:p w14:paraId="334B2528" w14:textId="77777777" w:rsidR="00ED1CDD" w:rsidRPr="00903DBA" w:rsidRDefault="00ED1CDD" w:rsidP="00B82E2D">
            <w:pPr>
              <w:rPr>
                <w:highlight w:val="white"/>
              </w:rPr>
            </w:pPr>
            <w:r w:rsidRPr="00903DBA">
              <w:rPr>
                <w:highlight w:val="white"/>
              </w:rPr>
              <w:t>i</w:t>
            </w:r>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0 * i</w:t>
            </w:r>
          </w:p>
          <w:p w14:paraId="20C1A3FD" w14:textId="77777777" w:rsidR="00ED1CDD" w:rsidRPr="00903DBA" w:rsidRDefault="00ED1CDD" w:rsidP="00B82E2D">
            <w:pPr>
              <w:rPr>
                <w:highlight w:val="white"/>
              </w:rPr>
            </w:pPr>
            <w:r w:rsidRPr="00903DBA">
              <w:rPr>
                <w:highlight w:val="white"/>
              </w:rPr>
              <w:t>1 * i</w:t>
            </w:r>
          </w:p>
          <w:p w14:paraId="3FBCDA75" w14:textId="77777777" w:rsidR="00ED1CDD" w:rsidRPr="00903DBA" w:rsidRDefault="00ED1CDD" w:rsidP="00B82E2D">
            <w:pPr>
              <w:rPr>
                <w:highlight w:val="white"/>
              </w:rPr>
            </w:pPr>
            <w:r w:rsidRPr="00903DBA">
              <w:rPr>
                <w:highlight w:val="white"/>
              </w:rPr>
              <w:t>i * 0</w:t>
            </w:r>
          </w:p>
          <w:p w14:paraId="4B158129" w14:textId="77777777" w:rsidR="00ED1CDD" w:rsidRDefault="00ED1CDD" w:rsidP="00B82E2D">
            <w:pPr>
              <w:rPr>
                <w:highlight w:val="white"/>
              </w:rPr>
            </w:pPr>
            <w:r w:rsidRPr="00903DBA">
              <w:rPr>
                <w:highlight w:val="white"/>
              </w:rPr>
              <w:t>i * 1</w:t>
            </w:r>
          </w:p>
          <w:p w14:paraId="1308E6C0" w14:textId="77777777" w:rsidR="00ED1CDD" w:rsidRDefault="00ED1CDD" w:rsidP="00B82E2D">
            <w:pPr>
              <w:rPr>
                <w:highlight w:val="white"/>
              </w:rPr>
            </w:pPr>
            <w:r>
              <w:rPr>
                <w:highlight w:val="white"/>
              </w:rPr>
              <w:t>-1 * i</w:t>
            </w:r>
          </w:p>
          <w:p w14:paraId="578919F5" w14:textId="77777777" w:rsidR="00ED1CDD" w:rsidRPr="00903DBA" w:rsidRDefault="00ED1CDD" w:rsidP="00B82E2D">
            <w:pPr>
              <w:rPr>
                <w:highlight w:val="white"/>
              </w:rPr>
            </w:pPr>
            <w:r>
              <w:rPr>
                <w:highlight w:val="white"/>
              </w:rPr>
              <w:t>i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r w:rsidRPr="00903DBA">
              <w:rPr>
                <w:highlight w:val="white"/>
              </w:rPr>
              <w:t>i</w:t>
            </w:r>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r w:rsidRPr="00903DBA">
              <w:rPr>
                <w:highlight w:val="white"/>
              </w:rPr>
              <w:t>i</w:t>
            </w:r>
          </w:p>
          <w:p w14:paraId="5FD55420" w14:textId="77777777" w:rsidR="00ED1CDD" w:rsidRDefault="00ED1CDD" w:rsidP="00B82E2D">
            <w:pPr>
              <w:rPr>
                <w:highlight w:val="white"/>
              </w:rPr>
            </w:pPr>
            <w:r>
              <w:rPr>
                <w:highlight w:val="white"/>
              </w:rPr>
              <w:t>-i</w:t>
            </w:r>
          </w:p>
          <w:p w14:paraId="1609372E" w14:textId="77777777" w:rsidR="00ED1CDD" w:rsidRPr="00903DBA" w:rsidRDefault="00ED1CDD" w:rsidP="00B82E2D">
            <w:pPr>
              <w:rPr>
                <w:highlight w:val="white"/>
              </w:rPr>
            </w:pPr>
            <w:r>
              <w:rPr>
                <w:highlight w:val="white"/>
              </w:rPr>
              <w:t>-i</w:t>
            </w:r>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r w:rsidRPr="00903DBA">
              <w:rPr>
                <w:highlight w:val="white"/>
              </w:rPr>
              <w:t>i / 1</w:t>
            </w:r>
          </w:p>
          <w:p w14:paraId="1CD7FE74" w14:textId="77777777" w:rsidR="00ED1CDD" w:rsidRPr="00903DBA" w:rsidRDefault="00ED1CDD" w:rsidP="00B82E2D">
            <w:pPr>
              <w:rPr>
                <w:highlight w:val="white"/>
              </w:rPr>
            </w:pPr>
            <w:r w:rsidRPr="00903DBA">
              <w:rPr>
                <w:highlight w:val="white"/>
              </w:rPr>
              <w:t>i % 1</w:t>
            </w:r>
          </w:p>
        </w:tc>
        <w:tc>
          <w:tcPr>
            <w:tcW w:w="3117" w:type="dxa"/>
          </w:tcPr>
          <w:p w14:paraId="25496FED" w14:textId="77777777" w:rsidR="00ED1CDD" w:rsidRPr="00903DBA" w:rsidRDefault="00ED1CDD" w:rsidP="00B82E2D">
            <w:pPr>
              <w:rPr>
                <w:highlight w:val="white"/>
              </w:rPr>
            </w:pPr>
            <w:r w:rsidRPr="00903DBA">
              <w:rPr>
                <w:highlight w:val="white"/>
              </w:rPr>
              <w:t>i</w:t>
            </w:r>
          </w:p>
          <w:p w14:paraId="0D578B07" w14:textId="77777777" w:rsidR="00ED1CDD" w:rsidRPr="00903DBA" w:rsidRDefault="00ED1CDD" w:rsidP="00B82E2D">
            <w:pPr>
              <w:rPr>
                <w:highlight w:val="white"/>
              </w:rPr>
            </w:pPr>
            <w:r w:rsidRPr="00903DBA">
              <w:rPr>
                <w:highlight w:val="white"/>
              </w:rPr>
              <w:t>i</w:t>
            </w:r>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&lt;h3&gt;Deference to Index Expression&lt;/h3&gt;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&lt;h3&gt;</w:t>
      </w:r>
      <w:r w:rsidRPr="00903DBA">
        <w:rPr>
          <w:highlight w:val="white"/>
        </w:rPr>
        <w:t>Optimize Relation Expression</w:t>
      </w:r>
      <w:r>
        <w:rPr>
          <w:highlight w:val="white"/>
        </w:rPr>
        <w:t>&lt;/h3&gt;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&lt;h3&gt;</w:t>
      </w:r>
      <w:r w:rsidRPr="0060539D">
        <w:rPr>
          <w:highlight w:val="white"/>
        </w:rPr>
        <w:t>Optimize Communicative Expression</w:t>
      </w:r>
      <w:r>
        <w:rPr>
          <w:highlight w:val="white"/>
        </w:rPr>
        <w:t>&lt;/h3&gt;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&lt;h3&gt;Remove Temporary Assign&lt;/h3&gt;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&lt;h3&gt;Remove Temporary Access&lt;/h3&gt;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r w:rsidR="00005D7B" w:rsidRPr="00005D7B">
        <w:rPr>
          <w:rStyle w:val="KeyWord0"/>
        </w:rPr>
        <w:t>doubleSet</w:t>
      </w:r>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r w:rsidRPr="00422FB7">
        <w:rPr>
          <w:b/>
          <w:bCs/>
        </w:rPr>
        <w:t>minAssignIndex == -1</w:t>
      </w:r>
      <w:r>
        <w:t>&lt;/k&gt;</w:t>
      </w:r>
      <w:r w:rsidRPr="005A38F7">
        <w:t>)</w:t>
      </w:r>
      <w:r>
        <w:t xml:space="preserve"> or after it becomes access </w:t>
      </w:r>
      <w:r w:rsidRPr="005A38F7">
        <w:t>(</w:t>
      </w:r>
      <w:r>
        <w:t>&lt;k&gt;</w:t>
      </w:r>
      <w:r w:rsidRPr="00422FB7">
        <w:rPr>
          <w:rStyle w:val="KeyWord0"/>
        </w:rPr>
        <w:t>minAssignIndex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bookmarkStart w:id="501" w:name="_Toc98936392"/>
      <w:r>
        <w:t>&lt;h3&gt;</w:t>
      </w:r>
      <w:r w:rsidRPr="00903DBA">
        <w:t>Remove Trivial Assignment</w:t>
      </w:r>
      <w:r>
        <w:t>&lt;/h3&gt;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If we find an instruction where a symbol is assigne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&lt;h3&gt;</w:t>
      </w:r>
      <w:r w:rsidRPr="00903DBA">
        <w:t>Remove Cleared Code</w:t>
      </w:r>
      <w:r>
        <w:t>&lt;/h3&gt;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&lt;h1&gt;</w:t>
      </w:r>
      <w:bookmarkStart w:id="504" w:name="_Ref54016612"/>
      <w:bookmarkStart w:id="505" w:name="_Ref54016688"/>
      <w:r w:rsidRPr="00903DBA">
        <w:t>Assembly Code Generation</w:t>
      </w:r>
      <w:bookmarkEnd w:id="504"/>
      <w:bookmarkEnd w:id="505"/>
      <w:r>
        <w:t>&lt;/h1&gt;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&lt;h2&gt;</w:t>
      </w:r>
      <w:r w:rsidRPr="00903DBA">
        <w:t>Runtime Management</w:t>
      </w:r>
      <w:r>
        <w:t>&lt;/h2&gt;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&lt;h2&gt;</w:t>
      </w:r>
      <w:r w:rsidRPr="00903DBA">
        <w:t>Assembly Operator</w:t>
      </w:r>
      <w:r>
        <w:t>&lt;/h2&gt;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&lt;h2&gt;</w:t>
      </w:r>
      <w:r w:rsidRPr="00903DBA">
        <w:t>Assembly Code</w:t>
      </w:r>
      <w:r>
        <w:t>&lt;/h2&gt;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&lt;h3&gt;</w:t>
      </w:r>
      <w:r w:rsidRPr="00903DBA">
        <w:rPr>
          <w:highlight w:val="white"/>
        </w:rPr>
        <w:t>Assembly Code Optimization</w:t>
      </w:r>
      <w:r>
        <w:rPr>
          <w:highlight w:val="white"/>
        </w:rPr>
        <w:t>&lt;/h3&gt;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&lt;h3&gt;</w:t>
      </w:r>
      <w:r w:rsidRPr="00903DBA">
        <w:rPr>
          <w:highlight w:val="white"/>
        </w:rPr>
        <w:t>Operator Test Methods</w:t>
      </w:r>
      <w:r>
        <w:rPr>
          <w:highlight w:val="white"/>
        </w:rPr>
        <w:t>&lt;/h3&gt;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&lt;h3&gt;</w:t>
      </w:r>
      <w:r w:rsidRPr="00903DBA">
        <w:rPr>
          <w:highlight w:val="white"/>
        </w:rPr>
        <w:t>Register Overlapping</w:t>
      </w:r>
      <w:r>
        <w:rPr>
          <w:highlight w:val="white"/>
        </w:rPr>
        <w:t>&lt;/h3&gt;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&lt;h3&gt;</w:t>
      </w:r>
      <w:r w:rsidRPr="00903DBA">
        <w:rPr>
          <w:highlight w:val="white"/>
        </w:rPr>
        <w:t>Register Size</w:t>
      </w:r>
      <w:r>
        <w:rPr>
          <w:highlight w:val="white"/>
        </w:rPr>
        <w:t>&lt;/h3&gt;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&lt;h3&gt;</w:t>
      </w:r>
      <w:r w:rsidRPr="00903DBA">
        <w:rPr>
          <w:highlight w:val="white"/>
        </w:rPr>
        <w:t>ToString</w:t>
      </w:r>
      <w:r>
        <w:rPr>
          <w:highlight w:val="white"/>
        </w:rPr>
        <w:t>&lt;/h3&gt;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&lt;h2&gt;</w:t>
      </w:r>
      <w:r w:rsidRPr="00903DBA">
        <w:t>Tracks</w:t>
      </w:r>
      <w:r>
        <w:t>&lt;/h2&gt;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&lt;h2&gt;</w:t>
      </w:r>
      <w:r w:rsidRPr="00903DBA">
        <w:t>Register Allocation</w:t>
      </w:r>
      <w:r>
        <w:t>&lt;/h2&gt;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&lt;h2&gt;</w:t>
      </w:r>
      <w:r w:rsidRPr="00903DBA">
        <w:t>Assembly Code Generation</w:t>
      </w:r>
      <w:r>
        <w:t>&lt;/h2&gt;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lastRenderedPageBreak/>
        <w:t>&lt;h3&gt;</w:t>
      </w:r>
      <w:r w:rsidRPr="00903DBA">
        <w:rPr>
          <w:highlight w:val="white"/>
        </w:rPr>
        <w:t>The Long Switch</w:t>
      </w:r>
      <w:r>
        <w:rPr>
          <w:highlight w:val="white"/>
        </w:rPr>
        <w:t>&lt;/h3&gt;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&lt;h3&gt;</w:t>
      </w:r>
      <w:r w:rsidRPr="00903DBA">
        <w:rPr>
          <w:highlight w:val="white"/>
        </w:rPr>
        <w:t>Track Set Generation</w:t>
      </w:r>
      <w:r>
        <w:rPr>
          <w:highlight w:val="white"/>
        </w:rPr>
        <w:t>&lt;/h3&gt;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&lt;h3&gt;</w:t>
      </w:r>
      <w:r w:rsidRPr="00903DBA">
        <w:rPr>
          <w:highlight w:val="white"/>
        </w:rPr>
        <w:t>Function Calls</w:t>
      </w:r>
      <w:r>
        <w:rPr>
          <w:highlight w:val="white"/>
        </w:rPr>
        <w:t>&lt;/h3&gt;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&lt;h3&gt;</w:t>
      </w:r>
      <w:r w:rsidRPr="0060539D">
        <w:rPr>
          <w:highlight w:val="white"/>
        </w:rPr>
        <w:t>Base and Offset</w:t>
      </w:r>
      <w:r>
        <w:rPr>
          <w:highlight w:val="white"/>
        </w:rPr>
        <w:t>&lt;/h3&gt;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&lt;h3&gt;</w:t>
      </w:r>
      <w:r w:rsidRPr="00903DBA">
        <w:rPr>
          <w:highlight w:val="white"/>
        </w:rPr>
        <w:t>Loading Values into Registers</w:t>
      </w:r>
      <w:r>
        <w:rPr>
          <w:highlight w:val="white"/>
        </w:rPr>
        <w:t>&lt;/h3&gt;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&lt;h3&gt;</w:t>
      </w:r>
      <w:r w:rsidRPr="00903DBA">
        <w:rPr>
          <w:highlight w:val="white"/>
        </w:rPr>
        <w:t xml:space="preserve">Return, Exit, and </w:t>
      </w:r>
      <w:r>
        <w:rPr>
          <w:highlight w:val="white"/>
        </w:rPr>
        <w:t>Jump&lt;/h3&gt;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&lt;h3&gt;</w:t>
      </w:r>
      <w:r w:rsidRPr="00903DBA">
        <w:rPr>
          <w:highlight w:val="white"/>
        </w:rPr>
        <w:t>Load and Inspect Registers</w:t>
      </w:r>
      <w:r>
        <w:rPr>
          <w:highlight w:val="white"/>
        </w:rPr>
        <w:t>&lt;/h3&gt;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&lt;h3&gt;</w:t>
      </w:r>
      <w:r w:rsidRPr="00903DBA">
        <w:rPr>
          <w:highlight w:val="white"/>
        </w:rPr>
        <w:t>Initialization</w:t>
      </w:r>
      <w:r>
        <w:rPr>
          <w:highlight w:val="white"/>
        </w:rPr>
        <w:t>&lt;/h3&gt;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&lt;h3&gt;</w:t>
      </w:r>
      <w:r w:rsidRPr="0060539D">
        <w:rPr>
          <w:highlight w:val="white"/>
        </w:rPr>
        <w:t>Integral Assignment and Parameters</w:t>
      </w:r>
      <w:r>
        <w:rPr>
          <w:highlight w:val="white"/>
        </w:rPr>
        <w:t>&lt;/h3&gt;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lastRenderedPageBreak/>
        <w:t>&lt;h3&gt;</w:t>
      </w:r>
      <w:r w:rsidRPr="00903DBA">
        <w:rPr>
          <w:highlight w:val="white"/>
        </w:rPr>
        <w:t>Unary Integral Operations</w:t>
      </w:r>
      <w:r>
        <w:rPr>
          <w:highlight w:val="white"/>
        </w:rPr>
        <w:t>&lt;/h3&gt;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&lt;h3&gt;</w:t>
      </w:r>
      <w:r w:rsidRPr="00903DBA">
        <w:rPr>
          <w:highlight w:val="white"/>
        </w:rPr>
        <w:t>Integral Binary</w:t>
      </w:r>
      <w:r>
        <w:rPr>
          <w:highlight w:val="white"/>
        </w:rPr>
        <w:t>&lt;/h3&gt;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&lt;h3&gt;</w:t>
      </w:r>
      <w:r w:rsidRPr="003B4156">
        <w:rPr>
          <w:highlight w:val="white"/>
        </w:rPr>
        <w:t>Integral Multiplication, Division, and Modulo</w:t>
      </w:r>
      <w:r>
        <w:rPr>
          <w:highlight w:val="white"/>
        </w:rPr>
        <w:t>&lt;/h3&gt;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&lt;h3&gt;</w:t>
      </w:r>
      <w:r w:rsidRPr="00903DBA">
        <w:rPr>
          <w:highlight w:val="white"/>
        </w:rPr>
        <w:t>Case</w:t>
      </w:r>
      <w:r>
        <w:rPr>
          <w:highlight w:val="white"/>
        </w:rPr>
        <w:t>&lt;/h3&gt;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&lt;h3&gt;</w:t>
      </w:r>
      <w:r w:rsidRPr="00903DBA">
        <w:rPr>
          <w:highlight w:val="white"/>
        </w:rPr>
        <w:t>Address</w:t>
      </w:r>
      <w:r>
        <w:rPr>
          <w:highlight w:val="white"/>
        </w:rPr>
        <w:t xml:space="preserve"> and Dereference&lt;/h3&gt;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&lt;h3&gt;</w:t>
      </w:r>
      <w:r w:rsidRPr="0060539D">
        <w:rPr>
          <w:highlight w:val="white"/>
        </w:rPr>
        <w:t>Floating Binary</w:t>
      </w:r>
      <w:r>
        <w:rPr>
          <w:highlight w:val="white"/>
        </w:rPr>
        <w:t>&lt;/h3&gt;</w:t>
      </w:r>
      <w:bookmarkEnd w:id="534"/>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&lt;h3&gt;</w:t>
      </w:r>
      <w:r w:rsidRPr="0060539D">
        <w:rPr>
          <w:highlight w:val="white"/>
        </w:rPr>
        <w:t>Floating Relation</w:t>
      </w:r>
      <w:r>
        <w:rPr>
          <w:highlight w:val="white"/>
        </w:rPr>
        <w:t>&lt;/h3&gt;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&lt;h3&gt;</w:t>
      </w:r>
      <w:r w:rsidRPr="00903DBA">
        <w:rPr>
          <w:highlight w:val="white"/>
        </w:rPr>
        <w:t>Floating Push and Pop</w:t>
      </w:r>
      <w:r>
        <w:rPr>
          <w:highlight w:val="white"/>
        </w:rPr>
        <w:t>&lt;/h3&gt;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&lt;h3&gt;</w:t>
      </w:r>
      <w:r w:rsidRPr="00903DBA">
        <w:rPr>
          <w:highlight w:val="white"/>
        </w:rPr>
        <w:t>Type Conversion</w:t>
      </w:r>
      <w:r>
        <w:rPr>
          <w:highlight w:val="white"/>
        </w:rPr>
        <w:t>&lt;/h3&gt;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&lt;h3&gt;</w:t>
      </w:r>
      <w:r w:rsidRPr="00903DBA">
        <w:rPr>
          <w:highlight w:val="white"/>
        </w:rPr>
        <w:t>Struct and Union</w:t>
      </w:r>
      <w:r>
        <w:rPr>
          <w:highlight w:val="white"/>
        </w:rPr>
        <w:t>&lt;/h3&gt;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&lt;h3&gt;</w:t>
      </w:r>
      <w:r w:rsidRPr="00903DBA">
        <w:rPr>
          <w:highlight w:val="white"/>
        </w:rPr>
        <w:t>Initialization Code</w:t>
      </w:r>
      <w:r>
        <w:rPr>
          <w:highlight w:val="white"/>
        </w:rPr>
        <w:t>&lt;/h3&gt;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lastRenderedPageBreak/>
        <w:t>&lt;h3&gt;</w:t>
      </w:r>
      <w:r w:rsidRPr="00903DBA">
        <w:rPr>
          <w:highlight w:val="white"/>
        </w:rPr>
        <w:t>Command Line Arguments</w:t>
      </w:r>
      <w:r>
        <w:rPr>
          <w:highlight w:val="white"/>
        </w:rPr>
        <w:t>&lt;/h3&gt;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&lt;h3&gt;</w:t>
      </w:r>
      <w:r w:rsidRPr="0060539D">
        <w:rPr>
          <w:highlight w:val="white"/>
        </w:rPr>
        <w:t>Text List</w:t>
      </w:r>
      <w:r>
        <w:rPr>
          <w:highlight w:val="white"/>
        </w:rPr>
        <w:t>&lt;/h3&gt;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&lt;h1&gt;</w:t>
      </w:r>
      <w:bookmarkStart w:id="544" w:name="_Ref54009755"/>
      <w:r w:rsidRPr="00903DBA">
        <w:t xml:space="preserve">Executable Code </w:t>
      </w:r>
      <w:r w:rsidRPr="0060539D">
        <w:t>Generation</w:t>
      </w:r>
      <w:bookmarkEnd w:id="544"/>
      <w:r>
        <w:t>&lt;/h1&gt;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&lt;h2&gt;The Windows Environment&lt;/h2&gt;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&lt;h3&gt;</w:t>
      </w:r>
      <w:r w:rsidRPr="0060539D">
        <w:rPr>
          <w:highlight w:val="white"/>
        </w:rPr>
        <w:t>Main</w:t>
      </w:r>
      <w:r>
        <w:rPr>
          <w:highlight w:val="white"/>
        </w:rPr>
        <w:t>&lt;/h3&gt;</w:t>
      </w:r>
      <w:bookmarkEnd w:id="546"/>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&lt;h3&gt;</w:t>
      </w:r>
      <w:r w:rsidRPr="0060539D">
        <w:rPr>
          <w:highlight w:val="white"/>
        </w:rPr>
        <w:t>Type Size</w:t>
      </w:r>
      <w:r>
        <w:rPr>
          <w:highlight w:val="white"/>
        </w:rPr>
        <w:t>&lt;/h3&gt;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&lt;h3&gt;</w:t>
      </w:r>
      <w:r w:rsidRPr="0060539D">
        <w:rPr>
          <w:highlight w:val="white"/>
        </w:rPr>
        <w:t>Static Symbol</w:t>
      </w:r>
      <w:r>
        <w:rPr>
          <w:highlight w:val="white"/>
        </w:rPr>
        <w:t>&lt;/h3&gt;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&lt;h3&gt;</w:t>
      </w:r>
      <w:r w:rsidRPr="0060539D">
        <w:rPr>
          <w:highlight w:val="white"/>
        </w:rPr>
        <w:t>Static Value</w:t>
      </w:r>
      <w:r>
        <w:rPr>
          <w:highlight w:val="white"/>
        </w:rPr>
        <w:t>&lt;/h3&gt;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&lt;h3&gt;</w:t>
      </w:r>
      <w:r w:rsidRPr="00903DBA">
        <w:rPr>
          <w:highlight w:val="white"/>
        </w:rPr>
        <w:t>Function End</w:t>
      </w:r>
      <w:r>
        <w:rPr>
          <w:highlight w:val="white"/>
        </w:rPr>
        <w:t>&lt;/h3&gt;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&lt;h3&gt;</w:t>
      </w:r>
      <w:r w:rsidRPr="00903DBA">
        <w:rPr>
          <w:highlight w:val="white"/>
        </w:rPr>
        <w:t>Target Code Generation</w:t>
      </w:r>
      <w:r>
        <w:rPr>
          <w:highlight w:val="white"/>
        </w:rPr>
        <w:t>&lt;/h3&gt;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&lt;h3&gt;</w:t>
      </w:r>
      <w:r w:rsidRPr="00903DBA">
        <w:rPr>
          <w:highlight w:val="white"/>
        </w:rPr>
        <w:t>Exit</w:t>
      </w:r>
      <w:r>
        <w:rPr>
          <w:highlight w:val="white"/>
        </w:rPr>
        <w:t>&lt;/h3&gt;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t>&lt;h3&gt;</w:t>
      </w:r>
      <w:r w:rsidRPr="00903DBA">
        <w:rPr>
          <w:highlight w:val="white"/>
        </w:rPr>
        <w:t>Initialization Code</w:t>
      </w:r>
      <w:r>
        <w:rPr>
          <w:highlight w:val="white"/>
        </w:rPr>
        <w:t>&lt;/h3&gt;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&lt;h3&gt;</w:t>
      </w:r>
      <w:r w:rsidRPr="00903DBA">
        <w:rPr>
          <w:highlight w:val="white"/>
        </w:rPr>
        <w:t>Command Line Arguments</w:t>
      </w:r>
      <w:r>
        <w:rPr>
          <w:highlight w:val="white"/>
        </w:rPr>
        <w:t>&lt;/h3&gt;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&lt;h3&gt;</w:t>
      </w:r>
      <w:r w:rsidRPr="0060539D">
        <w:rPr>
          <w:highlight w:val="white"/>
        </w:rPr>
        <w:t>Windows Jump Info</w:t>
      </w:r>
      <w:r>
        <w:rPr>
          <w:highlight w:val="white"/>
        </w:rPr>
        <w:t>&lt;/h3&gt;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&lt;h3&gt;</w:t>
      </w:r>
      <w:r w:rsidRPr="00903DBA">
        <w:rPr>
          <w:highlight w:val="white"/>
        </w:rPr>
        <w:t>Windows Byte List</w:t>
      </w:r>
      <w:r>
        <w:rPr>
          <w:highlight w:val="white"/>
        </w:rPr>
        <w:t>&lt;/h3&gt;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&lt;h3&gt;</w:t>
      </w:r>
      <w:r w:rsidRPr="00903DBA">
        <w:rPr>
          <w:highlight w:val="white"/>
        </w:rPr>
        <w:t>Byte List</w:t>
      </w:r>
      <w:r>
        <w:rPr>
          <w:highlight w:val="white"/>
        </w:rPr>
        <w:t>&lt;/h3&gt;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60" w:name="_Toc98936442"/>
      <w:bookmarkStart w:id="561" w:name="_Hlk64221600"/>
      <w:r>
        <w:t>&lt;h2&gt;</w:t>
      </w:r>
      <w:bookmarkStart w:id="562" w:name="_Ref419646553"/>
      <w:r>
        <w:t xml:space="preserve">The </w:t>
      </w:r>
      <w:r w:rsidRPr="00903DBA">
        <w:t>Link</w:t>
      </w:r>
      <w:bookmarkEnd w:id="562"/>
      <w:r>
        <w:t>er&lt;/h2&gt;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&lt;h3&gt;</w:t>
      </w:r>
      <w:r w:rsidRPr="00903DBA">
        <w:t>The Linker Class</w:t>
      </w:r>
      <w:r>
        <w:t>&lt;/h3&gt;</w:t>
      </w:r>
      <w:bookmarkEnd w:id="563"/>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&lt;h1&gt;</w:t>
      </w:r>
      <w:bookmarkStart w:id="567" w:name="_Ref71450241"/>
      <w:r>
        <w:t>The Final Main Class</w:t>
      </w:r>
      <w:bookmarkEnd w:id="567"/>
      <w:r>
        <w:t>&lt;/h1&gt;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&lt;h3&gt;</w:t>
      </w:r>
      <w:r w:rsidRPr="00903DBA">
        <w:rPr>
          <w:highlight w:val="white"/>
        </w:rPr>
        <w:t>Generating the Assembly File</w:t>
      </w:r>
      <w:r>
        <w:rPr>
          <w:highlight w:val="white"/>
        </w:rPr>
        <w:t>&lt;/h3&gt;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&lt;h3&gt;</w:t>
      </w:r>
      <w:r w:rsidRPr="0060539D">
        <w:rPr>
          <w:highlight w:val="white"/>
        </w:rPr>
        <w:t>Generate the Make File</w:t>
      </w:r>
      <w:r>
        <w:rPr>
          <w:highlight w:val="white"/>
        </w:rPr>
        <w:t>&lt;/h3&gt;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&lt;h3&gt;</w:t>
      </w:r>
      <w:r w:rsidRPr="00903DBA">
        <w:rPr>
          <w:highlight w:val="white"/>
        </w:rPr>
        <w:t>Is the Object File Fresh?</w:t>
      </w:r>
      <w:r>
        <w:rPr>
          <w:highlight w:val="white"/>
        </w:rPr>
        <w:t>&lt;/h3&gt;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&lt;h1&gt;</w:t>
      </w:r>
      <w:r w:rsidRPr="00903DBA">
        <w:t>The Standard Library</w:t>
      </w:r>
      <w:r>
        <w:t>&lt;/h1&gt;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&lt;h2&gt;</w:t>
      </w:r>
      <w:r w:rsidRPr="00903DBA">
        <w:t>Integral and Floating Limits</w:t>
      </w:r>
      <w:r>
        <w:t>&lt;/h2&gt;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&lt;h2&gt;</w:t>
      </w:r>
      <w:r w:rsidRPr="00903DBA">
        <w:t xml:space="preserve">The </w:t>
      </w:r>
      <w:r>
        <w:t>A</w:t>
      </w:r>
      <w:r w:rsidRPr="00903DBA">
        <w:t>ssert Macro</w:t>
      </w:r>
      <w:r>
        <w:t>&lt;/h2&gt;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&lt;h2&gt;</w:t>
      </w:r>
      <w:bookmarkStart w:id="579" w:name="_Ref55664393"/>
      <w:r w:rsidRPr="00903DBA">
        <w:t>Locale Data</w:t>
      </w:r>
      <w:bookmarkEnd w:id="579"/>
      <w:r>
        <w:t>&lt;/h2&gt;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&lt;h2&gt;</w:t>
      </w:r>
      <w:r w:rsidRPr="00903DBA">
        <w:t>Character Types</w:t>
      </w:r>
      <w:r>
        <w:t>&lt;/h2&gt;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&lt;h2&gt;</w:t>
      </w:r>
      <w:r w:rsidRPr="00903DBA">
        <w:t>Strings</w:t>
      </w:r>
      <w:r>
        <w:t>&lt;/h2&gt;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&lt;h3&gt;String Copying&lt;/h3&gt;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&lt;h3&gt;</w:t>
      </w:r>
      <w:r w:rsidRPr="000E1812">
        <w:rPr>
          <w:highlight w:val="white"/>
        </w:rPr>
        <w:t xml:space="preserve">String </w:t>
      </w:r>
      <w:r>
        <w:t>C</w:t>
      </w:r>
      <w:r w:rsidRPr="00404662">
        <w:rPr>
          <w:rStyle w:val="Heading3Char"/>
          <w:b/>
        </w:rPr>
        <w:t>oncatenation</w:t>
      </w:r>
      <w:r>
        <w:rPr>
          <w:highlight w:val="white"/>
        </w:rPr>
        <w:t>&lt;/h3&gt;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&lt;h3&gt;String Comparation&lt;/h3&gt;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&lt;h3&gt;String Searching&lt;/h3&gt;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&lt;h3&gt;Error Messages&lt;/h3&gt;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7B3C9F" w:rsidP="0060539D">
      <w:pPr>
        <w:pStyle w:val="Heading3"/>
        <w:rPr>
          <w:highlight w:val="white"/>
        </w:rPr>
      </w:pPr>
      <w:hyperlink r:id="rId8" w:history="1">
        <w:bookmarkStart w:id="591" w:name="_Toc98936459"/>
        <w:r w:rsidR="00CC1DF4">
          <w:rPr>
            <w:rStyle w:val="Hyperlink"/>
            <w:color w:val="000000" w:themeColor="text1"/>
            <w:u w:val="none"/>
          </w:rPr>
          <w:t>&lt;h3&gt;</w:t>
        </w:r>
        <w:r w:rsidR="00CC1DF4" w:rsidRPr="00DA5DC2">
          <w:rPr>
            <w:rStyle w:val="Hyperlink"/>
            <w:color w:val="000000" w:themeColor="text1"/>
            <w:u w:val="none"/>
          </w:rPr>
          <w:t>Tokenization</w:t>
        </w:r>
        <w:r w:rsidR="00CC1DF4">
          <w:rPr>
            <w:rStyle w:val="Hyperlink"/>
            <w:color w:val="000000" w:themeColor="text1"/>
            <w:u w:val="none"/>
          </w:rPr>
          <w:t>&lt;/h3&gt;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&lt;h3&gt;Memory Functions&lt;/h3&gt;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&lt;h2&gt;</w:t>
      </w:r>
      <w:r w:rsidRPr="00903DBA">
        <w:t>Long Jumps</w:t>
      </w:r>
      <w:r>
        <w:t>&lt;/h2&gt;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&lt;h2&gt;</w:t>
      </w:r>
      <w:r w:rsidRPr="00903DBA">
        <w:t>Mathematical Functions</w:t>
      </w:r>
      <w:r>
        <w:t>&lt;/h2&gt;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&lt;h3&gt;</w:t>
      </w:r>
      <w:r w:rsidRPr="00903DBA">
        <w:rPr>
          <w:highlight w:val="white"/>
        </w:rPr>
        <w:t>Exponent and Logarithm Functions</w:t>
      </w:r>
      <w:r>
        <w:rPr>
          <w:highlight w:val="white"/>
        </w:rPr>
        <w:t>&lt;/h3&gt;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7B3C9F"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7B3C9F"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7B3C9F"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7B3C9F"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7B3C9F"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&lt;h3&gt;</w:t>
      </w:r>
      <w:r w:rsidRPr="00903DBA">
        <w:rPr>
          <w:highlight w:val="white"/>
        </w:rPr>
        <w:t>Power Functions</w:t>
      </w:r>
      <w:r>
        <w:rPr>
          <w:highlight w:val="white"/>
        </w:rPr>
        <w:t>&lt;/h3&gt;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7B3C9F"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7B3C9F"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&lt;h3&gt;</w:t>
      </w:r>
      <w:r w:rsidRPr="0060539D">
        <w:rPr>
          <w:highlight w:val="white"/>
        </w:rPr>
        <w:t>Square Root</w:t>
      </w:r>
      <w:r>
        <w:rPr>
          <w:highlight w:val="white"/>
        </w:rPr>
        <w:t>&lt;/h3&gt;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7B3C9F"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&lt;h3&gt;</w:t>
      </w:r>
      <w:r w:rsidRPr="0060539D">
        <w:rPr>
          <w:highlight w:val="white"/>
        </w:rPr>
        <w:t>Modulo Functions</w:t>
      </w:r>
      <w:r>
        <w:rPr>
          <w:highlight w:val="white"/>
        </w:rPr>
        <w:t>&lt;/h3&gt;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&lt;h3&gt;</w:t>
      </w:r>
      <w:r w:rsidRPr="00903DBA">
        <w:rPr>
          <w:highlight w:val="white"/>
        </w:rPr>
        <w:t>Trigonometric Functions</w:t>
      </w:r>
      <w:r>
        <w:rPr>
          <w:highlight w:val="white"/>
        </w:rPr>
        <w:t>&lt;/h3&gt;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7B3C9F"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7B3C9F"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7B3C9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7B3C9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&lt;h3&gt;</w:t>
      </w:r>
      <w:r w:rsidRPr="00903DBA">
        <w:rPr>
          <w:highlight w:val="white"/>
        </w:rPr>
        <w:t>Inverted Trigonometric Functions</w:t>
      </w:r>
      <w:r>
        <w:rPr>
          <w:highlight w:val="white"/>
        </w:rPr>
        <w:t>&lt;/h3&gt;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7B3C9F"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7B3C9F"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7B3C9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7B3C9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7B3C9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7B3C9F"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7B3C9F"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&lt;h3&gt;</w:t>
      </w:r>
      <w:r w:rsidRPr="00903DBA">
        <w:rPr>
          <w:shd w:val="clear" w:color="auto" w:fill="FFFFFF"/>
        </w:rPr>
        <w:t>Hyperbolic Trigonometric Functions</w:t>
      </w:r>
      <w:r>
        <w:rPr>
          <w:shd w:val="clear" w:color="auto" w:fill="FFFFFF"/>
        </w:rPr>
        <w:t>&lt;/h3&gt;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7B3C9F"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7B3C9F"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7B3C9F"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&lt;h3&gt;</w:t>
      </w:r>
      <w:r w:rsidRPr="00903DBA">
        <w:rPr>
          <w:highlight w:val="white"/>
        </w:rPr>
        <w:t>Floor, Ceiling, Absolute, and Rounding Functions</w:t>
      </w:r>
      <w:r>
        <w:rPr>
          <w:highlight w:val="white"/>
        </w:rPr>
        <w:t>&lt;/h3&gt;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7B3C9F"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&lt;h2&gt;</w:t>
      </w:r>
      <w:r w:rsidRPr="00903DBA">
        <w:t xml:space="preserve">Standard </w:t>
      </w:r>
      <w:r>
        <w:t>Output&lt;/h2&gt;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&lt;h3&gt;Print Character and String&lt;/h3&gt;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&lt;h3&gt;</w:t>
      </w:r>
      <w:r w:rsidRPr="0060539D">
        <w:rPr>
          <w:highlight w:val="white"/>
        </w:rPr>
        <w:t>Print Values</w:t>
      </w:r>
      <w:r>
        <w:rPr>
          <w:highlight w:val="white"/>
        </w:rPr>
        <w:t>&lt;/h3&gt;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&lt;h3&gt;Print Argument&lt;/h3&gt;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&lt;h3&gt;Print Format&lt;/h3&gt;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&lt;h3&gt;printf&lt;/h3&gt;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&lt;h2&gt;Standard Input&lt;/h2&gt;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&lt;h3&gt;Scan Character and String&lt;/h3&gt;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&lt;h3&gt;Scan Pattern&lt;/h3&gt;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&lt;h3&gt;Scanning Values&lt;/h3&gt;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&lt;h3&gt;Scan Format&lt;/h3&gt;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&lt;h3&gt;scanf&lt;/h3&gt;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&lt;h2&gt;File Management&lt;/h2&gt;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&lt;h3&gt;File Open and Close&lt;/h3&gt;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&lt;h3&gt;File Remove and Rename&lt;/h3&gt;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&lt;h3&gt;Buffer&lt;/h3&gt;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&lt;h3&gt;Character and String&lt;/h3&gt;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&lt;h3&gt;Reading and Writing&lt;/h3&gt;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&lt;h3&gt;File Positioning&lt;/h3&gt;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&lt;h3&gt;Error Messages&lt;/h3&gt;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&lt;h2&gt;</w:t>
      </w:r>
      <w:r w:rsidRPr="00903DBA">
        <w:t>The Standard Library</w:t>
      </w:r>
      <w:r>
        <w:t>&lt;/h2&gt;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&lt;h3&gt;Type Casting&lt;/h3&gt;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&lt;h3&gt;Environment Variables&lt;/h3&gt;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&lt;h3&gt;Searching&lt;/h3&gt;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&lt;h3&gt;Random Number Generation&lt;/h3&gt;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&lt;h3&gt;Abortion and Exit&lt;/h3&gt;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&lt;h3&gt;Sorting&lt;/h3&gt;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&lt;h3&gt;Absolute Values&lt;/h3&gt;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&lt;h3&gt;Division and Modulo&lt;/h3&gt;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&lt;h3&gt;Dynamic Memory Management&lt;/h3&gt;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&lt;h2&gt;</w:t>
      </w:r>
      <w:r w:rsidRPr="00903DBA">
        <w:t>Time</w:t>
      </w:r>
      <w:r>
        <w:t>&lt;/h2&gt;</w:t>
      </w:r>
      <w:bookmarkEnd w:id="637"/>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&lt;h3&gt;Obtaining Time&lt;/h3&gt;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&lt;h3&gt;Time Formatting&lt;/h3&gt;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&lt;a1&gt;</w:t>
      </w:r>
      <w:bookmarkStart w:id="643" w:name="_Ref63183775"/>
      <w:r w:rsidRPr="00903DBA">
        <w:t>The Preprocessor</w:t>
      </w:r>
      <w:bookmarkEnd w:id="643"/>
      <w:r>
        <w:t>&lt;/a1&gt;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&lt;a2&gt;</w:t>
      </w:r>
      <w:bookmarkStart w:id="645" w:name="_Ref418256130"/>
      <w:r w:rsidRPr="00903DBA">
        <w:t xml:space="preserve">The Expression </w:t>
      </w:r>
      <w:r w:rsidRPr="00077860">
        <w:t>Scanner</w:t>
      </w:r>
      <w:r w:rsidRPr="00903DBA">
        <w:t xml:space="preserve"> and Parser</w:t>
      </w:r>
      <w:bookmarkEnd w:id="645"/>
      <w:r>
        <w:t>&lt;/a2&gt;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&lt;a3&gt;</w:t>
      </w:r>
      <w:r w:rsidRPr="00903DBA">
        <w:t>The Grammar</w:t>
      </w:r>
      <w:r>
        <w:t>&lt;/a3&gt;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&lt;a3&gt;</w:t>
      </w:r>
      <w:r w:rsidRPr="00903DBA">
        <w:t>The Parser</w:t>
      </w:r>
      <w:r>
        <w:t>&lt;/a3&gt;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&lt;a3&gt;</w:t>
      </w:r>
      <w:r w:rsidRPr="00903DBA">
        <w:t>The Scanner</w:t>
      </w:r>
      <w:r>
        <w:t>&lt;/a3&gt;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&lt;a3&gt;The Partial Expression Parser&lt;/a3&gt;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&lt;a2&gt;</w:t>
      </w:r>
      <w:r w:rsidRPr="00903DBA">
        <w:t>The Preprocessor Scanner and Parser</w:t>
      </w:r>
      <w:r>
        <w:t>&lt;/a2&gt;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&lt;a3&gt;The Partial Preprocessor Parser&lt;/a3&gt;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&lt;a3&gt;</w:t>
      </w:r>
      <w:r w:rsidRPr="00903DBA">
        <w:t>If-Else-Chain</w:t>
      </w:r>
      <w:r>
        <w:t>&lt;/a3&gt;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&lt;a2&gt;</w:t>
      </w:r>
      <w:r w:rsidRPr="00903DBA">
        <w:t>The Preprocessor</w:t>
      </w:r>
      <w:r>
        <w:t>&lt;/a2&gt;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&lt;a3&gt;</w:t>
      </w:r>
      <w:r w:rsidRPr="00903DBA">
        <w:t>Tri Graphs</w:t>
      </w:r>
      <w:r>
        <w:t>&lt;/a3&gt;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&lt;a3&gt;</w:t>
      </w:r>
      <w:r w:rsidRPr="00903DBA">
        <w:t>Comments, Strings, and Characters</w:t>
      </w:r>
      <w:r>
        <w:t>&lt;/a3&gt;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&lt;a3&gt;</w:t>
      </w:r>
      <w:r w:rsidRPr="00903DBA">
        <w:t>The Line List</w:t>
      </w:r>
      <w:r>
        <w:t>&lt;/a3&gt;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&lt;a3&gt;Lines&lt;/a3&gt;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lastRenderedPageBreak/>
        <w:t>&lt;a3&gt;Include Files&lt;/a3&gt;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&lt;a3&gt;Macros&lt;/a3&gt;</w:t>
      </w:r>
      <w:bookmarkEnd w:id="662"/>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&lt;a3&gt;Tokens&lt;/a3&gt;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&lt;a3&gt;Define&lt;/a3&gt;</w:t>
      </w:r>
      <w:bookmarkEnd w:id="664"/>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&lt;a3&gt;Conditional Programming&lt;/a3&gt;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w:t>
      </w:r>
      <w:r>
        <w:lastRenderedPageBreak/>
        <w:t>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&lt;a3&gt;Macro Expansion&lt;/a3&gt;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&lt;a3&gt;Concatenate Tokens&lt;/a3&gt;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&lt;a3&gt;String Merging&lt;/a3&gt;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&lt;a1&gt;</w:t>
      </w:r>
      <w:bookmarkStart w:id="672" w:name="_Ref66116797"/>
      <w:bookmarkStart w:id="673" w:name="_Ref66135863"/>
      <w:r>
        <w:t>The Register Set</w:t>
      </w:r>
      <w:bookmarkEnd w:id="672"/>
      <w:bookmarkEnd w:id="673"/>
      <w:r>
        <w:t>&lt;/a1&gt;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53FE5D40" w:rsidR="007D596B" w:rsidRPr="00903DBA" w:rsidRDefault="0029042E" w:rsidP="00B824F1">
      <w:pPr>
        <w:pStyle w:val="Appendix1"/>
      </w:pPr>
      <w:bookmarkStart w:id="674" w:name="_Toc98936527"/>
      <w:bookmarkEnd w:id="671"/>
      <w:r>
        <w:lastRenderedPageBreak/>
        <w:t>&lt;a1&gt;</w:t>
      </w:r>
      <w:bookmarkStart w:id="675" w:name="_Ref76294566"/>
      <w:r w:rsidRPr="00BC7846">
        <w:t>The</w:t>
      </w:r>
      <w:r w:rsidRPr="00903DBA">
        <w:t xml:space="preserve"> C Grammar</w:t>
      </w:r>
      <w:bookmarkEnd w:id="675"/>
      <w:r>
        <w:t>&lt;/a1&gt;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&lt;a2&gt;</w:t>
      </w:r>
      <w:bookmarkStart w:id="678" w:name="_Toc49764472"/>
      <w:r w:rsidRPr="00903DBA">
        <w:t>The Preprocessor Grammar</w:t>
      </w:r>
      <w:bookmarkEnd w:id="678"/>
      <w:r>
        <w:t>&lt;/a2&gt;</w:t>
      </w:r>
      <w:bookmarkEnd w:id="677"/>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&lt;a3&gt;</w:t>
      </w:r>
      <w:bookmarkStart w:id="680" w:name="_Toc49764473"/>
      <w:r w:rsidRPr="00903DBA">
        <w:t>The Language Grammar</w:t>
      </w:r>
      <w:bookmarkEnd w:id="680"/>
      <w:r>
        <w:t>&lt;/a3&gt;</w:t>
      </w:r>
      <w:bookmarkEnd w:id="679"/>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&lt;a1&gt;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&lt;/a1&gt;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&lt;a3&gt;</w:t>
      </w:r>
      <w:r w:rsidRPr="00903DBA">
        <w:t>The Language</w:t>
      </w:r>
      <w:r>
        <w:t>&lt;/a3&gt;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&lt;a3&gt;</w:t>
      </w:r>
      <w:r w:rsidRPr="00903DBA">
        <w:t>The Grammar</w:t>
      </w:r>
      <w:r>
        <w:t>&lt;/a3&gt;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&lt;a3&gt;</w:t>
      </w:r>
      <w:r w:rsidRPr="00903DBA">
        <w:t>GPPG</w:t>
      </w:r>
      <w:r>
        <w:t>&lt;/a3&gt;</w:t>
      </w:r>
      <w:bookmarkEnd w:id="685"/>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&lt;a3&gt;</w:t>
      </w:r>
      <w:r w:rsidRPr="00903DBA">
        <w:t>JPlex</w:t>
      </w:r>
      <w:r>
        <w:t>&lt;/a3&gt;</w:t>
      </w:r>
      <w:bookmarkEnd w:id="686"/>
      <w:bookmarkEnd w:id="68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&lt;a3&gt;</w:t>
      </w:r>
      <w:r w:rsidRPr="00903DBA">
        <w:t>Main</w:t>
      </w:r>
      <w:r>
        <w:t>&lt;/a3&gt;</w:t>
      </w:r>
      <w:bookmarkEnd w:id="688"/>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lastRenderedPageBreak/>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&lt;a1&gt;</w:t>
      </w:r>
      <w:r w:rsidRPr="00903DBA">
        <w:t>Auxiliary Classes</w:t>
      </w:r>
      <w:r>
        <w:t>&lt;/a1&gt;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&lt;a2&gt;</w:t>
      </w:r>
      <w:r w:rsidRPr="00903DBA">
        <w:t>Error Handling</w:t>
      </w:r>
      <w:r>
        <w:t>&lt;/a2&gt;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&lt;a2&gt;</w:t>
      </w:r>
      <w:r w:rsidR="008D50A4">
        <w:t xml:space="preserve">The </w:t>
      </w:r>
      <w:r w:rsidRPr="00903DBA">
        <w:t>Graph</w:t>
      </w:r>
      <w:r w:rsidR="008D50A4">
        <w:t xml:space="preserve"> Class</w:t>
      </w:r>
      <w:r>
        <w:t>&lt;/a2&gt;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7001103B" w:rsidR="005E7D2C" w:rsidRPr="00CE77EA" w:rsidRDefault="005E7D2C" w:rsidP="005E7D2C">
      <w:pPr>
        <w:pStyle w:val="Code"/>
        <w:rPr>
          <w:highlight w:val="white"/>
          <w:lang w:val="nb-NO"/>
        </w:rPr>
      </w:pPr>
      <w:r w:rsidRPr="00CE77EA">
        <w:rPr>
          <w:highlight w:val="white"/>
          <w:lang w:val="nb-NO"/>
        </w:rPr>
        <w:t xml:space="preserve">    private ISet&lt;</w:t>
      </w:r>
      <w:r w:rsidR="005367BA">
        <w:rPr>
          <w:highlight w:val="white"/>
          <w:lang w:val="nb-NO"/>
        </w:rPr>
        <w:t>(VertexType, VertexType)</w:t>
      </w:r>
      <w:r w:rsidRPr="00CE77EA">
        <w:rPr>
          <w:highlight w:val="white"/>
          <w:lang w:val="nb-NO"/>
        </w:rPr>
        <w: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58FA5184"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lastRenderedPageBreak/>
        <w:t xml:space="preserve">      m_vertexSet = vertexSet;</w:t>
      </w:r>
    </w:p>
    <w:p w14:paraId="44694858" w14:textId="69253DB0"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&lt;a3&gt;</w:t>
      </w:r>
      <w:r w:rsidRPr="00903DBA">
        <w:t>Addition and Removal of Vertices and Edges</w:t>
      </w:r>
      <w:r>
        <w:t>&lt;/a3&gt;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05E345AB"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edgeSetCopy =</w:t>
      </w:r>
    </w:p>
    <w:p w14:paraId="4011B7C2" w14:textId="0F64B4FF"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lastRenderedPageBreak/>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&lt;a3&gt;</w:t>
      </w:r>
      <w:r w:rsidRPr="00903DBA">
        <w:t>Graph Partition</w:t>
      </w:r>
      <w:r>
        <w:t>&lt;/a3&gt;</w:t>
      </w:r>
      <w:bookmarkEnd w:id="693"/>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37664022"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resultEdgeSet =</w:t>
      </w:r>
    </w:p>
    <w:p w14:paraId="266711B3" w14:textId="57AB6C5C"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lastRenderedPageBreak/>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&lt;a1&gt;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&lt;/a1&gt;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441</Pages>
  <Words>131984</Words>
  <Characters>752313</Characters>
  <Application>Microsoft Office Word</Application>
  <DocSecurity>0</DocSecurity>
  <Lines>6269</Lines>
  <Paragraphs>1765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2022-01-17T12:38:00Z</cp:lastPrinted>
  <dcterms:created xsi:type="dcterms:W3CDTF">2022-03-23T18:29:00Z</dcterms:created>
  <dcterms:modified xsi:type="dcterms:W3CDTF">2022-03-23T18:29:00Z</dcterms:modified>
</cp:coreProperties>
</file>