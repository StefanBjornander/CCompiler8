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3320403" w:displacedByCustomXml="next"/>
    <w:sdt>
      <w:sdtPr>
        <w:rPr>
          <w:rFonts w:eastAsiaTheme="minorHAnsi" w:cstheme="minorBidi"/>
          <w:b w:val="0"/>
          <w:sz w:val="22"/>
          <w:szCs w:val="22"/>
        </w:rPr>
        <w:id w:val="-1295284200"/>
        <w:docPartObj>
          <w:docPartGallery w:val="Table of Contents"/>
          <w:docPartUnique/>
        </w:docPartObj>
      </w:sdtPr>
      <w:sdtEndPr>
        <w:rPr>
          <w:bCs/>
          <w:noProof/>
        </w:rPr>
      </w:sdtEndPr>
      <w:sdtContent>
        <w:p w14:paraId="4C1BEB33" w14:textId="55427570" w:rsidR="00622731" w:rsidRPr="00622731" w:rsidRDefault="00CC1DF4" w:rsidP="00F971D0">
          <w:pPr>
            <w:pStyle w:val="Heading1"/>
            <w:numPr>
              <w:ilvl w:val="0"/>
              <w:numId w:val="0"/>
            </w:numPr>
            <w:jc w:val="center"/>
            <w:rPr>
              <w:b w:val="0"/>
              <w:bCs/>
              <w:szCs w:val="72"/>
            </w:rPr>
          </w:pPr>
          <w:r>
            <w:rPr>
              <w:rFonts w:eastAsiaTheme="minorHAnsi"/>
              <w:szCs w:val="72"/>
            </w:rPr>
            <w:t>&lt;h1&gt;</w:t>
          </w:r>
          <w:r w:rsidRPr="00622731">
            <w:rPr>
              <w:rFonts w:eastAsiaTheme="minorHAnsi"/>
              <w:szCs w:val="72"/>
            </w:rPr>
            <w:t>C Compiler</w:t>
          </w:r>
          <w:r>
            <w:rPr>
              <w:rFonts w:eastAsiaTheme="minorHAnsi"/>
              <w:szCs w:val="72"/>
            </w:rPr>
            <w:t>&lt;/h1&gt;</w:t>
          </w:r>
          <w:bookmarkEnd w:id="0"/>
        </w:p>
        <w:p w14:paraId="62ADB70F" w14:textId="3B883DFC" w:rsidR="00622731" w:rsidRPr="00622731" w:rsidRDefault="00622731" w:rsidP="00622731">
          <w:pPr>
            <w:jc w:val="center"/>
            <w:rPr>
              <w:b/>
              <w:bCs/>
              <w:sz w:val="32"/>
              <w:szCs w:val="32"/>
            </w:rPr>
          </w:pPr>
          <w:r w:rsidRPr="00622731">
            <w:rPr>
              <w:b/>
              <w:bCs/>
              <w:sz w:val="32"/>
              <w:szCs w:val="32"/>
            </w:rPr>
            <w:t>ANSI C</w:t>
          </w:r>
          <w:r w:rsidRPr="009C6C6B">
            <w:rPr>
              <w:sz w:val="32"/>
              <w:szCs w:val="32"/>
            </w:rPr>
            <w:t xml:space="preserve"> </w:t>
          </w:r>
          <m:oMath>
            <m:r>
              <w:rPr>
                <w:rFonts w:ascii="Cambria Math" w:hAnsi="Cambria Math"/>
                <w:sz w:val="32"/>
                <w:szCs w:val="32"/>
              </w:rPr>
              <m:t>⇒</m:t>
            </m:r>
          </m:oMath>
          <w:r w:rsidRPr="009C6C6B">
            <w:rPr>
              <w:sz w:val="32"/>
              <w:szCs w:val="32"/>
            </w:rPr>
            <w:t xml:space="preserve"> </w:t>
          </w:r>
          <w:r w:rsidRPr="00622731">
            <w:rPr>
              <w:b/>
              <w:bCs/>
              <w:sz w:val="32"/>
              <w:szCs w:val="32"/>
            </w:rPr>
            <w:t>Windows 16-bit Executable &amp; Linux 64-bit Assembly</w:t>
          </w:r>
        </w:p>
        <w:p w14:paraId="1F90A441" w14:textId="789D63D5" w:rsidR="00622731" w:rsidRPr="0082694F" w:rsidRDefault="00622731" w:rsidP="0082694F">
          <w:pPr>
            <w:jc w:val="center"/>
            <w:rPr>
              <w:b/>
              <w:bCs/>
              <w:sz w:val="32"/>
              <w:szCs w:val="32"/>
            </w:rPr>
          </w:pPr>
          <w:r w:rsidRPr="00622731">
            <w:rPr>
              <w:b/>
              <w:bCs/>
              <w:sz w:val="32"/>
              <w:szCs w:val="32"/>
            </w:rPr>
            <w:t>Stefan Björnander</w:t>
          </w:r>
          <w:r>
            <w:rPr>
              <w:b/>
              <w:color w:val="auto"/>
            </w:rPr>
            <w:br w:type="page"/>
          </w:r>
        </w:p>
        <w:p w14:paraId="4BA31F59" w14:textId="5077D0C3" w:rsidR="00CB5140" w:rsidRPr="00903DBA" w:rsidRDefault="00703C11" w:rsidP="0060539D">
          <w:pPr>
            <w:pStyle w:val="TOCHeading"/>
          </w:pPr>
          <w:r w:rsidRPr="00903DBA">
            <w:lastRenderedPageBreak/>
            <w:t>Table of C</w:t>
          </w:r>
          <w:r w:rsidR="00CB5140" w:rsidRPr="00903DBA">
            <w:t>ontents</w:t>
          </w:r>
        </w:p>
        <w:p w14:paraId="08C07892" w14:textId="567CD25F" w:rsidR="009B2E07" w:rsidRDefault="00CB5140">
          <w:pPr>
            <w:pStyle w:val="TOC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93320403" w:history="1">
            <w:r w:rsidR="009B2E07" w:rsidRPr="00DF70D4">
              <w:rPr>
                <w:rStyle w:val="Hyperlink"/>
                <w:noProof/>
              </w:rPr>
              <w:t>C Compiler</w:t>
            </w:r>
            <w:r w:rsidR="009B2E07">
              <w:rPr>
                <w:noProof/>
                <w:webHidden/>
              </w:rPr>
              <w:tab/>
            </w:r>
            <w:r w:rsidR="009B2E07">
              <w:rPr>
                <w:noProof/>
                <w:webHidden/>
              </w:rPr>
              <w:fldChar w:fldCharType="begin"/>
            </w:r>
            <w:r w:rsidR="009B2E07">
              <w:rPr>
                <w:noProof/>
                <w:webHidden/>
              </w:rPr>
              <w:instrText xml:space="preserve"> PAGEREF _Toc93320403 \h </w:instrText>
            </w:r>
            <w:r w:rsidR="009B2E07">
              <w:rPr>
                <w:noProof/>
                <w:webHidden/>
              </w:rPr>
            </w:r>
            <w:r w:rsidR="009B2E07">
              <w:rPr>
                <w:noProof/>
                <w:webHidden/>
              </w:rPr>
              <w:fldChar w:fldCharType="separate"/>
            </w:r>
            <w:r w:rsidR="009B2E07">
              <w:rPr>
                <w:noProof/>
                <w:webHidden/>
              </w:rPr>
              <w:t>1</w:t>
            </w:r>
            <w:r w:rsidR="009B2E07">
              <w:rPr>
                <w:noProof/>
                <w:webHidden/>
              </w:rPr>
              <w:fldChar w:fldCharType="end"/>
            </w:r>
          </w:hyperlink>
        </w:p>
        <w:p w14:paraId="5ADE32CF" w14:textId="379F3F5D" w:rsidR="009B2E07" w:rsidRDefault="00B26FED">
          <w:pPr>
            <w:pStyle w:val="TOC1"/>
            <w:rPr>
              <w:rFonts w:asciiTheme="minorHAnsi" w:eastAsiaTheme="minorEastAsia" w:hAnsiTheme="minorHAnsi"/>
              <w:noProof/>
              <w:color w:val="auto"/>
              <w:lang w:val="sv-SE" w:eastAsia="sv-SE"/>
            </w:rPr>
          </w:pPr>
          <w:hyperlink w:anchor="_Toc93320404" w:history="1">
            <w:r w:rsidR="009B2E07" w:rsidRPr="00DF70D4">
              <w:rPr>
                <w:rStyle w:val="Hyperlink"/>
                <w:noProof/>
              </w:rPr>
              <w:t>1.</w:t>
            </w:r>
            <w:r w:rsidR="009B2E07">
              <w:rPr>
                <w:rFonts w:asciiTheme="minorHAnsi" w:eastAsiaTheme="minorEastAsia" w:hAnsiTheme="minorHAnsi"/>
                <w:noProof/>
                <w:color w:val="auto"/>
                <w:lang w:val="sv-SE" w:eastAsia="sv-SE"/>
              </w:rPr>
              <w:tab/>
            </w:r>
            <w:r w:rsidR="009B2E07" w:rsidRPr="00DF70D4">
              <w:rPr>
                <w:rStyle w:val="Hyperlink"/>
                <w:noProof/>
              </w:rPr>
              <w:t>Introduction</w:t>
            </w:r>
            <w:r w:rsidR="009B2E07">
              <w:rPr>
                <w:noProof/>
                <w:webHidden/>
              </w:rPr>
              <w:tab/>
            </w:r>
            <w:r w:rsidR="009B2E07">
              <w:rPr>
                <w:noProof/>
                <w:webHidden/>
              </w:rPr>
              <w:fldChar w:fldCharType="begin"/>
            </w:r>
            <w:r w:rsidR="009B2E07">
              <w:rPr>
                <w:noProof/>
                <w:webHidden/>
              </w:rPr>
              <w:instrText xml:space="preserve"> PAGEREF _Toc93320404 \h </w:instrText>
            </w:r>
            <w:r w:rsidR="009B2E07">
              <w:rPr>
                <w:noProof/>
                <w:webHidden/>
              </w:rPr>
            </w:r>
            <w:r w:rsidR="009B2E07">
              <w:rPr>
                <w:noProof/>
                <w:webHidden/>
              </w:rPr>
              <w:fldChar w:fldCharType="separate"/>
            </w:r>
            <w:r w:rsidR="009B2E07">
              <w:rPr>
                <w:noProof/>
                <w:webHidden/>
              </w:rPr>
              <w:t>12</w:t>
            </w:r>
            <w:r w:rsidR="009B2E07">
              <w:rPr>
                <w:noProof/>
                <w:webHidden/>
              </w:rPr>
              <w:fldChar w:fldCharType="end"/>
            </w:r>
          </w:hyperlink>
        </w:p>
        <w:p w14:paraId="19500AC4" w14:textId="61B7B63E" w:rsidR="009B2E07" w:rsidRDefault="00B26FED">
          <w:pPr>
            <w:pStyle w:val="TOC2"/>
            <w:tabs>
              <w:tab w:val="left" w:pos="880"/>
              <w:tab w:val="right" w:leader="dot" w:pos="9350"/>
            </w:tabs>
            <w:rPr>
              <w:rFonts w:asciiTheme="minorHAnsi" w:eastAsiaTheme="minorEastAsia" w:hAnsiTheme="minorHAnsi"/>
              <w:noProof/>
              <w:color w:val="auto"/>
              <w:lang w:val="sv-SE" w:eastAsia="sv-SE"/>
            </w:rPr>
          </w:pPr>
          <w:hyperlink w:anchor="_Toc93320405" w:history="1">
            <w:r w:rsidR="009B2E07" w:rsidRPr="00DF70D4">
              <w:rPr>
                <w:rStyle w:val="Hyperlink"/>
                <w:noProof/>
              </w:rPr>
              <w:t>1.1.</w:t>
            </w:r>
            <w:r w:rsidR="009B2E07">
              <w:rPr>
                <w:rFonts w:asciiTheme="minorHAnsi" w:eastAsiaTheme="minorEastAsia" w:hAnsiTheme="minorHAnsi"/>
                <w:noProof/>
                <w:color w:val="auto"/>
                <w:lang w:val="sv-SE" w:eastAsia="sv-SE"/>
              </w:rPr>
              <w:tab/>
            </w:r>
            <w:r w:rsidR="009B2E07" w:rsidRPr="00DF70D4">
              <w:rPr>
                <w:rStyle w:val="Hyperlink"/>
                <w:noProof/>
              </w:rPr>
              <w:t>Overview</w:t>
            </w:r>
            <w:r w:rsidR="009B2E07">
              <w:rPr>
                <w:noProof/>
                <w:webHidden/>
              </w:rPr>
              <w:tab/>
            </w:r>
            <w:r w:rsidR="009B2E07">
              <w:rPr>
                <w:noProof/>
                <w:webHidden/>
              </w:rPr>
              <w:fldChar w:fldCharType="begin"/>
            </w:r>
            <w:r w:rsidR="009B2E07">
              <w:rPr>
                <w:noProof/>
                <w:webHidden/>
              </w:rPr>
              <w:instrText xml:space="preserve"> PAGEREF _Toc93320405 \h </w:instrText>
            </w:r>
            <w:r w:rsidR="009B2E07">
              <w:rPr>
                <w:noProof/>
                <w:webHidden/>
              </w:rPr>
            </w:r>
            <w:r w:rsidR="009B2E07">
              <w:rPr>
                <w:noProof/>
                <w:webHidden/>
              </w:rPr>
              <w:fldChar w:fldCharType="separate"/>
            </w:r>
            <w:r w:rsidR="009B2E07">
              <w:rPr>
                <w:noProof/>
                <w:webHidden/>
              </w:rPr>
              <w:t>12</w:t>
            </w:r>
            <w:r w:rsidR="009B2E07">
              <w:rPr>
                <w:noProof/>
                <w:webHidden/>
              </w:rPr>
              <w:fldChar w:fldCharType="end"/>
            </w:r>
          </w:hyperlink>
        </w:p>
        <w:p w14:paraId="2EB9B355" w14:textId="0963D87C" w:rsidR="009B2E07" w:rsidRDefault="00B26FED">
          <w:pPr>
            <w:pStyle w:val="TOC2"/>
            <w:tabs>
              <w:tab w:val="left" w:pos="880"/>
              <w:tab w:val="right" w:leader="dot" w:pos="9350"/>
            </w:tabs>
            <w:rPr>
              <w:rFonts w:asciiTheme="minorHAnsi" w:eastAsiaTheme="minorEastAsia" w:hAnsiTheme="minorHAnsi"/>
              <w:noProof/>
              <w:color w:val="auto"/>
              <w:lang w:val="sv-SE" w:eastAsia="sv-SE"/>
            </w:rPr>
          </w:pPr>
          <w:hyperlink w:anchor="_Toc93320406" w:history="1">
            <w:r w:rsidR="009B2E07" w:rsidRPr="00DF70D4">
              <w:rPr>
                <w:rStyle w:val="Hyperlink"/>
                <w:noProof/>
              </w:rPr>
              <w:t>1.2.</w:t>
            </w:r>
            <w:r w:rsidR="009B2E07">
              <w:rPr>
                <w:rFonts w:asciiTheme="minorHAnsi" w:eastAsiaTheme="minorEastAsia" w:hAnsiTheme="minorHAnsi"/>
                <w:noProof/>
                <w:color w:val="auto"/>
                <w:lang w:val="sv-SE" w:eastAsia="sv-SE"/>
              </w:rPr>
              <w:tab/>
            </w:r>
            <w:r w:rsidR="009B2E07" w:rsidRPr="00DF70D4">
              <w:rPr>
                <w:rStyle w:val="Hyperlink"/>
                <w:noProof/>
              </w:rPr>
              <w:t>The Compiler Phases</w:t>
            </w:r>
            <w:r w:rsidR="009B2E07">
              <w:rPr>
                <w:noProof/>
                <w:webHidden/>
              </w:rPr>
              <w:tab/>
            </w:r>
            <w:r w:rsidR="009B2E07">
              <w:rPr>
                <w:noProof/>
                <w:webHidden/>
              </w:rPr>
              <w:fldChar w:fldCharType="begin"/>
            </w:r>
            <w:r w:rsidR="009B2E07">
              <w:rPr>
                <w:noProof/>
                <w:webHidden/>
              </w:rPr>
              <w:instrText xml:space="preserve"> PAGEREF _Toc93320406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25218B36" w14:textId="054CE10E"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407" w:history="1">
            <w:r w:rsidR="009B2E07" w:rsidRPr="00DF70D4">
              <w:rPr>
                <w:rStyle w:val="Hyperlink"/>
                <w:noProof/>
              </w:rPr>
              <w:t>1.2.1.</w:t>
            </w:r>
            <w:r w:rsidR="009B2E07">
              <w:rPr>
                <w:rFonts w:asciiTheme="minorHAnsi" w:eastAsiaTheme="minorEastAsia" w:hAnsiTheme="minorHAnsi"/>
                <w:noProof/>
                <w:color w:val="auto"/>
                <w:lang w:val="sv-SE" w:eastAsia="sv-SE"/>
              </w:rPr>
              <w:tab/>
            </w:r>
            <w:r w:rsidR="009B2E07" w:rsidRPr="00DF70D4">
              <w:rPr>
                <w:rStyle w:val="Hyperlink"/>
                <w:noProof/>
              </w:rPr>
              <w:t>The Preprocessor</w:t>
            </w:r>
            <w:r w:rsidR="009B2E07">
              <w:rPr>
                <w:noProof/>
                <w:webHidden/>
              </w:rPr>
              <w:tab/>
            </w:r>
            <w:r w:rsidR="009B2E07">
              <w:rPr>
                <w:noProof/>
                <w:webHidden/>
              </w:rPr>
              <w:fldChar w:fldCharType="begin"/>
            </w:r>
            <w:r w:rsidR="009B2E07">
              <w:rPr>
                <w:noProof/>
                <w:webHidden/>
              </w:rPr>
              <w:instrText xml:space="preserve"> PAGEREF _Toc93320407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12E66D76" w14:textId="4F2B5526"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408" w:history="1">
            <w:r w:rsidR="009B2E07" w:rsidRPr="00DF70D4">
              <w:rPr>
                <w:rStyle w:val="Hyperlink"/>
                <w:noProof/>
              </w:rPr>
              <w:t>1.2.2.</w:t>
            </w:r>
            <w:r w:rsidR="009B2E07">
              <w:rPr>
                <w:rFonts w:asciiTheme="minorHAnsi" w:eastAsiaTheme="minorEastAsia" w:hAnsiTheme="minorHAnsi"/>
                <w:noProof/>
                <w:color w:val="auto"/>
                <w:lang w:val="sv-SE" w:eastAsia="sv-SE"/>
              </w:rPr>
              <w:tab/>
            </w:r>
            <w:r w:rsidR="009B2E07" w:rsidRPr="00DF70D4">
              <w:rPr>
                <w:rStyle w:val="Hyperlink"/>
                <w:noProof/>
              </w:rPr>
              <w:t>Scanning</w:t>
            </w:r>
            <w:r w:rsidR="009B2E07">
              <w:rPr>
                <w:noProof/>
                <w:webHidden/>
              </w:rPr>
              <w:tab/>
            </w:r>
            <w:r w:rsidR="009B2E07">
              <w:rPr>
                <w:noProof/>
                <w:webHidden/>
              </w:rPr>
              <w:fldChar w:fldCharType="begin"/>
            </w:r>
            <w:r w:rsidR="009B2E07">
              <w:rPr>
                <w:noProof/>
                <w:webHidden/>
              </w:rPr>
              <w:instrText xml:space="preserve"> PAGEREF _Toc93320408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2D020F5A" w14:textId="36712C8F"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409" w:history="1">
            <w:r w:rsidR="009B2E07" w:rsidRPr="00DF70D4">
              <w:rPr>
                <w:rStyle w:val="Hyperlink"/>
                <w:noProof/>
              </w:rPr>
              <w:t>1.2.3.</w:t>
            </w:r>
            <w:r w:rsidR="009B2E07">
              <w:rPr>
                <w:rFonts w:asciiTheme="minorHAnsi" w:eastAsiaTheme="minorEastAsia" w:hAnsiTheme="minorHAnsi"/>
                <w:noProof/>
                <w:color w:val="auto"/>
                <w:lang w:val="sv-SE" w:eastAsia="sv-SE"/>
              </w:rPr>
              <w:tab/>
            </w:r>
            <w:r w:rsidR="009B2E07" w:rsidRPr="00DF70D4">
              <w:rPr>
                <w:rStyle w:val="Hyperlink"/>
                <w:noProof/>
              </w:rPr>
              <w:t>Parsing and Middle Code Generation</w:t>
            </w:r>
            <w:r w:rsidR="009B2E07">
              <w:rPr>
                <w:noProof/>
                <w:webHidden/>
              </w:rPr>
              <w:tab/>
            </w:r>
            <w:r w:rsidR="009B2E07">
              <w:rPr>
                <w:noProof/>
                <w:webHidden/>
              </w:rPr>
              <w:fldChar w:fldCharType="begin"/>
            </w:r>
            <w:r w:rsidR="009B2E07">
              <w:rPr>
                <w:noProof/>
                <w:webHidden/>
              </w:rPr>
              <w:instrText xml:space="preserve"> PAGEREF _Toc93320409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4313AE1C" w14:textId="36C4CFC7"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410" w:history="1">
            <w:r w:rsidR="009B2E07" w:rsidRPr="00DF70D4">
              <w:rPr>
                <w:rStyle w:val="Hyperlink"/>
                <w:noProof/>
              </w:rPr>
              <w:t>1.2.4.</w:t>
            </w:r>
            <w:r w:rsidR="009B2E07">
              <w:rPr>
                <w:rFonts w:asciiTheme="minorHAnsi" w:eastAsiaTheme="minorEastAsia" w:hAnsiTheme="minorHAnsi"/>
                <w:noProof/>
                <w:color w:val="auto"/>
                <w:lang w:val="sv-SE" w:eastAsia="sv-SE"/>
              </w:rPr>
              <w:tab/>
            </w:r>
            <w:r w:rsidR="009B2E07" w:rsidRPr="00DF70D4">
              <w:rPr>
                <w:rStyle w:val="Hyperlink"/>
                <w:noProof/>
              </w:rPr>
              <w:t>Middle Code Optimization</w:t>
            </w:r>
            <w:r w:rsidR="009B2E07">
              <w:rPr>
                <w:noProof/>
                <w:webHidden/>
              </w:rPr>
              <w:tab/>
            </w:r>
            <w:r w:rsidR="009B2E07">
              <w:rPr>
                <w:noProof/>
                <w:webHidden/>
              </w:rPr>
              <w:fldChar w:fldCharType="begin"/>
            </w:r>
            <w:r w:rsidR="009B2E07">
              <w:rPr>
                <w:noProof/>
                <w:webHidden/>
              </w:rPr>
              <w:instrText xml:space="preserve"> PAGEREF _Toc93320410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650B4DC6" w14:textId="2E1294A5"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411" w:history="1">
            <w:r w:rsidR="009B2E07" w:rsidRPr="00DF70D4">
              <w:rPr>
                <w:rStyle w:val="Hyperlink"/>
                <w:noProof/>
              </w:rPr>
              <w:t>1.2.5.</w:t>
            </w:r>
            <w:r w:rsidR="009B2E07">
              <w:rPr>
                <w:rFonts w:asciiTheme="minorHAnsi" w:eastAsiaTheme="minorEastAsia" w:hAnsiTheme="minorHAnsi"/>
                <w:noProof/>
                <w:color w:val="auto"/>
                <w:lang w:val="sv-SE" w:eastAsia="sv-SE"/>
              </w:rPr>
              <w:tab/>
            </w:r>
            <w:r w:rsidR="009B2E07" w:rsidRPr="00DF70D4">
              <w:rPr>
                <w:rStyle w:val="Hyperlink"/>
                <w:noProof/>
              </w:rPr>
              <w:t>Initialization</w:t>
            </w:r>
            <w:r w:rsidR="009B2E07">
              <w:rPr>
                <w:noProof/>
                <w:webHidden/>
              </w:rPr>
              <w:tab/>
            </w:r>
            <w:r w:rsidR="009B2E07">
              <w:rPr>
                <w:noProof/>
                <w:webHidden/>
              </w:rPr>
              <w:fldChar w:fldCharType="begin"/>
            </w:r>
            <w:r w:rsidR="009B2E07">
              <w:rPr>
                <w:noProof/>
                <w:webHidden/>
              </w:rPr>
              <w:instrText xml:space="preserve"> PAGEREF _Toc93320411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7DB38A74" w14:textId="1F6BA419"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412" w:history="1">
            <w:r w:rsidR="009B2E07" w:rsidRPr="00DF70D4">
              <w:rPr>
                <w:rStyle w:val="Hyperlink"/>
                <w:noProof/>
              </w:rPr>
              <w:t>1.2.6.</w:t>
            </w:r>
            <w:r w:rsidR="009B2E07">
              <w:rPr>
                <w:rFonts w:asciiTheme="minorHAnsi" w:eastAsiaTheme="minorEastAsia" w:hAnsiTheme="minorHAnsi"/>
                <w:noProof/>
                <w:color w:val="auto"/>
                <w:lang w:val="sv-SE" w:eastAsia="sv-SE"/>
              </w:rPr>
              <w:tab/>
            </w:r>
            <w:r w:rsidR="009B2E07" w:rsidRPr="00DF70D4">
              <w:rPr>
                <w:rStyle w:val="Hyperlink"/>
                <w:noProof/>
              </w:rPr>
              <w:t>Static Address</w:t>
            </w:r>
            <w:r w:rsidR="009B2E07">
              <w:rPr>
                <w:noProof/>
                <w:webHidden/>
              </w:rPr>
              <w:tab/>
            </w:r>
            <w:r w:rsidR="009B2E07">
              <w:rPr>
                <w:noProof/>
                <w:webHidden/>
              </w:rPr>
              <w:fldChar w:fldCharType="begin"/>
            </w:r>
            <w:r w:rsidR="009B2E07">
              <w:rPr>
                <w:noProof/>
                <w:webHidden/>
              </w:rPr>
              <w:instrText xml:space="preserve"> PAGEREF _Toc93320412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6BD38910" w14:textId="3AD71BF2"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413" w:history="1">
            <w:r w:rsidR="009B2E07" w:rsidRPr="00DF70D4">
              <w:rPr>
                <w:rStyle w:val="Hyperlink"/>
                <w:noProof/>
              </w:rPr>
              <w:t>1.2.7.</w:t>
            </w:r>
            <w:r w:rsidR="009B2E07">
              <w:rPr>
                <w:rFonts w:asciiTheme="minorHAnsi" w:eastAsiaTheme="minorEastAsia" w:hAnsiTheme="minorHAnsi"/>
                <w:noProof/>
                <w:color w:val="auto"/>
                <w:lang w:val="sv-SE" w:eastAsia="sv-SE"/>
              </w:rPr>
              <w:tab/>
            </w:r>
            <w:r w:rsidR="009B2E07" w:rsidRPr="00DF70D4">
              <w:rPr>
                <w:rStyle w:val="Hyperlink"/>
                <w:noProof/>
              </w:rPr>
              <w:t>Declarators and Declaration Specifiers</w:t>
            </w:r>
            <w:r w:rsidR="009B2E07">
              <w:rPr>
                <w:noProof/>
                <w:webHidden/>
              </w:rPr>
              <w:tab/>
            </w:r>
            <w:r w:rsidR="009B2E07">
              <w:rPr>
                <w:noProof/>
                <w:webHidden/>
              </w:rPr>
              <w:fldChar w:fldCharType="begin"/>
            </w:r>
            <w:r w:rsidR="009B2E07">
              <w:rPr>
                <w:noProof/>
                <w:webHidden/>
              </w:rPr>
              <w:instrText xml:space="preserve"> PAGEREF _Toc93320413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2D3E0DA5" w14:textId="4331C89F"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414" w:history="1">
            <w:r w:rsidR="009B2E07" w:rsidRPr="00DF70D4">
              <w:rPr>
                <w:rStyle w:val="Hyperlink"/>
                <w:noProof/>
              </w:rPr>
              <w:t>1.2.8.</w:t>
            </w:r>
            <w:r w:rsidR="009B2E07">
              <w:rPr>
                <w:rFonts w:asciiTheme="minorHAnsi" w:eastAsiaTheme="minorEastAsia" w:hAnsiTheme="minorHAnsi"/>
                <w:noProof/>
                <w:color w:val="auto"/>
                <w:lang w:val="sv-SE" w:eastAsia="sv-SE"/>
              </w:rPr>
              <w:tab/>
            </w:r>
            <w:r w:rsidR="009B2E07" w:rsidRPr="00DF70D4">
              <w:rPr>
                <w:rStyle w:val="Hyperlink"/>
                <w:noProof/>
              </w:rPr>
              <w:t>The Symbol Table</w:t>
            </w:r>
            <w:r w:rsidR="009B2E07">
              <w:rPr>
                <w:noProof/>
                <w:webHidden/>
              </w:rPr>
              <w:tab/>
            </w:r>
            <w:r w:rsidR="009B2E07">
              <w:rPr>
                <w:noProof/>
                <w:webHidden/>
              </w:rPr>
              <w:fldChar w:fldCharType="begin"/>
            </w:r>
            <w:r w:rsidR="009B2E07">
              <w:rPr>
                <w:noProof/>
                <w:webHidden/>
              </w:rPr>
              <w:instrText xml:space="preserve"> PAGEREF _Toc93320414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409E3CE5" w14:textId="51A7C974"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415" w:history="1">
            <w:r w:rsidR="009B2E07" w:rsidRPr="00DF70D4">
              <w:rPr>
                <w:rStyle w:val="Hyperlink"/>
                <w:noProof/>
              </w:rPr>
              <w:t>1.2.9.</w:t>
            </w:r>
            <w:r w:rsidR="009B2E07">
              <w:rPr>
                <w:rFonts w:asciiTheme="minorHAnsi" w:eastAsiaTheme="minorEastAsia" w:hAnsiTheme="minorHAnsi"/>
                <w:noProof/>
                <w:color w:val="auto"/>
                <w:lang w:val="sv-SE" w:eastAsia="sv-SE"/>
              </w:rPr>
              <w:tab/>
            </w:r>
            <w:r w:rsidR="009B2E07" w:rsidRPr="00DF70D4">
              <w:rPr>
                <w:rStyle w:val="Hyperlink"/>
                <w:noProof/>
              </w:rPr>
              <w:t>The Type System</w:t>
            </w:r>
            <w:r w:rsidR="009B2E07">
              <w:rPr>
                <w:noProof/>
                <w:webHidden/>
              </w:rPr>
              <w:tab/>
            </w:r>
            <w:r w:rsidR="009B2E07">
              <w:rPr>
                <w:noProof/>
                <w:webHidden/>
              </w:rPr>
              <w:fldChar w:fldCharType="begin"/>
            </w:r>
            <w:r w:rsidR="009B2E07">
              <w:rPr>
                <w:noProof/>
                <w:webHidden/>
              </w:rPr>
              <w:instrText xml:space="preserve"> PAGEREF _Toc93320415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119301C0" w14:textId="03DDBB12"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416" w:history="1">
            <w:r w:rsidR="009B2E07" w:rsidRPr="00DF70D4">
              <w:rPr>
                <w:rStyle w:val="Hyperlink"/>
                <w:noProof/>
              </w:rPr>
              <w:t>1.2.10.</w:t>
            </w:r>
            <w:r w:rsidR="009B2E07">
              <w:rPr>
                <w:rFonts w:asciiTheme="minorHAnsi" w:eastAsiaTheme="minorEastAsia" w:hAnsiTheme="minorHAnsi"/>
                <w:noProof/>
                <w:color w:val="auto"/>
                <w:lang w:val="sv-SE" w:eastAsia="sv-SE"/>
              </w:rPr>
              <w:tab/>
            </w:r>
            <w:r w:rsidR="009B2E07" w:rsidRPr="00DF70D4">
              <w:rPr>
                <w:rStyle w:val="Hyperlink"/>
                <w:noProof/>
              </w:rPr>
              <w:t>Assembly Code Generation</w:t>
            </w:r>
            <w:r w:rsidR="009B2E07">
              <w:rPr>
                <w:noProof/>
                <w:webHidden/>
              </w:rPr>
              <w:tab/>
            </w:r>
            <w:r w:rsidR="009B2E07">
              <w:rPr>
                <w:noProof/>
                <w:webHidden/>
              </w:rPr>
              <w:fldChar w:fldCharType="begin"/>
            </w:r>
            <w:r w:rsidR="009B2E07">
              <w:rPr>
                <w:noProof/>
                <w:webHidden/>
              </w:rPr>
              <w:instrText xml:space="preserve"> PAGEREF _Toc93320416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4FB6CD15" w14:textId="7B30178E"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417" w:history="1">
            <w:r w:rsidR="009B2E07" w:rsidRPr="00DF70D4">
              <w:rPr>
                <w:rStyle w:val="Hyperlink"/>
                <w:noProof/>
              </w:rPr>
              <w:t>1.2.1.</w:t>
            </w:r>
            <w:r w:rsidR="009B2E07">
              <w:rPr>
                <w:rFonts w:asciiTheme="minorHAnsi" w:eastAsiaTheme="minorEastAsia" w:hAnsiTheme="minorHAnsi"/>
                <w:noProof/>
                <w:color w:val="auto"/>
                <w:lang w:val="sv-SE" w:eastAsia="sv-SE"/>
              </w:rPr>
              <w:tab/>
            </w:r>
            <w:r w:rsidR="009B2E07" w:rsidRPr="00DF70D4">
              <w:rPr>
                <w:rStyle w:val="Hyperlink"/>
                <w:noProof/>
              </w:rPr>
              <w:t>Register Allocation</w:t>
            </w:r>
            <w:r w:rsidR="009B2E07">
              <w:rPr>
                <w:noProof/>
                <w:webHidden/>
              </w:rPr>
              <w:tab/>
            </w:r>
            <w:r w:rsidR="009B2E07">
              <w:rPr>
                <w:noProof/>
                <w:webHidden/>
              </w:rPr>
              <w:fldChar w:fldCharType="begin"/>
            </w:r>
            <w:r w:rsidR="009B2E07">
              <w:rPr>
                <w:noProof/>
                <w:webHidden/>
              </w:rPr>
              <w:instrText xml:space="preserve"> PAGEREF _Toc93320417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32E69085" w14:textId="12BA7F45"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418" w:history="1">
            <w:r w:rsidR="009B2E07" w:rsidRPr="00DF70D4">
              <w:rPr>
                <w:rStyle w:val="Hyperlink"/>
                <w:noProof/>
              </w:rPr>
              <w:t>1.2.2.</w:t>
            </w:r>
            <w:r w:rsidR="009B2E07">
              <w:rPr>
                <w:rFonts w:asciiTheme="minorHAnsi" w:eastAsiaTheme="minorEastAsia" w:hAnsiTheme="minorHAnsi"/>
                <w:noProof/>
                <w:color w:val="auto"/>
                <w:lang w:val="sv-SE" w:eastAsia="sv-SE"/>
              </w:rPr>
              <w:tab/>
            </w:r>
            <w:r w:rsidR="009B2E07" w:rsidRPr="00DF70D4">
              <w:rPr>
                <w:rStyle w:val="Hyperlink"/>
                <w:noProof/>
              </w:rPr>
              <w:t>The Object Code Generator and Linker</w:t>
            </w:r>
            <w:r w:rsidR="009B2E07">
              <w:rPr>
                <w:noProof/>
                <w:webHidden/>
              </w:rPr>
              <w:tab/>
            </w:r>
            <w:r w:rsidR="009B2E07">
              <w:rPr>
                <w:noProof/>
                <w:webHidden/>
              </w:rPr>
              <w:fldChar w:fldCharType="begin"/>
            </w:r>
            <w:r w:rsidR="009B2E07">
              <w:rPr>
                <w:noProof/>
                <w:webHidden/>
              </w:rPr>
              <w:instrText xml:space="preserve"> PAGEREF _Toc93320418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52431BC0" w14:textId="494F10F0"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419" w:history="1">
            <w:r w:rsidR="009B2E07" w:rsidRPr="00DF70D4">
              <w:rPr>
                <w:rStyle w:val="Hyperlink"/>
                <w:noProof/>
              </w:rPr>
              <w:t>1.2.3.</w:t>
            </w:r>
            <w:r w:rsidR="009B2E07">
              <w:rPr>
                <w:rFonts w:asciiTheme="minorHAnsi" w:eastAsiaTheme="minorEastAsia" w:hAnsiTheme="minorHAnsi"/>
                <w:noProof/>
                <w:color w:val="auto"/>
                <w:lang w:val="sv-SE" w:eastAsia="sv-SE"/>
              </w:rPr>
              <w:tab/>
            </w:r>
            <w:r w:rsidR="009B2E07" w:rsidRPr="00DF70D4">
              <w:rPr>
                <w:rStyle w:val="Hyperlink"/>
                <w:noProof/>
              </w:rPr>
              <w:t>The Standard Library</w:t>
            </w:r>
            <w:r w:rsidR="009B2E07">
              <w:rPr>
                <w:noProof/>
                <w:webHidden/>
              </w:rPr>
              <w:tab/>
            </w:r>
            <w:r w:rsidR="009B2E07">
              <w:rPr>
                <w:noProof/>
                <w:webHidden/>
              </w:rPr>
              <w:fldChar w:fldCharType="begin"/>
            </w:r>
            <w:r w:rsidR="009B2E07">
              <w:rPr>
                <w:noProof/>
                <w:webHidden/>
              </w:rPr>
              <w:instrText xml:space="preserve"> PAGEREF _Toc93320419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738C81FE" w14:textId="0B837675" w:rsidR="009B2E07" w:rsidRDefault="00B26FED">
          <w:pPr>
            <w:pStyle w:val="TOC2"/>
            <w:tabs>
              <w:tab w:val="left" w:pos="880"/>
              <w:tab w:val="right" w:leader="dot" w:pos="9350"/>
            </w:tabs>
            <w:rPr>
              <w:rFonts w:asciiTheme="minorHAnsi" w:eastAsiaTheme="minorEastAsia" w:hAnsiTheme="minorHAnsi"/>
              <w:noProof/>
              <w:color w:val="auto"/>
              <w:lang w:val="sv-SE" w:eastAsia="sv-SE"/>
            </w:rPr>
          </w:pPr>
          <w:hyperlink w:anchor="_Toc93320420" w:history="1">
            <w:r w:rsidR="009B2E07" w:rsidRPr="00DF70D4">
              <w:rPr>
                <w:rStyle w:val="Hyperlink"/>
                <w:noProof/>
              </w:rPr>
              <w:t>1.3.</w:t>
            </w:r>
            <w:r w:rsidR="009B2E07">
              <w:rPr>
                <w:rFonts w:asciiTheme="minorHAnsi" w:eastAsiaTheme="minorEastAsia" w:hAnsiTheme="minorHAnsi"/>
                <w:noProof/>
                <w:color w:val="auto"/>
                <w:lang w:val="sv-SE" w:eastAsia="sv-SE"/>
              </w:rPr>
              <w:tab/>
            </w:r>
            <w:r w:rsidR="009B2E07" w:rsidRPr="00DF70D4">
              <w:rPr>
                <w:rStyle w:val="Hyperlink"/>
                <w:noProof/>
                <w:shd w:val="clear" w:color="auto" w:fill="FFFFFF"/>
              </w:rPr>
              <w:t>Calling Forwards or Backwards</w:t>
            </w:r>
            <w:r w:rsidR="009B2E07">
              <w:rPr>
                <w:noProof/>
                <w:webHidden/>
              </w:rPr>
              <w:tab/>
            </w:r>
            <w:r w:rsidR="009B2E07">
              <w:rPr>
                <w:noProof/>
                <w:webHidden/>
              </w:rPr>
              <w:fldChar w:fldCharType="begin"/>
            </w:r>
            <w:r w:rsidR="009B2E07">
              <w:rPr>
                <w:noProof/>
                <w:webHidden/>
              </w:rPr>
              <w:instrText xml:space="preserve"> PAGEREF _Toc93320420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7063E707" w14:textId="3A1EE393" w:rsidR="009B2E07" w:rsidRDefault="00B26FED">
          <w:pPr>
            <w:pStyle w:val="TOC2"/>
            <w:tabs>
              <w:tab w:val="left" w:pos="880"/>
              <w:tab w:val="right" w:leader="dot" w:pos="9350"/>
            </w:tabs>
            <w:rPr>
              <w:rFonts w:asciiTheme="minorHAnsi" w:eastAsiaTheme="minorEastAsia" w:hAnsiTheme="minorHAnsi"/>
              <w:noProof/>
              <w:color w:val="auto"/>
              <w:lang w:val="sv-SE" w:eastAsia="sv-SE"/>
            </w:rPr>
          </w:pPr>
          <w:hyperlink w:anchor="_Toc93320421" w:history="1">
            <w:r w:rsidR="009B2E07" w:rsidRPr="00DF70D4">
              <w:rPr>
                <w:rStyle w:val="Hyperlink"/>
                <w:noProof/>
              </w:rPr>
              <w:t>1.4.</w:t>
            </w:r>
            <w:r w:rsidR="009B2E07">
              <w:rPr>
                <w:rFonts w:asciiTheme="minorHAnsi" w:eastAsiaTheme="minorEastAsia" w:hAnsiTheme="minorHAnsi"/>
                <w:noProof/>
                <w:color w:val="auto"/>
                <w:lang w:val="sv-SE" w:eastAsia="sv-SE"/>
              </w:rPr>
              <w:tab/>
            </w:r>
            <w:r w:rsidR="009B2E07" w:rsidRPr="00DF70D4">
              <w:rPr>
                <w:rStyle w:val="Hyperlink"/>
                <w:noProof/>
              </w:rPr>
              <w:t>The Main Class</w:t>
            </w:r>
            <w:r w:rsidR="009B2E07">
              <w:rPr>
                <w:noProof/>
                <w:webHidden/>
              </w:rPr>
              <w:tab/>
            </w:r>
            <w:r w:rsidR="009B2E07">
              <w:rPr>
                <w:noProof/>
                <w:webHidden/>
              </w:rPr>
              <w:fldChar w:fldCharType="begin"/>
            </w:r>
            <w:r w:rsidR="009B2E07">
              <w:rPr>
                <w:noProof/>
                <w:webHidden/>
              </w:rPr>
              <w:instrText xml:space="preserve"> PAGEREF _Toc93320421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43A2FE30" w14:textId="70C594DF" w:rsidR="009B2E07" w:rsidRDefault="00B26FED">
          <w:pPr>
            <w:pStyle w:val="TOC1"/>
            <w:rPr>
              <w:rFonts w:asciiTheme="minorHAnsi" w:eastAsiaTheme="minorEastAsia" w:hAnsiTheme="minorHAnsi"/>
              <w:noProof/>
              <w:color w:val="auto"/>
              <w:lang w:val="sv-SE" w:eastAsia="sv-SE"/>
            </w:rPr>
          </w:pPr>
          <w:hyperlink w:anchor="_Toc93320422" w:history="1">
            <w:r w:rsidR="009B2E07" w:rsidRPr="00DF70D4">
              <w:rPr>
                <w:rStyle w:val="Hyperlink"/>
                <w:noProof/>
              </w:rPr>
              <w:t>2.</w:t>
            </w:r>
            <w:r w:rsidR="009B2E07">
              <w:rPr>
                <w:rFonts w:asciiTheme="minorHAnsi" w:eastAsiaTheme="minorEastAsia" w:hAnsiTheme="minorHAnsi"/>
                <w:noProof/>
                <w:color w:val="auto"/>
                <w:lang w:val="sv-SE" w:eastAsia="sv-SE"/>
              </w:rPr>
              <w:tab/>
            </w:r>
            <w:r w:rsidR="009B2E07" w:rsidRPr="00DF70D4">
              <w:rPr>
                <w:rStyle w:val="Hyperlink"/>
                <w:noProof/>
              </w:rPr>
              <w:t>Scanning</w:t>
            </w:r>
            <w:r w:rsidR="009B2E07">
              <w:rPr>
                <w:noProof/>
                <w:webHidden/>
              </w:rPr>
              <w:tab/>
            </w:r>
            <w:r w:rsidR="009B2E07">
              <w:rPr>
                <w:noProof/>
                <w:webHidden/>
              </w:rPr>
              <w:fldChar w:fldCharType="begin"/>
            </w:r>
            <w:r w:rsidR="009B2E07">
              <w:rPr>
                <w:noProof/>
                <w:webHidden/>
              </w:rPr>
              <w:instrText xml:space="preserve"> PAGEREF _Toc93320422 \h </w:instrText>
            </w:r>
            <w:r w:rsidR="009B2E07">
              <w:rPr>
                <w:noProof/>
                <w:webHidden/>
              </w:rPr>
            </w:r>
            <w:r w:rsidR="009B2E07">
              <w:rPr>
                <w:noProof/>
                <w:webHidden/>
              </w:rPr>
              <w:fldChar w:fldCharType="separate"/>
            </w:r>
            <w:r w:rsidR="009B2E07">
              <w:rPr>
                <w:noProof/>
                <w:webHidden/>
              </w:rPr>
              <w:t>19</w:t>
            </w:r>
            <w:r w:rsidR="009B2E07">
              <w:rPr>
                <w:noProof/>
                <w:webHidden/>
              </w:rPr>
              <w:fldChar w:fldCharType="end"/>
            </w:r>
          </w:hyperlink>
        </w:p>
        <w:p w14:paraId="5EFE6103" w14:textId="6328480F" w:rsidR="009B2E07" w:rsidRDefault="00B26FED">
          <w:pPr>
            <w:pStyle w:val="TOC2"/>
            <w:tabs>
              <w:tab w:val="left" w:pos="880"/>
              <w:tab w:val="right" w:leader="dot" w:pos="9350"/>
            </w:tabs>
            <w:rPr>
              <w:rFonts w:asciiTheme="minorHAnsi" w:eastAsiaTheme="minorEastAsia" w:hAnsiTheme="minorHAnsi"/>
              <w:noProof/>
              <w:color w:val="auto"/>
              <w:lang w:val="sv-SE" w:eastAsia="sv-SE"/>
            </w:rPr>
          </w:pPr>
          <w:hyperlink w:anchor="_Toc93320423" w:history="1">
            <w:r w:rsidR="009B2E07" w:rsidRPr="00DF70D4">
              <w:rPr>
                <w:rStyle w:val="Hyperlink"/>
                <w:noProof/>
              </w:rPr>
              <w:t>2.1.</w:t>
            </w:r>
            <w:r w:rsidR="009B2E07">
              <w:rPr>
                <w:rFonts w:asciiTheme="minorHAnsi" w:eastAsiaTheme="minorEastAsia" w:hAnsiTheme="minorHAnsi"/>
                <w:noProof/>
                <w:color w:val="auto"/>
                <w:lang w:val="sv-SE" w:eastAsia="sv-SE"/>
              </w:rPr>
              <w:tab/>
            </w:r>
            <w:r w:rsidR="009B2E07" w:rsidRPr="00DF70D4">
              <w:rPr>
                <w:rStyle w:val="Hyperlink"/>
                <w:noProof/>
              </w:rPr>
              <w:t>The typedef-name Problem</w:t>
            </w:r>
            <w:r w:rsidR="009B2E07">
              <w:rPr>
                <w:noProof/>
                <w:webHidden/>
              </w:rPr>
              <w:tab/>
            </w:r>
            <w:r w:rsidR="009B2E07">
              <w:rPr>
                <w:noProof/>
                <w:webHidden/>
              </w:rPr>
              <w:fldChar w:fldCharType="begin"/>
            </w:r>
            <w:r w:rsidR="009B2E07">
              <w:rPr>
                <w:noProof/>
                <w:webHidden/>
              </w:rPr>
              <w:instrText xml:space="preserve"> PAGEREF _Toc93320423 \h </w:instrText>
            </w:r>
            <w:r w:rsidR="009B2E07">
              <w:rPr>
                <w:noProof/>
                <w:webHidden/>
              </w:rPr>
            </w:r>
            <w:r w:rsidR="009B2E07">
              <w:rPr>
                <w:noProof/>
                <w:webHidden/>
              </w:rPr>
              <w:fldChar w:fldCharType="separate"/>
            </w:r>
            <w:r w:rsidR="009B2E07">
              <w:rPr>
                <w:noProof/>
                <w:webHidden/>
              </w:rPr>
              <w:t>19</w:t>
            </w:r>
            <w:r w:rsidR="009B2E07">
              <w:rPr>
                <w:noProof/>
                <w:webHidden/>
              </w:rPr>
              <w:fldChar w:fldCharType="end"/>
            </w:r>
          </w:hyperlink>
        </w:p>
        <w:p w14:paraId="5FDC874E" w14:textId="085B4F43" w:rsidR="009B2E07" w:rsidRDefault="00B26FED">
          <w:pPr>
            <w:pStyle w:val="TOC2"/>
            <w:tabs>
              <w:tab w:val="left" w:pos="880"/>
              <w:tab w:val="right" w:leader="dot" w:pos="9350"/>
            </w:tabs>
            <w:rPr>
              <w:rFonts w:asciiTheme="minorHAnsi" w:eastAsiaTheme="minorEastAsia" w:hAnsiTheme="minorHAnsi"/>
              <w:noProof/>
              <w:color w:val="auto"/>
              <w:lang w:val="sv-SE" w:eastAsia="sv-SE"/>
            </w:rPr>
          </w:pPr>
          <w:hyperlink w:anchor="_Toc93320424" w:history="1">
            <w:r w:rsidR="009B2E07" w:rsidRPr="00DF70D4">
              <w:rPr>
                <w:rStyle w:val="Hyperlink"/>
                <w:noProof/>
              </w:rPr>
              <w:t>2.2.</w:t>
            </w:r>
            <w:r w:rsidR="009B2E07">
              <w:rPr>
                <w:rFonts w:asciiTheme="minorHAnsi" w:eastAsiaTheme="minorEastAsia" w:hAnsiTheme="minorHAnsi"/>
                <w:noProof/>
                <w:color w:val="auto"/>
                <w:lang w:val="sv-SE" w:eastAsia="sv-SE"/>
              </w:rPr>
              <w:tab/>
            </w:r>
            <w:r w:rsidR="009B2E07" w:rsidRPr="00DF70D4">
              <w:rPr>
                <w:rStyle w:val="Hyperlink"/>
                <w:noProof/>
              </w:rPr>
              <w:t>The Scanner</w:t>
            </w:r>
            <w:r w:rsidR="009B2E07">
              <w:rPr>
                <w:noProof/>
                <w:webHidden/>
              </w:rPr>
              <w:tab/>
            </w:r>
            <w:r w:rsidR="009B2E07">
              <w:rPr>
                <w:noProof/>
                <w:webHidden/>
              </w:rPr>
              <w:fldChar w:fldCharType="begin"/>
            </w:r>
            <w:r w:rsidR="009B2E07">
              <w:rPr>
                <w:noProof/>
                <w:webHidden/>
              </w:rPr>
              <w:instrText xml:space="preserve"> PAGEREF _Toc93320424 \h </w:instrText>
            </w:r>
            <w:r w:rsidR="009B2E07">
              <w:rPr>
                <w:noProof/>
                <w:webHidden/>
              </w:rPr>
            </w:r>
            <w:r w:rsidR="009B2E07">
              <w:rPr>
                <w:noProof/>
                <w:webHidden/>
              </w:rPr>
              <w:fldChar w:fldCharType="separate"/>
            </w:r>
            <w:r w:rsidR="009B2E07">
              <w:rPr>
                <w:noProof/>
                <w:webHidden/>
              </w:rPr>
              <w:t>19</w:t>
            </w:r>
            <w:r w:rsidR="009B2E07">
              <w:rPr>
                <w:noProof/>
                <w:webHidden/>
              </w:rPr>
              <w:fldChar w:fldCharType="end"/>
            </w:r>
          </w:hyperlink>
        </w:p>
        <w:p w14:paraId="2A3FA5A9" w14:textId="78AD12E4" w:rsidR="009B2E07" w:rsidRDefault="00B26FED">
          <w:pPr>
            <w:pStyle w:val="TOC2"/>
            <w:tabs>
              <w:tab w:val="left" w:pos="880"/>
              <w:tab w:val="right" w:leader="dot" w:pos="9350"/>
            </w:tabs>
            <w:rPr>
              <w:rFonts w:asciiTheme="minorHAnsi" w:eastAsiaTheme="minorEastAsia" w:hAnsiTheme="minorHAnsi"/>
              <w:noProof/>
              <w:color w:val="auto"/>
              <w:lang w:val="sv-SE" w:eastAsia="sv-SE"/>
            </w:rPr>
          </w:pPr>
          <w:hyperlink w:anchor="_Toc93320425" w:history="1">
            <w:r w:rsidR="009B2E07" w:rsidRPr="00DF70D4">
              <w:rPr>
                <w:rStyle w:val="Hyperlink"/>
                <w:noProof/>
              </w:rPr>
              <w:t>2.3.</w:t>
            </w:r>
            <w:r w:rsidR="009B2E07">
              <w:rPr>
                <w:rFonts w:asciiTheme="minorHAnsi" w:eastAsiaTheme="minorEastAsia" w:hAnsiTheme="minorHAnsi"/>
                <w:noProof/>
                <w:color w:val="auto"/>
                <w:lang w:val="sv-SE" w:eastAsia="sv-SE"/>
              </w:rPr>
              <w:tab/>
            </w:r>
            <w:r w:rsidR="009B2E07" w:rsidRPr="00DF70D4">
              <w:rPr>
                <w:rStyle w:val="Hyperlink"/>
                <w:noProof/>
              </w:rPr>
              <w:t>Slash Sequences</w:t>
            </w:r>
            <w:r w:rsidR="009B2E07">
              <w:rPr>
                <w:noProof/>
                <w:webHidden/>
              </w:rPr>
              <w:tab/>
            </w:r>
            <w:r w:rsidR="009B2E07">
              <w:rPr>
                <w:noProof/>
                <w:webHidden/>
              </w:rPr>
              <w:fldChar w:fldCharType="begin"/>
            </w:r>
            <w:r w:rsidR="009B2E07">
              <w:rPr>
                <w:noProof/>
                <w:webHidden/>
              </w:rPr>
              <w:instrText xml:space="preserve"> PAGEREF _Toc93320425 \h </w:instrText>
            </w:r>
            <w:r w:rsidR="009B2E07">
              <w:rPr>
                <w:noProof/>
                <w:webHidden/>
              </w:rPr>
            </w:r>
            <w:r w:rsidR="009B2E07">
              <w:rPr>
                <w:noProof/>
                <w:webHidden/>
              </w:rPr>
              <w:fldChar w:fldCharType="separate"/>
            </w:r>
            <w:r w:rsidR="009B2E07">
              <w:rPr>
                <w:noProof/>
                <w:webHidden/>
              </w:rPr>
              <w:t>27</w:t>
            </w:r>
            <w:r w:rsidR="009B2E07">
              <w:rPr>
                <w:noProof/>
                <w:webHidden/>
              </w:rPr>
              <w:fldChar w:fldCharType="end"/>
            </w:r>
          </w:hyperlink>
        </w:p>
        <w:p w14:paraId="66C31491" w14:textId="1488651B" w:rsidR="009B2E07" w:rsidRDefault="00B26FED">
          <w:pPr>
            <w:pStyle w:val="TOC1"/>
            <w:rPr>
              <w:rFonts w:asciiTheme="minorHAnsi" w:eastAsiaTheme="minorEastAsia" w:hAnsiTheme="minorHAnsi"/>
              <w:noProof/>
              <w:color w:val="auto"/>
              <w:lang w:val="sv-SE" w:eastAsia="sv-SE"/>
            </w:rPr>
          </w:pPr>
          <w:hyperlink w:anchor="_Toc93320426" w:history="1">
            <w:r w:rsidR="009B2E07" w:rsidRPr="00DF70D4">
              <w:rPr>
                <w:rStyle w:val="Hyperlink"/>
                <w:noProof/>
              </w:rPr>
              <w:t>3.</w:t>
            </w:r>
            <w:r w:rsidR="009B2E07">
              <w:rPr>
                <w:rFonts w:asciiTheme="minorHAnsi" w:eastAsiaTheme="minorEastAsia" w:hAnsiTheme="minorHAnsi"/>
                <w:noProof/>
                <w:color w:val="auto"/>
                <w:lang w:val="sv-SE" w:eastAsia="sv-SE"/>
              </w:rPr>
              <w:tab/>
            </w:r>
            <w:r w:rsidR="009B2E07" w:rsidRPr="00DF70D4">
              <w:rPr>
                <w:rStyle w:val="Hyperlink"/>
                <w:noProof/>
              </w:rPr>
              <w:t>Parsing</w:t>
            </w:r>
            <w:r w:rsidR="009B2E07">
              <w:rPr>
                <w:noProof/>
                <w:webHidden/>
              </w:rPr>
              <w:tab/>
            </w:r>
            <w:r w:rsidR="009B2E07">
              <w:rPr>
                <w:noProof/>
                <w:webHidden/>
              </w:rPr>
              <w:fldChar w:fldCharType="begin"/>
            </w:r>
            <w:r w:rsidR="009B2E07">
              <w:rPr>
                <w:noProof/>
                <w:webHidden/>
              </w:rPr>
              <w:instrText xml:space="preserve"> PAGEREF _Toc93320426 \h </w:instrText>
            </w:r>
            <w:r w:rsidR="009B2E07">
              <w:rPr>
                <w:noProof/>
                <w:webHidden/>
              </w:rPr>
            </w:r>
            <w:r w:rsidR="009B2E07">
              <w:rPr>
                <w:noProof/>
                <w:webHidden/>
              </w:rPr>
              <w:fldChar w:fldCharType="separate"/>
            </w:r>
            <w:r w:rsidR="009B2E07">
              <w:rPr>
                <w:noProof/>
                <w:webHidden/>
              </w:rPr>
              <w:t>31</w:t>
            </w:r>
            <w:r w:rsidR="009B2E07">
              <w:rPr>
                <w:noProof/>
                <w:webHidden/>
              </w:rPr>
              <w:fldChar w:fldCharType="end"/>
            </w:r>
          </w:hyperlink>
        </w:p>
        <w:p w14:paraId="64F8E626" w14:textId="19683168" w:rsidR="009B2E07" w:rsidRDefault="00B26FED">
          <w:pPr>
            <w:pStyle w:val="TOC2"/>
            <w:tabs>
              <w:tab w:val="left" w:pos="880"/>
              <w:tab w:val="right" w:leader="dot" w:pos="9350"/>
            </w:tabs>
            <w:rPr>
              <w:rFonts w:asciiTheme="minorHAnsi" w:eastAsiaTheme="minorEastAsia" w:hAnsiTheme="minorHAnsi"/>
              <w:noProof/>
              <w:color w:val="auto"/>
              <w:lang w:val="sv-SE" w:eastAsia="sv-SE"/>
            </w:rPr>
          </w:pPr>
          <w:hyperlink w:anchor="_Toc93320427" w:history="1">
            <w:r w:rsidR="009B2E07" w:rsidRPr="00DF70D4">
              <w:rPr>
                <w:rStyle w:val="Hyperlink"/>
                <w:noProof/>
              </w:rPr>
              <w:t>3.1.</w:t>
            </w:r>
            <w:r w:rsidR="009B2E07">
              <w:rPr>
                <w:rFonts w:asciiTheme="minorHAnsi" w:eastAsiaTheme="minorEastAsia" w:hAnsiTheme="minorHAnsi"/>
                <w:noProof/>
                <w:color w:val="auto"/>
                <w:lang w:val="sv-SE" w:eastAsia="sv-SE"/>
              </w:rPr>
              <w:tab/>
            </w:r>
            <w:r w:rsidR="009B2E07" w:rsidRPr="00DF70D4">
              <w:rPr>
                <w:rStyle w:val="Hyperlink"/>
                <w:noProof/>
              </w:rPr>
              <w:t>Scope and Middle Operator</w:t>
            </w:r>
            <w:r w:rsidR="009B2E07">
              <w:rPr>
                <w:noProof/>
                <w:webHidden/>
              </w:rPr>
              <w:tab/>
            </w:r>
            <w:r w:rsidR="009B2E07">
              <w:rPr>
                <w:noProof/>
                <w:webHidden/>
              </w:rPr>
              <w:fldChar w:fldCharType="begin"/>
            </w:r>
            <w:r w:rsidR="009B2E07">
              <w:rPr>
                <w:noProof/>
                <w:webHidden/>
              </w:rPr>
              <w:instrText xml:space="preserve"> PAGEREF _Toc93320427 \h </w:instrText>
            </w:r>
            <w:r w:rsidR="009B2E07">
              <w:rPr>
                <w:noProof/>
                <w:webHidden/>
              </w:rPr>
            </w:r>
            <w:r w:rsidR="009B2E07">
              <w:rPr>
                <w:noProof/>
                <w:webHidden/>
              </w:rPr>
              <w:fldChar w:fldCharType="separate"/>
            </w:r>
            <w:r w:rsidR="009B2E07">
              <w:rPr>
                <w:noProof/>
                <w:webHidden/>
              </w:rPr>
              <w:t>31</w:t>
            </w:r>
            <w:r w:rsidR="009B2E07">
              <w:rPr>
                <w:noProof/>
                <w:webHidden/>
              </w:rPr>
              <w:fldChar w:fldCharType="end"/>
            </w:r>
          </w:hyperlink>
        </w:p>
        <w:p w14:paraId="3BA23A17" w14:textId="3FB442A6" w:rsidR="009B2E07" w:rsidRDefault="00B26FED">
          <w:pPr>
            <w:pStyle w:val="TOC2"/>
            <w:tabs>
              <w:tab w:val="left" w:pos="880"/>
              <w:tab w:val="right" w:leader="dot" w:pos="9350"/>
            </w:tabs>
            <w:rPr>
              <w:rFonts w:asciiTheme="minorHAnsi" w:eastAsiaTheme="minorEastAsia" w:hAnsiTheme="minorHAnsi"/>
              <w:noProof/>
              <w:color w:val="auto"/>
              <w:lang w:val="sv-SE" w:eastAsia="sv-SE"/>
            </w:rPr>
          </w:pPr>
          <w:hyperlink w:anchor="_Toc93320428" w:history="1">
            <w:r w:rsidR="009B2E07" w:rsidRPr="00DF70D4">
              <w:rPr>
                <w:rStyle w:val="Hyperlink"/>
                <w:noProof/>
              </w:rPr>
              <w:t>3.2.</w:t>
            </w:r>
            <w:r w:rsidR="009B2E07">
              <w:rPr>
                <w:rFonts w:asciiTheme="minorHAnsi" w:eastAsiaTheme="minorEastAsia" w:hAnsiTheme="minorHAnsi"/>
                <w:noProof/>
                <w:color w:val="auto"/>
                <w:lang w:val="sv-SE" w:eastAsia="sv-SE"/>
              </w:rPr>
              <w:tab/>
            </w:r>
            <w:r w:rsidR="009B2E07" w:rsidRPr="00DF70D4">
              <w:rPr>
                <w:rStyle w:val="Hyperlink"/>
                <w:noProof/>
              </w:rPr>
              <w:t>Declarations</w:t>
            </w:r>
            <w:r w:rsidR="009B2E07">
              <w:rPr>
                <w:noProof/>
                <w:webHidden/>
              </w:rPr>
              <w:tab/>
            </w:r>
            <w:r w:rsidR="009B2E07">
              <w:rPr>
                <w:noProof/>
                <w:webHidden/>
              </w:rPr>
              <w:fldChar w:fldCharType="begin"/>
            </w:r>
            <w:r w:rsidR="009B2E07">
              <w:rPr>
                <w:noProof/>
                <w:webHidden/>
              </w:rPr>
              <w:instrText xml:space="preserve"> PAGEREF _Toc93320428 \h </w:instrText>
            </w:r>
            <w:r w:rsidR="009B2E07">
              <w:rPr>
                <w:noProof/>
                <w:webHidden/>
              </w:rPr>
            </w:r>
            <w:r w:rsidR="009B2E07">
              <w:rPr>
                <w:noProof/>
                <w:webHidden/>
              </w:rPr>
              <w:fldChar w:fldCharType="separate"/>
            </w:r>
            <w:r w:rsidR="009B2E07">
              <w:rPr>
                <w:noProof/>
                <w:webHidden/>
              </w:rPr>
              <w:t>35</w:t>
            </w:r>
            <w:r w:rsidR="009B2E07">
              <w:rPr>
                <w:noProof/>
                <w:webHidden/>
              </w:rPr>
              <w:fldChar w:fldCharType="end"/>
            </w:r>
          </w:hyperlink>
        </w:p>
        <w:p w14:paraId="599B489D" w14:textId="15299A38"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429" w:history="1">
            <w:r w:rsidR="009B2E07" w:rsidRPr="00DF70D4">
              <w:rPr>
                <w:rStyle w:val="Hyperlink"/>
                <w:noProof/>
              </w:rPr>
              <w:t>3.2.1.</w:t>
            </w:r>
            <w:r w:rsidR="009B2E07">
              <w:rPr>
                <w:rFonts w:asciiTheme="minorHAnsi" w:eastAsiaTheme="minorEastAsia" w:hAnsiTheme="minorHAnsi"/>
                <w:noProof/>
                <w:color w:val="auto"/>
                <w:lang w:val="sv-SE" w:eastAsia="sv-SE"/>
              </w:rPr>
              <w:tab/>
            </w:r>
            <w:r w:rsidR="009B2E07" w:rsidRPr="00DF70D4">
              <w:rPr>
                <w:rStyle w:val="Hyperlink"/>
                <w:noProof/>
              </w:rPr>
              <w:t>Function Definition</w:t>
            </w:r>
            <w:r w:rsidR="009B2E07">
              <w:rPr>
                <w:noProof/>
                <w:webHidden/>
              </w:rPr>
              <w:tab/>
            </w:r>
            <w:r w:rsidR="009B2E07">
              <w:rPr>
                <w:noProof/>
                <w:webHidden/>
              </w:rPr>
              <w:fldChar w:fldCharType="begin"/>
            </w:r>
            <w:r w:rsidR="009B2E07">
              <w:rPr>
                <w:noProof/>
                <w:webHidden/>
              </w:rPr>
              <w:instrText xml:space="preserve"> PAGEREF _Toc93320429 \h </w:instrText>
            </w:r>
            <w:r w:rsidR="009B2E07">
              <w:rPr>
                <w:noProof/>
                <w:webHidden/>
              </w:rPr>
            </w:r>
            <w:r w:rsidR="009B2E07">
              <w:rPr>
                <w:noProof/>
                <w:webHidden/>
              </w:rPr>
              <w:fldChar w:fldCharType="separate"/>
            </w:r>
            <w:r w:rsidR="009B2E07">
              <w:rPr>
                <w:noProof/>
                <w:webHidden/>
              </w:rPr>
              <w:t>35</w:t>
            </w:r>
            <w:r w:rsidR="009B2E07">
              <w:rPr>
                <w:noProof/>
                <w:webHidden/>
              </w:rPr>
              <w:fldChar w:fldCharType="end"/>
            </w:r>
          </w:hyperlink>
        </w:p>
        <w:p w14:paraId="353D9B15" w14:textId="4833268C"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430" w:history="1">
            <w:r w:rsidR="009B2E07" w:rsidRPr="00DF70D4">
              <w:rPr>
                <w:rStyle w:val="Hyperlink"/>
                <w:noProof/>
                <w:highlight w:val="white"/>
              </w:rPr>
              <w:t>3.2.2.</w:t>
            </w:r>
            <w:r w:rsidR="009B2E07">
              <w:rPr>
                <w:rFonts w:asciiTheme="minorHAnsi" w:eastAsiaTheme="minorEastAsia" w:hAnsiTheme="minorHAnsi"/>
                <w:noProof/>
                <w:color w:val="auto"/>
                <w:lang w:val="sv-SE" w:eastAsia="sv-SE"/>
              </w:rPr>
              <w:tab/>
            </w:r>
            <w:r w:rsidR="009B2E07" w:rsidRPr="00DF70D4">
              <w:rPr>
                <w:rStyle w:val="Hyperlink"/>
                <w:noProof/>
                <w:highlight w:val="white"/>
              </w:rPr>
              <w:t>Specifier List</w:t>
            </w:r>
            <w:r w:rsidR="009B2E07">
              <w:rPr>
                <w:noProof/>
                <w:webHidden/>
              </w:rPr>
              <w:tab/>
            </w:r>
            <w:r w:rsidR="009B2E07">
              <w:rPr>
                <w:noProof/>
                <w:webHidden/>
              </w:rPr>
              <w:fldChar w:fldCharType="begin"/>
            </w:r>
            <w:r w:rsidR="009B2E07">
              <w:rPr>
                <w:noProof/>
                <w:webHidden/>
              </w:rPr>
              <w:instrText xml:space="preserve"> PAGEREF _Toc93320430 \h </w:instrText>
            </w:r>
            <w:r w:rsidR="009B2E07">
              <w:rPr>
                <w:noProof/>
                <w:webHidden/>
              </w:rPr>
            </w:r>
            <w:r w:rsidR="009B2E07">
              <w:rPr>
                <w:noProof/>
                <w:webHidden/>
              </w:rPr>
              <w:fldChar w:fldCharType="separate"/>
            </w:r>
            <w:r w:rsidR="009B2E07">
              <w:rPr>
                <w:noProof/>
                <w:webHidden/>
              </w:rPr>
              <w:t>36</w:t>
            </w:r>
            <w:r w:rsidR="009B2E07">
              <w:rPr>
                <w:noProof/>
                <w:webHidden/>
              </w:rPr>
              <w:fldChar w:fldCharType="end"/>
            </w:r>
          </w:hyperlink>
        </w:p>
        <w:p w14:paraId="17734BA0" w14:textId="216E8283"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431" w:history="1">
            <w:r w:rsidR="009B2E07" w:rsidRPr="00DF70D4">
              <w:rPr>
                <w:rStyle w:val="Hyperlink"/>
                <w:noProof/>
                <w:highlight w:val="white"/>
              </w:rPr>
              <w:t>3.2.3.</w:t>
            </w:r>
            <w:r w:rsidR="009B2E07">
              <w:rPr>
                <w:rFonts w:asciiTheme="minorHAnsi" w:eastAsiaTheme="minorEastAsia" w:hAnsiTheme="minorHAnsi"/>
                <w:noProof/>
                <w:color w:val="auto"/>
                <w:lang w:val="sv-SE" w:eastAsia="sv-SE"/>
              </w:rPr>
              <w:tab/>
            </w:r>
            <w:r w:rsidR="009B2E07" w:rsidRPr="00DF70D4">
              <w:rPr>
                <w:rStyle w:val="Hyperlink"/>
                <w:noProof/>
                <w:highlight w:val="white"/>
              </w:rPr>
              <w:t>Structs and Unions</w:t>
            </w:r>
            <w:r w:rsidR="009B2E07">
              <w:rPr>
                <w:noProof/>
                <w:webHidden/>
              </w:rPr>
              <w:tab/>
            </w:r>
            <w:r w:rsidR="009B2E07">
              <w:rPr>
                <w:noProof/>
                <w:webHidden/>
              </w:rPr>
              <w:fldChar w:fldCharType="begin"/>
            </w:r>
            <w:r w:rsidR="009B2E07">
              <w:rPr>
                <w:noProof/>
                <w:webHidden/>
              </w:rPr>
              <w:instrText xml:space="preserve"> PAGEREF _Toc93320431 \h </w:instrText>
            </w:r>
            <w:r w:rsidR="009B2E07">
              <w:rPr>
                <w:noProof/>
                <w:webHidden/>
              </w:rPr>
            </w:r>
            <w:r w:rsidR="009B2E07">
              <w:rPr>
                <w:noProof/>
                <w:webHidden/>
              </w:rPr>
              <w:fldChar w:fldCharType="separate"/>
            </w:r>
            <w:r w:rsidR="009B2E07">
              <w:rPr>
                <w:noProof/>
                <w:webHidden/>
              </w:rPr>
              <w:t>38</w:t>
            </w:r>
            <w:r w:rsidR="009B2E07">
              <w:rPr>
                <w:noProof/>
                <w:webHidden/>
              </w:rPr>
              <w:fldChar w:fldCharType="end"/>
            </w:r>
          </w:hyperlink>
        </w:p>
        <w:p w14:paraId="3D28E82E" w14:textId="2C8164FD"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432" w:history="1">
            <w:r w:rsidR="009B2E07" w:rsidRPr="00DF70D4">
              <w:rPr>
                <w:rStyle w:val="Hyperlink"/>
                <w:noProof/>
                <w:highlight w:val="white"/>
              </w:rPr>
              <w:t>3.2.4.</w:t>
            </w:r>
            <w:r w:rsidR="009B2E07">
              <w:rPr>
                <w:rFonts w:asciiTheme="minorHAnsi" w:eastAsiaTheme="minorEastAsia" w:hAnsiTheme="minorHAnsi"/>
                <w:noProof/>
                <w:color w:val="auto"/>
                <w:lang w:val="sv-SE" w:eastAsia="sv-SE"/>
              </w:rPr>
              <w:tab/>
            </w:r>
            <w:r w:rsidR="009B2E07" w:rsidRPr="00DF70D4">
              <w:rPr>
                <w:rStyle w:val="Hyperlink"/>
                <w:noProof/>
                <w:highlight w:val="white"/>
              </w:rPr>
              <w:t>Enumeration</w:t>
            </w:r>
            <w:r w:rsidR="009B2E07">
              <w:rPr>
                <w:noProof/>
                <w:webHidden/>
              </w:rPr>
              <w:tab/>
            </w:r>
            <w:r w:rsidR="009B2E07">
              <w:rPr>
                <w:noProof/>
                <w:webHidden/>
              </w:rPr>
              <w:fldChar w:fldCharType="begin"/>
            </w:r>
            <w:r w:rsidR="009B2E07">
              <w:rPr>
                <w:noProof/>
                <w:webHidden/>
              </w:rPr>
              <w:instrText xml:space="preserve"> PAGEREF _Toc93320432 \h </w:instrText>
            </w:r>
            <w:r w:rsidR="009B2E07">
              <w:rPr>
                <w:noProof/>
                <w:webHidden/>
              </w:rPr>
            </w:r>
            <w:r w:rsidR="009B2E07">
              <w:rPr>
                <w:noProof/>
                <w:webHidden/>
              </w:rPr>
              <w:fldChar w:fldCharType="separate"/>
            </w:r>
            <w:r w:rsidR="009B2E07">
              <w:rPr>
                <w:noProof/>
                <w:webHidden/>
              </w:rPr>
              <w:t>39</w:t>
            </w:r>
            <w:r w:rsidR="009B2E07">
              <w:rPr>
                <w:noProof/>
                <w:webHidden/>
              </w:rPr>
              <w:fldChar w:fldCharType="end"/>
            </w:r>
          </w:hyperlink>
        </w:p>
        <w:p w14:paraId="6560093F" w14:textId="1266B474"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433" w:history="1">
            <w:r w:rsidR="009B2E07" w:rsidRPr="00DF70D4">
              <w:rPr>
                <w:rStyle w:val="Hyperlink"/>
                <w:noProof/>
                <w:highlight w:val="white"/>
              </w:rPr>
              <w:t>3.2.5.</w:t>
            </w:r>
            <w:r w:rsidR="009B2E07">
              <w:rPr>
                <w:rFonts w:asciiTheme="minorHAnsi" w:eastAsiaTheme="minorEastAsia" w:hAnsiTheme="minorHAnsi"/>
                <w:noProof/>
                <w:color w:val="auto"/>
                <w:lang w:val="sv-SE" w:eastAsia="sv-SE"/>
              </w:rPr>
              <w:tab/>
            </w:r>
            <w:r w:rsidR="009B2E07" w:rsidRPr="00DF70D4">
              <w:rPr>
                <w:rStyle w:val="Hyperlink"/>
                <w:noProof/>
                <w:highlight w:val="white"/>
              </w:rPr>
              <w:t>Declarators</w:t>
            </w:r>
            <w:r w:rsidR="009B2E07">
              <w:rPr>
                <w:noProof/>
                <w:webHidden/>
              </w:rPr>
              <w:tab/>
            </w:r>
            <w:r w:rsidR="009B2E07">
              <w:rPr>
                <w:noProof/>
                <w:webHidden/>
              </w:rPr>
              <w:fldChar w:fldCharType="begin"/>
            </w:r>
            <w:r w:rsidR="009B2E07">
              <w:rPr>
                <w:noProof/>
                <w:webHidden/>
              </w:rPr>
              <w:instrText xml:space="preserve"> PAGEREF _Toc93320433 \h </w:instrText>
            </w:r>
            <w:r w:rsidR="009B2E07">
              <w:rPr>
                <w:noProof/>
                <w:webHidden/>
              </w:rPr>
            </w:r>
            <w:r w:rsidR="009B2E07">
              <w:rPr>
                <w:noProof/>
                <w:webHidden/>
              </w:rPr>
              <w:fldChar w:fldCharType="separate"/>
            </w:r>
            <w:r w:rsidR="009B2E07">
              <w:rPr>
                <w:noProof/>
                <w:webHidden/>
              </w:rPr>
              <w:t>40</w:t>
            </w:r>
            <w:r w:rsidR="009B2E07">
              <w:rPr>
                <w:noProof/>
                <w:webHidden/>
              </w:rPr>
              <w:fldChar w:fldCharType="end"/>
            </w:r>
          </w:hyperlink>
        </w:p>
        <w:p w14:paraId="304F9C3D" w14:textId="39D1F19C"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434" w:history="1">
            <w:r w:rsidR="009B2E07" w:rsidRPr="00DF70D4">
              <w:rPr>
                <w:rStyle w:val="Hyperlink"/>
                <w:noProof/>
                <w:highlight w:val="white"/>
              </w:rPr>
              <w:t>3.2.6.</w:t>
            </w:r>
            <w:r w:rsidR="009B2E07">
              <w:rPr>
                <w:rFonts w:asciiTheme="minorHAnsi" w:eastAsiaTheme="minorEastAsia" w:hAnsiTheme="minorHAnsi"/>
                <w:noProof/>
                <w:color w:val="auto"/>
                <w:lang w:val="sv-SE" w:eastAsia="sv-SE"/>
              </w:rPr>
              <w:tab/>
            </w:r>
            <w:r w:rsidR="009B2E07" w:rsidRPr="00DF70D4">
              <w:rPr>
                <w:rStyle w:val="Hyperlink"/>
                <w:noProof/>
                <w:highlight w:val="white"/>
              </w:rPr>
              <w:t>Pointer Declarators</w:t>
            </w:r>
            <w:r w:rsidR="009B2E07">
              <w:rPr>
                <w:noProof/>
                <w:webHidden/>
              </w:rPr>
              <w:tab/>
            </w:r>
            <w:r w:rsidR="009B2E07">
              <w:rPr>
                <w:noProof/>
                <w:webHidden/>
              </w:rPr>
              <w:fldChar w:fldCharType="begin"/>
            </w:r>
            <w:r w:rsidR="009B2E07">
              <w:rPr>
                <w:noProof/>
                <w:webHidden/>
              </w:rPr>
              <w:instrText xml:space="preserve"> PAGEREF _Toc93320434 \h </w:instrText>
            </w:r>
            <w:r w:rsidR="009B2E07">
              <w:rPr>
                <w:noProof/>
                <w:webHidden/>
              </w:rPr>
            </w:r>
            <w:r w:rsidR="009B2E07">
              <w:rPr>
                <w:noProof/>
                <w:webHidden/>
              </w:rPr>
              <w:fldChar w:fldCharType="separate"/>
            </w:r>
            <w:r w:rsidR="009B2E07">
              <w:rPr>
                <w:noProof/>
                <w:webHidden/>
              </w:rPr>
              <w:t>41</w:t>
            </w:r>
            <w:r w:rsidR="009B2E07">
              <w:rPr>
                <w:noProof/>
                <w:webHidden/>
              </w:rPr>
              <w:fldChar w:fldCharType="end"/>
            </w:r>
          </w:hyperlink>
        </w:p>
        <w:p w14:paraId="7929AEA4" w14:textId="26D86388"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435" w:history="1">
            <w:r w:rsidR="009B2E07" w:rsidRPr="00DF70D4">
              <w:rPr>
                <w:rStyle w:val="Hyperlink"/>
                <w:noProof/>
                <w:highlight w:val="white"/>
              </w:rPr>
              <w:t>3.2.7.</w:t>
            </w:r>
            <w:r w:rsidR="009B2E07">
              <w:rPr>
                <w:rFonts w:asciiTheme="minorHAnsi" w:eastAsiaTheme="minorEastAsia" w:hAnsiTheme="minorHAnsi"/>
                <w:noProof/>
                <w:color w:val="auto"/>
                <w:lang w:val="sv-SE" w:eastAsia="sv-SE"/>
              </w:rPr>
              <w:tab/>
            </w:r>
            <w:r w:rsidR="009B2E07" w:rsidRPr="00DF70D4">
              <w:rPr>
                <w:rStyle w:val="Hyperlink"/>
                <w:noProof/>
                <w:highlight w:val="white"/>
              </w:rPr>
              <w:t>Direct Declarator</w:t>
            </w:r>
            <w:r w:rsidR="009B2E07">
              <w:rPr>
                <w:noProof/>
                <w:webHidden/>
              </w:rPr>
              <w:tab/>
            </w:r>
            <w:r w:rsidR="009B2E07">
              <w:rPr>
                <w:noProof/>
                <w:webHidden/>
              </w:rPr>
              <w:fldChar w:fldCharType="begin"/>
            </w:r>
            <w:r w:rsidR="009B2E07">
              <w:rPr>
                <w:noProof/>
                <w:webHidden/>
              </w:rPr>
              <w:instrText xml:space="preserve"> PAGEREF _Toc93320435 \h </w:instrText>
            </w:r>
            <w:r w:rsidR="009B2E07">
              <w:rPr>
                <w:noProof/>
                <w:webHidden/>
              </w:rPr>
            </w:r>
            <w:r w:rsidR="009B2E07">
              <w:rPr>
                <w:noProof/>
                <w:webHidden/>
              </w:rPr>
              <w:fldChar w:fldCharType="separate"/>
            </w:r>
            <w:r w:rsidR="009B2E07">
              <w:rPr>
                <w:noProof/>
                <w:webHidden/>
              </w:rPr>
              <w:t>42</w:t>
            </w:r>
            <w:r w:rsidR="009B2E07">
              <w:rPr>
                <w:noProof/>
                <w:webHidden/>
              </w:rPr>
              <w:fldChar w:fldCharType="end"/>
            </w:r>
          </w:hyperlink>
        </w:p>
        <w:p w14:paraId="4F1DCBA7" w14:textId="046EB4ED"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436" w:history="1">
            <w:r w:rsidR="009B2E07" w:rsidRPr="00DF70D4">
              <w:rPr>
                <w:rStyle w:val="Hyperlink"/>
                <w:noProof/>
                <w:highlight w:val="white"/>
              </w:rPr>
              <w:t>3.2.8.</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w:t>
            </w:r>
            <w:r w:rsidR="009B2E07">
              <w:rPr>
                <w:noProof/>
                <w:webHidden/>
              </w:rPr>
              <w:tab/>
            </w:r>
            <w:r w:rsidR="009B2E07">
              <w:rPr>
                <w:noProof/>
                <w:webHidden/>
              </w:rPr>
              <w:fldChar w:fldCharType="begin"/>
            </w:r>
            <w:r w:rsidR="009B2E07">
              <w:rPr>
                <w:noProof/>
                <w:webHidden/>
              </w:rPr>
              <w:instrText xml:space="preserve"> PAGEREF _Toc93320436 \h </w:instrText>
            </w:r>
            <w:r w:rsidR="009B2E07">
              <w:rPr>
                <w:noProof/>
                <w:webHidden/>
              </w:rPr>
            </w:r>
            <w:r w:rsidR="009B2E07">
              <w:rPr>
                <w:noProof/>
                <w:webHidden/>
              </w:rPr>
              <w:fldChar w:fldCharType="separate"/>
            </w:r>
            <w:r w:rsidR="009B2E07">
              <w:rPr>
                <w:noProof/>
                <w:webHidden/>
              </w:rPr>
              <w:t>43</w:t>
            </w:r>
            <w:r w:rsidR="009B2E07">
              <w:rPr>
                <w:noProof/>
                <w:webHidden/>
              </w:rPr>
              <w:fldChar w:fldCharType="end"/>
            </w:r>
          </w:hyperlink>
        </w:p>
        <w:p w14:paraId="451AAC18" w14:textId="28D1ED1C"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437" w:history="1">
            <w:r w:rsidR="009B2E07" w:rsidRPr="00DF70D4">
              <w:rPr>
                <w:rStyle w:val="Hyperlink"/>
                <w:noProof/>
                <w:highlight w:val="white"/>
              </w:rPr>
              <w:t>3.2.9.</w:t>
            </w:r>
            <w:r w:rsidR="009B2E07">
              <w:rPr>
                <w:rFonts w:asciiTheme="minorHAnsi" w:eastAsiaTheme="minorEastAsia" w:hAnsiTheme="minorHAnsi"/>
                <w:noProof/>
                <w:color w:val="auto"/>
                <w:lang w:val="sv-SE" w:eastAsia="sv-SE"/>
              </w:rPr>
              <w:tab/>
            </w:r>
            <w:r w:rsidR="009B2E07" w:rsidRPr="00DF70D4">
              <w:rPr>
                <w:rStyle w:val="Hyperlink"/>
                <w:noProof/>
                <w:highlight w:val="white"/>
              </w:rPr>
              <w:t>Abstract Declarator</w:t>
            </w:r>
            <w:r w:rsidR="009B2E07">
              <w:rPr>
                <w:noProof/>
                <w:webHidden/>
              </w:rPr>
              <w:tab/>
            </w:r>
            <w:r w:rsidR="009B2E07">
              <w:rPr>
                <w:noProof/>
                <w:webHidden/>
              </w:rPr>
              <w:fldChar w:fldCharType="begin"/>
            </w:r>
            <w:r w:rsidR="009B2E07">
              <w:rPr>
                <w:noProof/>
                <w:webHidden/>
              </w:rPr>
              <w:instrText xml:space="preserve"> PAGEREF _Toc93320437 \h </w:instrText>
            </w:r>
            <w:r w:rsidR="009B2E07">
              <w:rPr>
                <w:noProof/>
                <w:webHidden/>
              </w:rPr>
            </w:r>
            <w:r w:rsidR="009B2E07">
              <w:rPr>
                <w:noProof/>
                <w:webHidden/>
              </w:rPr>
              <w:fldChar w:fldCharType="separate"/>
            </w:r>
            <w:r w:rsidR="009B2E07">
              <w:rPr>
                <w:noProof/>
                <w:webHidden/>
              </w:rPr>
              <w:t>44</w:t>
            </w:r>
            <w:r w:rsidR="009B2E07">
              <w:rPr>
                <w:noProof/>
                <w:webHidden/>
              </w:rPr>
              <w:fldChar w:fldCharType="end"/>
            </w:r>
          </w:hyperlink>
        </w:p>
        <w:p w14:paraId="2B48FA2C" w14:textId="0C68FEF7" w:rsidR="009B2E07" w:rsidRDefault="00B26FED">
          <w:pPr>
            <w:pStyle w:val="TOC2"/>
            <w:tabs>
              <w:tab w:val="left" w:pos="880"/>
              <w:tab w:val="right" w:leader="dot" w:pos="9350"/>
            </w:tabs>
            <w:rPr>
              <w:rFonts w:asciiTheme="minorHAnsi" w:eastAsiaTheme="minorEastAsia" w:hAnsiTheme="minorHAnsi"/>
              <w:noProof/>
              <w:color w:val="auto"/>
              <w:lang w:val="sv-SE" w:eastAsia="sv-SE"/>
            </w:rPr>
          </w:pPr>
          <w:hyperlink w:anchor="_Toc93320438" w:history="1">
            <w:r w:rsidR="009B2E07" w:rsidRPr="00DF70D4">
              <w:rPr>
                <w:rStyle w:val="Hyperlink"/>
                <w:noProof/>
                <w:highlight w:val="white"/>
              </w:rPr>
              <w:t>3.3.</w:t>
            </w:r>
            <w:r w:rsidR="009B2E07">
              <w:rPr>
                <w:rFonts w:asciiTheme="minorHAnsi" w:eastAsiaTheme="minorEastAsia" w:hAnsiTheme="minorHAnsi"/>
                <w:noProof/>
                <w:color w:val="auto"/>
                <w:lang w:val="sv-SE" w:eastAsia="sv-SE"/>
              </w:rPr>
              <w:tab/>
            </w:r>
            <w:r w:rsidR="009B2E07" w:rsidRPr="00DF70D4">
              <w:rPr>
                <w:rStyle w:val="Hyperlink"/>
                <w:noProof/>
                <w:highlight w:val="white"/>
              </w:rPr>
              <w:t>Statements</w:t>
            </w:r>
            <w:r w:rsidR="009B2E07">
              <w:rPr>
                <w:noProof/>
                <w:webHidden/>
              </w:rPr>
              <w:tab/>
            </w:r>
            <w:r w:rsidR="009B2E07">
              <w:rPr>
                <w:noProof/>
                <w:webHidden/>
              </w:rPr>
              <w:fldChar w:fldCharType="begin"/>
            </w:r>
            <w:r w:rsidR="009B2E07">
              <w:rPr>
                <w:noProof/>
                <w:webHidden/>
              </w:rPr>
              <w:instrText xml:space="preserve"> PAGEREF _Toc93320438 \h </w:instrText>
            </w:r>
            <w:r w:rsidR="009B2E07">
              <w:rPr>
                <w:noProof/>
                <w:webHidden/>
              </w:rPr>
            </w:r>
            <w:r w:rsidR="009B2E07">
              <w:rPr>
                <w:noProof/>
                <w:webHidden/>
              </w:rPr>
              <w:fldChar w:fldCharType="separate"/>
            </w:r>
            <w:r w:rsidR="009B2E07">
              <w:rPr>
                <w:noProof/>
                <w:webHidden/>
              </w:rPr>
              <w:t>45</w:t>
            </w:r>
            <w:r w:rsidR="009B2E07">
              <w:rPr>
                <w:noProof/>
                <w:webHidden/>
              </w:rPr>
              <w:fldChar w:fldCharType="end"/>
            </w:r>
          </w:hyperlink>
        </w:p>
        <w:p w14:paraId="29B24194" w14:textId="31B23196"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439" w:history="1">
            <w:r w:rsidR="009B2E07" w:rsidRPr="00DF70D4">
              <w:rPr>
                <w:rStyle w:val="Hyperlink"/>
                <w:noProof/>
              </w:rPr>
              <w:t>3.3.1.</w:t>
            </w:r>
            <w:r w:rsidR="009B2E07">
              <w:rPr>
                <w:rFonts w:asciiTheme="minorHAnsi" w:eastAsiaTheme="minorEastAsia" w:hAnsiTheme="minorHAnsi"/>
                <w:noProof/>
                <w:color w:val="auto"/>
                <w:lang w:val="sv-SE" w:eastAsia="sv-SE"/>
              </w:rPr>
              <w:tab/>
            </w:r>
            <w:r w:rsidR="009B2E07" w:rsidRPr="00DF70D4">
              <w:rPr>
                <w:rStyle w:val="Hyperlink"/>
                <w:noProof/>
              </w:rPr>
              <w:t>The if-else Problem</w:t>
            </w:r>
            <w:r w:rsidR="009B2E07">
              <w:rPr>
                <w:noProof/>
                <w:webHidden/>
              </w:rPr>
              <w:tab/>
            </w:r>
            <w:r w:rsidR="009B2E07">
              <w:rPr>
                <w:noProof/>
                <w:webHidden/>
              </w:rPr>
              <w:fldChar w:fldCharType="begin"/>
            </w:r>
            <w:r w:rsidR="009B2E07">
              <w:rPr>
                <w:noProof/>
                <w:webHidden/>
              </w:rPr>
              <w:instrText xml:space="preserve"> PAGEREF _Toc93320439 \h </w:instrText>
            </w:r>
            <w:r w:rsidR="009B2E07">
              <w:rPr>
                <w:noProof/>
                <w:webHidden/>
              </w:rPr>
            </w:r>
            <w:r w:rsidR="009B2E07">
              <w:rPr>
                <w:noProof/>
                <w:webHidden/>
              </w:rPr>
              <w:fldChar w:fldCharType="separate"/>
            </w:r>
            <w:r w:rsidR="009B2E07">
              <w:rPr>
                <w:noProof/>
                <w:webHidden/>
              </w:rPr>
              <w:t>45</w:t>
            </w:r>
            <w:r w:rsidR="009B2E07">
              <w:rPr>
                <w:noProof/>
                <w:webHidden/>
              </w:rPr>
              <w:fldChar w:fldCharType="end"/>
            </w:r>
          </w:hyperlink>
        </w:p>
        <w:p w14:paraId="368A8B34" w14:textId="15508E0F"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440" w:history="1">
            <w:r w:rsidR="009B2E07" w:rsidRPr="00DF70D4">
              <w:rPr>
                <w:rStyle w:val="Hyperlink"/>
                <w:noProof/>
                <w:highlight w:val="white"/>
              </w:rPr>
              <w:t>3.3.2.</w:t>
            </w:r>
            <w:r w:rsidR="009B2E07">
              <w:rPr>
                <w:rFonts w:asciiTheme="minorHAnsi" w:eastAsiaTheme="minorEastAsia" w:hAnsiTheme="minorHAnsi"/>
                <w:noProof/>
                <w:color w:val="auto"/>
                <w:lang w:val="sv-SE" w:eastAsia="sv-SE"/>
              </w:rPr>
              <w:tab/>
            </w:r>
            <w:r w:rsidR="009B2E07" w:rsidRPr="00DF70D4">
              <w:rPr>
                <w:rStyle w:val="Hyperlink"/>
                <w:noProof/>
                <w:highlight w:val="white"/>
              </w:rPr>
              <w:t>The Statement Class</w:t>
            </w:r>
            <w:r w:rsidR="009B2E07">
              <w:rPr>
                <w:noProof/>
                <w:webHidden/>
              </w:rPr>
              <w:tab/>
            </w:r>
            <w:r w:rsidR="009B2E07">
              <w:rPr>
                <w:noProof/>
                <w:webHidden/>
              </w:rPr>
              <w:fldChar w:fldCharType="begin"/>
            </w:r>
            <w:r w:rsidR="009B2E07">
              <w:rPr>
                <w:noProof/>
                <w:webHidden/>
              </w:rPr>
              <w:instrText xml:space="preserve"> PAGEREF _Toc93320440 \h </w:instrText>
            </w:r>
            <w:r w:rsidR="009B2E07">
              <w:rPr>
                <w:noProof/>
                <w:webHidden/>
              </w:rPr>
            </w:r>
            <w:r w:rsidR="009B2E07">
              <w:rPr>
                <w:noProof/>
                <w:webHidden/>
              </w:rPr>
              <w:fldChar w:fldCharType="separate"/>
            </w:r>
            <w:r w:rsidR="009B2E07">
              <w:rPr>
                <w:noProof/>
                <w:webHidden/>
              </w:rPr>
              <w:t>46</w:t>
            </w:r>
            <w:r w:rsidR="009B2E07">
              <w:rPr>
                <w:noProof/>
                <w:webHidden/>
              </w:rPr>
              <w:fldChar w:fldCharType="end"/>
            </w:r>
          </w:hyperlink>
        </w:p>
        <w:p w14:paraId="7C0B2BD2" w14:textId="53C80E39"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441" w:history="1">
            <w:r w:rsidR="009B2E07" w:rsidRPr="00DF70D4">
              <w:rPr>
                <w:rStyle w:val="Hyperlink"/>
                <w:noProof/>
              </w:rPr>
              <w:t>3.3.3.</w:t>
            </w:r>
            <w:r w:rsidR="009B2E07">
              <w:rPr>
                <w:rFonts w:asciiTheme="minorHAnsi" w:eastAsiaTheme="minorEastAsia" w:hAnsiTheme="minorHAnsi"/>
                <w:noProof/>
                <w:color w:val="auto"/>
                <w:lang w:val="sv-SE" w:eastAsia="sv-SE"/>
              </w:rPr>
              <w:tab/>
            </w:r>
            <w:r w:rsidR="009B2E07" w:rsidRPr="00DF70D4">
              <w:rPr>
                <w:rStyle w:val="Hyperlink"/>
                <w:noProof/>
              </w:rPr>
              <w:t>Statements</w:t>
            </w:r>
            <w:r w:rsidR="009B2E07">
              <w:rPr>
                <w:noProof/>
                <w:webHidden/>
              </w:rPr>
              <w:tab/>
            </w:r>
            <w:r w:rsidR="009B2E07">
              <w:rPr>
                <w:noProof/>
                <w:webHidden/>
              </w:rPr>
              <w:fldChar w:fldCharType="begin"/>
            </w:r>
            <w:r w:rsidR="009B2E07">
              <w:rPr>
                <w:noProof/>
                <w:webHidden/>
              </w:rPr>
              <w:instrText xml:space="preserve"> PAGEREF _Toc93320441 \h </w:instrText>
            </w:r>
            <w:r w:rsidR="009B2E07">
              <w:rPr>
                <w:noProof/>
                <w:webHidden/>
              </w:rPr>
            </w:r>
            <w:r w:rsidR="009B2E07">
              <w:rPr>
                <w:noProof/>
                <w:webHidden/>
              </w:rPr>
              <w:fldChar w:fldCharType="separate"/>
            </w:r>
            <w:r w:rsidR="009B2E07">
              <w:rPr>
                <w:noProof/>
                <w:webHidden/>
              </w:rPr>
              <w:t>46</w:t>
            </w:r>
            <w:r w:rsidR="009B2E07">
              <w:rPr>
                <w:noProof/>
                <w:webHidden/>
              </w:rPr>
              <w:fldChar w:fldCharType="end"/>
            </w:r>
          </w:hyperlink>
        </w:p>
        <w:p w14:paraId="539D00A3" w14:textId="1306DB66"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442" w:history="1">
            <w:r w:rsidR="009B2E07" w:rsidRPr="00DF70D4">
              <w:rPr>
                <w:rStyle w:val="Hyperlink"/>
                <w:noProof/>
              </w:rPr>
              <w:t>3.3.4.</w:t>
            </w:r>
            <w:r w:rsidR="009B2E07">
              <w:rPr>
                <w:rFonts w:asciiTheme="minorHAnsi" w:eastAsiaTheme="minorEastAsia" w:hAnsiTheme="minorHAnsi"/>
                <w:noProof/>
                <w:color w:val="auto"/>
                <w:lang w:val="sv-SE" w:eastAsia="sv-SE"/>
              </w:rPr>
              <w:tab/>
            </w:r>
            <w:r w:rsidR="009B2E07" w:rsidRPr="00DF70D4">
              <w:rPr>
                <w:rStyle w:val="Hyperlink"/>
                <w:noProof/>
              </w:rPr>
              <w:t>The If Statement</w:t>
            </w:r>
            <w:r w:rsidR="009B2E07">
              <w:rPr>
                <w:noProof/>
                <w:webHidden/>
              </w:rPr>
              <w:tab/>
            </w:r>
            <w:r w:rsidR="009B2E07">
              <w:rPr>
                <w:noProof/>
                <w:webHidden/>
              </w:rPr>
              <w:fldChar w:fldCharType="begin"/>
            </w:r>
            <w:r w:rsidR="009B2E07">
              <w:rPr>
                <w:noProof/>
                <w:webHidden/>
              </w:rPr>
              <w:instrText xml:space="preserve"> PAGEREF _Toc93320442 \h </w:instrText>
            </w:r>
            <w:r w:rsidR="009B2E07">
              <w:rPr>
                <w:noProof/>
                <w:webHidden/>
              </w:rPr>
            </w:r>
            <w:r w:rsidR="009B2E07">
              <w:rPr>
                <w:noProof/>
                <w:webHidden/>
              </w:rPr>
              <w:fldChar w:fldCharType="separate"/>
            </w:r>
            <w:r w:rsidR="009B2E07">
              <w:rPr>
                <w:noProof/>
                <w:webHidden/>
              </w:rPr>
              <w:t>47</w:t>
            </w:r>
            <w:r w:rsidR="009B2E07">
              <w:rPr>
                <w:noProof/>
                <w:webHidden/>
              </w:rPr>
              <w:fldChar w:fldCharType="end"/>
            </w:r>
          </w:hyperlink>
        </w:p>
        <w:p w14:paraId="492E560A" w14:textId="30C928A2"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443" w:history="1">
            <w:r w:rsidR="009B2E07" w:rsidRPr="00DF70D4">
              <w:rPr>
                <w:rStyle w:val="Hyperlink"/>
                <w:noProof/>
              </w:rPr>
              <w:t>3.3.1.</w:t>
            </w:r>
            <w:r w:rsidR="009B2E07">
              <w:rPr>
                <w:rFonts w:asciiTheme="minorHAnsi" w:eastAsiaTheme="minorEastAsia" w:hAnsiTheme="minorHAnsi"/>
                <w:noProof/>
                <w:color w:val="auto"/>
                <w:lang w:val="sv-SE" w:eastAsia="sv-SE"/>
              </w:rPr>
              <w:tab/>
            </w:r>
            <w:r w:rsidR="009B2E07" w:rsidRPr="00DF70D4">
              <w:rPr>
                <w:rStyle w:val="Hyperlink"/>
                <w:noProof/>
              </w:rPr>
              <w:t>The If-Else Statement</w:t>
            </w:r>
            <w:r w:rsidR="009B2E07">
              <w:rPr>
                <w:noProof/>
                <w:webHidden/>
              </w:rPr>
              <w:tab/>
            </w:r>
            <w:r w:rsidR="009B2E07">
              <w:rPr>
                <w:noProof/>
                <w:webHidden/>
              </w:rPr>
              <w:fldChar w:fldCharType="begin"/>
            </w:r>
            <w:r w:rsidR="009B2E07">
              <w:rPr>
                <w:noProof/>
                <w:webHidden/>
              </w:rPr>
              <w:instrText xml:space="preserve"> PAGEREF _Toc93320443 \h </w:instrText>
            </w:r>
            <w:r w:rsidR="009B2E07">
              <w:rPr>
                <w:noProof/>
                <w:webHidden/>
              </w:rPr>
            </w:r>
            <w:r w:rsidR="009B2E07">
              <w:rPr>
                <w:noProof/>
                <w:webHidden/>
              </w:rPr>
              <w:fldChar w:fldCharType="separate"/>
            </w:r>
            <w:r w:rsidR="009B2E07">
              <w:rPr>
                <w:noProof/>
                <w:webHidden/>
              </w:rPr>
              <w:t>47</w:t>
            </w:r>
            <w:r w:rsidR="009B2E07">
              <w:rPr>
                <w:noProof/>
                <w:webHidden/>
              </w:rPr>
              <w:fldChar w:fldCharType="end"/>
            </w:r>
          </w:hyperlink>
        </w:p>
        <w:p w14:paraId="11A79BE5" w14:textId="3CC0520D"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444" w:history="1">
            <w:r w:rsidR="009B2E07" w:rsidRPr="00DF70D4">
              <w:rPr>
                <w:rStyle w:val="Hyperlink"/>
                <w:noProof/>
              </w:rPr>
              <w:t>3.3.2.</w:t>
            </w:r>
            <w:r w:rsidR="009B2E07">
              <w:rPr>
                <w:rFonts w:asciiTheme="minorHAnsi" w:eastAsiaTheme="minorEastAsia" w:hAnsiTheme="minorHAnsi"/>
                <w:noProof/>
                <w:color w:val="auto"/>
                <w:lang w:val="sv-SE" w:eastAsia="sv-SE"/>
              </w:rPr>
              <w:tab/>
            </w:r>
            <w:r w:rsidR="009B2E07" w:rsidRPr="00DF70D4">
              <w:rPr>
                <w:rStyle w:val="Hyperlink"/>
                <w:noProof/>
              </w:rPr>
              <w:t>The Switch Statement</w:t>
            </w:r>
            <w:r w:rsidR="009B2E07">
              <w:rPr>
                <w:noProof/>
                <w:webHidden/>
              </w:rPr>
              <w:tab/>
            </w:r>
            <w:r w:rsidR="009B2E07">
              <w:rPr>
                <w:noProof/>
                <w:webHidden/>
              </w:rPr>
              <w:fldChar w:fldCharType="begin"/>
            </w:r>
            <w:r w:rsidR="009B2E07">
              <w:rPr>
                <w:noProof/>
                <w:webHidden/>
              </w:rPr>
              <w:instrText xml:space="preserve"> PAGEREF _Toc93320444 \h </w:instrText>
            </w:r>
            <w:r w:rsidR="009B2E07">
              <w:rPr>
                <w:noProof/>
                <w:webHidden/>
              </w:rPr>
            </w:r>
            <w:r w:rsidR="009B2E07">
              <w:rPr>
                <w:noProof/>
                <w:webHidden/>
              </w:rPr>
              <w:fldChar w:fldCharType="separate"/>
            </w:r>
            <w:r w:rsidR="009B2E07">
              <w:rPr>
                <w:noProof/>
                <w:webHidden/>
              </w:rPr>
              <w:t>47</w:t>
            </w:r>
            <w:r w:rsidR="009B2E07">
              <w:rPr>
                <w:noProof/>
                <w:webHidden/>
              </w:rPr>
              <w:fldChar w:fldCharType="end"/>
            </w:r>
          </w:hyperlink>
        </w:p>
        <w:p w14:paraId="661466FF" w14:textId="72A11DCC"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445" w:history="1">
            <w:r w:rsidR="009B2E07" w:rsidRPr="00DF70D4">
              <w:rPr>
                <w:rStyle w:val="Hyperlink"/>
                <w:noProof/>
              </w:rPr>
              <w:t>3.3.1.</w:t>
            </w:r>
            <w:r w:rsidR="009B2E07">
              <w:rPr>
                <w:rFonts w:asciiTheme="minorHAnsi" w:eastAsiaTheme="minorEastAsia" w:hAnsiTheme="minorHAnsi"/>
                <w:noProof/>
                <w:color w:val="auto"/>
                <w:lang w:val="sv-SE" w:eastAsia="sv-SE"/>
              </w:rPr>
              <w:tab/>
            </w:r>
            <w:r w:rsidR="009B2E07" w:rsidRPr="00DF70D4">
              <w:rPr>
                <w:rStyle w:val="Hyperlink"/>
                <w:noProof/>
              </w:rPr>
              <w:t>The Loop Statements</w:t>
            </w:r>
            <w:r w:rsidR="009B2E07">
              <w:rPr>
                <w:noProof/>
                <w:webHidden/>
              </w:rPr>
              <w:tab/>
            </w:r>
            <w:r w:rsidR="009B2E07">
              <w:rPr>
                <w:noProof/>
                <w:webHidden/>
              </w:rPr>
              <w:fldChar w:fldCharType="begin"/>
            </w:r>
            <w:r w:rsidR="009B2E07">
              <w:rPr>
                <w:noProof/>
                <w:webHidden/>
              </w:rPr>
              <w:instrText xml:space="preserve"> PAGEREF _Toc93320445 \h </w:instrText>
            </w:r>
            <w:r w:rsidR="009B2E07">
              <w:rPr>
                <w:noProof/>
                <w:webHidden/>
              </w:rPr>
            </w:r>
            <w:r w:rsidR="009B2E07">
              <w:rPr>
                <w:noProof/>
                <w:webHidden/>
              </w:rPr>
              <w:fldChar w:fldCharType="separate"/>
            </w:r>
            <w:r w:rsidR="009B2E07">
              <w:rPr>
                <w:noProof/>
                <w:webHidden/>
              </w:rPr>
              <w:t>48</w:t>
            </w:r>
            <w:r w:rsidR="009B2E07">
              <w:rPr>
                <w:noProof/>
                <w:webHidden/>
              </w:rPr>
              <w:fldChar w:fldCharType="end"/>
            </w:r>
          </w:hyperlink>
        </w:p>
        <w:p w14:paraId="37C0376D" w14:textId="75C38C63"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446" w:history="1">
            <w:r w:rsidR="009B2E07" w:rsidRPr="00DF70D4">
              <w:rPr>
                <w:rStyle w:val="Hyperlink"/>
                <w:noProof/>
              </w:rPr>
              <w:t>3.3.2.</w:t>
            </w:r>
            <w:r w:rsidR="009B2E07">
              <w:rPr>
                <w:rFonts w:asciiTheme="minorHAnsi" w:eastAsiaTheme="minorEastAsia" w:hAnsiTheme="minorHAnsi"/>
                <w:noProof/>
                <w:color w:val="auto"/>
                <w:lang w:val="sv-SE" w:eastAsia="sv-SE"/>
              </w:rPr>
              <w:tab/>
            </w:r>
            <w:r w:rsidR="009B2E07" w:rsidRPr="00DF70D4">
              <w:rPr>
                <w:rStyle w:val="Hyperlink"/>
                <w:noProof/>
              </w:rPr>
              <w:t>Label and Jump Statement</w:t>
            </w:r>
            <w:r w:rsidR="009B2E07">
              <w:rPr>
                <w:noProof/>
                <w:webHidden/>
              </w:rPr>
              <w:tab/>
            </w:r>
            <w:r w:rsidR="009B2E07">
              <w:rPr>
                <w:noProof/>
                <w:webHidden/>
              </w:rPr>
              <w:fldChar w:fldCharType="begin"/>
            </w:r>
            <w:r w:rsidR="009B2E07">
              <w:rPr>
                <w:noProof/>
                <w:webHidden/>
              </w:rPr>
              <w:instrText xml:space="preserve"> PAGEREF _Toc93320446 \h </w:instrText>
            </w:r>
            <w:r w:rsidR="009B2E07">
              <w:rPr>
                <w:noProof/>
                <w:webHidden/>
              </w:rPr>
            </w:r>
            <w:r w:rsidR="009B2E07">
              <w:rPr>
                <w:noProof/>
                <w:webHidden/>
              </w:rPr>
              <w:fldChar w:fldCharType="separate"/>
            </w:r>
            <w:r w:rsidR="009B2E07">
              <w:rPr>
                <w:noProof/>
                <w:webHidden/>
              </w:rPr>
              <w:t>48</w:t>
            </w:r>
            <w:r w:rsidR="009B2E07">
              <w:rPr>
                <w:noProof/>
                <w:webHidden/>
              </w:rPr>
              <w:fldChar w:fldCharType="end"/>
            </w:r>
          </w:hyperlink>
        </w:p>
        <w:p w14:paraId="641B34ED" w14:textId="5AC05F99"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447" w:history="1">
            <w:r w:rsidR="009B2E07" w:rsidRPr="00DF70D4">
              <w:rPr>
                <w:rStyle w:val="Hyperlink"/>
                <w:noProof/>
              </w:rPr>
              <w:t>3.3.3.</w:t>
            </w:r>
            <w:r w:rsidR="009B2E07">
              <w:rPr>
                <w:rFonts w:asciiTheme="minorHAnsi" w:eastAsiaTheme="minorEastAsia" w:hAnsiTheme="minorHAnsi"/>
                <w:noProof/>
                <w:color w:val="auto"/>
                <w:lang w:val="sv-SE" w:eastAsia="sv-SE"/>
              </w:rPr>
              <w:tab/>
            </w:r>
            <w:r w:rsidR="009B2E07" w:rsidRPr="00DF70D4">
              <w:rPr>
                <w:rStyle w:val="Hyperlink"/>
                <w:noProof/>
              </w:rPr>
              <w:t>The Return Statement</w:t>
            </w:r>
            <w:r w:rsidR="009B2E07">
              <w:rPr>
                <w:noProof/>
                <w:webHidden/>
              </w:rPr>
              <w:tab/>
            </w:r>
            <w:r w:rsidR="009B2E07">
              <w:rPr>
                <w:noProof/>
                <w:webHidden/>
              </w:rPr>
              <w:fldChar w:fldCharType="begin"/>
            </w:r>
            <w:r w:rsidR="009B2E07">
              <w:rPr>
                <w:noProof/>
                <w:webHidden/>
              </w:rPr>
              <w:instrText xml:space="preserve"> PAGEREF _Toc93320447 \h </w:instrText>
            </w:r>
            <w:r w:rsidR="009B2E07">
              <w:rPr>
                <w:noProof/>
                <w:webHidden/>
              </w:rPr>
            </w:r>
            <w:r w:rsidR="009B2E07">
              <w:rPr>
                <w:noProof/>
                <w:webHidden/>
              </w:rPr>
              <w:fldChar w:fldCharType="separate"/>
            </w:r>
            <w:r w:rsidR="009B2E07">
              <w:rPr>
                <w:noProof/>
                <w:webHidden/>
              </w:rPr>
              <w:t>48</w:t>
            </w:r>
            <w:r w:rsidR="009B2E07">
              <w:rPr>
                <w:noProof/>
                <w:webHidden/>
              </w:rPr>
              <w:fldChar w:fldCharType="end"/>
            </w:r>
          </w:hyperlink>
        </w:p>
        <w:p w14:paraId="02CA4A42" w14:textId="524818AC"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448" w:history="1">
            <w:r w:rsidR="009B2E07" w:rsidRPr="00DF70D4">
              <w:rPr>
                <w:rStyle w:val="Hyperlink"/>
                <w:noProof/>
              </w:rPr>
              <w:t>3.3.4.</w:t>
            </w:r>
            <w:r w:rsidR="009B2E07">
              <w:rPr>
                <w:rFonts w:asciiTheme="minorHAnsi" w:eastAsiaTheme="minorEastAsia" w:hAnsiTheme="minorHAnsi"/>
                <w:noProof/>
                <w:color w:val="auto"/>
                <w:lang w:val="sv-SE" w:eastAsia="sv-SE"/>
              </w:rPr>
              <w:tab/>
            </w:r>
            <w:r w:rsidR="009B2E07" w:rsidRPr="00DF70D4">
              <w:rPr>
                <w:rStyle w:val="Hyperlink"/>
                <w:noProof/>
              </w:rPr>
              <w:t>Optional Expression Statements</w:t>
            </w:r>
            <w:r w:rsidR="009B2E07">
              <w:rPr>
                <w:noProof/>
                <w:webHidden/>
              </w:rPr>
              <w:tab/>
            </w:r>
            <w:r w:rsidR="009B2E07">
              <w:rPr>
                <w:noProof/>
                <w:webHidden/>
              </w:rPr>
              <w:fldChar w:fldCharType="begin"/>
            </w:r>
            <w:r w:rsidR="009B2E07">
              <w:rPr>
                <w:noProof/>
                <w:webHidden/>
              </w:rPr>
              <w:instrText xml:space="preserve"> PAGEREF _Toc93320448 \h </w:instrText>
            </w:r>
            <w:r w:rsidR="009B2E07">
              <w:rPr>
                <w:noProof/>
                <w:webHidden/>
              </w:rPr>
            </w:r>
            <w:r w:rsidR="009B2E07">
              <w:rPr>
                <w:noProof/>
                <w:webHidden/>
              </w:rPr>
              <w:fldChar w:fldCharType="separate"/>
            </w:r>
            <w:r w:rsidR="009B2E07">
              <w:rPr>
                <w:noProof/>
                <w:webHidden/>
              </w:rPr>
              <w:t>49</w:t>
            </w:r>
            <w:r w:rsidR="009B2E07">
              <w:rPr>
                <w:noProof/>
                <w:webHidden/>
              </w:rPr>
              <w:fldChar w:fldCharType="end"/>
            </w:r>
          </w:hyperlink>
        </w:p>
        <w:p w14:paraId="258F7782" w14:textId="4BFFC744"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449" w:history="1">
            <w:r w:rsidR="009B2E07" w:rsidRPr="00DF70D4">
              <w:rPr>
                <w:rStyle w:val="Hyperlink"/>
                <w:noProof/>
              </w:rPr>
              <w:t>3.3.5.</w:t>
            </w:r>
            <w:r w:rsidR="009B2E07">
              <w:rPr>
                <w:rFonts w:asciiTheme="minorHAnsi" w:eastAsiaTheme="minorEastAsia" w:hAnsiTheme="minorHAnsi"/>
                <w:noProof/>
                <w:color w:val="auto"/>
                <w:lang w:val="sv-SE" w:eastAsia="sv-SE"/>
              </w:rPr>
              <w:tab/>
            </w:r>
            <w:r w:rsidR="009B2E07" w:rsidRPr="00DF70D4">
              <w:rPr>
                <w:rStyle w:val="Hyperlink"/>
                <w:noProof/>
              </w:rPr>
              <w:t>Block Statements</w:t>
            </w:r>
            <w:r w:rsidR="009B2E07">
              <w:rPr>
                <w:noProof/>
                <w:webHidden/>
              </w:rPr>
              <w:tab/>
            </w:r>
            <w:r w:rsidR="009B2E07">
              <w:rPr>
                <w:noProof/>
                <w:webHidden/>
              </w:rPr>
              <w:fldChar w:fldCharType="begin"/>
            </w:r>
            <w:r w:rsidR="009B2E07">
              <w:rPr>
                <w:noProof/>
                <w:webHidden/>
              </w:rPr>
              <w:instrText xml:space="preserve"> PAGEREF _Toc93320449 \h </w:instrText>
            </w:r>
            <w:r w:rsidR="009B2E07">
              <w:rPr>
                <w:noProof/>
                <w:webHidden/>
              </w:rPr>
            </w:r>
            <w:r w:rsidR="009B2E07">
              <w:rPr>
                <w:noProof/>
                <w:webHidden/>
              </w:rPr>
              <w:fldChar w:fldCharType="separate"/>
            </w:r>
            <w:r w:rsidR="009B2E07">
              <w:rPr>
                <w:noProof/>
                <w:webHidden/>
              </w:rPr>
              <w:t>49</w:t>
            </w:r>
            <w:r w:rsidR="009B2E07">
              <w:rPr>
                <w:noProof/>
                <w:webHidden/>
              </w:rPr>
              <w:fldChar w:fldCharType="end"/>
            </w:r>
          </w:hyperlink>
        </w:p>
        <w:p w14:paraId="0BE86C2E" w14:textId="606CB571"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450" w:history="1">
            <w:r w:rsidR="009B2E07" w:rsidRPr="00DF70D4">
              <w:rPr>
                <w:rStyle w:val="Hyperlink"/>
                <w:noProof/>
              </w:rPr>
              <w:t>3.3.6.</w:t>
            </w:r>
            <w:r w:rsidR="009B2E07">
              <w:rPr>
                <w:rFonts w:asciiTheme="minorHAnsi" w:eastAsiaTheme="minorEastAsia" w:hAnsiTheme="minorHAnsi"/>
                <w:noProof/>
                <w:color w:val="auto"/>
                <w:lang w:val="sv-SE" w:eastAsia="sv-SE"/>
              </w:rPr>
              <w:tab/>
            </w:r>
            <w:r w:rsidR="009B2E07" w:rsidRPr="00DF70D4">
              <w:rPr>
                <w:rStyle w:val="Hyperlink"/>
                <w:noProof/>
              </w:rPr>
              <w:t>Jump Register Statements</w:t>
            </w:r>
            <w:r w:rsidR="009B2E07">
              <w:rPr>
                <w:noProof/>
                <w:webHidden/>
              </w:rPr>
              <w:tab/>
            </w:r>
            <w:r w:rsidR="009B2E07">
              <w:rPr>
                <w:noProof/>
                <w:webHidden/>
              </w:rPr>
              <w:fldChar w:fldCharType="begin"/>
            </w:r>
            <w:r w:rsidR="009B2E07">
              <w:rPr>
                <w:noProof/>
                <w:webHidden/>
              </w:rPr>
              <w:instrText xml:space="preserve"> PAGEREF _Toc93320450 \h </w:instrText>
            </w:r>
            <w:r w:rsidR="009B2E07">
              <w:rPr>
                <w:noProof/>
                <w:webHidden/>
              </w:rPr>
            </w:r>
            <w:r w:rsidR="009B2E07">
              <w:rPr>
                <w:noProof/>
                <w:webHidden/>
              </w:rPr>
              <w:fldChar w:fldCharType="separate"/>
            </w:r>
            <w:r w:rsidR="009B2E07">
              <w:rPr>
                <w:noProof/>
                <w:webHidden/>
              </w:rPr>
              <w:t>49</w:t>
            </w:r>
            <w:r w:rsidR="009B2E07">
              <w:rPr>
                <w:noProof/>
                <w:webHidden/>
              </w:rPr>
              <w:fldChar w:fldCharType="end"/>
            </w:r>
          </w:hyperlink>
        </w:p>
        <w:p w14:paraId="6E8AE2CC" w14:textId="6D7E657F"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451" w:history="1">
            <w:r w:rsidR="009B2E07" w:rsidRPr="00DF70D4">
              <w:rPr>
                <w:rStyle w:val="Hyperlink"/>
                <w:noProof/>
              </w:rPr>
              <w:t>3.3.7.</w:t>
            </w:r>
            <w:r w:rsidR="009B2E07">
              <w:rPr>
                <w:rFonts w:asciiTheme="minorHAnsi" w:eastAsiaTheme="minorEastAsia" w:hAnsiTheme="minorHAnsi"/>
                <w:noProof/>
                <w:color w:val="auto"/>
                <w:lang w:val="sv-SE" w:eastAsia="sv-SE"/>
              </w:rPr>
              <w:tab/>
            </w:r>
            <w:r w:rsidR="009B2E07" w:rsidRPr="00DF70D4">
              <w:rPr>
                <w:rStyle w:val="Hyperlink"/>
                <w:noProof/>
              </w:rPr>
              <w:t>Interrupt Statements</w:t>
            </w:r>
            <w:r w:rsidR="009B2E07">
              <w:rPr>
                <w:noProof/>
                <w:webHidden/>
              </w:rPr>
              <w:tab/>
            </w:r>
            <w:r w:rsidR="009B2E07">
              <w:rPr>
                <w:noProof/>
                <w:webHidden/>
              </w:rPr>
              <w:fldChar w:fldCharType="begin"/>
            </w:r>
            <w:r w:rsidR="009B2E07">
              <w:rPr>
                <w:noProof/>
                <w:webHidden/>
              </w:rPr>
              <w:instrText xml:space="preserve"> PAGEREF _Toc93320451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612B8DE4" w14:textId="02EE7BF9"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452" w:history="1">
            <w:r w:rsidR="009B2E07" w:rsidRPr="00DF70D4">
              <w:rPr>
                <w:rStyle w:val="Hyperlink"/>
                <w:noProof/>
              </w:rPr>
              <w:t>3.3.8.</w:t>
            </w:r>
            <w:r w:rsidR="009B2E07">
              <w:rPr>
                <w:rFonts w:asciiTheme="minorHAnsi" w:eastAsiaTheme="minorEastAsia" w:hAnsiTheme="minorHAnsi"/>
                <w:noProof/>
                <w:color w:val="auto"/>
                <w:lang w:val="sv-SE" w:eastAsia="sv-SE"/>
              </w:rPr>
              <w:tab/>
            </w:r>
            <w:r w:rsidR="009B2E07" w:rsidRPr="00DF70D4">
              <w:rPr>
                <w:rStyle w:val="Hyperlink"/>
                <w:noProof/>
              </w:rPr>
              <w:t>System Call Statements</w:t>
            </w:r>
            <w:r w:rsidR="009B2E07">
              <w:rPr>
                <w:noProof/>
                <w:webHidden/>
              </w:rPr>
              <w:tab/>
            </w:r>
            <w:r w:rsidR="009B2E07">
              <w:rPr>
                <w:noProof/>
                <w:webHidden/>
              </w:rPr>
              <w:fldChar w:fldCharType="begin"/>
            </w:r>
            <w:r w:rsidR="009B2E07">
              <w:rPr>
                <w:noProof/>
                <w:webHidden/>
              </w:rPr>
              <w:instrText xml:space="preserve"> PAGEREF _Toc93320452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5EEF3F50" w14:textId="4BE1A0B1" w:rsidR="009B2E07" w:rsidRDefault="00B26FED">
          <w:pPr>
            <w:pStyle w:val="TOC2"/>
            <w:tabs>
              <w:tab w:val="left" w:pos="880"/>
              <w:tab w:val="right" w:leader="dot" w:pos="9350"/>
            </w:tabs>
            <w:rPr>
              <w:rFonts w:asciiTheme="minorHAnsi" w:eastAsiaTheme="minorEastAsia" w:hAnsiTheme="minorHAnsi"/>
              <w:noProof/>
              <w:color w:val="auto"/>
              <w:lang w:val="sv-SE" w:eastAsia="sv-SE"/>
            </w:rPr>
          </w:pPr>
          <w:hyperlink w:anchor="_Toc93320453" w:history="1">
            <w:r w:rsidR="009B2E07" w:rsidRPr="00DF70D4">
              <w:rPr>
                <w:rStyle w:val="Hyperlink"/>
                <w:noProof/>
              </w:rPr>
              <w:t>3.4.</w:t>
            </w:r>
            <w:r w:rsidR="009B2E07">
              <w:rPr>
                <w:rFonts w:asciiTheme="minorHAnsi" w:eastAsiaTheme="minorEastAsia" w:hAnsiTheme="minorHAnsi"/>
                <w:noProof/>
                <w:color w:val="auto"/>
                <w:lang w:val="sv-SE" w:eastAsia="sv-SE"/>
              </w:rPr>
              <w:tab/>
            </w:r>
            <w:r w:rsidR="009B2E07" w:rsidRPr="00DF70D4">
              <w:rPr>
                <w:rStyle w:val="Hyperlink"/>
                <w:noProof/>
              </w:rPr>
              <w:t>Expressions</w:t>
            </w:r>
            <w:r w:rsidR="009B2E07">
              <w:rPr>
                <w:noProof/>
                <w:webHidden/>
              </w:rPr>
              <w:tab/>
            </w:r>
            <w:r w:rsidR="009B2E07">
              <w:rPr>
                <w:noProof/>
                <w:webHidden/>
              </w:rPr>
              <w:fldChar w:fldCharType="begin"/>
            </w:r>
            <w:r w:rsidR="009B2E07">
              <w:rPr>
                <w:noProof/>
                <w:webHidden/>
              </w:rPr>
              <w:instrText xml:space="preserve"> PAGEREF _Toc93320453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1B5CD7F3" w14:textId="7DB348AA"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454" w:history="1">
            <w:r w:rsidR="009B2E07" w:rsidRPr="00DF70D4">
              <w:rPr>
                <w:rStyle w:val="Hyperlink"/>
                <w:noProof/>
                <w:highlight w:val="white"/>
              </w:rPr>
              <w:t>3.4.1.</w:t>
            </w:r>
            <w:r w:rsidR="009B2E07">
              <w:rPr>
                <w:rFonts w:asciiTheme="minorHAnsi" w:eastAsiaTheme="minorEastAsia" w:hAnsiTheme="minorHAnsi"/>
                <w:noProof/>
                <w:color w:val="auto"/>
                <w:lang w:val="sv-SE" w:eastAsia="sv-SE"/>
              </w:rPr>
              <w:tab/>
            </w:r>
            <w:r w:rsidR="009B2E07" w:rsidRPr="00DF70D4">
              <w:rPr>
                <w:rStyle w:val="Hyperlink"/>
                <w:noProof/>
                <w:highlight w:val="white"/>
              </w:rPr>
              <w:t>The Expression Class (Short and Long List)</w:t>
            </w:r>
            <w:r w:rsidR="009B2E07">
              <w:rPr>
                <w:noProof/>
                <w:webHidden/>
              </w:rPr>
              <w:tab/>
            </w:r>
            <w:r w:rsidR="009B2E07">
              <w:rPr>
                <w:noProof/>
                <w:webHidden/>
              </w:rPr>
              <w:fldChar w:fldCharType="begin"/>
            </w:r>
            <w:r w:rsidR="009B2E07">
              <w:rPr>
                <w:noProof/>
                <w:webHidden/>
              </w:rPr>
              <w:instrText xml:space="preserve"> PAGEREF _Toc93320454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53D550BB" w14:textId="4D1A1229"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455" w:history="1">
            <w:r w:rsidR="009B2E07" w:rsidRPr="00DF70D4">
              <w:rPr>
                <w:rStyle w:val="Hyperlink"/>
                <w:noProof/>
                <w:highlight w:val="white"/>
              </w:rPr>
              <w:t>3.4.2.</w:t>
            </w:r>
            <w:r w:rsidR="009B2E07">
              <w:rPr>
                <w:rFonts w:asciiTheme="minorHAnsi" w:eastAsiaTheme="minorEastAsia" w:hAnsiTheme="minorHAnsi"/>
                <w:noProof/>
                <w:color w:val="auto"/>
                <w:lang w:val="sv-SE" w:eastAsia="sv-SE"/>
              </w:rPr>
              <w:tab/>
            </w:r>
            <w:r w:rsidR="009B2E07" w:rsidRPr="00DF70D4">
              <w:rPr>
                <w:rStyle w:val="Hyperlink"/>
                <w:noProof/>
                <w:highlight w:val="white"/>
              </w:rPr>
              <w:t>Optional Expressions</w:t>
            </w:r>
            <w:r w:rsidR="009B2E07">
              <w:rPr>
                <w:noProof/>
                <w:webHidden/>
              </w:rPr>
              <w:tab/>
            </w:r>
            <w:r w:rsidR="009B2E07">
              <w:rPr>
                <w:noProof/>
                <w:webHidden/>
              </w:rPr>
              <w:fldChar w:fldCharType="begin"/>
            </w:r>
            <w:r w:rsidR="009B2E07">
              <w:rPr>
                <w:noProof/>
                <w:webHidden/>
              </w:rPr>
              <w:instrText xml:space="preserve"> PAGEREF _Toc93320455 \h </w:instrText>
            </w:r>
            <w:r w:rsidR="009B2E07">
              <w:rPr>
                <w:noProof/>
                <w:webHidden/>
              </w:rPr>
            </w:r>
            <w:r w:rsidR="009B2E07">
              <w:rPr>
                <w:noProof/>
                <w:webHidden/>
              </w:rPr>
              <w:fldChar w:fldCharType="separate"/>
            </w:r>
            <w:r w:rsidR="009B2E07">
              <w:rPr>
                <w:noProof/>
                <w:webHidden/>
              </w:rPr>
              <w:t>51</w:t>
            </w:r>
            <w:r w:rsidR="009B2E07">
              <w:rPr>
                <w:noProof/>
                <w:webHidden/>
              </w:rPr>
              <w:fldChar w:fldCharType="end"/>
            </w:r>
          </w:hyperlink>
        </w:p>
        <w:p w14:paraId="3986EC67" w14:textId="531BA46A"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456" w:history="1">
            <w:r w:rsidR="009B2E07" w:rsidRPr="00DF70D4">
              <w:rPr>
                <w:rStyle w:val="Hyperlink"/>
                <w:noProof/>
                <w:highlight w:val="white"/>
              </w:rPr>
              <w:t>3.4.3.</w:t>
            </w:r>
            <w:r w:rsidR="009B2E07">
              <w:rPr>
                <w:rFonts w:asciiTheme="minorHAnsi" w:eastAsiaTheme="minorEastAsia" w:hAnsiTheme="minorHAnsi"/>
                <w:noProof/>
                <w:color w:val="auto"/>
                <w:lang w:val="sv-SE" w:eastAsia="sv-SE"/>
              </w:rPr>
              <w:tab/>
            </w:r>
            <w:r w:rsidR="009B2E07" w:rsidRPr="00DF70D4">
              <w:rPr>
                <w:rStyle w:val="Hyperlink"/>
                <w:noProof/>
                <w:highlight w:val="white"/>
              </w:rPr>
              <w:t>The Comma Expression</w:t>
            </w:r>
            <w:r w:rsidR="009B2E07">
              <w:rPr>
                <w:noProof/>
                <w:webHidden/>
              </w:rPr>
              <w:tab/>
            </w:r>
            <w:r w:rsidR="009B2E07">
              <w:rPr>
                <w:noProof/>
                <w:webHidden/>
              </w:rPr>
              <w:fldChar w:fldCharType="begin"/>
            </w:r>
            <w:r w:rsidR="009B2E07">
              <w:rPr>
                <w:noProof/>
                <w:webHidden/>
              </w:rPr>
              <w:instrText xml:space="preserve"> PAGEREF _Toc93320456 \h </w:instrText>
            </w:r>
            <w:r w:rsidR="009B2E07">
              <w:rPr>
                <w:noProof/>
                <w:webHidden/>
              </w:rPr>
            </w:r>
            <w:r w:rsidR="009B2E07">
              <w:rPr>
                <w:noProof/>
                <w:webHidden/>
              </w:rPr>
              <w:fldChar w:fldCharType="separate"/>
            </w:r>
            <w:r w:rsidR="009B2E07">
              <w:rPr>
                <w:noProof/>
                <w:webHidden/>
              </w:rPr>
              <w:t>51</w:t>
            </w:r>
            <w:r w:rsidR="009B2E07">
              <w:rPr>
                <w:noProof/>
                <w:webHidden/>
              </w:rPr>
              <w:fldChar w:fldCharType="end"/>
            </w:r>
          </w:hyperlink>
        </w:p>
        <w:p w14:paraId="0827F66D" w14:textId="49010023"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457" w:history="1">
            <w:r w:rsidR="009B2E07" w:rsidRPr="00DF70D4">
              <w:rPr>
                <w:rStyle w:val="Hyperlink"/>
                <w:noProof/>
              </w:rPr>
              <w:t>3.4.4.</w:t>
            </w:r>
            <w:r w:rsidR="009B2E07">
              <w:rPr>
                <w:rFonts w:asciiTheme="minorHAnsi" w:eastAsiaTheme="minorEastAsia" w:hAnsiTheme="minorHAnsi"/>
                <w:noProof/>
                <w:color w:val="auto"/>
                <w:lang w:val="sv-SE" w:eastAsia="sv-SE"/>
              </w:rPr>
              <w:tab/>
            </w:r>
            <w:r w:rsidR="009B2E07" w:rsidRPr="00DF70D4">
              <w:rPr>
                <w:rStyle w:val="Hyperlink"/>
                <w:noProof/>
              </w:rPr>
              <w:t>The Assignment Expression</w:t>
            </w:r>
            <w:r w:rsidR="009B2E07">
              <w:rPr>
                <w:noProof/>
                <w:webHidden/>
              </w:rPr>
              <w:tab/>
            </w:r>
            <w:r w:rsidR="009B2E07">
              <w:rPr>
                <w:noProof/>
                <w:webHidden/>
              </w:rPr>
              <w:fldChar w:fldCharType="begin"/>
            </w:r>
            <w:r w:rsidR="009B2E07">
              <w:rPr>
                <w:noProof/>
                <w:webHidden/>
              </w:rPr>
              <w:instrText xml:space="preserve"> PAGEREF _Toc93320457 \h </w:instrText>
            </w:r>
            <w:r w:rsidR="009B2E07">
              <w:rPr>
                <w:noProof/>
                <w:webHidden/>
              </w:rPr>
            </w:r>
            <w:r w:rsidR="009B2E07">
              <w:rPr>
                <w:noProof/>
                <w:webHidden/>
              </w:rPr>
              <w:fldChar w:fldCharType="separate"/>
            </w:r>
            <w:r w:rsidR="009B2E07">
              <w:rPr>
                <w:noProof/>
                <w:webHidden/>
              </w:rPr>
              <w:t>52</w:t>
            </w:r>
            <w:r w:rsidR="009B2E07">
              <w:rPr>
                <w:noProof/>
                <w:webHidden/>
              </w:rPr>
              <w:fldChar w:fldCharType="end"/>
            </w:r>
          </w:hyperlink>
        </w:p>
        <w:p w14:paraId="00256042" w14:textId="0AA7CD3A"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458"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The Condition Expression</w:t>
            </w:r>
            <w:r w:rsidR="009B2E07">
              <w:rPr>
                <w:noProof/>
                <w:webHidden/>
              </w:rPr>
              <w:tab/>
            </w:r>
            <w:r w:rsidR="009B2E07">
              <w:rPr>
                <w:noProof/>
                <w:webHidden/>
              </w:rPr>
              <w:fldChar w:fldCharType="begin"/>
            </w:r>
            <w:r w:rsidR="009B2E07">
              <w:rPr>
                <w:noProof/>
                <w:webHidden/>
              </w:rPr>
              <w:instrText xml:space="preserve"> PAGEREF _Toc93320458 \h </w:instrText>
            </w:r>
            <w:r w:rsidR="009B2E07">
              <w:rPr>
                <w:noProof/>
                <w:webHidden/>
              </w:rPr>
            </w:r>
            <w:r w:rsidR="009B2E07">
              <w:rPr>
                <w:noProof/>
                <w:webHidden/>
              </w:rPr>
              <w:fldChar w:fldCharType="separate"/>
            </w:r>
            <w:r w:rsidR="009B2E07">
              <w:rPr>
                <w:noProof/>
                <w:webHidden/>
              </w:rPr>
              <w:t>52</w:t>
            </w:r>
            <w:r w:rsidR="009B2E07">
              <w:rPr>
                <w:noProof/>
                <w:webHidden/>
              </w:rPr>
              <w:fldChar w:fldCharType="end"/>
            </w:r>
          </w:hyperlink>
        </w:p>
        <w:p w14:paraId="34EA8158" w14:textId="2D952D7C"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459"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Constant Expression</w:t>
            </w:r>
            <w:r w:rsidR="009B2E07">
              <w:rPr>
                <w:noProof/>
                <w:webHidden/>
              </w:rPr>
              <w:tab/>
            </w:r>
            <w:r w:rsidR="009B2E07">
              <w:rPr>
                <w:noProof/>
                <w:webHidden/>
              </w:rPr>
              <w:fldChar w:fldCharType="begin"/>
            </w:r>
            <w:r w:rsidR="009B2E07">
              <w:rPr>
                <w:noProof/>
                <w:webHidden/>
              </w:rPr>
              <w:instrText xml:space="preserve"> PAGEREF _Toc93320459 \h </w:instrText>
            </w:r>
            <w:r w:rsidR="009B2E07">
              <w:rPr>
                <w:noProof/>
                <w:webHidden/>
              </w:rPr>
            </w:r>
            <w:r w:rsidR="009B2E07">
              <w:rPr>
                <w:noProof/>
                <w:webHidden/>
              </w:rPr>
              <w:fldChar w:fldCharType="separate"/>
            </w:r>
            <w:r w:rsidR="009B2E07">
              <w:rPr>
                <w:noProof/>
                <w:webHidden/>
              </w:rPr>
              <w:t>52</w:t>
            </w:r>
            <w:r w:rsidR="009B2E07">
              <w:rPr>
                <w:noProof/>
                <w:webHidden/>
              </w:rPr>
              <w:fldChar w:fldCharType="end"/>
            </w:r>
          </w:hyperlink>
        </w:p>
        <w:p w14:paraId="2370DDBF" w14:textId="4AFF5DF2"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460"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Logical Expressions</w:t>
            </w:r>
            <w:r w:rsidR="009B2E07">
              <w:rPr>
                <w:noProof/>
                <w:webHidden/>
              </w:rPr>
              <w:tab/>
            </w:r>
            <w:r w:rsidR="009B2E07">
              <w:rPr>
                <w:noProof/>
                <w:webHidden/>
              </w:rPr>
              <w:fldChar w:fldCharType="begin"/>
            </w:r>
            <w:r w:rsidR="009B2E07">
              <w:rPr>
                <w:noProof/>
                <w:webHidden/>
              </w:rPr>
              <w:instrText xml:space="preserve"> PAGEREF _Toc93320460 \h </w:instrText>
            </w:r>
            <w:r w:rsidR="009B2E07">
              <w:rPr>
                <w:noProof/>
                <w:webHidden/>
              </w:rPr>
            </w:r>
            <w:r w:rsidR="009B2E07">
              <w:rPr>
                <w:noProof/>
                <w:webHidden/>
              </w:rPr>
              <w:fldChar w:fldCharType="separate"/>
            </w:r>
            <w:r w:rsidR="009B2E07">
              <w:rPr>
                <w:noProof/>
                <w:webHidden/>
              </w:rPr>
              <w:t>53</w:t>
            </w:r>
            <w:r w:rsidR="009B2E07">
              <w:rPr>
                <w:noProof/>
                <w:webHidden/>
              </w:rPr>
              <w:fldChar w:fldCharType="end"/>
            </w:r>
          </w:hyperlink>
        </w:p>
        <w:p w14:paraId="3BF7A2E8" w14:textId="4AC7DFDD"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461" w:history="1">
            <w:r w:rsidR="009B2E07" w:rsidRPr="00DF70D4">
              <w:rPr>
                <w:rStyle w:val="Hyperlink"/>
                <w:noProof/>
                <w:highlight w:val="white"/>
              </w:rPr>
              <w:t>3.4.2.</w:t>
            </w:r>
            <w:r w:rsidR="009B2E07">
              <w:rPr>
                <w:rFonts w:asciiTheme="minorHAnsi" w:eastAsiaTheme="minorEastAsia" w:hAnsiTheme="minorHAnsi"/>
                <w:noProof/>
                <w:color w:val="auto"/>
                <w:lang w:val="sv-SE" w:eastAsia="sv-SE"/>
              </w:rPr>
              <w:tab/>
            </w:r>
            <w:r w:rsidR="009B2E07" w:rsidRPr="00DF70D4">
              <w:rPr>
                <w:rStyle w:val="Hyperlink"/>
                <w:noProof/>
                <w:highlight w:val="white"/>
              </w:rPr>
              <w:t>Bitwise Expressions</w:t>
            </w:r>
            <w:r w:rsidR="009B2E07">
              <w:rPr>
                <w:noProof/>
                <w:webHidden/>
              </w:rPr>
              <w:tab/>
            </w:r>
            <w:r w:rsidR="009B2E07">
              <w:rPr>
                <w:noProof/>
                <w:webHidden/>
              </w:rPr>
              <w:fldChar w:fldCharType="begin"/>
            </w:r>
            <w:r w:rsidR="009B2E07">
              <w:rPr>
                <w:noProof/>
                <w:webHidden/>
              </w:rPr>
              <w:instrText xml:space="preserve"> PAGEREF _Toc93320461 \h </w:instrText>
            </w:r>
            <w:r w:rsidR="009B2E07">
              <w:rPr>
                <w:noProof/>
                <w:webHidden/>
              </w:rPr>
            </w:r>
            <w:r w:rsidR="009B2E07">
              <w:rPr>
                <w:noProof/>
                <w:webHidden/>
              </w:rPr>
              <w:fldChar w:fldCharType="separate"/>
            </w:r>
            <w:r w:rsidR="009B2E07">
              <w:rPr>
                <w:noProof/>
                <w:webHidden/>
              </w:rPr>
              <w:t>53</w:t>
            </w:r>
            <w:r w:rsidR="009B2E07">
              <w:rPr>
                <w:noProof/>
                <w:webHidden/>
              </w:rPr>
              <w:fldChar w:fldCharType="end"/>
            </w:r>
          </w:hyperlink>
        </w:p>
        <w:p w14:paraId="263172CD" w14:textId="7E2555E4"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462"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Shift Expression</w:t>
            </w:r>
            <w:r w:rsidR="009B2E07">
              <w:rPr>
                <w:noProof/>
                <w:webHidden/>
              </w:rPr>
              <w:tab/>
            </w:r>
            <w:r w:rsidR="009B2E07">
              <w:rPr>
                <w:noProof/>
                <w:webHidden/>
              </w:rPr>
              <w:fldChar w:fldCharType="begin"/>
            </w:r>
            <w:r w:rsidR="009B2E07">
              <w:rPr>
                <w:noProof/>
                <w:webHidden/>
              </w:rPr>
              <w:instrText xml:space="preserve"> PAGEREF _Toc93320462 \h </w:instrText>
            </w:r>
            <w:r w:rsidR="009B2E07">
              <w:rPr>
                <w:noProof/>
                <w:webHidden/>
              </w:rPr>
            </w:r>
            <w:r w:rsidR="009B2E07">
              <w:rPr>
                <w:noProof/>
                <w:webHidden/>
              </w:rPr>
              <w:fldChar w:fldCharType="separate"/>
            </w:r>
            <w:r w:rsidR="009B2E07">
              <w:rPr>
                <w:noProof/>
                <w:webHidden/>
              </w:rPr>
              <w:t>54</w:t>
            </w:r>
            <w:r w:rsidR="009B2E07">
              <w:rPr>
                <w:noProof/>
                <w:webHidden/>
              </w:rPr>
              <w:fldChar w:fldCharType="end"/>
            </w:r>
          </w:hyperlink>
        </w:p>
        <w:p w14:paraId="520DF81D" w14:textId="337F472C"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463" w:history="1">
            <w:r w:rsidR="009B2E07" w:rsidRPr="00DF70D4">
              <w:rPr>
                <w:rStyle w:val="Hyperlink"/>
                <w:noProof/>
              </w:rPr>
              <w:t>3.4.2.</w:t>
            </w:r>
            <w:r w:rsidR="009B2E07">
              <w:rPr>
                <w:rFonts w:asciiTheme="minorHAnsi" w:eastAsiaTheme="minorEastAsia" w:hAnsiTheme="minorHAnsi"/>
                <w:noProof/>
                <w:color w:val="auto"/>
                <w:lang w:val="sv-SE" w:eastAsia="sv-SE"/>
              </w:rPr>
              <w:tab/>
            </w:r>
            <w:r w:rsidR="009B2E07" w:rsidRPr="00DF70D4">
              <w:rPr>
                <w:rStyle w:val="Hyperlink"/>
                <w:noProof/>
              </w:rPr>
              <w:t>Equality and Relation Expressions</w:t>
            </w:r>
            <w:r w:rsidR="009B2E07">
              <w:rPr>
                <w:noProof/>
                <w:webHidden/>
              </w:rPr>
              <w:tab/>
            </w:r>
            <w:r w:rsidR="009B2E07">
              <w:rPr>
                <w:noProof/>
                <w:webHidden/>
              </w:rPr>
              <w:fldChar w:fldCharType="begin"/>
            </w:r>
            <w:r w:rsidR="009B2E07">
              <w:rPr>
                <w:noProof/>
                <w:webHidden/>
              </w:rPr>
              <w:instrText xml:space="preserve"> PAGEREF _Toc93320463 \h </w:instrText>
            </w:r>
            <w:r w:rsidR="009B2E07">
              <w:rPr>
                <w:noProof/>
                <w:webHidden/>
              </w:rPr>
            </w:r>
            <w:r w:rsidR="009B2E07">
              <w:rPr>
                <w:noProof/>
                <w:webHidden/>
              </w:rPr>
              <w:fldChar w:fldCharType="separate"/>
            </w:r>
            <w:r w:rsidR="009B2E07">
              <w:rPr>
                <w:noProof/>
                <w:webHidden/>
              </w:rPr>
              <w:t>54</w:t>
            </w:r>
            <w:r w:rsidR="009B2E07">
              <w:rPr>
                <w:noProof/>
                <w:webHidden/>
              </w:rPr>
              <w:fldChar w:fldCharType="end"/>
            </w:r>
          </w:hyperlink>
        </w:p>
        <w:p w14:paraId="7CF461F9" w14:textId="33A16590"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464" w:history="1">
            <w:r w:rsidR="009B2E07" w:rsidRPr="00DF70D4">
              <w:rPr>
                <w:rStyle w:val="Hyperlink"/>
                <w:noProof/>
              </w:rPr>
              <w:t>3.4.3.</w:t>
            </w:r>
            <w:r w:rsidR="009B2E07">
              <w:rPr>
                <w:rFonts w:asciiTheme="minorHAnsi" w:eastAsiaTheme="minorEastAsia" w:hAnsiTheme="minorHAnsi"/>
                <w:noProof/>
                <w:color w:val="auto"/>
                <w:lang w:val="sv-SE" w:eastAsia="sv-SE"/>
              </w:rPr>
              <w:tab/>
            </w:r>
            <w:r w:rsidR="009B2E07" w:rsidRPr="00DF70D4">
              <w:rPr>
                <w:rStyle w:val="Hyperlink"/>
                <w:noProof/>
              </w:rPr>
              <w:t>Addition and Subtraction Expression</w:t>
            </w:r>
            <w:r w:rsidR="009B2E07">
              <w:rPr>
                <w:noProof/>
                <w:webHidden/>
              </w:rPr>
              <w:tab/>
            </w:r>
            <w:r w:rsidR="009B2E07">
              <w:rPr>
                <w:noProof/>
                <w:webHidden/>
              </w:rPr>
              <w:fldChar w:fldCharType="begin"/>
            </w:r>
            <w:r w:rsidR="009B2E07">
              <w:rPr>
                <w:noProof/>
                <w:webHidden/>
              </w:rPr>
              <w:instrText xml:space="preserve"> PAGEREF _Toc93320464 \h </w:instrText>
            </w:r>
            <w:r w:rsidR="009B2E07">
              <w:rPr>
                <w:noProof/>
                <w:webHidden/>
              </w:rPr>
            </w:r>
            <w:r w:rsidR="009B2E07">
              <w:rPr>
                <w:noProof/>
                <w:webHidden/>
              </w:rPr>
              <w:fldChar w:fldCharType="separate"/>
            </w:r>
            <w:r w:rsidR="009B2E07">
              <w:rPr>
                <w:noProof/>
                <w:webHidden/>
              </w:rPr>
              <w:t>55</w:t>
            </w:r>
            <w:r w:rsidR="009B2E07">
              <w:rPr>
                <w:noProof/>
                <w:webHidden/>
              </w:rPr>
              <w:fldChar w:fldCharType="end"/>
            </w:r>
          </w:hyperlink>
        </w:p>
        <w:p w14:paraId="465F8DCF" w14:textId="6330E431"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465" w:history="1">
            <w:r w:rsidR="009B2E07" w:rsidRPr="00DF70D4">
              <w:rPr>
                <w:rStyle w:val="Hyperlink"/>
                <w:noProof/>
                <w:highlight w:val="white"/>
              </w:rPr>
              <w:t>3.4.4.</w:t>
            </w:r>
            <w:r w:rsidR="009B2E07">
              <w:rPr>
                <w:rFonts w:asciiTheme="minorHAnsi" w:eastAsiaTheme="minorEastAsia" w:hAnsiTheme="minorHAnsi"/>
                <w:noProof/>
                <w:color w:val="auto"/>
                <w:lang w:val="sv-SE" w:eastAsia="sv-SE"/>
              </w:rPr>
              <w:tab/>
            </w:r>
            <w:r w:rsidR="009B2E07" w:rsidRPr="00DF70D4">
              <w:rPr>
                <w:rStyle w:val="Hyperlink"/>
                <w:noProof/>
                <w:highlight w:val="white"/>
              </w:rPr>
              <w:t>Multiplication Expressions</w:t>
            </w:r>
            <w:r w:rsidR="009B2E07">
              <w:rPr>
                <w:noProof/>
                <w:webHidden/>
              </w:rPr>
              <w:tab/>
            </w:r>
            <w:r w:rsidR="009B2E07">
              <w:rPr>
                <w:noProof/>
                <w:webHidden/>
              </w:rPr>
              <w:fldChar w:fldCharType="begin"/>
            </w:r>
            <w:r w:rsidR="009B2E07">
              <w:rPr>
                <w:noProof/>
                <w:webHidden/>
              </w:rPr>
              <w:instrText xml:space="preserve"> PAGEREF _Toc93320465 \h </w:instrText>
            </w:r>
            <w:r w:rsidR="009B2E07">
              <w:rPr>
                <w:noProof/>
                <w:webHidden/>
              </w:rPr>
            </w:r>
            <w:r w:rsidR="009B2E07">
              <w:rPr>
                <w:noProof/>
                <w:webHidden/>
              </w:rPr>
              <w:fldChar w:fldCharType="separate"/>
            </w:r>
            <w:r w:rsidR="009B2E07">
              <w:rPr>
                <w:noProof/>
                <w:webHidden/>
              </w:rPr>
              <w:t>55</w:t>
            </w:r>
            <w:r w:rsidR="009B2E07">
              <w:rPr>
                <w:noProof/>
                <w:webHidden/>
              </w:rPr>
              <w:fldChar w:fldCharType="end"/>
            </w:r>
          </w:hyperlink>
        </w:p>
        <w:p w14:paraId="5AD01DE2" w14:textId="29F92861"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466" w:history="1">
            <w:r w:rsidR="009B2E07" w:rsidRPr="00DF70D4">
              <w:rPr>
                <w:rStyle w:val="Hyperlink"/>
                <w:noProof/>
              </w:rPr>
              <w:t>3.4.5.</w:t>
            </w:r>
            <w:r w:rsidR="009B2E07">
              <w:rPr>
                <w:rFonts w:asciiTheme="minorHAnsi" w:eastAsiaTheme="minorEastAsia" w:hAnsiTheme="minorHAnsi"/>
                <w:noProof/>
                <w:color w:val="auto"/>
                <w:lang w:val="sv-SE" w:eastAsia="sv-SE"/>
              </w:rPr>
              <w:tab/>
            </w:r>
            <w:r w:rsidR="009B2E07" w:rsidRPr="00DF70D4">
              <w:rPr>
                <w:rStyle w:val="Hyperlink"/>
                <w:noProof/>
              </w:rPr>
              <w:t>Type Cast Expressions</w:t>
            </w:r>
            <w:r w:rsidR="009B2E07">
              <w:rPr>
                <w:noProof/>
                <w:webHidden/>
              </w:rPr>
              <w:tab/>
            </w:r>
            <w:r w:rsidR="009B2E07">
              <w:rPr>
                <w:noProof/>
                <w:webHidden/>
              </w:rPr>
              <w:fldChar w:fldCharType="begin"/>
            </w:r>
            <w:r w:rsidR="009B2E07">
              <w:rPr>
                <w:noProof/>
                <w:webHidden/>
              </w:rPr>
              <w:instrText xml:space="preserve"> PAGEREF _Toc93320466 \h </w:instrText>
            </w:r>
            <w:r w:rsidR="009B2E07">
              <w:rPr>
                <w:noProof/>
                <w:webHidden/>
              </w:rPr>
            </w:r>
            <w:r w:rsidR="009B2E07">
              <w:rPr>
                <w:noProof/>
                <w:webHidden/>
              </w:rPr>
              <w:fldChar w:fldCharType="separate"/>
            </w:r>
            <w:r w:rsidR="009B2E07">
              <w:rPr>
                <w:noProof/>
                <w:webHidden/>
              </w:rPr>
              <w:t>55</w:t>
            </w:r>
            <w:r w:rsidR="009B2E07">
              <w:rPr>
                <w:noProof/>
                <w:webHidden/>
              </w:rPr>
              <w:fldChar w:fldCharType="end"/>
            </w:r>
          </w:hyperlink>
        </w:p>
        <w:p w14:paraId="7D173F37" w14:textId="032F341A"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467" w:history="1">
            <w:r w:rsidR="009B2E07" w:rsidRPr="00DF70D4">
              <w:rPr>
                <w:rStyle w:val="Hyperlink"/>
                <w:noProof/>
              </w:rPr>
              <w:t>3.4.6.</w:t>
            </w:r>
            <w:r w:rsidR="009B2E07">
              <w:rPr>
                <w:rFonts w:asciiTheme="minorHAnsi" w:eastAsiaTheme="minorEastAsia" w:hAnsiTheme="minorHAnsi"/>
                <w:noProof/>
                <w:color w:val="auto"/>
                <w:lang w:val="sv-SE" w:eastAsia="sv-SE"/>
              </w:rPr>
              <w:tab/>
            </w:r>
            <w:r w:rsidR="009B2E07" w:rsidRPr="00DF70D4">
              <w:rPr>
                <w:rStyle w:val="Hyperlink"/>
                <w:noProof/>
              </w:rPr>
              <w:t>Prefix Expression</w:t>
            </w:r>
            <w:r w:rsidR="009B2E07">
              <w:rPr>
                <w:noProof/>
                <w:webHidden/>
              </w:rPr>
              <w:tab/>
            </w:r>
            <w:r w:rsidR="009B2E07">
              <w:rPr>
                <w:noProof/>
                <w:webHidden/>
              </w:rPr>
              <w:fldChar w:fldCharType="begin"/>
            </w:r>
            <w:r w:rsidR="009B2E07">
              <w:rPr>
                <w:noProof/>
                <w:webHidden/>
              </w:rPr>
              <w:instrText xml:space="preserve"> PAGEREF _Toc93320467 \h </w:instrText>
            </w:r>
            <w:r w:rsidR="009B2E07">
              <w:rPr>
                <w:noProof/>
                <w:webHidden/>
              </w:rPr>
            </w:r>
            <w:r w:rsidR="009B2E07">
              <w:rPr>
                <w:noProof/>
                <w:webHidden/>
              </w:rPr>
              <w:fldChar w:fldCharType="separate"/>
            </w:r>
            <w:r w:rsidR="009B2E07">
              <w:rPr>
                <w:noProof/>
                <w:webHidden/>
              </w:rPr>
              <w:t>56</w:t>
            </w:r>
            <w:r w:rsidR="009B2E07">
              <w:rPr>
                <w:noProof/>
                <w:webHidden/>
              </w:rPr>
              <w:fldChar w:fldCharType="end"/>
            </w:r>
          </w:hyperlink>
        </w:p>
        <w:p w14:paraId="7FE11232" w14:textId="754E1E65"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468" w:history="1">
            <w:r w:rsidR="009B2E07" w:rsidRPr="00DF70D4">
              <w:rPr>
                <w:rStyle w:val="Hyperlink"/>
                <w:noProof/>
                <w:highlight w:val="white"/>
              </w:rPr>
              <w:t>3.4.7.</w:t>
            </w:r>
            <w:r w:rsidR="009B2E07">
              <w:rPr>
                <w:rFonts w:asciiTheme="minorHAnsi" w:eastAsiaTheme="minorEastAsia" w:hAnsiTheme="minorHAnsi"/>
                <w:noProof/>
                <w:color w:val="auto"/>
                <w:lang w:val="sv-SE" w:eastAsia="sv-SE"/>
              </w:rPr>
              <w:tab/>
            </w:r>
            <w:r w:rsidR="009B2E07" w:rsidRPr="00DF70D4">
              <w:rPr>
                <w:rStyle w:val="Hyperlink"/>
                <w:noProof/>
                <w:highlight w:val="white"/>
              </w:rPr>
              <w:t>Postfix Expression</w:t>
            </w:r>
            <w:r w:rsidR="009B2E07">
              <w:rPr>
                <w:noProof/>
                <w:webHidden/>
              </w:rPr>
              <w:tab/>
            </w:r>
            <w:r w:rsidR="009B2E07">
              <w:rPr>
                <w:noProof/>
                <w:webHidden/>
              </w:rPr>
              <w:fldChar w:fldCharType="begin"/>
            </w:r>
            <w:r w:rsidR="009B2E07">
              <w:rPr>
                <w:noProof/>
                <w:webHidden/>
              </w:rPr>
              <w:instrText xml:space="preserve"> PAGEREF _Toc93320468 \h </w:instrText>
            </w:r>
            <w:r w:rsidR="009B2E07">
              <w:rPr>
                <w:noProof/>
                <w:webHidden/>
              </w:rPr>
            </w:r>
            <w:r w:rsidR="009B2E07">
              <w:rPr>
                <w:noProof/>
                <w:webHidden/>
              </w:rPr>
              <w:fldChar w:fldCharType="separate"/>
            </w:r>
            <w:r w:rsidR="009B2E07">
              <w:rPr>
                <w:noProof/>
                <w:webHidden/>
              </w:rPr>
              <w:t>57</w:t>
            </w:r>
            <w:r w:rsidR="009B2E07">
              <w:rPr>
                <w:noProof/>
                <w:webHidden/>
              </w:rPr>
              <w:fldChar w:fldCharType="end"/>
            </w:r>
          </w:hyperlink>
        </w:p>
        <w:p w14:paraId="7883F3AF" w14:textId="3E5322D4"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469" w:history="1">
            <w:r w:rsidR="009B2E07" w:rsidRPr="00DF70D4">
              <w:rPr>
                <w:rStyle w:val="Hyperlink"/>
                <w:noProof/>
                <w:highlight w:val="white"/>
              </w:rPr>
              <w:t>3.4.8.</w:t>
            </w:r>
            <w:r w:rsidR="009B2E07">
              <w:rPr>
                <w:rFonts w:asciiTheme="minorHAnsi" w:eastAsiaTheme="minorEastAsia" w:hAnsiTheme="minorHAnsi"/>
                <w:noProof/>
                <w:color w:val="auto"/>
                <w:lang w:val="sv-SE" w:eastAsia="sv-SE"/>
              </w:rPr>
              <w:tab/>
            </w:r>
            <w:r w:rsidR="009B2E07" w:rsidRPr="00DF70D4">
              <w:rPr>
                <w:rStyle w:val="Hyperlink"/>
                <w:noProof/>
                <w:highlight w:val="white"/>
              </w:rPr>
              <w:t>Primary Expressions</w:t>
            </w:r>
            <w:r w:rsidR="009B2E07">
              <w:rPr>
                <w:noProof/>
                <w:webHidden/>
              </w:rPr>
              <w:tab/>
            </w:r>
            <w:r w:rsidR="009B2E07">
              <w:rPr>
                <w:noProof/>
                <w:webHidden/>
              </w:rPr>
              <w:fldChar w:fldCharType="begin"/>
            </w:r>
            <w:r w:rsidR="009B2E07">
              <w:rPr>
                <w:noProof/>
                <w:webHidden/>
              </w:rPr>
              <w:instrText xml:space="preserve"> PAGEREF _Toc93320469 \h </w:instrText>
            </w:r>
            <w:r w:rsidR="009B2E07">
              <w:rPr>
                <w:noProof/>
                <w:webHidden/>
              </w:rPr>
            </w:r>
            <w:r w:rsidR="009B2E07">
              <w:rPr>
                <w:noProof/>
                <w:webHidden/>
              </w:rPr>
              <w:fldChar w:fldCharType="separate"/>
            </w:r>
            <w:r w:rsidR="009B2E07">
              <w:rPr>
                <w:noProof/>
                <w:webHidden/>
              </w:rPr>
              <w:t>58</w:t>
            </w:r>
            <w:r w:rsidR="009B2E07">
              <w:rPr>
                <w:noProof/>
                <w:webHidden/>
              </w:rPr>
              <w:fldChar w:fldCharType="end"/>
            </w:r>
          </w:hyperlink>
        </w:p>
        <w:p w14:paraId="79287396" w14:textId="3F23181E" w:rsidR="009B2E07" w:rsidRDefault="00B26FED">
          <w:pPr>
            <w:pStyle w:val="TOC2"/>
            <w:tabs>
              <w:tab w:val="left" w:pos="880"/>
              <w:tab w:val="right" w:leader="dot" w:pos="9350"/>
            </w:tabs>
            <w:rPr>
              <w:rFonts w:asciiTheme="minorHAnsi" w:eastAsiaTheme="minorEastAsia" w:hAnsiTheme="minorHAnsi"/>
              <w:noProof/>
              <w:color w:val="auto"/>
              <w:lang w:val="sv-SE" w:eastAsia="sv-SE"/>
            </w:rPr>
          </w:pPr>
          <w:hyperlink w:anchor="_Toc93320470" w:history="1">
            <w:r w:rsidR="009B2E07" w:rsidRPr="00DF70D4">
              <w:rPr>
                <w:rStyle w:val="Hyperlink"/>
                <w:noProof/>
                <w:highlight w:val="white"/>
              </w:rPr>
              <w:t>3.5.</w:t>
            </w:r>
            <w:r w:rsidR="009B2E07">
              <w:rPr>
                <w:rFonts w:asciiTheme="minorHAnsi" w:eastAsiaTheme="minorEastAsia" w:hAnsiTheme="minorHAnsi"/>
                <w:noProof/>
                <w:color w:val="auto"/>
                <w:lang w:val="sv-SE" w:eastAsia="sv-SE"/>
              </w:rPr>
              <w:tab/>
            </w:r>
            <w:r w:rsidR="009B2E07" w:rsidRPr="00DF70D4">
              <w:rPr>
                <w:rStyle w:val="Hyperlink"/>
                <w:noProof/>
                <w:highlight w:val="white"/>
              </w:rPr>
              <w:t>The Partial Main Parser</w:t>
            </w:r>
            <w:r w:rsidR="009B2E07">
              <w:rPr>
                <w:noProof/>
                <w:webHidden/>
              </w:rPr>
              <w:tab/>
            </w:r>
            <w:r w:rsidR="009B2E07">
              <w:rPr>
                <w:noProof/>
                <w:webHidden/>
              </w:rPr>
              <w:fldChar w:fldCharType="begin"/>
            </w:r>
            <w:r w:rsidR="009B2E07">
              <w:rPr>
                <w:noProof/>
                <w:webHidden/>
              </w:rPr>
              <w:instrText xml:space="preserve"> PAGEREF _Toc93320470 \h </w:instrText>
            </w:r>
            <w:r w:rsidR="009B2E07">
              <w:rPr>
                <w:noProof/>
                <w:webHidden/>
              </w:rPr>
            </w:r>
            <w:r w:rsidR="009B2E07">
              <w:rPr>
                <w:noProof/>
                <w:webHidden/>
              </w:rPr>
              <w:fldChar w:fldCharType="separate"/>
            </w:r>
            <w:r w:rsidR="009B2E07">
              <w:rPr>
                <w:noProof/>
                <w:webHidden/>
              </w:rPr>
              <w:t>58</w:t>
            </w:r>
            <w:r w:rsidR="009B2E07">
              <w:rPr>
                <w:noProof/>
                <w:webHidden/>
              </w:rPr>
              <w:fldChar w:fldCharType="end"/>
            </w:r>
          </w:hyperlink>
        </w:p>
        <w:p w14:paraId="1FE73ACE" w14:textId="43F6CE2B" w:rsidR="009B2E07" w:rsidRDefault="00B26FED">
          <w:pPr>
            <w:pStyle w:val="TOC1"/>
            <w:rPr>
              <w:rFonts w:asciiTheme="minorHAnsi" w:eastAsiaTheme="minorEastAsia" w:hAnsiTheme="minorHAnsi"/>
              <w:noProof/>
              <w:color w:val="auto"/>
              <w:lang w:val="sv-SE" w:eastAsia="sv-SE"/>
            </w:rPr>
          </w:pPr>
          <w:hyperlink w:anchor="_Toc93320471" w:history="1">
            <w:r w:rsidR="009B2E07" w:rsidRPr="00DF70D4">
              <w:rPr>
                <w:rStyle w:val="Hyperlink"/>
                <w:noProof/>
              </w:rPr>
              <w:t>4.</w:t>
            </w:r>
            <w:r w:rsidR="009B2E07">
              <w:rPr>
                <w:rFonts w:asciiTheme="minorHAnsi" w:eastAsiaTheme="minorEastAsia" w:hAnsiTheme="minorHAnsi"/>
                <w:noProof/>
                <w:color w:val="auto"/>
                <w:lang w:val="sv-SE" w:eastAsia="sv-SE"/>
              </w:rPr>
              <w:tab/>
            </w:r>
            <w:r w:rsidR="009B2E07" w:rsidRPr="00DF70D4">
              <w:rPr>
                <w:rStyle w:val="Hyperlink"/>
                <w:noProof/>
              </w:rPr>
              <w:t>Middle Code Generation</w:t>
            </w:r>
            <w:r w:rsidR="009B2E07">
              <w:rPr>
                <w:noProof/>
                <w:webHidden/>
              </w:rPr>
              <w:tab/>
            </w:r>
            <w:r w:rsidR="009B2E07">
              <w:rPr>
                <w:noProof/>
                <w:webHidden/>
              </w:rPr>
              <w:fldChar w:fldCharType="begin"/>
            </w:r>
            <w:r w:rsidR="009B2E07">
              <w:rPr>
                <w:noProof/>
                <w:webHidden/>
              </w:rPr>
              <w:instrText xml:space="preserve"> PAGEREF _Toc93320471 \h </w:instrText>
            </w:r>
            <w:r w:rsidR="009B2E07">
              <w:rPr>
                <w:noProof/>
                <w:webHidden/>
              </w:rPr>
            </w:r>
            <w:r w:rsidR="009B2E07">
              <w:rPr>
                <w:noProof/>
                <w:webHidden/>
              </w:rPr>
              <w:fldChar w:fldCharType="separate"/>
            </w:r>
            <w:r w:rsidR="009B2E07">
              <w:rPr>
                <w:noProof/>
                <w:webHidden/>
              </w:rPr>
              <w:t>59</w:t>
            </w:r>
            <w:r w:rsidR="009B2E07">
              <w:rPr>
                <w:noProof/>
                <w:webHidden/>
              </w:rPr>
              <w:fldChar w:fldCharType="end"/>
            </w:r>
          </w:hyperlink>
        </w:p>
        <w:p w14:paraId="04C7A750" w14:textId="1AAA72C8" w:rsidR="009B2E07" w:rsidRDefault="00B26FED">
          <w:pPr>
            <w:pStyle w:val="TOC2"/>
            <w:tabs>
              <w:tab w:val="left" w:pos="880"/>
              <w:tab w:val="right" w:leader="dot" w:pos="9350"/>
            </w:tabs>
            <w:rPr>
              <w:rFonts w:asciiTheme="minorHAnsi" w:eastAsiaTheme="minorEastAsia" w:hAnsiTheme="minorHAnsi"/>
              <w:noProof/>
              <w:color w:val="auto"/>
              <w:lang w:val="sv-SE" w:eastAsia="sv-SE"/>
            </w:rPr>
          </w:pPr>
          <w:hyperlink w:anchor="_Toc93320472" w:history="1">
            <w:r w:rsidR="009B2E07" w:rsidRPr="00DF70D4">
              <w:rPr>
                <w:rStyle w:val="Hyperlink"/>
                <w:noProof/>
              </w:rPr>
              <w:t>4.1.</w:t>
            </w:r>
            <w:r w:rsidR="009B2E07">
              <w:rPr>
                <w:rFonts w:asciiTheme="minorHAnsi" w:eastAsiaTheme="minorEastAsia" w:hAnsiTheme="minorHAnsi"/>
                <w:noProof/>
                <w:color w:val="auto"/>
                <w:lang w:val="sv-SE" w:eastAsia="sv-SE"/>
              </w:rPr>
              <w:tab/>
            </w:r>
            <w:r w:rsidR="009B2E07" w:rsidRPr="00DF70D4">
              <w:rPr>
                <w:rStyle w:val="Hyperlink"/>
                <w:noProof/>
              </w:rPr>
              <w:t>The MiddleCode Class</w:t>
            </w:r>
            <w:r w:rsidR="009B2E07">
              <w:rPr>
                <w:noProof/>
                <w:webHidden/>
              </w:rPr>
              <w:tab/>
            </w:r>
            <w:r w:rsidR="009B2E07">
              <w:rPr>
                <w:noProof/>
                <w:webHidden/>
              </w:rPr>
              <w:fldChar w:fldCharType="begin"/>
            </w:r>
            <w:r w:rsidR="009B2E07">
              <w:rPr>
                <w:noProof/>
                <w:webHidden/>
              </w:rPr>
              <w:instrText xml:space="preserve"> PAGEREF _Toc93320472 \h </w:instrText>
            </w:r>
            <w:r w:rsidR="009B2E07">
              <w:rPr>
                <w:noProof/>
                <w:webHidden/>
              </w:rPr>
            </w:r>
            <w:r w:rsidR="009B2E07">
              <w:rPr>
                <w:noProof/>
                <w:webHidden/>
              </w:rPr>
              <w:fldChar w:fldCharType="separate"/>
            </w:r>
            <w:r w:rsidR="009B2E07">
              <w:rPr>
                <w:noProof/>
                <w:webHidden/>
              </w:rPr>
              <w:t>59</w:t>
            </w:r>
            <w:r w:rsidR="009B2E07">
              <w:rPr>
                <w:noProof/>
                <w:webHidden/>
              </w:rPr>
              <w:fldChar w:fldCharType="end"/>
            </w:r>
          </w:hyperlink>
        </w:p>
        <w:p w14:paraId="7A6A5D8F" w14:textId="2D282460" w:rsidR="009B2E07" w:rsidRDefault="00B26FED">
          <w:pPr>
            <w:pStyle w:val="TOC2"/>
            <w:tabs>
              <w:tab w:val="left" w:pos="880"/>
              <w:tab w:val="right" w:leader="dot" w:pos="9350"/>
            </w:tabs>
            <w:rPr>
              <w:rFonts w:asciiTheme="minorHAnsi" w:eastAsiaTheme="minorEastAsia" w:hAnsiTheme="minorHAnsi"/>
              <w:noProof/>
              <w:color w:val="auto"/>
              <w:lang w:val="sv-SE" w:eastAsia="sv-SE"/>
            </w:rPr>
          </w:pPr>
          <w:hyperlink w:anchor="_Toc93320473" w:history="1">
            <w:r w:rsidR="009B2E07" w:rsidRPr="00DF70D4">
              <w:rPr>
                <w:rStyle w:val="Hyperlink"/>
                <w:noProof/>
              </w:rPr>
              <w:t>4.2.</w:t>
            </w:r>
            <w:r w:rsidR="009B2E07">
              <w:rPr>
                <w:rFonts w:asciiTheme="minorHAnsi" w:eastAsiaTheme="minorEastAsia" w:hAnsiTheme="minorHAnsi"/>
                <w:noProof/>
                <w:color w:val="auto"/>
                <w:lang w:val="sv-SE" w:eastAsia="sv-SE"/>
              </w:rPr>
              <w:tab/>
            </w:r>
            <w:r w:rsidR="009B2E07" w:rsidRPr="00DF70D4">
              <w:rPr>
                <w:rStyle w:val="Hyperlink"/>
                <w:noProof/>
              </w:rPr>
              <w:t xml:space="preserve">The </w:t>
            </w:r>
            <w:r w:rsidR="009B2E07" w:rsidRPr="00DF70D4">
              <w:rPr>
                <w:rStyle w:val="Hyperlink"/>
                <w:bCs/>
                <w:noProof/>
              </w:rPr>
              <w:t>MiddleCodeGenerator</w:t>
            </w:r>
            <w:r w:rsidR="009B2E07" w:rsidRPr="00DF70D4">
              <w:rPr>
                <w:rStyle w:val="Hyperlink"/>
                <w:noProof/>
              </w:rPr>
              <w:t xml:space="preserve"> Class</w:t>
            </w:r>
            <w:r w:rsidR="009B2E07">
              <w:rPr>
                <w:noProof/>
                <w:webHidden/>
              </w:rPr>
              <w:tab/>
            </w:r>
            <w:r w:rsidR="009B2E07">
              <w:rPr>
                <w:noProof/>
                <w:webHidden/>
              </w:rPr>
              <w:fldChar w:fldCharType="begin"/>
            </w:r>
            <w:r w:rsidR="009B2E07">
              <w:rPr>
                <w:noProof/>
                <w:webHidden/>
              </w:rPr>
              <w:instrText xml:space="preserve"> PAGEREF _Toc93320473 \h </w:instrText>
            </w:r>
            <w:r w:rsidR="009B2E07">
              <w:rPr>
                <w:noProof/>
                <w:webHidden/>
              </w:rPr>
            </w:r>
            <w:r w:rsidR="009B2E07">
              <w:rPr>
                <w:noProof/>
                <w:webHidden/>
              </w:rPr>
              <w:fldChar w:fldCharType="separate"/>
            </w:r>
            <w:r w:rsidR="009B2E07">
              <w:rPr>
                <w:noProof/>
                <w:webHidden/>
              </w:rPr>
              <w:t>61</w:t>
            </w:r>
            <w:r w:rsidR="009B2E07">
              <w:rPr>
                <w:noProof/>
                <w:webHidden/>
              </w:rPr>
              <w:fldChar w:fldCharType="end"/>
            </w:r>
          </w:hyperlink>
        </w:p>
        <w:p w14:paraId="5D942B50" w14:textId="69F6B55F"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474" w:history="1">
            <w:r w:rsidR="009B2E07" w:rsidRPr="00DF70D4">
              <w:rPr>
                <w:rStyle w:val="Hyperlink"/>
                <w:noProof/>
              </w:rPr>
              <w:t>4.2.1.</w:t>
            </w:r>
            <w:r w:rsidR="009B2E07">
              <w:rPr>
                <w:rFonts w:asciiTheme="minorHAnsi" w:eastAsiaTheme="minorEastAsia" w:hAnsiTheme="minorHAnsi"/>
                <w:noProof/>
                <w:color w:val="auto"/>
                <w:lang w:val="sv-SE" w:eastAsia="sv-SE"/>
              </w:rPr>
              <w:tab/>
            </w:r>
            <w:r w:rsidR="009B2E07" w:rsidRPr="00DF70D4">
              <w:rPr>
                <w:rStyle w:val="Hyperlink"/>
                <w:noProof/>
              </w:rPr>
              <w:t>The Forward-Jump Problem: Backpatching</w:t>
            </w:r>
            <w:r w:rsidR="009B2E07">
              <w:rPr>
                <w:noProof/>
                <w:webHidden/>
              </w:rPr>
              <w:tab/>
            </w:r>
            <w:r w:rsidR="009B2E07">
              <w:rPr>
                <w:noProof/>
                <w:webHidden/>
              </w:rPr>
              <w:fldChar w:fldCharType="begin"/>
            </w:r>
            <w:r w:rsidR="009B2E07">
              <w:rPr>
                <w:noProof/>
                <w:webHidden/>
              </w:rPr>
              <w:instrText xml:space="preserve"> PAGEREF _Toc93320474 \h </w:instrText>
            </w:r>
            <w:r w:rsidR="009B2E07">
              <w:rPr>
                <w:noProof/>
                <w:webHidden/>
              </w:rPr>
            </w:r>
            <w:r w:rsidR="009B2E07">
              <w:rPr>
                <w:noProof/>
                <w:webHidden/>
              </w:rPr>
              <w:fldChar w:fldCharType="separate"/>
            </w:r>
            <w:r w:rsidR="009B2E07">
              <w:rPr>
                <w:noProof/>
                <w:webHidden/>
              </w:rPr>
              <w:t>62</w:t>
            </w:r>
            <w:r w:rsidR="009B2E07">
              <w:rPr>
                <w:noProof/>
                <w:webHidden/>
              </w:rPr>
              <w:fldChar w:fldCharType="end"/>
            </w:r>
          </w:hyperlink>
        </w:p>
        <w:p w14:paraId="184E795A" w14:textId="3E3F8686" w:rsidR="009B2E07" w:rsidRDefault="00B26FED">
          <w:pPr>
            <w:pStyle w:val="TOC2"/>
            <w:tabs>
              <w:tab w:val="left" w:pos="880"/>
              <w:tab w:val="right" w:leader="dot" w:pos="9350"/>
            </w:tabs>
            <w:rPr>
              <w:rFonts w:asciiTheme="minorHAnsi" w:eastAsiaTheme="minorEastAsia" w:hAnsiTheme="minorHAnsi"/>
              <w:noProof/>
              <w:color w:val="auto"/>
              <w:lang w:val="sv-SE" w:eastAsia="sv-SE"/>
            </w:rPr>
          </w:pPr>
          <w:hyperlink w:anchor="_Toc93320475" w:history="1">
            <w:r w:rsidR="009B2E07" w:rsidRPr="00DF70D4">
              <w:rPr>
                <w:rStyle w:val="Hyperlink"/>
                <w:noProof/>
              </w:rPr>
              <w:t>4.3.</w:t>
            </w:r>
            <w:r w:rsidR="009B2E07">
              <w:rPr>
                <w:rFonts w:asciiTheme="minorHAnsi" w:eastAsiaTheme="minorEastAsia" w:hAnsiTheme="minorHAnsi"/>
                <w:noProof/>
                <w:color w:val="auto"/>
                <w:lang w:val="sv-SE" w:eastAsia="sv-SE"/>
              </w:rPr>
              <w:tab/>
            </w:r>
            <w:r w:rsidR="009B2E07" w:rsidRPr="00DF70D4">
              <w:rPr>
                <w:rStyle w:val="Hyperlink"/>
                <w:noProof/>
              </w:rPr>
              <w:t>Declarations</w:t>
            </w:r>
            <w:r w:rsidR="009B2E07">
              <w:rPr>
                <w:noProof/>
                <w:webHidden/>
              </w:rPr>
              <w:tab/>
            </w:r>
            <w:r w:rsidR="009B2E07">
              <w:rPr>
                <w:noProof/>
                <w:webHidden/>
              </w:rPr>
              <w:fldChar w:fldCharType="begin"/>
            </w:r>
            <w:r w:rsidR="009B2E07">
              <w:rPr>
                <w:noProof/>
                <w:webHidden/>
              </w:rPr>
              <w:instrText xml:space="preserve"> PAGEREF _Toc93320475 \h </w:instrText>
            </w:r>
            <w:r w:rsidR="009B2E07">
              <w:rPr>
                <w:noProof/>
                <w:webHidden/>
              </w:rPr>
            </w:r>
            <w:r w:rsidR="009B2E07">
              <w:rPr>
                <w:noProof/>
                <w:webHidden/>
              </w:rPr>
              <w:fldChar w:fldCharType="separate"/>
            </w:r>
            <w:r w:rsidR="009B2E07">
              <w:rPr>
                <w:noProof/>
                <w:webHidden/>
              </w:rPr>
              <w:t>65</w:t>
            </w:r>
            <w:r w:rsidR="009B2E07">
              <w:rPr>
                <w:noProof/>
                <w:webHidden/>
              </w:rPr>
              <w:fldChar w:fldCharType="end"/>
            </w:r>
          </w:hyperlink>
        </w:p>
        <w:p w14:paraId="15922AA5" w14:textId="6865924D"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476" w:history="1">
            <w:r w:rsidR="009B2E07" w:rsidRPr="00DF70D4">
              <w:rPr>
                <w:rStyle w:val="Hyperlink"/>
                <w:noProof/>
              </w:rPr>
              <w:t>4.3.1.</w:t>
            </w:r>
            <w:r w:rsidR="009B2E07">
              <w:rPr>
                <w:rFonts w:asciiTheme="minorHAnsi" w:eastAsiaTheme="minorEastAsia" w:hAnsiTheme="minorHAnsi"/>
                <w:noProof/>
                <w:color w:val="auto"/>
                <w:lang w:val="sv-SE" w:eastAsia="sv-SE"/>
              </w:rPr>
              <w:tab/>
            </w:r>
            <w:r w:rsidR="009B2E07" w:rsidRPr="00DF70D4">
              <w:rPr>
                <w:rStyle w:val="Hyperlink"/>
                <w:noProof/>
              </w:rPr>
              <w:t>Function Definition</w:t>
            </w:r>
            <w:r w:rsidR="009B2E07">
              <w:rPr>
                <w:noProof/>
                <w:webHidden/>
              </w:rPr>
              <w:tab/>
            </w:r>
            <w:r w:rsidR="009B2E07">
              <w:rPr>
                <w:noProof/>
                <w:webHidden/>
              </w:rPr>
              <w:fldChar w:fldCharType="begin"/>
            </w:r>
            <w:r w:rsidR="009B2E07">
              <w:rPr>
                <w:noProof/>
                <w:webHidden/>
              </w:rPr>
              <w:instrText xml:space="preserve"> PAGEREF _Toc93320476 \h </w:instrText>
            </w:r>
            <w:r w:rsidR="009B2E07">
              <w:rPr>
                <w:noProof/>
                <w:webHidden/>
              </w:rPr>
            </w:r>
            <w:r w:rsidR="009B2E07">
              <w:rPr>
                <w:noProof/>
                <w:webHidden/>
              </w:rPr>
              <w:fldChar w:fldCharType="separate"/>
            </w:r>
            <w:r w:rsidR="009B2E07">
              <w:rPr>
                <w:noProof/>
                <w:webHidden/>
              </w:rPr>
              <w:t>65</w:t>
            </w:r>
            <w:r w:rsidR="009B2E07">
              <w:rPr>
                <w:noProof/>
                <w:webHidden/>
              </w:rPr>
              <w:fldChar w:fldCharType="end"/>
            </w:r>
          </w:hyperlink>
        </w:p>
        <w:p w14:paraId="237AB138" w14:textId="722ED36C"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477" w:history="1">
            <w:r w:rsidR="009B2E07" w:rsidRPr="00DF70D4">
              <w:rPr>
                <w:rStyle w:val="Hyperlink"/>
                <w:noProof/>
                <w:highlight w:val="white"/>
              </w:rPr>
              <w:t>4.3.2.</w:t>
            </w:r>
            <w:r w:rsidR="009B2E07">
              <w:rPr>
                <w:rFonts w:asciiTheme="minorHAnsi" w:eastAsiaTheme="minorEastAsia" w:hAnsiTheme="minorHAnsi"/>
                <w:noProof/>
                <w:color w:val="auto"/>
                <w:lang w:val="sv-SE" w:eastAsia="sv-SE"/>
              </w:rPr>
              <w:tab/>
            </w:r>
            <w:r w:rsidR="009B2E07" w:rsidRPr="00DF70D4">
              <w:rPr>
                <w:rStyle w:val="Hyperlink"/>
                <w:noProof/>
                <w:highlight w:val="white"/>
              </w:rPr>
              <w:t>Structs and Unions</w:t>
            </w:r>
            <w:r w:rsidR="009B2E07">
              <w:rPr>
                <w:noProof/>
                <w:webHidden/>
              </w:rPr>
              <w:tab/>
            </w:r>
            <w:r w:rsidR="009B2E07">
              <w:rPr>
                <w:noProof/>
                <w:webHidden/>
              </w:rPr>
              <w:fldChar w:fldCharType="begin"/>
            </w:r>
            <w:r w:rsidR="009B2E07">
              <w:rPr>
                <w:noProof/>
                <w:webHidden/>
              </w:rPr>
              <w:instrText xml:space="preserve"> PAGEREF _Toc93320477 \h </w:instrText>
            </w:r>
            <w:r w:rsidR="009B2E07">
              <w:rPr>
                <w:noProof/>
                <w:webHidden/>
              </w:rPr>
            </w:r>
            <w:r w:rsidR="009B2E07">
              <w:rPr>
                <w:noProof/>
                <w:webHidden/>
              </w:rPr>
              <w:fldChar w:fldCharType="separate"/>
            </w:r>
            <w:r w:rsidR="009B2E07">
              <w:rPr>
                <w:noProof/>
                <w:webHidden/>
              </w:rPr>
              <w:t>69</w:t>
            </w:r>
            <w:r w:rsidR="009B2E07">
              <w:rPr>
                <w:noProof/>
                <w:webHidden/>
              </w:rPr>
              <w:fldChar w:fldCharType="end"/>
            </w:r>
          </w:hyperlink>
        </w:p>
        <w:p w14:paraId="34ED6A71" w14:textId="2263B760"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478" w:history="1">
            <w:r w:rsidR="009B2E07" w:rsidRPr="00DF70D4">
              <w:rPr>
                <w:rStyle w:val="Hyperlink"/>
                <w:noProof/>
                <w:highlight w:val="white"/>
              </w:rPr>
              <w:t>4.3.3.</w:t>
            </w:r>
            <w:r w:rsidR="009B2E07">
              <w:rPr>
                <w:rFonts w:asciiTheme="minorHAnsi" w:eastAsiaTheme="minorEastAsia" w:hAnsiTheme="minorHAnsi"/>
                <w:noProof/>
                <w:color w:val="auto"/>
                <w:lang w:val="sv-SE" w:eastAsia="sv-SE"/>
              </w:rPr>
              <w:tab/>
            </w:r>
            <w:r w:rsidR="009B2E07" w:rsidRPr="00DF70D4">
              <w:rPr>
                <w:rStyle w:val="Hyperlink"/>
                <w:noProof/>
                <w:highlight w:val="white"/>
              </w:rPr>
              <w:t>Enumeration</w:t>
            </w:r>
            <w:r w:rsidR="009B2E07">
              <w:rPr>
                <w:noProof/>
                <w:webHidden/>
              </w:rPr>
              <w:tab/>
            </w:r>
            <w:r w:rsidR="009B2E07">
              <w:rPr>
                <w:noProof/>
                <w:webHidden/>
              </w:rPr>
              <w:fldChar w:fldCharType="begin"/>
            </w:r>
            <w:r w:rsidR="009B2E07">
              <w:rPr>
                <w:noProof/>
                <w:webHidden/>
              </w:rPr>
              <w:instrText xml:space="preserve"> PAGEREF _Toc93320478 \h </w:instrText>
            </w:r>
            <w:r w:rsidR="009B2E07">
              <w:rPr>
                <w:noProof/>
                <w:webHidden/>
              </w:rPr>
            </w:r>
            <w:r w:rsidR="009B2E07">
              <w:rPr>
                <w:noProof/>
                <w:webHidden/>
              </w:rPr>
              <w:fldChar w:fldCharType="separate"/>
            </w:r>
            <w:r w:rsidR="009B2E07">
              <w:rPr>
                <w:noProof/>
                <w:webHidden/>
              </w:rPr>
              <w:t>70</w:t>
            </w:r>
            <w:r w:rsidR="009B2E07">
              <w:rPr>
                <w:noProof/>
                <w:webHidden/>
              </w:rPr>
              <w:fldChar w:fldCharType="end"/>
            </w:r>
          </w:hyperlink>
        </w:p>
        <w:p w14:paraId="13193444" w14:textId="7B76816C"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479" w:history="1">
            <w:r w:rsidR="009B2E07" w:rsidRPr="00DF70D4">
              <w:rPr>
                <w:rStyle w:val="Hyperlink"/>
                <w:noProof/>
                <w:highlight w:val="white"/>
              </w:rPr>
              <w:t>4.3.4.</w:t>
            </w:r>
            <w:r w:rsidR="009B2E07">
              <w:rPr>
                <w:rFonts w:asciiTheme="minorHAnsi" w:eastAsiaTheme="minorEastAsia" w:hAnsiTheme="minorHAnsi"/>
                <w:noProof/>
                <w:color w:val="auto"/>
                <w:lang w:val="sv-SE" w:eastAsia="sv-SE"/>
              </w:rPr>
              <w:tab/>
            </w:r>
            <w:r w:rsidR="009B2E07" w:rsidRPr="00DF70D4">
              <w:rPr>
                <w:rStyle w:val="Hyperlink"/>
                <w:noProof/>
                <w:highlight w:val="white"/>
              </w:rPr>
              <w:t>Declarator</w:t>
            </w:r>
            <w:r w:rsidR="009B2E07">
              <w:rPr>
                <w:noProof/>
                <w:webHidden/>
              </w:rPr>
              <w:tab/>
            </w:r>
            <w:r w:rsidR="009B2E07">
              <w:rPr>
                <w:noProof/>
                <w:webHidden/>
              </w:rPr>
              <w:fldChar w:fldCharType="begin"/>
            </w:r>
            <w:r w:rsidR="009B2E07">
              <w:rPr>
                <w:noProof/>
                <w:webHidden/>
              </w:rPr>
              <w:instrText xml:space="preserve"> PAGEREF _Toc93320479 \h </w:instrText>
            </w:r>
            <w:r w:rsidR="009B2E07">
              <w:rPr>
                <w:noProof/>
                <w:webHidden/>
              </w:rPr>
            </w:r>
            <w:r w:rsidR="009B2E07">
              <w:rPr>
                <w:noProof/>
                <w:webHidden/>
              </w:rPr>
              <w:fldChar w:fldCharType="separate"/>
            </w:r>
            <w:r w:rsidR="009B2E07">
              <w:rPr>
                <w:noProof/>
                <w:webHidden/>
              </w:rPr>
              <w:t>72</w:t>
            </w:r>
            <w:r w:rsidR="009B2E07">
              <w:rPr>
                <w:noProof/>
                <w:webHidden/>
              </w:rPr>
              <w:fldChar w:fldCharType="end"/>
            </w:r>
          </w:hyperlink>
        </w:p>
        <w:p w14:paraId="48F6C58E" w14:textId="3B29940C"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480" w:history="1">
            <w:r w:rsidR="009B2E07" w:rsidRPr="00DF70D4">
              <w:rPr>
                <w:rStyle w:val="Hyperlink"/>
                <w:noProof/>
                <w:highlight w:val="white"/>
              </w:rPr>
              <w:t>4.3.5.</w:t>
            </w:r>
            <w:r w:rsidR="009B2E07">
              <w:rPr>
                <w:rFonts w:asciiTheme="minorHAnsi" w:eastAsiaTheme="minorEastAsia" w:hAnsiTheme="minorHAnsi"/>
                <w:noProof/>
                <w:color w:val="auto"/>
                <w:lang w:val="sv-SE" w:eastAsia="sv-SE"/>
              </w:rPr>
              <w:tab/>
            </w:r>
            <w:r w:rsidR="009B2E07" w:rsidRPr="00DF70D4">
              <w:rPr>
                <w:rStyle w:val="Hyperlink"/>
                <w:noProof/>
                <w:highlight w:val="white"/>
              </w:rPr>
              <w:t>Pointer declarator</w:t>
            </w:r>
            <w:r w:rsidR="009B2E07">
              <w:rPr>
                <w:noProof/>
                <w:webHidden/>
              </w:rPr>
              <w:tab/>
            </w:r>
            <w:r w:rsidR="009B2E07">
              <w:rPr>
                <w:noProof/>
                <w:webHidden/>
              </w:rPr>
              <w:fldChar w:fldCharType="begin"/>
            </w:r>
            <w:r w:rsidR="009B2E07">
              <w:rPr>
                <w:noProof/>
                <w:webHidden/>
              </w:rPr>
              <w:instrText xml:space="preserve"> PAGEREF _Toc93320480 \h </w:instrText>
            </w:r>
            <w:r w:rsidR="009B2E07">
              <w:rPr>
                <w:noProof/>
                <w:webHidden/>
              </w:rPr>
            </w:r>
            <w:r w:rsidR="009B2E07">
              <w:rPr>
                <w:noProof/>
                <w:webHidden/>
              </w:rPr>
              <w:fldChar w:fldCharType="separate"/>
            </w:r>
            <w:r w:rsidR="009B2E07">
              <w:rPr>
                <w:noProof/>
                <w:webHidden/>
              </w:rPr>
              <w:t>74</w:t>
            </w:r>
            <w:r w:rsidR="009B2E07">
              <w:rPr>
                <w:noProof/>
                <w:webHidden/>
              </w:rPr>
              <w:fldChar w:fldCharType="end"/>
            </w:r>
          </w:hyperlink>
        </w:p>
        <w:p w14:paraId="3E05C2E9" w14:textId="73DD6A2D"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481" w:history="1">
            <w:r w:rsidR="009B2E07" w:rsidRPr="00DF70D4">
              <w:rPr>
                <w:rStyle w:val="Hyperlink"/>
                <w:noProof/>
                <w:highlight w:val="white"/>
              </w:rPr>
              <w:t>4.3.6.</w:t>
            </w:r>
            <w:r w:rsidR="009B2E07">
              <w:rPr>
                <w:rFonts w:asciiTheme="minorHAnsi" w:eastAsiaTheme="minorEastAsia" w:hAnsiTheme="minorHAnsi"/>
                <w:noProof/>
                <w:color w:val="auto"/>
                <w:lang w:val="sv-SE" w:eastAsia="sv-SE"/>
              </w:rPr>
              <w:tab/>
            </w:r>
            <w:r w:rsidR="009B2E07" w:rsidRPr="00DF70D4">
              <w:rPr>
                <w:rStyle w:val="Hyperlink"/>
                <w:noProof/>
                <w:highlight w:val="white"/>
              </w:rPr>
              <w:t>Direct Declarator</w:t>
            </w:r>
            <w:r w:rsidR="009B2E07">
              <w:rPr>
                <w:noProof/>
                <w:webHidden/>
              </w:rPr>
              <w:tab/>
            </w:r>
            <w:r w:rsidR="009B2E07">
              <w:rPr>
                <w:noProof/>
                <w:webHidden/>
              </w:rPr>
              <w:fldChar w:fldCharType="begin"/>
            </w:r>
            <w:r w:rsidR="009B2E07">
              <w:rPr>
                <w:noProof/>
                <w:webHidden/>
              </w:rPr>
              <w:instrText xml:space="preserve"> PAGEREF _Toc93320481 \h </w:instrText>
            </w:r>
            <w:r w:rsidR="009B2E07">
              <w:rPr>
                <w:noProof/>
                <w:webHidden/>
              </w:rPr>
            </w:r>
            <w:r w:rsidR="009B2E07">
              <w:rPr>
                <w:noProof/>
                <w:webHidden/>
              </w:rPr>
              <w:fldChar w:fldCharType="separate"/>
            </w:r>
            <w:r w:rsidR="009B2E07">
              <w:rPr>
                <w:noProof/>
                <w:webHidden/>
              </w:rPr>
              <w:t>75</w:t>
            </w:r>
            <w:r w:rsidR="009B2E07">
              <w:rPr>
                <w:noProof/>
                <w:webHidden/>
              </w:rPr>
              <w:fldChar w:fldCharType="end"/>
            </w:r>
          </w:hyperlink>
        </w:p>
        <w:p w14:paraId="7E1334D0" w14:textId="59AB190D"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482" w:history="1">
            <w:r w:rsidR="009B2E07" w:rsidRPr="00DF70D4">
              <w:rPr>
                <w:rStyle w:val="Hyperlink"/>
                <w:noProof/>
                <w:highlight w:val="white"/>
              </w:rPr>
              <w:t>4.3.7.</w:t>
            </w:r>
            <w:r w:rsidR="009B2E07">
              <w:rPr>
                <w:rFonts w:asciiTheme="minorHAnsi" w:eastAsiaTheme="minorEastAsia" w:hAnsiTheme="minorHAnsi"/>
                <w:noProof/>
                <w:color w:val="auto"/>
                <w:lang w:val="sv-SE" w:eastAsia="sv-SE"/>
              </w:rPr>
              <w:tab/>
            </w:r>
            <w:r w:rsidR="009B2E07" w:rsidRPr="00DF70D4">
              <w:rPr>
                <w:rStyle w:val="Hyperlink"/>
                <w:noProof/>
                <w:highlight w:val="white"/>
              </w:rPr>
              <w:t>Parameters</w:t>
            </w:r>
            <w:r w:rsidR="009B2E07">
              <w:rPr>
                <w:noProof/>
                <w:webHidden/>
              </w:rPr>
              <w:tab/>
            </w:r>
            <w:r w:rsidR="009B2E07">
              <w:rPr>
                <w:noProof/>
                <w:webHidden/>
              </w:rPr>
              <w:fldChar w:fldCharType="begin"/>
            </w:r>
            <w:r w:rsidR="009B2E07">
              <w:rPr>
                <w:noProof/>
                <w:webHidden/>
              </w:rPr>
              <w:instrText xml:space="preserve"> PAGEREF _Toc93320482 \h </w:instrText>
            </w:r>
            <w:r w:rsidR="009B2E07">
              <w:rPr>
                <w:noProof/>
                <w:webHidden/>
              </w:rPr>
            </w:r>
            <w:r w:rsidR="009B2E07">
              <w:rPr>
                <w:noProof/>
                <w:webHidden/>
              </w:rPr>
              <w:fldChar w:fldCharType="separate"/>
            </w:r>
            <w:r w:rsidR="009B2E07">
              <w:rPr>
                <w:noProof/>
                <w:webHidden/>
              </w:rPr>
              <w:t>76</w:t>
            </w:r>
            <w:r w:rsidR="009B2E07">
              <w:rPr>
                <w:noProof/>
                <w:webHidden/>
              </w:rPr>
              <w:fldChar w:fldCharType="end"/>
            </w:r>
          </w:hyperlink>
        </w:p>
        <w:p w14:paraId="41DE1D67" w14:textId="301E29AC" w:rsidR="009B2E07" w:rsidRDefault="00B26FED">
          <w:pPr>
            <w:pStyle w:val="TOC2"/>
            <w:tabs>
              <w:tab w:val="left" w:pos="880"/>
              <w:tab w:val="right" w:leader="dot" w:pos="9350"/>
            </w:tabs>
            <w:rPr>
              <w:rFonts w:asciiTheme="minorHAnsi" w:eastAsiaTheme="minorEastAsia" w:hAnsiTheme="minorHAnsi"/>
              <w:noProof/>
              <w:color w:val="auto"/>
              <w:lang w:val="sv-SE" w:eastAsia="sv-SE"/>
            </w:rPr>
          </w:pPr>
          <w:hyperlink w:anchor="_Toc93320483" w:history="1">
            <w:r w:rsidR="009B2E07" w:rsidRPr="00DF70D4">
              <w:rPr>
                <w:rStyle w:val="Hyperlink"/>
                <w:noProof/>
                <w:highlight w:val="white"/>
              </w:rPr>
              <w:t>4.4.</w:t>
            </w:r>
            <w:r w:rsidR="009B2E07">
              <w:rPr>
                <w:rFonts w:asciiTheme="minorHAnsi" w:eastAsiaTheme="minorEastAsia" w:hAnsiTheme="minorHAnsi"/>
                <w:noProof/>
                <w:color w:val="auto"/>
                <w:lang w:val="sv-SE" w:eastAsia="sv-SE"/>
              </w:rPr>
              <w:tab/>
            </w:r>
            <w:r w:rsidR="009B2E07" w:rsidRPr="00DF70D4">
              <w:rPr>
                <w:rStyle w:val="Hyperlink"/>
                <w:noProof/>
                <w:highlight w:val="white"/>
              </w:rPr>
              <w:t>Statements</w:t>
            </w:r>
            <w:r w:rsidR="009B2E07">
              <w:rPr>
                <w:noProof/>
                <w:webHidden/>
              </w:rPr>
              <w:tab/>
            </w:r>
            <w:r w:rsidR="009B2E07">
              <w:rPr>
                <w:noProof/>
                <w:webHidden/>
              </w:rPr>
              <w:fldChar w:fldCharType="begin"/>
            </w:r>
            <w:r w:rsidR="009B2E07">
              <w:rPr>
                <w:noProof/>
                <w:webHidden/>
              </w:rPr>
              <w:instrText xml:space="preserve"> PAGEREF _Toc93320483 \h </w:instrText>
            </w:r>
            <w:r w:rsidR="009B2E07">
              <w:rPr>
                <w:noProof/>
                <w:webHidden/>
              </w:rPr>
            </w:r>
            <w:r w:rsidR="009B2E07">
              <w:rPr>
                <w:noProof/>
                <w:webHidden/>
              </w:rPr>
              <w:fldChar w:fldCharType="separate"/>
            </w:r>
            <w:r w:rsidR="009B2E07">
              <w:rPr>
                <w:noProof/>
                <w:webHidden/>
              </w:rPr>
              <w:t>77</w:t>
            </w:r>
            <w:r w:rsidR="009B2E07">
              <w:rPr>
                <w:noProof/>
                <w:webHidden/>
              </w:rPr>
              <w:fldChar w:fldCharType="end"/>
            </w:r>
          </w:hyperlink>
        </w:p>
        <w:p w14:paraId="011ACC6B" w14:textId="4150C4CD"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484"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The If Statement</w:t>
            </w:r>
            <w:r w:rsidR="009B2E07">
              <w:rPr>
                <w:noProof/>
                <w:webHidden/>
              </w:rPr>
              <w:tab/>
            </w:r>
            <w:r w:rsidR="009B2E07">
              <w:rPr>
                <w:noProof/>
                <w:webHidden/>
              </w:rPr>
              <w:fldChar w:fldCharType="begin"/>
            </w:r>
            <w:r w:rsidR="009B2E07">
              <w:rPr>
                <w:noProof/>
                <w:webHidden/>
              </w:rPr>
              <w:instrText xml:space="preserve"> PAGEREF _Toc93320484 \h </w:instrText>
            </w:r>
            <w:r w:rsidR="009B2E07">
              <w:rPr>
                <w:noProof/>
                <w:webHidden/>
              </w:rPr>
            </w:r>
            <w:r w:rsidR="009B2E07">
              <w:rPr>
                <w:noProof/>
                <w:webHidden/>
              </w:rPr>
              <w:fldChar w:fldCharType="separate"/>
            </w:r>
            <w:r w:rsidR="009B2E07">
              <w:rPr>
                <w:noProof/>
                <w:webHidden/>
              </w:rPr>
              <w:t>77</w:t>
            </w:r>
            <w:r w:rsidR="009B2E07">
              <w:rPr>
                <w:noProof/>
                <w:webHidden/>
              </w:rPr>
              <w:fldChar w:fldCharType="end"/>
            </w:r>
          </w:hyperlink>
        </w:p>
        <w:p w14:paraId="7C20C9BC" w14:textId="1512E3A6"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485" w:history="1">
            <w:r w:rsidR="009B2E07" w:rsidRPr="00DF70D4">
              <w:rPr>
                <w:rStyle w:val="Hyperlink"/>
                <w:noProof/>
                <w:highlight w:val="white"/>
              </w:rPr>
              <w:t>4.4.2.</w:t>
            </w:r>
            <w:r w:rsidR="009B2E07">
              <w:rPr>
                <w:rFonts w:asciiTheme="minorHAnsi" w:eastAsiaTheme="minorEastAsia" w:hAnsiTheme="minorHAnsi"/>
                <w:noProof/>
                <w:color w:val="auto"/>
                <w:lang w:val="sv-SE" w:eastAsia="sv-SE"/>
              </w:rPr>
              <w:tab/>
            </w:r>
            <w:r w:rsidR="009B2E07" w:rsidRPr="00DF70D4">
              <w:rPr>
                <w:rStyle w:val="Hyperlink"/>
                <w:noProof/>
                <w:highlight w:val="white"/>
              </w:rPr>
              <w:t>The If-Else Statement</w:t>
            </w:r>
            <w:r w:rsidR="009B2E07">
              <w:rPr>
                <w:noProof/>
                <w:webHidden/>
              </w:rPr>
              <w:tab/>
            </w:r>
            <w:r w:rsidR="009B2E07">
              <w:rPr>
                <w:noProof/>
                <w:webHidden/>
              </w:rPr>
              <w:fldChar w:fldCharType="begin"/>
            </w:r>
            <w:r w:rsidR="009B2E07">
              <w:rPr>
                <w:noProof/>
                <w:webHidden/>
              </w:rPr>
              <w:instrText xml:space="preserve"> PAGEREF _Toc93320485 \h </w:instrText>
            </w:r>
            <w:r w:rsidR="009B2E07">
              <w:rPr>
                <w:noProof/>
                <w:webHidden/>
              </w:rPr>
            </w:r>
            <w:r w:rsidR="009B2E07">
              <w:rPr>
                <w:noProof/>
                <w:webHidden/>
              </w:rPr>
              <w:fldChar w:fldCharType="separate"/>
            </w:r>
            <w:r w:rsidR="009B2E07">
              <w:rPr>
                <w:noProof/>
                <w:webHidden/>
              </w:rPr>
              <w:t>78</w:t>
            </w:r>
            <w:r w:rsidR="009B2E07">
              <w:rPr>
                <w:noProof/>
                <w:webHidden/>
              </w:rPr>
              <w:fldChar w:fldCharType="end"/>
            </w:r>
          </w:hyperlink>
        </w:p>
        <w:p w14:paraId="10E8193A" w14:textId="20277412"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486" w:history="1">
            <w:r w:rsidR="009B2E07" w:rsidRPr="00DF70D4">
              <w:rPr>
                <w:rStyle w:val="Hyperlink"/>
                <w:noProof/>
              </w:rPr>
              <w:t>4.4.3.</w:t>
            </w:r>
            <w:r w:rsidR="009B2E07">
              <w:rPr>
                <w:rFonts w:asciiTheme="minorHAnsi" w:eastAsiaTheme="minorEastAsia" w:hAnsiTheme="minorHAnsi"/>
                <w:noProof/>
                <w:color w:val="auto"/>
                <w:lang w:val="sv-SE" w:eastAsia="sv-SE"/>
              </w:rPr>
              <w:tab/>
            </w:r>
            <w:r w:rsidR="009B2E07" w:rsidRPr="00DF70D4">
              <w:rPr>
                <w:rStyle w:val="Hyperlink"/>
                <w:noProof/>
              </w:rPr>
              <w:t>The Switch Statement</w:t>
            </w:r>
            <w:r w:rsidR="009B2E07">
              <w:rPr>
                <w:noProof/>
                <w:webHidden/>
              </w:rPr>
              <w:tab/>
            </w:r>
            <w:r w:rsidR="009B2E07">
              <w:rPr>
                <w:noProof/>
                <w:webHidden/>
              </w:rPr>
              <w:fldChar w:fldCharType="begin"/>
            </w:r>
            <w:r w:rsidR="009B2E07">
              <w:rPr>
                <w:noProof/>
                <w:webHidden/>
              </w:rPr>
              <w:instrText xml:space="preserve"> PAGEREF _Toc93320486 \h </w:instrText>
            </w:r>
            <w:r w:rsidR="009B2E07">
              <w:rPr>
                <w:noProof/>
                <w:webHidden/>
              </w:rPr>
            </w:r>
            <w:r w:rsidR="009B2E07">
              <w:rPr>
                <w:noProof/>
                <w:webHidden/>
              </w:rPr>
              <w:fldChar w:fldCharType="separate"/>
            </w:r>
            <w:r w:rsidR="009B2E07">
              <w:rPr>
                <w:noProof/>
                <w:webHidden/>
              </w:rPr>
              <w:t>79</w:t>
            </w:r>
            <w:r w:rsidR="009B2E07">
              <w:rPr>
                <w:noProof/>
                <w:webHidden/>
              </w:rPr>
              <w:fldChar w:fldCharType="end"/>
            </w:r>
          </w:hyperlink>
        </w:p>
        <w:p w14:paraId="331C82B0" w14:textId="1B87C099"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487" w:history="1">
            <w:r w:rsidR="009B2E07" w:rsidRPr="00DF70D4">
              <w:rPr>
                <w:rStyle w:val="Hyperlink"/>
                <w:noProof/>
              </w:rPr>
              <w:t>4.4.4.</w:t>
            </w:r>
            <w:r w:rsidR="009B2E07">
              <w:rPr>
                <w:rFonts w:asciiTheme="minorHAnsi" w:eastAsiaTheme="minorEastAsia" w:hAnsiTheme="minorHAnsi"/>
                <w:noProof/>
                <w:color w:val="auto"/>
                <w:lang w:val="sv-SE" w:eastAsia="sv-SE"/>
              </w:rPr>
              <w:tab/>
            </w:r>
            <w:r w:rsidR="009B2E07" w:rsidRPr="00DF70D4">
              <w:rPr>
                <w:rStyle w:val="Hyperlink"/>
                <w:noProof/>
              </w:rPr>
              <w:t>The Case Statement</w:t>
            </w:r>
            <w:r w:rsidR="009B2E07">
              <w:rPr>
                <w:noProof/>
                <w:webHidden/>
              </w:rPr>
              <w:tab/>
            </w:r>
            <w:r w:rsidR="009B2E07">
              <w:rPr>
                <w:noProof/>
                <w:webHidden/>
              </w:rPr>
              <w:fldChar w:fldCharType="begin"/>
            </w:r>
            <w:r w:rsidR="009B2E07">
              <w:rPr>
                <w:noProof/>
                <w:webHidden/>
              </w:rPr>
              <w:instrText xml:space="preserve"> PAGEREF _Toc93320487 \h </w:instrText>
            </w:r>
            <w:r w:rsidR="009B2E07">
              <w:rPr>
                <w:noProof/>
                <w:webHidden/>
              </w:rPr>
            </w:r>
            <w:r w:rsidR="009B2E07">
              <w:rPr>
                <w:noProof/>
                <w:webHidden/>
              </w:rPr>
              <w:fldChar w:fldCharType="separate"/>
            </w:r>
            <w:r w:rsidR="009B2E07">
              <w:rPr>
                <w:noProof/>
                <w:webHidden/>
              </w:rPr>
              <w:t>80</w:t>
            </w:r>
            <w:r w:rsidR="009B2E07">
              <w:rPr>
                <w:noProof/>
                <w:webHidden/>
              </w:rPr>
              <w:fldChar w:fldCharType="end"/>
            </w:r>
          </w:hyperlink>
        </w:p>
        <w:p w14:paraId="67CE71C0" w14:textId="31D04C28"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488" w:history="1">
            <w:r w:rsidR="009B2E07" w:rsidRPr="00DF70D4">
              <w:rPr>
                <w:rStyle w:val="Hyperlink"/>
                <w:noProof/>
              </w:rPr>
              <w:t>4.4.5.</w:t>
            </w:r>
            <w:r w:rsidR="009B2E07">
              <w:rPr>
                <w:rFonts w:asciiTheme="minorHAnsi" w:eastAsiaTheme="minorEastAsia" w:hAnsiTheme="minorHAnsi"/>
                <w:noProof/>
                <w:color w:val="auto"/>
                <w:lang w:val="sv-SE" w:eastAsia="sv-SE"/>
              </w:rPr>
              <w:tab/>
            </w:r>
            <w:r w:rsidR="009B2E07" w:rsidRPr="00DF70D4">
              <w:rPr>
                <w:rStyle w:val="Hyperlink"/>
                <w:noProof/>
              </w:rPr>
              <w:t>The Default Statement</w:t>
            </w:r>
            <w:r w:rsidR="009B2E07">
              <w:rPr>
                <w:noProof/>
                <w:webHidden/>
              </w:rPr>
              <w:tab/>
            </w:r>
            <w:r w:rsidR="009B2E07">
              <w:rPr>
                <w:noProof/>
                <w:webHidden/>
              </w:rPr>
              <w:fldChar w:fldCharType="begin"/>
            </w:r>
            <w:r w:rsidR="009B2E07">
              <w:rPr>
                <w:noProof/>
                <w:webHidden/>
              </w:rPr>
              <w:instrText xml:space="preserve"> PAGEREF _Toc93320488 \h </w:instrText>
            </w:r>
            <w:r w:rsidR="009B2E07">
              <w:rPr>
                <w:noProof/>
                <w:webHidden/>
              </w:rPr>
            </w:r>
            <w:r w:rsidR="009B2E07">
              <w:rPr>
                <w:noProof/>
                <w:webHidden/>
              </w:rPr>
              <w:fldChar w:fldCharType="separate"/>
            </w:r>
            <w:r w:rsidR="009B2E07">
              <w:rPr>
                <w:noProof/>
                <w:webHidden/>
              </w:rPr>
              <w:t>81</w:t>
            </w:r>
            <w:r w:rsidR="009B2E07">
              <w:rPr>
                <w:noProof/>
                <w:webHidden/>
              </w:rPr>
              <w:fldChar w:fldCharType="end"/>
            </w:r>
          </w:hyperlink>
        </w:p>
        <w:p w14:paraId="75EECE74" w14:textId="653D83DC"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489"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The Break Statement</w:t>
            </w:r>
            <w:r w:rsidR="009B2E07">
              <w:rPr>
                <w:noProof/>
                <w:webHidden/>
              </w:rPr>
              <w:tab/>
            </w:r>
            <w:r w:rsidR="009B2E07">
              <w:rPr>
                <w:noProof/>
                <w:webHidden/>
              </w:rPr>
              <w:fldChar w:fldCharType="begin"/>
            </w:r>
            <w:r w:rsidR="009B2E07">
              <w:rPr>
                <w:noProof/>
                <w:webHidden/>
              </w:rPr>
              <w:instrText xml:space="preserve"> PAGEREF _Toc93320489 \h </w:instrText>
            </w:r>
            <w:r w:rsidR="009B2E07">
              <w:rPr>
                <w:noProof/>
                <w:webHidden/>
              </w:rPr>
            </w:r>
            <w:r w:rsidR="009B2E07">
              <w:rPr>
                <w:noProof/>
                <w:webHidden/>
              </w:rPr>
              <w:fldChar w:fldCharType="separate"/>
            </w:r>
            <w:r w:rsidR="009B2E07">
              <w:rPr>
                <w:noProof/>
                <w:webHidden/>
              </w:rPr>
              <w:t>81</w:t>
            </w:r>
            <w:r w:rsidR="009B2E07">
              <w:rPr>
                <w:noProof/>
                <w:webHidden/>
              </w:rPr>
              <w:fldChar w:fldCharType="end"/>
            </w:r>
          </w:hyperlink>
        </w:p>
        <w:p w14:paraId="65733412" w14:textId="16E2D30A"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490" w:history="1">
            <w:r w:rsidR="009B2E07" w:rsidRPr="00DF70D4">
              <w:rPr>
                <w:rStyle w:val="Hyperlink"/>
                <w:noProof/>
              </w:rPr>
              <w:t>4.4.2.</w:t>
            </w:r>
            <w:r w:rsidR="009B2E07">
              <w:rPr>
                <w:rFonts w:asciiTheme="minorHAnsi" w:eastAsiaTheme="minorEastAsia" w:hAnsiTheme="minorHAnsi"/>
                <w:noProof/>
                <w:color w:val="auto"/>
                <w:lang w:val="sv-SE" w:eastAsia="sv-SE"/>
              </w:rPr>
              <w:tab/>
            </w:r>
            <w:r w:rsidR="009B2E07" w:rsidRPr="00DF70D4">
              <w:rPr>
                <w:rStyle w:val="Hyperlink"/>
                <w:noProof/>
              </w:rPr>
              <w:t>The While Statement</w:t>
            </w:r>
            <w:r w:rsidR="009B2E07">
              <w:rPr>
                <w:noProof/>
                <w:webHidden/>
              </w:rPr>
              <w:tab/>
            </w:r>
            <w:r w:rsidR="009B2E07">
              <w:rPr>
                <w:noProof/>
                <w:webHidden/>
              </w:rPr>
              <w:fldChar w:fldCharType="begin"/>
            </w:r>
            <w:r w:rsidR="009B2E07">
              <w:rPr>
                <w:noProof/>
                <w:webHidden/>
              </w:rPr>
              <w:instrText xml:space="preserve"> PAGEREF _Toc93320490 \h </w:instrText>
            </w:r>
            <w:r w:rsidR="009B2E07">
              <w:rPr>
                <w:noProof/>
                <w:webHidden/>
              </w:rPr>
            </w:r>
            <w:r w:rsidR="009B2E07">
              <w:rPr>
                <w:noProof/>
                <w:webHidden/>
              </w:rPr>
              <w:fldChar w:fldCharType="separate"/>
            </w:r>
            <w:r w:rsidR="009B2E07">
              <w:rPr>
                <w:noProof/>
                <w:webHidden/>
              </w:rPr>
              <w:t>82</w:t>
            </w:r>
            <w:r w:rsidR="009B2E07">
              <w:rPr>
                <w:noProof/>
                <w:webHidden/>
              </w:rPr>
              <w:fldChar w:fldCharType="end"/>
            </w:r>
          </w:hyperlink>
        </w:p>
        <w:p w14:paraId="0FA1812A" w14:textId="25E18CC3"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491" w:history="1">
            <w:r w:rsidR="009B2E07" w:rsidRPr="00DF70D4">
              <w:rPr>
                <w:rStyle w:val="Hyperlink"/>
                <w:noProof/>
              </w:rPr>
              <w:t>4.4.3.</w:t>
            </w:r>
            <w:r w:rsidR="009B2E07">
              <w:rPr>
                <w:rFonts w:asciiTheme="minorHAnsi" w:eastAsiaTheme="minorEastAsia" w:hAnsiTheme="minorHAnsi"/>
                <w:noProof/>
                <w:color w:val="auto"/>
                <w:lang w:val="sv-SE" w:eastAsia="sv-SE"/>
              </w:rPr>
              <w:tab/>
            </w:r>
            <w:r w:rsidR="009B2E07" w:rsidRPr="00DF70D4">
              <w:rPr>
                <w:rStyle w:val="Hyperlink"/>
                <w:noProof/>
              </w:rPr>
              <w:t>The Do Statement</w:t>
            </w:r>
            <w:r w:rsidR="009B2E07">
              <w:rPr>
                <w:noProof/>
                <w:webHidden/>
              </w:rPr>
              <w:tab/>
            </w:r>
            <w:r w:rsidR="009B2E07">
              <w:rPr>
                <w:noProof/>
                <w:webHidden/>
              </w:rPr>
              <w:fldChar w:fldCharType="begin"/>
            </w:r>
            <w:r w:rsidR="009B2E07">
              <w:rPr>
                <w:noProof/>
                <w:webHidden/>
              </w:rPr>
              <w:instrText xml:space="preserve"> PAGEREF _Toc93320491 \h </w:instrText>
            </w:r>
            <w:r w:rsidR="009B2E07">
              <w:rPr>
                <w:noProof/>
                <w:webHidden/>
              </w:rPr>
            </w:r>
            <w:r w:rsidR="009B2E07">
              <w:rPr>
                <w:noProof/>
                <w:webHidden/>
              </w:rPr>
              <w:fldChar w:fldCharType="separate"/>
            </w:r>
            <w:r w:rsidR="009B2E07">
              <w:rPr>
                <w:noProof/>
                <w:webHidden/>
              </w:rPr>
              <w:t>82</w:t>
            </w:r>
            <w:r w:rsidR="009B2E07">
              <w:rPr>
                <w:noProof/>
                <w:webHidden/>
              </w:rPr>
              <w:fldChar w:fldCharType="end"/>
            </w:r>
          </w:hyperlink>
        </w:p>
        <w:p w14:paraId="41E4EDF1" w14:textId="6A9A0766"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492" w:history="1">
            <w:r w:rsidR="009B2E07" w:rsidRPr="00DF70D4">
              <w:rPr>
                <w:rStyle w:val="Hyperlink"/>
                <w:noProof/>
              </w:rPr>
              <w:t>4.4.4.</w:t>
            </w:r>
            <w:r w:rsidR="009B2E07">
              <w:rPr>
                <w:rFonts w:asciiTheme="minorHAnsi" w:eastAsiaTheme="minorEastAsia" w:hAnsiTheme="minorHAnsi"/>
                <w:noProof/>
                <w:color w:val="auto"/>
                <w:lang w:val="sv-SE" w:eastAsia="sv-SE"/>
              </w:rPr>
              <w:tab/>
            </w:r>
            <w:r w:rsidR="009B2E07" w:rsidRPr="00DF70D4">
              <w:rPr>
                <w:rStyle w:val="Hyperlink"/>
                <w:noProof/>
              </w:rPr>
              <w:t>The For Statement</w:t>
            </w:r>
            <w:r w:rsidR="009B2E07">
              <w:rPr>
                <w:noProof/>
                <w:webHidden/>
              </w:rPr>
              <w:tab/>
            </w:r>
            <w:r w:rsidR="009B2E07">
              <w:rPr>
                <w:noProof/>
                <w:webHidden/>
              </w:rPr>
              <w:fldChar w:fldCharType="begin"/>
            </w:r>
            <w:r w:rsidR="009B2E07">
              <w:rPr>
                <w:noProof/>
                <w:webHidden/>
              </w:rPr>
              <w:instrText xml:space="preserve"> PAGEREF _Toc93320492 \h </w:instrText>
            </w:r>
            <w:r w:rsidR="009B2E07">
              <w:rPr>
                <w:noProof/>
                <w:webHidden/>
              </w:rPr>
            </w:r>
            <w:r w:rsidR="009B2E07">
              <w:rPr>
                <w:noProof/>
                <w:webHidden/>
              </w:rPr>
              <w:fldChar w:fldCharType="separate"/>
            </w:r>
            <w:r w:rsidR="009B2E07">
              <w:rPr>
                <w:noProof/>
                <w:webHidden/>
              </w:rPr>
              <w:t>83</w:t>
            </w:r>
            <w:r w:rsidR="009B2E07">
              <w:rPr>
                <w:noProof/>
                <w:webHidden/>
              </w:rPr>
              <w:fldChar w:fldCharType="end"/>
            </w:r>
          </w:hyperlink>
        </w:p>
        <w:p w14:paraId="06890D8C" w14:textId="41118312"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493"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The Continue Statement</w:t>
            </w:r>
            <w:r w:rsidR="009B2E07">
              <w:rPr>
                <w:noProof/>
                <w:webHidden/>
              </w:rPr>
              <w:tab/>
            </w:r>
            <w:r w:rsidR="009B2E07">
              <w:rPr>
                <w:noProof/>
                <w:webHidden/>
              </w:rPr>
              <w:fldChar w:fldCharType="begin"/>
            </w:r>
            <w:r w:rsidR="009B2E07">
              <w:rPr>
                <w:noProof/>
                <w:webHidden/>
              </w:rPr>
              <w:instrText xml:space="preserve"> PAGEREF _Toc93320493 \h </w:instrText>
            </w:r>
            <w:r w:rsidR="009B2E07">
              <w:rPr>
                <w:noProof/>
                <w:webHidden/>
              </w:rPr>
            </w:r>
            <w:r w:rsidR="009B2E07">
              <w:rPr>
                <w:noProof/>
                <w:webHidden/>
              </w:rPr>
              <w:fldChar w:fldCharType="separate"/>
            </w:r>
            <w:r w:rsidR="009B2E07">
              <w:rPr>
                <w:noProof/>
                <w:webHidden/>
              </w:rPr>
              <w:t>84</w:t>
            </w:r>
            <w:r w:rsidR="009B2E07">
              <w:rPr>
                <w:noProof/>
                <w:webHidden/>
              </w:rPr>
              <w:fldChar w:fldCharType="end"/>
            </w:r>
          </w:hyperlink>
        </w:p>
        <w:p w14:paraId="52D962EA" w14:textId="58A71300"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494" w:history="1">
            <w:r w:rsidR="009B2E07" w:rsidRPr="00DF70D4">
              <w:rPr>
                <w:rStyle w:val="Hyperlink"/>
                <w:noProof/>
              </w:rPr>
              <w:t>4.4.2.</w:t>
            </w:r>
            <w:r w:rsidR="009B2E07">
              <w:rPr>
                <w:rFonts w:asciiTheme="minorHAnsi" w:eastAsiaTheme="minorEastAsia" w:hAnsiTheme="minorHAnsi"/>
                <w:noProof/>
                <w:color w:val="auto"/>
                <w:lang w:val="sv-SE" w:eastAsia="sv-SE"/>
              </w:rPr>
              <w:tab/>
            </w:r>
            <w:r w:rsidR="009B2E07" w:rsidRPr="00DF70D4">
              <w:rPr>
                <w:rStyle w:val="Hyperlink"/>
                <w:noProof/>
              </w:rPr>
              <w:t>The Label and Goto Statements</w:t>
            </w:r>
            <w:r w:rsidR="009B2E07">
              <w:rPr>
                <w:noProof/>
                <w:webHidden/>
              </w:rPr>
              <w:tab/>
            </w:r>
            <w:r w:rsidR="009B2E07">
              <w:rPr>
                <w:noProof/>
                <w:webHidden/>
              </w:rPr>
              <w:fldChar w:fldCharType="begin"/>
            </w:r>
            <w:r w:rsidR="009B2E07">
              <w:rPr>
                <w:noProof/>
                <w:webHidden/>
              </w:rPr>
              <w:instrText xml:space="preserve"> PAGEREF _Toc93320494 \h </w:instrText>
            </w:r>
            <w:r w:rsidR="009B2E07">
              <w:rPr>
                <w:noProof/>
                <w:webHidden/>
              </w:rPr>
            </w:r>
            <w:r w:rsidR="009B2E07">
              <w:rPr>
                <w:noProof/>
                <w:webHidden/>
              </w:rPr>
              <w:fldChar w:fldCharType="separate"/>
            </w:r>
            <w:r w:rsidR="009B2E07">
              <w:rPr>
                <w:noProof/>
                <w:webHidden/>
              </w:rPr>
              <w:t>84</w:t>
            </w:r>
            <w:r w:rsidR="009B2E07">
              <w:rPr>
                <w:noProof/>
                <w:webHidden/>
              </w:rPr>
              <w:fldChar w:fldCharType="end"/>
            </w:r>
          </w:hyperlink>
        </w:p>
        <w:p w14:paraId="78B4878B" w14:textId="48F96067"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495" w:history="1">
            <w:r w:rsidR="009B2E07" w:rsidRPr="00DF70D4">
              <w:rPr>
                <w:rStyle w:val="Hyperlink"/>
                <w:noProof/>
              </w:rPr>
              <w:t>4.4.3.</w:t>
            </w:r>
            <w:r w:rsidR="009B2E07">
              <w:rPr>
                <w:rFonts w:asciiTheme="minorHAnsi" w:eastAsiaTheme="minorEastAsia" w:hAnsiTheme="minorHAnsi"/>
                <w:noProof/>
                <w:color w:val="auto"/>
                <w:lang w:val="sv-SE" w:eastAsia="sv-SE"/>
              </w:rPr>
              <w:tab/>
            </w:r>
            <w:r w:rsidR="009B2E07" w:rsidRPr="00DF70D4">
              <w:rPr>
                <w:rStyle w:val="Hyperlink"/>
                <w:noProof/>
              </w:rPr>
              <w:t>Return Statement</w:t>
            </w:r>
            <w:r w:rsidR="009B2E07">
              <w:rPr>
                <w:noProof/>
                <w:webHidden/>
              </w:rPr>
              <w:tab/>
            </w:r>
            <w:r w:rsidR="009B2E07">
              <w:rPr>
                <w:noProof/>
                <w:webHidden/>
              </w:rPr>
              <w:fldChar w:fldCharType="begin"/>
            </w:r>
            <w:r w:rsidR="009B2E07">
              <w:rPr>
                <w:noProof/>
                <w:webHidden/>
              </w:rPr>
              <w:instrText xml:space="preserve"> PAGEREF _Toc93320495 \h </w:instrText>
            </w:r>
            <w:r w:rsidR="009B2E07">
              <w:rPr>
                <w:noProof/>
                <w:webHidden/>
              </w:rPr>
            </w:r>
            <w:r w:rsidR="009B2E07">
              <w:rPr>
                <w:noProof/>
                <w:webHidden/>
              </w:rPr>
              <w:fldChar w:fldCharType="separate"/>
            </w:r>
            <w:r w:rsidR="009B2E07">
              <w:rPr>
                <w:noProof/>
                <w:webHidden/>
              </w:rPr>
              <w:t>85</w:t>
            </w:r>
            <w:r w:rsidR="009B2E07">
              <w:rPr>
                <w:noProof/>
                <w:webHidden/>
              </w:rPr>
              <w:fldChar w:fldCharType="end"/>
            </w:r>
          </w:hyperlink>
        </w:p>
        <w:p w14:paraId="40C0C5D9" w14:textId="42A8AFBB"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496" w:history="1">
            <w:r w:rsidR="009B2E07" w:rsidRPr="00DF70D4">
              <w:rPr>
                <w:rStyle w:val="Hyperlink"/>
                <w:noProof/>
              </w:rPr>
              <w:t>4.4.4.</w:t>
            </w:r>
            <w:r w:rsidR="009B2E07">
              <w:rPr>
                <w:rFonts w:asciiTheme="minorHAnsi" w:eastAsiaTheme="minorEastAsia" w:hAnsiTheme="minorHAnsi"/>
                <w:noProof/>
                <w:color w:val="auto"/>
                <w:lang w:val="sv-SE" w:eastAsia="sv-SE"/>
              </w:rPr>
              <w:tab/>
            </w:r>
            <w:r w:rsidR="009B2E07" w:rsidRPr="00DF70D4">
              <w:rPr>
                <w:rStyle w:val="Hyperlink"/>
                <w:noProof/>
              </w:rPr>
              <w:t>Optional Expression Statement</w:t>
            </w:r>
            <w:r w:rsidR="009B2E07">
              <w:rPr>
                <w:noProof/>
                <w:webHidden/>
              </w:rPr>
              <w:tab/>
            </w:r>
            <w:r w:rsidR="009B2E07">
              <w:rPr>
                <w:noProof/>
                <w:webHidden/>
              </w:rPr>
              <w:fldChar w:fldCharType="begin"/>
            </w:r>
            <w:r w:rsidR="009B2E07">
              <w:rPr>
                <w:noProof/>
                <w:webHidden/>
              </w:rPr>
              <w:instrText xml:space="preserve"> PAGEREF _Toc93320496 \h </w:instrText>
            </w:r>
            <w:r w:rsidR="009B2E07">
              <w:rPr>
                <w:noProof/>
                <w:webHidden/>
              </w:rPr>
            </w:r>
            <w:r w:rsidR="009B2E07">
              <w:rPr>
                <w:noProof/>
                <w:webHidden/>
              </w:rPr>
              <w:fldChar w:fldCharType="separate"/>
            </w:r>
            <w:r w:rsidR="009B2E07">
              <w:rPr>
                <w:noProof/>
                <w:webHidden/>
              </w:rPr>
              <w:t>86</w:t>
            </w:r>
            <w:r w:rsidR="009B2E07">
              <w:rPr>
                <w:noProof/>
                <w:webHidden/>
              </w:rPr>
              <w:fldChar w:fldCharType="end"/>
            </w:r>
          </w:hyperlink>
        </w:p>
        <w:p w14:paraId="3E72F478" w14:textId="0A151DE0"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497" w:history="1">
            <w:r w:rsidR="009B2E07" w:rsidRPr="00DF70D4">
              <w:rPr>
                <w:rStyle w:val="Hyperlink"/>
                <w:noProof/>
              </w:rPr>
              <w:t>4.4.5.</w:t>
            </w:r>
            <w:r w:rsidR="009B2E07">
              <w:rPr>
                <w:rFonts w:asciiTheme="minorHAnsi" w:eastAsiaTheme="minorEastAsia" w:hAnsiTheme="minorHAnsi"/>
                <w:noProof/>
                <w:color w:val="auto"/>
                <w:lang w:val="sv-SE" w:eastAsia="sv-SE"/>
              </w:rPr>
              <w:tab/>
            </w:r>
            <w:r w:rsidR="009B2E07" w:rsidRPr="00DF70D4">
              <w:rPr>
                <w:rStyle w:val="Hyperlink"/>
                <w:noProof/>
              </w:rPr>
              <w:t>Jump Register Statements</w:t>
            </w:r>
            <w:r w:rsidR="009B2E07">
              <w:rPr>
                <w:noProof/>
                <w:webHidden/>
              </w:rPr>
              <w:tab/>
            </w:r>
            <w:r w:rsidR="009B2E07">
              <w:rPr>
                <w:noProof/>
                <w:webHidden/>
              </w:rPr>
              <w:fldChar w:fldCharType="begin"/>
            </w:r>
            <w:r w:rsidR="009B2E07">
              <w:rPr>
                <w:noProof/>
                <w:webHidden/>
              </w:rPr>
              <w:instrText xml:space="preserve"> PAGEREF _Toc93320497 \h </w:instrText>
            </w:r>
            <w:r w:rsidR="009B2E07">
              <w:rPr>
                <w:noProof/>
                <w:webHidden/>
              </w:rPr>
            </w:r>
            <w:r w:rsidR="009B2E07">
              <w:rPr>
                <w:noProof/>
                <w:webHidden/>
              </w:rPr>
              <w:fldChar w:fldCharType="separate"/>
            </w:r>
            <w:r w:rsidR="009B2E07">
              <w:rPr>
                <w:noProof/>
                <w:webHidden/>
              </w:rPr>
              <w:t>86</w:t>
            </w:r>
            <w:r w:rsidR="009B2E07">
              <w:rPr>
                <w:noProof/>
                <w:webHidden/>
              </w:rPr>
              <w:fldChar w:fldCharType="end"/>
            </w:r>
          </w:hyperlink>
        </w:p>
        <w:p w14:paraId="5B1962E1" w14:textId="2834EC96"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498"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Interrupt Statements</w:t>
            </w:r>
            <w:r w:rsidR="009B2E07">
              <w:rPr>
                <w:noProof/>
                <w:webHidden/>
              </w:rPr>
              <w:tab/>
            </w:r>
            <w:r w:rsidR="009B2E07">
              <w:rPr>
                <w:noProof/>
                <w:webHidden/>
              </w:rPr>
              <w:fldChar w:fldCharType="begin"/>
            </w:r>
            <w:r w:rsidR="009B2E07">
              <w:rPr>
                <w:noProof/>
                <w:webHidden/>
              </w:rPr>
              <w:instrText xml:space="preserve"> PAGEREF _Toc93320498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77F32FEC" w14:textId="1FA402BA"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499"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System Call Statements</w:t>
            </w:r>
            <w:r w:rsidR="009B2E07">
              <w:rPr>
                <w:noProof/>
                <w:webHidden/>
              </w:rPr>
              <w:tab/>
            </w:r>
            <w:r w:rsidR="009B2E07">
              <w:rPr>
                <w:noProof/>
                <w:webHidden/>
              </w:rPr>
              <w:fldChar w:fldCharType="begin"/>
            </w:r>
            <w:r w:rsidR="009B2E07">
              <w:rPr>
                <w:noProof/>
                <w:webHidden/>
              </w:rPr>
              <w:instrText xml:space="preserve"> PAGEREF _Toc93320499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478256F0" w14:textId="6350CEB4" w:rsidR="009B2E07" w:rsidRDefault="00B26FED">
          <w:pPr>
            <w:pStyle w:val="TOC2"/>
            <w:tabs>
              <w:tab w:val="left" w:pos="880"/>
              <w:tab w:val="right" w:leader="dot" w:pos="9350"/>
            </w:tabs>
            <w:rPr>
              <w:rFonts w:asciiTheme="minorHAnsi" w:eastAsiaTheme="minorEastAsia" w:hAnsiTheme="minorHAnsi"/>
              <w:noProof/>
              <w:color w:val="auto"/>
              <w:lang w:val="sv-SE" w:eastAsia="sv-SE"/>
            </w:rPr>
          </w:pPr>
          <w:hyperlink w:anchor="_Toc93320500" w:history="1">
            <w:r w:rsidR="009B2E07" w:rsidRPr="00DF70D4">
              <w:rPr>
                <w:rStyle w:val="Hyperlink"/>
                <w:noProof/>
              </w:rPr>
              <w:t>4.5.</w:t>
            </w:r>
            <w:r w:rsidR="009B2E07">
              <w:rPr>
                <w:rFonts w:asciiTheme="minorHAnsi" w:eastAsiaTheme="minorEastAsia" w:hAnsiTheme="minorHAnsi"/>
                <w:noProof/>
                <w:color w:val="auto"/>
                <w:lang w:val="sv-SE" w:eastAsia="sv-SE"/>
              </w:rPr>
              <w:tab/>
            </w:r>
            <w:r w:rsidR="009B2E07" w:rsidRPr="00DF70D4">
              <w:rPr>
                <w:rStyle w:val="Hyperlink"/>
                <w:noProof/>
              </w:rPr>
              <w:t>Expressions</w:t>
            </w:r>
            <w:r w:rsidR="009B2E07">
              <w:rPr>
                <w:noProof/>
                <w:webHidden/>
              </w:rPr>
              <w:tab/>
            </w:r>
            <w:r w:rsidR="009B2E07">
              <w:rPr>
                <w:noProof/>
                <w:webHidden/>
              </w:rPr>
              <w:fldChar w:fldCharType="begin"/>
            </w:r>
            <w:r w:rsidR="009B2E07">
              <w:rPr>
                <w:noProof/>
                <w:webHidden/>
              </w:rPr>
              <w:instrText xml:space="preserve"> PAGEREF _Toc93320500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6E4E05BC" w14:textId="3C6F49CC"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501" w:history="1">
            <w:r w:rsidR="009B2E07" w:rsidRPr="00DF70D4">
              <w:rPr>
                <w:rStyle w:val="Hyperlink"/>
                <w:noProof/>
                <w:highlight w:val="white"/>
              </w:rPr>
              <w:t>4.5.1.</w:t>
            </w:r>
            <w:r w:rsidR="009B2E07">
              <w:rPr>
                <w:rFonts w:asciiTheme="minorHAnsi" w:eastAsiaTheme="minorEastAsia" w:hAnsiTheme="minorHAnsi"/>
                <w:noProof/>
                <w:color w:val="auto"/>
                <w:lang w:val="sv-SE" w:eastAsia="sv-SE"/>
              </w:rPr>
              <w:tab/>
            </w:r>
            <w:r w:rsidR="009B2E07" w:rsidRPr="00DF70D4">
              <w:rPr>
                <w:rStyle w:val="Hyperlink"/>
                <w:noProof/>
                <w:highlight w:val="white"/>
              </w:rPr>
              <w:t>The Comma Expression</w:t>
            </w:r>
            <w:r w:rsidR="009B2E07">
              <w:rPr>
                <w:noProof/>
                <w:webHidden/>
              </w:rPr>
              <w:tab/>
            </w:r>
            <w:r w:rsidR="009B2E07">
              <w:rPr>
                <w:noProof/>
                <w:webHidden/>
              </w:rPr>
              <w:fldChar w:fldCharType="begin"/>
            </w:r>
            <w:r w:rsidR="009B2E07">
              <w:rPr>
                <w:noProof/>
                <w:webHidden/>
              </w:rPr>
              <w:instrText xml:space="preserve"> PAGEREF _Toc93320501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423EE140" w14:textId="763F7096"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502" w:history="1">
            <w:r w:rsidR="009B2E07" w:rsidRPr="00DF70D4">
              <w:rPr>
                <w:rStyle w:val="Hyperlink"/>
                <w:noProof/>
              </w:rPr>
              <w:t>4.5.2.</w:t>
            </w:r>
            <w:r w:rsidR="009B2E07">
              <w:rPr>
                <w:rFonts w:asciiTheme="minorHAnsi" w:eastAsiaTheme="minorEastAsia" w:hAnsiTheme="minorHAnsi"/>
                <w:noProof/>
                <w:color w:val="auto"/>
                <w:lang w:val="sv-SE" w:eastAsia="sv-SE"/>
              </w:rPr>
              <w:tab/>
            </w:r>
            <w:r w:rsidR="009B2E07" w:rsidRPr="00DF70D4">
              <w:rPr>
                <w:rStyle w:val="Hyperlink"/>
                <w:noProof/>
              </w:rPr>
              <w:t>The Assignment Expression</w:t>
            </w:r>
            <w:r w:rsidR="009B2E07">
              <w:rPr>
                <w:noProof/>
                <w:webHidden/>
              </w:rPr>
              <w:tab/>
            </w:r>
            <w:r w:rsidR="009B2E07">
              <w:rPr>
                <w:noProof/>
                <w:webHidden/>
              </w:rPr>
              <w:fldChar w:fldCharType="begin"/>
            </w:r>
            <w:r w:rsidR="009B2E07">
              <w:rPr>
                <w:noProof/>
                <w:webHidden/>
              </w:rPr>
              <w:instrText xml:space="preserve"> PAGEREF _Toc93320502 \h </w:instrText>
            </w:r>
            <w:r w:rsidR="009B2E07">
              <w:rPr>
                <w:noProof/>
                <w:webHidden/>
              </w:rPr>
            </w:r>
            <w:r w:rsidR="009B2E07">
              <w:rPr>
                <w:noProof/>
                <w:webHidden/>
              </w:rPr>
              <w:fldChar w:fldCharType="separate"/>
            </w:r>
            <w:r w:rsidR="009B2E07">
              <w:rPr>
                <w:noProof/>
                <w:webHidden/>
              </w:rPr>
              <w:t>88</w:t>
            </w:r>
            <w:r w:rsidR="009B2E07">
              <w:rPr>
                <w:noProof/>
                <w:webHidden/>
              </w:rPr>
              <w:fldChar w:fldCharType="end"/>
            </w:r>
          </w:hyperlink>
        </w:p>
        <w:p w14:paraId="01543A15" w14:textId="531EA60B"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503" w:history="1">
            <w:r w:rsidR="009B2E07" w:rsidRPr="00DF70D4">
              <w:rPr>
                <w:rStyle w:val="Hyperlink"/>
                <w:noProof/>
              </w:rPr>
              <w:t>4.5.3.</w:t>
            </w:r>
            <w:r w:rsidR="009B2E07">
              <w:rPr>
                <w:rFonts w:asciiTheme="minorHAnsi" w:eastAsiaTheme="minorEastAsia" w:hAnsiTheme="minorHAnsi"/>
                <w:noProof/>
                <w:color w:val="auto"/>
                <w:lang w:val="sv-SE" w:eastAsia="sv-SE"/>
              </w:rPr>
              <w:tab/>
            </w:r>
            <w:r w:rsidR="009B2E07" w:rsidRPr="00DF70D4">
              <w:rPr>
                <w:rStyle w:val="Hyperlink"/>
                <w:noProof/>
              </w:rPr>
              <w:t>The Condition Expression</w:t>
            </w:r>
            <w:r w:rsidR="009B2E07">
              <w:rPr>
                <w:noProof/>
                <w:webHidden/>
              </w:rPr>
              <w:tab/>
            </w:r>
            <w:r w:rsidR="009B2E07">
              <w:rPr>
                <w:noProof/>
                <w:webHidden/>
              </w:rPr>
              <w:fldChar w:fldCharType="begin"/>
            </w:r>
            <w:r w:rsidR="009B2E07">
              <w:rPr>
                <w:noProof/>
                <w:webHidden/>
              </w:rPr>
              <w:instrText xml:space="preserve"> PAGEREF _Toc93320503 \h </w:instrText>
            </w:r>
            <w:r w:rsidR="009B2E07">
              <w:rPr>
                <w:noProof/>
                <w:webHidden/>
              </w:rPr>
            </w:r>
            <w:r w:rsidR="009B2E07">
              <w:rPr>
                <w:noProof/>
                <w:webHidden/>
              </w:rPr>
              <w:fldChar w:fldCharType="separate"/>
            </w:r>
            <w:r w:rsidR="009B2E07">
              <w:rPr>
                <w:noProof/>
                <w:webHidden/>
              </w:rPr>
              <w:t>90</w:t>
            </w:r>
            <w:r w:rsidR="009B2E07">
              <w:rPr>
                <w:noProof/>
                <w:webHidden/>
              </w:rPr>
              <w:fldChar w:fldCharType="end"/>
            </w:r>
          </w:hyperlink>
        </w:p>
        <w:p w14:paraId="1744E557" w14:textId="170B84DD"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504" w:history="1">
            <w:r w:rsidR="009B2E07" w:rsidRPr="00DF70D4">
              <w:rPr>
                <w:rStyle w:val="Hyperlink"/>
                <w:noProof/>
              </w:rPr>
              <w:t>4.5.4.</w:t>
            </w:r>
            <w:r w:rsidR="009B2E07">
              <w:rPr>
                <w:rFonts w:asciiTheme="minorHAnsi" w:eastAsiaTheme="minorEastAsia" w:hAnsiTheme="minorHAnsi"/>
                <w:noProof/>
                <w:color w:val="auto"/>
                <w:lang w:val="sv-SE" w:eastAsia="sv-SE"/>
              </w:rPr>
              <w:tab/>
            </w:r>
            <w:r w:rsidR="009B2E07" w:rsidRPr="00DF70D4">
              <w:rPr>
                <w:rStyle w:val="Hyperlink"/>
                <w:noProof/>
              </w:rPr>
              <w:t>Constant Integral Expression</w:t>
            </w:r>
            <w:r w:rsidR="009B2E07">
              <w:rPr>
                <w:noProof/>
                <w:webHidden/>
              </w:rPr>
              <w:tab/>
            </w:r>
            <w:r w:rsidR="009B2E07">
              <w:rPr>
                <w:noProof/>
                <w:webHidden/>
              </w:rPr>
              <w:fldChar w:fldCharType="begin"/>
            </w:r>
            <w:r w:rsidR="009B2E07">
              <w:rPr>
                <w:noProof/>
                <w:webHidden/>
              </w:rPr>
              <w:instrText xml:space="preserve"> PAGEREF _Toc93320504 \h </w:instrText>
            </w:r>
            <w:r w:rsidR="009B2E07">
              <w:rPr>
                <w:noProof/>
                <w:webHidden/>
              </w:rPr>
            </w:r>
            <w:r w:rsidR="009B2E07">
              <w:rPr>
                <w:noProof/>
                <w:webHidden/>
              </w:rPr>
              <w:fldChar w:fldCharType="separate"/>
            </w:r>
            <w:r w:rsidR="009B2E07">
              <w:rPr>
                <w:noProof/>
                <w:webHidden/>
              </w:rPr>
              <w:t>92</w:t>
            </w:r>
            <w:r w:rsidR="009B2E07">
              <w:rPr>
                <w:noProof/>
                <w:webHidden/>
              </w:rPr>
              <w:fldChar w:fldCharType="end"/>
            </w:r>
          </w:hyperlink>
        </w:p>
        <w:p w14:paraId="491EE671" w14:textId="44DDD5F0"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505" w:history="1">
            <w:r w:rsidR="009B2E07" w:rsidRPr="00DF70D4">
              <w:rPr>
                <w:rStyle w:val="Hyperlink"/>
                <w:noProof/>
              </w:rPr>
              <w:t>4.5.5.</w:t>
            </w:r>
            <w:r w:rsidR="009B2E07">
              <w:rPr>
                <w:rFonts w:asciiTheme="minorHAnsi" w:eastAsiaTheme="minorEastAsia" w:hAnsiTheme="minorHAnsi"/>
                <w:noProof/>
                <w:color w:val="auto"/>
                <w:lang w:val="sv-SE" w:eastAsia="sv-SE"/>
              </w:rPr>
              <w:tab/>
            </w:r>
            <w:r w:rsidR="009B2E07" w:rsidRPr="00DF70D4">
              <w:rPr>
                <w:rStyle w:val="Hyperlink"/>
                <w:noProof/>
              </w:rPr>
              <w:t>The Logical Expressions</w:t>
            </w:r>
            <w:r w:rsidR="009B2E07">
              <w:rPr>
                <w:noProof/>
                <w:webHidden/>
              </w:rPr>
              <w:tab/>
            </w:r>
            <w:r w:rsidR="009B2E07">
              <w:rPr>
                <w:noProof/>
                <w:webHidden/>
              </w:rPr>
              <w:fldChar w:fldCharType="begin"/>
            </w:r>
            <w:r w:rsidR="009B2E07">
              <w:rPr>
                <w:noProof/>
                <w:webHidden/>
              </w:rPr>
              <w:instrText xml:space="preserve"> PAGEREF _Toc93320505 \h </w:instrText>
            </w:r>
            <w:r w:rsidR="009B2E07">
              <w:rPr>
                <w:noProof/>
                <w:webHidden/>
              </w:rPr>
            </w:r>
            <w:r w:rsidR="009B2E07">
              <w:rPr>
                <w:noProof/>
                <w:webHidden/>
              </w:rPr>
              <w:fldChar w:fldCharType="separate"/>
            </w:r>
            <w:r w:rsidR="009B2E07">
              <w:rPr>
                <w:noProof/>
                <w:webHidden/>
              </w:rPr>
              <w:t>92</w:t>
            </w:r>
            <w:r w:rsidR="009B2E07">
              <w:rPr>
                <w:noProof/>
                <w:webHidden/>
              </w:rPr>
              <w:fldChar w:fldCharType="end"/>
            </w:r>
          </w:hyperlink>
        </w:p>
        <w:p w14:paraId="417B45FE" w14:textId="1E64E3FE"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506" w:history="1">
            <w:r w:rsidR="009B2E07" w:rsidRPr="00DF70D4">
              <w:rPr>
                <w:rStyle w:val="Hyperlink"/>
                <w:noProof/>
                <w:highlight w:val="white"/>
              </w:rPr>
              <w:t>1.1.1.</w:t>
            </w:r>
            <w:r w:rsidR="009B2E07">
              <w:rPr>
                <w:rFonts w:asciiTheme="minorHAnsi" w:eastAsiaTheme="minorEastAsia" w:hAnsiTheme="minorHAnsi"/>
                <w:noProof/>
                <w:color w:val="auto"/>
                <w:lang w:val="sv-SE" w:eastAsia="sv-SE"/>
              </w:rPr>
              <w:tab/>
            </w:r>
            <w:r w:rsidR="009B2E07" w:rsidRPr="00DF70D4">
              <w:rPr>
                <w:rStyle w:val="Hyperlink"/>
                <w:noProof/>
                <w:highlight w:val="white"/>
              </w:rPr>
              <w:t>Bitwise and Shift Expressions</w:t>
            </w:r>
            <w:r w:rsidR="009B2E07">
              <w:rPr>
                <w:noProof/>
                <w:webHidden/>
              </w:rPr>
              <w:tab/>
            </w:r>
            <w:r w:rsidR="009B2E07">
              <w:rPr>
                <w:noProof/>
                <w:webHidden/>
              </w:rPr>
              <w:fldChar w:fldCharType="begin"/>
            </w:r>
            <w:r w:rsidR="009B2E07">
              <w:rPr>
                <w:noProof/>
                <w:webHidden/>
              </w:rPr>
              <w:instrText xml:space="preserve"> PAGEREF _Toc93320506 \h </w:instrText>
            </w:r>
            <w:r w:rsidR="009B2E07">
              <w:rPr>
                <w:noProof/>
                <w:webHidden/>
              </w:rPr>
            </w:r>
            <w:r w:rsidR="009B2E07">
              <w:rPr>
                <w:noProof/>
                <w:webHidden/>
              </w:rPr>
              <w:fldChar w:fldCharType="separate"/>
            </w:r>
            <w:r w:rsidR="009B2E07">
              <w:rPr>
                <w:noProof/>
                <w:webHidden/>
              </w:rPr>
              <w:t>94</w:t>
            </w:r>
            <w:r w:rsidR="009B2E07">
              <w:rPr>
                <w:noProof/>
                <w:webHidden/>
              </w:rPr>
              <w:fldChar w:fldCharType="end"/>
            </w:r>
          </w:hyperlink>
        </w:p>
        <w:p w14:paraId="313907A0" w14:textId="01331902"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507" w:history="1">
            <w:r w:rsidR="009B2E07" w:rsidRPr="00DF70D4">
              <w:rPr>
                <w:rStyle w:val="Hyperlink"/>
                <w:noProof/>
              </w:rPr>
              <w:t>4.5.6.</w:t>
            </w:r>
            <w:r w:rsidR="009B2E07">
              <w:rPr>
                <w:rFonts w:asciiTheme="minorHAnsi" w:eastAsiaTheme="minorEastAsia" w:hAnsiTheme="minorHAnsi"/>
                <w:noProof/>
                <w:color w:val="auto"/>
                <w:lang w:val="sv-SE" w:eastAsia="sv-SE"/>
              </w:rPr>
              <w:tab/>
            </w:r>
            <w:r w:rsidR="009B2E07" w:rsidRPr="00DF70D4">
              <w:rPr>
                <w:rStyle w:val="Hyperlink"/>
                <w:noProof/>
              </w:rPr>
              <w:t>Equality and Relation Expressions</w:t>
            </w:r>
            <w:r w:rsidR="009B2E07">
              <w:rPr>
                <w:noProof/>
                <w:webHidden/>
              </w:rPr>
              <w:tab/>
            </w:r>
            <w:r w:rsidR="009B2E07">
              <w:rPr>
                <w:noProof/>
                <w:webHidden/>
              </w:rPr>
              <w:fldChar w:fldCharType="begin"/>
            </w:r>
            <w:r w:rsidR="009B2E07">
              <w:rPr>
                <w:noProof/>
                <w:webHidden/>
              </w:rPr>
              <w:instrText xml:space="preserve"> PAGEREF _Toc93320507 \h </w:instrText>
            </w:r>
            <w:r w:rsidR="009B2E07">
              <w:rPr>
                <w:noProof/>
                <w:webHidden/>
              </w:rPr>
            </w:r>
            <w:r w:rsidR="009B2E07">
              <w:rPr>
                <w:noProof/>
                <w:webHidden/>
              </w:rPr>
              <w:fldChar w:fldCharType="separate"/>
            </w:r>
            <w:r w:rsidR="009B2E07">
              <w:rPr>
                <w:noProof/>
                <w:webHidden/>
              </w:rPr>
              <w:t>95</w:t>
            </w:r>
            <w:r w:rsidR="009B2E07">
              <w:rPr>
                <w:noProof/>
                <w:webHidden/>
              </w:rPr>
              <w:fldChar w:fldCharType="end"/>
            </w:r>
          </w:hyperlink>
        </w:p>
        <w:p w14:paraId="73E6639B" w14:textId="17A34CAE"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508" w:history="1">
            <w:r w:rsidR="009B2E07" w:rsidRPr="00DF70D4">
              <w:rPr>
                <w:rStyle w:val="Hyperlink"/>
                <w:noProof/>
              </w:rPr>
              <w:t>4.5.7.</w:t>
            </w:r>
            <w:r w:rsidR="009B2E07">
              <w:rPr>
                <w:rFonts w:asciiTheme="minorHAnsi" w:eastAsiaTheme="minorEastAsia" w:hAnsiTheme="minorHAnsi"/>
                <w:noProof/>
                <w:color w:val="auto"/>
                <w:lang w:val="sv-SE" w:eastAsia="sv-SE"/>
              </w:rPr>
              <w:tab/>
            </w:r>
            <w:r w:rsidR="009B2E07" w:rsidRPr="00DF70D4">
              <w:rPr>
                <w:rStyle w:val="Hyperlink"/>
                <w:noProof/>
              </w:rPr>
              <w:t>Addition Expression</w:t>
            </w:r>
            <w:r w:rsidR="009B2E07">
              <w:rPr>
                <w:noProof/>
                <w:webHidden/>
              </w:rPr>
              <w:tab/>
            </w:r>
            <w:r w:rsidR="009B2E07">
              <w:rPr>
                <w:noProof/>
                <w:webHidden/>
              </w:rPr>
              <w:fldChar w:fldCharType="begin"/>
            </w:r>
            <w:r w:rsidR="009B2E07">
              <w:rPr>
                <w:noProof/>
                <w:webHidden/>
              </w:rPr>
              <w:instrText xml:space="preserve"> PAGEREF _Toc93320508 \h </w:instrText>
            </w:r>
            <w:r w:rsidR="009B2E07">
              <w:rPr>
                <w:noProof/>
                <w:webHidden/>
              </w:rPr>
            </w:r>
            <w:r w:rsidR="009B2E07">
              <w:rPr>
                <w:noProof/>
                <w:webHidden/>
              </w:rPr>
              <w:fldChar w:fldCharType="separate"/>
            </w:r>
            <w:r w:rsidR="009B2E07">
              <w:rPr>
                <w:noProof/>
                <w:webHidden/>
              </w:rPr>
              <w:t>96</w:t>
            </w:r>
            <w:r w:rsidR="009B2E07">
              <w:rPr>
                <w:noProof/>
                <w:webHidden/>
              </w:rPr>
              <w:fldChar w:fldCharType="end"/>
            </w:r>
          </w:hyperlink>
        </w:p>
        <w:p w14:paraId="68883362" w14:textId="443A6350"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509" w:history="1">
            <w:r w:rsidR="009B2E07" w:rsidRPr="00DF70D4">
              <w:rPr>
                <w:rStyle w:val="Hyperlink"/>
                <w:noProof/>
              </w:rPr>
              <w:t>4.5.8.</w:t>
            </w:r>
            <w:r w:rsidR="009B2E07">
              <w:rPr>
                <w:rFonts w:asciiTheme="minorHAnsi" w:eastAsiaTheme="minorEastAsia" w:hAnsiTheme="minorHAnsi"/>
                <w:noProof/>
                <w:color w:val="auto"/>
                <w:lang w:val="sv-SE" w:eastAsia="sv-SE"/>
              </w:rPr>
              <w:tab/>
            </w:r>
            <w:r w:rsidR="009B2E07" w:rsidRPr="00DF70D4">
              <w:rPr>
                <w:rStyle w:val="Hyperlink"/>
                <w:noProof/>
              </w:rPr>
              <w:t>Subtraction Expression</w:t>
            </w:r>
            <w:r w:rsidR="009B2E07">
              <w:rPr>
                <w:noProof/>
                <w:webHidden/>
              </w:rPr>
              <w:tab/>
            </w:r>
            <w:r w:rsidR="009B2E07">
              <w:rPr>
                <w:noProof/>
                <w:webHidden/>
              </w:rPr>
              <w:fldChar w:fldCharType="begin"/>
            </w:r>
            <w:r w:rsidR="009B2E07">
              <w:rPr>
                <w:noProof/>
                <w:webHidden/>
              </w:rPr>
              <w:instrText xml:space="preserve"> PAGEREF _Toc93320509 \h </w:instrText>
            </w:r>
            <w:r w:rsidR="009B2E07">
              <w:rPr>
                <w:noProof/>
                <w:webHidden/>
              </w:rPr>
            </w:r>
            <w:r w:rsidR="009B2E07">
              <w:rPr>
                <w:noProof/>
                <w:webHidden/>
              </w:rPr>
              <w:fldChar w:fldCharType="separate"/>
            </w:r>
            <w:r w:rsidR="009B2E07">
              <w:rPr>
                <w:noProof/>
                <w:webHidden/>
              </w:rPr>
              <w:t>98</w:t>
            </w:r>
            <w:r w:rsidR="009B2E07">
              <w:rPr>
                <w:noProof/>
                <w:webHidden/>
              </w:rPr>
              <w:fldChar w:fldCharType="end"/>
            </w:r>
          </w:hyperlink>
        </w:p>
        <w:p w14:paraId="4C281D07" w14:textId="7FB5D84E"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510" w:history="1">
            <w:r w:rsidR="009B2E07" w:rsidRPr="00DF70D4">
              <w:rPr>
                <w:rStyle w:val="Hyperlink"/>
                <w:noProof/>
                <w:highlight w:val="white"/>
              </w:rPr>
              <w:t>4.5.9.</w:t>
            </w:r>
            <w:r w:rsidR="009B2E07">
              <w:rPr>
                <w:rFonts w:asciiTheme="minorHAnsi" w:eastAsiaTheme="minorEastAsia" w:hAnsiTheme="minorHAnsi"/>
                <w:noProof/>
                <w:color w:val="auto"/>
                <w:lang w:val="sv-SE" w:eastAsia="sv-SE"/>
              </w:rPr>
              <w:tab/>
            </w:r>
            <w:r w:rsidR="009B2E07" w:rsidRPr="00DF70D4">
              <w:rPr>
                <w:rStyle w:val="Hyperlink"/>
                <w:noProof/>
                <w:highlight w:val="white"/>
              </w:rPr>
              <w:t>Multiplication Expressions</w:t>
            </w:r>
            <w:r w:rsidR="009B2E07">
              <w:rPr>
                <w:noProof/>
                <w:webHidden/>
              </w:rPr>
              <w:tab/>
            </w:r>
            <w:r w:rsidR="009B2E07">
              <w:rPr>
                <w:noProof/>
                <w:webHidden/>
              </w:rPr>
              <w:fldChar w:fldCharType="begin"/>
            </w:r>
            <w:r w:rsidR="009B2E07">
              <w:rPr>
                <w:noProof/>
                <w:webHidden/>
              </w:rPr>
              <w:instrText xml:space="preserve"> PAGEREF _Toc93320510 \h </w:instrText>
            </w:r>
            <w:r w:rsidR="009B2E07">
              <w:rPr>
                <w:noProof/>
                <w:webHidden/>
              </w:rPr>
            </w:r>
            <w:r w:rsidR="009B2E07">
              <w:rPr>
                <w:noProof/>
                <w:webHidden/>
              </w:rPr>
              <w:fldChar w:fldCharType="separate"/>
            </w:r>
            <w:r w:rsidR="009B2E07">
              <w:rPr>
                <w:noProof/>
                <w:webHidden/>
              </w:rPr>
              <w:t>99</w:t>
            </w:r>
            <w:r w:rsidR="009B2E07">
              <w:rPr>
                <w:noProof/>
                <w:webHidden/>
              </w:rPr>
              <w:fldChar w:fldCharType="end"/>
            </w:r>
          </w:hyperlink>
        </w:p>
        <w:p w14:paraId="39EE7AFF" w14:textId="6E164BEB"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511" w:history="1">
            <w:r w:rsidR="009B2E07" w:rsidRPr="00DF70D4">
              <w:rPr>
                <w:rStyle w:val="Hyperlink"/>
                <w:noProof/>
              </w:rPr>
              <w:t>4.5.10.</w:t>
            </w:r>
            <w:r w:rsidR="009B2E07">
              <w:rPr>
                <w:rFonts w:asciiTheme="minorHAnsi" w:eastAsiaTheme="minorEastAsia" w:hAnsiTheme="minorHAnsi"/>
                <w:noProof/>
                <w:color w:val="auto"/>
                <w:lang w:val="sv-SE" w:eastAsia="sv-SE"/>
              </w:rPr>
              <w:tab/>
            </w:r>
            <w:r w:rsidR="009B2E07" w:rsidRPr="00DF70D4">
              <w:rPr>
                <w:rStyle w:val="Hyperlink"/>
                <w:noProof/>
              </w:rPr>
              <w:t>Cast Expressions</w:t>
            </w:r>
            <w:r w:rsidR="009B2E07">
              <w:rPr>
                <w:noProof/>
                <w:webHidden/>
              </w:rPr>
              <w:tab/>
            </w:r>
            <w:r w:rsidR="009B2E07">
              <w:rPr>
                <w:noProof/>
                <w:webHidden/>
              </w:rPr>
              <w:fldChar w:fldCharType="begin"/>
            </w:r>
            <w:r w:rsidR="009B2E07">
              <w:rPr>
                <w:noProof/>
                <w:webHidden/>
              </w:rPr>
              <w:instrText xml:space="preserve"> PAGEREF _Toc93320511 \h </w:instrText>
            </w:r>
            <w:r w:rsidR="009B2E07">
              <w:rPr>
                <w:noProof/>
                <w:webHidden/>
              </w:rPr>
            </w:r>
            <w:r w:rsidR="009B2E07">
              <w:rPr>
                <w:noProof/>
                <w:webHidden/>
              </w:rPr>
              <w:fldChar w:fldCharType="separate"/>
            </w:r>
            <w:r w:rsidR="009B2E07">
              <w:rPr>
                <w:noProof/>
                <w:webHidden/>
              </w:rPr>
              <w:t>100</w:t>
            </w:r>
            <w:r w:rsidR="009B2E07">
              <w:rPr>
                <w:noProof/>
                <w:webHidden/>
              </w:rPr>
              <w:fldChar w:fldCharType="end"/>
            </w:r>
          </w:hyperlink>
        </w:p>
        <w:p w14:paraId="0CF1603B" w14:textId="45743A88"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512" w:history="1">
            <w:r w:rsidR="009B2E07" w:rsidRPr="00DF70D4">
              <w:rPr>
                <w:rStyle w:val="Hyperlink"/>
                <w:noProof/>
              </w:rPr>
              <w:t>4.5.11.</w:t>
            </w:r>
            <w:r w:rsidR="009B2E07">
              <w:rPr>
                <w:rFonts w:asciiTheme="minorHAnsi" w:eastAsiaTheme="minorEastAsia" w:hAnsiTheme="minorHAnsi"/>
                <w:noProof/>
                <w:color w:val="auto"/>
                <w:lang w:val="sv-SE" w:eastAsia="sv-SE"/>
              </w:rPr>
              <w:tab/>
            </w:r>
            <w:r w:rsidR="009B2E07" w:rsidRPr="00DF70D4">
              <w:rPr>
                <w:rStyle w:val="Hyperlink"/>
                <w:noProof/>
              </w:rPr>
              <w:t>Unary Expressions</w:t>
            </w:r>
            <w:r w:rsidR="009B2E07">
              <w:rPr>
                <w:noProof/>
                <w:webHidden/>
              </w:rPr>
              <w:tab/>
            </w:r>
            <w:r w:rsidR="009B2E07">
              <w:rPr>
                <w:noProof/>
                <w:webHidden/>
              </w:rPr>
              <w:fldChar w:fldCharType="begin"/>
            </w:r>
            <w:r w:rsidR="009B2E07">
              <w:rPr>
                <w:noProof/>
                <w:webHidden/>
              </w:rPr>
              <w:instrText xml:space="preserve"> PAGEREF _Toc93320512 \h </w:instrText>
            </w:r>
            <w:r w:rsidR="009B2E07">
              <w:rPr>
                <w:noProof/>
                <w:webHidden/>
              </w:rPr>
            </w:r>
            <w:r w:rsidR="009B2E07">
              <w:rPr>
                <w:noProof/>
                <w:webHidden/>
              </w:rPr>
              <w:fldChar w:fldCharType="separate"/>
            </w:r>
            <w:r w:rsidR="009B2E07">
              <w:rPr>
                <w:noProof/>
                <w:webHidden/>
              </w:rPr>
              <w:t>101</w:t>
            </w:r>
            <w:r w:rsidR="009B2E07">
              <w:rPr>
                <w:noProof/>
                <w:webHidden/>
              </w:rPr>
              <w:fldChar w:fldCharType="end"/>
            </w:r>
          </w:hyperlink>
        </w:p>
        <w:p w14:paraId="230577E0" w14:textId="0DCB3D10"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513" w:history="1">
            <w:r w:rsidR="009B2E07" w:rsidRPr="00DF70D4">
              <w:rPr>
                <w:rStyle w:val="Hyperlink"/>
                <w:noProof/>
                <w:highlight w:val="white"/>
              </w:rPr>
              <w:t>4.5.12.</w:t>
            </w:r>
            <w:r w:rsidR="009B2E07">
              <w:rPr>
                <w:rFonts w:asciiTheme="minorHAnsi" w:eastAsiaTheme="minorEastAsia" w:hAnsiTheme="minorHAnsi"/>
                <w:noProof/>
                <w:color w:val="auto"/>
                <w:lang w:val="sv-SE" w:eastAsia="sv-SE"/>
              </w:rPr>
              <w:tab/>
            </w:r>
            <w:r w:rsidR="009B2E07" w:rsidRPr="00DF70D4">
              <w:rPr>
                <w:rStyle w:val="Hyperlink"/>
                <w:noProof/>
                <w:highlight w:val="white"/>
              </w:rPr>
              <w:t>Logical Not Expression</w:t>
            </w:r>
            <w:r w:rsidR="009B2E07">
              <w:rPr>
                <w:noProof/>
                <w:webHidden/>
              </w:rPr>
              <w:tab/>
            </w:r>
            <w:r w:rsidR="009B2E07">
              <w:rPr>
                <w:noProof/>
                <w:webHidden/>
              </w:rPr>
              <w:fldChar w:fldCharType="begin"/>
            </w:r>
            <w:r w:rsidR="009B2E07">
              <w:rPr>
                <w:noProof/>
                <w:webHidden/>
              </w:rPr>
              <w:instrText xml:space="preserve"> PAGEREF _Toc93320513 \h </w:instrText>
            </w:r>
            <w:r w:rsidR="009B2E07">
              <w:rPr>
                <w:noProof/>
                <w:webHidden/>
              </w:rPr>
            </w:r>
            <w:r w:rsidR="009B2E07">
              <w:rPr>
                <w:noProof/>
                <w:webHidden/>
              </w:rPr>
              <w:fldChar w:fldCharType="separate"/>
            </w:r>
            <w:r w:rsidR="009B2E07">
              <w:rPr>
                <w:noProof/>
                <w:webHidden/>
              </w:rPr>
              <w:t>101</w:t>
            </w:r>
            <w:r w:rsidR="009B2E07">
              <w:rPr>
                <w:noProof/>
                <w:webHidden/>
              </w:rPr>
              <w:fldChar w:fldCharType="end"/>
            </w:r>
          </w:hyperlink>
        </w:p>
        <w:p w14:paraId="23D487F2" w14:textId="4D33D263"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514" w:history="1">
            <w:r w:rsidR="009B2E07" w:rsidRPr="00DF70D4">
              <w:rPr>
                <w:rStyle w:val="Hyperlink"/>
                <w:noProof/>
                <w:highlight w:val="white"/>
              </w:rPr>
              <w:t>4.5.13.</w:t>
            </w:r>
            <w:r w:rsidR="009B2E07">
              <w:rPr>
                <w:rFonts w:asciiTheme="minorHAnsi" w:eastAsiaTheme="minorEastAsia" w:hAnsiTheme="minorHAnsi"/>
                <w:noProof/>
                <w:color w:val="auto"/>
                <w:lang w:val="sv-SE" w:eastAsia="sv-SE"/>
              </w:rPr>
              <w:tab/>
            </w:r>
            <w:r w:rsidR="009B2E07" w:rsidRPr="00DF70D4">
              <w:rPr>
                <w:rStyle w:val="Hyperlink"/>
                <w:noProof/>
                <w:highlight w:val="white"/>
              </w:rPr>
              <w:t>The sizeof Expression</w:t>
            </w:r>
            <w:r w:rsidR="009B2E07">
              <w:rPr>
                <w:noProof/>
                <w:webHidden/>
              </w:rPr>
              <w:tab/>
            </w:r>
            <w:r w:rsidR="009B2E07">
              <w:rPr>
                <w:noProof/>
                <w:webHidden/>
              </w:rPr>
              <w:fldChar w:fldCharType="begin"/>
            </w:r>
            <w:r w:rsidR="009B2E07">
              <w:rPr>
                <w:noProof/>
                <w:webHidden/>
              </w:rPr>
              <w:instrText xml:space="preserve"> PAGEREF _Toc93320514 \h </w:instrText>
            </w:r>
            <w:r w:rsidR="009B2E07">
              <w:rPr>
                <w:noProof/>
                <w:webHidden/>
              </w:rPr>
            </w:r>
            <w:r w:rsidR="009B2E07">
              <w:rPr>
                <w:noProof/>
                <w:webHidden/>
              </w:rPr>
              <w:fldChar w:fldCharType="separate"/>
            </w:r>
            <w:r w:rsidR="009B2E07">
              <w:rPr>
                <w:noProof/>
                <w:webHidden/>
              </w:rPr>
              <w:t>102</w:t>
            </w:r>
            <w:r w:rsidR="009B2E07">
              <w:rPr>
                <w:noProof/>
                <w:webHidden/>
              </w:rPr>
              <w:fldChar w:fldCharType="end"/>
            </w:r>
          </w:hyperlink>
        </w:p>
        <w:p w14:paraId="2B7011E7" w14:textId="419993CB"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515" w:history="1">
            <w:r w:rsidR="009B2E07" w:rsidRPr="00DF70D4">
              <w:rPr>
                <w:rStyle w:val="Hyperlink"/>
                <w:noProof/>
                <w:highlight w:val="white"/>
              </w:rPr>
              <w:t>4.5.14.</w:t>
            </w:r>
            <w:r w:rsidR="009B2E07">
              <w:rPr>
                <w:rFonts w:asciiTheme="minorHAnsi" w:eastAsiaTheme="minorEastAsia" w:hAnsiTheme="minorHAnsi"/>
                <w:noProof/>
                <w:color w:val="auto"/>
                <w:lang w:val="sv-SE" w:eastAsia="sv-SE"/>
              </w:rPr>
              <w:tab/>
            </w:r>
            <w:r w:rsidR="009B2E07" w:rsidRPr="00DF70D4">
              <w:rPr>
                <w:rStyle w:val="Hyperlink"/>
                <w:noProof/>
                <w:highlight w:val="white"/>
              </w:rPr>
              <w:t>Prefix Increment and Decrement Expression</w:t>
            </w:r>
            <w:r w:rsidR="009B2E07">
              <w:rPr>
                <w:noProof/>
                <w:webHidden/>
              </w:rPr>
              <w:tab/>
            </w:r>
            <w:r w:rsidR="009B2E07">
              <w:rPr>
                <w:noProof/>
                <w:webHidden/>
              </w:rPr>
              <w:fldChar w:fldCharType="begin"/>
            </w:r>
            <w:r w:rsidR="009B2E07">
              <w:rPr>
                <w:noProof/>
                <w:webHidden/>
              </w:rPr>
              <w:instrText xml:space="preserve"> PAGEREF _Toc93320515 \h </w:instrText>
            </w:r>
            <w:r w:rsidR="009B2E07">
              <w:rPr>
                <w:noProof/>
                <w:webHidden/>
              </w:rPr>
            </w:r>
            <w:r w:rsidR="009B2E07">
              <w:rPr>
                <w:noProof/>
                <w:webHidden/>
              </w:rPr>
              <w:fldChar w:fldCharType="separate"/>
            </w:r>
            <w:r w:rsidR="009B2E07">
              <w:rPr>
                <w:noProof/>
                <w:webHidden/>
              </w:rPr>
              <w:t>102</w:t>
            </w:r>
            <w:r w:rsidR="009B2E07">
              <w:rPr>
                <w:noProof/>
                <w:webHidden/>
              </w:rPr>
              <w:fldChar w:fldCharType="end"/>
            </w:r>
          </w:hyperlink>
        </w:p>
        <w:p w14:paraId="056B8D3C" w14:textId="130672C6"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516" w:history="1">
            <w:r w:rsidR="009B2E07" w:rsidRPr="00DF70D4">
              <w:rPr>
                <w:rStyle w:val="Hyperlink"/>
                <w:noProof/>
                <w:highlight w:val="white"/>
              </w:rPr>
              <w:t>4.5.15.</w:t>
            </w:r>
            <w:r w:rsidR="009B2E07">
              <w:rPr>
                <w:rFonts w:asciiTheme="minorHAnsi" w:eastAsiaTheme="minorEastAsia" w:hAnsiTheme="minorHAnsi"/>
                <w:noProof/>
                <w:color w:val="auto"/>
                <w:lang w:val="sv-SE" w:eastAsia="sv-SE"/>
              </w:rPr>
              <w:tab/>
            </w:r>
            <w:r w:rsidR="009B2E07" w:rsidRPr="00DF70D4">
              <w:rPr>
                <w:rStyle w:val="Hyperlink"/>
                <w:noProof/>
                <w:highlight w:val="white"/>
              </w:rPr>
              <w:t>Postfix Increment and Decrement Expression</w:t>
            </w:r>
            <w:r w:rsidR="009B2E07">
              <w:rPr>
                <w:noProof/>
                <w:webHidden/>
              </w:rPr>
              <w:tab/>
            </w:r>
            <w:r w:rsidR="009B2E07">
              <w:rPr>
                <w:noProof/>
                <w:webHidden/>
              </w:rPr>
              <w:fldChar w:fldCharType="begin"/>
            </w:r>
            <w:r w:rsidR="009B2E07">
              <w:rPr>
                <w:noProof/>
                <w:webHidden/>
              </w:rPr>
              <w:instrText xml:space="preserve"> PAGEREF _Toc93320516 \h </w:instrText>
            </w:r>
            <w:r w:rsidR="009B2E07">
              <w:rPr>
                <w:noProof/>
                <w:webHidden/>
              </w:rPr>
            </w:r>
            <w:r w:rsidR="009B2E07">
              <w:rPr>
                <w:noProof/>
                <w:webHidden/>
              </w:rPr>
              <w:fldChar w:fldCharType="separate"/>
            </w:r>
            <w:r w:rsidR="009B2E07">
              <w:rPr>
                <w:noProof/>
                <w:webHidden/>
              </w:rPr>
              <w:t>103</w:t>
            </w:r>
            <w:r w:rsidR="009B2E07">
              <w:rPr>
                <w:noProof/>
                <w:webHidden/>
              </w:rPr>
              <w:fldChar w:fldCharType="end"/>
            </w:r>
          </w:hyperlink>
        </w:p>
        <w:p w14:paraId="0A15E0C3" w14:textId="2CB5EB17"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517" w:history="1">
            <w:r w:rsidR="009B2E07" w:rsidRPr="00DF70D4">
              <w:rPr>
                <w:rStyle w:val="Hyperlink"/>
                <w:noProof/>
                <w:highlight w:val="white"/>
              </w:rPr>
              <w:t>4.5.16.</w:t>
            </w:r>
            <w:r w:rsidR="009B2E07">
              <w:rPr>
                <w:rFonts w:asciiTheme="minorHAnsi" w:eastAsiaTheme="minorEastAsia" w:hAnsiTheme="minorHAnsi"/>
                <w:noProof/>
                <w:color w:val="auto"/>
                <w:lang w:val="sv-SE" w:eastAsia="sv-SE"/>
              </w:rPr>
              <w:tab/>
            </w:r>
            <w:r w:rsidR="009B2E07" w:rsidRPr="00DF70D4">
              <w:rPr>
                <w:rStyle w:val="Hyperlink"/>
                <w:noProof/>
                <w:highlight w:val="white"/>
              </w:rPr>
              <w:t>Address Expression</w:t>
            </w:r>
            <w:r w:rsidR="009B2E07">
              <w:rPr>
                <w:noProof/>
                <w:webHidden/>
              </w:rPr>
              <w:tab/>
            </w:r>
            <w:r w:rsidR="009B2E07">
              <w:rPr>
                <w:noProof/>
                <w:webHidden/>
              </w:rPr>
              <w:fldChar w:fldCharType="begin"/>
            </w:r>
            <w:r w:rsidR="009B2E07">
              <w:rPr>
                <w:noProof/>
                <w:webHidden/>
              </w:rPr>
              <w:instrText xml:space="preserve"> PAGEREF _Toc93320517 \h </w:instrText>
            </w:r>
            <w:r w:rsidR="009B2E07">
              <w:rPr>
                <w:noProof/>
                <w:webHidden/>
              </w:rPr>
            </w:r>
            <w:r w:rsidR="009B2E07">
              <w:rPr>
                <w:noProof/>
                <w:webHidden/>
              </w:rPr>
              <w:fldChar w:fldCharType="separate"/>
            </w:r>
            <w:r w:rsidR="009B2E07">
              <w:rPr>
                <w:noProof/>
                <w:webHidden/>
              </w:rPr>
              <w:t>103</w:t>
            </w:r>
            <w:r w:rsidR="009B2E07">
              <w:rPr>
                <w:noProof/>
                <w:webHidden/>
              </w:rPr>
              <w:fldChar w:fldCharType="end"/>
            </w:r>
          </w:hyperlink>
        </w:p>
        <w:p w14:paraId="045C4188" w14:textId="3434403B"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518" w:history="1">
            <w:r w:rsidR="009B2E07" w:rsidRPr="00DF70D4">
              <w:rPr>
                <w:rStyle w:val="Hyperlink"/>
                <w:noProof/>
                <w:highlight w:val="white"/>
              </w:rPr>
              <w:t>4.5.17.</w:t>
            </w:r>
            <w:r w:rsidR="009B2E07">
              <w:rPr>
                <w:rFonts w:asciiTheme="minorHAnsi" w:eastAsiaTheme="minorEastAsia" w:hAnsiTheme="minorHAnsi"/>
                <w:noProof/>
                <w:color w:val="auto"/>
                <w:lang w:val="sv-SE" w:eastAsia="sv-SE"/>
              </w:rPr>
              <w:tab/>
            </w:r>
            <w:r w:rsidR="009B2E07" w:rsidRPr="00DF70D4">
              <w:rPr>
                <w:rStyle w:val="Hyperlink"/>
                <w:noProof/>
                <w:highlight w:val="white"/>
              </w:rPr>
              <w:t>Dereference Expression</w:t>
            </w:r>
            <w:r w:rsidR="009B2E07">
              <w:rPr>
                <w:noProof/>
                <w:webHidden/>
              </w:rPr>
              <w:tab/>
            </w:r>
            <w:r w:rsidR="009B2E07">
              <w:rPr>
                <w:noProof/>
                <w:webHidden/>
              </w:rPr>
              <w:fldChar w:fldCharType="begin"/>
            </w:r>
            <w:r w:rsidR="009B2E07">
              <w:rPr>
                <w:noProof/>
                <w:webHidden/>
              </w:rPr>
              <w:instrText xml:space="preserve"> PAGEREF _Toc93320518 \h </w:instrText>
            </w:r>
            <w:r w:rsidR="009B2E07">
              <w:rPr>
                <w:noProof/>
                <w:webHidden/>
              </w:rPr>
            </w:r>
            <w:r w:rsidR="009B2E07">
              <w:rPr>
                <w:noProof/>
                <w:webHidden/>
              </w:rPr>
              <w:fldChar w:fldCharType="separate"/>
            </w:r>
            <w:r w:rsidR="009B2E07">
              <w:rPr>
                <w:noProof/>
                <w:webHidden/>
              </w:rPr>
              <w:t>104</w:t>
            </w:r>
            <w:r w:rsidR="009B2E07">
              <w:rPr>
                <w:noProof/>
                <w:webHidden/>
              </w:rPr>
              <w:fldChar w:fldCharType="end"/>
            </w:r>
          </w:hyperlink>
        </w:p>
        <w:p w14:paraId="624AA3B8" w14:textId="345075E1"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519" w:history="1">
            <w:r w:rsidR="009B2E07" w:rsidRPr="00DF70D4">
              <w:rPr>
                <w:rStyle w:val="Hyperlink"/>
                <w:noProof/>
                <w:highlight w:val="white"/>
              </w:rPr>
              <w:t>4.5.18.</w:t>
            </w:r>
            <w:r w:rsidR="009B2E07">
              <w:rPr>
                <w:rFonts w:asciiTheme="minorHAnsi" w:eastAsiaTheme="minorEastAsia" w:hAnsiTheme="minorHAnsi"/>
                <w:noProof/>
                <w:color w:val="auto"/>
                <w:lang w:val="sv-SE" w:eastAsia="sv-SE"/>
              </w:rPr>
              <w:tab/>
            </w:r>
            <w:r w:rsidR="009B2E07" w:rsidRPr="00DF70D4">
              <w:rPr>
                <w:rStyle w:val="Hyperlink"/>
                <w:noProof/>
                <w:highlight w:val="white"/>
              </w:rPr>
              <w:t>Arrow Expression</w:t>
            </w:r>
            <w:r w:rsidR="009B2E07">
              <w:rPr>
                <w:noProof/>
                <w:webHidden/>
              </w:rPr>
              <w:tab/>
            </w:r>
            <w:r w:rsidR="009B2E07">
              <w:rPr>
                <w:noProof/>
                <w:webHidden/>
              </w:rPr>
              <w:fldChar w:fldCharType="begin"/>
            </w:r>
            <w:r w:rsidR="009B2E07">
              <w:rPr>
                <w:noProof/>
                <w:webHidden/>
              </w:rPr>
              <w:instrText xml:space="preserve"> PAGEREF _Toc93320519 \h </w:instrText>
            </w:r>
            <w:r w:rsidR="009B2E07">
              <w:rPr>
                <w:noProof/>
                <w:webHidden/>
              </w:rPr>
            </w:r>
            <w:r w:rsidR="009B2E07">
              <w:rPr>
                <w:noProof/>
                <w:webHidden/>
              </w:rPr>
              <w:fldChar w:fldCharType="separate"/>
            </w:r>
            <w:r w:rsidR="009B2E07">
              <w:rPr>
                <w:noProof/>
                <w:webHidden/>
              </w:rPr>
              <w:t>104</w:t>
            </w:r>
            <w:r w:rsidR="009B2E07">
              <w:rPr>
                <w:noProof/>
                <w:webHidden/>
              </w:rPr>
              <w:fldChar w:fldCharType="end"/>
            </w:r>
          </w:hyperlink>
        </w:p>
        <w:p w14:paraId="6477B537" w14:textId="01A4E8DE"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520" w:history="1">
            <w:r w:rsidR="009B2E07" w:rsidRPr="00DF70D4">
              <w:rPr>
                <w:rStyle w:val="Hyperlink"/>
                <w:noProof/>
                <w:highlight w:val="white"/>
              </w:rPr>
              <w:t>4.5.19.</w:t>
            </w:r>
            <w:r w:rsidR="009B2E07">
              <w:rPr>
                <w:rFonts w:asciiTheme="minorHAnsi" w:eastAsiaTheme="minorEastAsia" w:hAnsiTheme="minorHAnsi"/>
                <w:noProof/>
                <w:color w:val="auto"/>
                <w:lang w:val="sv-SE" w:eastAsia="sv-SE"/>
              </w:rPr>
              <w:tab/>
            </w:r>
            <w:r w:rsidR="009B2E07" w:rsidRPr="00DF70D4">
              <w:rPr>
                <w:rStyle w:val="Hyperlink"/>
                <w:noProof/>
                <w:highlight w:val="white"/>
              </w:rPr>
              <w:t>Index Expression</w:t>
            </w:r>
            <w:r w:rsidR="009B2E07">
              <w:rPr>
                <w:noProof/>
                <w:webHidden/>
              </w:rPr>
              <w:tab/>
            </w:r>
            <w:r w:rsidR="009B2E07">
              <w:rPr>
                <w:noProof/>
                <w:webHidden/>
              </w:rPr>
              <w:fldChar w:fldCharType="begin"/>
            </w:r>
            <w:r w:rsidR="009B2E07">
              <w:rPr>
                <w:noProof/>
                <w:webHidden/>
              </w:rPr>
              <w:instrText xml:space="preserve"> PAGEREF _Toc93320520 \h </w:instrText>
            </w:r>
            <w:r w:rsidR="009B2E07">
              <w:rPr>
                <w:noProof/>
                <w:webHidden/>
              </w:rPr>
            </w:r>
            <w:r w:rsidR="009B2E07">
              <w:rPr>
                <w:noProof/>
                <w:webHidden/>
              </w:rPr>
              <w:fldChar w:fldCharType="separate"/>
            </w:r>
            <w:r w:rsidR="009B2E07">
              <w:rPr>
                <w:noProof/>
                <w:webHidden/>
              </w:rPr>
              <w:t>105</w:t>
            </w:r>
            <w:r w:rsidR="009B2E07">
              <w:rPr>
                <w:noProof/>
                <w:webHidden/>
              </w:rPr>
              <w:fldChar w:fldCharType="end"/>
            </w:r>
          </w:hyperlink>
        </w:p>
        <w:p w14:paraId="5F6FE3FB" w14:textId="11DB7A8C"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521" w:history="1">
            <w:r w:rsidR="009B2E07" w:rsidRPr="00DF70D4">
              <w:rPr>
                <w:rStyle w:val="Hyperlink"/>
                <w:noProof/>
                <w:highlight w:val="white"/>
              </w:rPr>
              <w:t>4.5.1.</w:t>
            </w:r>
            <w:r w:rsidR="009B2E07">
              <w:rPr>
                <w:rFonts w:asciiTheme="minorHAnsi" w:eastAsiaTheme="minorEastAsia" w:hAnsiTheme="minorHAnsi"/>
                <w:noProof/>
                <w:color w:val="auto"/>
                <w:lang w:val="sv-SE" w:eastAsia="sv-SE"/>
              </w:rPr>
              <w:tab/>
            </w:r>
            <w:r w:rsidR="009B2E07" w:rsidRPr="00DF70D4">
              <w:rPr>
                <w:rStyle w:val="Hyperlink"/>
                <w:noProof/>
                <w:highlight w:val="white"/>
              </w:rPr>
              <w:t>Dot Expression</w:t>
            </w:r>
            <w:r w:rsidR="009B2E07">
              <w:rPr>
                <w:noProof/>
                <w:webHidden/>
              </w:rPr>
              <w:tab/>
            </w:r>
            <w:r w:rsidR="009B2E07">
              <w:rPr>
                <w:noProof/>
                <w:webHidden/>
              </w:rPr>
              <w:fldChar w:fldCharType="begin"/>
            </w:r>
            <w:r w:rsidR="009B2E07">
              <w:rPr>
                <w:noProof/>
                <w:webHidden/>
              </w:rPr>
              <w:instrText xml:space="preserve"> PAGEREF _Toc93320521 \h </w:instrText>
            </w:r>
            <w:r w:rsidR="009B2E07">
              <w:rPr>
                <w:noProof/>
                <w:webHidden/>
              </w:rPr>
            </w:r>
            <w:r w:rsidR="009B2E07">
              <w:rPr>
                <w:noProof/>
                <w:webHidden/>
              </w:rPr>
              <w:fldChar w:fldCharType="separate"/>
            </w:r>
            <w:r w:rsidR="009B2E07">
              <w:rPr>
                <w:noProof/>
                <w:webHidden/>
              </w:rPr>
              <w:t>105</w:t>
            </w:r>
            <w:r w:rsidR="009B2E07">
              <w:rPr>
                <w:noProof/>
                <w:webHidden/>
              </w:rPr>
              <w:fldChar w:fldCharType="end"/>
            </w:r>
          </w:hyperlink>
        </w:p>
        <w:p w14:paraId="628A0EB1" w14:textId="0D76A60D"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522" w:history="1">
            <w:r w:rsidR="009B2E07" w:rsidRPr="00DF70D4">
              <w:rPr>
                <w:rStyle w:val="Hyperlink"/>
                <w:noProof/>
                <w:highlight w:val="white"/>
              </w:rPr>
              <w:t>4.5.2.</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 Call Expression</w:t>
            </w:r>
            <w:r w:rsidR="009B2E07">
              <w:rPr>
                <w:noProof/>
                <w:webHidden/>
              </w:rPr>
              <w:tab/>
            </w:r>
            <w:r w:rsidR="009B2E07">
              <w:rPr>
                <w:noProof/>
                <w:webHidden/>
              </w:rPr>
              <w:fldChar w:fldCharType="begin"/>
            </w:r>
            <w:r w:rsidR="009B2E07">
              <w:rPr>
                <w:noProof/>
                <w:webHidden/>
              </w:rPr>
              <w:instrText xml:space="preserve"> PAGEREF _Toc93320522 \h </w:instrText>
            </w:r>
            <w:r w:rsidR="009B2E07">
              <w:rPr>
                <w:noProof/>
                <w:webHidden/>
              </w:rPr>
            </w:r>
            <w:r w:rsidR="009B2E07">
              <w:rPr>
                <w:noProof/>
                <w:webHidden/>
              </w:rPr>
              <w:fldChar w:fldCharType="separate"/>
            </w:r>
            <w:r w:rsidR="009B2E07">
              <w:rPr>
                <w:noProof/>
                <w:webHidden/>
              </w:rPr>
              <w:t>106</w:t>
            </w:r>
            <w:r w:rsidR="009B2E07">
              <w:rPr>
                <w:noProof/>
                <w:webHidden/>
              </w:rPr>
              <w:fldChar w:fldCharType="end"/>
            </w:r>
          </w:hyperlink>
        </w:p>
        <w:p w14:paraId="65627577" w14:textId="4649F007"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523" w:history="1">
            <w:r w:rsidR="009B2E07" w:rsidRPr="00DF70D4">
              <w:rPr>
                <w:rStyle w:val="Hyperlink"/>
                <w:noProof/>
              </w:rPr>
              <w:t>4.5.3.</w:t>
            </w:r>
            <w:r w:rsidR="009B2E07">
              <w:rPr>
                <w:rFonts w:asciiTheme="minorHAnsi" w:eastAsiaTheme="minorEastAsia" w:hAnsiTheme="minorHAnsi"/>
                <w:noProof/>
                <w:color w:val="auto"/>
                <w:lang w:val="sv-SE" w:eastAsia="sv-SE"/>
              </w:rPr>
              <w:tab/>
            </w:r>
            <w:r w:rsidR="009B2E07" w:rsidRPr="00DF70D4">
              <w:rPr>
                <w:rStyle w:val="Hyperlink"/>
                <w:noProof/>
              </w:rPr>
              <w:t>Argument Expression List</w:t>
            </w:r>
            <w:r w:rsidR="009B2E07">
              <w:rPr>
                <w:noProof/>
                <w:webHidden/>
              </w:rPr>
              <w:tab/>
            </w:r>
            <w:r w:rsidR="009B2E07">
              <w:rPr>
                <w:noProof/>
                <w:webHidden/>
              </w:rPr>
              <w:fldChar w:fldCharType="begin"/>
            </w:r>
            <w:r w:rsidR="009B2E07">
              <w:rPr>
                <w:noProof/>
                <w:webHidden/>
              </w:rPr>
              <w:instrText xml:space="preserve"> PAGEREF _Toc93320523 \h </w:instrText>
            </w:r>
            <w:r w:rsidR="009B2E07">
              <w:rPr>
                <w:noProof/>
                <w:webHidden/>
              </w:rPr>
            </w:r>
            <w:r w:rsidR="009B2E07">
              <w:rPr>
                <w:noProof/>
                <w:webHidden/>
              </w:rPr>
              <w:fldChar w:fldCharType="separate"/>
            </w:r>
            <w:r w:rsidR="009B2E07">
              <w:rPr>
                <w:noProof/>
                <w:webHidden/>
              </w:rPr>
              <w:t>108</w:t>
            </w:r>
            <w:r w:rsidR="009B2E07">
              <w:rPr>
                <w:noProof/>
                <w:webHidden/>
              </w:rPr>
              <w:fldChar w:fldCharType="end"/>
            </w:r>
          </w:hyperlink>
        </w:p>
        <w:p w14:paraId="0D4135EB" w14:textId="1417BE7A"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524" w:history="1">
            <w:r w:rsidR="009B2E07" w:rsidRPr="00DF70D4">
              <w:rPr>
                <w:rStyle w:val="Hyperlink"/>
                <w:noProof/>
                <w:highlight w:val="white"/>
              </w:rPr>
              <w:t>4.5.4.</w:t>
            </w:r>
            <w:r w:rsidR="009B2E07">
              <w:rPr>
                <w:rFonts w:asciiTheme="minorHAnsi" w:eastAsiaTheme="minorEastAsia" w:hAnsiTheme="minorHAnsi"/>
                <w:noProof/>
                <w:color w:val="auto"/>
                <w:lang w:val="sv-SE" w:eastAsia="sv-SE"/>
              </w:rPr>
              <w:tab/>
            </w:r>
            <w:r w:rsidR="009B2E07" w:rsidRPr="00DF70D4">
              <w:rPr>
                <w:rStyle w:val="Hyperlink"/>
                <w:noProof/>
                <w:highlight w:val="white"/>
              </w:rPr>
              <w:t>Primary Expressions</w:t>
            </w:r>
            <w:r w:rsidR="009B2E07">
              <w:rPr>
                <w:noProof/>
                <w:webHidden/>
              </w:rPr>
              <w:tab/>
            </w:r>
            <w:r w:rsidR="009B2E07">
              <w:rPr>
                <w:noProof/>
                <w:webHidden/>
              </w:rPr>
              <w:fldChar w:fldCharType="begin"/>
            </w:r>
            <w:r w:rsidR="009B2E07">
              <w:rPr>
                <w:noProof/>
                <w:webHidden/>
              </w:rPr>
              <w:instrText xml:space="preserve"> PAGEREF _Toc93320524 \h </w:instrText>
            </w:r>
            <w:r w:rsidR="009B2E07">
              <w:rPr>
                <w:noProof/>
                <w:webHidden/>
              </w:rPr>
            </w:r>
            <w:r w:rsidR="009B2E07">
              <w:rPr>
                <w:noProof/>
                <w:webHidden/>
              </w:rPr>
              <w:fldChar w:fldCharType="separate"/>
            </w:r>
            <w:r w:rsidR="009B2E07">
              <w:rPr>
                <w:noProof/>
                <w:webHidden/>
              </w:rPr>
              <w:t>109</w:t>
            </w:r>
            <w:r w:rsidR="009B2E07">
              <w:rPr>
                <w:noProof/>
                <w:webHidden/>
              </w:rPr>
              <w:fldChar w:fldCharType="end"/>
            </w:r>
          </w:hyperlink>
        </w:p>
        <w:p w14:paraId="19BE2A20" w14:textId="785C78FA" w:rsidR="009B2E07" w:rsidRDefault="00B26FED">
          <w:pPr>
            <w:pStyle w:val="TOC1"/>
            <w:rPr>
              <w:rFonts w:asciiTheme="minorHAnsi" w:eastAsiaTheme="minorEastAsia" w:hAnsiTheme="minorHAnsi"/>
              <w:noProof/>
              <w:color w:val="auto"/>
              <w:lang w:val="sv-SE" w:eastAsia="sv-SE"/>
            </w:rPr>
          </w:pPr>
          <w:hyperlink w:anchor="_Toc93320525" w:history="1">
            <w:r w:rsidR="009B2E07" w:rsidRPr="00DF70D4">
              <w:rPr>
                <w:rStyle w:val="Hyperlink"/>
                <w:noProof/>
              </w:rPr>
              <w:t>5.</w:t>
            </w:r>
            <w:r w:rsidR="009B2E07">
              <w:rPr>
                <w:rFonts w:asciiTheme="minorHAnsi" w:eastAsiaTheme="minorEastAsia" w:hAnsiTheme="minorHAnsi"/>
                <w:noProof/>
                <w:color w:val="auto"/>
                <w:lang w:val="sv-SE" w:eastAsia="sv-SE"/>
              </w:rPr>
              <w:tab/>
            </w:r>
            <w:r w:rsidR="009B2E07" w:rsidRPr="00DF70D4">
              <w:rPr>
                <w:rStyle w:val="Hyperlink"/>
                <w:noProof/>
              </w:rPr>
              <w:t>Declaration Specifiers and Declarators</w:t>
            </w:r>
            <w:r w:rsidR="009B2E07">
              <w:rPr>
                <w:noProof/>
                <w:webHidden/>
              </w:rPr>
              <w:tab/>
            </w:r>
            <w:r w:rsidR="009B2E07">
              <w:rPr>
                <w:noProof/>
                <w:webHidden/>
              </w:rPr>
              <w:fldChar w:fldCharType="begin"/>
            </w:r>
            <w:r w:rsidR="009B2E07">
              <w:rPr>
                <w:noProof/>
                <w:webHidden/>
              </w:rPr>
              <w:instrText xml:space="preserve"> PAGEREF _Toc93320525 \h </w:instrText>
            </w:r>
            <w:r w:rsidR="009B2E07">
              <w:rPr>
                <w:noProof/>
                <w:webHidden/>
              </w:rPr>
            </w:r>
            <w:r w:rsidR="009B2E07">
              <w:rPr>
                <w:noProof/>
                <w:webHidden/>
              </w:rPr>
              <w:fldChar w:fldCharType="separate"/>
            </w:r>
            <w:r w:rsidR="009B2E07">
              <w:rPr>
                <w:noProof/>
                <w:webHidden/>
              </w:rPr>
              <w:t>111</w:t>
            </w:r>
            <w:r w:rsidR="009B2E07">
              <w:rPr>
                <w:noProof/>
                <w:webHidden/>
              </w:rPr>
              <w:fldChar w:fldCharType="end"/>
            </w:r>
          </w:hyperlink>
        </w:p>
        <w:p w14:paraId="2F62D87B" w14:textId="07E32829" w:rsidR="009B2E07" w:rsidRDefault="00B26FED">
          <w:pPr>
            <w:pStyle w:val="TOC2"/>
            <w:tabs>
              <w:tab w:val="left" w:pos="880"/>
              <w:tab w:val="right" w:leader="dot" w:pos="9350"/>
            </w:tabs>
            <w:rPr>
              <w:rFonts w:asciiTheme="minorHAnsi" w:eastAsiaTheme="minorEastAsia" w:hAnsiTheme="minorHAnsi"/>
              <w:noProof/>
              <w:color w:val="auto"/>
              <w:lang w:val="sv-SE" w:eastAsia="sv-SE"/>
            </w:rPr>
          </w:pPr>
          <w:hyperlink w:anchor="_Toc93320526" w:history="1">
            <w:r w:rsidR="009B2E07" w:rsidRPr="00DF70D4">
              <w:rPr>
                <w:rStyle w:val="Hyperlink"/>
                <w:noProof/>
              </w:rPr>
              <w:t>5.1.</w:t>
            </w:r>
            <w:r w:rsidR="009B2E07">
              <w:rPr>
                <w:rFonts w:asciiTheme="minorHAnsi" w:eastAsiaTheme="minorEastAsia" w:hAnsiTheme="minorHAnsi"/>
                <w:noProof/>
                <w:color w:val="auto"/>
                <w:lang w:val="sv-SE" w:eastAsia="sv-SE"/>
              </w:rPr>
              <w:tab/>
            </w:r>
            <w:r w:rsidR="009B2E07" w:rsidRPr="00DF70D4">
              <w:rPr>
                <w:rStyle w:val="Hyperlink"/>
                <w:noProof/>
              </w:rPr>
              <w:t>Declarators</w:t>
            </w:r>
            <w:r w:rsidR="009B2E07">
              <w:rPr>
                <w:noProof/>
                <w:webHidden/>
              </w:rPr>
              <w:tab/>
            </w:r>
            <w:r w:rsidR="009B2E07">
              <w:rPr>
                <w:noProof/>
                <w:webHidden/>
              </w:rPr>
              <w:fldChar w:fldCharType="begin"/>
            </w:r>
            <w:r w:rsidR="009B2E07">
              <w:rPr>
                <w:noProof/>
                <w:webHidden/>
              </w:rPr>
              <w:instrText xml:space="preserve"> PAGEREF _Toc93320526 \h </w:instrText>
            </w:r>
            <w:r w:rsidR="009B2E07">
              <w:rPr>
                <w:noProof/>
                <w:webHidden/>
              </w:rPr>
            </w:r>
            <w:r w:rsidR="009B2E07">
              <w:rPr>
                <w:noProof/>
                <w:webHidden/>
              </w:rPr>
              <w:fldChar w:fldCharType="separate"/>
            </w:r>
            <w:r w:rsidR="009B2E07">
              <w:rPr>
                <w:noProof/>
                <w:webHidden/>
              </w:rPr>
              <w:t>118</w:t>
            </w:r>
            <w:r w:rsidR="009B2E07">
              <w:rPr>
                <w:noProof/>
                <w:webHidden/>
              </w:rPr>
              <w:fldChar w:fldCharType="end"/>
            </w:r>
          </w:hyperlink>
        </w:p>
        <w:p w14:paraId="7E17ABC4" w14:textId="1AF09FB8" w:rsidR="009B2E07" w:rsidRDefault="00B26FED">
          <w:pPr>
            <w:pStyle w:val="TOC1"/>
            <w:rPr>
              <w:rFonts w:asciiTheme="minorHAnsi" w:eastAsiaTheme="minorEastAsia" w:hAnsiTheme="minorHAnsi"/>
              <w:noProof/>
              <w:color w:val="auto"/>
              <w:lang w:val="sv-SE" w:eastAsia="sv-SE"/>
            </w:rPr>
          </w:pPr>
          <w:hyperlink w:anchor="_Toc93320527" w:history="1">
            <w:r w:rsidR="009B2E07" w:rsidRPr="00DF70D4">
              <w:rPr>
                <w:rStyle w:val="Hyperlink"/>
                <w:noProof/>
              </w:rPr>
              <w:t>6.</w:t>
            </w:r>
            <w:r w:rsidR="009B2E07">
              <w:rPr>
                <w:rFonts w:asciiTheme="minorHAnsi" w:eastAsiaTheme="minorEastAsia" w:hAnsiTheme="minorHAnsi"/>
                <w:noProof/>
                <w:color w:val="auto"/>
                <w:lang w:val="sv-SE" w:eastAsia="sv-SE"/>
              </w:rPr>
              <w:tab/>
            </w:r>
            <w:r w:rsidR="009B2E07" w:rsidRPr="00DF70D4">
              <w:rPr>
                <w:rStyle w:val="Hyperlink"/>
                <w:noProof/>
              </w:rPr>
              <w:t>The Symbol Table</w:t>
            </w:r>
            <w:r w:rsidR="009B2E07">
              <w:rPr>
                <w:noProof/>
                <w:webHidden/>
              </w:rPr>
              <w:tab/>
            </w:r>
            <w:r w:rsidR="009B2E07">
              <w:rPr>
                <w:noProof/>
                <w:webHidden/>
              </w:rPr>
              <w:fldChar w:fldCharType="begin"/>
            </w:r>
            <w:r w:rsidR="009B2E07">
              <w:rPr>
                <w:noProof/>
                <w:webHidden/>
              </w:rPr>
              <w:instrText xml:space="preserve"> PAGEREF _Toc93320527 \h </w:instrText>
            </w:r>
            <w:r w:rsidR="009B2E07">
              <w:rPr>
                <w:noProof/>
                <w:webHidden/>
              </w:rPr>
            </w:r>
            <w:r w:rsidR="009B2E07">
              <w:rPr>
                <w:noProof/>
                <w:webHidden/>
              </w:rPr>
              <w:fldChar w:fldCharType="separate"/>
            </w:r>
            <w:r w:rsidR="009B2E07">
              <w:rPr>
                <w:noProof/>
                <w:webHidden/>
              </w:rPr>
              <w:t>120</w:t>
            </w:r>
            <w:r w:rsidR="009B2E07">
              <w:rPr>
                <w:noProof/>
                <w:webHidden/>
              </w:rPr>
              <w:fldChar w:fldCharType="end"/>
            </w:r>
          </w:hyperlink>
        </w:p>
        <w:p w14:paraId="6D256A2C" w14:textId="4FC96783" w:rsidR="009B2E07" w:rsidRDefault="00B26FED">
          <w:pPr>
            <w:pStyle w:val="TOC2"/>
            <w:tabs>
              <w:tab w:val="left" w:pos="880"/>
              <w:tab w:val="right" w:leader="dot" w:pos="9350"/>
            </w:tabs>
            <w:rPr>
              <w:rFonts w:asciiTheme="minorHAnsi" w:eastAsiaTheme="minorEastAsia" w:hAnsiTheme="minorHAnsi"/>
              <w:noProof/>
              <w:color w:val="auto"/>
              <w:lang w:val="sv-SE" w:eastAsia="sv-SE"/>
            </w:rPr>
          </w:pPr>
          <w:hyperlink w:anchor="_Toc93320528" w:history="1">
            <w:r w:rsidR="009B2E07" w:rsidRPr="00DF70D4">
              <w:rPr>
                <w:rStyle w:val="Hyperlink"/>
                <w:noProof/>
              </w:rPr>
              <w:t>6.1.</w:t>
            </w:r>
            <w:r w:rsidR="009B2E07">
              <w:rPr>
                <w:rFonts w:asciiTheme="minorHAnsi" w:eastAsiaTheme="minorEastAsia" w:hAnsiTheme="minorHAnsi"/>
                <w:noProof/>
                <w:color w:val="auto"/>
                <w:lang w:val="sv-SE" w:eastAsia="sv-SE"/>
              </w:rPr>
              <w:tab/>
            </w:r>
            <w:r w:rsidR="009B2E07" w:rsidRPr="00DF70D4">
              <w:rPr>
                <w:rStyle w:val="Hyperlink"/>
                <w:noProof/>
              </w:rPr>
              <w:t>The Symbol</w:t>
            </w:r>
            <w:r w:rsidR="009B2E07">
              <w:rPr>
                <w:noProof/>
                <w:webHidden/>
              </w:rPr>
              <w:tab/>
            </w:r>
            <w:r w:rsidR="009B2E07">
              <w:rPr>
                <w:noProof/>
                <w:webHidden/>
              </w:rPr>
              <w:fldChar w:fldCharType="begin"/>
            </w:r>
            <w:r w:rsidR="009B2E07">
              <w:rPr>
                <w:noProof/>
                <w:webHidden/>
              </w:rPr>
              <w:instrText xml:space="preserve"> PAGEREF _Toc93320528 \h </w:instrText>
            </w:r>
            <w:r w:rsidR="009B2E07">
              <w:rPr>
                <w:noProof/>
                <w:webHidden/>
              </w:rPr>
            </w:r>
            <w:r w:rsidR="009B2E07">
              <w:rPr>
                <w:noProof/>
                <w:webHidden/>
              </w:rPr>
              <w:fldChar w:fldCharType="separate"/>
            </w:r>
            <w:r w:rsidR="009B2E07">
              <w:rPr>
                <w:noProof/>
                <w:webHidden/>
              </w:rPr>
              <w:t>126</w:t>
            </w:r>
            <w:r w:rsidR="009B2E07">
              <w:rPr>
                <w:noProof/>
                <w:webHidden/>
              </w:rPr>
              <w:fldChar w:fldCharType="end"/>
            </w:r>
          </w:hyperlink>
        </w:p>
        <w:p w14:paraId="4F671072" w14:textId="60F090E5" w:rsidR="009B2E07" w:rsidRDefault="00B26FED">
          <w:pPr>
            <w:pStyle w:val="TOC2"/>
            <w:tabs>
              <w:tab w:val="left" w:pos="880"/>
              <w:tab w:val="right" w:leader="dot" w:pos="9350"/>
            </w:tabs>
            <w:rPr>
              <w:rFonts w:asciiTheme="minorHAnsi" w:eastAsiaTheme="minorEastAsia" w:hAnsiTheme="minorHAnsi"/>
              <w:noProof/>
              <w:color w:val="auto"/>
              <w:lang w:val="sv-SE" w:eastAsia="sv-SE"/>
            </w:rPr>
          </w:pPr>
          <w:hyperlink w:anchor="_Toc93320529" w:history="1">
            <w:r w:rsidR="009B2E07" w:rsidRPr="00DF70D4">
              <w:rPr>
                <w:rStyle w:val="Hyperlink"/>
                <w:noProof/>
              </w:rPr>
              <w:t>6.2.</w:t>
            </w:r>
            <w:r w:rsidR="009B2E07">
              <w:rPr>
                <w:rFonts w:asciiTheme="minorHAnsi" w:eastAsiaTheme="minorEastAsia" w:hAnsiTheme="minorHAnsi"/>
                <w:noProof/>
                <w:color w:val="auto"/>
                <w:lang w:val="sv-SE" w:eastAsia="sv-SE"/>
              </w:rPr>
              <w:tab/>
            </w:r>
            <w:r w:rsidR="009B2E07" w:rsidRPr="00DF70D4">
              <w:rPr>
                <w:rStyle w:val="Hyperlink"/>
                <w:noProof/>
              </w:rPr>
              <w:t>The Static Symbol</w:t>
            </w:r>
            <w:r w:rsidR="009B2E07">
              <w:rPr>
                <w:noProof/>
                <w:webHidden/>
              </w:rPr>
              <w:tab/>
            </w:r>
            <w:r w:rsidR="009B2E07">
              <w:rPr>
                <w:noProof/>
                <w:webHidden/>
              </w:rPr>
              <w:fldChar w:fldCharType="begin"/>
            </w:r>
            <w:r w:rsidR="009B2E07">
              <w:rPr>
                <w:noProof/>
                <w:webHidden/>
              </w:rPr>
              <w:instrText xml:space="preserve"> PAGEREF _Toc93320529 \h </w:instrText>
            </w:r>
            <w:r w:rsidR="009B2E07">
              <w:rPr>
                <w:noProof/>
                <w:webHidden/>
              </w:rPr>
            </w:r>
            <w:r w:rsidR="009B2E07">
              <w:rPr>
                <w:noProof/>
                <w:webHidden/>
              </w:rPr>
              <w:fldChar w:fldCharType="separate"/>
            </w:r>
            <w:r w:rsidR="009B2E07">
              <w:rPr>
                <w:noProof/>
                <w:webHidden/>
              </w:rPr>
              <w:t>131</w:t>
            </w:r>
            <w:r w:rsidR="009B2E07">
              <w:rPr>
                <w:noProof/>
                <w:webHidden/>
              </w:rPr>
              <w:fldChar w:fldCharType="end"/>
            </w:r>
          </w:hyperlink>
        </w:p>
        <w:p w14:paraId="3FEEC5FF" w14:textId="1DEA2D92" w:rsidR="009B2E07" w:rsidRDefault="00B26FED">
          <w:pPr>
            <w:pStyle w:val="TOC1"/>
            <w:rPr>
              <w:rFonts w:asciiTheme="minorHAnsi" w:eastAsiaTheme="minorEastAsia" w:hAnsiTheme="minorHAnsi"/>
              <w:noProof/>
              <w:color w:val="auto"/>
              <w:lang w:val="sv-SE" w:eastAsia="sv-SE"/>
            </w:rPr>
          </w:pPr>
          <w:hyperlink w:anchor="_Toc93320530" w:history="1">
            <w:r w:rsidR="009B2E07" w:rsidRPr="00DF70D4">
              <w:rPr>
                <w:rStyle w:val="Hyperlink"/>
                <w:noProof/>
              </w:rPr>
              <w:t>7.</w:t>
            </w:r>
            <w:r w:rsidR="009B2E07">
              <w:rPr>
                <w:rFonts w:asciiTheme="minorHAnsi" w:eastAsiaTheme="minorEastAsia" w:hAnsiTheme="minorHAnsi"/>
                <w:noProof/>
                <w:color w:val="auto"/>
                <w:lang w:val="sv-SE" w:eastAsia="sv-SE"/>
              </w:rPr>
              <w:tab/>
            </w:r>
            <w:r w:rsidR="009B2E07" w:rsidRPr="00DF70D4">
              <w:rPr>
                <w:rStyle w:val="Hyperlink"/>
                <w:noProof/>
              </w:rPr>
              <w:t>The Type System</w:t>
            </w:r>
            <w:r w:rsidR="009B2E07">
              <w:rPr>
                <w:noProof/>
                <w:webHidden/>
              </w:rPr>
              <w:tab/>
            </w:r>
            <w:r w:rsidR="009B2E07">
              <w:rPr>
                <w:noProof/>
                <w:webHidden/>
              </w:rPr>
              <w:fldChar w:fldCharType="begin"/>
            </w:r>
            <w:r w:rsidR="009B2E07">
              <w:rPr>
                <w:noProof/>
                <w:webHidden/>
              </w:rPr>
              <w:instrText xml:space="preserve"> PAGEREF _Toc93320530 \h </w:instrText>
            </w:r>
            <w:r w:rsidR="009B2E07">
              <w:rPr>
                <w:noProof/>
                <w:webHidden/>
              </w:rPr>
            </w:r>
            <w:r w:rsidR="009B2E07">
              <w:rPr>
                <w:noProof/>
                <w:webHidden/>
              </w:rPr>
              <w:fldChar w:fldCharType="separate"/>
            </w:r>
            <w:r w:rsidR="009B2E07">
              <w:rPr>
                <w:noProof/>
                <w:webHidden/>
              </w:rPr>
              <w:t>134</w:t>
            </w:r>
            <w:r w:rsidR="009B2E07">
              <w:rPr>
                <w:noProof/>
                <w:webHidden/>
              </w:rPr>
              <w:fldChar w:fldCharType="end"/>
            </w:r>
          </w:hyperlink>
        </w:p>
        <w:p w14:paraId="462EA6A5" w14:textId="51DFC9DC" w:rsidR="009B2E07" w:rsidRDefault="00B26FED">
          <w:pPr>
            <w:pStyle w:val="TOC2"/>
            <w:tabs>
              <w:tab w:val="left" w:pos="880"/>
              <w:tab w:val="right" w:leader="dot" w:pos="9350"/>
            </w:tabs>
            <w:rPr>
              <w:rFonts w:asciiTheme="minorHAnsi" w:eastAsiaTheme="minorEastAsia" w:hAnsiTheme="minorHAnsi"/>
              <w:noProof/>
              <w:color w:val="auto"/>
              <w:lang w:val="sv-SE" w:eastAsia="sv-SE"/>
            </w:rPr>
          </w:pPr>
          <w:hyperlink w:anchor="_Toc93320531" w:history="1">
            <w:r w:rsidR="009B2E07" w:rsidRPr="00DF70D4">
              <w:rPr>
                <w:rStyle w:val="Hyperlink"/>
                <w:noProof/>
              </w:rPr>
              <w:t>7.1.</w:t>
            </w:r>
            <w:r w:rsidR="009B2E07">
              <w:rPr>
                <w:rFonts w:asciiTheme="minorHAnsi" w:eastAsiaTheme="minorEastAsia" w:hAnsiTheme="minorHAnsi"/>
                <w:noProof/>
                <w:color w:val="auto"/>
                <w:lang w:val="sv-SE" w:eastAsia="sv-SE"/>
              </w:rPr>
              <w:tab/>
            </w:r>
            <w:r w:rsidR="009B2E07" w:rsidRPr="00DF70D4">
              <w:rPr>
                <w:rStyle w:val="Hyperlink"/>
                <w:noProof/>
              </w:rPr>
              <w:t>The Type Class</w:t>
            </w:r>
            <w:r w:rsidR="009B2E07">
              <w:rPr>
                <w:noProof/>
                <w:webHidden/>
              </w:rPr>
              <w:tab/>
            </w:r>
            <w:r w:rsidR="009B2E07">
              <w:rPr>
                <w:noProof/>
                <w:webHidden/>
              </w:rPr>
              <w:fldChar w:fldCharType="begin"/>
            </w:r>
            <w:r w:rsidR="009B2E07">
              <w:rPr>
                <w:noProof/>
                <w:webHidden/>
              </w:rPr>
              <w:instrText xml:space="preserve"> PAGEREF _Toc93320531 \h </w:instrText>
            </w:r>
            <w:r w:rsidR="009B2E07">
              <w:rPr>
                <w:noProof/>
                <w:webHidden/>
              </w:rPr>
            </w:r>
            <w:r w:rsidR="009B2E07">
              <w:rPr>
                <w:noProof/>
                <w:webHidden/>
              </w:rPr>
              <w:fldChar w:fldCharType="separate"/>
            </w:r>
            <w:r w:rsidR="009B2E07">
              <w:rPr>
                <w:noProof/>
                <w:webHidden/>
              </w:rPr>
              <w:t>134</w:t>
            </w:r>
            <w:r w:rsidR="009B2E07">
              <w:rPr>
                <w:noProof/>
                <w:webHidden/>
              </w:rPr>
              <w:fldChar w:fldCharType="end"/>
            </w:r>
          </w:hyperlink>
        </w:p>
        <w:p w14:paraId="06BBEE13" w14:textId="488A19A3"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532" w:history="1">
            <w:r w:rsidR="009B2E07" w:rsidRPr="00DF70D4">
              <w:rPr>
                <w:rStyle w:val="Hyperlink"/>
                <w:noProof/>
                <w:highlight w:val="white"/>
              </w:rPr>
              <w:t>7.1.1.</w:t>
            </w:r>
            <w:r w:rsidR="009B2E07">
              <w:rPr>
                <w:rFonts w:asciiTheme="minorHAnsi" w:eastAsiaTheme="minorEastAsia" w:hAnsiTheme="minorHAnsi"/>
                <w:noProof/>
                <w:color w:val="auto"/>
                <w:lang w:val="sv-SE" w:eastAsia="sv-SE"/>
              </w:rPr>
              <w:tab/>
            </w:r>
            <w:r w:rsidR="009B2E07" w:rsidRPr="00DF70D4">
              <w:rPr>
                <w:rStyle w:val="Hyperlink"/>
                <w:noProof/>
                <w:highlight w:val="white"/>
              </w:rPr>
              <w:t>Enumerations</w:t>
            </w:r>
            <w:r w:rsidR="009B2E07">
              <w:rPr>
                <w:noProof/>
                <w:webHidden/>
              </w:rPr>
              <w:tab/>
            </w:r>
            <w:r w:rsidR="009B2E07">
              <w:rPr>
                <w:noProof/>
                <w:webHidden/>
              </w:rPr>
              <w:fldChar w:fldCharType="begin"/>
            </w:r>
            <w:r w:rsidR="009B2E07">
              <w:rPr>
                <w:noProof/>
                <w:webHidden/>
              </w:rPr>
              <w:instrText xml:space="preserve"> PAGEREF _Toc93320532 \h </w:instrText>
            </w:r>
            <w:r w:rsidR="009B2E07">
              <w:rPr>
                <w:noProof/>
                <w:webHidden/>
              </w:rPr>
            </w:r>
            <w:r w:rsidR="009B2E07">
              <w:rPr>
                <w:noProof/>
                <w:webHidden/>
              </w:rPr>
              <w:fldChar w:fldCharType="separate"/>
            </w:r>
            <w:r w:rsidR="009B2E07">
              <w:rPr>
                <w:noProof/>
                <w:webHidden/>
              </w:rPr>
              <w:t>135</w:t>
            </w:r>
            <w:r w:rsidR="009B2E07">
              <w:rPr>
                <w:noProof/>
                <w:webHidden/>
              </w:rPr>
              <w:fldChar w:fldCharType="end"/>
            </w:r>
          </w:hyperlink>
        </w:p>
        <w:p w14:paraId="72A8F21E" w14:textId="1711C3AD"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533" w:history="1">
            <w:r w:rsidR="009B2E07" w:rsidRPr="00DF70D4">
              <w:rPr>
                <w:rStyle w:val="Hyperlink"/>
                <w:noProof/>
                <w:highlight w:val="white"/>
              </w:rPr>
              <w:t>7.1.2.</w:t>
            </w:r>
            <w:r w:rsidR="009B2E07">
              <w:rPr>
                <w:rFonts w:asciiTheme="minorHAnsi" w:eastAsiaTheme="minorEastAsia" w:hAnsiTheme="minorHAnsi"/>
                <w:noProof/>
                <w:color w:val="auto"/>
                <w:lang w:val="sv-SE" w:eastAsia="sv-SE"/>
              </w:rPr>
              <w:tab/>
            </w:r>
            <w:r w:rsidR="009B2E07" w:rsidRPr="00DF70D4">
              <w:rPr>
                <w:rStyle w:val="Hyperlink"/>
                <w:noProof/>
                <w:highlight w:val="white"/>
              </w:rPr>
              <w:t>Bitfields</w:t>
            </w:r>
            <w:r w:rsidR="009B2E07">
              <w:rPr>
                <w:noProof/>
                <w:webHidden/>
              </w:rPr>
              <w:tab/>
            </w:r>
            <w:r w:rsidR="009B2E07">
              <w:rPr>
                <w:noProof/>
                <w:webHidden/>
              </w:rPr>
              <w:fldChar w:fldCharType="begin"/>
            </w:r>
            <w:r w:rsidR="009B2E07">
              <w:rPr>
                <w:noProof/>
                <w:webHidden/>
              </w:rPr>
              <w:instrText xml:space="preserve"> PAGEREF _Toc93320533 \h </w:instrText>
            </w:r>
            <w:r w:rsidR="009B2E07">
              <w:rPr>
                <w:noProof/>
                <w:webHidden/>
              </w:rPr>
            </w:r>
            <w:r w:rsidR="009B2E07">
              <w:rPr>
                <w:noProof/>
                <w:webHidden/>
              </w:rPr>
              <w:fldChar w:fldCharType="separate"/>
            </w:r>
            <w:r w:rsidR="009B2E07">
              <w:rPr>
                <w:noProof/>
                <w:webHidden/>
              </w:rPr>
              <w:t>136</w:t>
            </w:r>
            <w:r w:rsidR="009B2E07">
              <w:rPr>
                <w:noProof/>
                <w:webHidden/>
              </w:rPr>
              <w:fldChar w:fldCharType="end"/>
            </w:r>
          </w:hyperlink>
        </w:p>
        <w:p w14:paraId="565D50F9" w14:textId="5A7E4CE9"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534" w:history="1">
            <w:r w:rsidR="009B2E07" w:rsidRPr="00DF70D4">
              <w:rPr>
                <w:rStyle w:val="Hyperlink"/>
                <w:noProof/>
                <w:highlight w:val="white"/>
              </w:rPr>
              <w:t>7.1.3.</w:t>
            </w:r>
            <w:r w:rsidR="009B2E07">
              <w:rPr>
                <w:rFonts w:asciiTheme="minorHAnsi" w:eastAsiaTheme="minorEastAsia" w:hAnsiTheme="minorHAnsi"/>
                <w:noProof/>
                <w:color w:val="auto"/>
                <w:lang w:val="sv-SE" w:eastAsia="sv-SE"/>
              </w:rPr>
              <w:tab/>
            </w:r>
            <w:r w:rsidR="009B2E07" w:rsidRPr="00DF70D4">
              <w:rPr>
                <w:rStyle w:val="Hyperlink"/>
                <w:noProof/>
                <w:highlight w:val="white"/>
              </w:rPr>
              <w:t>Pointers</w:t>
            </w:r>
            <w:r w:rsidR="009B2E07">
              <w:rPr>
                <w:noProof/>
                <w:webHidden/>
              </w:rPr>
              <w:tab/>
            </w:r>
            <w:r w:rsidR="009B2E07">
              <w:rPr>
                <w:noProof/>
                <w:webHidden/>
              </w:rPr>
              <w:fldChar w:fldCharType="begin"/>
            </w:r>
            <w:r w:rsidR="009B2E07">
              <w:rPr>
                <w:noProof/>
                <w:webHidden/>
              </w:rPr>
              <w:instrText xml:space="preserve"> PAGEREF _Toc93320534 \h </w:instrText>
            </w:r>
            <w:r w:rsidR="009B2E07">
              <w:rPr>
                <w:noProof/>
                <w:webHidden/>
              </w:rPr>
            </w:r>
            <w:r w:rsidR="009B2E07">
              <w:rPr>
                <w:noProof/>
                <w:webHidden/>
              </w:rPr>
              <w:fldChar w:fldCharType="separate"/>
            </w:r>
            <w:r w:rsidR="009B2E07">
              <w:rPr>
                <w:noProof/>
                <w:webHidden/>
              </w:rPr>
              <w:t>136</w:t>
            </w:r>
            <w:r w:rsidR="009B2E07">
              <w:rPr>
                <w:noProof/>
                <w:webHidden/>
              </w:rPr>
              <w:fldChar w:fldCharType="end"/>
            </w:r>
          </w:hyperlink>
        </w:p>
        <w:p w14:paraId="54F845D6" w14:textId="5AE71119"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535" w:history="1">
            <w:r w:rsidR="009B2E07" w:rsidRPr="00DF70D4">
              <w:rPr>
                <w:rStyle w:val="Hyperlink"/>
                <w:noProof/>
                <w:highlight w:val="white"/>
              </w:rPr>
              <w:t>7.1.4.</w:t>
            </w:r>
            <w:r w:rsidR="009B2E07">
              <w:rPr>
                <w:rFonts w:asciiTheme="minorHAnsi" w:eastAsiaTheme="minorEastAsia" w:hAnsiTheme="minorHAnsi"/>
                <w:noProof/>
                <w:color w:val="auto"/>
                <w:lang w:val="sv-SE" w:eastAsia="sv-SE"/>
              </w:rPr>
              <w:tab/>
            </w:r>
            <w:r w:rsidR="009B2E07" w:rsidRPr="00DF70D4">
              <w:rPr>
                <w:rStyle w:val="Hyperlink"/>
                <w:noProof/>
                <w:highlight w:val="white"/>
              </w:rPr>
              <w:t>Arrays</w:t>
            </w:r>
            <w:r w:rsidR="009B2E07">
              <w:rPr>
                <w:noProof/>
                <w:webHidden/>
              </w:rPr>
              <w:tab/>
            </w:r>
            <w:r w:rsidR="009B2E07">
              <w:rPr>
                <w:noProof/>
                <w:webHidden/>
              </w:rPr>
              <w:fldChar w:fldCharType="begin"/>
            </w:r>
            <w:r w:rsidR="009B2E07">
              <w:rPr>
                <w:noProof/>
                <w:webHidden/>
              </w:rPr>
              <w:instrText xml:space="preserve"> PAGEREF _Toc93320535 \h </w:instrText>
            </w:r>
            <w:r w:rsidR="009B2E07">
              <w:rPr>
                <w:noProof/>
                <w:webHidden/>
              </w:rPr>
            </w:r>
            <w:r w:rsidR="009B2E07">
              <w:rPr>
                <w:noProof/>
                <w:webHidden/>
              </w:rPr>
              <w:fldChar w:fldCharType="separate"/>
            </w:r>
            <w:r w:rsidR="009B2E07">
              <w:rPr>
                <w:noProof/>
                <w:webHidden/>
              </w:rPr>
              <w:t>137</w:t>
            </w:r>
            <w:r w:rsidR="009B2E07">
              <w:rPr>
                <w:noProof/>
                <w:webHidden/>
              </w:rPr>
              <w:fldChar w:fldCharType="end"/>
            </w:r>
          </w:hyperlink>
        </w:p>
        <w:p w14:paraId="539BF35D" w14:textId="5F80708F"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536" w:history="1">
            <w:r w:rsidR="009B2E07" w:rsidRPr="00DF70D4">
              <w:rPr>
                <w:rStyle w:val="Hyperlink"/>
                <w:noProof/>
              </w:rPr>
              <w:t>7.1.1.</w:t>
            </w:r>
            <w:r w:rsidR="009B2E07">
              <w:rPr>
                <w:rFonts w:asciiTheme="minorHAnsi" w:eastAsiaTheme="minorEastAsia" w:hAnsiTheme="minorHAnsi"/>
                <w:noProof/>
                <w:color w:val="auto"/>
                <w:lang w:val="sv-SE" w:eastAsia="sv-SE"/>
              </w:rPr>
              <w:tab/>
            </w:r>
            <w:r w:rsidR="009B2E07" w:rsidRPr="00DF70D4">
              <w:rPr>
                <w:rStyle w:val="Hyperlink"/>
                <w:noProof/>
              </w:rPr>
              <w:t>Structs and Unions</w:t>
            </w:r>
            <w:r w:rsidR="009B2E07">
              <w:rPr>
                <w:noProof/>
                <w:webHidden/>
              </w:rPr>
              <w:tab/>
            </w:r>
            <w:r w:rsidR="009B2E07">
              <w:rPr>
                <w:noProof/>
                <w:webHidden/>
              </w:rPr>
              <w:fldChar w:fldCharType="begin"/>
            </w:r>
            <w:r w:rsidR="009B2E07">
              <w:rPr>
                <w:noProof/>
                <w:webHidden/>
              </w:rPr>
              <w:instrText xml:space="preserve"> PAGEREF _Toc93320536 \h </w:instrText>
            </w:r>
            <w:r w:rsidR="009B2E07">
              <w:rPr>
                <w:noProof/>
                <w:webHidden/>
              </w:rPr>
            </w:r>
            <w:r w:rsidR="009B2E07">
              <w:rPr>
                <w:noProof/>
                <w:webHidden/>
              </w:rPr>
              <w:fldChar w:fldCharType="separate"/>
            </w:r>
            <w:r w:rsidR="009B2E07">
              <w:rPr>
                <w:noProof/>
                <w:webHidden/>
              </w:rPr>
              <w:t>138</w:t>
            </w:r>
            <w:r w:rsidR="009B2E07">
              <w:rPr>
                <w:noProof/>
                <w:webHidden/>
              </w:rPr>
              <w:fldChar w:fldCharType="end"/>
            </w:r>
          </w:hyperlink>
        </w:p>
        <w:p w14:paraId="20D421B6" w14:textId="1A0127F1"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537" w:history="1">
            <w:r w:rsidR="009B2E07" w:rsidRPr="00DF70D4">
              <w:rPr>
                <w:rStyle w:val="Hyperlink"/>
                <w:noProof/>
                <w:highlight w:val="white"/>
              </w:rPr>
              <w:t>7.1.2.</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Functions</w:t>
            </w:r>
            <w:r w:rsidR="009B2E07">
              <w:rPr>
                <w:noProof/>
                <w:webHidden/>
              </w:rPr>
              <w:tab/>
            </w:r>
            <w:r w:rsidR="009B2E07">
              <w:rPr>
                <w:noProof/>
                <w:webHidden/>
              </w:rPr>
              <w:fldChar w:fldCharType="begin"/>
            </w:r>
            <w:r w:rsidR="009B2E07">
              <w:rPr>
                <w:noProof/>
                <w:webHidden/>
              </w:rPr>
              <w:instrText xml:space="preserve"> PAGEREF _Toc93320537 \h </w:instrText>
            </w:r>
            <w:r w:rsidR="009B2E07">
              <w:rPr>
                <w:noProof/>
                <w:webHidden/>
              </w:rPr>
            </w:r>
            <w:r w:rsidR="009B2E07">
              <w:rPr>
                <w:noProof/>
                <w:webHidden/>
              </w:rPr>
              <w:fldChar w:fldCharType="separate"/>
            </w:r>
            <w:r w:rsidR="009B2E07">
              <w:rPr>
                <w:noProof/>
                <w:webHidden/>
              </w:rPr>
              <w:t>138</w:t>
            </w:r>
            <w:r w:rsidR="009B2E07">
              <w:rPr>
                <w:noProof/>
                <w:webHidden/>
              </w:rPr>
              <w:fldChar w:fldCharType="end"/>
            </w:r>
          </w:hyperlink>
        </w:p>
        <w:p w14:paraId="051DFE51" w14:textId="19F013C0"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538" w:history="1">
            <w:r w:rsidR="009B2E07" w:rsidRPr="00DF70D4">
              <w:rPr>
                <w:rStyle w:val="Hyperlink"/>
                <w:noProof/>
                <w:highlight w:val="white"/>
              </w:rPr>
              <w:t>7.1.3.</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Size</w:t>
            </w:r>
            <w:r w:rsidR="009B2E07">
              <w:rPr>
                <w:noProof/>
                <w:webHidden/>
              </w:rPr>
              <w:tab/>
            </w:r>
            <w:r w:rsidR="009B2E07">
              <w:rPr>
                <w:noProof/>
                <w:webHidden/>
              </w:rPr>
              <w:fldChar w:fldCharType="begin"/>
            </w:r>
            <w:r w:rsidR="009B2E07">
              <w:rPr>
                <w:noProof/>
                <w:webHidden/>
              </w:rPr>
              <w:instrText xml:space="preserve"> PAGEREF _Toc93320538 \h </w:instrText>
            </w:r>
            <w:r w:rsidR="009B2E07">
              <w:rPr>
                <w:noProof/>
                <w:webHidden/>
              </w:rPr>
            </w:r>
            <w:r w:rsidR="009B2E07">
              <w:rPr>
                <w:noProof/>
                <w:webHidden/>
              </w:rPr>
              <w:fldChar w:fldCharType="separate"/>
            </w:r>
            <w:r w:rsidR="009B2E07">
              <w:rPr>
                <w:noProof/>
                <w:webHidden/>
              </w:rPr>
              <w:t>140</w:t>
            </w:r>
            <w:r w:rsidR="009B2E07">
              <w:rPr>
                <w:noProof/>
                <w:webHidden/>
              </w:rPr>
              <w:fldChar w:fldCharType="end"/>
            </w:r>
          </w:hyperlink>
        </w:p>
        <w:p w14:paraId="6AB20991" w14:textId="7A4862F2"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539" w:history="1">
            <w:r w:rsidR="009B2E07" w:rsidRPr="00DF70D4">
              <w:rPr>
                <w:rStyle w:val="Hyperlink"/>
                <w:noProof/>
                <w:highlight w:val="white"/>
              </w:rPr>
              <w:t>7.1.4.</w:t>
            </w:r>
            <w:r w:rsidR="009B2E07">
              <w:rPr>
                <w:rFonts w:asciiTheme="minorHAnsi" w:eastAsiaTheme="minorEastAsia" w:hAnsiTheme="minorHAnsi"/>
                <w:noProof/>
                <w:color w:val="auto"/>
                <w:lang w:val="sv-SE" w:eastAsia="sv-SE"/>
              </w:rPr>
              <w:tab/>
            </w:r>
            <w:r w:rsidR="009B2E07" w:rsidRPr="00DF70D4">
              <w:rPr>
                <w:rStyle w:val="Hyperlink"/>
                <w:noProof/>
                <w:highlight w:val="white"/>
              </w:rPr>
              <w:t>Complete Types</w:t>
            </w:r>
            <w:r w:rsidR="009B2E07">
              <w:rPr>
                <w:noProof/>
                <w:webHidden/>
              </w:rPr>
              <w:tab/>
            </w:r>
            <w:r w:rsidR="009B2E07">
              <w:rPr>
                <w:noProof/>
                <w:webHidden/>
              </w:rPr>
              <w:fldChar w:fldCharType="begin"/>
            </w:r>
            <w:r w:rsidR="009B2E07">
              <w:rPr>
                <w:noProof/>
                <w:webHidden/>
              </w:rPr>
              <w:instrText xml:space="preserve"> PAGEREF _Toc93320539 \h </w:instrText>
            </w:r>
            <w:r w:rsidR="009B2E07">
              <w:rPr>
                <w:noProof/>
                <w:webHidden/>
              </w:rPr>
            </w:r>
            <w:r w:rsidR="009B2E07">
              <w:rPr>
                <w:noProof/>
                <w:webHidden/>
              </w:rPr>
              <w:fldChar w:fldCharType="separate"/>
            </w:r>
            <w:r w:rsidR="009B2E07">
              <w:rPr>
                <w:noProof/>
                <w:webHidden/>
              </w:rPr>
              <w:t>142</w:t>
            </w:r>
            <w:r w:rsidR="009B2E07">
              <w:rPr>
                <w:noProof/>
                <w:webHidden/>
              </w:rPr>
              <w:fldChar w:fldCharType="end"/>
            </w:r>
          </w:hyperlink>
        </w:p>
        <w:p w14:paraId="4B25FCF5" w14:textId="131F4CF0"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540" w:history="1">
            <w:r w:rsidR="009B2E07" w:rsidRPr="00DF70D4">
              <w:rPr>
                <w:rStyle w:val="Hyperlink"/>
                <w:noProof/>
                <w:highlight w:val="white"/>
              </w:rPr>
              <w:t>7.1.5.</w:t>
            </w:r>
            <w:r w:rsidR="009B2E07">
              <w:rPr>
                <w:rFonts w:asciiTheme="minorHAnsi" w:eastAsiaTheme="minorEastAsia" w:hAnsiTheme="minorHAnsi"/>
                <w:noProof/>
                <w:color w:val="auto"/>
                <w:lang w:val="sv-SE" w:eastAsia="sv-SE"/>
              </w:rPr>
              <w:tab/>
            </w:r>
            <w:r w:rsidR="009B2E07" w:rsidRPr="00DF70D4">
              <w:rPr>
                <w:rStyle w:val="Hyperlink"/>
                <w:noProof/>
                <w:highlight w:val="white"/>
              </w:rPr>
              <w:t>Constant and Volatile</w:t>
            </w:r>
            <w:r w:rsidR="009B2E07">
              <w:rPr>
                <w:noProof/>
                <w:webHidden/>
              </w:rPr>
              <w:tab/>
            </w:r>
            <w:r w:rsidR="009B2E07">
              <w:rPr>
                <w:noProof/>
                <w:webHidden/>
              </w:rPr>
              <w:fldChar w:fldCharType="begin"/>
            </w:r>
            <w:r w:rsidR="009B2E07">
              <w:rPr>
                <w:noProof/>
                <w:webHidden/>
              </w:rPr>
              <w:instrText xml:space="preserve"> PAGEREF _Toc93320540 \h </w:instrText>
            </w:r>
            <w:r w:rsidR="009B2E07">
              <w:rPr>
                <w:noProof/>
                <w:webHidden/>
              </w:rPr>
            </w:r>
            <w:r w:rsidR="009B2E07">
              <w:rPr>
                <w:noProof/>
                <w:webHidden/>
              </w:rPr>
              <w:fldChar w:fldCharType="separate"/>
            </w:r>
            <w:r w:rsidR="009B2E07">
              <w:rPr>
                <w:noProof/>
                <w:webHidden/>
              </w:rPr>
              <w:t>142</w:t>
            </w:r>
            <w:r w:rsidR="009B2E07">
              <w:rPr>
                <w:noProof/>
                <w:webHidden/>
              </w:rPr>
              <w:fldChar w:fldCharType="end"/>
            </w:r>
          </w:hyperlink>
        </w:p>
        <w:p w14:paraId="0B661175" w14:textId="0D3CE254"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541" w:history="1">
            <w:r w:rsidR="009B2E07" w:rsidRPr="00DF70D4">
              <w:rPr>
                <w:rStyle w:val="Hyperlink"/>
                <w:noProof/>
                <w:highlight w:val="white"/>
              </w:rPr>
              <w:t>7.1.6.</w:t>
            </w:r>
            <w:r w:rsidR="009B2E07">
              <w:rPr>
                <w:rFonts w:asciiTheme="minorHAnsi" w:eastAsiaTheme="minorEastAsia" w:hAnsiTheme="minorHAnsi"/>
                <w:noProof/>
                <w:color w:val="auto"/>
                <w:lang w:val="sv-SE" w:eastAsia="sv-SE"/>
              </w:rPr>
              <w:tab/>
            </w:r>
            <w:r w:rsidR="009B2E07" w:rsidRPr="00DF70D4">
              <w:rPr>
                <w:rStyle w:val="Hyperlink"/>
                <w:noProof/>
                <w:highlight w:val="white"/>
              </w:rPr>
              <w:t>Hash Code and Equals</w:t>
            </w:r>
            <w:r w:rsidR="009B2E07">
              <w:rPr>
                <w:noProof/>
                <w:webHidden/>
              </w:rPr>
              <w:tab/>
            </w:r>
            <w:r w:rsidR="009B2E07">
              <w:rPr>
                <w:noProof/>
                <w:webHidden/>
              </w:rPr>
              <w:fldChar w:fldCharType="begin"/>
            </w:r>
            <w:r w:rsidR="009B2E07">
              <w:rPr>
                <w:noProof/>
                <w:webHidden/>
              </w:rPr>
              <w:instrText xml:space="preserve"> PAGEREF _Toc93320541 \h </w:instrText>
            </w:r>
            <w:r w:rsidR="009B2E07">
              <w:rPr>
                <w:noProof/>
                <w:webHidden/>
              </w:rPr>
            </w:r>
            <w:r w:rsidR="009B2E07">
              <w:rPr>
                <w:noProof/>
                <w:webHidden/>
              </w:rPr>
              <w:fldChar w:fldCharType="separate"/>
            </w:r>
            <w:r w:rsidR="009B2E07">
              <w:rPr>
                <w:noProof/>
                <w:webHidden/>
              </w:rPr>
              <w:t>143</w:t>
            </w:r>
            <w:r w:rsidR="009B2E07">
              <w:rPr>
                <w:noProof/>
                <w:webHidden/>
              </w:rPr>
              <w:fldChar w:fldCharType="end"/>
            </w:r>
          </w:hyperlink>
        </w:p>
        <w:p w14:paraId="65B86FCC" w14:textId="5DED7017"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542" w:history="1">
            <w:r w:rsidR="009B2E07" w:rsidRPr="00DF70D4">
              <w:rPr>
                <w:rStyle w:val="Hyperlink"/>
                <w:noProof/>
                <w:highlight w:val="white"/>
              </w:rPr>
              <w:t>7.1.7.</w:t>
            </w:r>
            <w:r w:rsidR="009B2E07">
              <w:rPr>
                <w:rFonts w:asciiTheme="minorHAnsi" w:eastAsiaTheme="minorEastAsia" w:hAnsiTheme="minorHAnsi"/>
                <w:noProof/>
                <w:color w:val="auto"/>
                <w:lang w:val="sv-SE" w:eastAsia="sv-SE"/>
              </w:rPr>
              <w:tab/>
            </w:r>
            <w:r w:rsidR="009B2E07" w:rsidRPr="00DF70D4">
              <w:rPr>
                <w:rStyle w:val="Hyperlink"/>
                <w:noProof/>
                <w:highlight w:val="white"/>
              </w:rPr>
              <w:t>Predefined Types</w:t>
            </w:r>
            <w:r w:rsidR="009B2E07">
              <w:rPr>
                <w:noProof/>
                <w:webHidden/>
              </w:rPr>
              <w:tab/>
            </w:r>
            <w:r w:rsidR="009B2E07">
              <w:rPr>
                <w:noProof/>
                <w:webHidden/>
              </w:rPr>
              <w:fldChar w:fldCharType="begin"/>
            </w:r>
            <w:r w:rsidR="009B2E07">
              <w:rPr>
                <w:noProof/>
                <w:webHidden/>
              </w:rPr>
              <w:instrText xml:space="preserve"> PAGEREF _Toc93320542 \h </w:instrText>
            </w:r>
            <w:r w:rsidR="009B2E07">
              <w:rPr>
                <w:noProof/>
                <w:webHidden/>
              </w:rPr>
            </w:r>
            <w:r w:rsidR="009B2E07">
              <w:rPr>
                <w:noProof/>
                <w:webHidden/>
              </w:rPr>
              <w:fldChar w:fldCharType="separate"/>
            </w:r>
            <w:r w:rsidR="009B2E07">
              <w:rPr>
                <w:noProof/>
                <w:webHidden/>
              </w:rPr>
              <w:t>144</w:t>
            </w:r>
            <w:r w:rsidR="009B2E07">
              <w:rPr>
                <w:noProof/>
                <w:webHidden/>
              </w:rPr>
              <w:fldChar w:fldCharType="end"/>
            </w:r>
          </w:hyperlink>
        </w:p>
        <w:p w14:paraId="6FA5CB16" w14:textId="2573F112"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543" w:history="1">
            <w:r w:rsidR="009B2E07" w:rsidRPr="00DF70D4">
              <w:rPr>
                <w:rStyle w:val="Hyperlink"/>
                <w:noProof/>
                <w:highlight w:val="white"/>
              </w:rPr>
              <w:t>7.1.8.</w:t>
            </w:r>
            <w:r w:rsidR="009B2E07">
              <w:rPr>
                <w:rFonts w:asciiTheme="minorHAnsi" w:eastAsiaTheme="minorEastAsia" w:hAnsiTheme="minorHAnsi"/>
                <w:noProof/>
                <w:color w:val="auto"/>
                <w:lang w:val="sv-SE" w:eastAsia="sv-SE"/>
              </w:rPr>
              <w:tab/>
            </w:r>
            <w:r w:rsidR="009B2E07" w:rsidRPr="00DF70D4">
              <w:rPr>
                <w:rStyle w:val="Hyperlink"/>
                <w:noProof/>
                <w:highlight w:val="white"/>
              </w:rPr>
              <w:t>ToString</w:t>
            </w:r>
            <w:r w:rsidR="009B2E07">
              <w:rPr>
                <w:noProof/>
                <w:webHidden/>
              </w:rPr>
              <w:tab/>
            </w:r>
            <w:r w:rsidR="009B2E07">
              <w:rPr>
                <w:noProof/>
                <w:webHidden/>
              </w:rPr>
              <w:fldChar w:fldCharType="begin"/>
            </w:r>
            <w:r w:rsidR="009B2E07">
              <w:rPr>
                <w:noProof/>
                <w:webHidden/>
              </w:rPr>
              <w:instrText xml:space="preserve"> PAGEREF _Toc93320543 \h </w:instrText>
            </w:r>
            <w:r w:rsidR="009B2E07">
              <w:rPr>
                <w:noProof/>
                <w:webHidden/>
              </w:rPr>
            </w:r>
            <w:r w:rsidR="009B2E07">
              <w:rPr>
                <w:noProof/>
                <w:webHidden/>
              </w:rPr>
              <w:fldChar w:fldCharType="separate"/>
            </w:r>
            <w:r w:rsidR="009B2E07">
              <w:rPr>
                <w:noProof/>
                <w:webHidden/>
              </w:rPr>
              <w:t>144</w:t>
            </w:r>
            <w:r w:rsidR="009B2E07">
              <w:rPr>
                <w:noProof/>
                <w:webHidden/>
              </w:rPr>
              <w:fldChar w:fldCharType="end"/>
            </w:r>
          </w:hyperlink>
        </w:p>
        <w:p w14:paraId="466CED00" w14:textId="719315DD" w:rsidR="009B2E07" w:rsidRDefault="00B26FED">
          <w:pPr>
            <w:pStyle w:val="TOC2"/>
            <w:tabs>
              <w:tab w:val="left" w:pos="880"/>
              <w:tab w:val="right" w:leader="dot" w:pos="9350"/>
            </w:tabs>
            <w:rPr>
              <w:rFonts w:asciiTheme="minorHAnsi" w:eastAsiaTheme="minorEastAsia" w:hAnsiTheme="minorHAnsi"/>
              <w:noProof/>
              <w:color w:val="auto"/>
              <w:lang w:val="sv-SE" w:eastAsia="sv-SE"/>
            </w:rPr>
          </w:pPr>
          <w:hyperlink w:anchor="_Toc93320544" w:history="1">
            <w:r w:rsidR="009B2E07" w:rsidRPr="00DF70D4">
              <w:rPr>
                <w:rStyle w:val="Hyperlink"/>
                <w:noProof/>
              </w:rPr>
              <w:t>7.2.</w:t>
            </w:r>
            <w:r w:rsidR="009B2E07">
              <w:rPr>
                <w:rFonts w:asciiTheme="minorHAnsi" w:eastAsiaTheme="minorEastAsia" w:hAnsiTheme="minorHAnsi"/>
                <w:noProof/>
                <w:color w:val="auto"/>
                <w:lang w:val="sv-SE" w:eastAsia="sv-SE"/>
              </w:rPr>
              <w:tab/>
            </w:r>
            <w:r w:rsidR="009B2E07" w:rsidRPr="00DF70D4">
              <w:rPr>
                <w:rStyle w:val="Hyperlink"/>
                <w:noProof/>
              </w:rPr>
              <w:t>Type Size</w:t>
            </w:r>
            <w:r w:rsidR="009B2E07">
              <w:rPr>
                <w:noProof/>
                <w:webHidden/>
              </w:rPr>
              <w:tab/>
            </w:r>
            <w:r w:rsidR="009B2E07">
              <w:rPr>
                <w:noProof/>
                <w:webHidden/>
              </w:rPr>
              <w:fldChar w:fldCharType="begin"/>
            </w:r>
            <w:r w:rsidR="009B2E07">
              <w:rPr>
                <w:noProof/>
                <w:webHidden/>
              </w:rPr>
              <w:instrText xml:space="preserve"> PAGEREF _Toc93320544 \h </w:instrText>
            </w:r>
            <w:r w:rsidR="009B2E07">
              <w:rPr>
                <w:noProof/>
                <w:webHidden/>
              </w:rPr>
            </w:r>
            <w:r w:rsidR="009B2E07">
              <w:rPr>
                <w:noProof/>
                <w:webHidden/>
              </w:rPr>
              <w:fldChar w:fldCharType="separate"/>
            </w:r>
            <w:r w:rsidR="009B2E07">
              <w:rPr>
                <w:noProof/>
                <w:webHidden/>
              </w:rPr>
              <w:t>144</w:t>
            </w:r>
            <w:r w:rsidR="009B2E07">
              <w:rPr>
                <w:noProof/>
                <w:webHidden/>
              </w:rPr>
              <w:fldChar w:fldCharType="end"/>
            </w:r>
          </w:hyperlink>
        </w:p>
        <w:p w14:paraId="5BCCE2F4" w14:textId="39AAF6F9" w:rsidR="009B2E07" w:rsidRDefault="00B26FED">
          <w:pPr>
            <w:pStyle w:val="TOC2"/>
            <w:tabs>
              <w:tab w:val="left" w:pos="880"/>
              <w:tab w:val="right" w:leader="dot" w:pos="9350"/>
            </w:tabs>
            <w:rPr>
              <w:rFonts w:asciiTheme="minorHAnsi" w:eastAsiaTheme="minorEastAsia" w:hAnsiTheme="minorHAnsi"/>
              <w:noProof/>
              <w:color w:val="auto"/>
              <w:lang w:val="sv-SE" w:eastAsia="sv-SE"/>
            </w:rPr>
          </w:pPr>
          <w:hyperlink w:anchor="_Toc93320545" w:history="1">
            <w:r w:rsidR="009B2E07" w:rsidRPr="00DF70D4">
              <w:rPr>
                <w:rStyle w:val="Hyperlink"/>
                <w:noProof/>
              </w:rPr>
              <w:t>7.3.</w:t>
            </w:r>
            <w:r w:rsidR="009B2E07">
              <w:rPr>
                <w:rFonts w:asciiTheme="minorHAnsi" w:eastAsiaTheme="minorEastAsia" w:hAnsiTheme="minorHAnsi"/>
                <w:noProof/>
                <w:color w:val="auto"/>
                <w:lang w:val="sv-SE" w:eastAsia="sv-SE"/>
              </w:rPr>
              <w:tab/>
            </w:r>
            <w:r w:rsidR="009B2E07" w:rsidRPr="00DF70D4">
              <w:rPr>
                <w:rStyle w:val="Hyperlink"/>
                <w:noProof/>
              </w:rPr>
              <w:t>Type Casting</w:t>
            </w:r>
            <w:r w:rsidR="009B2E07">
              <w:rPr>
                <w:noProof/>
                <w:webHidden/>
              </w:rPr>
              <w:tab/>
            </w:r>
            <w:r w:rsidR="009B2E07">
              <w:rPr>
                <w:noProof/>
                <w:webHidden/>
              </w:rPr>
              <w:fldChar w:fldCharType="begin"/>
            </w:r>
            <w:r w:rsidR="009B2E07">
              <w:rPr>
                <w:noProof/>
                <w:webHidden/>
              </w:rPr>
              <w:instrText xml:space="preserve"> PAGEREF _Toc93320545 \h </w:instrText>
            </w:r>
            <w:r w:rsidR="009B2E07">
              <w:rPr>
                <w:noProof/>
                <w:webHidden/>
              </w:rPr>
            </w:r>
            <w:r w:rsidR="009B2E07">
              <w:rPr>
                <w:noProof/>
                <w:webHidden/>
              </w:rPr>
              <w:fldChar w:fldCharType="separate"/>
            </w:r>
            <w:r w:rsidR="009B2E07">
              <w:rPr>
                <w:noProof/>
                <w:webHidden/>
              </w:rPr>
              <w:t>147</w:t>
            </w:r>
            <w:r w:rsidR="009B2E07">
              <w:rPr>
                <w:noProof/>
                <w:webHidden/>
              </w:rPr>
              <w:fldChar w:fldCharType="end"/>
            </w:r>
          </w:hyperlink>
        </w:p>
        <w:p w14:paraId="5E2B8F31" w14:textId="5F25B83F"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546" w:history="1">
            <w:r w:rsidR="009B2E07" w:rsidRPr="00DF70D4">
              <w:rPr>
                <w:rStyle w:val="Hyperlink"/>
                <w:noProof/>
                <w:highlight w:val="white"/>
              </w:rPr>
              <w:t>7.3.1.</w:t>
            </w:r>
            <w:r w:rsidR="009B2E07">
              <w:rPr>
                <w:rFonts w:asciiTheme="minorHAnsi" w:eastAsiaTheme="minorEastAsia" w:hAnsiTheme="minorHAnsi"/>
                <w:noProof/>
                <w:color w:val="auto"/>
                <w:lang w:val="sv-SE" w:eastAsia="sv-SE"/>
              </w:rPr>
              <w:tab/>
            </w:r>
            <w:r w:rsidR="009B2E07" w:rsidRPr="00DF70D4">
              <w:rPr>
                <w:rStyle w:val="Hyperlink"/>
                <w:noProof/>
                <w:highlight w:val="white"/>
              </w:rPr>
              <w:t>Implicit Cast</w:t>
            </w:r>
            <w:r w:rsidR="009B2E07">
              <w:rPr>
                <w:noProof/>
                <w:webHidden/>
              </w:rPr>
              <w:tab/>
            </w:r>
            <w:r w:rsidR="009B2E07">
              <w:rPr>
                <w:noProof/>
                <w:webHidden/>
              </w:rPr>
              <w:fldChar w:fldCharType="begin"/>
            </w:r>
            <w:r w:rsidR="009B2E07">
              <w:rPr>
                <w:noProof/>
                <w:webHidden/>
              </w:rPr>
              <w:instrText xml:space="preserve"> PAGEREF _Toc93320546 \h </w:instrText>
            </w:r>
            <w:r w:rsidR="009B2E07">
              <w:rPr>
                <w:noProof/>
                <w:webHidden/>
              </w:rPr>
            </w:r>
            <w:r w:rsidR="009B2E07">
              <w:rPr>
                <w:noProof/>
                <w:webHidden/>
              </w:rPr>
              <w:fldChar w:fldCharType="separate"/>
            </w:r>
            <w:r w:rsidR="009B2E07">
              <w:rPr>
                <w:noProof/>
                <w:webHidden/>
              </w:rPr>
              <w:t>148</w:t>
            </w:r>
            <w:r w:rsidR="009B2E07">
              <w:rPr>
                <w:noProof/>
                <w:webHidden/>
              </w:rPr>
              <w:fldChar w:fldCharType="end"/>
            </w:r>
          </w:hyperlink>
        </w:p>
        <w:p w14:paraId="482141DD" w14:textId="72CF0DDE"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547" w:history="1">
            <w:r w:rsidR="009B2E07" w:rsidRPr="00DF70D4">
              <w:rPr>
                <w:rStyle w:val="Hyperlink"/>
                <w:noProof/>
                <w:highlight w:val="white"/>
              </w:rPr>
              <w:t>7.3.2.</w:t>
            </w:r>
            <w:r w:rsidR="009B2E07">
              <w:rPr>
                <w:rFonts w:asciiTheme="minorHAnsi" w:eastAsiaTheme="minorEastAsia" w:hAnsiTheme="minorHAnsi"/>
                <w:noProof/>
                <w:color w:val="auto"/>
                <w:lang w:val="sv-SE" w:eastAsia="sv-SE"/>
              </w:rPr>
              <w:tab/>
            </w:r>
            <w:r w:rsidR="009B2E07" w:rsidRPr="00DF70D4">
              <w:rPr>
                <w:rStyle w:val="Hyperlink"/>
                <w:noProof/>
                <w:highlight w:val="white"/>
              </w:rPr>
              <w:t>Explicit Cast</w:t>
            </w:r>
            <w:r w:rsidR="009B2E07">
              <w:rPr>
                <w:noProof/>
                <w:webHidden/>
              </w:rPr>
              <w:tab/>
            </w:r>
            <w:r w:rsidR="009B2E07">
              <w:rPr>
                <w:noProof/>
                <w:webHidden/>
              </w:rPr>
              <w:fldChar w:fldCharType="begin"/>
            </w:r>
            <w:r w:rsidR="009B2E07">
              <w:rPr>
                <w:noProof/>
                <w:webHidden/>
              </w:rPr>
              <w:instrText xml:space="preserve"> PAGEREF _Toc93320547 \h </w:instrText>
            </w:r>
            <w:r w:rsidR="009B2E07">
              <w:rPr>
                <w:noProof/>
                <w:webHidden/>
              </w:rPr>
            </w:r>
            <w:r w:rsidR="009B2E07">
              <w:rPr>
                <w:noProof/>
                <w:webHidden/>
              </w:rPr>
              <w:fldChar w:fldCharType="separate"/>
            </w:r>
            <w:r w:rsidR="009B2E07">
              <w:rPr>
                <w:noProof/>
                <w:webHidden/>
              </w:rPr>
              <w:t>148</w:t>
            </w:r>
            <w:r w:rsidR="009B2E07">
              <w:rPr>
                <w:noProof/>
                <w:webHidden/>
              </w:rPr>
              <w:fldChar w:fldCharType="end"/>
            </w:r>
          </w:hyperlink>
        </w:p>
        <w:p w14:paraId="3EE886D0" w14:textId="22FDFF05"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548" w:history="1">
            <w:r w:rsidR="009B2E07" w:rsidRPr="00DF70D4">
              <w:rPr>
                <w:rStyle w:val="Hyperlink"/>
                <w:noProof/>
              </w:rPr>
              <w:t>7.3.3.</w:t>
            </w:r>
            <w:r w:rsidR="009B2E07">
              <w:rPr>
                <w:rFonts w:asciiTheme="minorHAnsi" w:eastAsiaTheme="minorEastAsia" w:hAnsiTheme="minorHAnsi"/>
                <w:noProof/>
                <w:color w:val="auto"/>
                <w:lang w:val="sv-SE" w:eastAsia="sv-SE"/>
              </w:rPr>
              <w:tab/>
            </w:r>
            <w:r w:rsidR="009B2E07" w:rsidRPr="00DF70D4">
              <w:rPr>
                <w:rStyle w:val="Hyperlink"/>
                <w:noProof/>
              </w:rPr>
              <w:t>Type Promotion</w:t>
            </w:r>
            <w:r w:rsidR="009B2E07">
              <w:rPr>
                <w:noProof/>
                <w:webHidden/>
              </w:rPr>
              <w:tab/>
            </w:r>
            <w:r w:rsidR="009B2E07">
              <w:rPr>
                <w:noProof/>
                <w:webHidden/>
              </w:rPr>
              <w:fldChar w:fldCharType="begin"/>
            </w:r>
            <w:r w:rsidR="009B2E07">
              <w:rPr>
                <w:noProof/>
                <w:webHidden/>
              </w:rPr>
              <w:instrText xml:space="preserve"> PAGEREF _Toc93320548 \h </w:instrText>
            </w:r>
            <w:r w:rsidR="009B2E07">
              <w:rPr>
                <w:noProof/>
                <w:webHidden/>
              </w:rPr>
            </w:r>
            <w:r w:rsidR="009B2E07">
              <w:rPr>
                <w:noProof/>
                <w:webHidden/>
              </w:rPr>
              <w:fldChar w:fldCharType="separate"/>
            </w:r>
            <w:r w:rsidR="009B2E07">
              <w:rPr>
                <w:noProof/>
                <w:webHidden/>
              </w:rPr>
              <w:t>152</w:t>
            </w:r>
            <w:r w:rsidR="009B2E07">
              <w:rPr>
                <w:noProof/>
                <w:webHidden/>
              </w:rPr>
              <w:fldChar w:fldCharType="end"/>
            </w:r>
          </w:hyperlink>
        </w:p>
        <w:p w14:paraId="7988B6FF" w14:textId="2AE400AF" w:rsidR="009B2E07" w:rsidRDefault="00B26FED">
          <w:pPr>
            <w:pStyle w:val="TOC1"/>
            <w:rPr>
              <w:rFonts w:asciiTheme="minorHAnsi" w:eastAsiaTheme="minorEastAsia" w:hAnsiTheme="minorHAnsi"/>
              <w:noProof/>
              <w:color w:val="auto"/>
              <w:lang w:val="sv-SE" w:eastAsia="sv-SE"/>
            </w:rPr>
          </w:pPr>
          <w:hyperlink w:anchor="_Toc93320549" w:history="1">
            <w:r w:rsidR="009B2E07" w:rsidRPr="00DF70D4">
              <w:rPr>
                <w:rStyle w:val="Hyperlink"/>
                <w:noProof/>
              </w:rPr>
              <w:t>8.</w:t>
            </w:r>
            <w:r w:rsidR="009B2E07">
              <w:rPr>
                <w:rFonts w:asciiTheme="minorHAnsi" w:eastAsiaTheme="minorEastAsia" w:hAnsiTheme="minorHAnsi"/>
                <w:noProof/>
                <w:color w:val="auto"/>
                <w:lang w:val="sv-SE" w:eastAsia="sv-SE"/>
              </w:rPr>
              <w:tab/>
            </w:r>
            <w:r w:rsidR="009B2E07" w:rsidRPr="00DF70D4">
              <w:rPr>
                <w:rStyle w:val="Hyperlink"/>
                <w:noProof/>
              </w:rPr>
              <w:t>Constant Expression</w:t>
            </w:r>
            <w:r w:rsidR="009B2E07">
              <w:rPr>
                <w:noProof/>
                <w:webHidden/>
              </w:rPr>
              <w:tab/>
            </w:r>
            <w:r w:rsidR="009B2E07">
              <w:rPr>
                <w:noProof/>
                <w:webHidden/>
              </w:rPr>
              <w:fldChar w:fldCharType="begin"/>
            </w:r>
            <w:r w:rsidR="009B2E07">
              <w:rPr>
                <w:noProof/>
                <w:webHidden/>
              </w:rPr>
              <w:instrText xml:space="preserve"> PAGEREF _Toc93320549 \h </w:instrText>
            </w:r>
            <w:r w:rsidR="009B2E07">
              <w:rPr>
                <w:noProof/>
                <w:webHidden/>
              </w:rPr>
            </w:r>
            <w:r w:rsidR="009B2E07">
              <w:rPr>
                <w:noProof/>
                <w:webHidden/>
              </w:rPr>
              <w:fldChar w:fldCharType="separate"/>
            </w:r>
            <w:r w:rsidR="009B2E07">
              <w:rPr>
                <w:noProof/>
                <w:webHidden/>
              </w:rPr>
              <w:t>154</w:t>
            </w:r>
            <w:r w:rsidR="009B2E07">
              <w:rPr>
                <w:noProof/>
                <w:webHidden/>
              </w:rPr>
              <w:fldChar w:fldCharType="end"/>
            </w:r>
          </w:hyperlink>
        </w:p>
        <w:p w14:paraId="0CE141E3" w14:textId="394ECA40" w:rsidR="009B2E07" w:rsidRDefault="00B26FED">
          <w:pPr>
            <w:pStyle w:val="TOC2"/>
            <w:tabs>
              <w:tab w:val="left" w:pos="880"/>
              <w:tab w:val="right" w:leader="dot" w:pos="9350"/>
            </w:tabs>
            <w:rPr>
              <w:rFonts w:asciiTheme="minorHAnsi" w:eastAsiaTheme="minorEastAsia" w:hAnsiTheme="minorHAnsi"/>
              <w:noProof/>
              <w:color w:val="auto"/>
              <w:lang w:val="sv-SE" w:eastAsia="sv-SE"/>
            </w:rPr>
          </w:pPr>
          <w:hyperlink w:anchor="_Toc93320550" w:history="1">
            <w:r w:rsidR="009B2E07" w:rsidRPr="00DF70D4">
              <w:rPr>
                <w:rStyle w:val="Hyperlink"/>
                <w:noProof/>
              </w:rPr>
              <w:t>8.1.</w:t>
            </w:r>
            <w:r w:rsidR="009B2E07">
              <w:rPr>
                <w:rFonts w:asciiTheme="minorHAnsi" w:eastAsiaTheme="minorEastAsia" w:hAnsiTheme="minorHAnsi"/>
                <w:noProof/>
                <w:color w:val="auto"/>
                <w:lang w:val="sv-SE" w:eastAsia="sv-SE"/>
              </w:rPr>
              <w:tab/>
            </w:r>
            <w:r w:rsidR="009B2E07" w:rsidRPr="00DF70D4">
              <w:rPr>
                <w:rStyle w:val="Hyperlink"/>
                <w:noProof/>
              </w:rPr>
              <w:t>Unary and Binary Expressions</w:t>
            </w:r>
            <w:r w:rsidR="009B2E07">
              <w:rPr>
                <w:noProof/>
                <w:webHidden/>
              </w:rPr>
              <w:tab/>
            </w:r>
            <w:r w:rsidR="009B2E07">
              <w:rPr>
                <w:noProof/>
                <w:webHidden/>
              </w:rPr>
              <w:fldChar w:fldCharType="begin"/>
            </w:r>
            <w:r w:rsidR="009B2E07">
              <w:rPr>
                <w:noProof/>
                <w:webHidden/>
              </w:rPr>
              <w:instrText xml:space="preserve"> PAGEREF _Toc93320550 \h </w:instrText>
            </w:r>
            <w:r w:rsidR="009B2E07">
              <w:rPr>
                <w:noProof/>
                <w:webHidden/>
              </w:rPr>
            </w:r>
            <w:r w:rsidR="009B2E07">
              <w:rPr>
                <w:noProof/>
                <w:webHidden/>
              </w:rPr>
              <w:fldChar w:fldCharType="separate"/>
            </w:r>
            <w:r w:rsidR="009B2E07">
              <w:rPr>
                <w:noProof/>
                <w:webHidden/>
              </w:rPr>
              <w:t>154</w:t>
            </w:r>
            <w:r w:rsidR="009B2E07">
              <w:rPr>
                <w:noProof/>
                <w:webHidden/>
              </w:rPr>
              <w:fldChar w:fldCharType="end"/>
            </w:r>
          </w:hyperlink>
        </w:p>
        <w:p w14:paraId="38A94EA6" w14:textId="4F9BEC77"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551" w:history="1">
            <w:r w:rsidR="009B2E07" w:rsidRPr="00DF70D4">
              <w:rPr>
                <w:rStyle w:val="Hyperlink"/>
                <w:noProof/>
                <w:highlight w:val="white"/>
              </w:rPr>
              <w:t>8.1.1.</w:t>
            </w:r>
            <w:r w:rsidR="009B2E07">
              <w:rPr>
                <w:rFonts w:asciiTheme="minorHAnsi" w:eastAsiaTheme="minorEastAsia" w:hAnsiTheme="minorHAnsi"/>
                <w:noProof/>
                <w:color w:val="auto"/>
                <w:lang w:val="sv-SE" w:eastAsia="sv-SE"/>
              </w:rPr>
              <w:tab/>
            </w:r>
            <w:r w:rsidR="009B2E07" w:rsidRPr="00DF70D4">
              <w:rPr>
                <w:rStyle w:val="Hyperlink"/>
                <w:noProof/>
                <w:highlight w:val="white"/>
              </w:rPr>
              <w:t>Relation Expressions</w:t>
            </w:r>
            <w:r w:rsidR="009B2E07">
              <w:rPr>
                <w:noProof/>
                <w:webHidden/>
              </w:rPr>
              <w:tab/>
            </w:r>
            <w:r w:rsidR="009B2E07">
              <w:rPr>
                <w:noProof/>
                <w:webHidden/>
              </w:rPr>
              <w:fldChar w:fldCharType="begin"/>
            </w:r>
            <w:r w:rsidR="009B2E07">
              <w:rPr>
                <w:noProof/>
                <w:webHidden/>
              </w:rPr>
              <w:instrText xml:space="preserve"> PAGEREF _Toc93320551 \h </w:instrText>
            </w:r>
            <w:r w:rsidR="009B2E07">
              <w:rPr>
                <w:noProof/>
                <w:webHidden/>
              </w:rPr>
            </w:r>
            <w:r w:rsidR="009B2E07">
              <w:rPr>
                <w:noProof/>
                <w:webHidden/>
              </w:rPr>
              <w:fldChar w:fldCharType="separate"/>
            </w:r>
            <w:r w:rsidR="009B2E07">
              <w:rPr>
                <w:noProof/>
                <w:webHidden/>
              </w:rPr>
              <w:t>155</w:t>
            </w:r>
            <w:r w:rsidR="009B2E07">
              <w:rPr>
                <w:noProof/>
                <w:webHidden/>
              </w:rPr>
              <w:fldChar w:fldCharType="end"/>
            </w:r>
          </w:hyperlink>
        </w:p>
        <w:p w14:paraId="523AFE16" w14:textId="23876D1D"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552" w:history="1">
            <w:r w:rsidR="009B2E07" w:rsidRPr="00DF70D4">
              <w:rPr>
                <w:rStyle w:val="Hyperlink"/>
                <w:noProof/>
                <w:highlight w:val="white"/>
              </w:rPr>
              <w:t>8.1.2.</w:t>
            </w:r>
            <w:r w:rsidR="009B2E07">
              <w:rPr>
                <w:rFonts w:asciiTheme="minorHAnsi" w:eastAsiaTheme="minorEastAsia" w:hAnsiTheme="minorHAnsi"/>
                <w:noProof/>
                <w:color w:val="auto"/>
                <w:lang w:val="sv-SE" w:eastAsia="sv-SE"/>
              </w:rPr>
              <w:tab/>
            </w:r>
            <w:r w:rsidR="009B2E07" w:rsidRPr="00DF70D4">
              <w:rPr>
                <w:rStyle w:val="Hyperlink"/>
                <w:noProof/>
                <w:highlight w:val="white"/>
              </w:rPr>
              <w:t>Logical Expressions</w:t>
            </w:r>
            <w:r w:rsidR="009B2E07">
              <w:rPr>
                <w:noProof/>
                <w:webHidden/>
              </w:rPr>
              <w:tab/>
            </w:r>
            <w:r w:rsidR="009B2E07">
              <w:rPr>
                <w:noProof/>
                <w:webHidden/>
              </w:rPr>
              <w:fldChar w:fldCharType="begin"/>
            </w:r>
            <w:r w:rsidR="009B2E07">
              <w:rPr>
                <w:noProof/>
                <w:webHidden/>
              </w:rPr>
              <w:instrText xml:space="preserve"> PAGEREF _Toc93320552 \h </w:instrText>
            </w:r>
            <w:r w:rsidR="009B2E07">
              <w:rPr>
                <w:noProof/>
                <w:webHidden/>
              </w:rPr>
            </w:r>
            <w:r w:rsidR="009B2E07">
              <w:rPr>
                <w:noProof/>
                <w:webHidden/>
              </w:rPr>
              <w:fldChar w:fldCharType="separate"/>
            </w:r>
            <w:r w:rsidR="009B2E07">
              <w:rPr>
                <w:noProof/>
                <w:webHidden/>
              </w:rPr>
              <w:t>157</w:t>
            </w:r>
            <w:r w:rsidR="009B2E07">
              <w:rPr>
                <w:noProof/>
                <w:webHidden/>
              </w:rPr>
              <w:fldChar w:fldCharType="end"/>
            </w:r>
          </w:hyperlink>
        </w:p>
        <w:p w14:paraId="3C326C48" w14:textId="40B34CD5"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553" w:history="1">
            <w:r w:rsidR="009B2E07" w:rsidRPr="00DF70D4">
              <w:rPr>
                <w:rStyle w:val="Hyperlink"/>
                <w:noProof/>
                <w:highlight w:val="white"/>
              </w:rPr>
              <w:t>8.1.3.</w:t>
            </w:r>
            <w:r w:rsidR="009B2E07">
              <w:rPr>
                <w:rFonts w:asciiTheme="minorHAnsi" w:eastAsiaTheme="minorEastAsia" w:hAnsiTheme="minorHAnsi"/>
                <w:noProof/>
                <w:color w:val="auto"/>
                <w:lang w:val="sv-SE" w:eastAsia="sv-SE"/>
              </w:rPr>
              <w:tab/>
            </w:r>
            <w:r w:rsidR="009B2E07" w:rsidRPr="00DF70D4">
              <w:rPr>
                <w:rStyle w:val="Hyperlink"/>
                <w:noProof/>
                <w:highlight w:val="white"/>
              </w:rPr>
              <w:t>Arithmetic Expressions</w:t>
            </w:r>
            <w:r w:rsidR="009B2E07">
              <w:rPr>
                <w:noProof/>
                <w:webHidden/>
              </w:rPr>
              <w:tab/>
            </w:r>
            <w:r w:rsidR="009B2E07">
              <w:rPr>
                <w:noProof/>
                <w:webHidden/>
              </w:rPr>
              <w:fldChar w:fldCharType="begin"/>
            </w:r>
            <w:r w:rsidR="009B2E07">
              <w:rPr>
                <w:noProof/>
                <w:webHidden/>
              </w:rPr>
              <w:instrText xml:space="preserve"> PAGEREF _Toc93320553 \h </w:instrText>
            </w:r>
            <w:r w:rsidR="009B2E07">
              <w:rPr>
                <w:noProof/>
                <w:webHidden/>
              </w:rPr>
            </w:r>
            <w:r w:rsidR="009B2E07">
              <w:rPr>
                <w:noProof/>
                <w:webHidden/>
              </w:rPr>
              <w:fldChar w:fldCharType="separate"/>
            </w:r>
            <w:r w:rsidR="009B2E07">
              <w:rPr>
                <w:noProof/>
                <w:webHidden/>
              </w:rPr>
              <w:t>158</w:t>
            </w:r>
            <w:r w:rsidR="009B2E07">
              <w:rPr>
                <w:noProof/>
                <w:webHidden/>
              </w:rPr>
              <w:fldChar w:fldCharType="end"/>
            </w:r>
          </w:hyperlink>
        </w:p>
        <w:p w14:paraId="7570DB46" w14:textId="2D5C188A"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554" w:history="1">
            <w:r w:rsidR="009B2E07" w:rsidRPr="00DF70D4">
              <w:rPr>
                <w:rStyle w:val="Hyperlink"/>
                <w:noProof/>
                <w:highlight w:val="white"/>
              </w:rPr>
              <w:t>8.1.4.</w:t>
            </w:r>
            <w:r w:rsidR="009B2E07">
              <w:rPr>
                <w:rFonts w:asciiTheme="minorHAnsi" w:eastAsiaTheme="minorEastAsia" w:hAnsiTheme="minorHAnsi"/>
                <w:noProof/>
                <w:color w:val="auto"/>
                <w:lang w:val="sv-SE" w:eastAsia="sv-SE"/>
              </w:rPr>
              <w:tab/>
            </w:r>
            <w:r w:rsidR="009B2E07" w:rsidRPr="00DF70D4">
              <w:rPr>
                <w:rStyle w:val="Hyperlink"/>
                <w:noProof/>
                <w:highlight w:val="white"/>
              </w:rPr>
              <w:t>Constant Type Cast</w:t>
            </w:r>
            <w:r w:rsidR="009B2E07">
              <w:rPr>
                <w:noProof/>
                <w:webHidden/>
              </w:rPr>
              <w:tab/>
            </w:r>
            <w:r w:rsidR="009B2E07">
              <w:rPr>
                <w:noProof/>
                <w:webHidden/>
              </w:rPr>
              <w:fldChar w:fldCharType="begin"/>
            </w:r>
            <w:r w:rsidR="009B2E07">
              <w:rPr>
                <w:noProof/>
                <w:webHidden/>
              </w:rPr>
              <w:instrText xml:space="preserve"> PAGEREF _Toc93320554 \h </w:instrText>
            </w:r>
            <w:r w:rsidR="009B2E07">
              <w:rPr>
                <w:noProof/>
                <w:webHidden/>
              </w:rPr>
            </w:r>
            <w:r w:rsidR="009B2E07">
              <w:rPr>
                <w:noProof/>
                <w:webHidden/>
              </w:rPr>
              <w:fldChar w:fldCharType="separate"/>
            </w:r>
            <w:r w:rsidR="009B2E07">
              <w:rPr>
                <w:noProof/>
                <w:webHidden/>
              </w:rPr>
              <w:t>162</w:t>
            </w:r>
            <w:r w:rsidR="009B2E07">
              <w:rPr>
                <w:noProof/>
                <w:webHidden/>
              </w:rPr>
              <w:fldChar w:fldCharType="end"/>
            </w:r>
          </w:hyperlink>
        </w:p>
        <w:p w14:paraId="0598F376" w14:textId="16AB8A2A"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555" w:history="1">
            <w:r w:rsidR="009B2E07" w:rsidRPr="00DF70D4">
              <w:rPr>
                <w:rStyle w:val="Hyperlink"/>
                <w:noProof/>
                <w:highlight w:val="white"/>
              </w:rPr>
              <w:t>8.1.5.</w:t>
            </w:r>
            <w:r w:rsidR="009B2E07">
              <w:rPr>
                <w:rFonts w:asciiTheme="minorHAnsi" w:eastAsiaTheme="minorEastAsia" w:hAnsiTheme="minorHAnsi"/>
                <w:noProof/>
                <w:color w:val="auto"/>
                <w:lang w:val="sv-SE" w:eastAsia="sv-SE"/>
              </w:rPr>
              <w:tab/>
            </w:r>
            <w:r w:rsidR="009B2E07" w:rsidRPr="00DF70D4">
              <w:rPr>
                <w:rStyle w:val="Hyperlink"/>
                <w:noProof/>
                <w:highlight w:val="white"/>
              </w:rPr>
              <w:t>Constant Value</w:t>
            </w:r>
            <w:r w:rsidR="009B2E07">
              <w:rPr>
                <w:noProof/>
                <w:webHidden/>
              </w:rPr>
              <w:tab/>
            </w:r>
            <w:r w:rsidR="009B2E07">
              <w:rPr>
                <w:noProof/>
                <w:webHidden/>
              </w:rPr>
              <w:fldChar w:fldCharType="begin"/>
            </w:r>
            <w:r w:rsidR="009B2E07">
              <w:rPr>
                <w:noProof/>
                <w:webHidden/>
              </w:rPr>
              <w:instrText xml:space="preserve"> PAGEREF _Toc93320555 \h </w:instrText>
            </w:r>
            <w:r w:rsidR="009B2E07">
              <w:rPr>
                <w:noProof/>
                <w:webHidden/>
              </w:rPr>
            </w:r>
            <w:r w:rsidR="009B2E07">
              <w:rPr>
                <w:noProof/>
                <w:webHidden/>
              </w:rPr>
              <w:fldChar w:fldCharType="separate"/>
            </w:r>
            <w:r w:rsidR="009B2E07">
              <w:rPr>
                <w:noProof/>
                <w:webHidden/>
              </w:rPr>
              <w:t>164</w:t>
            </w:r>
            <w:r w:rsidR="009B2E07">
              <w:rPr>
                <w:noProof/>
                <w:webHidden/>
              </w:rPr>
              <w:fldChar w:fldCharType="end"/>
            </w:r>
          </w:hyperlink>
        </w:p>
        <w:p w14:paraId="57C0A00D" w14:textId="109C72DC" w:rsidR="009B2E07" w:rsidRDefault="00B26FED">
          <w:pPr>
            <w:pStyle w:val="TOC1"/>
            <w:rPr>
              <w:rFonts w:asciiTheme="minorHAnsi" w:eastAsiaTheme="minorEastAsia" w:hAnsiTheme="minorHAnsi"/>
              <w:noProof/>
              <w:color w:val="auto"/>
              <w:lang w:val="sv-SE" w:eastAsia="sv-SE"/>
            </w:rPr>
          </w:pPr>
          <w:hyperlink w:anchor="_Toc93320556" w:history="1">
            <w:r w:rsidR="009B2E07" w:rsidRPr="00DF70D4">
              <w:rPr>
                <w:rStyle w:val="Hyperlink"/>
                <w:noProof/>
              </w:rPr>
              <w:t>9.</w:t>
            </w:r>
            <w:r w:rsidR="009B2E07">
              <w:rPr>
                <w:rFonts w:asciiTheme="minorHAnsi" w:eastAsiaTheme="minorEastAsia" w:hAnsiTheme="minorHAnsi"/>
                <w:noProof/>
                <w:color w:val="auto"/>
                <w:lang w:val="sv-SE" w:eastAsia="sv-SE"/>
              </w:rPr>
              <w:tab/>
            </w:r>
            <w:r w:rsidR="009B2E07" w:rsidRPr="00DF70D4">
              <w:rPr>
                <w:rStyle w:val="Hyperlink"/>
                <w:noProof/>
              </w:rPr>
              <w:t>Static Addresses</w:t>
            </w:r>
            <w:r w:rsidR="009B2E07">
              <w:rPr>
                <w:noProof/>
                <w:webHidden/>
              </w:rPr>
              <w:tab/>
            </w:r>
            <w:r w:rsidR="009B2E07">
              <w:rPr>
                <w:noProof/>
                <w:webHidden/>
              </w:rPr>
              <w:fldChar w:fldCharType="begin"/>
            </w:r>
            <w:r w:rsidR="009B2E07">
              <w:rPr>
                <w:noProof/>
                <w:webHidden/>
              </w:rPr>
              <w:instrText xml:space="preserve"> PAGEREF _Toc93320556 \h </w:instrText>
            </w:r>
            <w:r w:rsidR="009B2E07">
              <w:rPr>
                <w:noProof/>
                <w:webHidden/>
              </w:rPr>
            </w:r>
            <w:r w:rsidR="009B2E07">
              <w:rPr>
                <w:noProof/>
                <w:webHidden/>
              </w:rPr>
              <w:fldChar w:fldCharType="separate"/>
            </w:r>
            <w:r w:rsidR="009B2E07">
              <w:rPr>
                <w:noProof/>
                <w:webHidden/>
              </w:rPr>
              <w:t>166</w:t>
            </w:r>
            <w:r w:rsidR="009B2E07">
              <w:rPr>
                <w:noProof/>
                <w:webHidden/>
              </w:rPr>
              <w:fldChar w:fldCharType="end"/>
            </w:r>
          </w:hyperlink>
        </w:p>
        <w:p w14:paraId="13C8F6AE" w14:textId="68E87B39"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557" w:history="1">
            <w:r w:rsidR="009B2E07" w:rsidRPr="00DF70D4">
              <w:rPr>
                <w:rStyle w:val="Hyperlink"/>
                <w:noProof/>
              </w:rPr>
              <w:t>9.1.1.</w:t>
            </w:r>
            <w:r w:rsidR="009B2E07">
              <w:rPr>
                <w:rFonts w:asciiTheme="minorHAnsi" w:eastAsiaTheme="minorEastAsia" w:hAnsiTheme="minorHAnsi"/>
                <w:noProof/>
                <w:color w:val="auto"/>
                <w:lang w:val="sv-SE" w:eastAsia="sv-SE"/>
              </w:rPr>
              <w:tab/>
            </w:r>
            <w:r w:rsidR="009B2E07" w:rsidRPr="00DF70D4">
              <w:rPr>
                <w:rStyle w:val="Hyperlink"/>
                <w:noProof/>
              </w:rPr>
              <w:t>Static Value and Address</w:t>
            </w:r>
            <w:r w:rsidR="009B2E07">
              <w:rPr>
                <w:noProof/>
                <w:webHidden/>
              </w:rPr>
              <w:tab/>
            </w:r>
            <w:r w:rsidR="009B2E07">
              <w:rPr>
                <w:noProof/>
                <w:webHidden/>
              </w:rPr>
              <w:fldChar w:fldCharType="begin"/>
            </w:r>
            <w:r w:rsidR="009B2E07">
              <w:rPr>
                <w:noProof/>
                <w:webHidden/>
              </w:rPr>
              <w:instrText xml:space="preserve"> PAGEREF _Toc93320557 \h </w:instrText>
            </w:r>
            <w:r w:rsidR="009B2E07">
              <w:rPr>
                <w:noProof/>
                <w:webHidden/>
              </w:rPr>
            </w:r>
            <w:r w:rsidR="009B2E07">
              <w:rPr>
                <w:noProof/>
                <w:webHidden/>
              </w:rPr>
              <w:fldChar w:fldCharType="separate"/>
            </w:r>
            <w:r w:rsidR="009B2E07">
              <w:rPr>
                <w:noProof/>
                <w:webHidden/>
              </w:rPr>
              <w:t>166</w:t>
            </w:r>
            <w:r w:rsidR="009B2E07">
              <w:rPr>
                <w:noProof/>
                <w:webHidden/>
              </w:rPr>
              <w:fldChar w:fldCharType="end"/>
            </w:r>
          </w:hyperlink>
        </w:p>
        <w:p w14:paraId="1FAC3087" w14:textId="758A805D"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558" w:history="1">
            <w:r w:rsidR="009B2E07" w:rsidRPr="00DF70D4">
              <w:rPr>
                <w:rStyle w:val="Hyperlink"/>
                <w:noProof/>
              </w:rPr>
              <w:t>9.1.2.</w:t>
            </w:r>
            <w:r w:rsidR="009B2E07">
              <w:rPr>
                <w:rFonts w:asciiTheme="minorHAnsi" w:eastAsiaTheme="minorEastAsia" w:hAnsiTheme="minorHAnsi"/>
                <w:noProof/>
                <w:color w:val="auto"/>
                <w:lang w:val="sv-SE" w:eastAsia="sv-SE"/>
              </w:rPr>
              <w:tab/>
            </w:r>
            <w:r w:rsidR="009B2E07" w:rsidRPr="00DF70D4">
              <w:rPr>
                <w:rStyle w:val="Hyperlink"/>
                <w:noProof/>
              </w:rPr>
              <w:t>Static Expression</w:t>
            </w:r>
            <w:r w:rsidR="009B2E07">
              <w:rPr>
                <w:noProof/>
                <w:webHidden/>
              </w:rPr>
              <w:tab/>
            </w:r>
            <w:r w:rsidR="009B2E07">
              <w:rPr>
                <w:noProof/>
                <w:webHidden/>
              </w:rPr>
              <w:fldChar w:fldCharType="begin"/>
            </w:r>
            <w:r w:rsidR="009B2E07">
              <w:rPr>
                <w:noProof/>
                <w:webHidden/>
              </w:rPr>
              <w:instrText xml:space="preserve"> PAGEREF _Toc93320558 \h </w:instrText>
            </w:r>
            <w:r w:rsidR="009B2E07">
              <w:rPr>
                <w:noProof/>
                <w:webHidden/>
              </w:rPr>
            </w:r>
            <w:r w:rsidR="009B2E07">
              <w:rPr>
                <w:noProof/>
                <w:webHidden/>
              </w:rPr>
              <w:fldChar w:fldCharType="separate"/>
            </w:r>
            <w:r w:rsidR="009B2E07">
              <w:rPr>
                <w:noProof/>
                <w:webHidden/>
              </w:rPr>
              <w:t>167</w:t>
            </w:r>
            <w:r w:rsidR="009B2E07">
              <w:rPr>
                <w:noProof/>
                <w:webHidden/>
              </w:rPr>
              <w:fldChar w:fldCharType="end"/>
            </w:r>
          </w:hyperlink>
        </w:p>
        <w:p w14:paraId="2BCE712D" w14:textId="2F19735D" w:rsidR="009B2E07" w:rsidRDefault="00B26FED">
          <w:pPr>
            <w:pStyle w:val="TOC1"/>
            <w:rPr>
              <w:rFonts w:asciiTheme="minorHAnsi" w:eastAsiaTheme="minorEastAsia" w:hAnsiTheme="minorHAnsi"/>
              <w:noProof/>
              <w:color w:val="auto"/>
              <w:lang w:val="sv-SE" w:eastAsia="sv-SE"/>
            </w:rPr>
          </w:pPr>
          <w:hyperlink w:anchor="_Toc93320559" w:history="1">
            <w:r w:rsidR="009B2E07" w:rsidRPr="00DF70D4">
              <w:rPr>
                <w:rStyle w:val="Hyperlink"/>
                <w:noProof/>
              </w:rPr>
              <w:t>10.</w:t>
            </w:r>
            <w:r w:rsidR="009B2E07">
              <w:rPr>
                <w:rFonts w:asciiTheme="minorHAnsi" w:eastAsiaTheme="minorEastAsia" w:hAnsiTheme="minorHAnsi"/>
                <w:noProof/>
                <w:color w:val="auto"/>
                <w:lang w:val="sv-SE" w:eastAsia="sv-SE"/>
              </w:rPr>
              <w:tab/>
            </w:r>
            <w:r w:rsidR="009B2E07" w:rsidRPr="00DF70D4">
              <w:rPr>
                <w:rStyle w:val="Hyperlink"/>
                <w:noProof/>
              </w:rPr>
              <w:t>Initialization</w:t>
            </w:r>
            <w:r w:rsidR="009B2E07">
              <w:rPr>
                <w:noProof/>
                <w:webHidden/>
              </w:rPr>
              <w:tab/>
            </w:r>
            <w:r w:rsidR="009B2E07">
              <w:rPr>
                <w:noProof/>
                <w:webHidden/>
              </w:rPr>
              <w:fldChar w:fldCharType="begin"/>
            </w:r>
            <w:r w:rsidR="009B2E07">
              <w:rPr>
                <w:noProof/>
                <w:webHidden/>
              </w:rPr>
              <w:instrText xml:space="preserve"> PAGEREF _Toc93320559 \h </w:instrText>
            </w:r>
            <w:r w:rsidR="009B2E07">
              <w:rPr>
                <w:noProof/>
                <w:webHidden/>
              </w:rPr>
            </w:r>
            <w:r w:rsidR="009B2E07">
              <w:rPr>
                <w:noProof/>
                <w:webHidden/>
              </w:rPr>
              <w:fldChar w:fldCharType="separate"/>
            </w:r>
            <w:r w:rsidR="009B2E07">
              <w:rPr>
                <w:noProof/>
                <w:webHidden/>
              </w:rPr>
              <w:t>171</w:t>
            </w:r>
            <w:r w:rsidR="009B2E07">
              <w:rPr>
                <w:noProof/>
                <w:webHidden/>
              </w:rPr>
              <w:fldChar w:fldCharType="end"/>
            </w:r>
          </w:hyperlink>
        </w:p>
        <w:p w14:paraId="29D8A5CA" w14:textId="0E9A4FEF"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560" w:history="1">
            <w:r w:rsidR="009B2E07" w:rsidRPr="00DF70D4">
              <w:rPr>
                <w:rStyle w:val="Hyperlink"/>
                <w:noProof/>
              </w:rPr>
              <w:t>10.1.1.</w:t>
            </w:r>
            <w:r w:rsidR="009B2E07">
              <w:rPr>
                <w:rFonts w:asciiTheme="minorHAnsi" w:eastAsiaTheme="minorEastAsia" w:hAnsiTheme="minorHAnsi"/>
                <w:noProof/>
                <w:color w:val="auto"/>
                <w:lang w:val="sv-SE" w:eastAsia="sv-SE"/>
              </w:rPr>
              <w:tab/>
            </w:r>
            <w:r w:rsidR="009B2E07" w:rsidRPr="00DF70D4">
              <w:rPr>
                <w:rStyle w:val="Hyperlink"/>
                <w:noProof/>
              </w:rPr>
              <w:t>Auto Initialization</w:t>
            </w:r>
            <w:r w:rsidR="009B2E07">
              <w:rPr>
                <w:noProof/>
                <w:webHidden/>
              </w:rPr>
              <w:tab/>
            </w:r>
            <w:r w:rsidR="009B2E07">
              <w:rPr>
                <w:noProof/>
                <w:webHidden/>
              </w:rPr>
              <w:fldChar w:fldCharType="begin"/>
            </w:r>
            <w:r w:rsidR="009B2E07">
              <w:rPr>
                <w:noProof/>
                <w:webHidden/>
              </w:rPr>
              <w:instrText xml:space="preserve"> PAGEREF _Toc93320560 \h </w:instrText>
            </w:r>
            <w:r w:rsidR="009B2E07">
              <w:rPr>
                <w:noProof/>
                <w:webHidden/>
              </w:rPr>
            </w:r>
            <w:r w:rsidR="009B2E07">
              <w:rPr>
                <w:noProof/>
                <w:webHidden/>
              </w:rPr>
              <w:fldChar w:fldCharType="separate"/>
            </w:r>
            <w:r w:rsidR="009B2E07">
              <w:rPr>
                <w:noProof/>
                <w:webHidden/>
              </w:rPr>
              <w:t>171</w:t>
            </w:r>
            <w:r w:rsidR="009B2E07">
              <w:rPr>
                <w:noProof/>
                <w:webHidden/>
              </w:rPr>
              <w:fldChar w:fldCharType="end"/>
            </w:r>
          </w:hyperlink>
        </w:p>
        <w:p w14:paraId="775CF312" w14:textId="582F4C0E"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561" w:history="1">
            <w:r w:rsidR="009B2E07" w:rsidRPr="00DF70D4">
              <w:rPr>
                <w:rStyle w:val="Hyperlink"/>
                <w:noProof/>
              </w:rPr>
              <w:t>10.1.1.</w:t>
            </w:r>
            <w:r w:rsidR="009B2E07">
              <w:rPr>
                <w:rFonts w:asciiTheme="minorHAnsi" w:eastAsiaTheme="minorEastAsia" w:hAnsiTheme="minorHAnsi"/>
                <w:noProof/>
                <w:color w:val="auto"/>
                <w:lang w:val="sv-SE" w:eastAsia="sv-SE"/>
              </w:rPr>
              <w:tab/>
            </w:r>
            <w:r w:rsidR="009B2E07" w:rsidRPr="00DF70D4">
              <w:rPr>
                <w:rStyle w:val="Hyperlink"/>
                <w:noProof/>
              </w:rPr>
              <w:t>Static Initialization</w:t>
            </w:r>
            <w:r w:rsidR="009B2E07">
              <w:rPr>
                <w:noProof/>
                <w:webHidden/>
              </w:rPr>
              <w:tab/>
            </w:r>
            <w:r w:rsidR="009B2E07">
              <w:rPr>
                <w:noProof/>
                <w:webHidden/>
              </w:rPr>
              <w:fldChar w:fldCharType="begin"/>
            </w:r>
            <w:r w:rsidR="009B2E07">
              <w:rPr>
                <w:noProof/>
                <w:webHidden/>
              </w:rPr>
              <w:instrText xml:space="preserve"> PAGEREF _Toc93320561 \h </w:instrText>
            </w:r>
            <w:r w:rsidR="009B2E07">
              <w:rPr>
                <w:noProof/>
                <w:webHidden/>
              </w:rPr>
            </w:r>
            <w:r w:rsidR="009B2E07">
              <w:rPr>
                <w:noProof/>
                <w:webHidden/>
              </w:rPr>
              <w:fldChar w:fldCharType="separate"/>
            </w:r>
            <w:r w:rsidR="009B2E07">
              <w:rPr>
                <w:noProof/>
                <w:webHidden/>
              </w:rPr>
              <w:t>174</w:t>
            </w:r>
            <w:r w:rsidR="009B2E07">
              <w:rPr>
                <w:noProof/>
                <w:webHidden/>
              </w:rPr>
              <w:fldChar w:fldCharType="end"/>
            </w:r>
          </w:hyperlink>
        </w:p>
        <w:p w14:paraId="43E5FEB0" w14:textId="07687A56"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562" w:history="1">
            <w:r w:rsidR="009B2E07" w:rsidRPr="00DF70D4">
              <w:rPr>
                <w:rStyle w:val="Hyperlink"/>
                <w:noProof/>
                <w:highlight w:val="white"/>
              </w:rPr>
              <w:t>10.1.2.</w:t>
            </w:r>
            <w:r w:rsidR="009B2E07">
              <w:rPr>
                <w:rFonts w:asciiTheme="minorHAnsi" w:eastAsiaTheme="minorEastAsia" w:hAnsiTheme="minorHAnsi"/>
                <w:noProof/>
                <w:color w:val="auto"/>
                <w:lang w:val="sv-SE" w:eastAsia="sv-SE"/>
              </w:rPr>
              <w:tab/>
            </w:r>
            <w:r w:rsidR="009B2E07" w:rsidRPr="00DF70D4">
              <w:rPr>
                <w:rStyle w:val="Hyperlink"/>
                <w:bCs/>
                <w:noProof/>
                <w:highlight w:val="white"/>
              </w:rPr>
              <w:t>Modify Initializer</w:t>
            </w:r>
            <w:r w:rsidR="009B2E07">
              <w:rPr>
                <w:noProof/>
                <w:webHidden/>
              </w:rPr>
              <w:tab/>
            </w:r>
            <w:r w:rsidR="009B2E07">
              <w:rPr>
                <w:noProof/>
                <w:webHidden/>
              </w:rPr>
              <w:fldChar w:fldCharType="begin"/>
            </w:r>
            <w:r w:rsidR="009B2E07">
              <w:rPr>
                <w:noProof/>
                <w:webHidden/>
              </w:rPr>
              <w:instrText xml:space="preserve"> PAGEREF _Toc93320562 \h </w:instrText>
            </w:r>
            <w:r w:rsidR="009B2E07">
              <w:rPr>
                <w:noProof/>
                <w:webHidden/>
              </w:rPr>
            </w:r>
            <w:r w:rsidR="009B2E07">
              <w:rPr>
                <w:noProof/>
                <w:webHidden/>
              </w:rPr>
              <w:fldChar w:fldCharType="separate"/>
            </w:r>
            <w:r w:rsidR="009B2E07">
              <w:rPr>
                <w:noProof/>
                <w:webHidden/>
              </w:rPr>
              <w:t>177</w:t>
            </w:r>
            <w:r w:rsidR="009B2E07">
              <w:rPr>
                <w:noProof/>
                <w:webHidden/>
              </w:rPr>
              <w:fldChar w:fldCharType="end"/>
            </w:r>
          </w:hyperlink>
        </w:p>
        <w:p w14:paraId="6968773C" w14:textId="308C3D17" w:rsidR="009B2E07" w:rsidRDefault="00B26FED">
          <w:pPr>
            <w:pStyle w:val="TOC1"/>
            <w:rPr>
              <w:rFonts w:asciiTheme="minorHAnsi" w:eastAsiaTheme="minorEastAsia" w:hAnsiTheme="minorHAnsi"/>
              <w:noProof/>
              <w:color w:val="auto"/>
              <w:lang w:val="sv-SE" w:eastAsia="sv-SE"/>
            </w:rPr>
          </w:pPr>
          <w:hyperlink w:anchor="_Toc93320563" w:history="1">
            <w:r w:rsidR="009B2E07" w:rsidRPr="00DF70D4">
              <w:rPr>
                <w:rStyle w:val="Hyperlink"/>
                <w:noProof/>
              </w:rPr>
              <w:t>11.</w:t>
            </w:r>
            <w:r w:rsidR="009B2E07">
              <w:rPr>
                <w:rFonts w:asciiTheme="minorHAnsi" w:eastAsiaTheme="minorEastAsia" w:hAnsiTheme="minorHAnsi"/>
                <w:noProof/>
                <w:color w:val="auto"/>
                <w:lang w:val="sv-SE" w:eastAsia="sv-SE"/>
              </w:rPr>
              <w:tab/>
            </w:r>
            <w:r w:rsidR="009B2E07" w:rsidRPr="00DF70D4">
              <w:rPr>
                <w:rStyle w:val="Hyperlink"/>
                <w:noProof/>
              </w:rPr>
              <w:t>Middle Code Optimization</w:t>
            </w:r>
            <w:r w:rsidR="009B2E07">
              <w:rPr>
                <w:noProof/>
                <w:webHidden/>
              </w:rPr>
              <w:tab/>
            </w:r>
            <w:r w:rsidR="009B2E07">
              <w:rPr>
                <w:noProof/>
                <w:webHidden/>
              </w:rPr>
              <w:fldChar w:fldCharType="begin"/>
            </w:r>
            <w:r w:rsidR="009B2E07">
              <w:rPr>
                <w:noProof/>
                <w:webHidden/>
              </w:rPr>
              <w:instrText xml:space="preserve"> PAGEREF _Toc93320563 \h </w:instrText>
            </w:r>
            <w:r w:rsidR="009B2E07">
              <w:rPr>
                <w:noProof/>
                <w:webHidden/>
              </w:rPr>
            </w:r>
            <w:r w:rsidR="009B2E07">
              <w:rPr>
                <w:noProof/>
                <w:webHidden/>
              </w:rPr>
              <w:fldChar w:fldCharType="separate"/>
            </w:r>
            <w:r w:rsidR="009B2E07">
              <w:rPr>
                <w:noProof/>
                <w:webHidden/>
              </w:rPr>
              <w:t>180</w:t>
            </w:r>
            <w:r w:rsidR="009B2E07">
              <w:rPr>
                <w:noProof/>
                <w:webHidden/>
              </w:rPr>
              <w:fldChar w:fldCharType="end"/>
            </w:r>
          </w:hyperlink>
        </w:p>
        <w:p w14:paraId="67B315B5" w14:textId="64A3DB80"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564" w:history="1">
            <w:r w:rsidR="009B2E07" w:rsidRPr="00DF70D4">
              <w:rPr>
                <w:rStyle w:val="Hyperlink"/>
                <w:noProof/>
              </w:rPr>
              <w:t>11.1.1.</w:t>
            </w:r>
            <w:r w:rsidR="009B2E07">
              <w:rPr>
                <w:rFonts w:asciiTheme="minorHAnsi" w:eastAsiaTheme="minorEastAsia" w:hAnsiTheme="minorHAnsi"/>
                <w:noProof/>
                <w:color w:val="auto"/>
                <w:lang w:val="sv-SE" w:eastAsia="sv-SE"/>
              </w:rPr>
              <w:tab/>
            </w:r>
            <w:r w:rsidR="009B2E07" w:rsidRPr="00DF70D4">
              <w:rPr>
                <w:rStyle w:val="Hyperlink"/>
                <w:noProof/>
              </w:rPr>
              <w:t>Object References to Integer Index Addresses</w:t>
            </w:r>
            <w:r w:rsidR="009B2E07">
              <w:rPr>
                <w:noProof/>
                <w:webHidden/>
              </w:rPr>
              <w:tab/>
            </w:r>
            <w:r w:rsidR="009B2E07">
              <w:rPr>
                <w:noProof/>
                <w:webHidden/>
              </w:rPr>
              <w:fldChar w:fldCharType="begin"/>
            </w:r>
            <w:r w:rsidR="009B2E07">
              <w:rPr>
                <w:noProof/>
                <w:webHidden/>
              </w:rPr>
              <w:instrText xml:space="preserve"> PAGEREF _Toc93320564 \h </w:instrText>
            </w:r>
            <w:r w:rsidR="009B2E07">
              <w:rPr>
                <w:noProof/>
                <w:webHidden/>
              </w:rPr>
            </w:r>
            <w:r w:rsidR="009B2E07">
              <w:rPr>
                <w:noProof/>
                <w:webHidden/>
              </w:rPr>
              <w:fldChar w:fldCharType="separate"/>
            </w:r>
            <w:r w:rsidR="009B2E07">
              <w:rPr>
                <w:noProof/>
                <w:webHidden/>
              </w:rPr>
              <w:t>181</w:t>
            </w:r>
            <w:r w:rsidR="009B2E07">
              <w:rPr>
                <w:noProof/>
                <w:webHidden/>
              </w:rPr>
              <w:fldChar w:fldCharType="end"/>
            </w:r>
          </w:hyperlink>
        </w:p>
        <w:p w14:paraId="5C54A395" w14:textId="094CFF92"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565" w:history="1">
            <w:r w:rsidR="009B2E07" w:rsidRPr="00DF70D4">
              <w:rPr>
                <w:rStyle w:val="Hyperlink"/>
                <w:noProof/>
              </w:rPr>
              <w:t>11.1.2.</w:t>
            </w:r>
            <w:r w:rsidR="009B2E07">
              <w:rPr>
                <w:rFonts w:asciiTheme="minorHAnsi" w:eastAsiaTheme="minorEastAsia" w:hAnsiTheme="minorHAnsi"/>
                <w:noProof/>
                <w:color w:val="auto"/>
                <w:lang w:val="sv-SE" w:eastAsia="sv-SE"/>
              </w:rPr>
              <w:tab/>
            </w:r>
            <w:r w:rsidR="009B2E07" w:rsidRPr="00DF70D4">
              <w:rPr>
                <w:rStyle w:val="Hyperlink"/>
                <w:noProof/>
              </w:rPr>
              <w:t>Jump Next Instructions</w:t>
            </w:r>
            <w:r w:rsidR="009B2E07">
              <w:rPr>
                <w:noProof/>
                <w:webHidden/>
              </w:rPr>
              <w:tab/>
            </w:r>
            <w:r w:rsidR="009B2E07">
              <w:rPr>
                <w:noProof/>
                <w:webHidden/>
              </w:rPr>
              <w:fldChar w:fldCharType="begin"/>
            </w:r>
            <w:r w:rsidR="009B2E07">
              <w:rPr>
                <w:noProof/>
                <w:webHidden/>
              </w:rPr>
              <w:instrText xml:space="preserve"> PAGEREF _Toc93320565 \h </w:instrText>
            </w:r>
            <w:r w:rsidR="009B2E07">
              <w:rPr>
                <w:noProof/>
                <w:webHidden/>
              </w:rPr>
            </w:r>
            <w:r w:rsidR="009B2E07">
              <w:rPr>
                <w:noProof/>
                <w:webHidden/>
              </w:rPr>
              <w:fldChar w:fldCharType="separate"/>
            </w:r>
            <w:r w:rsidR="009B2E07">
              <w:rPr>
                <w:noProof/>
                <w:webHidden/>
              </w:rPr>
              <w:t>181</w:t>
            </w:r>
            <w:r w:rsidR="009B2E07">
              <w:rPr>
                <w:noProof/>
                <w:webHidden/>
              </w:rPr>
              <w:fldChar w:fldCharType="end"/>
            </w:r>
          </w:hyperlink>
        </w:p>
        <w:p w14:paraId="36147B5F" w14:textId="256467B9"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566" w:history="1">
            <w:r w:rsidR="009B2E07" w:rsidRPr="00DF70D4">
              <w:rPr>
                <w:rStyle w:val="Hyperlink"/>
                <w:noProof/>
              </w:rPr>
              <w:t>11.1.3.</w:t>
            </w:r>
            <w:r w:rsidR="009B2E07">
              <w:rPr>
                <w:rFonts w:asciiTheme="minorHAnsi" w:eastAsiaTheme="minorEastAsia" w:hAnsiTheme="minorHAnsi"/>
                <w:noProof/>
                <w:color w:val="auto"/>
                <w:lang w:val="sv-SE" w:eastAsia="sv-SE"/>
              </w:rPr>
              <w:tab/>
            </w:r>
            <w:r w:rsidR="009B2E07" w:rsidRPr="00DF70D4">
              <w:rPr>
                <w:rStyle w:val="Hyperlink"/>
                <w:noProof/>
              </w:rPr>
              <w:t>Next-Double Jump Statements</w:t>
            </w:r>
            <w:r w:rsidR="009B2E07">
              <w:rPr>
                <w:noProof/>
                <w:webHidden/>
              </w:rPr>
              <w:tab/>
            </w:r>
            <w:r w:rsidR="009B2E07">
              <w:rPr>
                <w:noProof/>
                <w:webHidden/>
              </w:rPr>
              <w:fldChar w:fldCharType="begin"/>
            </w:r>
            <w:r w:rsidR="009B2E07">
              <w:rPr>
                <w:noProof/>
                <w:webHidden/>
              </w:rPr>
              <w:instrText xml:space="preserve"> PAGEREF _Toc93320566 \h </w:instrText>
            </w:r>
            <w:r w:rsidR="009B2E07">
              <w:rPr>
                <w:noProof/>
                <w:webHidden/>
              </w:rPr>
            </w:r>
            <w:r w:rsidR="009B2E07">
              <w:rPr>
                <w:noProof/>
                <w:webHidden/>
              </w:rPr>
              <w:fldChar w:fldCharType="separate"/>
            </w:r>
            <w:r w:rsidR="009B2E07">
              <w:rPr>
                <w:noProof/>
                <w:webHidden/>
              </w:rPr>
              <w:t>182</w:t>
            </w:r>
            <w:r w:rsidR="009B2E07">
              <w:rPr>
                <w:noProof/>
                <w:webHidden/>
              </w:rPr>
              <w:fldChar w:fldCharType="end"/>
            </w:r>
          </w:hyperlink>
        </w:p>
        <w:p w14:paraId="4ACDC919" w14:textId="3855F236"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567" w:history="1">
            <w:r w:rsidR="009B2E07" w:rsidRPr="00DF70D4">
              <w:rPr>
                <w:rStyle w:val="Hyperlink"/>
                <w:noProof/>
              </w:rPr>
              <w:t>11.1.4.</w:t>
            </w:r>
            <w:r w:rsidR="009B2E07">
              <w:rPr>
                <w:rFonts w:asciiTheme="minorHAnsi" w:eastAsiaTheme="minorEastAsia" w:hAnsiTheme="minorHAnsi"/>
                <w:noProof/>
                <w:color w:val="auto"/>
                <w:lang w:val="sv-SE" w:eastAsia="sv-SE"/>
              </w:rPr>
              <w:tab/>
            </w:r>
            <w:r w:rsidR="009B2E07" w:rsidRPr="00DF70D4">
              <w:rPr>
                <w:rStyle w:val="Hyperlink"/>
                <w:noProof/>
              </w:rPr>
              <w:t>Jump-Chains</w:t>
            </w:r>
            <w:r w:rsidR="009B2E07">
              <w:rPr>
                <w:noProof/>
                <w:webHidden/>
              </w:rPr>
              <w:tab/>
            </w:r>
            <w:r w:rsidR="009B2E07">
              <w:rPr>
                <w:noProof/>
                <w:webHidden/>
              </w:rPr>
              <w:fldChar w:fldCharType="begin"/>
            </w:r>
            <w:r w:rsidR="009B2E07">
              <w:rPr>
                <w:noProof/>
                <w:webHidden/>
              </w:rPr>
              <w:instrText xml:space="preserve"> PAGEREF _Toc93320567 \h </w:instrText>
            </w:r>
            <w:r w:rsidR="009B2E07">
              <w:rPr>
                <w:noProof/>
                <w:webHidden/>
              </w:rPr>
            </w:r>
            <w:r w:rsidR="009B2E07">
              <w:rPr>
                <w:noProof/>
                <w:webHidden/>
              </w:rPr>
              <w:fldChar w:fldCharType="separate"/>
            </w:r>
            <w:r w:rsidR="009B2E07">
              <w:rPr>
                <w:noProof/>
                <w:webHidden/>
              </w:rPr>
              <w:t>183</w:t>
            </w:r>
            <w:r w:rsidR="009B2E07">
              <w:rPr>
                <w:noProof/>
                <w:webHidden/>
              </w:rPr>
              <w:fldChar w:fldCharType="end"/>
            </w:r>
          </w:hyperlink>
        </w:p>
        <w:p w14:paraId="53A898E6" w14:textId="688FEDAE"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568" w:history="1">
            <w:r w:rsidR="009B2E07" w:rsidRPr="00DF70D4">
              <w:rPr>
                <w:rStyle w:val="Hyperlink"/>
                <w:noProof/>
              </w:rPr>
              <w:t>11.1.5.</w:t>
            </w:r>
            <w:r w:rsidR="009B2E07">
              <w:rPr>
                <w:rFonts w:asciiTheme="minorHAnsi" w:eastAsiaTheme="minorEastAsia" w:hAnsiTheme="minorHAnsi"/>
                <w:noProof/>
                <w:color w:val="auto"/>
                <w:lang w:val="sv-SE" w:eastAsia="sv-SE"/>
              </w:rPr>
              <w:tab/>
            </w:r>
            <w:r w:rsidR="009B2E07" w:rsidRPr="00DF70D4">
              <w:rPr>
                <w:rStyle w:val="Hyperlink"/>
                <w:noProof/>
              </w:rPr>
              <w:t>Remove Unreachable Code</w:t>
            </w:r>
            <w:r w:rsidR="009B2E07">
              <w:rPr>
                <w:noProof/>
                <w:webHidden/>
              </w:rPr>
              <w:tab/>
            </w:r>
            <w:r w:rsidR="009B2E07">
              <w:rPr>
                <w:noProof/>
                <w:webHidden/>
              </w:rPr>
              <w:fldChar w:fldCharType="begin"/>
            </w:r>
            <w:r w:rsidR="009B2E07">
              <w:rPr>
                <w:noProof/>
                <w:webHidden/>
              </w:rPr>
              <w:instrText xml:space="preserve"> PAGEREF _Toc93320568 \h </w:instrText>
            </w:r>
            <w:r w:rsidR="009B2E07">
              <w:rPr>
                <w:noProof/>
                <w:webHidden/>
              </w:rPr>
            </w:r>
            <w:r w:rsidR="009B2E07">
              <w:rPr>
                <w:noProof/>
                <w:webHidden/>
              </w:rPr>
              <w:fldChar w:fldCharType="separate"/>
            </w:r>
            <w:r w:rsidR="009B2E07">
              <w:rPr>
                <w:noProof/>
                <w:webHidden/>
              </w:rPr>
              <w:t>184</w:t>
            </w:r>
            <w:r w:rsidR="009B2E07">
              <w:rPr>
                <w:noProof/>
                <w:webHidden/>
              </w:rPr>
              <w:fldChar w:fldCharType="end"/>
            </w:r>
          </w:hyperlink>
        </w:p>
        <w:p w14:paraId="05FEA113" w14:textId="7E21AD52"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569" w:history="1">
            <w:r w:rsidR="009B2E07" w:rsidRPr="00DF70D4">
              <w:rPr>
                <w:rStyle w:val="Hyperlink"/>
                <w:noProof/>
              </w:rPr>
              <w:t>11.1.1.</w:t>
            </w:r>
            <w:r w:rsidR="009B2E07">
              <w:rPr>
                <w:rFonts w:asciiTheme="minorHAnsi" w:eastAsiaTheme="minorEastAsia" w:hAnsiTheme="minorHAnsi"/>
                <w:noProof/>
                <w:color w:val="auto"/>
                <w:lang w:val="sv-SE" w:eastAsia="sv-SE"/>
              </w:rPr>
              <w:tab/>
            </w:r>
            <w:r w:rsidR="009B2E07" w:rsidRPr="00DF70D4">
              <w:rPr>
                <w:rStyle w:val="Hyperlink"/>
                <w:noProof/>
              </w:rPr>
              <w:t>Remove Push-Pop Chains</w:t>
            </w:r>
            <w:r w:rsidR="009B2E07">
              <w:rPr>
                <w:noProof/>
                <w:webHidden/>
              </w:rPr>
              <w:tab/>
            </w:r>
            <w:r w:rsidR="009B2E07">
              <w:rPr>
                <w:noProof/>
                <w:webHidden/>
              </w:rPr>
              <w:fldChar w:fldCharType="begin"/>
            </w:r>
            <w:r w:rsidR="009B2E07">
              <w:rPr>
                <w:noProof/>
                <w:webHidden/>
              </w:rPr>
              <w:instrText xml:space="preserve"> PAGEREF _Toc93320569 \h </w:instrText>
            </w:r>
            <w:r w:rsidR="009B2E07">
              <w:rPr>
                <w:noProof/>
                <w:webHidden/>
              </w:rPr>
            </w:r>
            <w:r w:rsidR="009B2E07">
              <w:rPr>
                <w:noProof/>
                <w:webHidden/>
              </w:rPr>
              <w:fldChar w:fldCharType="separate"/>
            </w:r>
            <w:r w:rsidR="009B2E07">
              <w:rPr>
                <w:noProof/>
                <w:webHidden/>
              </w:rPr>
              <w:t>185</w:t>
            </w:r>
            <w:r w:rsidR="009B2E07">
              <w:rPr>
                <w:noProof/>
                <w:webHidden/>
              </w:rPr>
              <w:fldChar w:fldCharType="end"/>
            </w:r>
          </w:hyperlink>
        </w:p>
        <w:p w14:paraId="14761080" w14:textId="049D2E5E"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570" w:history="1">
            <w:r w:rsidR="009B2E07" w:rsidRPr="00DF70D4">
              <w:rPr>
                <w:rStyle w:val="Hyperlink"/>
                <w:noProof/>
              </w:rPr>
              <w:t>11.1.1.</w:t>
            </w:r>
            <w:r w:rsidR="009B2E07">
              <w:rPr>
                <w:rFonts w:asciiTheme="minorHAnsi" w:eastAsiaTheme="minorEastAsia" w:hAnsiTheme="minorHAnsi"/>
                <w:noProof/>
                <w:color w:val="auto"/>
                <w:lang w:val="sv-SE" w:eastAsia="sv-SE"/>
              </w:rPr>
              <w:tab/>
            </w:r>
            <w:r w:rsidR="009B2E07" w:rsidRPr="00DF70D4">
              <w:rPr>
                <w:rStyle w:val="Hyperlink"/>
                <w:noProof/>
              </w:rPr>
              <w:t>Merge Pop-Push Chains</w:t>
            </w:r>
            <w:r w:rsidR="009B2E07">
              <w:rPr>
                <w:noProof/>
                <w:webHidden/>
              </w:rPr>
              <w:tab/>
            </w:r>
            <w:r w:rsidR="009B2E07">
              <w:rPr>
                <w:noProof/>
                <w:webHidden/>
              </w:rPr>
              <w:fldChar w:fldCharType="begin"/>
            </w:r>
            <w:r w:rsidR="009B2E07">
              <w:rPr>
                <w:noProof/>
                <w:webHidden/>
              </w:rPr>
              <w:instrText xml:space="preserve"> PAGEREF _Toc93320570 \h </w:instrText>
            </w:r>
            <w:r w:rsidR="009B2E07">
              <w:rPr>
                <w:noProof/>
                <w:webHidden/>
              </w:rPr>
            </w:r>
            <w:r w:rsidR="009B2E07">
              <w:rPr>
                <w:noProof/>
                <w:webHidden/>
              </w:rPr>
              <w:fldChar w:fldCharType="separate"/>
            </w:r>
            <w:r w:rsidR="009B2E07">
              <w:rPr>
                <w:noProof/>
                <w:webHidden/>
              </w:rPr>
              <w:t>185</w:t>
            </w:r>
            <w:r w:rsidR="009B2E07">
              <w:rPr>
                <w:noProof/>
                <w:webHidden/>
              </w:rPr>
              <w:fldChar w:fldCharType="end"/>
            </w:r>
          </w:hyperlink>
        </w:p>
        <w:p w14:paraId="1063B3A1" w14:textId="55A8C824"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571" w:history="1">
            <w:r w:rsidR="009B2E07" w:rsidRPr="00DF70D4">
              <w:rPr>
                <w:rStyle w:val="Hyperlink"/>
                <w:noProof/>
              </w:rPr>
              <w:t>11.1.2.</w:t>
            </w:r>
            <w:r w:rsidR="009B2E07">
              <w:rPr>
                <w:rFonts w:asciiTheme="minorHAnsi" w:eastAsiaTheme="minorEastAsia" w:hAnsiTheme="minorHAnsi"/>
                <w:noProof/>
                <w:color w:val="auto"/>
                <w:lang w:val="sv-SE" w:eastAsia="sv-SE"/>
              </w:rPr>
              <w:tab/>
            </w:r>
            <w:r w:rsidR="009B2E07" w:rsidRPr="00DF70D4">
              <w:rPr>
                <w:rStyle w:val="Hyperlink"/>
                <w:noProof/>
              </w:rPr>
              <w:t>Change Top-Pop to Pop</w:t>
            </w:r>
            <w:r w:rsidR="009B2E07">
              <w:rPr>
                <w:noProof/>
                <w:webHidden/>
              </w:rPr>
              <w:tab/>
            </w:r>
            <w:r w:rsidR="009B2E07">
              <w:rPr>
                <w:noProof/>
                <w:webHidden/>
              </w:rPr>
              <w:fldChar w:fldCharType="begin"/>
            </w:r>
            <w:r w:rsidR="009B2E07">
              <w:rPr>
                <w:noProof/>
                <w:webHidden/>
              </w:rPr>
              <w:instrText xml:space="preserve"> PAGEREF _Toc93320571 \h </w:instrText>
            </w:r>
            <w:r w:rsidR="009B2E07">
              <w:rPr>
                <w:noProof/>
                <w:webHidden/>
              </w:rPr>
            </w:r>
            <w:r w:rsidR="009B2E07">
              <w:rPr>
                <w:noProof/>
                <w:webHidden/>
              </w:rPr>
              <w:fldChar w:fldCharType="separate"/>
            </w:r>
            <w:r w:rsidR="009B2E07">
              <w:rPr>
                <w:noProof/>
                <w:webHidden/>
              </w:rPr>
              <w:t>186</w:t>
            </w:r>
            <w:r w:rsidR="009B2E07">
              <w:rPr>
                <w:noProof/>
                <w:webHidden/>
              </w:rPr>
              <w:fldChar w:fldCharType="end"/>
            </w:r>
          </w:hyperlink>
        </w:p>
        <w:p w14:paraId="5BEED2A5" w14:textId="5FB5620C"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572" w:history="1">
            <w:r w:rsidR="009B2E07" w:rsidRPr="00DF70D4">
              <w:rPr>
                <w:rStyle w:val="Hyperlink"/>
                <w:noProof/>
                <w:highlight w:val="white"/>
              </w:rPr>
              <w:t>11.1.3.</w:t>
            </w:r>
            <w:r w:rsidR="009B2E07">
              <w:rPr>
                <w:rFonts w:asciiTheme="minorHAnsi" w:eastAsiaTheme="minorEastAsia" w:hAnsiTheme="minorHAnsi"/>
                <w:noProof/>
                <w:color w:val="auto"/>
                <w:lang w:val="sv-SE" w:eastAsia="sv-SE"/>
              </w:rPr>
              <w:tab/>
            </w:r>
            <w:r w:rsidR="009B2E07" w:rsidRPr="00DF70D4">
              <w:rPr>
                <w:rStyle w:val="Hyperlink"/>
                <w:noProof/>
                <w:highlight w:val="white"/>
              </w:rPr>
              <w:t>Merge Binary</w:t>
            </w:r>
            <w:r w:rsidR="009B2E07">
              <w:rPr>
                <w:noProof/>
                <w:webHidden/>
              </w:rPr>
              <w:tab/>
            </w:r>
            <w:r w:rsidR="009B2E07">
              <w:rPr>
                <w:noProof/>
                <w:webHidden/>
              </w:rPr>
              <w:fldChar w:fldCharType="begin"/>
            </w:r>
            <w:r w:rsidR="009B2E07">
              <w:rPr>
                <w:noProof/>
                <w:webHidden/>
              </w:rPr>
              <w:instrText xml:space="preserve"> PAGEREF _Toc93320572 \h </w:instrText>
            </w:r>
            <w:r w:rsidR="009B2E07">
              <w:rPr>
                <w:noProof/>
                <w:webHidden/>
              </w:rPr>
            </w:r>
            <w:r w:rsidR="009B2E07">
              <w:rPr>
                <w:noProof/>
                <w:webHidden/>
              </w:rPr>
              <w:fldChar w:fldCharType="separate"/>
            </w:r>
            <w:r w:rsidR="009B2E07">
              <w:rPr>
                <w:noProof/>
                <w:webHidden/>
              </w:rPr>
              <w:t>186</w:t>
            </w:r>
            <w:r w:rsidR="009B2E07">
              <w:rPr>
                <w:noProof/>
                <w:webHidden/>
              </w:rPr>
              <w:fldChar w:fldCharType="end"/>
            </w:r>
          </w:hyperlink>
        </w:p>
        <w:p w14:paraId="7413F5C1" w14:textId="379D18D8"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573" w:history="1">
            <w:r w:rsidR="009B2E07" w:rsidRPr="00DF70D4">
              <w:rPr>
                <w:rStyle w:val="Hyperlink"/>
                <w:noProof/>
                <w:highlight w:val="white"/>
              </w:rPr>
              <w:t>11.1.4.</w:t>
            </w:r>
            <w:r w:rsidR="009B2E07">
              <w:rPr>
                <w:rFonts w:asciiTheme="minorHAnsi" w:eastAsiaTheme="minorEastAsia" w:hAnsiTheme="minorHAnsi"/>
                <w:noProof/>
                <w:color w:val="auto"/>
                <w:lang w:val="sv-SE" w:eastAsia="sv-SE"/>
              </w:rPr>
              <w:tab/>
            </w:r>
            <w:r w:rsidR="009B2E07" w:rsidRPr="00DF70D4">
              <w:rPr>
                <w:rStyle w:val="Hyperlink"/>
                <w:noProof/>
                <w:highlight w:val="white"/>
              </w:rPr>
              <w:t>Semantic Optimization</w:t>
            </w:r>
            <w:r w:rsidR="009B2E07">
              <w:rPr>
                <w:noProof/>
                <w:webHidden/>
              </w:rPr>
              <w:tab/>
            </w:r>
            <w:r w:rsidR="009B2E07">
              <w:rPr>
                <w:noProof/>
                <w:webHidden/>
              </w:rPr>
              <w:fldChar w:fldCharType="begin"/>
            </w:r>
            <w:r w:rsidR="009B2E07">
              <w:rPr>
                <w:noProof/>
                <w:webHidden/>
              </w:rPr>
              <w:instrText xml:space="preserve"> PAGEREF _Toc93320573 \h </w:instrText>
            </w:r>
            <w:r w:rsidR="009B2E07">
              <w:rPr>
                <w:noProof/>
                <w:webHidden/>
              </w:rPr>
            </w:r>
            <w:r w:rsidR="009B2E07">
              <w:rPr>
                <w:noProof/>
                <w:webHidden/>
              </w:rPr>
              <w:fldChar w:fldCharType="separate"/>
            </w:r>
            <w:r w:rsidR="009B2E07">
              <w:rPr>
                <w:noProof/>
                <w:webHidden/>
              </w:rPr>
              <w:t>187</w:t>
            </w:r>
            <w:r w:rsidR="009B2E07">
              <w:rPr>
                <w:noProof/>
                <w:webHidden/>
              </w:rPr>
              <w:fldChar w:fldCharType="end"/>
            </w:r>
          </w:hyperlink>
        </w:p>
        <w:p w14:paraId="3CC7E9F2" w14:textId="65281AD5"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574" w:history="1">
            <w:r w:rsidR="009B2E07" w:rsidRPr="00DF70D4">
              <w:rPr>
                <w:rStyle w:val="Hyperlink"/>
                <w:noProof/>
                <w:highlight w:val="white"/>
              </w:rPr>
              <w:t>11.1.5.</w:t>
            </w:r>
            <w:r w:rsidR="009B2E07">
              <w:rPr>
                <w:rFonts w:asciiTheme="minorHAnsi" w:eastAsiaTheme="minorEastAsia" w:hAnsiTheme="minorHAnsi"/>
                <w:noProof/>
                <w:color w:val="auto"/>
                <w:lang w:val="sv-SE" w:eastAsia="sv-SE"/>
              </w:rPr>
              <w:tab/>
            </w:r>
            <w:r w:rsidR="009B2E07" w:rsidRPr="00DF70D4">
              <w:rPr>
                <w:rStyle w:val="Hyperlink"/>
                <w:noProof/>
                <w:highlight w:val="white"/>
              </w:rPr>
              <w:t>Optimize Relation Expression</w:t>
            </w:r>
            <w:r w:rsidR="009B2E07">
              <w:rPr>
                <w:noProof/>
                <w:webHidden/>
              </w:rPr>
              <w:tab/>
            </w:r>
            <w:r w:rsidR="009B2E07">
              <w:rPr>
                <w:noProof/>
                <w:webHidden/>
              </w:rPr>
              <w:fldChar w:fldCharType="begin"/>
            </w:r>
            <w:r w:rsidR="009B2E07">
              <w:rPr>
                <w:noProof/>
                <w:webHidden/>
              </w:rPr>
              <w:instrText xml:space="preserve"> PAGEREF _Toc93320574 \h </w:instrText>
            </w:r>
            <w:r w:rsidR="009B2E07">
              <w:rPr>
                <w:noProof/>
                <w:webHidden/>
              </w:rPr>
            </w:r>
            <w:r w:rsidR="009B2E07">
              <w:rPr>
                <w:noProof/>
                <w:webHidden/>
              </w:rPr>
              <w:fldChar w:fldCharType="separate"/>
            </w:r>
            <w:r w:rsidR="009B2E07">
              <w:rPr>
                <w:noProof/>
                <w:webHidden/>
              </w:rPr>
              <w:t>190</w:t>
            </w:r>
            <w:r w:rsidR="009B2E07">
              <w:rPr>
                <w:noProof/>
                <w:webHidden/>
              </w:rPr>
              <w:fldChar w:fldCharType="end"/>
            </w:r>
          </w:hyperlink>
        </w:p>
        <w:p w14:paraId="5C66B411" w14:textId="0B6396E9"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575" w:history="1">
            <w:r w:rsidR="009B2E07" w:rsidRPr="00DF70D4">
              <w:rPr>
                <w:rStyle w:val="Hyperlink"/>
                <w:noProof/>
                <w:highlight w:val="white"/>
              </w:rPr>
              <w:t>11.1.1.</w:t>
            </w:r>
            <w:r w:rsidR="009B2E07">
              <w:rPr>
                <w:rFonts w:asciiTheme="minorHAnsi" w:eastAsiaTheme="minorEastAsia" w:hAnsiTheme="minorHAnsi"/>
                <w:noProof/>
                <w:color w:val="auto"/>
                <w:lang w:val="sv-SE" w:eastAsia="sv-SE"/>
              </w:rPr>
              <w:tab/>
            </w:r>
            <w:r w:rsidR="009B2E07" w:rsidRPr="00DF70D4">
              <w:rPr>
                <w:rStyle w:val="Hyperlink"/>
                <w:noProof/>
                <w:highlight w:val="white"/>
              </w:rPr>
              <w:t>Optimize Communicative Expression</w:t>
            </w:r>
            <w:r w:rsidR="009B2E07">
              <w:rPr>
                <w:noProof/>
                <w:webHidden/>
              </w:rPr>
              <w:tab/>
            </w:r>
            <w:r w:rsidR="009B2E07">
              <w:rPr>
                <w:noProof/>
                <w:webHidden/>
              </w:rPr>
              <w:fldChar w:fldCharType="begin"/>
            </w:r>
            <w:r w:rsidR="009B2E07">
              <w:rPr>
                <w:noProof/>
                <w:webHidden/>
              </w:rPr>
              <w:instrText xml:space="preserve"> PAGEREF _Toc93320575 \h </w:instrText>
            </w:r>
            <w:r w:rsidR="009B2E07">
              <w:rPr>
                <w:noProof/>
                <w:webHidden/>
              </w:rPr>
            </w:r>
            <w:r w:rsidR="009B2E07">
              <w:rPr>
                <w:noProof/>
                <w:webHidden/>
              </w:rPr>
              <w:fldChar w:fldCharType="separate"/>
            </w:r>
            <w:r w:rsidR="009B2E07">
              <w:rPr>
                <w:noProof/>
                <w:webHidden/>
              </w:rPr>
              <w:t>191</w:t>
            </w:r>
            <w:r w:rsidR="009B2E07">
              <w:rPr>
                <w:noProof/>
                <w:webHidden/>
              </w:rPr>
              <w:fldChar w:fldCharType="end"/>
            </w:r>
          </w:hyperlink>
        </w:p>
        <w:p w14:paraId="6B16D121" w14:textId="4BF00699"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576" w:history="1">
            <w:r w:rsidR="009B2E07" w:rsidRPr="00DF70D4">
              <w:rPr>
                <w:rStyle w:val="Hyperlink"/>
                <w:noProof/>
              </w:rPr>
              <w:t>11.1.2.</w:t>
            </w:r>
            <w:r w:rsidR="009B2E07">
              <w:rPr>
                <w:rFonts w:asciiTheme="minorHAnsi" w:eastAsiaTheme="minorEastAsia" w:hAnsiTheme="minorHAnsi"/>
                <w:noProof/>
                <w:color w:val="auto"/>
                <w:lang w:val="sv-SE" w:eastAsia="sv-SE"/>
              </w:rPr>
              <w:tab/>
            </w:r>
            <w:r w:rsidR="009B2E07" w:rsidRPr="00DF70D4">
              <w:rPr>
                <w:rStyle w:val="Hyperlink"/>
                <w:noProof/>
              </w:rPr>
              <w:t>Remove Trivial Assignment</w:t>
            </w:r>
            <w:r w:rsidR="009B2E07">
              <w:rPr>
                <w:noProof/>
                <w:webHidden/>
              </w:rPr>
              <w:tab/>
            </w:r>
            <w:r w:rsidR="009B2E07">
              <w:rPr>
                <w:noProof/>
                <w:webHidden/>
              </w:rPr>
              <w:fldChar w:fldCharType="begin"/>
            </w:r>
            <w:r w:rsidR="009B2E07">
              <w:rPr>
                <w:noProof/>
                <w:webHidden/>
              </w:rPr>
              <w:instrText xml:space="preserve"> PAGEREF _Toc93320576 \h </w:instrText>
            </w:r>
            <w:r w:rsidR="009B2E07">
              <w:rPr>
                <w:noProof/>
                <w:webHidden/>
              </w:rPr>
            </w:r>
            <w:r w:rsidR="009B2E07">
              <w:rPr>
                <w:noProof/>
                <w:webHidden/>
              </w:rPr>
              <w:fldChar w:fldCharType="separate"/>
            </w:r>
            <w:r w:rsidR="009B2E07">
              <w:rPr>
                <w:noProof/>
                <w:webHidden/>
              </w:rPr>
              <w:t>191</w:t>
            </w:r>
            <w:r w:rsidR="009B2E07">
              <w:rPr>
                <w:noProof/>
                <w:webHidden/>
              </w:rPr>
              <w:fldChar w:fldCharType="end"/>
            </w:r>
          </w:hyperlink>
        </w:p>
        <w:p w14:paraId="6561E0D6" w14:textId="39A78D4D"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577" w:history="1">
            <w:r w:rsidR="009B2E07" w:rsidRPr="00DF70D4">
              <w:rPr>
                <w:rStyle w:val="Hyperlink"/>
                <w:noProof/>
              </w:rPr>
              <w:t>11.1.3.</w:t>
            </w:r>
            <w:r w:rsidR="009B2E07">
              <w:rPr>
                <w:rFonts w:asciiTheme="minorHAnsi" w:eastAsiaTheme="minorEastAsia" w:hAnsiTheme="minorHAnsi"/>
                <w:noProof/>
                <w:color w:val="auto"/>
                <w:lang w:val="sv-SE" w:eastAsia="sv-SE"/>
              </w:rPr>
              <w:tab/>
            </w:r>
            <w:r w:rsidR="009B2E07" w:rsidRPr="00DF70D4">
              <w:rPr>
                <w:rStyle w:val="Hyperlink"/>
                <w:noProof/>
              </w:rPr>
              <w:t>Remove Cleared Code</w:t>
            </w:r>
            <w:r w:rsidR="009B2E07">
              <w:rPr>
                <w:noProof/>
                <w:webHidden/>
              </w:rPr>
              <w:tab/>
            </w:r>
            <w:r w:rsidR="009B2E07">
              <w:rPr>
                <w:noProof/>
                <w:webHidden/>
              </w:rPr>
              <w:fldChar w:fldCharType="begin"/>
            </w:r>
            <w:r w:rsidR="009B2E07">
              <w:rPr>
                <w:noProof/>
                <w:webHidden/>
              </w:rPr>
              <w:instrText xml:space="preserve"> PAGEREF _Toc93320577 \h </w:instrText>
            </w:r>
            <w:r w:rsidR="009B2E07">
              <w:rPr>
                <w:noProof/>
                <w:webHidden/>
              </w:rPr>
            </w:r>
            <w:r w:rsidR="009B2E07">
              <w:rPr>
                <w:noProof/>
                <w:webHidden/>
              </w:rPr>
              <w:fldChar w:fldCharType="separate"/>
            </w:r>
            <w:r w:rsidR="009B2E07">
              <w:rPr>
                <w:noProof/>
                <w:webHidden/>
              </w:rPr>
              <w:t>192</w:t>
            </w:r>
            <w:r w:rsidR="009B2E07">
              <w:rPr>
                <w:noProof/>
                <w:webHidden/>
              </w:rPr>
              <w:fldChar w:fldCharType="end"/>
            </w:r>
          </w:hyperlink>
        </w:p>
        <w:p w14:paraId="76FB69B3" w14:textId="3F3C3212" w:rsidR="009B2E07" w:rsidRDefault="00B26FED">
          <w:pPr>
            <w:pStyle w:val="TOC1"/>
            <w:rPr>
              <w:rFonts w:asciiTheme="minorHAnsi" w:eastAsiaTheme="minorEastAsia" w:hAnsiTheme="minorHAnsi"/>
              <w:noProof/>
              <w:color w:val="auto"/>
              <w:lang w:val="sv-SE" w:eastAsia="sv-SE"/>
            </w:rPr>
          </w:pPr>
          <w:hyperlink w:anchor="_Toc93320578" w:history="1">
            <w:r w:rsidR="009B2E07" w:rsidRPr="00DF70D4">
              <w:rPr>
                <w:rStyle w:val="Hyperlink"/>
                <w:noProof/>
              </w:rPr>
              <w:t>12.</w:t>
            </w:r>
            <w:r w:rsidR="009B2E07">
              <w:rPr>
                <w:rFonts w:asciiTheme="minorHAnsi" w:eastAsiaTheme="minorEastAsia" w:hAnsiTheme="minorHAnsi"/>
                <w:noProof/>
                <w:color w:val="auto"/>
                <w:lang w:val="sv-SE" w:eastAsia="sv-SE"/>
              </w:rPr>
              <w:tab/>
            </w:r>
            <w:r w:rsidR="009B2E07" w:rsidRPr="00DF70D4">
              <w:rPr>
                <w:rStyle w:val="Hyperlink"/>
                <w:noProof/>
              </w:rPr>
              <w:t>Assembly Code Generation</w:t>
            </w:r>
            <w:r w:rsidR="009B2E07">
              <w:rPr>
                <w:noProof/>
                <w:webHidden/>
              </w:rPr>
              <w:tab/>
            </w:r>
            <w:r w:rsidR="009B2E07">
              <w:rPr>
                <w:noProof/>
                <w:webHidden/>
              </w:rPr>
              <w:fldChar w:fldCharType="begin"/>
            </w:r>
            <w:r w:rsidR="009B2E07">
              <w:rPr>
                <w:noProof/>
                <w:webHidden/>
              </w:rPr>
              <w:instrText xml:space="preserve"> PAGEREF _Toc93320578 \h </w:instrText>
            </w:r>
            <w:r w:rsidR="009B2E07">
              <w:rPr>
                <w:noProof/>
                <w:webHidden/>
              </w:rPr>
            </w:r>
            <w:r w:rsidR="009B2E07">
              <w:rPr>
                <w:noProof/>
                <w:webHidden/>
              </w:rPr>
              <w:fldChar w:fldCharType="separate"/>
            </w:r>
            <w:r w:rsidR="009B2E07">
              <w:rPr>
                <w:noProof/>
                <w:webHidden/>
              </w:rPr>
              <w:t>193</w:t>
            </w:r>
            <w:r w:rsidR="009B2E07">
              <w:rPr>
                <w:noProof/>
                <w:webHidden/>
              </w:rPr>
              <w:fldChar w:fldCharType="end"/>
            </w:r>
          </w:hyperlink>
        </w:p>
        <w:p w14:paraId="2612F0D0" w14:textId="535E12C0" w:rsidR="009B2E07" w:rsidRDefault="00B26FED">
          <w:pPr>
            <w:pStyle w:val="TOC2"/>
            <w:tabs>
              <w:tab w:val="left" w:pos="1100"/>
              <w:tab w:val="right" w:leader="dot" w:pos="9350"/>
            </w:tabs>
            <w:rPr>
              <w:rFonts w:asciiTheme="minorHAnsi" w:eastAsiaTheme="minorEastAsia" w:hAnsiTheme="minorHAnsi"/>
              <w:noProof/>
              <w:color w:val="auto"/>
              <w:lang w:val="sv-SE" w:eastAsia="sv-SE"/>
            </w:rPr>
          </w:pPr>
          <w:hyperlink w:anchor="_Toc93320579" w:history="1">
            <w:r w:rsidR="009B2E07" w:rsidRPr="00DF70D4">
              <w:rPr>
                <w:rStyle w:val="Hyperlink"/>
                <w:noProof/>
              </w:rPr>
              <w:t>12.1.</w:t>
            </w:r>
            <w:r w:rsidR="009B2E07">
              <w:rPr>
                <w:rFonts w:asciiTheme="minorHAnsi" w:eastAsiaTheme="minorEastAsia" w:hAnsiTheme="minorHAnsi"/>
                <w:noProof/>
                <w:color w:val="auto"/>
                <w:lang w:val="sv-SE" w:eastAsia="sv-SE"/>
              </w:rPr>
              <w:tab/>
            </w:r>
            <w:r w:rsidR="009B2E07" w:rsidRPr="00DF70D4">
              <w:rPr>
                <w:rStyle w:val="Hyperlink"/>
                <w:noProof/>
              </w:rPr>
              <w:t>Runtime Management</w:t>
            </w:r>
            <w:r w:rsidR="009B2E07">
              <w:rPr>
                <w:noProof/>
                <w:webHidden/>
              </w:rPr>
              <w:tab/>
            </w:r>
            <w:r w:rsidR="009B2E07">
              <w:rPr>
                <w:noProof/>
                <w:webHidden/>
              </w:rPr>
              <w:fldChar w:fldCharType="begin"/>
            </w:r>
            <w:r w:rsidR="009B2E07">
              <w:rPr>
                <w:noProof/>
                <w:webHidden/>
              </w:rPr>
              <w:instrText xml:space="preserve"> PAGEREF _Toc93320579 \h </w:instrText>
            </w:r>
            <w:r w:rsidR="009B2E07">
              <w:rPr>
                <w:noProof/>
                <w:webHidden/>
              </w:rPr>
            </w:r>
            <w:r w:rsidR="009B2E07">
              <w:rPr>
                <w:noProof/>
                <w:webHidden/>
              </w:rPr>
              <w:fldChar w:fldCharType="separate"/>
            </w:r>
            <w:r w:rsidR="009B2E07">
              <w:rPr>
                <w:noProof/>
                <w:webHidden/>
              </w:rPr>
              <w:t>193</w:t>
            </w:r>
            <w:r w:rsidR="009B2E07">
              <w:rPr>
                <w:noProof/>
                <w:webHidden/>
              </w:rPr>
              <w:fldChar w:fldCharType="end"/>
            </w:r>
          </w:hyperlink>
        </w:p>
        <w:p w14:paraId="3FAD2DE9" w14:textId="246FF907" w:rsidR="009B2E07" w:rsidRDefault="00B26FED">
          <w:pPr>
            <w:pStyle w:val="TOC2"/>
            <w:tabs>
              <w:tab w:val="left" w:pos="1100"/>
              <w:tab w:val="right" w:leader="dot" w:pos="9350"/>
            </w:tabs>
            <w:rPr>
              <w:rFonts w:asciiTheme="minorHAnsi" w:eastAsiaTheme="minorEastAsia" w:hAnsiTheme="minorHAnsi"/>
              <w:noProof/>
              <w:color w:val="auto"/>
              <w:lang w:val="sv-SE" w:eastAsia="sv-SE"/>
            </w:rPr>
          </w:pPr>
          <w:hyperlink w:anchor="_Toc93320580" w:history="1">
            <w:r w:rsidR="009B2E07" w:rsidRPr="00DF70D4">
              <w:rPr>
                <w:rStyle w:val="Hyperlink"/>
                <w:noProof/>
              </w:rPr>
              <w:t>12.2.</w:t>
            </w:r>
            <w:r w:rsidR="009B2E07">
              <w:rPr>
                <w:rFonts w:asciiTheme="minorHAnsi" w:eastAsiaTheme="minorEastAsia" w:hAnsiTheme="minorHAnsi"/>
                <w:noProof/>
                <w:color w:val="auto"/>
                <w:lang w:val="sv-SE" w:eastAsia="sv-SE"/>
              </w:rPr>
              <w:tab/>
            </w:r>
            <w:r w:rsidR="009B2E07" w:rsidRPr="00DF70D4">
              <w:rPr>
                <w:rStyle w:val="Hyperlink"/>
                <w:noProof/>
              </w:rPr>
              <w:t>Assembly Operator</w:t>
            </w:r>
            <w:r w:rsidR="009B2E07">
              <w:rPr>
                <w:noProof/>
                <w:webHidden/>
              </w:rPr>
              <w:tab/>
            </w:r>
            <w:r w:rsidR="009B2E07">
              <w:rPr>
                <w:noProof/>
                <w:webHidden/>
              </w:rPr>
              <w:fldChar w:fldCharType="begin"/>
            </w:r>
            <w:r w:rsidR="009B2E07">
              <w:rPr>
                <w:noProof/>
                <w:webHidden/>
              </w:rPr>
              <w:instrText xml:space="preserve"> PAGEREF _Toc93320580 \h </w:instrText>
            </w:r>
            <w:r w:rsidR="009B2E07">
              <w:rPr>
                <w:noProof/>
                <w:webHidden/>
              </w:rPr>
            </w:r>
            <w:r w:rsidR="009B2E07">
              <w:rPr>
                <w:noProof/>
                <w:webHidden/>
              </w:rPr>
              <w:fldChar w:fldCharType="separate"/>
            </w:r>
            <w:r w:rsidR="009B2E07">
              <w:rPr>
                <w:noProof/>
                <w:webHidden/>
              </w:rPr>
              <w:t>195</w:t>
            </w:r>
            <w:r w:rsidR="009B2E07">
              <w:rPr>
                <w:noProof/>
                <w:webHidden/>
              </w:rPr>
              <w:fldChar w:fldCharType="end"/>
            </w:r>
          </w:hyperlink>
        </w:p>
        <w:p w14:paraId="71C70F05" w14:textId="29209815" w:rsidR="009B2E07" w:rsidRDefault="00B26FED">
          <w:pPr>
            <w:pStyle w:val="TOC2"/>
            <w:tabs>
              <w:tab w:val="left" w:pos="1100"/>
              <w:tab w:val="right" w:leader="dot" w:pos="9350"/>
            </w:tabs>
            <w:rPr>
              <w:rFonts w:asciiTheme="minorHAnsi" w:eastAsiaTheme="minorEastAsia" w:hAnsiTheme="minorHAnsi"/>
              <w:noProof/>
              <w:color w:val="auto"/>
              <w:lang w:val="sv-SE" w:eastAsia="sv-SE"/>
            </w:rPr>
          </w:pPr>
          <w:hyperlink w:anchor="_Toc93320581" w:history="1">
            <w:r w:rsidR="009B2E07" w:rsidRPr="00DF70D4">
              <w:rPr>
                <w:rStyle w:val="Hyperlink"/>
                <w:noProof/>
              </w:rPr>
              <w:t>12.3.</w:t>
            </w:r>
            <w:r w:rsidR="009B2E07">
              <w:rPr>
                <w:rFonts w:asciiTheme="minorHAnsi" w:eastAsiaTheme="minorEastAsia" w:hAnsiTheme="minorHAnsi"/>
                <w:noProof/>
                <w:color w:val="auto"/>
                <w:lang w:val="sv-SE" w:eastAsia="sv-SE"/>
              </w:rPr>
              <w:tab/>
            </w:r>
            <w:r w:rsidR="009B2E07" w:rsidRPr="00DF70D4">
              <w:rPr>
                <w:rStyle w:val="Hyperlink"/>
                <w:noProof/>
              </w:rPr>
              <w:t>Assembly Code</w:t>
            </w:r>
            <w:r w:rsidR="009B2E07">
              <w:rPr>
                <w:noProof/>
                <w:webHidden/>
              </w:rPr>
              <w:tab/>
            </w:r>
            <w:r w:rsidR="009B2E07">
              <w:rPr>
                <w:noProof/>
                <w:webHidden/>
              </w:rPr>
              <w:fldChar w:fldCharType="begin"/>
            </w:r>
            <w:r w:rsidR="009B2E07">
              <w:rPr>
                <w:noProof/>
                <w:webHidden/>
              </w:rPr>
              <w:instrText xml:space="preserve"> PAGEREF _Toc93320581 \h </w:instrText>
            </w:r>
            <w:r w:rsidR="009B2E07">
              <w:rPr>
                <w:noProof/>
                <w:webHidden/>
              </w:rPr>
            </w:r>
            <w:r w:rsidR="009B2E07">
              <w:rPr>
                <w:noProof/>
                <w:webHidden/>
              </w:rPr>
              <w:fldChar w:fldCharType="separate"/>
            </w:r>
            <w:r w:rsidR="009B2E07">
              <w:rPr>
                <w:noProof/>
                <w:webHidden/>
              </w:rPr>
              <w:t>196</w:t>
            </w:r>
            <w:r w:rsidR="009B2E07">
              <w:rPr>
                <w:noProof/>
                <w:webHidden/>
              </w:rPr>
              <w:fldChar w:fldCharType="end"/>
            </w:r>
          </w:hyperlink>
        </w:p>
        <w:p w14:paraId="7C9828AD" w14:textId="050E1087"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582" w:history="1">
            <w:r w:rsidR="009B2E07" w:rsidRPr="00DF70D4">
              <w:rPr>
                <w:rStyle w:val="Hyperlink"/>
                <w:noProof/>
                <w:highlight w:val="white"/>
              </w:rPr>
              <w:t>12.3.1.</w:t>
            </w:r>
            <w:r w:rsidR="009B2E07">
              <w:rPr>
                <w:rFonts w:asciiTheme="minorHAnsi" w:eastAsiaTheme="minorEastAsia" w:hAnsiTheme="minorHAnsi"/>
                <w:noProof/>
                <w:color w:val="auto"/>
                <w:lang w:val="sv-SE" w:eastAsia="sv-SE"/>
              </w:rPr>
              <w:tab/>
            </w:r>
            <w:r w:rsidR="009B2E07" w:rsidRPr="00DF70D4">
              <w:rPr>
                <w:rStyle w:val="Hyperlink"/>
                <w:noProof/>
                <w:highlight w:val="white"/>
              </w:rPr>
              <w:t>Assembly Code Optimization</w:t>
            </w:r>
            <w:r w:rsidR="009B2E07">
              <w:rPr>
                <w:noProof/>
                <w:webHidden/>
              </w:rPr>
              <w:tab/>
            </w:r>
            <w:r w:rsidR="009B2E07">
              <w:rPr>
                <w:noProof/>
                <w:webHidden/>
              </w:rPr>
              <w:fldChar w:fldCharType="begin"/>
            </w:r>
            <w:r w:rsidR="009B2E07">
              <w:rPr>
                <w:noProof/>
                <w:webHidden/>
              </w:rPr>
              <w:instrText xml:space="preserve"> PAGEREF _Toc93320582 \h </w:instrText>
            </w:r>
            <w:r w:rsidR="009B2E07">
              <w:rPr>
                <w:noProof/>
                <w:webHidden/>
              </w:rPr>
            </w:r>
            <w:r w:rsidR="009B2E07">
              <w:rPr>
                <w:noProof/>
                <w:webHidden/>
              </w:rPr>
              <w:fldChar w:fldCharType="separate"/>
            </w:r>
            <w:r w:rsidR="009B2E07">
              <w:rPr>
                <w:noProof/>
                <w:webHidden/>
              </w:rPr>
              <w:t>198</w:t>
            </w:r>
            <w:r w:rsidR="009B2E07">
              <w:rPr>
                <w:noProof/>
                <w:webHidden/>
              </w:rPr>
              <w:fldChar w:fldCharType="end"/>
            </w:r>
          </w:hyperlink>
        </w:p>
        <w:p w14:paraId="745D6A68" w14:textId="1C06D5AF"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583" w:history="1">
            <w:r w:rsidR="009B2E07" w:rsidRPr="00DF70D4">
              <w:rPr>
                <w:rStyle w:val="Hyperlink"/>
                <w:noProof/>
                <w:highlight w:val="white"/>
              </w:rPr>
              <w:t>12.3.2.</w:t>
            </w:r>
            <w:r w:rsidR="009B2E07">
              <w:rPr>
                <w:rFonts w:asciiTheme="minorHAnsi" w:eastAsiaTheme="minorEastAsia" w:hAnsiTheme="minorHAnsi"/>
                <w:noProof/>
                <w:color w:val="auto"/>
                <w:lang w:val="sv-SE" w:eastAsia="sv-SE"/>
              </w:rPr>
              <w:tab/>
            </w:r>
            <w:r w:rsidR="009B2E07" w:rsidRPr="00DF70D4">
              <w:rPr>
                <w:rStyle w:val="Hyperlink"/>
                <w:noProof/>
                <w:highlight w:val="white"/>
              </w:rPr>
              <w:t>Operator Test Methods</w:t>
            </w:r>
            <w:r w:rsidR="009B2E07">
              <w:rPr>
                <w:noProof/>
                <w:webHidden/>
              </w:rPr>
              <w:tab/>
            </w:r>
            <w:r w:rsidR="009B2E07">
              <w:rPr>
                <w:noProof/>
                <w:webHidden/>
              </w:rPr>
              <w:fldChar w:fldCharType="begin"/>
            </w:r>
            <w:r w:rsidR="009B2E07">
              <w:rPr>
                <w:noProof/>
                <w:webHidden/>
              </w:rPr>
              <w:instrText xml:space="preserve"> PAGEREF _Toc93320583 \h </w:instrText>
            </w:r>
            <w:r w:rsidR="009B2E07">
              <w:rPr>
                <w:noProof/>
                <w:webHidden/>
              </w:rPr>
            </w:r>
            <w:r w:rsidR="009B2E07">
              <w:rPr>
                <w:noProof/>
                <w:webHidden/>
              </w:rPr>
              <w:fldChar w:fldCharType="separate"/>
            </w:r>
            <w:r w:rsidR="009B2E07">
              <w:rPr>
                <w:noProof/>
                <w:webHidden/>
              </w:rPr>
              <w:t>199</w:t>
            </w:r>
            <w:r w:rsidR="009B2E07">
              <w:rPr>
                <w:noProof/>
                <w:webHidden/>
              </w:rPr>
              <w:fldChar w:fldCharType="end"/>
            </w:r>
          </w:hyperlink>
        </w:p>
        <w:p w14:paraId="3EC817D6" w14:textId="157B4A4B"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584" w:history="1">
            <w:r w:rsidR="009B2E07" w:rsidRPr="00DF70D4">
              <w:rPr>
                <w:rStyle w:val="Hyperlink"/>
                <w:noProof/>
                <w:highlight w:val="white"/>
              </w:rPr>
              <w:t>12.3.3.</w:t>
            </w:r>
            <w:r w:rsidR="009B2E07">
              <w:rPr>
                <w:rFonts w:asciiTheme="minorHAnsi" w:eastAsiaTheme="minorEastAsia" w:hAnsiTheme="minorHAnsi"/>
                <w:noProof/>
                <w:color w:val="auto"/>
                <w:lang w:val="sv-SE" w:eastAsia="sv-SE"/>
              </w:rPr>
              <w:tab/>
            </w:r>
            <w:r w:rsidR="009B2E07" w:rsidRPr="00DF70D4">
              <w:rPr>
                <w:rStyle w:val="Hyperlink"/>
                <w:noProof/>
                <w:highlight w:val="white"/>
              </w:rPr>
              <w:t>Register Overlapping</w:t>
            </w:r>
            <w:r w:rsidR="009B2E07">
              <w:rPr>
                <w:noProof/>
                <w:webHidden/>
              </w:rPr>
              <w:tab/>
            </w:r>
            <w:r w:rsidR="009B2E07">
              <w:rPr>
                <w:noProof/>
                <w:webHidden/>
              </w:rPr>
              <w:fldChar w:fldCharType="begin"/>
            </w:r>
            <w:r w:rsidR="009B2E07">
              <w:rPr>
                <w:noProof/>
                <w:webHidden/>
              </w:rPr>
              <w:instrText xml:space="preserve"> PAGEREF _Toc93320584 \h </w:instrText>
            </w:r>
            <w:r w:rsidR="009B2E07">
              <w:rPr>
                <w:noProof/>
                <w:webHidden/>
              </w:rPr>
            </w:r>
            <w:r w:rsidR="009B2E07">
              <w:rPr>
                <w:noProof/>
                <w:webHidden/>
              </w:rPr>
              <w:fldChar w:fldCharType="separate"/>
            </w:r>
            <w:r w:rsidR="009B2E07">
              <w:rPr>
                <w:noProof/>
                <w:webHidden/>
              </w:rPr>
              <w:t>200</w:t>
            </w:r>
            <w:r w:rsidR="009B2E07">
              <w:rPr>
                <w:noProof/>
                <w:webHidden/>
              </w:rPr>
              <w:fldChar w:fldCharType="end"/>
            </w:r>
          </w:hyperlink>
        </w:p>
        <w:p w14:paraId="1D47308E" w14:textId="0B8ACF09"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585" w:history="1">
            <w:r w:rsidR="009B2E07" w:rsidRPr="00DF70D4">
              <w:rPr>
                <w:rStyle w:val="Hyperlink"/>
                <w:noProof/>
                <w:highlight w:val="white"/>
              </w:rPr>
              <w:t>12.3.4.</w:t>
            </w:r>
            <w:r w:rsidR="009B2E07">
              <w:rPr>
                <w:rFonts w:asciiTheme="minorHAnsi" w:eastAsiaTheme="minorEastAsia" w:hAnsiTheme="minorHAnsi"/>
                <w:noProof/>
                <w:color w:val="auto"/>
                <w:lang w:val="sv-SE" w:eastAsia="sv-SE"/>
              </w:rPr>
              <w:tab/>
            </w:r>
            <w:r w:rsidR="009B2E07" w:rsidRPr="00DF70D4">
              <w:rPr>
                <w:rStyle w:val="Hyperlink"/>
                <w:noProof/>
                <w:highlight w:val="white"/>
              </w:rPr>
              <w:t>Register Size</w:t>
            </w:r>
            <w:r w:rsidR="009B2E07">
              <w:rPr>
                <w:noProof/>
                <w:webHidden/>
              </w:rPr>
              <w:tab/>
            </w:r>
            <w:r w:rsidR="009B2E07">
              <w:rPr>
                <w:noProof/>
                <w:webHidden/>
              </w:rPr>
              <w:fldChar w:fldCharType="begin"/>
            </w:r>
            <w:r w:rsidR="009B2E07">
              <w:rPr>
                <w:noProof/>
                <w:webHidden/>
              </w:rPr>
              <w:instrText xml:space="preserve"> PAGEREF _Toc93320585 \h </w:instrText>
            </w:r>
            <w:r w:rsidR="009B2E07">
              <w:rPr>
                <w:noProof/>
                <w:webHidden/>
              </w:rPr>
            </w:r>
            <w:r w:rsidR="009B2E07">
              <w:rPr>
                <w:noProof/>
                <w:webHidden/>
              </w:rPr>
              <w:fldChar w:fldCharType="separate"/>
            </w:r>
            <w:r w:rsidR="009B2E07">
              <w:rPr>
                <w:noProof/>
                <w:webHidden/>
              </w:rPr>
              <w:t>201</w:t>
            </w:r>
            <w:r w:rsidR="009B2E07">
              <w:rPr>
                <w:noProof/>
                <w:webHidden/>
              </w:rPr>
              <w:fldChar w:fldCharType="end"/>
            </w:r>
          </w:hyperlink>
        </w:p>
        <w:p w14:paraId="4F1E79D2" w14:textId="431C62CD"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586" w:history="1">
            <w:r w:rsidR="009B2E07" w:rsidRPr="00DF70D4">
              <w:rPr>
                <w:rStyle w:val="Hyperlink"/>
                <w:noProof/>
                <w:highlight w:val="white"/>
              </w:rPr>
              <w:t>12.3.5.</w:t>
            </w:r>
            <w:r w:rsidR="009B2E07">
              <w:rPr>
                <w:rFonts w:asciiTheme="minorHAnsi" w:eastAsiaTheme="minorEastAsia" w:hAnsiTheme="minorHAnsi"/>
                <w:noProof/>
                <w:color w:val="auto"/>
                <w:lang w:val="sv-SE" w:eastAsia="sv-SE"/>
              </w:rPr>
              <w:tab/>
            </w:r>
            <w:r w:rsidR="009B2E07" w:rsidRPr="00DF70D4">
              <w:rPr>
                <w:rStyle w:val="Hyperlink"/>
                <w:noProof/>
                <w:highlight w:val="white"/>
              </w:rPr>
              <w:t>ToString</w:t>
            </w:r>
            <w:r w:rsidR="009B2E07">
              <w:rPr>
                <w:noProof/>
                <w:webHidden/>
              </w:rPr>
              <w:tab/>
            </w:r>
            <w:r w:rsidR="009B2E07">
              <w:rPr>
                <w:noProof/>
                <w:webHidden/>
              </w:rPr>
              <w:fldChar w:fldCharType="begin"/>
            </w:r>
            <w:r w:rsidR="009B2E07">
              <w:rPr>
                <w:noProof/>
                <w:webHidden/>
              </w:rPr>
              <w:instrText xml:space="preserve"> PAGEREF _Toc93320586 \h </w:instrText>
            </w:r>
            <w:r w:rsidR="009B2E07">
              <w:rPr>
                <w:noProof/>
                <w:webHidden/>
              </w:rPr>
            </w:r>
            <w:r w:rsidR="009B2E07">
              <w:rPr>
                <w:noProof/>
                <w:webHidden/>
              </w:rPr>
              <w:fldChar w:fldCharType="separate"/>
            </w:r>
            <w:r w:rsidR="009B2E07">
              <w:rPr>
                <w:noProof/>
                <w:webHidden/>
              </w:rPr>
              <w:t>204</w:t>
            </w:r>
            <w:r w:rsidR="009B2E07">
              <w:rPr>
                <w:noProof/>
                <w:webHidden/>
              </w:rPr>
              <w:fldChar w:fldCharType="end"/>
            </w:r>
          </w:hyperlink>
        </w:p>
        <w:p w14:paraId="5F345D01" w14:textId="3EA2A4C6" w:rsidR="009B2E07" w:rsidRDefault="00B26FED">
          <w:pPr>
            <w:pStyle w:val="TOC2"/>
            <w:tabs>
              <w:tab w:val="left" w:pos="1100"/>
              <w:tab w:val="right" w:leader="dot" w:pos="9350"/>
            </w:tabs>
            <w:rPr>
              <w:rFonts w:asciiTheme="minorHAnsi" w:eastAsiaTheme="minorEastAsia" w:hAnsiTheme="minorHAnsi"/>
              <w:noProof/>
              <w:color w:val="auto"/>
              <w:lang w:val="sv-SE" w:eastAsia="sv-SE"/>
            </w:rPr>
          </w:pPr>
          <w:hyperlink w:anchor="_Toc93320587" w:history="1">
            <w:r w:rsidR="009B2E07" w:rsidRPr="00DF70D4">
              <w:rPr>
                <w:rStyle w:val="Hyperlink"/>
                <w:noProof/>
              </w:rPr>
              <w:t>12.4.</w:t>
            </w:r>
            <w:r w:rsidR="009B2E07">
              <w:rPr>
                <w:rFonts w:asciiTheme="minorHAnsi" w:eastAsiaTheme="minorEastAsia" w:hAnsiTheme="minorHAnsi"/>
                <w:noProof/>
                <w:color w:val="auto"/>
                <w:lang w:val="sv-SE" w:eastAsia="sv-SE"/>
              </w:rPr>
              <w:tab/>
            </w:r>
            <w:r w:rsidR="009B2E07" w:rsidRPr="00DF70D4">
              <w:rPr>
                <w:rStyle w:val="Hyperlink"/>
                <w:noProof/>
              </w:rPr>
              <w:t>Tracks</w:t>
            </w:r>
            <w:r w:rsidR="009B2E07">
              <w:rPr>
                <w:noProof/>
                <w:webHidden/>
              </w:rPr>
              <w:tab/>
            </w:r>
            <w:r w:rsidR="009B2E07">
              <w:rPr>
                <w:noProof/>
                <w:webHidden/>
              </w:rPr>
              <w:fldChar w:fldCharType="begin"/>
            </w:r>
            <w:r w:rsidR="009B2E07">
              <w:rPr>
                <w:noProof/>
                <w:webHidden/>
              </w:rPr>
              <w:instrText xml:space="preserve"> PAGEREF _Toc93320587 \h </w:instrText>
            </w:r>
            <w:r w:rsidR="009B2E07">
              <w:rPr>
                <w:noProof/>
                <w:webHidden/>
              </w:rPr>
            </w:r>
            <w:r w:rsidR="009B2E07">
              <w:rPr>
                <w:noProof/>
                <w:webHidden/>
              </w:rPr>
              <w:fldChar w:fldCharType="separate"/>
            </w:r>
            <w:r w:rsidR="009B2E07">
              <w:rPr>
                <w:noProof/>
                <w:webHidden/>
              </w:rPr>
              <w:t>208</w:t>
            </w:r>
            <w:r w:rsidR="009B2E07">
              <w:rPr>
                <w:noProof/>
                <w:webHidden/>
              </w:rPr>
              <w:fldChar w:fldCharType="end"/>
            </w:r>
          </w:hyperlink>
        </w:p>
        <w:p w14:paraId="76E0E8E5" w14:textId="1BFC93DF" w:rsidR="009B2E07" w:rsidRDefault="00B26FED">
          <w:pPr>
            <w:pStyle w:val="TOC2"/>
            <w:tabs>
              <w:tab w:val="left" w:pos="1100"/>
              <w:tab w:val="right" w:leader="dot" w:pos="9350"/>
            </w:tabs>
            <w:rPr>
              <w:rFonts w:asciiTheme="minorHAnsi" w:eastAsiaTheme="minorEastAsia" w:hAnsiTheme="minorHAnsi"/>
              <w:noProof/>
              <w:color w:val="auto"/>
              <w:lang w:val="sv-SE" w:eastAsia="sv-SE"/>
            </w:rPr>
          </w:pPr>
          <w:hyperlink w:anchor="_Toc93320588" w:history="1">
            <w:r w:rsidR="009B2E07" w:rsidRPr="00DF70D4">
              <w:rPr>
                <w:rStyle w:val="Hyperlink"/>
                <w:noProof/>
              </w:rPr>
              <w:t>12.5.</w:t>
            </w:r>
            <w:r w:rsidR="009B2E07">
              <w:rPr>
                <w:rFonts w:asciiTheme="minorHAnsi" w:eastAsiaTheme="minorEastAsia" w:hAnsiTheme="minorHAnsi"/>
                <w:noProof/>
                <w:color w:val="auto"/>
                <w:lang w:val="sv-SE" w:eastAsia="sv-SE"/>
              </w:rPr>
              <w:tab/>
            </w:r>
            <w:r w:rsidR="009B2E07" w:rsidRPr="00DF70D4">
              <w:rPr>
                <w:rStyle w:val="Hyperlink"/>
                <w:noProof/>
              </w:rPr>
              <w:t>Register Allocation</w:t>
            </w:r>
            <w:r w:rsidR="009B2E07">
              <w:rPr>
                <w:noProof/>
                <w:webHidden/>
              </w:rPr>
              <w:tab/>
            </w:r>
            <w:r w:rsidR="009B2E07">
              <w:rPr>
                <w:noProof/>
                <w:webHidden/>
              </w:rPr>
              <w:fldChar w:fldCharType="begin"/>
            </w:r>
            <w:r w:rsidR="009B2E07">
              <w:rPr>
                <w:noProof/>
                <w:webHidden/>
              </w:rPr>
              <w:instrText xml:space="preserve"> PAGEREF _Toc93320588 \h </w:instrText>
            </w:r>
            <w:r w:rsidR="009B2E07">
              <w:rPr>
                <w:noProof/>
                <w:webHidden/>
              </w:rPr>
            </w:r>
            <w:r w:rsidR="009B2E07">
              <w:rPr>
                <w:noProof/>
                <w:webHidden/>
              </w:rPr>
              <w:fldChar w:fldCharType="separate"/>
            </w:r>
            <w:r w:rsidR="009B2E07">
              <w:rPr>
                <w:noProof/>
                <w:webHidden/>
              </w:rPr>
              <w:t>211</w:t>
            </w:r>
            <w:r w:rsidR="009B2E07">
              <w:rPr>
                <w:noProof/>
                <w:webHidden/>
              </w:rPr>
              <w:fldChar w:fldCharType="end"/>
            </w:r>
          </w:hyperlink>
        </w:p>
        <w:p w14:paraId="2D538ADC" w14:textId="2FF5FC09" w:rsidR="009B2E07" w:rsidRDefault="00B26FED">
          <w:pPr>
            <w:pStyle w:val="TOC2"/>
            <w:tabs>
              <w:tab w:val="left" w:pos="1100"/>
              <w:tab w:val="right" w:leader="dot" w:pos="9350"/>
            </w:tabs>
            <w:rPr>
              <w:rFonts w:asciiTheme="minorHAnsi" w:eastAsiaTheme="minorEastAsia" w:hAnsiTheme="minorHAnsi"/>
              <w:noProof/>
              <w:color w:val="auto"/>
              <w:lang w:val="sv-SE" w:eastAsia="sv-SE"/>
            </w:rPr>
          </w:pPr>
          <w:hyperlink w:anchor="_Toc93320589" w:history="1">
            <w:r w:rsidR="009B2E07" w:rsidRPr="00DF70D4">
              <w:rPr>
                <w:rStyle w:val="Hyperlink"/>
                <w:noProof/>
              </w:rPr>
              <w:t>12.6.</w:t>
            </w:r>
            <w:r w:rsidR="009B2E07">
              <w:rPr>
                <w:rFonts w:asciiTheme="minorHAnsi" w:eastAsiaTheme="minorEastAsia" w:hAnsiTheme="minorHAnsi"/>
                <w:noProof/>
                <w:color w:val="auto"/>
                <w:lang w:val="sv-SE" w:eastAsia="sv-SE"/>
              </w:rPr>
              <w:tab/>
            </w:r>
            <w:r w:rsidR="009B2E07" w:rsidRPr="00DF70D4">
              <w:rPr>
                <w:rStyle w:val="Hyperlink"/>
                <w:noProof/>
              </w:rPr>
              <w:t>Assembly Code Generation</w:t>
            </w:r>
            <w:r w:rsidR="009B2E07">
              <w:rPr>
                <w:noProof/>
                <w:webHidden/>
              </w:rPr>
              <w:tab/>
            </w:r>
            <w:r w:rsidR="009B2E07">
              <w:rPr>
                <w:noProof/>
                <w:webHidden/>
              </w:rPr>
              <w:fldChar w:fldCharType="begin"/>
            </w:r>
            <w:r w:rsidR="009B2E07">
              <w:rPr>
                <w:noProof/>
                <w:webHidden/>
              </w:rPr>
              <w:instrText xml:space="preserve"> PAGEREF _Toc93320589 \h </w:instrText>
            </w:r>
            <w:r w:rsidR="009B2E07">
              <w:rPr>
                <w:noProof/>
                <w:webHidden/>
              </w:rPr>
            </w:r>
            <w:r w:rsidR="009B2E07">
              <w:rPr>
                <w:noProof/>
                <w:webHidden/>
              </w:rPr>
              <w:fldChar w:fldCharType="separate"/>
            </w:r>
            <w:r w:rsidR="009B2E07">
              <w:rPr>
                <w:noProof/>
                <w:webHidden/>
              </w:rPr>
              <w:t>215</w:t>
            </w:r>
            <w:r w:rsidR="009B2E07">
              <w:rPr>
                <w:noProof/>
                <w:webHidden/>
              </w:rPr>
              <w:fldChar w:fldCharType="end"/>
            </w:r>
          </w:hyperlink>
        </w:p>
        <w:p w14:paraId="7902E286" w14:textId="2880BCF4"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590"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The Long Switch Statement</w:t>
            </w:r>
            <w:r w:rsidR="009B2E07">
              <w:rPr>
                <w:noProof/>
                <w:webHidden/>
              </w:rPr>
              <w:tab/>
            </w:r>
            <w:r w:rsidR="009B2E07">
              <w:rPr>
                <w:noProof/>
                <w:webHidden/>
              </w:rPr>
              <w:fldChar w:fldCharType="begin"/>
            </w:r>
            <w:r w:rsidR="009B2E07">
              <w:rPr>
                <w:noProof/>
                <w:webHidden/>
              </w:rPr>
              <w:instrText xml:space="preserve"> PAGEREF _Toc93320590 \h </w:instrText>
            </w:r>
            <w:r w:rsidR="009B2E07">
              <w:rPr>
                <w:noProof/>
                <w:webHidden/>
              </w:rPr>
            </w:r>
            <w:r w:rsidR="009B2E07">
              <w:rPr>
                <w:noProof/>
                <w:webHidden/>
              </w:rPr>
              <w:fldChar w:fldCharType="separate"/>
            </w:r>
            <w:r w:rsidR="009B2E07">
              <w:rPr>
                <w:noProof/>
                <w:webHidden/>
              </w:rPr>
              <w:t>216</w:t>
            </w:r>
            <w:r w:rsidR="009B2E07">
              <w:rPr>
                <w:noProof/>
                <w:webHidden/>
              </w:rPr>
              <w:fldChar w:fldCharType="end"/>
            </w:r>
          </w:hyperlink>
        </w:p>
        <w:p w14:paraId="7EB92F41" w14:textId="7BE0B66A"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591"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Track Set Generation</w:t>
            </w:r>
            <w:r w:rsidR="009B2E07">
              <w:rPr>
                <w:noProof/>
                <w:webHidden/>
              </w:rPr>
              <w:tab/>
            </w:r>
            <w:r w:rsidR="009B2E07">
              <w:rPr>
                <w:noProof/>
                <w:webHidden/>
              </w:rPr>
              <w:fldChar w:fldCharType="begin"/>
            </w:r>
            <w:r w:rsidR="009B2E07">
              <w:rPr>
                <w:noProof/>
                <w:webHidden/>
              </w:rPr>
              <w:instrText xml:space="preserve"> PAGEREF _Toc93320591 \h </w:instrText>
            </w:r>
            <w:r w:rsidR="009B2E07">
              <w:rPr>
                <w:noProof/>
                <w:webHidden/>
              </w:rPr>
            </w:r>
            <w:r w:rsidR="009B2E07">
              <w:rPr>
                <w:noProof/>
                <w:webHidden/>
              </w:rPr>
              <w:fldChar w:fldCharType="separate"/>
            </w:r>
            <w:r w:rsidR="009B2E07">
              <w:rPr>
                <w:noProof/>
                <w:webHidden/>
              </w:rPr>
              <w:t>222</w:t>
            </w:r>
            <w:r w:rsidR="009B2E07">
              <w:rPr>
                <w:noProof/>
                <w:webHidden/>
              </w:rPr>
              <w:fldChar w:fldCharType="end"/>
            </w:r>
          </w:hyperlink>
        </w:p>
        <w:p w14:paraId="2156C521" w14:textId="6A4F304C"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592"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 Calls</w:t>
            </w:r>
            <w:r w:rsidR="009B2E07">
              <w:rPr>
                <w:noProof/>
                <w:webHidden/>
              </w:rPr>
              <w:tab/>
            </w:r>
            <w:r w:rsidR="009B2E07">
              <w:rPr>
                <w:noProof/>
                <w:webHidden/>
              </w:rPr>
              <w:fldChar w:fldCharType="begin"/>
            </w:r>
            <w:r w:rsidR="009B2E07">
              <w:rPr>
                <w:noProof/>
                <w:webHidden/>
              </w:rPr>
              <w:instrText xml:space="preserve"> PAGEREF _Toc93320592 \h </w:instrText>
            </w:r>
            <w:r w:rsidR="009B2E07">
              <w:rPr>
                <w:noProof/>
                <w:webHidden/>
              </w:rPr>
            </w:r>
            <w:r w:rsidR="009B2E07">
              <w:rPr>
                <w:noProof/>
                <w:webHidden/>
              </w:rPr>
              <w:fldChar w:fldCharType="separate"/>
            </w:r>
            <w:r w:rsidR="009B2E07">
              <w:rPr>
                <w:noProof/>
                <w:webHidden/>
              </w:rPr>
              <w:t>223</w:t>
            </w:r>
            <w:r w:rsidR="009B2E07">
              <w:rPr>
                <w:noProof/>
                <w:webHidden/>
              </w:rPr>
              <w:fldChar w:fldCharType="end"/>
            </w:r>
          </w:hyperlink>
        </w:p>
        <w:p w14:paraId="18D547DA" w14:textId="3323A938"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593"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Base and Offset</w:t>
            </w:r>
            <w:r w:rsidR="009B2E07">
              <w:rPr>
                <w:noProof/>
                <w:webHidden/>
              </w:rPr>
              <w:tab/>
            </w:r>
            <w:r w:rsidR="009B2E07">
              <w:rPr>
                <w:noProof/>
                <w:webHidden/>
              </w:rPr>
              <w:fldChar w:fldCharType="begin"/>
            </w:r>
            <w:r w:rsidR="009B2E07">
              <w:rPr>
                <w:noProof/>
                <w:webHidden/>
              </w:rPr>
              <w:instrText xml:space="preserve"> PAGEREF _Toc93320593 \h </w:instrText>
            </w:r>
            <w:r w:rsidR="009B2E07">
              <w:rPr>
                <w:noProof/>
                <w:webHidden/>
              </w:rPr>
            </w:r>
            <w:r w:rsidR="009B2E07">
              <w:rPr>
                <w:noProof/>
                <w:webHidden/>
              </w:rPr>
              <w:fldChar w:fldCharType="separate"/>
            </w:r>
            <w:r w:rsidR="009B2E07">
              <w:rPr>
                <w:noProof/>
                <w:webHidden/>
              </w:rPr>
              <w:t>228</w:t>
            </w:r>
            <w:r w:rsidR="009B2E07">
              <w:rPr>
                <w:noProof/>
                <w:webHidden/>
              </w:rPr>
              <w:fldChar w:fldCharType="end"/>
            </w:r>
          </w:hyperlink>
        </w:p>
        <w:p w14:paraId="493226E6" w14:textId="63A54825"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594"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Loading Values into Registers</w:t>
            </w:r>
            <w:r w:rsidR="009B2E07">
              <w:rPr>
                <w:noProof/>
                <w:webHidden/>
              </w:rPr>
              <w:tab/>
            </w:r>
            <w:r w:rsidR="009B2E07">
              <w:rPr>
                <w:noProof/>
                <w:webHidden/>
              </w:rPr>
              <w:fldChar w:fldCharType="begin"/>
            </w:r>
            <w:r w:rsidR="009B2E07">
              <w:rPr>
                <w:noProof/>
                <w:webHidden/>
              </w:rPr>
              <w:instrText xml:space="preserve"> PAGEREF _Toc93320594 \h </w:instrText>
            </w:r>
            <w:r w:rsidR="009B2E07">
              <w:rPr>
                <w:noProof/>
                <w:webHidden/>
              </w:rPr>
            </w:r>
            <w:r w:rsidR="009B2E07">
              <w:rPr>
                <w:noProof/>
                <w:webHidden/>
              </w:rPr>
              <w:fldChar w:fldCharType="separate"/>
            </w:r>
            <w:r w:rsidR="009B2E07">
              <w:rPr>
                <w:noProof/>
                <w:webHidden/>
              </w:rPr>
              <w:t>229</w:t>
            </w:r>
            <w:r w:rsidR="009B2E07">
              <w:rPr>
                <w:noProof/>
                <w:webHidden/>
              </w:rPr>
              <w:fldChar w:fldCharType="end"/>
            </w:r>
          </w:hyperlink>
        </w:p>
        <w:p w14:paraId="240B21F1" w14:textId="57E0C371"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595"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Return, Exit, and Jump</w:t>
            </w:r>
            <w:r w:rsidR="009B2E07">
              <w:rPr>
                <w:noProof/>
                <w:webHidden/>
              </w:rPr>
              <w:tab/>
            </w:r>
            <w:r w:rsidR="009B2E07">
              <w:rPr>
                <w:noProof/>
                <w:webHidden/>
              </w:rPr>
              <w:fldChar w:fldCharType="begin"/>
            </w:r>
            <w:r w:rsidR="009B2E07">
              <w:rPr>
                <w:noProof/>
                <w:webHidden/>
              </w:rPr>
              <w:instrText xml:space="preserve"> PAGEREF _Toc93320595 \h </w:instrText>
            </w:r>
            <w:r w:rsidR="009B2E07">
              <w:rPr>
                <w:noProof/>
                <w:webHidden/>
              </w:rPr>
            </w:r>
            <w:r w:rsidR="009B2E07">
              <w:rPr>
                <w:noProof/>
                <w:webHidden/>
              </w:rPr>
              <w:fldChar w:fldCharType="separate"/>
            </w:r>
            <w:r w:rsidR="009B2E07">
              <w:rPr>
                <w:noProof/>
                <w:webHidden/>
              </w:rPr>
              <w:t>232</w:t>
            </w:r>
            <w:r w:rsidR="009B2E07">
              <w:rPr>
                <w:noProof/>
                <w:webHidden/>
              </w:rPr>
              <w:fldChar w:fldCharType="end"/>
            </w:r>
          </w:hyperlink>
        </w:p>
        <w:p w14:paraId="5A21F2F7" w14:textId="5409DD9D"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596" w:history="1">
            <w:r w:rsidR="009B2E07" w:rsidRPr="00DF70D4">
              <w:rPr>
                <w:rStyle w:val="Hyperlink"/>
                <w:noProof/>
                <w:highlight w:val="white"/>
              </w:rPr>
              <w:t>12.6.4.</w:t>
            </w:r>
            <w:r w:rsidR="009B2E07">
              <w:rPr>
                <w:rFonts w:asciiTheme="minorHAnsi" w:eastAsiaTheme="minorEastAsia" w:hAnsiTheme="minorHAnsi"/>
                <w:noProof/>
                <w:color w:val="auto"/>
                <w:lang w:val="sv-SE" w:eastAsia="sv-SE"/>
              </w:rPr>
              <w:tab/>
            </w:r>
            <w:r w:rsidR="009B2E07" w:rsidRPr="00DF70D4">
              <w:rPr>
                <w:rStyle w:val="Hyperlink"/>
                <w:noProof/>
                <w:highlight w:val="white"/>
              </w:rPr>
              <w:t>Load and Inspect Registers</w:t>
            </w:r>
            <w:r w:rsidR="009B2E07">
              <w:rPr>
                <w:noProof/>
                <w:webHidden/>
              </w:rPr>
              <w:tab/>
            </w:r>
            <w:r w:rsidR="009B2E07">
              <w:rPr>
                <w:noProof/>
                <w:webHidden/>
              </w:rPr>
              <w:fldChar w:fldCharType="begin"/>
            </w:r>
            <w:r w:rsidR="009B2E07">
              <w:rPr>
                <w:noProof/>
                <w:webHidden/>
              </w:rPr>
              <w:instrText xml:space="preserve"> PAGEREF _Toc93320596 \h </w:instrText>
            </w:r>
            <w:r w:rsidR="009B2E07">
              <w:rPr>
                <w:noProof/>
                <w:webHidden/>
              </w:rPr>
            </w:r>
            <w:r w:rsidR="009B2E07">
              <w:rPr>
                <w:noProof/>
                <w:webHidden/>
              </w:rPr>
              <w:fldChar w:fldCharType="separate"/>
            </w:r>
            <w:r w:rsidR="009B2E07">
              <w:rPr>
                <w:noProof/>
                <w:webHidden/>
              </w:rPr>
              <w:t>234</w:t>
            </w:r>
            <w:r w:rsidR="009B2E07">
              <w:rPr>
                <w:noProof/>
                <w:webHidden/>
              </w:rPr>
              <w:fldChar w:fldCharType="end"/>
            </w:r>
          </w:hyperlink>
        </w:p>
        <w:p w14:paraId="6372D475" w14:textId="091D2C19"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597" w:history="1">
            <w:r w:rsidR="009B2E07" w:rsidRPr="00DF70D4">
              <w:rPr>
                <w:rStyle w:val="Hyperlink"/>
                <w:noProof/>
                <w:highlight w:val="white"/>
              </w:rPr>
              <w:t>12.6.5.</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w:t>
            </w:r>
            <w:r w:rsidR="009B2E07">
              <w:rPr>
                <w:noProof/>
                <w:webHidden/>
              </w:rPr>
              <w:tab/>
            </w:r>
            <w:r w:rsidR="009B2E07">
              <w:rPr>
                <w:noProof/>
                <w:webHidden/>
              </w:rPr>
              <w:fldChar w:fldCharType="begin"/>
            </w:r>
            <w:r w:rsidR="009B2E07">
              <w:rPr>
                <w:noProof/>
                <w:webHidden/>
              </w:rPr>
              <w:instrText xml:space="preserve"> PAGEREF _Toc93320597 \h </w:instrText>
            </w:r>
            <w:r w:rsidR="009B2E07">
              <w:rPr>
                <w:noProof/>
                <w:webHidden/>
              </w:rPr>
            </w:r>
            <w:r w:rsidR="009B2E07">
              <w:rPr>
                <w:noProof/>
                <w:webHidden/>
              </w:rPr>
              <w:fldChar w:fldCharType="separate"/>
            </w:r>
            <w:r w:rsidR="009B2E07">
              <w:rPr>
                <w:noProof/>
                <w:webHidden/>
              </w:rPr>
              <w:t>235</w:t>
            </w:r>
            <w:r w:rsidR="009B2E07">
              <w:rPr>
                <w:noProof/>
                <w:webHidden/>
              </w:rPr>
              <w:fldChar w:fldCharType="end"/>
            </w:r>
          </w:hyperlink>
        </w:p>
        <w:p w14:paraId="474D6777" w14:textId="0C7BC5F0"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598"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Integral Assignment and Parameters</w:t>
            </w:r>
            <w:r w:rsidR="009B2E07">
              <w:rPr>
                <w:noProof/>
                <w:webHidden/>
              </w:rPr>
              <w:tab/>
            </w:r>
            <w:r w:rsidR="009B2E07">
              <w:rPr>
                <w:noProof/>
                <w:webHidden/>
              </w:rPr>
              <w:fldChar w:fldCharType="begin"/>
            </w:r>
            <w:r w:rsidR="009B2E07">
              <w:rPr>
                <w:noProof/>
                <w:webHidden/>
              </w:rPr>
              <w:instrText xml:space="preserve"> PAGEREF _Toc93320598 \h </w:instrText>
            </w:r>
            <w:r w:rsidR="009B2E07">
              <w:rPr>
                <w:noProof/>
                <w:webHidden/>
              </w:rPr>
            </w:r>
            <w:r w:rsidR="009B2E07">
              <w:rPr>
                <w:noProof/>
                <w:webHidden/>
              </w:rPr>
              <w:fldChar w:fldCharType="separate"/>
            </w:r>
            <w:r w:rsidR="009B2E07">
              <w:rPr>
                <w:noProof/>
                <w:webHidden/>
              </w:rPr>
              <w:t>236</w:t>
            </w:r>
            <w:r w:rsidR="009B2E07">
              <w:rPr>
                <w:noProof/>
                <w:webHidden/>
              </w:rPr>
              <w:fldChar w:fldCharType="end"/>
            </w:r>
          </w:hyperlink>
        </w:p>
        <w:p w14:paraId="7F872DB2" w14:textId="4F98F456"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599"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Unary Integral Operations</w:t>
            </w:r>
            <w:r w:rsidR="009B2E07">
              <w:rPr>
                <w:noProof/>
                <w:webHidden/>
              </w:rPr>
              <w:tab/>
            </w:r>
            <w:r w:rsidR="009B2E07">
              <w:rPr>
                <w:noProof/>
                <w:webHidden/>
              </w:rPr>
              <w:fldChar w:fldCharType="begin"/>
            </w:r>
            <w:r w:rsidR="009B2E07">
              <w:rPr>
                <w:noProof/>
                <w:webHidden/>
              </w:rPr>
              <w:instrText xml:space="preserve"> PAGEREF _Toc93320599 \h </w:instrText>
            </w:r>
            <w:r w:rsidR="009B2E07">
              <w:rPr>
                <w:noProof/>
                <w:webHidden/>
              </w:rPr>
            </w:r>
            <w:r w:rsidR="009B2E07">
              <w:rPr>
                <w:noProof/>
                <w:webHidden/>
              </w:rPr>
              <w:fldChar w:fldCharType="separate"/>
            </w:r>
            <w:r w:rsidR="009B2E07">
              <w:rPr>
                <w:noProof/>
                <w:webHidden/>
              </w:rPr>
              <w:t>238</w:t>
            </w:r>
            <w:r w:rsidR="009B2E07">
              <w:rPr>
                <w:noProof/>
                <w:webHidden/>
              </w:rPr>
              <w:fldChar w:fldCharType="end"/>
            </w:r>
          </w:hyperlink>
        </w:p>
        <w:p w14:paraId="7FF11453" w14:textId="0AF34D21"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600"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Integral Binary</w:t>
            </w:r>
            <w:r w:rsidR="009B2E07">
              <w:rPr>
                <w:noProof/>
                <w:webHidden/>
              </w:rPr>
              <w:tab/>
            </w:r>
            <w:r w:rsidR="009B2E07">
              <w:rPr>
                <w:noProof/>
                <w:webHidden/>
              </w:rPr>
              <w:fldChar w:fldCharType="begin"/>
            </w:r>
            <w:r w:rsidR="009B2E07">
              <w:rPr>
                <w:noProof/>
                <w:webHidden/>
              </w:rPr>
              <w:instrText xml:space="preserve"> PAGEREF _Toc93320600 \h </w:instrText>
            </w:r>
            <w:r w:rsidR="009B2E07">
              <w:rPr>
                <w:noProof/>
                <w:webHidden/>
              </w:rPr>
            </w:r>
            <w:r w:rsidR="009B2E07">
              <w:rPr>
                <w:noProof/>
                <w:webHidden/>
              </w:rPr>
              <w:fldChar w:fldCharType="separate"/>
            </w:r>
            <w:r w:rsidR="009B2E07">
              <w:rPr>
                <w:noProof/>
                <w:webHidden/>
              </w:rPr>
              <w:t>240</w:t>
            </w:r>
            <w:r w:rsidR="009B2E07">
              <w:rPr>
                <w:noProof/>
                <w:webHidden/>
              </w:rPr>
              <w:fldChar w:fldCharType="end"/>
            </w:r>
          </w:hyperlink>
        </w:p>
        <w:p w14:paraId="5EA5AE5C" w14:textId="0EDBF51F"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601"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Integral Multiplication, Division, and Modulo</w:t>
            </w:r>
            <w:r w:rsidR="009B2E07">
              <w:rPr>
                <w:noProof/>
                <w:webHidden/>
              </w:rPr>
              <w:tab/>
            </w:r>
            <w:r w:rsidR="009B2E07">
              <w:rPr>
                <w:noProof/>
                <w:webHidden/>
              </w:rPr>
              <w:fldChar w:fldCharType="begin"/>
            </w:r>
            <w:r w:rsidR="009B2E07">
              <w:rPr>
                <w:noProof/>
                <w:webHidden/>
              </w:rPr>
              <w:instrText xml:space="preserve"> PAGEREF _Toc93320601 \h </w:instrText>
            </w:r>
            <w:r w:rsidR="009B2E07">
              <w:rPr>
                <w:noProof/>
                <w:webHidden/>
              </w:rPr>
            </w:r>
            <w:r w:rsidR="009B2E07">
              <w:rPr>
                <w:noProof/>
                <w:webHidden/>
              </w:rPr>
              <w:fldChar w:fldCharType="separate"/>
            </w:r>
            <w:r w:rsidR="009B2E07">
              <w:rPr>
                <w:noProof/>
                <w:webHidden/>
              </w:rPr>
              <w:t>245</w:t>
            </w:r>
            <w:r w:rsidR="009B2E07">
              <w:rPr>
                <w:noProof/>
                <w:webHidden/>
              </w:rPr>
              <w:fldChar w:fldCharType="end"/>
            </w:r>
          </w:hyperlink>
        </w:p>
        <w:p w14:paraId="151EE328" w14:textId="3AB46D61"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602"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Case</w:t>
            </w:r>
            <w:r w:rsidR="009B2E07">
              <w:rPr>
                <w:noProof/>
                <w:webHidden/>
              </w:rPr>
              <w:tab/>
            </w:r>
            <w:r w:rsidR="009B2E07">
              <w:rPr>
                <w:noProof/>
                <w:webHidden/>
              </w:rPr>
              <w:fldChar w:fldCharType="begin"/>
            </w:r>
            <w:r w:rsidR="009B2E07">
              <w:rPr>
                <w:noProof/>
                <w:webHidden/>
              </w:rPr>
              <w:instrText xml:space="preserve"> PAGEREF _Toc93320602 \h </w:instrText>
            </w:r>
            <w:r w:rsidR="009B2E07">
              <w:rPr>
                <w:noProof/>
                <w:webHidden/>
              </w:rPr>
            </w:r>
            <w:r w:rsidR="009B2E07">
              <w:rPr>
                <w:noProof/>
                <w:webHidden/>
              </w:rPr>
              <w:fldChar w:fldCharType="separate"/>
            </w:r>
            <w:r w:rsidR="009B2E07">
              <w:rPr>
                <w:noProof/>
                <w:webHidden/>
              </w:rPr>
              <w:t>246</w:t>
            </w:r>
            <w:r w:rsidR="009B2E07">
              <w:rPr>
                <w:noProof/>
                <w:webHidden/>
              </w:rPr>
              <w:fldChar w:fldCharType="end"/>
            </w:r>
          </w:hyperlink>
        </w:p>
        <w:p w14:paraId="5CFD1FF0" w14:textId="4F077B0B"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603"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Address and Dereference</w:t>
            </w:r>
            <w:r w:rsidR="009B2E07">
              <w:rPr>
                <w:noProof/>
                <w:webHidden/>
              </w:rPr>
              <w:tab/>
            </w:r>
            <w:r w:rsidR="009B2E07">
              <w:rPr>
                <w:noProof/>
                <w:webHidden/>
              </w:rPr>
              <w:fldChar w:fldCharType="begin"/>
            </w:r>
            <w:r w:rsidR="009B2E07">
              <w:rPr>
                <w:noProof/>
                <w:webHidden/>
              </w:rPr>
              <w:instrText xml:space="preserve"> PAGEREF _Toc93320603 \h </w:instrText>
            </w:r>
            <w:r w:rsidR="009B2E07">
              <w:rPr>
                <w:noProof/>
                <w:webHidden/>
              </w:rPr>
            </w:r>
            <w:r w:rsidR="009B2E07">
              <w:rPr>
                <w:noProof/>
                <w:webHidden/>
              </w:rPr>
              <w:fldChar w:fldCharType="separate"/>
            </w:r>
            <w:r w:rsidR="009B2E07">
              <w:rPr>
                <w:noProof/>
                <w:webHidden/>
              </w:rPr>
              <w:t>247</w:t>
            </w:r>
            <w:r w:rsidR="009B2E07">
              <w:rPr>
                <w:noProof/>
                <w:webHidden/>
              </w:rPr>
              <w:fldChar w:fldCharType="end"/>
            </w:r>
          </w:hyperlink>
        </w:p>
        <w:p w14:paraId="75BF330B" w14:textId="1F723478"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604"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Floating Binary</w:t>
            </w:r>
            <w:r w:rsidR="009B2E07">
              <w:rPr>
                <w:noProof/>
                <w:webHidden/>
              </w:rPr>
              <w:tab/>
            </w:r>
            <w:r w:rsidR="009B2E07">
              <w:rPr>
                <w:noProof/>
                <w:webHidden/>
              </w:rPr>
              <w:fldChar w:fldCharType="begin"/>
            </w:r>
            <w:r w:rsidR="009B2E07">
              <w:rPr>
                <w:noProof/>
                <w:webHidden/>
              </w:rPr>
              <w:instrText xml:space="preserve"> PAGEREF _Toc93320604 \h </w:instrText>
            </w:r>
            <w:r w:rsidR="009B2E07">
              <w:rPr>
                <w:noProof/>
                <w:webHidden/>
              </w:rPr>
            </w:r>
            <w:r w:rsidR="009B2E07">
              <w:rPr>
                <w:noProof/>
                <w:webHidden/>
              </w:rPr>
              <w:fldChar w:fldCharType="separate"/>
            </w:r>
            <w:r w:rsidR="009B2E07">
              <w:rPr>
                <w:noProof/>
                <w:webHidden/>
              </w:rPr>
              <w:t>247</w:t>
            </w:r>
            <w:r w:rsidR="009B2E07">
              <w:rPr>
                <w:noProof/>
                <w:webHidden/>
              </w:rPr>
              <w:fldChar w:fldCharType="end"/>
            </w:r>
          </w:hyperlink>
        </w:p>
        <w:p w14:paraId="43162CAD" w14:textId="67887252"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605"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Floating Relation</w:t>
            </w:r>
            <w:r w:rsidR="009B2E07">
              <w:rPr>
                <w:noProof/>
                <w:webHidden/>
              </w:rPr>
              <w:tab/>
            </w:r>
            <w:r w:rsidR="009B2E07">
              <w:rPr>
                <w:noProof/>
                <w:webHidden/>
              </w:rPr>
              <w:fldChar w:fldCharType="begin"/>
            </w:r>
            <w:r w:rsidR="009B2E07">
              <w:rPr>
                <w:noProof/>
                <w:webHidden/>
              </w:rPr>
              <w:instrText xml:space="preserve"> PAGEREF _Toc93320605 \h </w:instrText>
            </w:r>
            <w:r w:rsidR="009B2E07">
              <w:rPr>
                <w:noProof/>
                <w:webHidden/>
              </w:rPr>
            </w:r>
            <w:r w:rsidR="009B2E07">
              <w:rPr>
                <w:noProof/>
                <w:webHidden/>
              </w:rPr>
              <w:fldChar w:fldCharType="separate"/>
            </w:r>
            <w:r w:rsidR="009B2E07">
              <w:rPr>
                <w:noProof/>
                <w:webHidden/>
              </w:rPr>
              <w:t>248</w:t>
            </w:r>
            <w:r w:rsidR="009B2E07">
              <w:rPr>
                <w:noProof/>
                <w:webHidden/>
              </w:rPr>
              <w:fldChar w:fldCharType="end"/>
            </w:r>
          </w:hyperlink>
        </w:p>
        <w:p w14:paraId="44BCB01B" w14:textId="3BB81E04"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606"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Floating Push and Pop</w:t>
            </w:r>
            <w:r w:rsidR="009B2E07">
              <w:rPr>
                <w:noProof/>
                <w:webHidden/>
              </w:rPr>
              <w:tab/>
            </w:r>
            <w:r w:rsidR="009B2E07">
              <w:rPr>
                <w:noProof/>
                <w:webHidden/>
              </w:rPr>
              <w:fldChar w:fldCharType="begin"/>
            </w:r>
            <w:r w:rsidR="009B2E07">
              <w:rPr>
                <w:noProof/>
                <w:webHidden/>
              </w:rPr>
              <w:instrText xml:space="preserve"> PAGEREF _Toc93320606 \h </w:instrText>
            </w:r>
            <w:r w:rsidR="009B2E07">
              <w:rPr>
                <w:noProof/>
                <w:webHidden/>
              </w:rPr>
            </w:r>
            <w:r w:rsidR="009B2E07">
              <w:rPr>
                <w:noProof/>
                <w:webHidden/>
              </w:rPr>
              <w:fldChar w:fldCharType="separate"/>
            </w:r>
            <w:r w:rsidR="009B2E07">
              <w:rPr>
                <w:noProof/>
                <w:webHidden/>
              </w:rPr>
              <w:t>249</w:t>
            </w:r>
            <w:r w:rsidR="009B2E07">
              <w:rPr>
                <w:noProof/>
                <w:webHidden/>
              </w:rPr>
              <w:fldChar w:fldCharType="end"/>
            </w:r>
          </w:hyperlink>
        </w:p>
        <w:p w14:paraId="15BCCBAF" w14:textId="287E7DEE"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607"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Conversion</w:t>
            </w:r>
            <w:r w:rsidR="009B2E07">
              <w:rPr>
                <w:noProof/>
                <w:webHidden/>
              </w:rPr>
              <w:tab/>
            </w:r>
            <w:r w:rsidR="009B2E07">
              <w:rPr>
                <w:noProof/>
                <w:webHidden/>
              </w:rPr>
              <w:fldChar w:fldCharType="begin"/>
            </w:r>
            <w:r w:rsidR="009B2E07">
              <w:rPr>
                <w:noProof/>
                <w:webHidden/>
              </w:rPr>
              <w:instrText xml:space="preserve"> PAGEREF _Toc93320607 \h </w:instrText>
            </w:r>
            <w:r w:rsidR="009B2E07">
              <w:rPr>
                <w:noProof/>
                <w:webHidden/>
              </w:rPr>
            </w:r>
            <w:r w:rsidR="009B2E07">
              <w:rPr>
                <w:noProof/>
                <w:webHidden/>
              </w:rPr>
              <w:fldChar w:fldCharType="separate"/>
            </w:r>
            <w:r w:rsidR="009B2E07">
              <w:rPr>
                <w:noProof/>
                <w:webHidden/>
              </w:rPr>
              <w:t>251</w:t>
            </w:r>
            <w:r w:rsidR="009B2E07">
              <w:rPr>
                <w:noProof/>
                <w:webHidden/>
              </w:rPr>
              <w:fldChar w:fldCharType="end"/>
            </w:r>
          </w:hyperlink>
        </w:p>
        <w:p w14:paraId="06DEC42E" w14:textId="39D07DF9"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608" w:history="1">
            <w:r w:rsidR="009B2E07" w:rsidRPr="00DF70D4">
              <w:rPr>
                <w:rStyle w:val="Hyperlink"/>
                <w:noProof/>
                <w:highlight w:val="white"/>
              </w:rPr>
              <w:t>12.6.4.</w:t>
            </w:r>
            <w:r w:rsidR="009B2E07">
              <w:rPr>
                <w:rFonts w:asciiTheme="minorHAnsi" w:eastAsiaTheme="minorEastAsia" w:hAnsiTheme="minorHAnsi"/>
                <w:noProof/>
                <w:color w:val="auto"/>
                <w:lang w:val="sv-SE" w:eastAsia="sv-SE"/>
              </w:rPr>
              <w:tab/>
            </w:r>
            <w:r w:rsidR="009B2E07" w:rsidRPr="00DF70D4">
              <w:rPr>
                <w:rStyle w:val="Hyperlink"/>
                <w:noProof/>
                <w:highlight w:val="white"/>
              </w:rPr>
              <w:t>Struct and Union</w:t>
            </w:r>
            <w:r w:rsidR="009B2E07">
              <w:rPr>
                <w:noProof/>
                <w:webHidden/>
              </w:rPr>
              <w:tab/>
            </w:r>
            <w:r w:rsidR="009B2E07">
              <w:rPr>
                <w:noProof/>
                <w:webHidden/>
              </w:rPr>
              <w:fldChar w:fldCharType="begin"/>
            </w:r>
            <w:r w:rsidR="009B2E07">
              <w:rPr>
                <w:noProof/>
                <w:webHidden/>
              </w:rPr>
              <w:instrText xml:space="preserve"> PAGEREF _Toc93320608 \h </w:instrText>
            </w:r>
            <w:r w:rsidR="009B2E07">
              <w:rPr>
                <w:noProof/>
                <w:webHidden/>
              </w:rPr>
            </w:r>
            <w:r w:rsidR="009B2E07">
              <w:rPr>
                <w:noProof/>
                <w:webHidden/>
              </w:rPr>
              <w:fldChar w:fldCharType="separate"/>
            </w:r>
            <w:r w:rsidR="009B2E07">
              <w:rPr>
                <w:noProof/>
                <w:webHidden/>
              </w:rPr>
              <w:t>253</w:t>
            </w:r>
            <w:r w:rsidR="009B2E07">
              <w:rPr>
                <w:noProof/>
                <w:webHidden/>
              </w:rPr>
              <w:fldChar w:fldCharType="end"/>
            </w:r>
          </w:hyperlink>
        </w:p>
        <w:p w14:paraId="2B18D6C1" w14:textId="57D49A4A"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609" w:history="1">
            <w:r w:rsidR="009B2E07" w:rsidRPr="00DF70D4">
              <w:rPr>
                <w:rStyle w:val="Hyperlink"/>
                <w:noProof/>
                <w:highlight w:val="white"/>
              </w:rPr>
              <w:t>12.6.5.</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 Code</w:t>
            </w:r>
            <w:r w:rsidR="009B2E07">
              <w:rPr>
                <w:noProof/>
                <w:webHidden/>
              </w:rPr>
              <w:tab/>
            </w:r>
            <w:r w:rsidR="009B2E07">
              <w:rPr>
                <w:noProof/>
                <w:webHidden/>
              </w:rPr>
              <w:fldChar w:fldCharType="begin"/>
            </w:r>
            <w:r w:rsidR="009B2E07">
              <w:rPr>
                <w:noProof/>
                <w:webHidden/>
              </w:rPr>
              <w:instrText xml:space="preserve"> PAGEREF _Toc93320609 \h </w:instrText>
            </w:r>
            <w:r w:rsidR="009B2E07">
              <w:rPr>
                <w:noProof/>
                <w:webHidden/>
              </w:rPr>
            </w:r>
            <w:r w:rsidR="009B2E07">
              <w:rPr>
                <w:noProof/>
                <w:webHidden/>
              </w:rPr>
              <w:fldChar w:fldCharType="separate"/>
            </w:r>
            <w:r w:rsidR="009B2E07">
              <w:rPr>
                <w:noProof/>
                <w:webHidden/>
              </w:rPr>
              <w:t>255</w:t>
            </w:r>
            <w:r w:rsidR="009B2E07">
              <w:rPr>
                <w:noProof/>
                <w:webHidden/>
              </w:rPr>
              <w:fldChar w:fldCharType="end"/>
            </w:r>
          </w:hyperlink>
        </w:p>
        <w:p w14:paraId="72F36CDF" w14:textId="7EE0521A"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610" w:history="1">
            <w:r w:rsidR="009B2E07" w:rsidRPr="00DF70D4">
              <w:rPr>
                <w:rStyle w:val="Hyperlink"/>
                <w:noProof/>
                <w:highlight w:val="white"/>
              </w:rPr>
              <w:t>12.6.6.</w:t>
            </w:r>
            <w:r w:rsidR="009B2E07">
              <w:rPr>
                <w:rFonts w:asciiTheme="minorHAnsi" w:eastAsiaTheme="minorEastAsia" w:hAnsiTheme="minorHAnsi"/>
                <w:noProof/>
                <w:color w:val="auto"/>
                <w:lang w:val="sv-SE" w:eastAsia="sv-SE"/>
              </w:rPr>
              <w:tab/>
            </w:r>
            <w:r w:rsidR="009B2E07" w:rsidRPr="00DF70D4">
              <w:rPr>
                <w:rStyle w:val="Hyperlink"/>
                <w:noProof/>
                <w:highlight w:val="white"/>
              </w:rPr>
              <w:t>Command Line Arguments</w:t>
            </w:r>
            <w:r w:rsidR="009B2E07">
              <w:rPr>
                <w:noProof/>
                <w:webHidden/>
              </w:rPr>
              <w:tab/>
            </w:r>
            <w:r w:rsidR="009B2E07">
              <w:rPr>
                <w:noProof/>
                <w:webHidden/>
              </w:rPr>
              <w:fldChar w:fldCharType="begin"/>
            </w:r>
            <w:r w:rsidR="009B2E07">
              <w:rPr>
                <w:noProof/>
                <w:webHidden/>
              </w:rPr>
              <w:instrText xml:space="preserve"> PAGEREF _Toc93320610 \h </w:instrText>
            </w:r>
            <w:r w:rsidR="009B2E07">
              <w:rPr>
                <w:noProof/>
                <w:webHidden/>
              </w:rPr>
            </w:r>
            <w:r w:rsidR="009B2E07">
              <w:rPr>
                <w:noProof/>
                <w:webHidden/>
              </w:rPr>
              <w:fldChar w:fldCharType="separate"/>
            </w:r>
            <w:r w:rsidR="009B2E07">
              <w:rPr>
                <w:noProof/>
                <w:webHidden/>
              </w:rPr>
              <w:t>256</w:t>
            </w:r>
            <w:r w:rsidR="009B2E07">
              <w:rPr>
                <w:noProof/>
                <w:webHidden/>
              </w:rPr>
              <w:fldChar w:fldCharType="end"/>
            </w:r>
          </w:hyperlink>
        </w:p>
        <w:p w14:paraId="7FA4A124" w14:textId="7D9DD044"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611"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Text List</w:t>
            </w:r>
            <w:r w:rsidR="009B2E07">
              <w:rPr>
                <w:noProof/>
                <w:webHidden/>
              </w:rPr>
              <w:tab/>
            </w:r>
            <w:r w:rsidR="009B2E07">
              <w:rPr>
                <w:noProof/>
                <w:webHidden/>
              </w:rPr>
              <w:fldChar w:fldCharType="begin"/>
            </w:r>
            <w:r w:rsidR="009B2E07">
              <w:rPr>
                <w:noProof/>
                <w:webHidden/>
              </w:rPr>
              <w:instrText xml:space="preserve"> PAGEREF _Toc93320611 \h </w:instrText>
            </w:r>
            <w:r w:rsidR="009B2E07">
              <w:rPr>
                <w:noProof/>
                <w:webHidden/>
              </w:rPr>
            </w:r>
            <w:r w:rsidR="009B2E07">
              <w:rPr>
                <w:noProof/>
                <w:webHidden/>
              </w:rPr>
              <w:fldChar w:fldCharType="separate"/>
            </w:r>
            <w:r w:rsidR="009B2E07">
              <w:rPr>
                <w:noProof/>
                <w:webHidden/>
              </w:rPr>
              <w:t>259</w:t>
            </w:r>
            <w:r w:rsidR="009B2E07">
              <w:rPr>
                <w:noProof/>
                <w:webHidden/>
              </w:rPr>
              <w:fldChar w:fldCharType="end"/>
            </w:r>
          </w:hyperlink>
        </w:p>
        <w:p w14:paraId="69C6E546" w14:textId="609D08D1" w:rsidR="009B2E07" w:rsidRDefault="00B26FED">
          <w:pPr>
            <w:pStyle w:val="TOC1"/>
            <w:rPr>
              <w:rFonts w:asciiTheme="minorHAnsi" w:eastAsiaTheme="minorEastAsia" w:hAnsiTheme="minorHAnsi"/>
              <w:noProof/>
              <w:color w:val="auto"/>
              <w:lang w:val="sv-SE" w:eastAsia="sv-SE"/>
            </w:rPr>
          </w:pPr>
          <w:hyperlink w:anchor="_Toc93320612" w:history="1">
            <w:r w:rsidR="009B2E07" w:rsidRPr="00DF70D4">
              <w:rPr>
                <w:rStyle w:val="Hyperlink"/>
                <w:noProof/>
              </w:rPr>
              <w:t>13.</w:t>
            </w:r>
            <w:r w:rsidR="009B2E07">
              <w:rPr>
                <w:rFonts w:asciiTheme="minorHAnsi" w:eastAsiaTheme="minorEastAsia" w:hAnsiTheme="minorHAnsi"/>
                <w:noProof/>
                <w:color w:val="auto"/>
                <w:lang w:val="sv-SE" w:eastAsia="sv-SE"/>
              </w:rPr>
              <w:tab/>
            </w:r>
            <w:r w:rsidR="009B2E07" w:rsidRPr="00DF70D4">
              <w:rPr>
                <w:rStyle w:val="Hyperlink"/>
                <w:noProof/>
              </w:rPr>
              <w:t>Executable Code Generation</w:t>
            </w:r>
            <w:r w:rsidR="009B2E07">
              <w:rPr>
                <w:noProof/>
                <w:webHidden/>
              </w:rPr>
              <w:tab/>
            </w:r>
            <w:r w:rsidR="009B2E07">
              <w:rPr>
                <w:noProof/>
                <w:webHidden/>
              </w:rPr>
              <w:fldChar w:fldCharType="begin"/>
            </w:r>
            <w:r w:rsidR="009B2E07">
              <w:rPr>
                <w:noProof/>
                <w:webHidden/>
              </w:rPr>
              <w:instrText xml:space="preserve"> PAGEREF _Toc93320612 \h </w:instrText>
            </w:r>
            <w:r w:rsidR="009B2E07">
              <w:rPr>
                <w:noProof/>
                <w:webHidden/>
              </w:rPr>
            </w:r>
            <w:r w:rsidR="009B2E07">
              <w:rPr>
                <w:noProof/>
                <w:webHidden/>
              </w:rPr>
              <w:fldChar w:fldCharType="separate"/>
            </w:r>
            <w:r w:rsidR="009B2E07">
              <w:rPr>
                <w:noProof/>
                <w:webHidden/>
              </w:rPr>
              <w:t>261</w:t>
            </w:r>
            <w:r w:rsidR="009B2E07">
              <w:rPr>
                <w:noProof/>
                <w:webHidden/>
              </w:rPr>
              <w:fldChar w:fldCharType="end"/>
            </w:r>
          </w:hyperlink>
        </w:p>
        <w:p w14:paraId="0E56B0BC" w14:textId="0832B7E7" w:rsidR="009B2E07" w:rsidRDefault="00B26FED">
          <w:pPr>
            <w:pStyle w:val="TOC2"/>
            <w:tabs>
              <w:tab w:val="left" w:pos="1100"/>
              <w:tab w:val="right" w:leader="dot" w:pos="9350"/>
            </w:tabs>
            <w:rPr>
              <w:rFonts w:asciiTheme="minorHAnsi" w:eastAsiaTheme="minorEastAsia" w:hAnsiTheme="minorHAnsi"/>
              <w:noProof/>
              <w:color w:val="auto"/>
              <w:lang w:val="sv-SE" w:eastAsia="sv-SE"/>
            </w:rPr>
          </w:pPr>
          <w:hyperlink w:anchor="_Toc93320613" w:history="1">
            <w:r w:rsidR="009B2E07" w:rsidRPr="00DF70D4">
              <w:rPr>
                <w:rStyle w:val="Hyperlink"/>
                <w:noProof/>
              </w:rPr>
              <w:t>13.1.</w:t>
            </w:r>
            <w:r w:rsidR="009B2E07">
              <w:rPr>
                <w:rFonts w:asciiTheme="minorHAnsi" w:eastAsiaTheme="minorEastAsia" w:hAnsiTheme="minorHAnsi"/>
                <w:noProof/>
                <w:color w:val="auto"/>
                <w:lang w:val="sv-SE" w:eastAsia="sv-SE"/>
              </w:rPr>
              <w:tab/>
            </w:r>
            <w:r w:rsidR="009B2E07" w:rsidRPr="00DF70D4">
              <w:rPr>
                <w:rStyle w:val="Hyperlink"/>
                <w:noProof/>
              </w:rPr>
              <w:t>The Windows Environment</w:t>
            </w:r>
            <w:r w:rsidR="009B2E07">
              <w:rPr>
                <w:noProof/>
                <w:webHidden/>
              </w:rPr>
              <w:tab/>
            </w:r>
            <w:r w:rsidR="009B2E07">
              <w:rPr>
                <w:noProof/>
                <w:webHidden/>
              </w:rPr>
              <w:fldChar w:fldCharType="begin"/>
            </w:r>
            <w:r w:rsidR="009B2E07">
              <w:rPr>
                <w:noProof/>
                <w:webHidden/>
              </w:rPr>
              <w:instrText xml:space="preserve"> PAGEREF _Toc93320613 \h </w:instrText>
            </w:r>
            <w:r w:rsidR="009B2E07">
              <w:rPr>
                <w:noProof/>
                <w:webHidden/>
              </w:rPr>
            </w:r>
            <w:r w:rsidR="009B2E07">
              <w:rPr>
                <w:noProof/>
                <w:webHidden/>
              </w:rPr>
              <w:fldChar w:fldCharType="separate"/>
            </w:r>
            <w:r w:rsidR="009B2E07">
              <w:rPr>
                <w:noProof/>
                <w:webHidden/>
              </w:rPr>
              <w:t>261</w:t>
            </w:r>
            <w:r w:rsidR="009B2E07">
              <w:rPr>
                <w:noProof/>
                <w:webHidden/>
              </w:rPr>
              <w:fldChar w:fldCharType="end"/>
            </w:r>
          </w:hyperlink>
        </w:p>
        <w:p w14:paraId="2EC6CAE7" w14:textId="73C2222F"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614" w:history="1">
            <w:r w:rsidR="009B2E07" w:rsidRPr="00DF70D4">
              <w:rPr>
                <w:rStyle w:val="Hyperlink"/>
                <w:noProof/>
                <w:highlight w:val="white"/>
              </w:rPr>
              <w:t>13.1.1.</w:t>
            </w:r>
            <w:r w:rsidR="009B2E07">
              <w:rPr>
                <w:rFonts w:asciiTheme="minorHAnsi" w:eastAsiaTheme="minorEastAsia" w:hAnsiTheme="minorHAnsi"/>
                <w:noProof/>
                <w:color w:val="auto"/>
                <w:lang w:val="sv-SE" w:eastAsia="sv-SE"/>
              </w:rPr>
              <w:tab/>
            </w:r>
            <w:r w:rsidR="009B2E07" w:rsidRPr="00DF70D4">
              <w:rPr>
                <w:rStyle w:val="Hyperlink"/>
                <w:noProof/>
                <w:highlight w:val="white"/>
              </w:rPr>
              <w:t>Main</w:t>
            </w:r>
            <w:r w:rsidR="009B2E07">
              <w:rPr>
                <w:noProof/>
                <w:webHidden/>
              </w:rPr>
              <w:tab/>
            </w:r>
            <w:r w:rsidR="009B2E07">
              <w:rPr>
                <w:noProof/>
                <w:webHidden/>
              </w:rPr>
              <w:fldChar w:fldCharType="begin"/>
            </w:r>
            <w:r w:rsidR="009B2E07">
              <w:rPr>
                <w:noProof/>
                <w:webHidden/>
              </w:rPr>
              <w:instrText xml:space="preserve"> PAGEREF _Toc93320614 \h </w:instrText>
            </w:r>
            <w:r w:rsidR="009B2E07">
              <w:rPr>
                <w:noProof/>
                <w:webHidden/>
              </w:rPr>
            </w:r>
            <w:r w:rsidR="009B2E07">
              <w:rPr>
                <w:noProof/>
                <w:webHidden/>
              </w:rPr>
              <w:fldChar w:fldCharType="separate"/>
            </w:r>
            <w:r w:rsidR="009B2E07">
              <w:rPr>
                <w:noProof/>
                <w:webHidden/>
              </w:rPr>
              <w:t>261</w:t>
            </w:r>
            <w:r w:rsidR="009B2E07">
              <w:rPr>
                <w:noProof/>
                <w:webHidden/>
              </w:rPr>
              <w:fldChar w:fldCharType="end"/>
            </w:r>
          </w:hyperlink>
        </w:p>
        <w:p w14:paraId="1B62D903" w14:textId="63F4BAB3"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615" w:history="1">
            <w:r w:rsidR="009B2E07" w:rsidRPr="00DF70D4">
              <w:rPr>
                <w:rStyle w:val="Hyperlink"/>
                <w:noProof/>
                <w:highlight w:val="white"/>
              </w:rPr>
              <w:t>13.1.2.</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Size</w:t>
            </w:r>
            <w:r w:rsidR="009B2E07">
              <w:rPr>
                <w:noProof/>
                <w:webHidden/>
              </w:rPr>
              <w:tab/>
            </w:r>
            <w:r w:rsidR="009B2E07">
              <w:rPr>
                <w:noProof/>
                <w:webHidden/>
              </w:rPr>
              <w:fldChar w:fldCharType="begin"/>
            </w:r>
            <w:r w:rsidR="009B2E07">
              <w:rPr>
                <w:noProof/>
                <w:webHidden/>
              </w:rPr>
              <w:instrText xml:space="preserve"> PAGEREF _Toc93320615 \h </w:instrText>
            </w:r>
            <w:r w:rsidR="009B2E07">
              <w:rPr>
                <w:noProof/>
                <w:webHidden/>
              </w:rPr>
            </w:r>
            <w:r w:rsidR="009B2E07">
              <w:rPr>
                <w:noProof/>
                <w:webHidden/>
              </w:rPr>
              <w:fldChar w:fldCharType="separate"/>
            </w:r>
            <w:r w:rsidR="009B2E07">
              <w:rPr>
                <w:noProof/>
                <w:webHidden/>
              </w:rPr>
              <w:t>264</w:t>
            </w:r>
            <w:r w:rsidR="009B2E07">
              <w:rPr>
                <w:noProof/>
                <w:webHidden/>
              </w:rPr>
              <w:fldChar w:fldCharType="end"/>
            </w:r>
          </w:hyperlink>
        </w:p>
        <w:p w14:paraId="3A2BFA71" w14:textId="4CF1218C"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616" w:history="1">
            <w:r w:rsidR="009B2E07" w:rsidRPr="00DF70D4">
              <w:rPr>
                <w:rStyle w:val="Hyperlink"/>
                <w:noProof/>
                <w:highlight w:val="white"/>
              </w:rPr>
              <w:t>13.1.1.</w:t>
            </w:r>
            <w:r w:rsidR="009B2E07">
              <w:rPr>
                <w:rFonts w:asciiTheme="minorHAnsi" w:eastAsiaTheme="minorEastAsia" w:hAnsiTheme="minorHAnsi"/>
                <w:noProof/>
                <w:color w:val="auto"/>
                <w:lang w:val="sv-SE" w:eastAsia="sv-SE"/>
              </w:rPr>
              <w:tab/>
            </w:r>
            <w:r w:rsidR="009B2E07" w:rsidRPr="00DF70D4">
              <w:rPr>
                <w:rStyle w:val="Hyperlink"/>
                <w:noProof/>
                <w:highlight w:val="white"/>
              </w:rPr>
              <w:t>Static Symbol</w:t>
            </w:r>
            <w:r w:rsidR="009B2E07">
              <w:rPr>
                <w:noProof/>
                <w:webHidden/>
              </w:rPr>
              <w:tab/>
            </w:r>
            <w:r w:rsidR="009B2E07">
              <w:rPr>
                <w:noProof/>
                <w:webHidden/>
              </w:rPr>
              <w:fldChar w:fldCharType="begin"/>
            </w:r>
            <w:r w:rsidR="009B2E07">
              <w:rPr>
                <w:noProof/>
                <w:webHidden/>
              </w:rPr>
              <w:instrText xml:space="preserve"> PAGEREF _Toc93320616 \h </w:instrText>
            </w:r>
            <w:r w:rsidR="009B2E07">
              <w:rPr>
                <w:noProof/>
                <w:webHidden/>
              </w:rPr>
            </w:r>
            <w:r w:rsidR="009B2E07">
              <w:rPr>
                <w:noProof/>
                <w:webHidden/>
              </w:rPr>
              <w:fldChar w:fldCharType="separate"/>
            </w:r>
            <w:r w:rsidR="009B2E07">
              <w:rPr>
                <w:noProof/>
                <w:webHidden/>
              </w:rPr>
              <w:t>265</w:t>
            </w:r>
            <w:r w:rsidR="009B2E07">
              <w:rPr>
                <w:noProof/>
                <w:webHidden/>
              </w:rPr>
              <w:fldChar w:fldCharType="end"/>
            </w:r>
          </w:hyperlink>
        </w:p>
        <w:p w14:paraId="44339D4A" w14:textId="3C4B255F"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617" w:history="1">
            <w:r w:rsidR="009B2E07" w:rsidRPr="00DF70D4">
              <w:rPr>
                <w:rStyle w:val="Hyperlink"/>
                <w:noProof/>
                <w:highlight w:val="white"/>
              </w:rPr>
              <w:t>13.1.2.</w:t>
            </w:r>
            <w:r w:rsidR="009B2E07">
              <w:rPr>
                <w:rFonts w:asciiTheme="minorHAnsi" w:eastAsiaTheme="minorEastAsia" w:hAnsiTheme="minorHAnsi"/>
                <w:noProof/>
                <w:color w:val="auto"/>
                <w:lang w:val="sv-SE" w:eastAsia="sv-SE"/>
              </w:rPr>
              <w:tab/>
            </w:r>
            <w:r w:rsidR="009B2E07" w:rsidRPr="00DF70D4">
              <w:rPr>
                <w:rStyle w:val="Hyperlink"/>
                <w:noProof/>
                <w:highlight w:val="white"/>
              </w:rPr>
              <w:t>Static Value</w:t>
            </w:r>
            <w:r w:rsidR="009B2E07">
              <w:rPr>
                <w:noProof/>
                <w:webHidden/>
              </w:rPr>
              <w:tab/>
            </w:r>
            <w:r w:rsidR="009B2E07">
              <w:rPr>
                <w:noProof/>
                <w:webHidden/>
              </w:rPr>
              <w:fldChar w:fldCharType="begin"/>
            </w:r>
            <w:r w:rsidR="009B2E07">
              <w:rPr>
                <w:noProof/>
                <w:webHidden/>
              </w:rPr>
              <w:instrText xml:space="preserve"> PAGEREF _Toc93320617 \h </w:instrText>
            </w:r>
            <w:r w:rsidR="009B2E07">
              <w:rPr>
                <w:noProof/>
                <w:webHidden/>
              </w:rPr>
            </w:r>
            <w:r w:rsidR="009B2E07">
              <w:rPr>
                <w:noProof/>
                <w:webHidden/>
              </w:rPr>
              <w:fldChar w:fldCharType="separate"/>
            </w:r>
            <w:r w:rsidR="009B2E07">
              <w:rPr>
                <w:noProof/>
                <w:webHidden/>
              </w:rPr>
              <w:t>268</w:t>
            </w:r>
            <w:r w:rsidR="009B2E07">
              <w:rPr>
                <w:noProof/>
                <w:webHidden/>
              </w:rPr>
              <w:fldChar w:fldCharType="end"/>
            </w:r>
          </w:hyperlink>
        </w:p>
        <w:p w14:paraId="0B25EA5D" w14:textId="2BF8FC36"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618" w:history="1">
            <w:r w:rsidR="009B2E07" w:rsidRPr="00DF70D4">
              <w:rPr>
                <w:rStyle w:val="Hyperlink"/>
                <w:noProof/>
                <w:highlight w:val="white"/>
              </w:rPr>
              <w:t>13.1.3.</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 End</w:t>
            </w:r>
            <w:r w:rsidR="009B2E07">
              <w:rPr>
                <w:noProof/>
                <w:webHidden/>
              </w:rPr>
              <w:tab/>
            </w:r>
            <w:r w:rsidR="009B2E07">
              <w:rPr>
                <w:noProof/>
                <w:webHidden/>
              </w:rPr>
              <w:fldChar w:fldCharType="begin"/>
            </w:r>
            <w:r w:rsidR="009B2E07">
              <w:rPr>
                <w:noProof/>
                <w:webHidden/>
              </w:rPr>
              <w:instrText xml:space="preserve"> PAGEREF _Toc93320618 \h </w:instrText>
            </w:r>
            <w:r w:rsidR="009B2E07">
              <w:rPr>
                <w:noProof/>
                <w:webHidden/>
              </w:rPr>
            </w:r>
            <w:r w:rsidR="009B2E07">
              <w:rPr>
                <w:noProof/>
                <w:webHidden/>
              </w:rPr>
              <w:fldChar w:fldCharType="separate"/>
            </w:r>
            <w:r w:rsidR="009B2E07">
              <w:rPr>
                <w:noProof/>
                <w:webHidden/>
              </w:rPr>
              <w:t>268</w:t>
            </w:r>
            <w:r w:rsidR="009B2E07">
              <w:rPr>
                <w:noProof/>
                <w:webHidden/>
              </w:rPr>
              <w:fldChar w:fldCharType="end"/>
            </w:r>
          </w:hyperlink>
        </w:p>
        <w:p w14:paraId="489CBA64" w14:textId="56D0C540"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619" w:history="1">
            <w:r w:rsidR="009B2E07" w:rsidRPr="00DF70D4">
              <w:rPr>
                <w:rStyle w:val="Hyperlink"/>
                <w:noProof/>
                <w:highlight w:val="white"/>
              </w:rPr>
              <w:t>13.1.4.</w:t>
            </w:r>
            <w:r w:rsidR="009B2E07">
              <w:rPr>
                <w:rFonts w:asciiTheme="minorHAnsi" w:eastAsiaTheme="minorEastAsia" w:hAnsiTheme="minorHAnsi"/>
                <w:noProof/>
                <w:color w:val="auto"/>
                <w:lang w:val="sv-SE" w:eastAsia="sv-SE"/>
              </w:rPr>
              <w:tab/>
            </w:r>
            <w:r w:rsidR="009B2E07" w:rsidRPr="00DF70D4">
              <w:rPr>
                <w:rStyle w:val="Hyperlink"/>
                <w:noProof/>
                <w:highlight w:val="white"/>
              </w:rPr>
              <w:t>Target Code Generation</w:t>
            </w:r>
            <w:r w:rsidR="009B2E07">
              <w:rPr>
                <w:noProof/>
                <w:webHidden/>
              </w:rPr>
              <w:tab/>
            </w:r>
            <w:r w:rsidR="009B2E07">
              <w:rPr>
                <w:noProof/>
                <w:webHidden/>
              </w:rPr>
              <w:fldChar w:fldCharType="begin"/>
            </w:r>
            <w:r w:rsidR="009B2E07">
              <w:rPr>
                <w:noProof/>
                <w:webHidden/>
              </w:rPr>
              <w:instrText xml:space="preserve"> PAGEREF _Toc93320619 \h </w:instrText>
            </w:r>
            <w:r w:rsidR="009B2E07">
              <w:rPr>
                <w:noProof/>
                <w:webHidden/>
              </w:rPr>
            </w:r>
            <w:r w:rsidR="009B2E07">
              <w:rPr>
                <w:noProof/>
                <w:webHidden/>
              </w:rPr>
              <w:fldChar w:fldCharType="separate"/>
            </w:r>
            <w:r w:rsidR="009B2E07">
              <w:rPr>
                <w:noProof/>
                <w:webHidden/>
              </w:rPr>
              <w:t>269</w:t>
            </w:r>
            <w:r w:rsidR="009B2E07">
              <w:rPr>
                <w:noProof/>
                <w:webHidden/>
              </w:rPr>
              <w:fldChar w:fldCharType="end"/>
            </w:r>
          </w:hyperlink>
        </w:p>
        <w:p w14:paraId="3FA7688B" w14:textId="62132111"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620" w:history="1">
            <w:r w:rsidR="009B2E07" w:rsidRPr="00DF70D4">
              <w:rPr>
                <w:rStyle w:val="Hyperlink"/>
                <w:noProof/>
                <w:highlight w:val="white"/>
              </w:rPr>
              <w:t>13.1.5.</w:t>
            </w:r>
            <w:r w:rsidR="009B2E07">
              <w:rPr>
                <w:rFonts w:asciiTheme="minorHAnsi" w:eastAsiaTheme="minorEastAsia" w:hAnsiTheme="minorHAnsi"/>
                <w:noProof/>
                <w:color w:val="auto"/>
                <w:lang w:val="sv-SE" w:eastAsia="sv-SE"/>
              </w:rPr>
              <w:tab/>
            </w:r>
            <w:r w:rsidR="009B2E07" w:rsidRPr="00DF70D4">
              <w:rPr>
                <w:rStyle w:val="Hyperlink"/>
                <w:noProof/>
                <w:highlight w:val="white"/>
              </w:rPr>
              <w:t>Exit</w:t>
            </w:r>
            <w:r w:rsidR="009B2E07">
              <w:rPr>
                <w:noProof/>
                <w:webHidden/>
              </w:rPr>
              <w:tab/>
            </w:r>
            <w:r w:rsidR="009B2E07">
              <w:rPr>
                <w:noProof/>
                <w:webHidden/>
              </w:rPr>
              <w:fldChar w:fldCharType="begin"/>
            </w:r>
            <w:r w:rsidR="009B2E07">
              <w:rPr>
                <w:noProof/>
                <w:webHidden/>
              </w:rPr>
              <w:instrText xml:space="preserve"> PAGEREF _Toc93320620 \h </w:instrText>
            </w:r>
            <w:r w:rsidR="009B2E07">
              <w:rPr>
                <w:noProof/>
                <w:webHidden/>
              </w:rPr>
            </w:r>
            <w:r w:rsidR="009B2E07">
              <w:rPr>
                <w:noProof/>
                <w:webHidden/>
              </w:rPr>
              <w:fldChar w:fldCharType="separate"/>
            </w:r>
            <w:r w:rsidR="009B2E07">
              <w:rPr>
                <w:noProof/>
                <w:webHidden/>
              </w:rPr>
              <w:t>269</w:t>
            </w:r>
            <w:r w:rsidR="009B2E07">
              <w:rPr>
                <w:noProof/>
                <w:webHidden/>
              </w:rPr>
              <w:fldChar w:fldCharType="end"/>
            </w:r>
          </w:hyperlink>
        </w:p>
        <w:p w14:paraId="14626AA6" w14:textId="549A695A"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621" w:history="1">
            <w:r w:rsidR="009B2E07" w:rsidRPr="00DF70D4">
              <w:rPr>
                <w:rStyle w:val="Hyperlink"/>
                <w:noProof/>
                <w:highlight w:val="white"/>
              </w:rPr>
              <w:t>13.1.6.</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 Code</w:t>
            </w:r>
            <w:r w:rsidR="009B2E07">
              <w:rPr>
                <w:noProof/>
                <w:webHidden/>
              </w:rPr>
              <w:tab/>
            </w:r>
            <w:r w:rsidR="009B2E07">
              <w:rPr>
                <w:noProof/>
                <w:webHidden/>
              </w:rPr>
              <w:fldChar w:fldCharType="begin"/>
            </w:r>
            <w:r w:rsidR="009B2E07">
              <w:rPr>
                <w:noProof/>
                <w:webHidden/>
              </w:rPr>
              <w:instrText xml:space="preserve"> PAGEREF _Toc93320621 \h </w:instrText>
            </w:r>
            <w:r w:rsidR="009B2E07">
              <w:rPr>
                <w:noProof/>
                <w:webHidden/>
              </w:rPr>
            </w:r>
            <w:r w:rsidR="009B2E07">
              <w:rPr>
                <w:noProof/>
                <w:webHidden/>
              </w:rPr>
              <w:fldChar w:fldCharType="separate"/>
            </w:r>
            <w:r w:rsidR="009B2E07">
              <w:rPr>
                <w:noProof/>
                <w:webHidden/>
              </w:rPr>
              <w:t>269</w:t>
            </w:r>
            <w:r w:rsidR="009B2E07">
              <w:rPr>
                <w:noProof/>
                <w:webHidden/>
              </w:rPr>
              <w:fldChar w:fldCharType="end"/>
            </w:r>
          </w:hyperlink>
        </w:p>
        <w:p w14:paraId="1EA22717" w14:textId="6B788E3C"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622" w:history="1">
            <w:r w:rsidR="009B2E07" w:rsidRPr="00DF70D4">
              <w:rPr>
                <w:rStyle w:val="Hyperlink"/>
                <w:noProof/>
                <w:highlight w:val="white"/>
              </w:rPr>
              <w:t>13.1.7.</w:t>
            </w:r>
            <w:r w:rsidR="009B2E07">
              <w:rPr>
                <w:rFonts w:asciiTheme="minorHAnsi" w:eastAsiaTheme="minorEastAsia" w:hAnsiTheme="minorHAnsi"/>
                <w:noProof/>
                <w:color w:val="auto"/>
                <w:lang w:val="sv-SE" w:eastAsia="sv-SE"/>
              </w:rPr>
              <w:tab/>
            </w:r>
            <w:r w:rsidR="009B2E07" w:rsidRPr="00DF70D4">
              <w:rPr>
                <w:rStyle w:val="Hyperlink"/>
                <w:noProof/>
                <w:highlight w:val="white"/>
              </w:rPr>
              <w:t>Command Line Arguments</w:t>
            </w:r>
            <w:r w:rsidR="009B2E07">
              <w:rPr>
                <w:noProof/>
                <w:webHidden/>
              </w:rPr>
              <w:tab/>
            </w:r>
            <w:r w:rsidR="009B2E07">
              <w:rPr>
                <w:noProof/>
                <w:webHidden/>
              </w:rPr>
              <w:fldChar w:fldCharType="begin"/>
            </w:r>
            <w:r w:rsidR="009B2E07">
              <w:rPr>
                <w:noProof/>
                <w:webHidden/>
              </w:rPr>
              <w:instrText xml:space="preserve"> PAGEREF _Toc93320622 \h </w:instrText>
            </w:r>
            <w:r w:rsidR="009B2E07">
              <w:rPr>
                <w:noProof/>
                <w:webHidden/>
              </w:rPr>
            </w:r>
            <w:r w:rsidR="009B2E07">
              <w:rPr>
                <w:noProof/>
                <w:webHidden/>
              </w:rPr>
              <w:fldChar w:fldCharType="separate"/>
            </w:r>
            <w:r w:rsidR="009B2E07">
              <w:rPr>
                <w:noProof/>
                <w:webHidden/>
              </w:rPr>
              <w:t>270</w:t>
            </w:r>
            <w:r w:rsidR="009B2E07">
              <w:rPr>
                <w:noProof/>
                <w:webHidden/>
              </w:rPr>
              <w:fldChar w:fldCharType="end"/>
            </w:r>
          </w:hyperlink>
        </w:p>
        <w:p w14:paraId="4DC26D74" w14:textId="68B464E3"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623" w:history="1">
            <w:r w:rsidR="009B2E07" w:rsidRPr="00DF70D4">
              <w:rPr>
                <w:rStyle w:val="Hyperlink"/>
                <w:noProof/>
                <w:highlight w:val="white"/>
              </w:rPr>
              <w:t>13.1.1.</w:t>
            </w:r>
            <w:r w:rsidR="009B2E07">
              <w:rPr>
                <w:rFonts w:asciiTheme="minorHAnsi" w:eastAsiaTheme="minorEastAsia" w:hAnsiTheme="minorHAnsi"/>
                <w:noProof/>
                <w:color w:val="auto"/>
                <w:lang w:val="sv-SE" w:eastAsia="sv-SE"/>
              </w:rPr>
              <w:tab/>
            </w:r>
            <w:r w:rsidR="009B2E07" w:rsidRPr="00DF70D4">
              <w:rPr>
                <w:rStyle w:val="Hyperlink"/>
                <w:noProof/>
                <w:highlight w:val="white"/>
              </w:rPr>
              <w:t>Windows Jump Info</w:t>
            </w:r>
            <w:r w:rsidR="009B2E07">
              <w:rPr>
                <w:noProof/>
                <w:webHidden/>
              </w:rPr>
              <w:tab/>
            </w:r>
            <w:r w:rsidR="009B2E07">
              <w:rPr>
                <w:noProof/>
                <w:webHidden/>
              </w:rPr>
              <w:fldChar w:fldCharType="begin"/>
            </w:r>
            <w:r w:rsidR="009B2E07">
              <w:rPr>
                <w:noProof/>
                <w:webHidden/>
              </w:rPr>
              <w:instrText xml:space="preserve"> PAGEREF _Toc93320623 \h </w:instrText>
            </w:r>
            <w:r w:rsidR="009B2E07">
              <w:rPr>
                <w:noProof/>
                <w:webHidden/>
              </w:rPr>
            </w:r>
            <w:r w:rsidR="009B2E07">
              <w:rPr>
                <w:noProof/>
                <w:webHidden/>
              </w:rPr>
              <w:fldChar w:fldCharType="separate"/>
            </w:r>
            <w:r w:rsidR="009B2E07">
              <w:rPr>
                <w:noProof/>
                <w:webHidden/>
              </w:rPr>
              <w:t>275</w:t>
            </w:r>
            <w:r w:rsidR="009B2E07">
              <w:rPr>
                <w:noProof/>
                <w:webHidden/>
              </w:rPr>
              <w:fldChar w:fldCharType="end"/>
            </w:r>
          </w:hyperlink>
        </w:p>
        <w:p w14:paraId="36EDDBA6" w14:textId="387BF02C"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624" w:history="1">
            <w:r w:rsidR="009B2E07" w:rsidRPr="00DF70D4">
              <w:rPr>
                <w:rStyle w:val="Hyperlink"/>
                <w:noProof/>
                <w:highlight w:val="white"/>
              </w:rPr>
              <w:t>13.1.2.</w:t>
            </w:r>
            <w:r w:rsidR="009B2E07">
              <w:rPr>
                <w:rFonts w:asciiTheme="minorHAnsi" w:eastAsiaTheme="minorEastAsia" w:hAnsiTheme="minorHAnsi"/>
                <w:noProof/>
                <w:color w:val="auto"/>
                <w:lang w:val="sv-SE" w:eastAsia="sv-SE"/>
              </w:rPr>
              <w:tab/>
            </w:r>
            <w:r w:rsidR="009B2E07" w:rsidRPr="00DF70D4">
              <w:rPr>
                <w:rStyle w:val="Hyperlink"/>
                <w:noProof/>
                <w:highlight w:val="white"/>
              </w:rPr>
              <w:t>Windows Byte List</w:t>
            </w:r>
            <w:r w:rsidR="009B2E07">
              <w:rPr>
                <w:noProof/>
                <w:webHidden/>
              </w:rPr>
              <w:tab/>
            </w:r>
            <w:r w:rsidR="009B2E07">
              <w:rPr>
                <w:noProof/>
                <w:webHidden/>
              </w:rPr>
              <w:fldChar w:fldCharType="begin"/>
            </w:r>
            <w:r w:rsidR="009B2E07">
              <w:rPr>
                <w:noProof/>
                <w:webHidden/>
              </w:rPr>
              <w:instrText xml:space="preserve"> PAGEREF _Toc93320624 \h </w:instrText>
            </w:r>
            <w:r w:rsidR="009B2E07">
              <w:rPr>
                <w:noProof/>
                <w:webHidden/>
              </w:rPr>
            </w:r>
            <w:r w:rsidR="009B2E07">
              <w:rPr>
                <w:noProof/>
                <w:webHidden/>
              </w:rPr>
              <w:fldChar w:fldCharType="separate"/>
            </w:r>
            <w:r w:rsidR="009B2E07">
              <w:rPr>
                <w:noProof/>
                <w:webHidden/>
              </w:rPr>
              <w:t>278</w:t>
            </w:r>
            <w:r w:rsidR="009B2E07">
              <w:rPr>
                <w:noProof/>
                <w:webHidden/>
              </w:rPr>
              <w:fldChar w:fldCharType="end"/>
            </w:r>
          </w:hyperlink>
        </w:p>
        <w:p w14:paraId="5E104758" w14:textId="737A3B49"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625" w:history="1">
            <w:r w:rsidR="009B2E07" w:rsidRPr="00DF70D4">
              <w:rPr>
                <w:rStyle w:val="Hyperlink"/>
                <w:noProof/>
                <w:highlight w:val="white"/>
              </w:rPr>
              <w:t>13.1.3.</w:t>
            </w:r>
            <w:r w:rsidR="009B2E07">
              <w:rPr>
                <w:rFonts w:asciiTheme="minorHAnsi" w:eastAsiaTheme="minorEastAsia" w:hAnsiTheme="minorHAnsi"/>
                <w:noProof/>
                <w:color w:val="auto"/>
                <w:lang w:val="sv-SE" w:eastAsia="sv-SE"/>
              </w:rPr>
              <w:tab/>
            </w:r>
            <w:r w:rsidR="009B2E07" w:rsidRPr="00DF70D4">
              <w:rPr>
                <w:rStyle w:val="Hyperlink"/>
                <w:noProof/>
                <w:highlight w:val="white"/>
              </w:rPr>
              <w:t>Byte List</w:t>
            </w:r>
            <w:r w:rsidR="009B2E07">
              <w:rPr>
                <w:noProof/>
                <w:webHidden/>
              </w:rPr>
              <w:tab/>
            </w:r>
            <w:r w:rsidR="009B2E07">
              <w:rPr>
                <w:noProof/>
                <w:webHidden/>
              </w:rPr>
              <w:fldChar w:fldCharType="begin"/>
            </w:r>
            <w:r w:rsidR="009B2E07">
              <w:rPr>
                <w:noProof/>
                <w:webHidden/>
              </w:rPr>
              <w:instrText xml:space="preserve"> PAGEREF _Toc93320625 \h </w:instrText>
            </w:r>
            <w:r w:rsidR="009B2E07">
              <w:rPr>
                <w:noProof/>
                <w:webHidden/>
              </w:rPr>
            </w:r>
            <w:r w:rsidR="009B2E07">
              <w:rPr>
                <w:noProof/>
                <w:webHidden/>
              </w:rPr>
              <w:fldChar w:fldCharType="separate"/>
            </w:r>
            <w:r w:rsidR="009B2E07">
              <w:rPr>
                <w:noProof/>
                <w:webHidden/>
              </w:rPr>
              <w:t>280</w:t>
            </w:r>
            <w:r w:rsidR="009B2E07">
              <w:rPr>
                <w:noProof/>
                <w:webHidden/>
              </w:rPr>
              <w:fldChar w:fldCharType="end"/>
            </w:r>
          </w:hyperlink>
        </w:p>
        <w:p w14:paraId="318DE538" w14:textId="081C03F5" w:rsidR="009B2E07" w:rsidRDefault="00B26FED">
          <w:pPr>
            <w:pStyle w:val="TOC2"/>
            <w:tabs>
              <w:tab w:val="left" w:pos="1100"/>
              <w:tab w:val="right" w:leader="dot" w:pos="9350"/>
            </w:tabs>
            <w:rPr>
              <w:rFonts w:asciiTheme="minorHAnsi" w:eastAsiaTheme="minorEastAsia" w:hAnsiTheme="minorHAnsi"/>
              <w:noProof/>
              <w:color w:val="auto"/>
              <w:lang w:val="sv-SE" w:eastAsia="sv-SE"/>
            </w:rPr>
          </w:pPr>
          <w:hyperlink w:anchor="_Toc93320626" w:history="1">
            <w:r w:rsidR="009B2E07" w:rsidRPr="00DF70D4">
              <w:rPr>
                <w:rStyle w:val="Hyperlink"/>
                <w:noProof/>
              </w:rPr>
              <w:t>13.2.</w:t>
            </w:r>
            <w:r w:rsidR="009B2E07">
              <w:rPr>
                <w:rFonts w:asciiTheme="minorHAnsi" w:eastAsiaTheme="minorEastAsia" w:hAnsiTheme="minorHAnsi"/>
                <w:noProof/>
                <w:color w:val="auto"/>
                <w:lang w:val="sv-SE" w:eastAsia="sv-SE"/>
              </w:rPr>
              <w:tab/>
            </w:r>
            <w:r w:rsidR="009B2E07" w:rsidRPr="00DF70D4">
              <w:rPr>
                <w:rStyle w:val="Hyperlink"/>
                <w:noProof/>
              </w:rPr>
              <w:t>The Linker</w:t>
            </w:r>
            <w:r w:rsidR="009B2E07">
              <w:rPr>
                <w:noProof/>
                <w:webHidden/>
              </w:rPr>
              <w:tab/>
            </w:r>
            <w:r w:rsidR="009B2E07">
              <w:rPr>
                <w:noProof/>
                <w:webHidden/>
              </w:rPr>
              <w:fldChar w:fldCharType="begin"/>
            </w:r>
            <w:r w:rsidR="009B2E07">
              <w:rPr>
                <w:noProof/>
                <w:webHidden/>
              </w:rPr>
              <w:instrText xml:space="preserve"> PAGEREF _Toc93320626 \h </w:instrText>
            </w:r>
            <w:r w:rsidR="009B2E07">
              <w:rPr>
                <w:noProof/>
                <w:webHidden/>
              </w:rPr>
            </w:r>
            <w:r w:rsidR="009B2E07">
              <w:rPr>
                <w:noProof/>
                <w:webHidden/>
              </w:rPr>
              <w:fldChar w:fldCharType="separate"/>
            </w:r>
            <w:r w:rsidR="009B2E07">
              <w:rPr>
                <w:noProof/>
                <w:webHidden/>
              </w:rPr>
              <w:t>287</w:t>
            </w:r>
            <w:r w:rsidR="009B2E07">
              <w:rPr>
                <w:noProof/>
                <w:webHidden/>
              </w:rPr>
              <w:fldChar w:fldCharType="end"/>
            </w:r>
          </w:hyperlink>
        </w:p>
        <w:p w14:paraId="2B9F5E8D" w14:textId="2E7E2789"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627" w:history="1">
            <w:r w:rsidR="009B2E07" w:rsidRPr="00DF70D4">
              <w:rPr>
                <w:rStyle w:val="Hyperlink"/>
                <w:noProof/>
              </w:rPr>
              <w:t>13.2.1.</w:t>
            </w:r>
            <w:r w:rsidR="009B2E07">
              <w:rPr>
                <w:rFonts w:asciiTheme="minorHAnsi" w:eastAsiaTheme="minorEastAsia" w:hAnsiTheme="minorHAnsi"/>
                <w:noProof/>
                <w:color w:val="auto"/>
                <w:lang w:val="sv-SE" w:eastAsia="sv-SE"/>
              </w:rPr>
              <w:tab/>
            </w:r>
            <w:r w:rsidR="009B2E07" w:rsidRPr="00DF70D4">
              <w:rPr>
                <w:rStyle w:val="Hyperlink"/>
                <w:noProof/>
              </w:rPr>
              <w:t>The Linker Class</w:t>
            </w:r>
            <w:r w:rsidR="009B2E07">
              <w:rPr>
                <w:noProof/>
                <w:webHidden/>
              </w:rPr>
              <w:tab/>
            </w:r>
            <w:r w:rsidR="009B2E07">
              <w:rPr>
                <w:noProof/>
                <w:webHidden/>
              </w:rPr>
              <w:fldChar w:fldCharType="begin"/>
            </w:r>
            <w:r w:rsidR="009B2E07">
              <w:rPr>
                <w:noProof/>
                <w:webHidden/>
              </w:rPr>
              <w:instrText xml:space="preserve"> PAGEREF _Toc93320627 \h </w:instrText>
            </w:r>
            <w:r w:rsidR="009B2E07">
              <w:rPr>
                <w:noProof/>
                <w:webHidden/>
              </w:rPr>
            </w:r>
            <w:r w:rsidR="009B2E07">
              <w:rPr>
                <w:noProof/>
                <w:webHidden/>
              </w:rPr>
              <w:fldChar w:fldCharType="separate"/>
            </w:r>
            <w:r w:rsidR="009B2E07">
              <w:rPr>
                <w:noProof/>
                <w:webHidden/>
              </w:rPr>
              <w:t>287</w:t>
            </w:r>
            <w:r w:rsidR="009B2E07">
              <w:rPr>
                <w:noProof/>
                <w:webHidden/>
              </w:rPr>
              <w:fldChar w:fldCharType="end"/>
            </w:r>
          </w:hyperlink>
        </w:p>
        <w:p w14:paraId="1BFB0C75" w14:textId="564D6AA9" w:rsidR="009B2E07" w:rsidRDefault="00B26FED">
          <w:pPr>
            <w:pStyle w:val="TOC1"/>
            <w:rPr>
              <w:rFonts w:asciiTheme="minorHAnsi" w:eastAsiaTheme="minorEastAsia" w:hAnsiTheme="minorHAnsi"/>
              <w:noProof/>
              <w:color w:val="auto"/>
              <w:lang w:val="sv-SE" w:eastAsia="sv-SE"/>
            </w:rPr>
          </w:pPr>
          <w:hyperlink w:anchor="_Toc93320628" w:history="1">
            <w:r w:rsidR="009B2E07" w:rsidRPr="00DF70D4">
              <w:rPr>
                <w:rStyle w:val="Hyperlink"/>
                <w:noProof/>
              </w:rPr>
              <w:t>14.</w:t>
            </w:r>
            <w:r w:rsidR="009B2E07">
              <w:rPr>
                <w:rFonts w:asciiTheme="minorHAnsi" w:eastAsiaTheme="minorEastAsia" w:hAnsiTheme="minorHAnsi"/>
                <w:noProof/>
                <w:color w:val="auto"/>
                <w:lang w:val="sv-SE" w:eastAsia="sv-SE"/>
              </w:rPr>
              <w:tab/>
            </w:r>
            <w:r w:rsidR="009B2E07" w:rsidRPr="00DF70D4">
              <w:rPr>
                <w:rStyle w:val="Hyperlink"/>
                <w:noProof/>
              </w:rPr>
              <w:t>The Final Main Class</w:t>
            </w:r>
            <w:r w:rsidR="009B2E07">
              <w:rPr>
                <w:noProof/>
                <w:webHidden/>
              </w:rPr>
              <w:tab/>
            </w:r>
            <w:r w:rsidR="009B2E07">
              <w:rPr>
                <w:noProof/>
                <w:webHidden/>
              </w:rPr>
              <w:fldChar w:fldCharType="begin"/>
            </w:r>
            <w:r w:rsidR="009B2E07">
              <w:rPr>
                <w:noProof/>
                <w:webHidden/>
              </w:rPr>
              <w:instrText xml:space="preserve"> PAGEREF _Toc93320628 \h </w:instrText>
            </w:r>
            <w:r w:rsidR="009B2E07">
              <w:rPr>
                <w:noProof/>
                <w:webHidden/>
              </w:rPr>
            </w:r>
            <w:r w:rsidR="009B2E07">
              <w:rPr>
                <w:noProof/>
                <w:webHidden/>
              </w:rPr>
              <w:fldChar w:fldCharType="separate"/>
            </w:r>
            <w:r w:rsidR="009B2E07">
              <w:rPr>
                <w:noProof/>
                <w:webHidden/>
              </w:rPr>
              <w:t>293</w:t>
            </w:r>
            <w:r w:rsidR="009B2E07">
              <w:rPr>
                <w:noProof/>
                <w:webHidden/>
              </w:rPr>
              <w:fldChar w:fldCharType="end"/>
            </w:r>
          </w:hyperlink>
        </w:p>
        <w:p w14:paraId="0919B80D" w14:textId="6B0C3F05"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629" w:history="1">
            <w:r w:rsidR="009B2E07" w:rsidRPr="00DF70D4">
              <w:rPr>
                <w:rStyle w:val="Hyperlink"/>
                <w:noProof/>
                <w:highlight w:val="white"/>
              </w:rPr>
              <w:t>14.1.1.</w:t>
            </w:r>
            <w:r w:rsidR="009B2E07">
              <w:rPr>
                <w:rFonts w:asciiTheme="minorHAnsi" w:eastAsiaTheme="minorEastAsia" w:hAnsiTheme="minorHAnsi"/>
                <w:noProof/>
                <w:color w:val="auto"/>
                <w:lang w:val="sv-SE" w:eastAsia="sv-SE"/>
              </w:rPr>
              <w:tab/>
            </w:r>
            <w:r w:rsidR="009B2E07" w:rsidRPr="00DF70D4">
              <w:rPr>
                <w:rStyle w:val="Hyperlink"/>
                <w:noProof/>
                <w:highlight w:val="white"/>
              </w:rPr>
              <w:t>Generating the Assembly File</w:t>
            </w:r>
            <w:r w:rsidR="009B2E07">
              <w:rPr>
                <w:noProof/>
                <w:webHidden/>
              </w:rPr>
              <w:tab/>
            </w:r>
            <w:r w:rsidR="009B2E07">
              <w:rPr>
                <w:noProof/>
                <w:webHidden/>
              </w:rPr>
              <w:fldChar w:fldCharType="begin"/>
            </w:r>
            <w:r w:rsidR="009B2E07">
              <w:rPr>
                <w:noProof/>
                <w:webHidden/>
              </w:rPr>
              <w:instrText xml:space="preserve"> PAGEREF _Toc93320629 \h </w:instrText>
            </w:r>
            <w:r w:rsidR="009B2E07">
              <w:rPr>
                <w:noProof/>
                <w:webHidden/>
              </w:rPr>
            </w:r>
            <w:r w:rsidR="009B2E07">
              <w:rPr>
                <w:noProof/>
                <w:webHidden/>
              </w:rPr>
              <w:fldChar w:fldCharType="separate"/>
            </w:r>
            <w:r w:rsidR="009B2E07">
              <w:rPr>
                <w:noProof/>
                <w:webHidden/>
              </w:rPr>
              <w:t>293</w:t>
            </w:r>
            <w:r w:rsidR="009B2E07">
              <w:rPr>
                <w:noProof/>
                <w:webHidden/>
              </w:rPr>
              <w:fldChar w:fldCharType="end"/>
            </w:r>
          </w:hyperlink>
        </w:p>
        <w:p w14:paraId="3AB69281" w14:textId="5ABF90FE"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630" w:history="1">
            <w:r w:rsidR="009B2E07" w:rsidRPr="00DF70D4">
              <w:rPr>
                <w:rStyle w:val="Hyperlink"/>
                <w:noProof/>
                <w:highlight w:val="white"/>
              </w:rPr>
              <w:t>14.1.1.</w:t>
            </w:r>
            <w:r w:rsidR="009B2E07">
              <w:rPr>
                <w:rFonts w:asciiTheme="minorHAnsi" w:eastAsiaTheme="minorEastAsia" w:hAnsiTheme="minorHAnsi"/>
                <w:noProof/>
                <w:color w:val="auto"/>
                <w:lang w:val="sv-SE" w:eastAsia="sv-SE"/>
              </w:rPr>
              <w:tab/>
            </w:r>
            <w:r w:rsidR="009B2E07" w:rsidRPr="00DF70D4">
              <w:rPr>
                <w:rStyle w:val="Hyperlink"/>
                <w:noProof/>
                <w:highlight w:val="white"/>
              </w:rPr>
              <w:t>Generate the Make File</w:t>
            </w:r>
            <w:r w:rsidR="009B2E07">
              <w:rPr>
                <w:noProof/>
                <w:webHidden/>
              </w:rPr>
              <w:tab/>
            </w:r>
            <w:r w:rsidR="009B2E07">
              <w:rPr>
                <w:noProof/>
                <w:webHidden/>
              </w:rPr>
              <w:fldChar w:fldCharType="begin"/>
            </w:r>
            <w:r w:rsidR="009B2E07">
              <w:rPr>
                <w:noProof/>
                <w:webHidden/>
              </w:rPr>
              <w:instrText xml:space="preserve"> PAGEREF _Toc93320630 \h </w:instrText>
            </w:r>
            <w:r w:rsidR="009B2E07">
              <w:rPr>
                <w:noProof/>
                <w:webHidden/>
              </w:rPr>
            </w:r>
            <w:r w:rsidR="009B2E07">
              <w:rPr>
                <w:noProof/>
                <w:webHidden/>
              </w:rPr>
              <w:fldChar w:fldCharType="separate"/>
            </w:r>
            <w:r w:rsidR="009B2E07">
              <w:rPr>
                <w:noProof/>
                <w:webHidden/>
              </w:rPr>
              <w:t>295</w:t>
            </w:r>
            <w:r w:rsidR="009B2E07">
              <w:rPr>
                <w:noProof/>
                <w:webHidden/>
              </w:rPr>
              <w:fldChar w:fldCharType="end"/>
            </w:r>
          </w:hyperlink>
        </w:p>
        <w:p w14:paraId="091F3928" w14:textId="607030F1"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631" w:history="1">
            <w:r w:rsidR="009B2E07" w:rsidRPr="00DF70D4">
              <w:rPr>
                <w:rStyle w:val="Hyperlink"/>
                <w:noProof/>
                <w:highlight w:val="white"/>
              </w:rPr>
              <w:t>14.1.2.</w:t>
            </w:r>
            <w:r w:rsidR="009B2E07">
              <w:rPr>
                <w:rFonts w:asciiTheme="minorHAnsi" w:eastAsiaTheme="minorEastAsia" w:hAnsiTheme="minorHAnsi"/>
                <w:noProof/>
                <w:color w:val="auto"/>
                <w:lang w:val="sv-SE" w:eastAsia="sv-SE"/>
              </w:rPr>
              <w:tab/>
            </w:r>
            <w:r w:rsidR="009B2E07" w:rsidRPr="00DF70D4">
              <w:rPr>
                <w:rStyle w:val="Hyperlink"/>
                <w:noProof/>
                <w:highlight w:val="white"/>
              </w:rPr>
              <w:t>Is the Object File Fresh?</w:t>
            </w:r>
            <w:r w:rsidR="009B2E07">
              <w:rPr>
                <w:noProof/>
                <w:webHidden/>
              </w:rPr>
              <w:tab/>
            </w:r>
            <w:r w:rsidR="009B2E07">
              <w:rPr>
                <w:noProof/>
                <w:webHidden/>
              </w:rPr>
              <w:fldChar w:fldCharType="begin"/>
            </w:r>
            <w:r w:rsidR="009B2E07">
              <w:rPr>
                <w:noProof/>
                <w:webHidden/>
              </w:rPr>
              <w:instrText xml:space="preserve"> PAGEREF _Toc93320631 \h </w:instrText>
            </w:r>
            <w:r w:rsidR="009B2E07">
              <w:rPr>
                <w:noProof/>
                <w:webHidden/>
              </w:rPr>
            </w:r>
            <w:r w:rsidR="009B2E07">
              <w:rPr>
                <w:noProof/>
                <w:webHidden/>
              </w:rPr>
              <w:fldChar w:fldCharType="separate"/>
            </w:r>
            <w:r w:rsidR="009B2E07">
              <w:rPr>
                <w:noProof/>
                <w:webHidden/>
              </w:rPr>
              <w:t>297</w:t>
            </w:r>
            <w:r w:rsidR="009B2E07">
              <w:rPr>
                <w:noProof/>
                <w:webHidden/>
              </w:rPr>
              <w:fldChar w:fldCharType="end"/>
            </w:r>
          </w:hyperlink>
        </w:p>
        <w:p w14:paraId="0DE0624A" w14:textId="54B7F056" w:rsidR="009B2E07" w:rsidRDefault="00B26FED">
          <w:pPr>
            <w:pStyle w:val="TOC1"/>
            <w:rPr>
              <w:rFonts w:asciiTheme="minorHAnsi" w:eastAsiaTheme="minorEastAsia" w:hAnsiTheme="minorHAnsi"/>
              <w:noProof/>
              <w:color w:val="auto"/>
              <w:lang w:val="sv-SE" w:eastAsia="sv-SE"/>
            </w:rPr>
          </w:pPr>
          <w:hyperlink w:anchor="_Toc93320632" w:history="1">
            <w:r w:rsidR="009B2E07" w:rsidRPr="00DF70D4">
              <w:rPr>
                <w:rStyle w:val="Hyperlink"/>
                <w:noProof/>
              </w:rPr>
              <w:t>15.</w:t>
            </w:r>
            <w:r w:rsidR="009B2E07">
              <w:rPr>
                <w:rFonts w:asciiTheme="minorHAnsi" w:eastAsiaTheme="minorEastAsia" w:hAnsiTheme="minorHAnsi"/>
                <w:noProof/>
                <w:color w:val="auto"/>
                <w:lang w:val="sv-SE" w:eastAsia="sv-SE"/>
              </w:rPr>
              <w:tab/>
            </w:r>
            <w:r w:rsidR="009B2E07" w:rsidRPr="00DF70D4">
              <w:rPr>
                <w:rStyle w:val="Hyperlink"/>
                <w:noProof/>
              </w:rPr>
              <w:t>The Standard Library</w:t>
            </w:r>
            <w:r w:rsidR="009B2E07">
              <w:rPr>
                <w:noProof/>
                <w:webHidden/>
              </w:rPr>
              <w:tab/>
            </w:r>
            <w:r w:rsidR="009B2E07">
              <w:rPr>
                <w:noProof/>
                <w:webHidden/>
              </w:rPr>
              <w:fldChar w:fldCharType="begin"/>
            </w:r>
            <w:r w:rsidR="009B2E07">
              <w:rPr>
                <w:noProof/>
                <w:webHidden/>
              </w:rPr>
              <w:instrText xml:space="preserve"> PAGEREF _Toc93320632 \h </w:instrText>
            </w:r>
            <w:r w:rsidR="009B2E07">
              <w:rPr>
                <w:noProof/>
                <w:webHidden/>
              </w:rPr>
            </w:r>
            <w:r w:rsidR="009B2E07">
              <w:rPr>
                <w:noProof/>
                <w:webHidden/>
              </w:rPr>
              <w:fldChar w:fldCharType="separate"/>
            </w:r>
            <w:r w:rsidR="009B2E07">
              <w:rPr>
                <w:noProof/>
                <w:webHidden/>
              </w:rPr>
              <w:t>299</w:t>
            </w:r>
            <w:r w:rsidR="009B2E07">
              <w:rPr>
                <w:noProof/>
                <w:webHidden/>
              </w:rPr>
              <w:fldChar w:fldCharType="end"/>
            </w:r>
          </w:hyperlink>
        </w:p>
        <w:p w14:paraId="7427718B" w14:textId="7977A556" w:rsidR="009B2E07" w:rsidRDefault="00B26FED">
          <w:pPr>
            <w:pStyle w:val="TOC2"/>
            <w:tabs>
              <w:tab w:val="left" w:pos="1100"/>
              <w:tab w:val="right" w:leader="dot" w:pos="9350"/>
            </w:tabs>
            <w:rPr>
              <w:rFonts w:asciiTheme="minorHAnsi" w:eastAsiaTheme="minorEastAsia" w:hAnsiTheme="minorHAnsi"/>
              <w:noProof/>
              <w:color w:val="auto"/>
              <w:lang w:val="sv-SE" w:eastAsia="sv-SE"/>
            </w:rPr>
          </w:pPr>
          <w:hyperlink w:anchor="_Toc93320633" w:history="1">
            <w:r w:rsidR="009B2E07" w:rsidRPr="00DF70D4">
              <w:rPr>
                <w:rStyle w:val="Hyperlink"/>
                <w:noProof/>
              </w:rPr>
              <w:t>15.1.</w:t>
            </w:r>
            <w:r w:rsidR="009B2E07">
              <w:rPr>
                <w:rFonts w:asciiTheme="minorHAnsi" w:eastAsiaTheme="minorEastAsia" w:hAnsiTheme="minorHAnsi"/>
                <w:noProof/>
                <w:color w:val="auto"/>
                <w:lang w:val="sv-SE" w:eastAsia="sv-SE"/>
              </w:rPr>
              <w:tab/>
            </w:r>
            <w:r w:rsidR="009B2E07" w:rsidRPr="00DF70D4">
              <w:rPr>
                <w:rStyle w:val="Hyperlink"/>
                <w:noProof/>
              </w:rPr>
              <w:t>Integral and Floating Limits</w:t>
            </w:r>
            <w:r w:rsidR="009B2E07">
              <w:rPr>
                <w:noProof/>
                <w:webHidden/>
              </w:rPr>
              <w:tab/>
            </w:r>
            <w:r w:rsidR="009B2E07">
              <w:rPr>
                <w:noProof/>
                <w:webHidden/>
              </w:rPr>
              <w:fldChar w:fldCharType="begin"/>
            </w:r>
            <w:r w:rsidR="009B2E07">
              <w:rPr>
                <w:noProof/>
                <w:webHidden/>
              </w:rPr>
              <w:instrText xml:space="preserve"> PAGEREF _Toc93320633 \h </w:instrText>
            </w:r>
            <w:r w:rsidR="009B2E07">
              <w:rPr>
                <w:noProof/>
                <w:webHidden/>
              </w:rPr>
            </w:r>
            <w:r w:rsidR="009B2E07">
              <w:rPr>
                <w:noProof/>
                <w:webHidden/>
              </w:rPr>
              <w:fldChar w:fldCharType="separate"/>
            </w:r>
            <w:r w:rsidR="009B2E07">
              <w:rPr>
                <w:noProof/>
                <w:webHidden/>
              </w:rPr>
              <w:t>299</w:t>
            </w:r>
            <w:r w:rsidR="009B2E07">
              <w:rPr>
                <w:noProof/>
                <w:webHidden/>
              </w:rPr>
              <w:fldChar w:fldCharType="end"/>
            </w:r>
          </w:hyperlink>
        </w:p>
        <w:p w14:paraId="283BD856" w14:textId="773285C9" w:rsidR="009B2E07" w:rsidRDefault="00B26FED">
          <w:pPr>
            <w:pStyle w:val="TOC2"/>
            <w:tabs>
              <w:tab w:val="left" w:pos="1100"/>
              <w:tab w:val="right" w:leader="dot" w:pos="9350"/>
            </w:tabs>
            <w:rPr>
              <w:rFonts w:asciiTheme="minorHAnsi" w:eastAsiaTheme="minorEastAsia" w:hAnsiTheme="minorHAnsi"/>
              <w:noProof/>
              <w:color w:val="auto"/>
              <w:lang w:val="sv-SE" w:eastAsia="sv-SE"/>
            </w:rPr>
          </w:pPr>
          <w:hyperlink w:anchor="_Toc93320634" w:history="1">
            <w:r w:rsidR="009B2E07" w:rsidRPr="00DF70D4">
              <w:rPr>
                <w:rStyle w:val="Hyperlink"/>
                <w:noProof/>
              </w:rPr>
              <w:t>15.2.</w:t>
            </w:r>
            <w:r w:rsidR="009B2E07">
              <w:rPr>
                <w:rFonts w:asciiTheme="minorHAnsi" w:eastAsiaTheme="minorEastAsia" w:hAnsiTheme="minorHAnsi"/>
                <w:noProof/>
                <w:color w:val="auto"/>
                <w:lang w:val="sv-SE" w:eastAsia="sv-SE"/>
              </w:rPr>
              <w:tab/>
            </w:r>
            <w:r w:rsidR="009B2E07" w:rsidRPr="00DF70D4">
              <w:rPr>
                <w:rStyle w:val="Hyperlink"/>
                <w:noProof/>
              </w:rPr>
              <w:t>The Assert Macro</w:t>
            </w:r>
            <w:r w:rsidR="009B2E07">
              <w:rPr>
                <w:noProof/>
                <w:webHidden/>
              </w:rPr>
              <w:tab/>
            </w:r>
            <w:r w:rsidR="009B2E07">
              <w:rPr>
                <w:noProof/>
                <w:webHidden/>
              </w:rPr>
              <w:fldChar w:fldCharType="begin"/>
            </w:r>
            <w:r w:rsidR="009B2E07">
              <w:rPr>
                <w:noProof/>
                <w:webHidden/>
              </w:rPr>
              <w:instrText xml:space="preserve"> PAGEREF _Toc93320634 \h </w:instrText>
            </w:r>
            <w:r w:rsidR="009B2E07">
              <w:rPr>
                <w:noProof/>
                <w:webHidden/>
              </w:rPr>
            </w:r>
            <w:r w:rsidR="009B2E07">
              <w:rPr>
                <w:noProof/>
                <w:webHidden/>
              </w:rPr>
              <w:fldChar w:fldCharType="separate"/>
            </w:r>
            <w:r w:rsidR="009B2E07">
              <w:rPr>
                <w:noProof/>
                <w:webHidden/>
              </w:rPr>
              <w:t>300</w:t>
            </w:r>
            <w:r w:rsidR="009B2E07">
              <w:rPr>
                <w:noProof/>
                <w:webHidden/>
              </w:rPr>
              <w:fldChar w:fldCharType="end"/>
            </w:r>
          </w:hyperlink>
        </w:p>
        <w:p w14:paraId="1AE71204" w14:textId="6B2EEC7E" w:rsidR="009B2E07" w:rsidRDefault="00B26FED">
          <w:pPr>
            <w:pStyle w:val="TOC2"/>
            <w:tabs>
              <w:tab w:val="left" w:pos="1100"/>
              <w:tab w:val="right" w:leader="dot" w:pos="9350"/>
            </w:tabs>
            <w:rPr>
              <w:rFonts w:asciiTheme="minorHAnsi" w:eastAsiaTheme="minorEastAsia" w:hAnsiTheme="minorHAnsi"/>
              <w:noProof/>
              <w:color w:val="auto"/>
              <w:lang w:val="sv-SE" w:eastAsia="sv-SE"/>
            </w:rPr>
          </w:pPr>
          <w:hyperlink w:anchor="_Toc93320635" w:history="1">
            <w:r w:rsidR="009B2E07" w:rsidRPr="00DF70D4">
              <w:rPr>
                <w:rStyle w:val="Hyperlink"/>
                <w:noProof/>
              </w:rPr>
              <w:t>15.3.</w:t>
            </w:r>
            <w:r w:rsidR="009B2E07">
              <w:rPr>
                <w:rFonts w:asciiTheme="minorHAnsi" w:eastAsiaTheme="minorEastAsia" w:hAnsiTheme="minorHAnsi"/>
                <w:noProof/>
                <w:color w:val="auto"/>
                <w:lang w:val="sv-SE" w:eastAsia="sv-SE"/>
              </w:rPr>
              <w:tab/>
            </w:r>
            <w:r w:rsidR="009B2E07" w:rsidRPr="00DF70D4">
              <w:rPr>
                <w:rStyle w:val="Hyperlink"/>
                <w:noProof/>
              </w:rPr>
              <w:t>Locale Data</w:t>
            </w:r>
            <w:r w:rsidR="009B2E07">
              <w:rPr>
                <w:noProof/>
                <w:webHidden/>
              </w:rPr>
              <w:tab/>
            </w:r>
            <w:r w:rsidR="009B2E07">
              <w:rPr>
                <w:noProof/>
                <w:webHidden/>
              </w:rPr>
              <w:fldChar w:fldCharType="begin"/>
            </w:r>
            <w:r w:rsidR="009B2E07">
              <w:rPr>
                <w:noProof/>
                <w:webHidden/>
              </w:rPr>
              <w:instrText xml:space="preserve"> PAGEREF _Toc93320635 \h </w:instrText>
            </w:r>
            <w:r w:rsidR="009B2E07">
              <w:rPr>
                <w:noProof/>
                <w:webHidden/>
              </w:rPr>
            </w:r>
            <w:r w:rsidR="009B2E07">
              <w:rPr>
                <w:noProof/>
                <w:webHidden/>
              </w:rPr>
              <w:fldChar w:fldCharType="separate"/>
            </w:r>
            <w:r w:rsidR="009B2E07">
              <w:rPr>
                <w:noProof/>
                <w:webHidden/>
              </w:rPr>
              <w:t>301</w:t>
            </w:r>
            <w:r w:rsidR="009B2E07">
              <w:rPr>
                <w:noProof/>
                <w:webHidden/>
              </w:rPr>
              <w:fldChar w:fldCharType="end"/>
            </w:r>
          </w:hyperlink>
        </w:p>
        <w:p w14:paraId="2DAAF4D4" w14:textId="0BCBB285" w:rsidR="009B2E07" w:rsidRDefault="00B26FED">
          <w:pPr>
            <w:pStyle w:val="TOC2"/>
            <w:tabs>
              <w:tab w:val="left" w:pos="1100"/>
              <w:tab w:val="right" w:leader="dot" w:pos="9350"/>
            </w:tabs>
            <w:rPr>
              <w:rFonts w:asciiTheme="minorHAnsi" w:eastAsiaTheme="minorEastAsia" w:hAnsiTheme="minorHAnsi"/>
              <w:noProof/>
              <w:color w:val="auto"/>
              <w:lang w:val="sv-SE" w:eastAsia="sv-SE"/>
            </w:rPr>
          </w:pPr>
          <w:hyperlink w:anchor="_Toc93320636" w:history="1">
            <w:r w:rsidR="009B2E07" w:rsidRPr="00DF70D4">
              <w:rPr>
                <w:rStyle w:val="Hyperlink"/>
                <w:noProof/>
              </w:rPr>
              <w:t>15.4.</w:t>
            </w:r>
            <w:r w:rsidR="009B2E07">
              <w:rPr>
                <w:rFonts w:asciiTheme="minorHAnsi" w:eastAsiaTheme="minorEastAsia" w:hAnsiTheme="minorHAnsi"/>
                <w:noProof/>
                <w:color w:val="auto"/>
                <w:lang w:val="sv-SE" w:eastAsia="sv-SE"/>
              </w:rPr>
              <w:tab/>
            </w:r>
            <w:r w:rsidR="009B2E07" w:rsidRPr="00DF70D4">
              <w:rPr>
                <w:rStyle w:val="Hyperlink"/>
                <w:noProof/>
              </w:rPr>
              <w:t>Character Types</w:t>
            </w:r>
            <w:r w:rsidR="009B2E07">
              <w:rPr>
                <w:noProof/>
                <w:webHidden/>
              </w:rPr>
              <w:tab/>
            </w:r>
            <w:r w:rsidR="009B2E07">
              <w:rPr>
                <w:noProof/>
                <w:webHidden/>
              </w:rPr>
              <w:fldChar w:fldCharType="begin"/>
            </w:r>
            <w:r w:rsidR="009B2E07">
              <w:rPr>
                <w:noProof/>
                <w:webHidden/>
              </w:rPr>
              <w:instrText xml:space="preserve"> PAGEREF _Toc93320636 \h </w:instrText>
            </w:r>
            <w:r w:rsidR="009B2E07">
              <w:rPr>
                <w:noProof/>
                <w:webHidden/>
              </w:rPr>
            </w:r>
            <w:r w:rsidR="009B2E07">
              <w:rPr>
                <w:noProof/>
                <w:webHidden/>
              </w:rPr>
              <w:fldChar w:fldCharType="separate"/>
            </w:r>
            <w:r w:rsidR="009B2E07">
              <w:rPr>
                <w:noProof/>
                <w:webHidden/>
              </w:rPr>
              <w:t>303</w:t>
            </w:r>
            <w:r w:rsidR="009B2E07">
              <w:rPr>
                <w:noProof/>
                <w:webHidden/>
              </w:rPr>
              <w:fldChar w:fldCharType="end"/>
            </w:r>
          </w:hyperlink>
        </w:p>
        <w:p w14:paraId="127F2689" w14:textId="5932BB05" w:rsidR="009B2E07" w:rsidRDefault="00B26FED">
          <w:pPr>
            <w:pStyle w:val="TOC2"/>
            <w:tabs>
              <w:tab w:val="left" w:pos="1100"/>
              <w:tab w:val="right" w:leader="dot" w:pos="9350"/>
            </w:tabs>
            <w:rPr>
              <w:rFonts w:asciiTheme="minorHAnsi" w:eastAsiaTheme="minorEastAsia" w:hAnsiTheme="minorHAnsi"/>
              <w:noProof/>
              <w:color w:val="auto"/>
              <w:lang w:val="sv-SE" w:eastAsia="sv-SE"/>
            </w:rPr>
          </w:pPr>
          <w:hyperlink w:anchor="_Toc93320637" w:history="1">
            <w:r w:rsidR="009B2E07" w:rsidRPr="00DF70D4">
              <w:rPr>
                <w:rStyle w:val="Hyperlink"/>
                <w:noProof/>
              </w:rPr>
              <w:t>15.5.</w:t>
            </w:r>
            <w:r w:rsidR="009B2E07">
              <w:rPr>
                <w:rFonts w:asciiTheme="minorHAnsi" w:eastAsiaTheme="minorEastAsia" w:hAnsiTheme="minorHAnsi"/>
                <w:noProof/>
                <w:color w:val="auto"/>
                <w:lang w:val="sv-SE" w:eastAsia="sv-SE"/>
              </w:rPr>
              <w:tab/>
            </w:r>
            <w:r w:rsidR="009B2E07" w:rsidRPr="00DF70D4">
              <w:rPr>
                <w:rStyle w:val="Hyperlink"/>
                <w:noProof/>
              </w:rPr>
              <w:t>Strings</w:t>
            </w:r>
            <w:r w:rsidR="009B2E07">
              <w:rPr>
                <w:noProof/>
                <w:webHidden/>
              </w:rPr>
              <w:tab/>
            </w:r>
            <w:r w:rsidR="009B2E07">
              <w:rPr>
                <w:noProof/>
                <w:webHidden/>
              </w:rPr>
              <w:fldChar w:fldCharType="begin"/>
            </w:r>
            <w:r w:rsidR="009B2E07">
              <w:rPr>
                <w:noProof/>
                <w:webHidden/>
              </w:rPr>
              <w:instrText xml:space="preserve"> PAGEREF _Toc93320637 \h </w:instrText>
            </w:r>
            <w:r w:rsidR="009B2E07">
              <w:rPr>
                <w:noProof/>
                <w:webHidden/>
              </w:rPr>
            </w:r>
            <w:r w:rsidR="009B2E07">
              <w:rPr>
                <w:noProof/>
                <w:webHidden/>
              </w:rPr>
              <w:fldChar w:fldCharType="separate"/>
            </w:r>
            <w:r w:rsidR="009B2E07">
              <w:rPr>
                <w:noProof/>
                <w:webHidden/>
              </w:rPr>
              <w:t>306</w:t>
            </w:r>
            <w:r w:rsidR="009B2E07">
              <w:rPr>
                <w:noProof/>
                <w:webHidden/>
              </w:rPr>
              <w:fldChar w:fldCharType="end"/>
            </w:r>
          </w:hyperlink>
        </w:p>
        <w:p w14:paraId="32F60E1E" w14:textId="495CBDAC"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638" w:history="1">
            <w:r w:rsidR="009B2E07" w:rsidRPr="00DF70D4">
              <w:rPr>
                <w:rStyle w:val="Hyperlink"/>
                <w:noProof/>
                <w:highlight w:val="white"/>
              </w:rPr>
              <w:t>15.5.1.</w:t>
            </w:r>
            <w:r w:rsidR="009B2E07">
              <w:rPr>
                <w:rFonts w:asciiTheme="minorHAnsi" w:eastAsiaTheme="minorEastAsia" w:hAnsiTheme="minorHAnsi"/>
                <w:noProof/>
                <w:color w:val="auto"/>
                <w:lang w:val="sv-SE" w:eastAsia="sv-SE"/>
              </w:rPr>
              <w:tab/>
            </w:r>
            <w:r w:rsidR="009B2E07" w:rsidRPr="00DF70D4">
              <w:rPr>
                <w:rStyle w:val="Hyperlink"/>
                <w:noProof/>
                <w:highlight w:val="white"/>
              </w:rPr>
              <w:t>String Copying</w:t>
            </w:r>
            <w:r w:rsidR="009B2E07">
              <w:rPr>
                <w:noProof/>
                <w:webHidden/>
              </w:rPr>
              <w:tab/>
            </w:r>
            <w:r w:rsidR="009B2E07">
              <w:rPr>
                <w:noProof/>
                <w:webHidden/>
              </w:rPr>
              <w:fldChar w:fldCharType="begin"/>
            </w:r>
            <w:r w:rsidR="009B2E07">
              <w:rPr>
                <w:noProof/>
                <w:webHidden/>
              </w:rPr>
              <w:instrText xml:space="preserve"> PAGEREF _Toc93320638 \h </w:instrText>
            </w:r>
            <w:r w:rsidR="009B2E07">
              <w:rPr>
                <w:noProof/>
                <w:webHidden/>
              </w:rPr>
            </w:r>
            <w:r w:rsidR="009B2E07">
              <w:rPr>
                <w:noProof/>
                <w:webHidden/>
              </w:rPr>
              <w:fldChar w:fldCharType="separate"/>
            </w:r>
            <w:r w:rsidR="009B2E07">
              <w:rPr>
                <w:noProof/>
                <w:webHidden/>
              </w:rPr>
              <w:t>307</w:t>
            </w:r>
            <w:r w:rsidR="009B2E07">
              <w:rPr>
                <w:noProof/>
                <w:webHidden/>
              </w:rPr>
              <w:fldChar w:fldCharType="end"/>
            </w:r>
          </w:hyperlink>
        </w:p>
        <w:p w14:paraId="24885F28" w14:textId="5A980A99"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639" w:history="1">
            <w:r w:rsidR="009B2E07" w:rsidRPr="00DF70D4">
              <w:rPr>
                <w:rStyle w:val="Hyperlink"/>
                <w:noProof/>
                <w:highlight w:val="white"/>
              </w:rPr>
              <w:t>15.5.2.</w:t>
            </w:r>
            <w:r w:rsidR="009B2E07">
              <w:rPr>
                <w:rFonts w:asciiTheme="minorHAnsi" w:eastAsiaTheme="minorEastAsia" w:hAnsiTheme="minorHAnsi"/>
                <w:noProof/>
                <w:color w:val="auto"/>
                <w:lang w:val="sv-SE" w:eastAsia="sv-SE"/>
              </w:rPr>
              <w:tab/>
            </w:r>
            <w:r w:rsidR="009B2E07" w:rsidRPr="00DF70D4">
              <w:rPr>
                <w:rStyle w:val="Hyperlink"/>
                <w:noProof/>
                <w:highlight w:val="white"/>
              </w:rPr>
              <w:t xml:space="preserve">String </w:t>
            </w:r>
            <w:r w:rsidR="009B2E07" w:rsidRPr="00DF70D4">
              <w:rPr>
                <w:rStyle w:val="Hyperlink"/>
                <w:noProof/>
              </w:rPr>
              <w:t>Concatenation</w:t>
            </w:r>
            <w:r w:rsidR="009B2E07">
              <w:rPr>
                <w:noProof/>
                <w:webHidden/>
              </w:rPr>
              <w:tab/>
            </w:r>
            <w:r w:rsidR="009B2E07">
              <w:rPr>
                <w:noProof/>
                <w:webHidden/>
              </w:rPr>
              <w:fldChar w:fldCharType="begin"/>
            </w:r>
            <w:r w:rsidR="009B2E07">
              <w:rPr>
                <w:noProof/>
                <w:webHidden/>
              </w:rPr>
              <w:instrText xml:space="preserve"> PAGEREF _Toc93320639 \h </w:instrText>
            </w:r>
            <w:r w:rsidR="009B2E07">
              <w:rPr>
                <w:noProof/>
                <w:webHidden/>
              </w:rPr>
            </w:r>
            <w:r w:rsidR="009B2E07">
              <w:rPr>
                <w:noProof/>
                <w:webHidden/>
              </w:rPr>
              <w:fldChar w:fldCharType="separate"/>
            </w:r>
            <w:r w:rsidR="009B2E07">
              <w:rPr>
                <w:noProof/>
                <w:webHidden/>
              </w:rPr>
              <w:t>308</w:t>
            </w:r>
            <w:r w:rsidR="009B2E07">
              <w:rPr>
                <w:noProof/>
                <w:webHidden/>
              </w:rPr>
              <w:fldChar w:fldCharType="end"/>
            </w:r>
          </w:hyperlink>
        </w:p>
        <w:p w14:paraId="1EB7353C" w14:textId="39F156BA"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640" w:history="1">
            <w:r w:rsidR="009B2E07" w:rsidRPr="00DF70D4">
              <w:rPr>
                <w:rStyle w:val="Hyperlink"/>
                <w:noProof/>
                <w:highlight w:val="white"/>
              </w:rPr>
              <w:t>15.5.3.</w:t>
            </w:r>
            <w:r w:rsidR="009B2E07">
              <w:rPr>
                <w:rFonts w:asciiTheme="minorHAnsi" w:eastAsiaTheme="minorEastAsia" w:hAnsiTheme="minorHAnsi"/>
                <w:noProof/>
                <w:color w:val="auto"/>
                <w:lang w:val="sv-SE" w:eastAsia="sv-SE"/>
              </w:rPr>
              <w:tab/>
            </w:r>
            <w:r w:rsidR="009B2E07" w:rsidRPr="00DF70D4">
              <w:rPr>
                <w:rStyle w:val="Hyperlink"/>
                <w:noProof/>
                <w:highlight w:val="white"/>
              </w:rPr>
              <w:t>String Comparation</w:t>
            </w:r>
            <w:r w:rsidR="009B2E07">
              <w:rPr>
                <w:noProof/>
                <w:webHidden/>
              </w:rPr>
              <w:tab/>
            </w:r>
            <w:r w:rsidR="009B2E07">
              <w:rPr>
                <w:noProof/>
                <w:webHidden/>
              </w:rPr>
              <w:fldChar w:fldCharType="begin"/>
            </w:r>
            <w:r w:rsidR="009B2E07">
              <w:rPr>
                <w:noProof/>
                <w:webHidden/>
              </w:rPr>
              <w:instrText xml:space="preserve"> PAGEREF _Toc93320640 \h </w:instrText>
            </w:r>
            <w:r w:rsidR="009B2E07">
              <w:rPr>
                <w:noProof/>
                <w:webHidden/>
              </w:rPr>
            </w:r>
            <w:r w:rsidR="009B2E07">
              <w:rPr>
                <w:noProof/>
                <w:webHidden/>
              </w:rPr>
              <w:fldChar w:fldCharType="separate"/>
            </w:r>
            <w:r w:rsidR="009B2E07">
              <w:rPr>
                <w:noProof/>
                <w:webHidden/>
              </w:rPr>
              <w:t>308</w:t>
            </w:r>
            <w:r w:rsidR="009B2E07">
              <w:rPr>
                <w:noProof/>
                <w:webHidden/>
              </w:rPr>
              <w:fldChar w:fldCharType="end"/>
            </w:r>
          </w:hyperlink>
        </w:p>
        <w:p w14:paraId="7581FF02" w14:textId="53A676B9"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641" w:history="1">
            <w:r w:rsidR="009B2E07" w:rsidRPr="00DF70D4">
              <w:rPr>
                <w:rStyle w:val="Hyperlink"/>
                <w:noProof/>
                <w:highlight w:val="white"/>
              </w:rPr>
              <w:t>15.5.4.</w:t>
            </w:r>
            <w:r w:rsidR="009B2E07">
              <w:rPr>
                <w:rFonts w:asciiTheme="minorHAnsi" w:eastAsiaTheme="minorEastAsia" w:hAnsiTheme="minorHAnsi"/>
                <w:noProof/>
                <w:color w:val="auto"/>
                <w:lang w:val="sv-SE" w:eastAsia="sv-SE"/>
              </w:rPr>
              <w:tab/>
            </w:r>
            <w:r w:rsidR="009B2E07" w:rsidRPr="00DF70D4">
              <w:rPr>
                <w:rStyle w:val="Hyperlink"/>
                <w:noProof/>
                <w:highlight w:val="white"/>
              </w:rPr>
              <w:t>String Searching</w:t>
            </w:r>
            <w:r w:rsidR="009B2E07">
              <w:rPr>
                <w:noProof/>
                <w:webHidden/>
              </w:rPr>
              <w:tab/>
            </w:r>
            <w:r w:rsidR="009B2E07">
              <w:rPr>
                <w:noProof/>
                <w:webHidden/>
              </w:rPr>
              <w:fldChar w:fldCharType="begin"/>
            </w:r>
            <w:r w:rsidR="009B2E07">
              <w:rPr>
                <w:noProof/>
                <w:webHidden/>
              </w:rPr>
              <w:instrText xml:space="preserve"> PAGEREF _Toc93320641 \h </w:instrText>
            </w:r>
            <w:r w:rsidR="009B2E07">
              <w:rPr>
                <w:noProof/>
                <w:webHidden/>
              </w:rPr>
            </w:r>
            <w:r w:rsidR="009B2E07">
              <w:rPr>
                <w:noProof/>
                <w:webHidden/>
              </w:rPr>
              <w:fldChar w:fldCharType="separate"/>
            </w:r>
            <w:r w:rsidR="009B2E07">
              <w:rPr>
                <w:noProof/>
                <w:webHidden/>
              </w:rPr>
              <w:t>310</w:t>
            </w:r>
            <w:r w:rsidR="009B2E07">
              <w:rPr>
                <w:noProof/>
                <w:webHidden/>
              </w:rPr>
              <w:fldChar w:fldCharType="end"/>
            </w:r>
          </w:hyperlink>
        </w:p>
        <w:p w14:paraId="1720E31E" w14:textId="10A0AE23"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642" w:history="1">
            <w:r w:rsidR="009B2E07" w:rsidRPr="00DF70D4">
              <w:rPr>
                <w:rStyle w:val="Hyperlink"/>
                <w:noProof/>
                <w:highlight w:val="white"/>
              </w:rPr>
              <w:t>15.5.5.</w:t>
            </w:r>
            <w:r w:rsidR="009B2E07">
              <w:rPr>
                <w:rFonts w:asciiTheme="minorHAnsi" w:eastAsiaTheme="minorEastAsia" w:hAnsiTheme="minorHAnsi"/>
                <w:noProof/>
                <w:color w:val="auto"/>
                <w:lang w:val="sv-SE" w:eastAsia="sv-SE"/>
              </w:rPr>
              <w:tab/>
            </w:r>
            <w:r w:rsidR="009B2E07" w:rsidRPr="00DF70D4">
              <w:rPr>
                <w:rStyle w:val="Hyperlink"/>
                <w:noProof/>
                <w:highlight w:val="white"/>
              </w:rPr>
              <w:t>Error Messages</w:t>
            </w:r>
            <w:r w:rsidR="009B2E07">
              <w:rPr>
                <w:noProof/>
                <w:webHidden/>
              </w:rPr>
              <w:tab/>
            </w:r>
            <w:r w:rsidR="009B2E07">
              <w:rPr>
                <w:noProof/>
                <w:webHidden/>
              </w:rPr>
              <w:fldChar w:fldCharType="begin"/>
            </w:r>
            <w:r w:rsidR="009B2E07">
              <w:rPr>
                <w:noProof/>
                <w:webHidden/>
              </w:rPr>
              <w:instrText xml:space="preserve"> PAGEREF _Toc93320642 \h </w:instrText>
            </w:r>
            <w:r w:rsidR="009B2E07">
              <w:rPr>
                <w:noProof/>
                <w:webHidden/>
              </w:rPr>
            </w:r>
            <w:r w:rsidR="009B2E07">
              <w:rPr>
                <w:noProof/>
                <w:webHidden/>
              </w:rPr>
              <w:fldChar w:fldCharType="separate"/>
            </w:r>
            <w:r w:rsidR="009B2E07">
              <w:rPr>
                <w:noProof/>
                <w:webHidden/>
              </w:rPr>
              <w:t>311</w:t>
            </w:r>
            <w:r w:rsidR="009B2E07">
              <w:rPr>
                <w:noProof/>
                <w:webHidden/>
              </w:rPr>
              <w:fldChar w:fldCharType="end"/>
            </w:r>
          </w:hyperlink>
        </w:p>
        <w:p w14:paraId="63B5C53F" w14:textId="4AF979CF"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643" w:history="1">
            <w:r w:rsidR="009B2E07" w:rsidRPr="00DF70D4">
              <w:rPr>
                <w:rStyle w:val="Hyperlink"/>
                <w:noProof/>
                <w:highlight w:val="white"/>
              </w:rPr>
              <w:t>15.5.6.</w:t>
            </w:r>
            <w:r w:rsidR="009B2E07">
              <w:rPr>
                <w:rFonts w:asciiTheme="minorHAnsi" w:eastAsiaTheme="minorEastAsia" w:hAnsiTheme="minorHAnsi"/>
                <w:noProof/>
                <w:color w:val="auto"/>
                <w:lang w:val="sv-SE" w:eastAsia="sv-SE"/>
              </w:rPr>
              <w:tab/>
            </w:r>
            <w:r w:rsidR="009B2E07" w:rsidRPr="00DF70D4">
              <w:rPr>
                <w:rStyle w:val="Hyperlink"/>
                <w:noProof/>
              </w:rPr>
              <w:t>Tokenization</w:t>
            </w:r>
            <w:r w:rsidR="009B2E07">
              <w:rPr>
                <w:noProof/>
                <w:webHidden/>
              </w:rPr>
              <w:tab/>
            </w:r>
            <w:r w:rsidR="009B2E07">
              <w:rPr>
                <w:noProof/>
                <w:webHidden/>
              </w:rPr>
              <w:fldChar w:fldCharType="begin"/>
            </w:r>
            <w:r w:rsidR="009B2E07">
              <w:rPr>
                <w:noProof/>
                <w:webHidden/>
              </w:rPr>
              <w:instrText xml:space="preserve"> PAGEREF _Toc93320643 \h </w:instrText>
            </w:r>
            <w:r w:rsidR="009B2E07">
              <w:rPr>
                <w:noProof/>
                <w:webHidden/>
              </w:rPr>
            </w:r>
            <w:r w:rsidR="009B2E07">
              <w:rPr>
                <w:noProof/>
                <w:webHidden/>
              </w:rPr>
              <w:fldChar w:fldCharType="separate"/>
            </w:r>
            <w:r w:rsidR="009B2E07">
              <w:rPr>
                <w:noProof/>
                <w:webHidden/>
              </w:rPr>
              <w:t>312</w:t>
            </w:r>
            <w:r w:rsidR="009B2E07">
              <w:rPr>
                <w:noProof/>
                <w:webHidden/>
              </w:rPr>
              <w:fldChar w:fldCharType="end"/>
            </w:r>
          </w:hyperlink>
        </w:p>
        <w:p w14:paraId="4F5CE970" w14:textId="2FE6AA70"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644" w:history="1">
            <w:r w:rsidR="009B2E07" w:rsidRPr="00DF70D4">
              <w:rPr>
                <w:rStyle w:val="Hyperlink"/>
                <w:noProof/>
                <w:highlight w:val="white"/>
              </w:rPr>
              <w:t>15.5.7.</w:t>
            </w:r>
            <w:r w:rsidR="009B2E07">
              <w:rPr>
                <w:rFonts w:asciiTheme="minorHAnsi" w:eastAsiaTheme="minorEastAsia" w:hAnsiTheme="minorHAnsi"/>
                <w:noProof/>
                <w:color w:val="auto"/>
                <w:lang w:val="sv-SE" w:eastAsia="sv-SE"/>
              </w:rPr>
              <w:tab/>
            </w:r>
            <w:r w:rsidR="009B2E07" w:rsidRPr="00DF70D4">
              <w:rPr>
                <w:rStyle w:val="Hyperlink"/>
                <w:noProof/>
                <w:highlight w:val="white"/>
              </w:rPr>
              <w:t>Memory Functions</w:t>
            </w:r>
            <w:r w:rsidR="009B2E07">
              <w:rPr>
                <w:noProof/>
                <w:webHidden/>
              </w:rPr>
              <w:tab/>
            </w:r>
            <w:r w:rsidR="009B2E07">
              <w:rPr>
                <w:noProof/>
                <w:webHidden/>
              </w:rPr>
              <w:fldChar w:fldCharType="begin"/>
            </w:r>
            <w:r w:rsidR="009B2E07">
              <w:rPr>
                <w:noProof/>
                <w:webHidden/>
              </w:rPr>
              <w:instrText xml:space="preserve"> PAGEREF _Toc93320644 \h </w:instrText>
            </w:r>
            <w:r w:rsidR="009B2E07">
              <w:rPr>
                <w:noProof/>
                <w:webHidden/>
              </w:rPr>
            </w:r>
            <w:r w:rsidR="009B2E07">
              <w:rPr>
                <w:noProof/>
                <w:webHidden/>
              </w:rPr>
              <w:fldChar w:fldCharType="separate"/>
            </w:r>
            <w:r w:rsidR="009B2E07">
              <w:rPr>
                <w:noProof/>
                <w:webHidden/>
              </w:rPr>
              <w:t>313</w:t>
            </w:r>
            <w:r w:rsidR="009B2E07">
              <w:rPr>
                <w:noProof/>
                <w:webHidden/>
              </w:rPr>
              <w:fldChar w:fldCharType="end"/>
            </w:r>
          </w:hyperlink>
        </w:p>
        <w:p w14:paraId="3A744894" w14:textId="7F5494C0" w:rsidR="009B2E07" w:rsidRDefault="00B26FED">
          <w:pPr>
            <w:pStyle w:val="TOC2"/>
            <w:tabs>
              <w:tab w:val="left" w:pos="1100"/>
              <w:tab w:val="right" w:leader="dot" w:pos="9350"/>
            </w:tabs>
            <w:rPr>
              <w:rFonts w:asciiTheme="minorHAnsi" w:eastAsiaTheme="minorEastAsia" w:hAnsiTheme="minorHAnsi"/>
              <w:noProof/>
              <w:color w:val="auto"/>
              <w:lang w:val="sv-SE" w:eastAsia="sv-SE"/>
            </w:rPr>
          </w:pPr>
          <w:hyperlink w:anchor="_Toc93320645" w:history="1">
            <w:r w:rsidR="009B2E07" w:rsidRPr="00DF70D4">
              <w:rPr>
                <w:rStyle w:val="Hyperlink"/>
                <w:noProof/>
              </w:rPr>
              <w:t>15.6.</w:t>
            </w:r>
            <w:r w:rsidR="009B2E07">
              <w:rPr>
                <w:rFonts w:asciiTheme="minorHAnsi" w:eastAsiaTheme="minorEastAsia" w:hAnsiTheme="minorHAnsi"/>
                <w:noProof/>
                <w:color w:val="auto"/>
                <w:lang w:val="sv-SE" w:eastAsia="sv-SE"/>
              </w:rPr>
              <w:tab/>
            </w:r>
            <w:r w:rsidR="009B2E07" w:rsidRPr="00DF70D4">
              <w:rPr>
                <w:rStyle w:val="Hyperlink"/>
                <w:noProof/>
              </w:rPr>
              <w:t>Long Jumps</w:t>
            </w:r>
            <w:r w:rsidR="009B2E07">
              <w:rPr>
                <w:noProof/>
                <w:webHidden/>
              </w:rPr>
              <w:tab/>
            </w:r>
            <w:r w:rsidR="009B2E07">
              <w:rPr>
                <w:noProof/>
                <w:webHidden/>
              </w:rPr>
              <w:fldChar w:fldCharType="begin"/>
            </w:r>
            <w:r w:rsidR="009B2E07">
              <w:rPr>
                <w:noProof/>
                <w:webHidden/>
              </w:rPr>
              <w:instrText xml:space="preserve"> PAGEREF _Toc93320645 \h </w:instrText>
            </w:r>
            <w:r w:rsidR="009B2E07">
              <w:rPr>
                <w:noProof/>
                <w:webHidden/>
              </w:rPr>
            </w:r>
            <w:r w:rsidR="009B2E07">
              <w:rPr>
                <w:noProof/>
                <w:webHidden/>
              </w:rPr>
              <w:fldChar w:fldCharType="separate"/>
            </w:r>
            <w:r w:rsidR="009B2E07">
              <w:rPr>
                <w:noProof/>
                <w:webHidden/>
              </w:rPr>
              <w:t>314</w:t>
            </w:r>
            <w:r w:rsidR="009B2E07">
              <w:rPr>
                <w:noProof/>
                <w:webHidden/>
              </w:rPr>
              <w:fldChar w:fldCharType="end"/>
            </w:r>
          </w:hyperlink>
        </w:p>
        <w:p w14:paraId="1A1115E8" w14:textId="6D209DF5" w:rsidR="009B2E07" w:rsidRDefault="00B26FED">
          <w:pPr>
            <w:pStyle w:val="TOC2"/>
            <w:tabs>
              <w:tab w:val="left" w:pos="1100"/>
              <w:tab w:val="right" w:leader="dot" w:pos="9350"/>
            </w:tabs>
            <w:rPr>
              <w:rFonts w:asciiTheme="minorHAnsi" w:eastAsiaTheme="minorEastAsia" w:hAnsiTheme="minorHAnsi"/>
              <w:noProof/>
              <w:color w:val="auto"/>
              <w:lang w:val="sv-SE" w:eastAsia="sv-SE"/>
            </w:rPr>
          </w:pPr>
          <w:hyperlink w:anchor="_Toc93320646" w:history="1">
            <w:r w:rsidR="009B2E07" w:rsidRPr="00DF70D4">
              <w:rPr>
                <w:rStyle w:val="Hyperlink"/>
                <w:noProof/>
              </w:rPr>
              <w:t>15.7.</w:t>
            </w:r>
            <w:r w:rsidR="009B2E07">
              <w:rPr>
                <w:rFonts w:asciiTheme="minorHAnsi" w:eastAsiaTheme="minorEastAsia" w:hAnsiTheme="minorHAnsi"/>
                <w:noProof/>
                <w:color w:val="auto"/>
                <w:lang w:val="sv-SE" w:eastAsia="sv-SE"/>
              </w:rPr>
              <w:tab/>
            </w:r>
            <w:r w:rsidR="009B2E07" w:rsidRPr="00DF70D4">
              <w:rPr>
                <w:rStyle w:val="Hyperlink"/>
                <w:noProof/>
              </w:rPr>
              <w:t>Mathematical Functions</w:t>
            </w:r>
            <w:r w:rsidR="009B2E07">
              <w:rPr>
                <w:noProof/>
                <w:webHidden/>
              </w:rPr>
              <w:tab/>
            </w:r>
            <w:r w:rsidR="009B2E07">
              <w:rPr>
                <w:noProof/>
                <w:webHidden/>
              </w:rPr>
              <w:fldChar w:fldCharType="begin"/>
            </w:r>
            <w:r w:rsidR="009B2E07">
              <w:rPr>
                <w:noProof/>
                <w:webHidden/>
              </w:rPr>
              <w:instrText xml:space="preserve"> PAGEREF _Toc93320646 \h </w:instrText>
            </w:r>
            <w:r w:rsidR="009B2E07">
              <w:rPr>
                <w:noProof/>
                <w:webHidden/>
              </w:rPr>
            </w:r>
            <w:r w:rsidR="009B2E07">
              <w:rPr>
                <w:noProof/>
                <w:webHidden/>
              </w:rPr>
              <w:fldChar w:fldCharType="separate"/>
            </w:r>
            <w:r w:rsidR="009B2E07">
              <w:rPr>
                <w:noProof/>
                <w:webHidden/>
              </w:rPr>
              <w:t>316</w:t>
            </w:r>
            <w:r w:rsidR="009B2E07">
              <w:rPr>
                <w:noProof/>
                <w:webHidden/>
              </w:rPr>
              <w:fldChar w:fldCharType="end"/>
            </w:r>
          </w:hyperlink>
        </w:p>
        <w:p w14:paraId="1C822B57" w14:textId="6058C94C"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647" w:history="1">
            <w:r w:rsidR="009B2E07" w:rsidRPr="00DF70D4">
              <w:rPr>
                <w:rStyle w:val="Hyperlink"/>
                <w:noProof/>
                <w:highlight w:val="white"/>
              </w:rPr>
              <w:t>15.7.1.</w:t>
            </w:r>
            <w:r w:rsidR="009B2E07">
              <w:rPr>
                <w:rFonts w:asciiTheme="minorHAnsi" w:eastAsiaTheme="minorEastAsia" w:hAnsiTheme="minorHAnsi"/>
                <w:noProof/>
                <w:color w:val="auto"/>
                <w:lang w:val="sv-SE" w:eastAsia="sv-SE"/>
              </w:rPr>
              <w:tab/>
            </w:r>
            <w:r w:rsidR="009B2E07" w:rsidRPr="00DF70D4">
              <w:rPr>
                <w:rStyle w:val="Hyperlink"/>
                <w:noProof/>
                <w:highlight w:val="white"/>
              </w:rPr>
              <w:t>Exponent and Logarithm Functions</w:t>
            </w:r>
            <w:r w:rsidR="009B2E07">
              <w:rPr>
                <w:noProof/>
                <w:webHidden/>
              </w:rPr>
              <w:tab/>
            </w:r>
            <w:r w:rsidR="009B2E07">
              <w:rPr>
                <w:noProof/>
                <w:webHidden/>
              </w:rPr>
              <w:fldChar w:fldCharType="begin"/>
            </w:r>
            <w:r w:rsidR="009B2E07">
              <w:rPr>
                <w:noProof/>
                <w:webHidden/>
              </w:rPr>
              <w:instrText xml:space="preserve"> PAGEREF _Toc93320647 \h </w:instrText>
            </w:r>
            <w:r w:rsidR="009B2E07">
              <w:rPr>
                <w:noProof/>
                <w:webHidden/>
              </w:rPr>
            </w:r>
            <w:r w:rsidR="009B2E07">
              <w:rPr>
                <w:noProof/>
                <w:webHidden/>
              </w:rPr>
              <w:fldChar w:fldCharType="separate"/>
            </w:r>
            <w:r w:rsidR="009B2E07">
              <w:rPr>
                <w:noProof/>
                <w:webHidden/>
              </w:rPr>
              <w:t>317</w:t>
            </w:r>
            <w:r w:rsidR="009B2E07">
              <w:rPr>
                <w:noProof/>
                <w:webHidden/>
              </w:rPr>
              <w:fldChar w:fldCharType="end"/>
            </w:r>
          </w:hyperlink>
        </w:p>
        <w:p w14:paraId="48C57C13" w14:textId="3816A6F7"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648" w:history="1">
            <w:r w:rsidR="009B2E07" w:rsidRPr="00DF70D4">
              <w:rPr>
                <w:rStyle w:val="Hyperlink"/>
                <w:noProof/>
                <w:highlight w:val="white"/>
              </w:rPr>
              <w:t>15.7.2.</w:t>
            </w:r>
            <w:r w:rsidR="009B2E07">
              <w:rPr>
                <w:rFonts w:asciiTheme="minorHAnsi" w:eastAsiaTheme="minorEastAsia" w:hAnsiTheme="minorHAnsi"/>
                <w:noProof/>
                <w:color w:val="auto"/>
                <w:lang w:val="sv-SE" w:eastAsia="sv-SE"/>
              </w:rPr>
              <w:tab/>
            </w:r>
            <w:r w:rsidR="009B2E07" w:rsidRPr="00DF70D4">
              <w:rPr>
                <w:rStyle w:val="Hyperlink"/>
                <w:noProof/>
                <w:highlight w:val="white"/>
              </w:rPr>
              <w:t>Power Functions</w:t>
            </w:r>
            <w:r w:rsidR="009B2E07">
              <w:rPr>
                <w:noProof/>
                <w:webHidden/>
              </w:rPr>
              <w:tab/>
            </w:r>
            <w:r w:rsidR="009B2E07">
              <w:rPr>
                <w:noProof/>
                <w:webHidden/>
              </w:rPr>
              <w:fldChar w:fldCharType="begin"/>
            </w:r>
            <w:r w:rsidR="009B2E07">
              <w:rPr>
                <w:noProof/>
                <w:webHidden/>
              </w:rPr>
              <w:instrText xml:space="preserve"> PAGEREF _Toc93320648 \h </w:instrText>
            </w:r>
            <w:r w:rsidR="009B2E07">
              <w:rPr>
                <w:noProof/>
                <w:webHidden/>
              </w:rPr>
            </w:r>
            <w:r w:rsidR="009B2E07">
              <w:rPr>
                <w:noProof/>
                <w:webHidden/>
              </w:rPr>
              <w:fldChar w:fldCharType="separate"/>
            </w:r>
            <w:r w:rsidR="009B2E07">
              <w:rPr>
                <w:noProof/>
                <w:webHidden/>
              </w:rPr>
              <w:t>319</w:t>
            </w:r>
            <w:r w:rsidR="009B2E07">
              <w:rPr>
                <w:noProof/>
                <w:webHidden/>
              </w:rPr>
              <w:fldChar w:fldCharType="end"/>
            </w:r>
          </w:hyperlink>
        </w:p>
        <w:p w14:paraId="5B35CC14" w14:textId="1303086A"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649" w:history="1">
            <w:r w:rsidR="009B2E07" w:rsidRPr="00DF70D4">
              <w:rPr>
                <w:rStyle w:val="Hyperlink"/>
                <w:noProof/>
                <w:highlight w:val="white"/>
              </w:rPr>
              <w:t>15.7.1.</w:t>
            </w:r>
            <w:r w:rsidR="009B2E07">
              <w:rPr>
                <w:rFonts w:asciiTheme="minorHAnsi" w:eastAsiaTheme="minorEastAsia" w:hAnsiTheme="minorHAnsi"/>
                <w:noProof/>
                <w:color w:val="auto"/>
                <w:lang w:val="sv-SE" w:eastAsia="sv-SE"/>
              </w:rPr>
              <w:tab/>
            </w:r>
            <w:r w:rsidR="009B2E07" w:rsidRPr="00DF70D4">
              <w:rPr>
                <w:rStyle w:val="Hyperlink"/>
                <w:noProof/>
                <w:highlight w:val="white"/>
              </w:rPr>
              <w:t>Square Root</w:t>
            </w:r>
            <w:r w:rsidR="009B2E07">
              <w:rPr>
                <w:noProof/>
                <w:webHidden/>
              </w:rPr>
              <w:tab/>
            </w:r>
            <w:r w:rsidR="009B2E07">
              <w:rPr>
                <w:noProof/>
                <w:webHidden/>
              </w:rPr>
              <w:fldChar w:fldCharType="begin"/>
            </w:r>
            <w:r w:rsidR="009B2E07">
              <w:rPr>
                <w:noProof/>
                <w:webHidden/>
              </w:rPr>
              <w:instrText xml:space="preserve"> PAGEREF _Toc93320649 \h </w:instrText>
            </w:r>
            <w:r w:rsidR="009B2E07">
              <w:rPr>
                <w:noProof/>
                <w:webHidden/>
              </w:rPr>
            </w:r>
            <w:r w:rsidR="009B2E07">
              <w:rPr>
                <w:noProof/>
                <w:webHidden/>
              </w:rPr>
              <w:fldChar w:fldCharType="separate"/>
            </w:r>
            <w:r w:rsidR="009B2E07">
              <w:rPr>
                <w:noProof/>
                <w:webHidden/>
              </w:rPr>
              <w:t>320</w:t>
            </w:r>
            <w:r w:rsidR="009B2E07">
              <w:rPr>
                <w:noProof/>
                <w:webHidden/>
              </w:rPr>
              <w:fldChar w:fldCharType="end"/>
            </w:r>
          </w:hyperlink>
        </w:p>
        <w:p w14:paraId="39E2F9AD" w14:textId="20D3A291"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650" w:history="1">
            <w:r w:rsidR="009B2E07" w:rsidRPr="00DF70D4">
              <w:rPr>
                <w:rStyle w:val="Hyperlink"/>
                <w:noProof/>
                <w:highlight w:val="white"/>
              </w:rPr>
              <w:t>15.7.1.</w:t>
            </w:r>
            <w:r w:rsidR="009B2E07">
              <w:rPr>
                <w:rFonts w:asciiTheme="minorHAnsi" w:eastAsiaTheme="minorEastAsia" w:hAnsiTheme="minorHAnsi"/>
                <w:noProof/>
                <w:color w:val="auto"/>
                <w:lang w:val="sv-SE" w:eastAsia="sv-SE"/>
              </w:rPr>
              <w:tab/>
            </w:r>
            <w:r w:rsidR="009B2E07" w:rsidRPr="00DF70D4">
              <w:rPr>
                <w:rStyle w:val="Hyperlink"/>
                <w:noProof/>
                <w:highlight w:val="white"/>
              </w:rPr>
              <w:t>Modulo Functions</w:t>
            </w:r>
            <w:r w:rsidR="009B2E07">
              <w:rPr>
                <w:noProof/>
                <w:webHidden/>
              </w:rPr>
              <w:tab/>
            </w:r>
            <w:r w:rsidR="009B2E07">
              <w:rPr>
                <w:noProof/>
                <w:webHidden/>
              </w:rPr>
              <w:fldChar w:fldCharType="begin"/>
            </w:r>
            <w:r w:rsidR="009B2E07">
              <w:rPr>
                <w:noProof/>
                <w:webHidden/>
              </w:rPr>
              <w:instrText xml:space="preserve"> PAGEREF _Toc93320650 \h </w:instrText>
            </w:r>
            <w:r w:rsidR="009B2E07">
              <w:rPr>
                <w:noProof/>
                <w:webHidden/>
              </w:rPr>
            </w:r>
            <w:r w:rsidR="009B2E07">
              <w:rPr>
                <w:noProof/>
                <w:webHidden/>
              </w:rPr>
              <w:fldChar w:fldCharType="separate"/>
            </w:r>
            <w:r w:rsidR="009B2E07">
              <w:rPr>
                <w:noProof/>
                <w:webHidden/>
              </w:rPr>
              <w:t>321</w:t>
            </w:r>
            <w:r w:rsidR="009B2E07">
              <w:rPr>
                <w:noProof/>
                <w:webHidden/>
              </w:rPr>
              <w:fldChar w:fldCharType="end"/>
            </w:r>
          </w:hyperlink>
        </w:p>
        <w:p w14:paraId="53913697" w14:textId="2C5AD95E"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651" w:history="1">
            <w:r w:rsidR="009B2E07" w:rsidRPr="00DF70D4">
              <w:rPr>
                <w:rStyle w:val="Hyperlink"/>
                <w:noProof/>
                <w:highlight w:val="white"/>
              </w:rPr>
              <w:t>15.7.2.</w:t>
            </w:r>
            <w:r w:rsidR="009B2E07">
              <w:rPr>
                <w:rFonts w:asciiTheme="minorHAnsi" w:eastAsiaTheme="minorEastAsia" w:hAnsiTheme="minorHAnsi"/>
                <w:noProof/>
                <w:color w:val="auto"/>
                <w:lang w:val="sv-SE" w:eastAsia="sv-SE"/>
              </w:rPr>
              <w:tab/>
            </w:r>
            <w:r w:rsidR="009B2E07" w:rsidRPr="00DF70D4">
              <w:rPr>
                <w:rStyle w:val="Hyperlink"/>
                <w:noProof/>
                <w:highlight w:val="white"/>
              </w:rPr>
              <w:t>Trigonometric Functions</w:t>
            </w:r>
            <w:r w:rsidR="009B2E07">
              <w:rPr>
                <w:noProof/>
                <w:webHidden/>
              </w:rPr>
              <w:tab/>
            </w:r>
            <w:r w:rsidR="009B2E07">
              <w:rPr>
                <w:noProof/>
                <w:webHidden/>
              </w:rPr>
              <w:fldChar w:fldCharType="begin"/>
            </w:r>
            <w:r w:rsidR="009B2E07">
              <w:rPr>
                <w:noProof/>
                <w:webHidden/>
              </w:rPr>
              <w:instrText xml:space="preserve"> PAGEREF _Toc93320651 \h </w:instrText>
            </w:r>
            <w:r w:rsidR="009B2E07">
              <w:rPr>
                <w:noProof/>
                <w:webHidden/>
              </w:rPr>
            </w:r>
            <w:r w:rsidR="009B2E07">
              <w:rPr>
                <w:noProof/>
                <w:webHidden/>
              </w:rPr>
              <w:fldChar w:fldCharType="separate"/>
            </w:r>
            <w:r w:rsidR="009B2E07">
              <w:rPr>
                <w:noProof/>
                <w:webHidden/>
              </w:rPr>
              <w:t>321</w:t>
            </w:r>
            <w:r w:rsidR="009B2E07">
              <w:rPr>
                <w:noProof/>
                <w:webHidden/>
              </w:rPr>
              <w:fldChar w:fldCharType="end"/>
            </w:r>
          </w:hyperlink>
        </w:p>
        <w:p w14:paraId="04E82968" w14:textId="392CF48D"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652" w:history="1">
            <w:r w:rsidR="009B2E07" w:rsidRPr="00DF70D4">
              <w:rPr>
                <w:rStyle w:val="Hyperlink"/>
                <w:noProof/>
                <w:highlight w:val="white"/>
              </w:rPr>
              <w:t>15.7.3.</w:t>
            </w:r>
            <w:r w:rsidR="009B2E07">
              <w:rPr>
                <w:rFonts w:asciiTheme="minorHAnsi" w:eastAsiaTheme="minorEastAsia" w:hAnsiTheme="minorHAnsi"/>
                <w:noProof/>
                <w:color w:val="auto"/>
                <w:lang w:val="sv-SE" w:eastAsia="sv-SE"/>
              </w:rPr>
              <w:tab/>
            </w:r>
            <w:r w:rsidR="009B2E07" w:rsidRPr="00DF70D4">
              <w:rPr>
                <w:rStyle w:val="Hyperlink"/>
                <w:noProof/>
                <w:highlight w:val="white"/>
              </w:rPr>
              <w:t>Inverted Trigonometric Functions</w:t>
            </w:r>
            <w:r w:rsidR="009B2E07">
              <w:rPr>
                <w:noProof/>
                <w:webHidden/>
              </w:rPr>
              <w:tab/>
            </w:r>
            <w:r w:rsidR="009B2E07">
              <w:rPr>
                <w:noProof/>
                <w:webHidden/>
              </w:rPr>
              <w:fldChar w:fldCharType="begin"/>
            </w:r>
            <w:r w:rsidR="009B2E07">
              <w:rPr>
                <w:noProof/>
                <w:webHidden/>
              </w:rPr>
              <w:instrText xml:space="preserve"> PAGEREF _Toc93320652 \h </w:instrText>
            </w:r>
            <w:r w:rsidR="009B2E07">
              <w:rPr>
                <w:noProof/>
                <w:webHidden/>
              </w:rPr>
            </w:r>
            <w:r w:rsidR="009B2E07">
              <w:rPr>
                <w:noProof/>
                <w:webHidden/>
              </w:rPr>
              <w:fldChar w:fldCharType="separate"/>
            </w:r>
            <w:r w:rsidR="009B2E07">
              <w:rPr>
                <w:noProof/>
                <w:webHidden/>
              </w:rPr>
              <w:t>323</w:t>
            </w:r>
            <w:r w:rsidR="009B2E07">
              <w:rPr>
                <w:noProof/>
                <w:webHidden/>
              </w:rPr>
              <w:fldChar w:fldCharType="end"/>
            </w:r>
          </w:hyperlink>
        </w:p>
        <w:p w14:paraId="5989397F" w14:textId="197DF701"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653" w:history="1">
            <w:r w:rsidR="009B2E07" w:rsidRPr="00DF70D4">
              <w:rPr>
                <w:rStyle w:val="Hyperlink"/>
                <w:noProof/>
                <w:highlight w:val="white"/>
              </w:rPr>
              <w:t>15.7.4.</w:t>
            </w:r>
            <w:r w:rsidR="009B2E07">
              <w:rPr>
                <w:rFonts w:asciiTheme="minorHAnsi" w:eastAsiaTheme="minorEastAsia" w:hAnsiTheme="minorHAnsi"/>
                <w:noProof/>
                <w:color w:val="auto"/>
                <w:lang w:val="sv-SE" w:eastAsia="sv-SE"/>
              </w:rPr>
              <w:tab/>
            </w:r>
            <w:r w:rsidR="009B2E07" w:rsidRPr="00DF70D4">
              <w:rPr>
                <w:rStyle w:val="Hyperlink"/>
                <w:noProof/>
                <w:shd w:val="clear" w:color="auto" w:fill="FFFFFF"/>
              </w:rPr>
              <w:t>Hyperbolic Trigonometric Functions</w:t>
            </w:r>
            <w:r w:rsidR="009B2E07">
              <w:rPr>
                <w:noProof/>
                <w:webHidden/>
              </w:rPr>
              <w:tab/>
            </w:r>
            <w:r w:rsidR="009B2E07">
              <w:rPr>
                <w:noProof/>
                <w:webHidden/>
              </w:rPr>
              <w:fldChar w:fldCharType="begin"/>
            </w:r>
            <w:r w:rsidR="009B2E07">
              <w:rPr>
                <w:noProof/>
                <w:webHidden/>
              </w:rPr>
              <w:instrText xml:space="preserve"> PAGEREF _Toc93320653 \h </w:instrText>
            </w:r>
            <w:r w:rsidR="009B2E07">
              <w:rPr>
                <w:noProof/>
                <w:webHidden/>
              </w:rPr>
            </w:r>
            <w:r w:rsidR="009B2E07">
              <w:rPr>
                <w:noProof/>
                <w:webHidden/>
              </w:rPr>
              <w:fldChar w:fldCharType="separate"/>
            </w:r>
            <w:r w:rsidR="009B2E07">
              <w:rPr>
                <w:noProof/>
                <w:webHidden/>
              </w:rPr>
              <w:t>325</w:t>
            </w:r>
            <w:r w:rsidR="009B2E07">
              <w:rPr>
                <w:noProof/>
                <w:webHidden/>
              </w:rPr>
              <w:fldChar w:fldCharType="end"/>
            </w:r>
          </w:hyperlink>
        </w:p>
        <w:p w14:paraId="006F9841" w14:textId="2F7E17A3"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654" w:history="1">
            <w:r w:rsidR="009B2E07" w:rsidRPr="00DF70D4">
              <w:rPr>
                <w:rStyle w:val="Hyperlink"/>
                <w:noProof/>
                <w:highlight w:val="white"/>
              </w:rPr>
              <w:t>15.7.5.</w:t>
            </w:r>
            <w:r w:rsidR="009B2E07">
              <w:rPr>
                <w:rFonts w:asciiTheme="minorHAnsi" w:eastAsiaTheme="minorEastAsia" w:hAnsiTheme="minorHAnsi"/>
                <w:noProof/>
                <w:color w:val="auto"/>
                <w:lang w:val="sv-SE" w:eastAsia="sv-SE"/>
              </w:rPr>
              <w:tab/>
            </w:r>
            <w:r w:rsidR="009B2E07" w:rsidRPr="00DF70D4">
              <w:rPr>
                <w:rStyle w:val="Hyperlink"/>
                <w:noProof/>
                <w:highlight w:val="white"/>
              </w:rPr>
              <w:t>Floor, Ceiling, Absolute, and Rounding Functions</w:t>
            </w:r>
            <w:r w:rsidR="009B2E07">
              <w:rPr>
                <w:noProof/>
                <w:webHidden/>
              </w:rPr>
              <w:tab/>
            </w:r>
            <w:r w:rsidR="009B2E07">
              <w:rPr>
                <w:noProof/>
                <w:webHidden/>
              </w:rPr>
              <w:fldChar w:fldCharType="begin"/>
            </w:r>
            <w:r w:rsidR="009B2E07">
              <w:rPr>
                <w:noProof/>
                <w:webHidden/>
              </w:rPr>
              <w:instrText xml:space="preserve"> PAGEREF _Toc93320654 \h </w:instrText>
            </w:r>
            <w:r w:rsidR="009B2E07">
              <w:rPr>
                <w:noProof/>
                <w:webHidden/>
              </w:rPr>
            </w:r>
            <w:r w:rsidR="009B2E07">
              <w:rPr>
                <w:noProof/>
                <w:webHidden/>
              </w:rPr>
              <w:fldChar w:fldCharType="separate"/>
            </w:r>
            <w:r w:rsidR="009B2E07">
              <w:rPr>
                <w:noProof/>
                <w:webHidden/>
              </w:rPr>
              <w:t>325</w:t>
            </w:r>
            <w:r w:rsidR="009B2E07">
              <w:rPr>
                <w:noProof/>
                <w:webHidden/>
              </w:rPr>
              <w:fldChar w:fldCharType="end"/>
            </w:r>
          </w:hyperlink>
        </w:p>
        <w:p w14:paraId="5430A44B" w14:textId="0E229F1A" w:rsidR="009B2E07" w:rsidRDefault="00B26FED">
          <w:pPr>
            <w:pStyle w:val="TOC2"/>
            <w:tabs>
              <w:tab w:val="left" w:pos="1100"/>
              <w:tab w:val="right" w:leader="dot" w:pos="9350"/>
            </w:tabs>
            <w:rPr>
              <w:rFonts w:asciiTheme="minorHAnsi" w:eastAsiaTheme="minorEastAsia" w:hAnsiTheme="minorHAnsi"/>
              <w:noProof/>
              <w:color w:val="auto"/>
              <w:lang w:val="sv-SE" w:eastAsia="sv-SE"/>
            </w:rPr>
          </w:pPr>
          <w:hyperlink w:anchor="_Toc93320655" w:history="1">
            <w:r w:rsidR="009B2E07" w:rsidRPr="00DF70D4">
              <w:rPr>
                <w:rStyle w:val="Hyperlink"/>
                <w:noProof/>
              </w:rPr>
              <w:t>15.8.</w:t>
            </w:r>
            <w:r w:rsidR="009B2E07">
              <w:rPr>
                <w:rFonts w:asciiTheme="minorHAnsi" w:eastAsiaTheme="minorEastAsia" w:hAnsiTheme="minorHAnsi"/>
                <w:noProof/>
                <w:color w:val="auto"/>
                <w:lang w:val="sv-SE" w:eastAsia="sv-SE"/>
              </w:rPr>
              <w:tab/>
            </w:r>
            <w:r w:rsidR="009B2E07" w:rsidRPr="00DF70D4">
              <w:rPr>
                <w:rStyle w:val="Hyperlink"/>
                <w:noProof/>
              </w:rPr>
              <w:t>Standard Output</w:t>
            </w:r>
            <w:r w:rsidR="009B2E07">
              <w:rPr>
                <w:noProof/>
                <w:webHidden/>
              </w:rPr>
              <w:tab/>
            </w:r>
            <w:r w:rsidR="009B2E07">
              <w:rPr>
                <w:noProof/>
                <w:webHidden/>
              </w:rPr>
              <w:fldChar w:fldCharType="begin"/>
            </w:r>
            <w:r w:rsidR="009B2E07">
              <w:rPr>
                <w:noProof/>
                <w:webHidden/>
              </w:rPr>
              <w:instrText xml:space="preserve"> PAGEREF _Toc93320655 \h </w:instrText>
            </w:r>
            <w:r w:rsidR="009B2E07">
              <w:rPr>
                <w:noProof/>
                <w:webHidden/>
              </w:rPr>
            </w:r>
            <w:r w:rsidR="009B2E07">
              <w:rPr>
                <w:noProof/>
                <w:webHidden/>
              </w:rPr>
              <w:fldChar w:fldCharType="separate"/>
            </w:r>
            <w:r w:rsidR="009B2E07">
              <w:rPr>
                <w:noProof/>
                <w:webHidden/>
              </w:rPr>
              <w:t>326</w:t>
            </w:r>
            <w:r w:rsidR="009B2E07">
              <w:rPr>
                <w:noProof/>
                <w:webHidden/>
              </w:rPr>
              <w:fldChar w:fldCharType="end"/>
            </w:r>
          </w:hyperlink>
        </w:p>
        <w:p w14:paraId="691BB14E" w14:textId="1A19267B"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656" w:history="1">
            <w:r w:rsidR="009B2E07" w:rsidRPr="00DF70D4">
              <w:rPr>
                <w:rStyle w:val="Hyperlink"/>
                <w:noProof/>
                <w:highlight w:val="white"/>
              </w:rPr>
              <w:t>15.8.1.</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Character and String</w:t>
            </w:r>
            <w:r w:rsidR="009B2E07">
              <w:rPr>
                <w:noProof/>
                <w:webHidden/>
              </w:rPr>
              <w:tab/>
            </w:r>
            <w:r w:rsidR="009B2E07">
              <w:rPr>
                <w:noProof/>
                <w:webHidden/>
              </w:rPr>
              <w:fldChar w:fldCharType="begin"/>
            </w:r>
            <w:r w:rsidR="009B2E07">
              <w:rPr>
                <w:noProof/>
                <w:webHidden/>
              </w:rPr>
              <w:instrText xml:space="preserve"> PAGEREF _Toc93320656 \h </w:instrText>
            </w:r>
            <w:r w:rsidR="009B2E07">
              <w:rPr>
                <w:noProof/>
                <w:webHidden/>
              </w:rPr>
            </w:r>
            <w:r w:rsidR="009B2E07">
              <w:rPr>
                <w:noProof/>
                <w:webHidden/>
              </w:rPr>
              <w:fldChar w:fldCharType="separate"/>
            </w:r>
            <w:r w:rsidR="009B2E07">
              <w:rPr>
                <w:noProof/>
                <w:webHidden/>
              </w:rPr>
              <w:t>327</w:t>
            </w:r>
            <w:r w:rsidR="009B2E07">
              <w:rPr>
                <w:noProof/>
                <w:webHidden/>
              </w:rPr>
              <w:fldChar w:fldCharType="end"/>
            </w:r>
          </w:hyperlink>
        </w:p>
        <w:p w14:paraId="666DDD64" w14:textId="3D6B24BD"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657" w:history="1">
            <w:r w:rsidR="009B2E07" w:rsidRPr="00DF70D4">
              <w:rPr>
                <w:rStyle w:val="Hyperlink"/>
                <w:noProof/>
                <w:highlight w:val="white"/>
              </w:rPr>
              <w:t>15.8.1.</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Values</w:t>
            </w:r>
            <w:r w:rsidR="009B2E07">
              <w:rPr>
                <w:noProof/>
                <w:webHidden/>
              </w:rPr>
              <w:tab/>
            </w:r>
            <w:r w:rsidR="009B2E07">
              <w:rPr>
                <w:noProof/>
                <w:webHidden/>
              </w:rPr>
              <w:fldChar w:fldCharType="begin"/>
            </w:r>
            <w:r w:rsidR="009B2E07">
              <w:rPr>
                <w:noProof/>
                <w:webHidden/>
              </w:rPr>
              <w:instrText xml:space="preserve"> PAGEREF _Toc93320657 \h </w:instrText>
            </w:r>
            <w:r w:rsidR="009B2E07">
              <w:rPr>
                <w:noProof/>
                <w:webHidden/>
              </w:rPr>
            </w:r>
            <w:r w:rsidR="009B2E07">
              <w:rPr>
                <w:noProof/>
                <w:webHidden/>
              </w:rPr>
              <w:fldChar w:fldCharType="separate"/>
            </w:r>
            <w:r w:rsidR="009B2E07">
              <w:rPr>
                <w:noProof/>
                <w:webHidden/>
              </w:rPr>
              <w:t>329</w:t>
            </w:r>
            <w:r w:rsidR="009B2E07">
              <w:rPr>
                <w:noProof/>
                <w:webHidden/>
              </w:rPr>
              <w:fldChar w:fldCharType="end"/>
            </w:r>
          </w:hyperlink>
        </w:p>
        <w:p w14:paraId="1FD3404A" w14:textId="52F00E52"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658" w:history="1">
            <w:r w:rsidR="009B2E07" w:rsidRPr="00DF70D4">
              <w:rPr>
                <w:rStyle w:val="Hyperlink"/>
                <w:noProof/>
                <w:highlight w:val="white"/>
              </w:rPr>
              <w:t>15.8.2.</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Argument</w:t>
            </w:r>
            <w:r w:rsidR="009B2E07">
              <w:rPr>
                <w:noProof/>
                <w:webHidden/>
              </w:rPr>
              <w:tab/>
            </w:r>
            <w:r w:rsidR="009B2E07">
              <w:rPr>
                <w:noProof/>
                <w:webHidden/>
              </w:rPr>
              <w:fldChar w:fldCharType="begin"/>
            </w:r>
            <w:r w:rsidR="009B2E07">
              <w:rPr>
                <w:noProof/>
                <w:webHidden/>
              </w:rPr>
              <w:instrText xml:space="preserve"> PAGEREF _Toc93320658 \h </w:instrText>
            </w:r>
            <w:r w:rsidR="009B2E07">
              <w:rPr>
                <w:noProof/>
                <w:webHidden/>
              </w:rPr>
            </w:r>
            <w:r w:rsidR="009B2E07">
              <w:rPr>
                <w:noProof/>
                <w:webHidden/>
              </w:rPr>
              <w:fldChar w:fldCharType="separate"/>
            </w:r>
            <w:r w:rsidR="009B2E07">
              <w:rPr>
                <w:noProof/>
                <w:webHidden/>
              </w:rPr>
              <w:t>332</w:t>
            </w:r>
            <w:r w:rsidR="009B2E07">
              <w:rPr>
                <w:noProof/>
                <w:webHidden/>
              </w:rPr>
              <w:fldChar w:fldCharType="end"/>
            </w:r>
          </w:hyperlink>
        </w:p>
        <w:p w14:paraId="06560D22" w14:textId="4C590F2E"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659" w:history="1">
            <w:r w:rsidR="009B2E07" w:rsidRPr="00DF70D4">
              <w:rPr>
                <w:rStyle w:val="Hyperlink"/>
                <w:noProof/>
                <w:highlight w:val="white"/>
              </w:rPr>
              <w:t>15.8.3.</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Format</w:t>
            </w:r>
            <w:r w:rsidR="009B2E07">
              <w:rPr>
                <w:noProof/>
                <w:webHidden/>
              </w:rPr>
              <w:tab/>
            </w:r>
            <w:r w:rsidR="009B2E07">
              <w:rPr>
                <w:noProof/>
                <w:webHidden/>
              </w:rPr>
              <w:fldChar w:fldCharType="begin"/>
            </w:r>
            <w:r w:rsidR="009B2E07">
              <w:rPr>
                <w:noProof/>
                <w:webHidden/>
              </w:rPr>
              <w:instrText xml:space="preserve"> PAGEREF _Toc93320659 \h </w:instrText>
            </w:r>
            <w:r w:rsidR="009B2E07">
              <w:rPr>
                <w:noProof/>
                <w:webHidden/>
              </w:rPr>
            </w:r>
            <w:r w:rsidR="009B2E07">
              <w:rPr>
                <w:noProof/>
                <w:webHidden/>
              </w:rPr>
              <w:fldChar w:fldCharType="separate"/>
            </w:r>
            <w:r w:rsidR="009B2E07">
              <w:rPr>
                <w:noProof/>
                <w:webHidden/>
              </w:rPr>
              <w:t>335</w:t>
            </w:r>
            <w:r w:rsidR="009B2E07">
              <w:rPr>
                <w:noProof/>
                <w:webHidden/>
              </w:rPr>
              <w:fldChar w:fldCharType="end"/>
            </w:r>
          </w:hyperlink>
        </w:p>
        <w:p w14:paraId="2E42984F" w14:textId="4A26E7FF"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660" w:history="1">
            <w:r w:rsidR="009B2E07" w:rsidRPr="00DF70D4">
              <w:rPr>
                <w:rStyle w:val="Hyperlink"/>
                <w:noProof/>
                <w:highlight w:val="white"/>
              </w:rPr>
              <w:t>15.8.4.</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printf</w:t>
            </w:r>
            <w:r w:rsidR="009B2E07">
              <w:rPr>
                <w:noProof/>
                <w:webHidden/>
              </w:rPr>
              <w:tab/>
            </w:r>
            <w:r w:rsidR="009B2E07">
              <w:rPr>
                <w:noProof/>
                <w:webHidden/>
              </w:rPr>
              <w:fldChar w:fldCharType="begin"/>
            </w:r>
            <w:r w:rsidR="009B2E07">
              <w:rPr>
                <w:noProof/>
                <w:webHidden/>
              </w:rPr>
              <w:instrText xml:space="preserve"> PAGEREF _Toc93320660 \h </w:instrText>
            </w:r>
            <w:r w:rsidR="009B2E07">
              <w:rPr>
                <w:noProof/>
                <w:webHidden/>
              </w:rPr>
            </w:r>
            <w:r w:rsidR="009B2E07">
              <w:rPr>
                <w:noProof/>
                <w:webHidden/>
              </w:rPr>
              <w:fldChar w:fldCharType="separate"/>
            </w:r>
            <w:r w:rsidR="009B2E07">
              <w:rPr>
                <w:noProof/>
                <w:webHidden/>
              </w:rPr>
              <w:t>339</w:t>
            </w:r>
            <w:r w:rsidR="009B2E07">
              <w:rPr>
                <w:noProof/>
                <w:webHidden/>
              </w:rPr>
              <w:fldChar w:fldCharType="end"/>
            </w:r>
          </w:hyperlink>
        </w:p>
        <w:p w14:paraId="4BD9E910" w14:textId="6D3DDF2D" w:rsidR="009B2E07" w:rsidRDefault="00B26FED">
          <w:pPr>
            <w:pStyle w:val="TOC2"/>
            <w:tabs>
              <w:tab w:val="left" w:pos="1100"/>
              <w:tab w:val="right" w:leader="dot" w:pos="9350"/>
            </w:tabs>
            <w:rPr>
              <w:rFonts w:asciiTheme="minorHAnsi" w:eastAsiaTheme="minorEastAsia" w:hAnsiTheme="minorHAnsi"/>
              <w:noProof/>
              <w:color w:val="auto"/>
              <w:lang w:val="sv-SE" w:eastAsia="sv-SE"/>
            </w:rPr>
          </w:pPr>
          <w:hyperlink w:anchor="_Toc93320661" w:history="1">
            <w:r w:rsidR="009B2E07" w:rsidRPr="00DF70D4">
              <w:rPr>
                <w:rStyle w:val="Hyperlink"/>
                <w:noProof/>
              </w:rPr>
              <w:t>15.9.</w:t>
            </w:r>
            <w:r w:rsidR="009B2E07">
              <w:rPr>
                <w:rFonts w:asciiTheme="minorHAnsi" w:eastAsiaTheme="minorEastAsia" w:hAnsiTheme="minorHAnsi"/>
                <w:noProof/>
                <w:color w:val="auto"/>
                <w:lang w:val="sv-SE" w:eastAsia="sv-SE"/>
              </w:rPr>
              <w:tab/>
            </w:r>
            <w:r w:rsidR="009B2E07" w:rsidRPr="00DF70D4">
              <w:rPr>
                <w:rStyle w:val="Hyperlink"/>
                <w:noProof/>
              </w:rPr>
              <w:t>Standard Input</w:t>
            </w:r>
            <w:r w:rsidR="009B2E07">
              <w:rPr>
                <w:noProof/>
                <w:webHidden/>
              </w:rPr>
              <w:tab/>
            </w:r>
            <w:r w:rsidR="009B2E07">
              <w:rPr>
                <w:noProof/>
                <w:webHidden/>
              </w:rPr>
              <w:fldChar w:fldCharType="begin"/>
            </w:r>
            <w:r w:rsidR="009B2E07">
              <w:rPr>
                <w:noProof/>
                <w:webHidden/>
              </w:rPr>
              <w:instrText xml:space="preserve"> PAGEREF _Toc93320661 \h </w:instrText>
            </w:r>
            <w:r w:rsidR="009B2E07">
              <w:rPr>
                <w:noProof/>
                <w:webHidden/>
              </w:rPr>
            </w:r>
            <w:r w:rsidR="009B2E07">
              <w:rPr>
                <w:noProof/>
                <w:webHidden/>
              </w:rPr>
              <w:fldChar w:fldCharType="separate"/>
            </w:r>
            <w:r w:rsidR="009B2E07">
              <w:rPr>
                <w:noProof/>
                <w:webHidden/>
              </w:rPr>
              <w:t>339</w:t>
            </w:r>
            <w:r w:rsidR="009B2E07">
              <w:rPr>
                <w:noProof/>
                <w:webHidden/>
              </w:rPr>
              <w:fldChar w:fldCharType="end"/>
            </w:r>
          </w:hyperlink>
        </w:p>
        <w:p w14:paraId="01CEE6E7" w14:textId="3A3008DE"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662" w:history="1">
            <w:r w:rsidR="009B2E07" w:rsidRPr="00DF70D4">
              <w:rPr>
                <w:rStyle w:val="Hyperlink"/>
                <w:noProof/>
                <w:highlight w:val="white"/>
              </w:rPr>
              <w:t>15.9.1.</w:t>
            </w:r>
            <w:r w:rsidR="009B2E07">
              <w:rPr>
                <w:rFonts w:asciiTheme="minorHAnsi" w:eastAsiaTheme="minorEastAsia" w:hAnsiTheme="minorHAnsi"/>
                <w:noProof/>
                <w:color w:val="auto"/>
                <w:lang w:val="sv-SE" w:eastAsia="sv-SE"/>
              </w:rPr>
              <w:tab/>
            </w:r>
            <w:r w:rsidR="009B2E07" w:rsidRPr="00DF70D4">
              <w:rPr>
                <w:rStyle w:val="Hyperlink"/>
                <w:noProof/>
                <w:highlight w:val="white"/>
              </w:rPr>
              <w:t>Scan Character and String</w:t>
            </w:r>
            <w:r w:rsidR="009B2E07">
              <w:rPr>
                <w:noProof/>
                <w:webHidden/>
              </w:rPr>
              <w:tab/>
            </w:r>
            <w:r w:rsidR="009B2E07">
              <w:rPr>
                <w:noProof/>
                <w:webHidden/>
              </w:rPr>
              <w:fldChar w:fldCharType="begin"/>
            </w:r>
            <w:r w:rsidR="009B2E07">
              <w:rPr>
                <w:noProof/>
                <w:webHidden/>
              </w:rPr>
              <w:instrText xml:space="preserve"> PAGEREF _Toc93320662 \h </w:instrText>
            </w:r>
            <w:r w:rsidR="009B2E07">
              <w:rPr>
                <w:noProof/>
                <w:webHidden/>
              </w:rPr>
            </w:r>
            <w:r w:rsidR="009B2E07">
              <w:rPr>
                <w:noProof/>
                <w:webHidden/>
              </w:rPr>
              <w:fldChar w:fldCharType="separate"/>
            </w:r>
            <w:r w:rsidR="009B2E07">
              <w:rPr>
                <w:noProof/>
                <w:webHidden/>
              </w:rPr>
              <w:t>340</w:t>
            </w:r>
            <w:r w:rsidR="009B2E07">
              <w:rPr>
                <w:noProof/>
                <w:webHidden/>
              </w:rPr>
              <w:fldChar w:fldCharType="end"/>
            </w:r>
          </w:hyperlink>
        </w:p>
        <w:p w14:paraId="797CE875" w14:textId="3B561E69"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663" w:history="1">
            <w:r w:rsidR="009B2E07" w:rsidRPr="00DF70D4">
              <w:rPr>
                <w:rStyle w:val="Hyperlink"/>
                <w:noProof/>
                <w:highlight w:val="white"/>
              </w:rPr>
              <w:t>15.9.2.</w:t>
            </w:r>
            <w:r w:rsidR="009B2E07">
              <w:rPr>
                <w:rFonts w:asciiTheme="minorHAnsi" w:eastAsiaTheme="minorEastAsia" w:hAnsiTheme="minorHAnsi"/>
                <w:noProof/>
                <w:color w:val="auto"/>
                <w:lang w:val="sv-SE" w:eastAsia="sv-SE"/>
              </w:rPr>
              <w:tab/>
            </w:r>
            <w:r w:rsidR="009B2E07" w:rsidRPr="00DF70D4">
              <w:rPr>
                <w:rStyle w:val="Hyperlink"/>
                <w:noProof/>
                <w:highlight w:val="white"/>
              </w:rPr>
              <w:t>Scan Pattern</w:t>
            </w:r>
            <w:r w:rsidR="009B2E07">
              <w:rPr>
                <w:noProof/>
                <w:webHidden/>
              </w:rPr>
              <w:tab/>
            </w:r>
            <w:r w:rsidR="009B2E07">
              <w:rPr>
                <w:noProof/>
                <w:webHidden/>
              </w:rPr>
              <w:fldChar w:fldCharType="begin"/>
            </w:r>
            <w:r w:rsidR="009B2E07">
              <w:rPr>
                <w:noProof/>
                <w:webHidden/>
              </w:rPr>
              <w:instrText xml:space="preserve"> PAGEREF _Toc93320663 \h </w:instrText>
            </w:r>
            <w:r w:rsidR="009B2E07">
              <w:rPr>
                <w:noProof/>
                <w:webHidden/>
              </w:rPr>
            </w:r>
            <w:r w:rsidR="009B2E07">
              <w:rPr>
                <w:noProof/>
                <w:webHidden/>
              </w:rPr>
              <w:fldChar w:fldCharType="separate"/>
            </w:r>
            <w:r w:rsidR="009B2E07">
              <w:rPr>
                <w:noProof/>
                <w:webHidden/>
              </w:rPr>
              <w:t>341</w:t>
            </w:r>
            <w:r w:rsidR="009B2E07">
              <w:rPr>
                <w:noProof/>
                <w:webHidden/>
              </w:rPr>
              <w:fldChar w:fldCharType="end"/>
            </w:r>
          </w:hyperlink>
        </w:p>
        <w:p w14:paraId="47EEC7B8" w14:textId="7AB7E3E6"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664" w:history="1">
            <w:r w:rsidR="009B2E07" w:rsidRPr="00DF70D4">
              <w:rPr>
                <w:rStyle w:val="Hyperlink"/>
                <w:noProof/>
                <w:highlight w:val="white"/>
              </w:rPr>
              <w:t>15.9.3.</w:t>
            </w:r>
            <w:r w:rsidR="009B2E07">
              <w:rPr>
                <w:rFonts w:asciiTheme="minorHAnsi" w:eastAsiaTheme="minorEastAsia" w:hAnsiTheme="minorHAnsi"/>
                <w:noProof/>
                <w:color w:val="auto"/>
                <w:lang w:val="sv-SE" w:eastAsia="sv-SE"/>
              </w:rPr>
              <w:tab/>
            </w:r>
            <w:r w:rsidR="009B2E07" w:rsidRPr="00DF70D4">
              <w:rPr>
                <w:rStyle w:val="Hyperlink"/>
                <w:noProof/>
                <w:highlight w:val="white"/>
              </w:rPr>
              <w:t>Scanning Values</w:t>
            </w:r>
            <w:r w:rsidR="009B2E07">
              <w:rPr>
                <w:noProof/>
                <w:webHidden/>
              </w:rPr>
              <w:tab/>
            </w:r>
            <w:r w:rsidR="009B2E07">
              <w:rPr>
                <w:noProof/>
                <w:webHidden/>
              </w:rPr>
              <w:fldChar w:fldCharType="begin"/>
            </w:r>
            <w:r w:rsidR="009B2E07">
              <w:rPr>
                <w:noProof/>
                <w:webHidden/>
              </w:rPr>
              <w:instrText xml:space="preserve"> PAGEREF _Toc93320664 \h </w:instrText>
            </w:r>
            <w:r w:rsidR="009B2E07">
              <w:rPr>
                <w:noProof/>
                <w:webHidden/>
              </w:rPr>
            </w:r>
            <w:r w:rsidR="009B2E07">
              <w:rPr>
                <w:noProof/>
                <w:webHidden/>
              </w:rPr>
              <w:fldChar w:fldCharType="separate"/>
            </w:r>
            <w:r w:rsidR="009B2E07">
              <w:rPr>
                <w:noProof/>
                <w:webHidden/>
              </w:rPr>
              <w:t>344</w:t>
            </w:r>
            <w:r w:rsidR="009B2E07">
              <w:rPr>
                <w:noProof/>
                <w:webHidden/>
              </w:rPr>
              <w:fldChar w:fldCharType="end"/>
            </w:r>
          </w:hyperlink>
        </w:p>
        <w:p w14:paraId="2E70A7F3" w14:textId="52D4C513"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665" w:history="1">
            <w:r w:rsidR="009B2E07" w:rsidRPr="00DF70D4">
              <w:rPr>
                <w:rStyle w:val="Hyperlink"/>
                <w:noProof/>
                <w:highlight w:val="white"/>
              </w:rPr>
              <w:t>15.9.4.</w:t>
            </w:r>
            <w:r w:rsidR="009B2E07">
              <w:rPr>
                <w:rFonts w:asciiTheme="minorHAnsi" w:eastAsiaTheme="minorEastAsia" w:hAnsiTheme="minorHAnsi"/>
                <w:noProof/>
                <w:color w:val="auto"/>
                <w:lang w:val="sv-SE" w:eastAsia="sv-SE"/>
              </w:rPr>
              <w:tab/>
            </w:r>
            <w:r w:rsidR="009B2E07" w:rsidRPr="00DF70D4">
              <w:rPr>
                <w:rStyle w:val="Hyperlink"/>
                <w:noProof/>
                <w:highlight w:val="white"/>
              </w:rPr>
              <w:t>Scan Format</w:t>
            </w:r>
            <w:r w:rsidR="009B2E07">
              <w:rPr>
                <w:noProof/>
                <w:webHidden/>
              </w:rPr>
              <w:tab/>
            </w:r>
            <w:r w:rsidR="009B2E07">
              <w:rPr>
                <w:noProof/>
                <w:webHidden/>
              </w:rPr>
              <w:fldChar w:fldCharType="begin"/>
            </w:r>
            <w:r w:rsidR="009B2E07">
              <w:rPr>
                <w:noProof/>
                <w:webHidden/>
              </w:rPr>
              <w:instrText xml:space="preserve"> PAGEREF _Toc93320665 \h </w:instrText>
            </w:r>
            <w:r w:rsidR="009B2E07">
              <w:rPr>
                <w:noProof/>
                <w:webHidden/>
              </w:rPr>
            </w:r>
            <w:r w:rsidR="009B2E07">
              <w:rPr>
                <w:noProof/>
                <w:webHidden/>
              </w:rPr>
              <w:fldChar w:fldCharType="separate"/>
            </w:r>
            <w:r w:rsidR="009B2E07">
              <w:rPr>
                <w:noProof/>
                <w:webHidden/>
              </w:rPr>
              <w:t>347</w:t>
            </w:r>
            <w:r w:rsidR="009B2E07">
              <w:rPr>
                <w:noProof/>
                <w:webHidden/>
              </w:rPr>
              <w:fldChar w:fldCharType="end"/>
            </w:r>
          </w:hyperlink>
        </w:p>
        <w:p w14:paraId="32E7E168" w14:textId="098BDE75"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666" w:history="1">
            <w:r w:rsidR="009B2E07" w:rsidRPr="00DF70D4">
              <w:rPr>
                <w:rStyle w:val="Hyperlink"/>
                <w:noProof/>
                <w:highlight w:val="white"/>
              </w:rPr>
              <w:t>15.9.5.</w:t>
            </w:r>
            <w:r w:rsidR="009B2E07">
              <w:rPr>
                <w:rFonts w:asciiTheme="minorHAnsi" w:eastAsiaTheme="minorEastAsia" w:hAnsiTheme="minorHAnsi"/>
                <w:noProof/>
                <w:color w:val="auto"/>
                <w:lang w:val="sv-SE" w:eastAsia="sv-SE"/>
              </w:rPr>
              <w:tab/>
            </w:r>
            <w:r w:rsidR="009B2E07" w:rsidRPr="00DF70D4">
              <w:rPr>
                <w:rStyle w:val="Hyperlink"/>
                <w:noProof/>
                <w:highlight w:val="white"/>
              </w:rPr>
              <w:t>scanf</w:t>
            </w:r>
            <w:r w:rsidR="009B2E07">
              <w:rPr>
                <w:noProof/>
                <w:webHidden/>
              </w:rPr>
              <w:tab/>
            </w:r>
            <w:r w:rsidR="009B2E07">
              <w:rPr>
                <w:noProof/>
                <w:webHidden/>
              </w:rPr>
              <w:fldChar w:fldCharType="begin"/>
            </w:r>
            <w:r w:rsidR="009B2E07">
              <w:rPr>
                <w:noProof/>
                <w:webHidden/>
              </w:rPr>
              <w:instrText xml:space="preserve"> PAGEREF _Toc93320666 \h </w:instrText>
            </w:r>
            <w:r w:rsidR="009B2E07">
              <w:rPr>
                <w:noProof/>
                <w:webHidden/>
              </w:rPr>
            </w:r>
            <w:r w:rsidR="009B2E07">
              <w:rPr>
                <w:noProof/>
                <w:webHidden/>
              </w:rPr>
              <w:fldChar w:fldCharType="separate"/>
            </w:r>
            <w:r w:rsidR="009B2E07">
              <w:rPr>
                <w:noProof/>
                <w:webHidden/>
              </w:rPr>
              <w:t>351</w:t>
            </w:r>
            <w:r w:rsidR="009B2E07">
              <w:rPr>
                <w:noProof/>
                <w:webHidden/>
              </w:rPr>
              <w:fldChar w:fldCharType="end"/>
            </w:r>
          </w:hyperlink>
        </w:p>
        <w:p w14:paraId="04BF1B3E" w14:textId="736AB0F0" w:rsidR="009B2E07" w:rsidRDefault="00B26FED">
          <w:pPr>
            <w:pStyle w:val="TOC2"/>
            <w:tabs>
              <w:tab w:val="left" w:pos="1100"/>
              <w:tab w:val="right" w:leader="dot" w:pos="9350"/>
            </w:tabs>
            <w:rPr>
              <w:rFonts w:asciiTheme="minorHAnsi" w:eastAsiaTheme="minorEastAsia" w:hAnsiTheme="minorHAnsi"/>
              <w:noProof/>
              <w:color w:val="auto"/>
              <w:lang w:val="sv-SE" w:eastAsia="sv-SE"/>
            </w:rPr>
          </w:pPr>
          <w:hyperlink w:anchor="_Toc93320667" w:history="1">
            <w:r w:rsidR="009B2E07" w:rsidRPr="00DF70D4">
              <w:rPr>
                <w:rStyle w:val="Hyperlink"/>
                <w:noProof/>
              </w:rPr>
              <w:t>15.10.</w:t>
            </w:r>
            <w:r w:rsidR="009B2E07">
              <w:rPr>
                <w:rFonts w:asciiTheme="minorHAnsi" w:eastAsiaTheme="minorEastAsia" w:hAnsiTheme="minorHAnsi"/>
                <w:noProof/>
                <w:color w:val="auto"/>
                <w:lang w:val="sv-SE" w:eastAsia="sv-SE"/>
              </w:rPr>
              <w:tab/>
            </w:r>
            <w:r w:rsidR="009B2E07" w:rsidRPr="00DF70D4">
              <w:rPr>
                <w:rStyle w:val="Hyperlink"/>
                <w:noProof/>
              </w:rPr>
              <w:t>File Management</w:t>
            </w:r>
            <w:r w:rsidR="009B2E07">
              <w:rPr>
                <w:noProof/>
                <w:webHidden/>
              </w:rPr>
              <w:tab/>
            </w:r>
            <w:r w:rsidR="009B2E07">
              <w:rPr>
                <w:noProof/>
                <w:webHidden/>
              </w:rPr>
              <w:fldChar w:fldCharType="begin"/>
            </w:r>
            <w:r w:rsidR="009B2E07">
              <w:rPr>
                <w:noProof/>
                <w:webHidden/>
              </w:rPr>
              <w:instrText xml:space="preserve"> PAGEREF _Toc93320667 \h </w:instrText>
            </w:r>
            <w:r w:rsidR="009B2E07">
              <w:rPr>
                <w:noProof/>
                <w:webHidden/>
              </w:rPr>
            </w:r>
            <w:r w:rsidR="009B2E07">
              <w:rPr>
                <w:noProof/>
                <w:webHidden/>
              </w:rPr>
              <w:fldChar w:fldCharType="separate"/>
            </w:r>
            <w:r w:rsidR="009B2E07">
              <w:rPr>
                <w:noProof/>
                <w:webHidden/>
              </w:rPr>
              <w:t>352</w:t>
            </w:r>
            <w:r w:rsidR="009B2E07">
              <w:rPr>
                <w:noProof/>
                <w:webHidden/>
              </w:rPr>
              <w:fldChar w:fldCharType="end"/>
            </w:r>
          </w:hyperlink>
        </w:p>
        <w:p w14:paraId="3284BF70" w14:textId="528CDC86" w:rsidR="009B2E07" w:rsidRDefault="00B26FED">
          <w:pPr>
            <w:pStyle w:val="TOC3"/>
            <w:tabs>
              <w:tab w:val="left" w:pos="1540"/>
              <w:tab w:val="right" w:leader="dot" w:pos="9350"/>
            </w:tabs>
            <w:rPr>
              <w:rFonts w:asciiTheme="minorHAnsi" w:eastAsiaTheme="minorEastAsia" w:hAnsiTheme="minorHAnsi"/>
              <w:noProof/>
              <w:color w:val="auto"/>
              <w:lang w:val="sv-SE" w:eastAsia="sv-SE"/>
            </w:rPr>
          </w:pPr>
          <w:hyperlink w:anchor="_Toc93320668" w:history="1">
            <w:r w:rsidR="009B2E07" w:rsidRPr="00DF70D4">
              <w:rPr>
                <w:rStyle w:val="Hyperlink"/>
                <w:noProof/>
                <w:highlight w:val="white"/>
              </w:rPr>
              <w:t>15.10.1.</w:t>
            </w:r>
            <w:r w:rsidR="009B2E07">
              <w:rPr>
                <w:rFonts w:asciiTheme="minorHAnsi" w:eastAsiaTheme="minorEastAsia" w:hAnsiTheme="minorHAnsi"/>
                <w:noProof/>
                <w:color w:val="auto"/>
                <w:lang w:val="sv-SE" w:eastAsia="sv-SE"/>
              </w:rPr>
              <w:tab/>
            </w:r>
            <w:r w:rsidR="009B2E07" w:rsidRPr="00DF70D4">
              <w:rPr>
                <w:rStyle w:val="Hyperlink"/>
                <w:noProof/>
                <w:highlight w:val="white"/>
              </w:rPr>
              <w:t>File Open and Close</w:t>
            </w:r>
            <w:r w:rsidR="009B2E07">
              <w:rPr>
                <w:noProof/>
                <w:webHidden/>
              </w:rPr>
              <w:tab/>
            </w:r>
            <w:r w:rsidR="009B2E07">
              <w:rPr>
                <w:noProof/>
                <w:webHidden/>
              </w:rPr>
              <w:fldChar w:fldCharType="begin"/>
            </w:r>
            <w:r w:rsidR="009B2E07">
              <w:rPr>
                <w:noProof/>
                <w:webHidden/>
              </w:rPr>
              <w:instrText xml:space="preserve"> PAGEREF _Toc93320668 \h </w:instrText>
            </w:r>
            <w:r w:rsidR="009B2E07">
              <w:rPr>
                <w:noProof/>
                <w:webHidden/>
              </w:rPr>
            </w:r>
            <w:r w:rsidR="009B2E07">
              <w:rPr>
                <w:noProof/>
                <w:webHidden/>
              </w:rPr>
              <w:fldChar w:fldCharType="separate"/>
            </w:r>
            <w:r w:rsidR="009B2E07">
              <w:rPr>
                <w:noProof/>
                <w:webHidden/>
              </w:rPr>
              <w:t>354</w:t>
            </w:r>
            <w:r w:rsidR="009B2E07">
              <w:rPr>
                <w:noProof/>
                <w:webHidden/>
              </w:rPr>
              <w:fldChar w:fldCharType="end"/>
            </w:r>
          </w:hyperlink>
        </w:p>
        <w:p w14:paraId="29B10215" w14:textId="09EEEFE3" w:rsidR="009B2E07" w:rsidRDefault="00B26FED">
          <w:pPr>
            <w:pStyle w:val="TOC3"/>
            <w:tabs>
              <w:tab w:val="left" w:pos="1540"/>
              <w:tab w:val="right" w:leader="dot" w:pos="9350"/>
            </w:tabs>
            <w:rPr>
              <w:rFonts w:asciiTheme="minorHAnsi" w:eastAsiaTheme="minorEastAsia" w:hAnsiTheme="minorHAnsi"/>
              <w:noProof/>
              <w:color w:val="auto"/>
              <w:lang w:val="sv-SE" w:eastAsia="sv-SE"/>
            </w:rPr>
          </w:pPr>
          <w:hyperlink w:anchor="_Toc93320669" w:history="1">
            <w:r w:rsidR="009B2E07" w:rsidRPr="00DF70D4">
              <w:rPr>
                <w:rStyle w:val="Hyperlink"/>
                <w:noProof/>
                <w:highlight w:val="white"/>
              </w:rPr>
              <w:t>15.10.2.</w:t>
            </w:r>
            <w:r w:rsidR="009B2E07">
              <w:rPr>
                <w:rFonts w:asciiTheme="minorHAnsi" w:eastAsiaTheme="minorEastAsia" w:hAnsiTheme="minorHAnsi"/>
                <w:noProof/>
                <w:color w:val="auto"/>
                <w:lang w:val="sv-SE" w:eastAsia="sv-SE"/>
              </w:rPr>
              <w:tab/>
            </w:r>
            <w:r w:rsidR="009B2E07" w:rsidRPr="00DF70D4">
              <w:rPr>
                <w:rStyle w:val="Hyperlink"/>
                <w:noProof/>
                <w:highlight w:val="white"/>
              </w:rPr>
              <w:t>File Remove and Rename</w:t>
            </w:r>
            <w:r w:rsidR="009B2E07">
              <w:rPr>
                <w:noProof/>
                <w:webHidden/>
              </w:rPr>
              <w:tab/>
            </w:r>
            <w:r w:rsidR="009B2E07">
              <w:rPr>
                <w:noProof/>
                <w:webHidden/>
              </w:rPr>
              <w:fldChar w:fldCharType="begin"/>
            </w:r>
            <w:r w:rsidR="009B2E07">
              <w:rPr>
                <w:noProof/>
                <w:webHidden/>
              </w:rPr>
              <w:instrText xml:space="preserve"> PAGEREF _Toc93320669 \h </w:instrText>
            </w:r>
            <w:r w:rsidR="009B2E07">
              <w:rPr>
                <w:noProof/>
                <w:webHidden/>
              </w:rPr>
            </w:r>
            <w:r w:rsidR="009B2E07">
              <w:rPr>
                <w:noProof/>
                <w:webHidden/>
              </w:rPr>
              <w:fldChar w:fldCharType="separate"/>
            </w:r>
            <w:r w:rsidR="009B2E07">
              <w:rPr>
                <w:noProof/>
                <w:webHidden/>
              </w:rPr>
              <w:t>357</w:t>
            </w:r>
            <w:r w:rsidR="009B2E07">
              <w:rPr>
                <w:noProof/>
                <w:webHidden/>
              </w:rPr>
              <w:fldChar w:fldCharType="end"/>
            </w:r>
          </w:hyperlink>
        </w:p>
        <w:p w14:paraId="06A9A3AB" w14:textId="18FB058B" w:rsidR="009B2E07" w:rsidRDefault="00B26FED">
          <w:pPr>
            <w:pStyle w:val="TOC3"/>
            <w:tabs>
              <w:tab w:val="left" w:pos="1540"/>
              <w:tab w:val="right" w:leader="dot" w:pos="9350"/>
            </w:tabs>
            <w:rPr>
              <w:rFonts w:asciiTheme="minorHAnsi" w:eastAsiaTheme="minorEastAsia" w:hAnsiTheme="minorHAnsi"/>
              <w:noProof/>
              <w:color w:val="auto"/>
              <w:lang w:val="sv-SE" w:eastAsia="sv-SE"/>
            </w:rPr>
          </w:pPr>
          <w:hyperlink w:anchor="_Toc93320670" w:history="1">
            <w:r w:rsidR="009B2E07" w:rsidRPr="00DF70D4">
              <w:rPr>
                <w:rStyle w:val="Hyperlink"/>
                <w:noProof/>
                <w:highlight w:val="white"/>
              </w:rPr>
              <w:t>15.10.3.</w:t>
            </w:r>
            <w:r w:rsidR="009B2E07">
              <w:rPr>
                <w:rFonts w:asciiTheme="minorHAnsi" w:eastAsiaTheme="minorEastAsia" w:hAnsiTheme="minorHAnsi"/>
                <w:noProof/>
                <w:color w:val="auto"/>
                <w:lang w:val="sv-SE" w:eastAsia="sv-SE"/>
              </w:rPr>
              <w:tab/>
            </w:r>
            <w:r w:rsidR="009B2E07" w:rsidRPr="00DF70D4">
              <w:rPr>
                <w:rStyle w:val="Hyperlink"/>
                <w:noProof/>
                <w:highlight w:val="white"/>
              </w:rPr>
              <w:t>Buffer</w:t>
            </w:r>
            <w:r w:rsidR="009B2E07">
              <w:rPr>
                <w:noProof/>
                <w:webHidden/>
              </w:rPr>
              <w:tab/>
            </w:r>
            <w:r w:rsidR="009B2E07">
              <w:rPr>
                <w:noProof/>
                <w:webHidden/>
              </w:rPr>
              <w:fldChar w:fldCharType="begin"/>
            </w:r>
            <w:r w:rsidR="009B2E07">
              <w:rPr>
                <w:noProof/>
                <w:webHidden/>
              </w:rPr>
              <w:instrText xml:space="preserve"> PAGEREF _Toc93320670 \h </w:instrText>
            </w:r>
            <w:r w:rsidR="009B2E07">
              <w:rPr>
                <w:noProof/>
                <w:webHidden/>
              </w:rPr>
            </w:r>
            <w:r w:rsidR="009B2E07">
              <w:rPr>
                <w:noProof/>
                <w:webHidden/>
              </w:rPr>
              <w:fldChar w:fldCharType="separate"/>
            </w:r>
            <w:r w:rsidR="009B2E07">
              <w:rPr>
                <w:noProof/>
                <w:webHidden/>
              </w:rPr>
              <w:t>358</w:t>
            </w:r>
            <w:r w:rsidR="009B2E07">
              <w:rPr>
                <w:noProof/>
                <w:webHidden/>
              </w:rPr>
              <w:fldChar w:fldCharType="end"/>
            </w:r>
          </w:hyperlink>
        </w:p>
        <w:p w14:paraId="34F887E7" w14:textId="19FB0640" w:rsidR="009B2E07" w:rsidRDefault="00B26FED">
          <w:pPr>
            <w:pStyle w:val="TOC3"/>
            <w:tabs>
              <w:tab w:val="left" w:pos="1540"/>
              <w:tab w:val="right" w:leader="dot" w:pos="9350"/>
            </w:tabs>
            <w:rPr>
              <w:rFonts w:asciiTheme="minorHAnsi" w:eastAsiaTheme="minorEastAsia" w:hAnsiTheme="minorHAnsi"/>
              <w:noProof/>
              <w:color w:val="auto"/>
              <w:lang w:val="sv-SE" w:eastAsia="sv-SE"/>
            </w:rPr>
          </w:pPr>
          <w:hyperlink w:anchor="_Toc93320671" w:history="1">
            <w:r w:rsidR="009B2E07" w:rsidRPr="00DF70D4">
              <w:rPr>
                <w:rStyle w:val="Hyperlink"/>
                <w:noProof/>
                <w:highlight w:val="white"/>
              </w:rPr>
              <w:t>15.10.4.</w:t>
            </w:r>
            <w:r w:rsidR="009B2E07">
              <w:rPr>
                <w:rFonts w:asciiTheme="minorHAnsi" w:eastAsiaTheme="minorEastAsia" w:hAnsiTheme="minorHAnsi"/>
                <w:noProof/>
                <w:color w:val="auto"/>
                <w:lang w:val="sv-SE" w:eastAsia="sv-SE"/>
              </w:rPr>
              <w:tab/>
            </w:r>
            <w:r w:rsidR="009B2E07" w:rsidRPr="00DF70D4">
              <w:rPr>
                <w:rStyle w:val="Hyperlink"/>
                <w:noProof/>
                <w:highlight w:val="white"/>
              </w:rPr>
              <w:t>Character and String</w:t>
            </w:r>
            <w:r w:rsidR="009B2E07">
              <w:rPr>
                <w:noProof/>
                <w:webHidden/>
              </w:rPr>
              <w:tab/>
            </w:r>
            <w:r w:rsidR="009B2E07">
              <w:rPr>
                <w:noProof/>
                <w:webHidden/>
              </w:rPr>
              <w:fldChar w:fldCharType="begin"/>
            </w:r>
            <w:r w:rsidR="009B2E07">
              <w:rPr>
                <w:noProof/>
                <w:webHidden/>
              </w:rPr>
              <w:instrText xml:space="preserve"> PAGEREF _Toc93320671 \h </w:instrText>
            </w:r>
            <w:r w:rsidR="009B2E07">
              <w:rPr>
                <w:noProof/>
                <w:webHidden/>
              </w:rPr>
            </w:r>
            <w:r w:rsidR="009B2E07">
              <w:rPr>
                <w:noProof/>
                <w:webHidden/>
              </w:rPr>
              <w:fldChar w:fldCharType="separate"/>
            </w:r>
            <w:r w:rsidR="009B2E07">
              <w:rPr>
                <w:noProof/>
                <w:webHidden/>
              </w:rPr>
              <w:t>359</w:t>
            </w:r>
            <w:r w:rsidR="009B2E07">
              <w:rPr>
                <w:noProof/>
                <w:webHidden/>
              </w:rPr>
              <w:fldChar w:fldCharType="end"/>
            </w:r>
          </w:hyperlink>
        </w:p>
        <w:p w14:paraId="3D8265E9" w14:textId="6868D175" w:rsidR="009B2E07" w:rsidRDefault="00B26FED">
          <w:pPr>
            <w:pStyle w:val="TOC3"/>
            <w:tabs>
              <w:tab w:val="left" w:pos="1540"/>
              <w:tab w:val="right" w:leader="dot" w:pos="9350"/>
            </w:tabs>
            <w:rPr>
              <w:rFonts w:asciiTheme="minorHAnsi" w:eastAsiaTheme="minorEastAsia" w:hAnsiTheme="minorHAnsi"/>
              <w:noProof/>
              <w:color w:val="auto"/>
              <w:lang w:val="sv-SE" w:eastAsia="sv-SE"/>
            </w:rPr>
          </w:pPr>
          <w:hyperlink w:anchor="_Toc93320672" w:history="1">
            <w:r w:rsidR="009B2E07" w:rsidRPr="00DF70D4">
              <w:rPr>
                <w:rStyle w:val="Hyperlink"/>
                <w:noProof/>
                <w:highlight w:val="white"/>
              </w:rPr>
              <w:t>15.10.5.</w:t>
            </w:r>
            <w:r w:rsidR="009B2E07">
              <w:rPr>
                <w:rFonts w:asciiTheme="minorHAnsi" w:eastAsiaTheme="minorEastAsia" w:hAnsiTheme="minorHAnsi"/>
                <w:noProof/>
                <w:color w:val="auto"/>
                <w:lang w:val="sv-SE" w:eastAsia="sv-SE"/>
              </w:rPr>
              <w:tab/>
            </w:r>
            <w:r w:rsidR="009B2E07" w:rsidRPr="00DF70D4">
              <w:rPr>
                <w:rStyle w:val="Hyperlink"/>
                <w:noProof/>
                <w:highlight w:val="white"/>
              </w:rPr>
              <w:t>Reading and Writing</w:t>
            </w:r>
            <w:r w:rsidR="009B2E07">
              <w:rPr>
                <w:noProof/>
                <w:webHidden/>
              </w:rPr>
              <w:tab/>
            </w:r>
            <w:r w:rsidR="009B2E07">
              <w:rPr>
                <w:noProof/>
                <w:webHidden/>
              </w:rPr>
              <w:fldChar w:fldCharType="begin"/>
            </w:r>
            <w:r w:rsidR="009B2E07">
              <w:rPr>
                <w:noProof/>
                <w:webHidden/>
              </w:rPr>
              <w:instrText xml:space="preserve"> PAGEREF _Toc93320672 \h </w:instrText>
            </w:r>
            <w:r w:rsidR="009B2E07">
              <w:rPr>
                <w:noProof/>
                <w:webHidden/>
              </w:rPr>
            </w:r>
            <w:r w:rsidR="009B2E07">
              <w:rPr>
                <w:noProof/>
                <w:webHidden/>
              </w:rPr>
              <w:fldChar w:fldCharType="separate"/>
            </w:r>
            <w:r w:rsidR="009B2E07">
              <w:rPr>
                <w:noProof/>
                <w:webHidden/>
              </w:rPr>
              <w:t>360</w:t>
            </w:r>
            <w:r w:rsidR="009B2E07">
              <w:rPr>
                <w:noProof/>
                <w:webHidden/>
              </w:rPr>
              <w:fldChar w:fldCharType="end"/>
            </w:r>
          </w:hyperlink>
        </w:p>
        <w:p w14:paraId="4E8C6FF0" w14:textId="79B0C411" w:rsidR="009B2E07" w:rsidRDefault="00B26FED">
          <w:pPr>
            <w:pStyle w:val="TOC3"/>
            <w:tabs>
              <w:tab w:val="left" w:pos="1540"/>
              <w:tab w:val="right" w:leader="dot" w:pos="9350"/>
            </w:tabs>
            <w:rPr>
              <w:rFonts w:asciiTheme="minorHAnsi" w:eastAsiaTheme="minorEastAsia" w:hAnsiTheme="minorHAnsi"/>
              <w:noProof/>
              <w:color w:val="auto"/>
              <w:lang w:val="sv-SE" w:eastAsia="sv-SE"/>
            </w:rPr>
          </w:pPr>
          <w:hyperlink w:anchor="_Toc93320673" w:history="1">
            <w:r w:rsidR="009B2E07" w:rsidRPr="00DF70D4">
              <w:rPr>
                <w:rStyle w:val="Hyperlink"/>
                <w:noProof/>
                <w:highlight w:val="white"/>
              </w:rPr>
              <w:t>15.10.6.</w:t>
            </w:r>
            <w:r w:rsidR="009B2E07">
              <w:rPr>
                <w:rFonts w:asciiTheme="minorHAnsi" w:eastAsiaTheme="minorEastAsia" w:hAnsiTheme="minorHAnsi"/>
                <w:noProof/>
                <w:color w:val="auto"/>
                <w:lang w:val="sv-SE" w:eastAsia="sv-SE"/>
              </w:rPr>
              <w:tab/>
            </w:r>
            <w:r w:rsidR="009B2E07" w:rsidRPr="00DF70D4">
              <w:rPr>
                <w:rStyle w:val="Hyperlink"/>
                <w:noProof/>
                <w:highlight w:val="white"/>
              </w:rPr>
              <w:t>File Positioning</w:t>
            </w:r>
            <w:r w:rsidR="009B2E07">
              <w:rPr>
                <w:noProof/>
                <w:webHidden/>
              </w:rPr>
              <w:tab/>
            </w:r>
            <w:r w:rsidR="009B2E07">
              <w:rPr>
                <w:noProof/>
                <w:webHidden/>
              </w:rPr>
              <w:fldChar w:fldCharType="begin"/>
            </w:r>
            <w:r w:rsidR="009B2E07">
              <w:rPr>
                <w:noProof/>
                <w:webHidden/>
              </w:rPr>
              <w:instrText xml:space="preserve"> PAGEREF _Toc93320673 \h </w:instrText>
            </w:r>
            <w:r w:rsidR="009B2E07">
              <w:rPr>
                <w:noProof/>
                <w:webHidden/>
              </w:rPr>
            </w:r>
            <w:r w:rsidR="009B2E07">
              <w:rPr>
                <w:noProof/>
                <w:webHidden/>
              </w:rPr>
              <w:fldChar w:fldCharType="separate"/>
            </w:r>
            <w:r w:rsidR="009B2E07">
              <w:rPr>
                <w:noProof/>
                <w:webHidden/>
              </w:rPr>
              <w:t>362</w:t>
            </w:r>
            <w:r w:rsidR="009B2E07">
              <w:rPr>
                <w:noProof/>
                <w:webHidden/>
              </w:rPr>
              <w:fldChar w:fldCharType="end"/>
            </w:r>
          </w:hyperlink>
        </w:p>
        <w:p w14:paraId="7CAF3149" w14:textId="472EDA9F" w:rsidR="009B2E07" w:rsidRDefault="00B26FED">
          <w:pPr>
            <w:pStyle w:val="TOC3"/>
            <w:tabs>
              <w:tab w:val="left" w:pos="1540"/>
              <w:tab w:val="right" w:leader="dot" w:pos="9350"/>
            </w:tabs>
            <w:rPr>
              <w:rFonts w:asciiTheme="minorHAnsi" w:eastAsiaTheme="minorEastAsia" w:hAnsiTheme="minorHAnsi"/>
              <w:noProof/>
              <w:color w:val="auto"/>
              <w:lang w:val="sv-SE" w:eastAsia="sv-SE"/>
            </w:rPr>
          </w:pPr>
          <w:hyperlink w:anchor="_Toc93320674" w:history="1">
            <w:r w:rsidR="009B2E07" w:rsidRPr="00DF70D4">
              <w:rPr>
                <w:rStyle w:val="Hyperlink"/>
                <w:noProof/>
                <w:highlight w:val="white"/>
              </w:rPr>
              <w:t>15.10.7.</w:t>
            </w:r>
            <w:r w:rsidR="009B2E07">
              <w:rPr>
                <w:rFonts w:asciiTheme="minorHAnsi" w:eastAsiaTheme="minorEastAsia" w:hAnsiTheme="minorHAnsi"/>
                <w:noProof/>
                <w:color w:val="auto"/>
                <w:lang w:val="sv-SE" w:eastAsia="sv-SE"/>
              </w:rPr>
              <w:tab/>
            </w:r>
            <w:r w:rsidR="009B2E07" w:rsidRPr="00DF70D4">
              <w:rPr>
                <w:rStyle w:val="Hyperlink"/>
                <w:noProof/>
                <w:highlight w:val="white"/>
              </w:rPr>
              <w:t>Error Messages</w:t>
            </w:r>
            <w:r w:rsidR="009B2E07">
              <w:rPr>
                <w:noProof/>
                <w:webHidden/>
              </w:rPr>
              <w:tab/>
            </w:r>
            <w:r w:rsidR="009B2E07">
              <w:rPr>
                <w:noProof/>
                <w:webHidden/>
              </w:rPr>
              <w:fldChar w:fldCharType="begin"/>
            </w:r>
            <w:r w:rsidR="009B2E07">
              <w:rPr>
                <w:noProof/>
                <w:webHidden/>
              </w:rPr>
              <w:instrText xml:space="preserve"> PAGEREF _Toc93320674 \h </w:instrText>
            </w:r>
            <w:r w:rsidR="009B2E07">
              <w:rPr>
                <w:noProof/>
                <w:webHidden/>
              </w:rPr>
            </w:r>
            <w:r w:rsidR="009B2E07">
              <w:rPr>
                <w:noProof/>
                <w:webHidden/>
              </w:rPr>
              <w:fldChar w:fldCharType="separate"/>
            </w:r>
            <w:r w:rsidR="009B2E07">
              <w:rPr>
                <w:noProof/>
                <w:webHidden/>
              </w:rPr>
              <w:t>362</w:t>
            </w:r>
            <w:r w:rsidR="009B2E07">
              <w:rPr>
                <w:noProof/>
                <w:webHidden/>
              </w:rPr>
              <w:fldChar w:fldCharType="end"/>
            </w:r>
          </w:hyperlink>
        </w:p>
        <w:p w14:paraId="6802BB52" w14:textId="3ED8FE7E" w:rsidR="009B2E07" w:rsidRDefault="00B26FED">
          <w:pPr>
            <w:pStyle w:val="TOC2"/>
            <w:tabs>
              <w:tab w:val="left" w:pos="1100"/>
              <w:tab w:val="right" w:leader="dot" w:pos="9350"/>
            </w:tabs>
            <w:rPr>
              <w:rFonts w:asciiTheme="minorHAnsi" w:eastAsiaTheme="minorEastAsia" w:hAnsiTheme="minorHAnsi"/>
              <w:noProof/>
              <w:color w:val="auto"/>
              <w:lang w:val="sv-SE" w:eastAsia="sv-SE"/>
            </w:rPr>
          </w:pPr>
          <w:hyperlink w:anchor="_Toc93320675" w:history="1">
            <w:r w:rsidR="009B2E07" w:rsidRPr="00DF70D4">
              <w:rPr>
                <w:rStyle w:val="Hyperlink"/>
                <w:noProof/>
              </w:rPr>
              <w:t>15.11.</w:t>
            </w:r>
            <w:r w:rsidR="009B2E07">
              <w:rPr>
                <w:rFonts w:asciiTheme="minorHAnsi" w:eastAsiaTheme="minorEastAsia" w:hAnsiTheme="minorHAnsi"/>
                <w:noProof/>
                <w:color w:val="auto"/>
                <w:lang w:val="sv-SE" w:eastAsia="sv-SE"/>
              </w:rPr>
              <w:tab/>
            </w:r>
            <w:r w:rsidR="009B2E07" w:rsidRPr="00DF70D4">
              <w:rPr>
                <w:rStyle w:val="Hyperlink"/>
                <w:noProof/>
              </w:rPr>
              <w:t>The Standard Library</w:t>
            </w:r>
            <w:r w:rsidR="009B2E07">
              <w:rPr>
                <w:noProof/>
                <w:webHidden/>
              </w:rPr>
              <w:tab/>
            </w:r>
            <w:r w:rsidR="009B2E07">
              <w:rPr>
                <w:noProof/>
                <w:webHidden/>
              </w:rPr>
              <w:fldChar w:fldCharType="begin"/>
            </w:r>
            <w:r w:rsidR="009B2E07">
              <w:rPr>
                <w:noProof/>
                <w:webHidden/>
              </w:rPr>
              <w:instrText xml:space="preserve"> PAGEREF _Toc93320675 \h </w:instrText>
            </w:r>
            <w:r w:rsidR="009B2E07">
              <w:rPr>
                <w:noProof/>
                <w:webHidden/>
              </w:rPr>
            </w:r>
            <w:r w:rsidR="009B2E07">
              <w:rPr>
                <w:noProof/>
                <w:webHidden/>
              </w:rPr>
              <w:fldChar w:fldCharType="separate"/>
            </w:r>
            <w:r w:rsidR="009B2E07">
              <w:rPr>
                <w:noProof/>
                <w:webHidden/>
              </w:rPr>
              <w:t>363</w:t>
            </w:r>
            <w:r w:rsidR="009B2E07">
              <w:rPr>
                <w:noProof/>
                <w:webHidden/>
              </w:rPr>
              <w:fldChar w:fldCharType="end"/>
            </w:r>
          </w:hyperlink>
        </w:p>
        <w:p w14:paraId="4BD93818" w14:textId="3563D2DA" w:rsidR="009B2E07" w:rsidRDefault="00B26FED">
          <w:pPr>
            <w:pStyle w:val="TOC3"/>
            <w:tabs>
              <w:tab w:val="left" w:pos="1540"/>
              <w:tab w:val="right" w:leader="dot" w:pos="9350"/>
            </w:tabs>
            <w:rPr>
              <w:rFonts w:asciiTheme="minorHAnsi" w:eastAsiaTheme="minorEastAsia" w:hAnsiTheme="minorHAnsi"/>
              <w:noProof/>
              <w:color w:val="auto"/>
              <w:lang w:val="sv-SE" w:eastAsia="sv-SE"/>
            </w:rPr>
          </w:pPr>
          <w:hyperlink w:anchor="_Toc93320676" w:history="1">
            <w:r w:rsidR="009B2E07" w:rsidRPr="00DF70D4">
              <w:rPr>
                <w:rStyle w:val="Hyperlink"/>
                <w:noProof/>
                <w:highlight w:val="white"/>
              </w:rPr>
              <w:t>15.11.1.</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Casting</w:t>
            </w:r>
            <w:r w:rsidR="009B2E07">
              <w:rPr>
                <w:noProof/>
                <w:webHidden/>
              </w:rPr>
              <w:tab/>
            </w:r>
            <w:r w:rsidR="009B2E07">
              <w:rPr>
                <w:noProof/>
                <w:webHidden/>
              </w:rPr>
              <w:fldChar w:fldCharType="begin"/>
            </w:r>
            <w:r w:rsidR="009B2E07">
              <w:rPr>
                <w:noProof/>
                <w:webHidden/>
              </w:rPr>
              <w:instrText xml:space="preserve"> PAGEREF _Toc93320676 \h </w:instrText>
            </w:r>
            <w:r w:rsidR="009B2E07">
              <w:rPr>
                <w:noProof/>
                <w:webHidden/>
              </w:rPr>
            </w:r>
            <w:r w:rsidR="009B2E07">
              <w:rPr>
                <w:noProof/>
                <w:webHidden/>
              </w:rPr>
              <w:fldChar w:fldCharType="separate"/>
            </w:r>
            <w:r w:rsidR="009B2E07">
              <w:rPr>
                <w:noProof/>
                <w:webHidden/>
              </w:rPr>
              <w:t>364</w:t>
            </w:r>
            <w:r w:rsidR="009B2E07">
              <w:rPr>
                <w:noProof/>
                <w:webHidden/>
              </w:rPr>
              <w:fldChar w:fldCharType="end"/>
            </w:r>
          </w:hyperlink>
        </w:p>
        <w:p w14:paraId="6749BB7F" w14:textId="3BFAFC45" w:rsidR="009B2E07" w:rsidRDefault="00B26FED">
          <w:pPr>
            <w:pStyle w:val="TOC3"/>
            <w:tabs>
              <w:tab w:val="left" w:pos="1540"/>
              <w:tab w:val="right" w:leader="dot" w:pos="9350"/>
            </w:tabs>
            <w:rPr>
              <w:rFonts w:asciiTheme="minorHAnsi" w:eastAsiaTheme="minorEastAsia" w:hAnsiTheme="minorHAnsi"/>
              <w:noProof/>
              <w:color w:val="auto"/>
              <w:lang w:val="sv-SE" w:eastAsia="sv-SE"/>
            </w:rPr>
          </w:pPr>
          <w:hyperlink w:anchor="_Toc93320677" w:history="1">
            <w:r w:rsidR="009B2E07" w:rsidRPr="00DF70D4">
              <w:rPr>
                <w:rStyle w:val="Hyperlink"/>
                <w:noProof/>
                <w:highlight w:val="white"/>
              </w:rPr>
              <w:t>15.11.2.</w:t>
            </w:r>
            <w:r w:rsidR="009B2E07">
              <w:rPr>
                <w:rFonts w:asciiTheme="minorHAnsi" w:eastAsiaTheme="minorEastAsia" w:hAnsiTheme="minorHAnsi"/>
                <w:noProof/>
                <w:color w:val="auto"/>
                <w:lang w:val="sv-SE" w:eastAsia="sv-SE"/>
              </w:rPr>
              <w:tab/>
            </w:r>
            <w:r w:rsidR="009B2E07" w:rsidRPr="00DF70D4">
              <w:rPr>
                <w:rStyle w:val="Hyperlink"/>
                <w:noProof/>
                <w:highlight w:val="white"/>
              </w:rPr>
              <w:t>Environment Variables</w:t>
            </w:r>
            <w:r w:rsidR="009B2E07">
              <w:rPr>
                <w:noProof/>
                <w:webHidden/>
              </w:rPr>
              <w:tab/>
            </w:r>
            <w:r w:rsidR="009B2E07">
              <w:rPr>
                <w:noProof/>
                <w:webHidden/>
              </w:rPr>
              <w:fldChar w:fldCharType="begin"/>
            </w:r>
            <w:r w:rsidR="009B2E07">
              <w:rPr>
                <w:noProof/>
                <w:webHidden/>
              </w:rPr>
              <w:instrText xml:space="preserve"> PAGEREF _Toc93320677 \h </w:instrText>
            </w:r>
            <w:r w:rsidR="009B2E07">
              <w:rPr>
                <w:noProof/>
                <w:webHidden/>
              </w:rPr>
            </w:r>
            <w:r w:rsidR="009B2E07">
              <w:rPr>
                <w:noProof/>
                <w:webHidden/>
              </w:rPr>
              <w:fldChar w:fldCharType="separate"/>
            </w:r>
            <w:r w:rsidR="009B2E07">
              <w:rPr>
                <w:noProof/>
                <w:webHidden/>
              </w:rPr>
              <w:t>365</w:t>
            </w:r>
            <w:r w:rsidR="009B2E07">
              <w:rPr>
                <w:noProof/>
                <w:webHidden/>
              </w:rPr>
              <w:fldChar w:fldCharType="end"/>
            </w:r>
          </w:hyperlink>
        </w:p>
        <w:p w14:paraId="12AADB9E" w14:textId="5036BBF4" w:rsidR="009B2E07" w:rsidRDefault="00B26FED">
          <w:pPr>
            <w:pStyle w:val="TOC3"/>
            <w:tabs>
              <w:tab w:val="left" w:pos="1540"/>
              <w:tab w:val="right" w:leader="dot" w:pos="9350"/>
            </w:tabs>
            <w:rPr>
              <w:rFonts w:asciiTheme="minorHAnsi" w:eastAsiaTheme="minorEastAsia" w:hAnsiTheme="minorHAnsi"/>
              <w:noProof/>
              <w:color w:val="auto"/>
              <w:lang w:val="sv-SE" w:eastAsia="sv-SE"/>
            </w:rPr>
          </w:pPr>
          <w:hyperlink w:anchor="_Toc93320678" w:history="1">
            <w:r w:rsidR="009B2E07" w:rsidRPr="00DF70D4">
              <w:rPr>
                <w:rStyle w:val="Hyperlink"/>
                <w:noProof/>
                <w:highlight w:val="white"/>
              </w:rPr>
              <w:t>15.11.3.</w:t>
            </w:r>
            <w:r w:rsidR="009B2E07">
              <w:rPr>
                <w:rFonts w:asciiTheme="minorHAnsi" w:eastAsiaTheme="minorEastAsia" w:hAnsiTheme="minorHAnsi"/>
                <w:noProof/>
                <w:color w:val="auto"/>
                <w:lang w:val="sv-SE" w:eastAsia="sv-SE"/>
              </w:rPr>
              <w:tab/>
            </w:r>
            <w:r w:rsidR="009B2E07" w:rsidRPr="00DF70D4">
              <w:rPr>
                <w:rStyle w:val="Hyperlink"/>
                <w:noProof/>
                <w:highlight w:val="white"/>
              </w:rPr>
              <w:t>Searching</w:t>
            </w:r>
            <w:r w:rsidR="009B2E07">
              <w:rPr>
                <w:noProof/>
                <w:webHidden/>
              </w:rPr>
              <w:tab/>
            </w:r>
            <w:r w:rsidR="009B2E07">
              <w:rPr>
                <w:noProof/>
                <w:webHidden/>
              </w:rPr>
              <w:fldChar w:fldCharType="begin"/>
            </w:r>
            <w:r w:rsidR="009B2E07">
              <w:rPr>
                <w:noProof/>
                <w:webHidden/>
              </w:rPr>
              <w:instrText xml:space="preserve"> PAGEREF _Toc93320678 \h </w:instrText>
            </w:r>
            <w:r w:rsidR="009B2E07">
              <w:rPr>
                <w:noProof/>
                <w:webHidden/>
              </w:rPr>
            </w:r>
            <w:r w:rsidR="009B2E07">
              <w:rPr>
                <w:noProof/>
                <w:webHidden/>
              </w:rPr>
              <w:fldChar w:fldCharType="separate"/>
            </w:r>
            <w:r w:rsidR="009B2E07">
              <w:rPr>
                <w:noProof/>
                <w:webHidden/>
              </w:rPr>
              <w:t>365</w:t>
            </w:r>
            <w:r w:rsidR="009B2E07">
              <w:rPr>
                <w:noProof/>
                <w:webHidden/>
              </w:rPr>
              <w:fldChar w:fldCharType="end"/>
            </w:r>
          </w:hyperlink>
        </w:p>
        <w:p w14:paraId="3FB80621" w14:textId="29D6C38D" w:rsidR="009B2E07" w:rsidRDefault="00B26FED">
          <w:pPr>
            <w:pStyle w:val="TOC3"/>
            <w:tabs>
              <w:tab w:val="left" w:pos="1540"/>
              <w:tab w:val="right" w:leader="dot" w:pos="9350"/>
            </w:tabs>
            <w:rPr>
              <w:rFonts w:asciiTheme="minorHAnsi" w:eastAsiaTheme="minorEastAsia" w:hAnsiTheme="minorHAnsi"/>
              <w:noProof/>
              <w:color w:val="auto"/>
              <w:lang w:val="sv-SE" w:eastAsia="sv-SE"/>
            </w:rPr>
          </w:pPr>
          <w:hyperlink w:anchor="_Toc93320679" w:history="1">
            <w:r w:rsidR="009B2E07" w:rsidRPr="00DF70D4">
              <w:rPr>
                <w:rStyle w:val="Hyperlink"/>
                <w:noProof/>
                <w:highlight w:val="white"/>
              </w:rPr>
              <w:t>15.11.4.</w:t>
            </w:r>
            <w:r w:rsidR="009B2E07">
              <w:rPr>
                <w:rFonts w:asciiTheme="minorHAnsi" w:eastAsiaTheme="minorEastAsia" w:hAnsiTheme="minorHAnsi"/>
                <w:noProof/>
                <w:color w:val="auto"/>
                <w:lang w:val="sv-SE" w:eastAsia="sv-SE"/>
              </w:rPr>
              <w:tab/>
            </w:r>
            <w:r w:rsidR="009B2E07" w:rsidRPr="00DF70D4">
              <w:rPr>
                <w:rStyle w:val="Hyperlink"/>
                <w:noProof/>
                <w:highlight w:val="white"/>
              </w:rPr>
              <w:t>Random Number Generation</w:t>
            </w:r>
            <w:r w:rsidR="009B2E07">
              <w:rPr>
                <w:noProof/>
                <w:webHidden/>
              </w:rPr>
              <w:tab/>
            </w:r>
            <w:r w:rsidR="009B2E07">
              <w:rPr>
                <w:noProof/>
                <w:webHidden/>
              </w:rPr>
              <w:fldChar w:fldCharType="begin"/>
            </w:r>
            <w:r w:rsidR="009B2E07">
              <w:rPr>
                <w:noProof/>
                <w:webHidden/>
              </w:rPr>
              <w:instrText xml:space="preserve"> PAGEREF _Toc93320679 \h </w:instrText>
            </w:r>
            <w:r w:rsidR="009B2E07">
              <w:rPr>
                <w:noProof/>
                <w:webHidden/>
              </w:rPr>
            </w:r>
            <w:r w:rsidR="009B2E07">
              <w:rPr>
                <w:noProof/>
                <w:webHidden/>
              </w:rPr>
              <w:fldChar w:fldCharType="separate"/>
            </w:r>
            <w:r w:rsidR="009B2E07">
              <w:rPr>
                <w:noProof/>
                <w:webHidden/>
              </w:rPr>
              <w:t>366</w:t>
            </w:r>
            <w:r w:rsidR="009B2E07">
              <w:rPr>
                <w:noProof/>
                <w:webHidden/>
              </w:rPr>
              <w:fldChar w:fldCharType="end"/>
            </w:r>
          </w:hyperlink>
        </w:p>
        <w:p w14:paraId="11CFEFA4" w14:textId="76AF9F39" w:rsidR="009B2E07" w:rsidRDefault="00B26FED">
          <w:pPr>
            <w:pStyle w:val="TOC3"/>
            <w:tabs>
              <w:tab w:val="left" w:pos="1540"/>
              <w:tab w:val="right" w:leader="dot" w:pos="9350"/>
            </w:tabs>
            <w:rPr>
              <w:rFonts w:asciiTheme="minorHAnsi" w:eastAsiaTheme="minorEastAsia" w:hAnsiTheme="minorHAnsi"/>
              <w:noProof/>
              <w:color w:val="auto"/>
              <w:lang w:val="sv-SE" w:eastAsia="sv-SE"/>
            </w:rPr>
          </w:pPr>
          <w:hyperlink w:anchor="_Toc93320680" w:history="1">
            <w:r w:rsidR="009B2E07" w:rsidRPr="00DF70D4">
              <w:rPr>
                <w:rStyle w:val="Hyperlink"/>
                <w:noProof/>
                <w:highlight w:val="white"/>
              </w:rPr>
              <w:t>15.11.5.</w:t>
            </w:r>
            <w:r w:rsidR="009B2E07">
              <w:rPr>
                <w:rFonts w:asciiTheme="minorHAnsi" w:eastAsiaTheme="minorEastAsia" w:hAnsiTheme="minorHAnsi"/>
                <w:noProof/>
                <w:color w:val="auto"/>
                <w:lang w:val="sv-SE" w:eastAsia="sv-SE"/>
              </w:rPr>
              <w:tab/>
            </w:r>
            <w:r w:rsidR="009B2E07" w:rsidRPr="00DF70D4">
              <w:rPr>
                <w:rStyle w:val="Hyperlink"/>
                <w:noProof/>
                <w:highlight w:val="white"/>
              </w:rPr>
              <w:t>Abortion and Exit</w:t>
            </w:r>
            <w:r w:rsidR="009B2E07">
              <w:rPr>
                <w:noProof/>
                <w:webHidden/>
              </w:rPr>
              <w:tab/>
            </w:r>
            <w:r w:rsidR="009B2E07">
              <w:rPr>
                <w:noProof/>
                <w:webHidden/>
              </w:rPr>
              <w:fldChar w:fldCharType="begin"/>
            </w:r>
            <w:r w:rsidR="009B2E07">
              <w:rPr>
                <w:noProof/>
                <w:webHidden/>
              </w:rPr>
              <w:instrText xml:space="preserve"> PAGEREF _Toc93320680 \h </w:instrText>
            </w:r>
            <w:r w:rsidR="009B2E07">
              <w:rPr>
                <w:noProof/>
                <w:webHidden/>
              </w:rPr>
            </w:r>
            <w:r w:rsidR="009B2E07">
              <w:rPr>
                <w:noProof/>
                <w:webHidden/>
              </w:rPr>
              <w:fldChar w:fldCharType="separate"/>
            </w:r>
            <w:r w:rsidR="009B2E07">
              <w:rPr>
                <w:noProof/>
                <w:webHidden/>
              </w:rPr>
              <w:t>367</w:t>
            </w:r>
            <w:r w:rsidR="009B2E07">
              <w:rPr>
                <w:noProof/>
                <w:webHidden/>
              </w:rPr>
              <w:fldChar w:fldCharType="end"/>
            </w:r>
          </w:hyperlink>
        </w:p>
        <w:p w14:paraId="71291D46" w14:textId="7611BB8F" w:rsidR="009B2E07" w:rsidRDefault="00B26FED">
          <w:pPr>
            <w:pStyle w:val="TOC3"/>
            <w:tabs>
              <w:tab w:val="left" w:pos="1540"/>
              <w:tab w:val="right" w:leader="dot" w:pos="9350"/>
            </w:tabs>
            <w:rPr>
              <w:rFonts w:asciiTheme="minorHAnsi" w:eastAsiaTheme="minorEastAsia" w:hAnsiTheme="minorHAnsi"/>
              <w:noProof/>
              <w:color w:val="auto"/>
              <w:lang w:val="sv-SE" w:eastAsia="sv-SE"/>
            </w:rPr>
          </w:pPr>
          <w:hyperlink w:anchor="_Toc93320681" w:history="1">
            <w:r w:rsidR="009B2E07" w:rsidRPr="00DF70D4">
              <w:rPr>
                <w:rStyle w:val="Hyperlink"/>
                <w:noProof/>
                <w:highlight w:val="white"/>
              </w:rPr>
              <w:t>15.11.6.</w:t>
            </w:r>
            <w:r w:rsidR="009B2E07">
              <w:rPr>
                <w:rFonts w:asciiTheme="minorHAnsi" w:eastAsiaTheme="minorEastAsia" w:hAnsiTheme="minorHAnsi"/>
                <w:noProof/>
                <w:color w:val="auto"/>
                <w:lang w:val="sv-SE" w:eastAsia="sv-SE"/>
              </w:rPr>
              <w:tab/>
            </w:r>
            <w:r w:rsidR="009B2E07" w:rsidRPr="00DF70D4">
              <w:rPr>
                <w:rStyle w:val="Hyperlink"/>
                <w:noProof/>
                <w:highlight w:val="white"/>
              </w:rPr>
              <w:t>Sorting</w:t>
            </w:r>
            <w:r w:rsidR="009B2E07">
              <w:rPr>
                <w:noProof/>
                <w:webHidden/>
              </w:rPr>
              <w:tab/>
            </w:r>
            <w:r w:rsidR="009B2E07">
              <w:rPr>
                <w:noProof/>
                <w:webHidden/>
              </w:rPr>
              <w:fldChar w:fldCharType="begin"/>
            </w:r>
            <w:r w:rsidR="009B2E07">
              <w:rPr>
                <w:noProof/>
                <w:webHidden/>
              </w:rPr>
              <w:instrText xml:space="preserve"> PAGEREF _Toc93320681 \h </w:instrText>
            </w:r>
            <w:r w:rsidR="009B2E07">
              <w:rPr>
                <w:noProof/>
                <w:webHidden/>
              </w:rPr>
            </w:r>
            <w:r w:rsidR="009B2E07">
              <w:rPr>
                <w:noProof/>
                <w:webHidden/>
              </w:rPr>
              <w:fldChar w:fldCharType="separate"/>
            </w:r>
            <w:r w:rsidR="009B2E07">
              <w:rPr>
                <w:noProof/>
                <w:webHidden/>
              </w:rPr>
              <w:t>368</w:t>
            </w:r>
            <w:r w:rsidR="009B2E07">
              <w:rPr>
                <w:noProof/>
                <w:webHidden/>
              </w:rPr>
              <w:fldChar w:fldCharType="end"/>
            </w:r>
          </w:hyperlink>
        </w:p>
        <w:p w14:paraId="5154F732" w14:textId="458E5348" w:rsidR="009B2E07" w:rsidRDefault="00B26FED">
          <w:pPr>
            <w:pStyle w:val="TOC3"/>
            <w:tabs>
              <w:tab w:val="left" w:pos="1540"/>
              <w:tab w:val="right" w:leader="dot" w:pos="9350"/>
            </w:tabs>
            <w:rPr>
              <w:rFonts w:asciiTheme="minorHAnsi" w:eastAsiaTheme="minorEastAsia" w:hAnsiTheme="minorHAnsi"/>
              <w:noProof/>
              <w:color w:val="auto"/>
              <w:lang w:val="sv-SE" w:eastAsia="sv-SE"/>
            </w:rPr>
          </w:pPr>
          <w:hyperlink w:anchor="_Toc93320682" w:history="1">
            <w:r w:rsidR="009B2E07" w:rsidRPr="00DF70D4">
              <w:rPr>
                <w:rStyle w:val="Hyperlink"/>
                <w:noProof/>
                <w:highlight w:val="white"/>
              </w:rPr>
              <w:t>15.11.7.</w:t>
            </w:r>
            <w:r w:rsidR="009B2E07">
              <w:rPr>
                <w:rFonts w:asciiTheme="minorHAnsi" w:eastAsiaTheme="minorEastAsia" w:hAnsiTheme="minorHAnsi"/>
                <w:noProof/>
                <w:color w:val="auto"/>
                <w:lang w:val="sv-SE" w:eastAsia="sv-SE"/>
              </w:rPr>
              <w:tab/>
            </w:r>
            <w:r w:rsidR="009B2E07" w:rsidRPr="00DF70D4">
              <w:rPr>
                <w:rStyle w:val="Hyperlink"/>
                <w:noProof/>
                <w:highlight w:val="white"/>
              </w:rPr>
              <w:t>Absolute Values</w:t>
            </w:r>
            <w:r w:rsidR="009B2E07">
              <w:rPr>
                <w:noProof/>
                <w:webHidden/>
              </w:rPr>
              <w:tab/>
            </w:r>
            <w:r w:rsidR="009B2E07">
              <w:rPr>
                <w:noProof/>
                <w:webHidden/>
              </w:rPr>
              <w:fldChar w:fldCharType="begin"/>
            </w:r>
            <w:r w:rsidR="009B2E07">
              <w:rPr>
                <w:noProof/>
                <w:webHidden/>
              </w:rPr>
              <w:instrText xml:space="preserve"> PAGEREF _Toc93320682 \h </w:instrText>
            </w:r>
            <w:r w:rsidR="009B2E07">
              <w:rPr>
                <w:noProof/>
                <w:webHidden/>
              </w:rPr>
            </w:r>
            <w:r w:rsidR="009B2E07">
              <w:rPr>
                <w:noProof/>
                <w:webHidden/>
              </w:rPr>
              <w:fldChar w:fldCharType="separate"/>
            </w:r>
            <w:r w:rsidR="009B2E07">
              <w:rPr>
                <w:noProof/>
                <w:webHidden/>
              </w:rPr>
              <w:t>368</w:t>
            </w:r>
            <w:r w:rsidR="009B2E07">
              <w:rPr>
                <w:noProof/>
                <w:webHidden/>
              </w:rPr>
              <w:fldChar w:fldCharType="end"/>
            </w:r>
          </w:hyperlink>
        </w:p>
        <w:p w14:paraId="439C213D" w14:textId="2BA17C15" w:rsidR="009B2E07" w:rsidRDefault="00B26FED">
          <w:pPr>
            <w:pStyle w:val="TOC3"/>
            <w:tabs>
              <w:tab w:val="left" w:pos="1540"/>
              <w:tab w:val="right" w:leader="dot" w:pos="9350"/>
            </w:tabs>
            <w:rPr>
              <w:rFonts w:asciiTheme="minorHAnsi" w:eastAsiaTheme="minorEastAsia" w:hAnsiTheme="minorHAnsi"/>
              <w:noProof/>
              <w:color w:val="auto"/>
              <w:lang w:val="sv-SE" w:eastAsia="sv-SE"/>
            </w:rPr>
          </w:pPr>
          <w:hyperlink w:anchor="_Toc93320683" w:history="1">
            <w:r w:rsidR="009B2E07" w:rsidRPr="00DF70D4">
              <w:rPr>
                <w:rStyle w:val="Hyperlink"/>
                <w:noProof/>
                <w:highlight w:val="white"/>
              </w:rPr>
              <w:t>15.11.8.</w:t>
            </w:r>
            <w:r w:rsidR="009B2E07">
              <w:rPr>
                <w:rFonts w:asciiTheme="minorHAnsi" w:eastAsiaTheme="minorEastAsia" w:hAnsiTheme="minorHAnsi"/>
                <w:noProof/>
                <w:color w:val="auto"/>
                <w:lang w:val="sv-SE" w:eastAsia="sv-SE"/>
              </w:rPr>
              <w:tab/>
            </w:r>
            <w:r w:rsidR="009B2E07" w:rsidRPr="00DF70D4">
              <w:rPr>
                <w:rStyle w:val="Hyperlink"/>
                <w:noProof/>
                <w:highlight w:val="white"/>
              </w:rPr>
              <w:t>Division and Modulo</w:t>
            </w:r>
            <w:r w:rsidR="009B2E07">
              <w:rPr>
                <w:noProof/>
                <w:webHidden/>
              </w:rPr>
              <w:tab/>
            </w:r>
            <w:r w:rsidR="009B2E07">
              <w:rPr>
                <w:noProof/>
                <w:webHidden/>
              </w:rPr>
              <w:fldChar w:fldCharType="begin"/>
            </w:r>
            <w:r w:rsidR="009B2E07">
              <w:rPr>
                <w:noProof/>
                <w:webHidden/>
              </w:rPr>
              <w:instrText xml:space="preserve"> PAGEREF _Toc93320683 \h </w:instrText>
            </w:r>
            <w:r w:rsidR="009B2E07">
              <w:rPr>
                <w:noProof/>
                <w:webHidden/>
              </w:rPr>
            </w:r>
            <w:r w:rsidR="009B2E07">
              <w:rPr>
                <w:noProof/>
                <w:webHidden/>
              </w:rPr>
              <w:fldChar w:fldCharType="separate"/>
            </w:r>
            <w:r w:rsidR="009B2E07">
              <w:rPr>
                <w:noProof/>
                <w:webHidden/>
              </w:rPr>
              <w:t>368</w:t>
            </w:r>
            <w:r w:rsidR="009B2E07">
              <w:rPr>
                <w:noProof/>
                <w:webHidden/>
              </w:rPr>
              <w:fldChar w:fldCharType="end"/>
            </w:r>
          </w:hyperlink>
        </w:p>
        <w:p w14:paraId="57B40676" w14:textId="6999EDF3" w:rsidR="009B2E07" w:rsidRDefault="00B26FED">
          <w:pPr>
            <w:pStyle w:val="TOC3"/>
            <w:tabs>
              <w:tab w:val="left" w:pos="1540"/>
              <w:tab w:val="right" w:leader="dot" w:pos="9350"/>
            </w:tabs>
            <w:rPr>
              <w:rFonts w:asciiTheme="minorHAnsi" w:eastAsiaTheme="minorEastAsia" w:hAnsiTheme="minorHAnsi"/>
              <w:noProof/>
              <w:color w:val="auto"/>
              <w:lang w:val="sv-SE" w:eastAsia="sv-SE"/>
            </w:rPr>
          </w:pPr>
          <w:hyperlink w:anchor="_Toc93320684" w:history="1">
            <w:r w:rsidR="009B2E07" w:rsidRPr="00DF70D4">
              <w:rPr>
                <w:rStyle w:val="Hyperlink"/>
                <w:noProof/>
              </w:rPr>
              <w:t>15.11.9.</w:t>
            </w:r>
            <w:r w:rsidR="009B2E07">
              <w:rPr>
                <w:rFonts w:asciiTheme="minorHAnsi" w:eastAsiaTheme="minorEastAsia" w:hAnsiTheme="minorHAnsi"/>
                <w:noProof/>
                <w:color w:val="auto"/>
                <w:lang w:val="sv-SE" w:eastAsia="sv-SE"/>
              </w:rPr>
              <w:tab/>
            </w:r>
            <w:r w:rsidR="009B2E07" w:rsidRPr="00DF70D4">
              <w:rPr>
                <w:rStyle w:val="Hyperlink"/>
                <w:noProof/>
              </w:rPr>
              <w:t>Dynamic Memory Management</w:t>
            </w:r>
            <w:r w:rsidR="009B2E07">
              <w:rPr>
                <w:noProof/>
                <w:webHidden/>
              </w:rPr>
              <w:tab/>
            </w:r>
            <w:r w:rsidR="009B2E07">
              <w:rPr>
                <w:noProof/>
                <w:webHidden/>
              </w:rPr>
              <w:fldChar w:fldCharType="begin"/>
            </w:r>
            <w:r w:rsidR="009B2E07">
              <w:rPr>
                <w:noProof/>
                <w:webHidden/>
              </w:rPr>
              <w:instrText xml:space="preserve"> PAGEREF _Toc93320684 \h </w:instrText>
            </w:r>
            <w:r w:rsidR="009B2E07">
              <w:rPr>
                <w:noProof/>
                <w:webHidden/>
              </w:rPr>
            </w:r>
            <w:r w:rsidR="009B2E07">
              <w:rPr>
                <w:noProof/>
                <w:webHidden/>
              </w:rPr>
              <w:fldChar w:fldCharType="separate"/>
            </w:r>
            <w:r w:rsidR="009B2E07">
              <w:rPr>
                <w:noProof/>
                <w:webHidden/>
              </w:rPr>
              <w:t>369</w:t>
            </w:r>
            <w:r w:rsidR="009B2E07">
              <w:rPr>
                <w:noProof/>
                <w:webHidden/>
              </w:rPr>
              <w:fldChar w:fldCharType="end"/>
            </w:r>
          </w:hyperlink>
        </w:p>
        <w:p w14:paraId="3068CCE3" w14:textId="62621DA5" w:rsidR="009B2E07" w:rsidRDefault="00B26FED">
          <w:pPr>
            <w:pStyle w:val="TOC2"/>
            <w:tabs>
              <w:tab w:val="left" w:pos="1100"/>
              <w:tab w:val="right" w:leader="dot" w:pos="9350"/>
            </w:tabs>
            <w:rPr>
              <w:rFonts w:asciiTheme="minorHAnsi" w:eastAsiaTheme="minorEastAsia" w:hAnsiTheme="minorHAnsi"/>
              <w:noProof/>
              <w:color w:val="auto"/>
              <w:lang w:val="sv-SE" w:eastAsia="sv-SE"/>
            </w:rPr>
          </w:pPr>
          <w:hyperlink w:anchor="_Toc93320685" w:history="1">
            <w:r w:rsidR="009B2E07" w:rsidRPr="00DF70D4">
              <w:rPr>
                <w:rStyle w:val="Hyperlink"/>
                <w:noProof/>
              </w:rPr>
              <w:t>15.12.</w:t>
            </w:r>
            <w:r w:rsidR="009B2E07">
              <w:rPr>
                <w:rFonts w:asciiTheme="minorHAnsi" w:eastAsiaTheme="minorEastAsia" w:hAnsiTheme="minorHAnsi"/>
                <w:noProof/>
                <w:color w:val="auto"/>
                <w:lang w:val="sv-SE" w:eastAsia="sv-SE"/>
              </w:rPr>
              <w:tab/>
            </w:r>
            <w:r w:rsidR="009B2E07" w:rsidRPr="00DF70D4">
              <w:rPr>
                <w:rStyle w:val="Hyperlink"/>
                <w:noProof/>
              </w:rPr>
              <w:t>Time</w:t>
            </w:r>
            <w:r w:rsidR="009B2E07">
              <w:rPr>
                <w:noProof/>
                <w:webHidden/>
              </w:rPr>
              <w:tab/>
            </w:r>
            <w:r w:rsidR="009B2E07">
              <w:rPr>
                <w:noProof/>
                <w:webHidden/>
              </w:rPr>
              <w:fldChar w:fldCharType="begin"/>
            </w:r>
            <w:r w:rsidR="009B2E07">
              <w:rPr>
                <w:noProof/>
                <w:webHidden/>
              </w:rPr>
              <w:instrText xml:space="preserve"> PAGEREF _Toc93320685 \h </w:instrText>
            </w:r>
            <w:r w:rsidR="009B2E07">
              <w:rPr>
                <w:noProof/>
                <w:webHidden/>
              </w:rPr>
            </w:r>
            <w:r w:rsidR="009B2E07">
              <w:rPr>
                <w:noProof/>
                <w:webHidden/>
              </w:rPr>
              <w:fldChar w:fldCharType="separate"/>
            </w:r>
            <w:r w:rsidR="009B2E07">
              <w:rPr>
                <w:noProof/>
                <w:webHidden/>
              </w:rPr>
              <w:t>369</w:t>
            </w:r>
            <w:r w:rsidR="009B2E07">
              <w:rPr>
                <w:noProof/>
                <w:webHidden/>
              </w:rPr>
              <w:fldChar w:fldCharType="end"/>
            </w:r>
          </w:hyperlink>
        </w:p>
        <w:p w14:paraId="3F88E925" w14:textId="79DED10F" w:rsidR="009B2E07" w:rsidRDefault="00B26FED">
          <w:pPr>
            <w:pStyle w:val="TOC3"/>
            <w:tabs>
              <w:tab w:val="left" w:pos="1540"/>
              <w:tab w:val="right" w:leader="dot" w:pos="9350"/>
            </w:tabs>
            <w:rPr>
              <w:rFonts w:asciiTheme="minorHAnsi" w:eastAsiaTheme="minorEastAsia" w:hAnsiTheme="minorHAnsi"/>
              <w:noProof/>
              <w:color w:val="auto"/>
              <w:lang w:val="sv-SE" w:eastAsia="sv-SE"/>
            </w:rPr>
          </w:pPr>
          <w:hyperlink w:anchor="_Toc93320686" w:history="1">
            <w:r w:rsidR="009B2E07" w:rsidRPr="00DF70D4">
              <w:rPr>
                <w:rStyle w:val="Hyperlink"/>
                <w:noProof/>
                <w:highlight w:val="white"/>
              </w:rPr>
              <w:t>15.12.1.</w:t>
            </w:r>
            <w:r w:rsidR="009B2E07">
              <w:rPr>
                <w:rFonts w:asciiTheme="minorHAnsi" w:eastAsiaTheme="minorEastAsia" w:hAnsiTheme="minorHAnsi"/>
                <w:noProof/>
                <w:color w:val="auto"/>
                <w:lang w:val="sv-SE" w:eastAsia="sv-SE"/>
              </w:rPr>
              <w:tab/>
            </w:r>
            <w:r w:rsidR="009B2E07" w:rsidRPr="00DF70D4">
              <w:rPr>
                <w:rStyle w:val="Hyperlink"/>
                <w:noProof/>
                <w:highlight w:val="white"/>
              </w:rPr>
              <w:t>Obtaining Time</w:t>
            </w:r>
            <w:r w:rsidR="009B2E07">
              <w:rPr>
                <w:noProof/>
                <w:webHidden/>
              </w:rPr>
              <w:tab/>
            </w:r>
            <w:r w:rsidR="009B2E07">
              <w:rPr>
                <w:noProof/>
                <w:webHidden/>
              </w:rPr>
              <w:fldChar w:fldCharType="begin"/>
            </w:r>
            <w:r w:rsidR="009B2E07">
              <w:rPr>
                <w:noProof/>
                <w:webHidden/>
              </w:rPr>
              <w:instrText xml:space="preserve"> PAGEREF _Toc93320686 \h </w:instrText>
            </w:r>
            <w:r w:rsidR="009B2E07">
              <w:rPr>
                <w:noProof/>
                <w:webHidden/>
              </w:rPr>
            </w:r>
            <w:r w:rsidR="009B2E07">
              <w:rPr>
                <w:noProof/>
                <w:webHidden/>
              </w:rPr>
              <w:fldChar w:fldCharType="separate"/>
            </w:r>
            <w:r w:rsidR="009B2E07">
              <w:rPr>
                <w:noProof/>
                <w:webHidden/>
              </w:rPr>
              <w:t>370</w:t>
            </w:r>
            <w:r w:rsidR="009B2E07">
              <w:rPr>
                <w:noProof/>
                <w:webHidden/>
              </w:rPr>
              <w:fldChar w:fldCharType="end"/>
            </w:r>
          </w:hyperlink>
        </w:p>
        <w:p w14:paraId="026511A1" w14:textId="2E12ACD4" w:rsidR="009B2E07" w:rsidRDefault="00B26FED">
          <w:pPr>
            <w:pStyle w:val="TOC3"/>
            <w:tabs>
              <w:tab w:val="left" w:pos="1540"/>
              <w:tab w:val="right" w:leader="dot" w:pos="9350"/>
            </w:tabs>
            <w:rPr>
              <w:rFonts w:asciiTheme="minorHAnsi" w:eastAsiaTheme="minorEastAsia" w:hAnsiTheme="minorHAnsi"/>
              <w:noProof/>
              <w:color w:val="auto"/>
              <w:lang w:val="sv-SE" w:eastAsia="sv-SE"/>
            </w:rPr>
          </w:pPr>
          <w:hyperlink w:anchor="_Toc93320687" w:history="1">
            <w:r w:rsidR="009B2E07" w:rsidRPr="00DF70D4">
              <w:rPr>
                <w:rStyle w:val="Hyperlink"/>
                <w:noProof/>
                <w:highlight w:val="white"/>
              </w:rPr>
              <w:t>15.12.2.</w:t>
            </w:r>
            <w:r w:rsidR="009B2E07">
              <w:rPr>
                <w:rFonts w:asciiTheme="minorHAnsi" w:eastAsiaTheme="minorEastAsia" w:hAnsiTheme="minorHAnsi"/>
                <w:noProof/>
                <w:color w:val="auto"/>
                <w:lang w:val="sv-SE" w:eastAsia="sv-SE"/>
              </w:rPr>
              <w:tab/>
            </w:r>
            <w:r w:rsidR="009B2E07" w:rsidRPr="00DF70D4">
              <w:rPr>
                <w:rStyle w:val="Hyperlink"/>
                <w:noProof/>
                <w:highlight w:val="white"/>
              </w:rPr>
              <w:t>Time Formatting</w:t>
            </w:r>
            <w:r w:rsidR="009B2E07">
              <w:rPr>
                <w:noProof/>
                <w:webHidden/>
              </w:rPr>
              <w:tab/>
            </w:r>
            <w:r w:rsidR="009B2E07">
              <w:rPr>
                <w:noProof/>
                <w:webHidden/>
              </w:rPr>
              <w:fldChar w:fldCharType="begin"/>
            </w:r>
            <w:r w:rsidR="009B2E07">
              <w:rPr>
                <w:noProof/>
                <w:webHidden/>
              </w:rPr>
              <w:instrText xml:space="preserve"> PAGEREF _Toc93320687 \h </w:instrText>
            </w:r>
            <w:r w:rsidR="009B2E07">
              <w:rPr>
                <w:noProof/>
                <w:webHidden/>
              </w:rPr>
            </w:r>
            <w:r w:rsidR="009B2E07">
              <w:rPr>
                <w:noProof/>
                <w:webHidden/>
              </w:rPr>
              <w:fldChar w:fldCharType="separate"/>
            </w:r>
            <w:r w:rsidR="009B2E07">
              <w:rPr>
                <w:noProof/>
                <w:webHidden/>
              </w:rPr>
              <w:t>373</w:t>
            </w:r>
            <w:r w:rsidR="009B2E07">
              <w:rPr>
                <w:noProof/>
                <w:webHidden/>
              </w:rPr>
              <w:fldChar w:fldCharType="end"/>
            </w:r>
          </w:hyperlink>
        </w:p>
        <w:p w14:paraId="7A61F127" w14:textId="1FF909BD" w:rsidR="009B2E07" w:rsidRDefault="00B26FED">
          <w:pPr>
            <w:pStyle w:val="TOC1"/>
            <w:rPr>
              <w:rFonts w:asciiTheme="minorHAnsi" w:eastAsiaTheme="minorEastAsia" w:hAnsiTheme="minorHAnsi"/>
              <w:noProof/>
              <w:color w:val="auto"/>
              <w:lang w:val="sv-SE" w:eastAsia="sv-SE"/>
            </w:rPr>
          </w:pPr>
          <w:hyperlink w:anchor="_Toc93320688" w:history="1">
            <w:r w:rsidR="009B2E07" w:rsidRPr="00DF70D4">
              <w:rPr>
                <w:rStyle w:val="Hyperlink"/>
                <w:noProof/>
              </w:rPr>
              <w:t>A.</w:t>
            </w:r>
            <w:r w:rsidR="009B2E07">
              <w:rPr>
                <w:rFonts w:asciiTheme="minorHAnsi" w:eastAsiaTheme="minorEastAsia" w:hAnsiTheme="minorHAnsi"/>
                <w:noProof/>
                <w:color w:val="auto"/>
                <w:lang w:val="sv-SE" w:eastAsia="sv-SE"/>
              </w:rPr>
              <w:tab/>
            </w:r>
            <w:r w:rsidR="009B2E07" w:rsidRPr="00DF70D4">
              <w:rPr>
                <w:rStyle w:val="Hyperlink"/>
                <w:noProof/>
              </w:rPr>
              <w:t>The Preprocessor</w:t>
            </w:r>
            <w:r w:rsidR="009B2E07">
              <w:rPr>
                <w:noProof/>
                <w:webHidden/>
              </w:rPr>
              <w:tab/>
            </w:r>
            <w:r w:rsidR="009B2E07">
              <w:rPr>
                <w:noProof/>
                <w:webHidden/>
              </w:rPr>
              <w:fldChar w:fldCharType="begin"/>
            </w:r>
            <w:r w:rsidR="009B2E07">
              <w:rPr>
                <w:noProof/>
                <w:webHidden/>
              </w:rPr>
              <w:instrText xml:space="preserve"> PAGEREF _Toc93320688 \h </w:instrText>
            </w:r>
            <w:r w:rsidR="009B2E07">
              <w:rPr>
                <w:noProof/>
                <w:webHidden/>
              </w:rPr>
            </w:r>
            <w:r w:rsidR="009B2E07">
              <w:rPr>
                <w:noProof/>
                <w:webHidden/>
              </w:rPr>
              <w:fldChar w:fldCharType="separate"/>
            </w:r>
            <w:r w:rsidR="009B2E07">
              <w:rPr>
                <w:noProof/>
                <w:webHidden/>
              </w:rPr>
              <w:t>379</w:t>
            </w:r>
            <w:r w:rsidR="009B2E07">
              <w:rPr>
                <w:noProof/>
                <w:webHidden/>
              </w:rPr>
              <w:fldChar w:fldCharType="end"/>
            </w:r>
          </w:hyperlink>
        </w:p>
        <w:p w14:paraId="1A6D50B2" w14:textId="16AAF9D3" w:rsidR="009B2E07" w:rsidRDefault="00B26FED">
          <w:pPr>
            <w:pStyle w:val="TOC2"/>
            <w:tabs>
              <w:tab w:val="left" w:pos="880"/>
              <w:tab w:val="right" w:leader="dot" w:pos="9350"/>
            </w:tabs>
            <w:rPr>
              <w:rFonts w:asciiTheme="minorHAnsi" w:eastAsiaTheme="minorEastAsia" w:hAnsiTheme="minorHAnsi"/>
              <w:noProof/>
              <w:color w:val="auto"/>
              <w:lang w:val="sv-SE" w:eastAsia="sv-SE"/>
            </w:rPr>
          </w:pPr>
          <w:hyperlink w:anchor="_Toc93320689" w:history="1">
            <w:r w:rsidR="009B2E07" w:rsidRPr="00DF70D4">
              <w:rPr>
                <w:rStyle w:val="Hyperlink"/>
                <w:noProof/>
              </w:rPr>
              <w:t>A.1.</w:t>
            </w:r>
            <w:r w:rsidR="009B2E07">
              <w:rPr>
                <w:rFonts w:asciiTheme="minorHAnsi" w:eastAsiaTheme="minorEastAsia" w:hAnsiTheme="minorHAnsi"/>
                <w:noProof/>
                <w:color w:val="auto"/>
                <w:lang w:val="sv-SE" w:eastAsia="sv-SE"/>
              </w:rPr>
              <w:tab/>
            </w:r>
            <w:r w:rsidR="009B2E07" w:rsidRPr="00DF70D4">
              <w:rPr>
                <w:rStyle w:val="Hyperlink"/>
                <w:noProof/>
              </w:rPr>
              <w:t>The Expression Scanner and Parser</w:t>
            </w:r>
            <w:r w:rsidR="009B2E07">
              <w:rPr>
                <w:noProof/>
                <w:webHidden/>
              </w:rPr>
              <w:tab/>
            </w:r>
            <w:r w:rsidR="009B2E07">
              <w:rPr>
                <w:noProof/>
                <w:webHidden/>
              </w:rPr>
              <w:fldChar w:fldCharType="begin"/>
            </w:r>
            <w:r w:rsidR="009B2E07">
              <w:rPr>
                <w:noProof/>
                <w:webHidden/>
              </w:rPr>
              <w:instrText xml:space="preserve"> PAGEREF _Toc93320689 \h </w:instrText>
            </w:r>
            <w:r w:rsidR="009B2E07">
              <w:rPr>
                <w:noProof/>
                <w:webHidden/>
              </w:rPr>
            </w:r>
            <w:r w:rsidR="009B2E07">
              <w:rPr>
                <w:noProof/>
                <w:webHidden/>
              </w:rPr>
              <w:fldChar w:fldCharType="separate"/>
            </w:r>
            <w:r w:rsidR="009B2E07">
              <w:rPr>
                <w:noProof/>
                <w:webHidden/>
              </w:rPr>
              <w:t>379</w:t>
            </w:r>
            <w:r w:rsidR="009B2E07">
              <w:rPr>
                <w:noProof/>
                <w:webHidden/>
              </w:rPr>
              <w:fldChar w:fldCharType="end"/>
            </w:r>
          </w:hyperlink>
        </w:p>
        <w:p w14:paraId="6EBD79E1" w14:textId="7489AEBB"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690" w:history="1">
            <w:r w:rsidR="009B2E07" w:rsidRPr="00DF70D4">
              <w:rPr>
                <w:rStyle w:val="Hyperlink"/>
                <w:noProof/>
              </w:rPr>
              <w:t>A.1.1.</w:t>
            </w:r>
            <w:r w:rsidR="009B2E07">
              <w:rPr>
                <w:rFonts w:asciiTheme="minorHAnsi" w:eastAsiaTheme="minorEastAsia" w:hAnsiTheme="minorHAnsi"/>
                <w:noProof/>
                <w:color w:val="auto"/>
                <w:lang w:val="sv-SE" w:eastAsia="sv-SE"/>
              </w:rPr>
              <w:tab/>
            </w:r>
            <w:r w:rsidR="009B2E07" w:rsidRPr="00DF70D4">
              <w:rPr>
                <w:rStyle w:val="Hyperlink"/>
                <w:noProof/>
              </w:rPr>
              <w:t>The Grammar</w:t>
            </w:r>
            <w:r w:rsidR="009B2E07">
              <w:rPr>
                <w:noProof/>
                <w:webHidden/>
              </w:rPr>
              <w:tab/>
            </w:r>
            <w:r w:rsidR="009B2E07">
              <w:rPr>
                <w:noProof/>
                <w:webHidden/>
              </w:rPr>
              <w:fldChar w:fldCharType="begin"/>
            </w:r>
            <w:r w:rsidR="009B2E07">
              <w:rPr>
                <w:noProof/>
                <w:webHidden/>
              </w:rPr>
              <w:instrText xml:space="preserve"> PAGEREF _Toc93320690 \h </w:instrText>
            </w:r>
            <w:r w:rsidR="009B2E07">
              <w:rPr>
                <w:noProof/>
                <w:webHidden/>
              </w:rPr>
            </w:r>
            <w:r w:rsidR="009B2E07">
              <w:rPr>
                <w:noProof/>
                <w:webHidden/>
              </w:rPr>
              <w:fldChar w:fldCharType="separate"/>
            </w:r>
            <w:r w:rsidR="009B2E07">
              <w:rPr>
                <w:noProof/>
                <w:webHidden/>
              </w:rPr>
              <w:t>379</w:t>
            </w:r>
            <w:r w:rsidR="009B2E07">
              <w:rPr>
                <w:noProof/>
                <w:webHidden/>
              </w:rPr>
              <w:fldChar w:fldCharType="end"/>
            </w:r>
          </w:hyperlink>
        </w:p>
        <w:p w14:paraId="75F995EF" w14:textId="73AAD3F5"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691" w:history="1">
            <w:r w:rsidR="009B2E07" w:rsidRPr="00DF70D4">
              <w:rPr>
                <w:rStyle w:val="Hyperlink"/>
                <w:noProof/>
              </w:rPr>
              <w:t>A.1.2.</w:t>
            </w:r>
            <w:r w:rsidR="009B2E07">
              <w:rPr>
                <w:rFonts w:asciiTheme="minorHAnsi" w:eastAsiaTheme="minorEastAsia" w:hAnsiTheme="minorHAnsi"/>
                <w:noProof/>
                <w:color w:val="auto"/>
                <w:lang w:val="sv-SE" w:eastAsia="sv-SE"/>
              </w:rPr>
              <w:tab/>
            </w:r>
            <w:r w:rsidR="009B2E07" w:rsidRPr="00DF70D4">
              <w:rPr>
                <w:rStyle w:val="Hyperlink"/>
                <w:noProof/>
              </w:rPr>
              <w:t>The Parser</w:t>
            </w:r>
            <w:r w:rsidR="009B2E07">
              <w:rPr>
                <w:noProof/>
                <w:webHidden/>
              </w:rPr>
              <w:tab/>
            </w:r>
            <w:r w:rsidR="009B2E07">
              <w:rPr>
                <w:noProof/>
                <w:webHidden/>
              </w:rPr>
              <w:fldChar w:fldCharType="begin"/>
            </w:r>
            <w:r w:rsidR="009B2E07">
              <w:rPr>
                <w:noProof/>
                <w:webHidden/>
              </w:rPr>
              <w:instrText xml:space="preserve"> PAGEREF _Toc93320691 \h </w:instrText>
            </w:r>
            <w:r w:rsidR="009B2E07">
              <w:rPr>
                <w:noProof/>
                <w:webHidden/>
              </w:rPr>
            </w:r>
            <w:r w:rsidR="009B2E07">
              <w:rPr>
                <w:noProof/>
                <w:webHidden/>
              </w:rPr>
              <w:fldChar w:fldCharType="separate"/>
            </w:r>
            <w:r w:rsidR="009B2E07">
              <w:rPr>
                <w:noProof/>
                <w:webHidden/>
              </w:rPr>
              <w:t>380</w:t>
            </w:r>
            <w:r w:rsidR="009B2E07">
              <w:rPr>
                <w:noProof/>
                <w:webHidden/>
              </w:rPr>
              <w:fldChar w:fldCharType="end"/>
            </w:r>
          </w:hyperlink>
        </w:p>
        <w:p w14:paraId="02F9F2EE" w14:textId="534F1BB0"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692" w:history="1">
            <w:r w:rsidR="009B2E07" w:rsidRPr="00DF70D4">
              <w:rPr>
                <w:rStyle w:val="Hyperlink"/>
                <w:noProof/>
              </w:rPr>
              <w:t>A.1.3.</w:t>
            </w:r>
            <w:r w:rsidR="009B2E07">
              <w:rPr>
                <w:rFonts w:asciiTheme="minorHAnsi" w:eastAsiaTheme="minorEastAsia" w:hAnsiTheme="minorHAnsi"/>
                <w:noProof/>
                <w:color w:val="auto"/>
                <w:lang w:val="sv-SE" w:eastAsia="sv-SE"/>
              </w:rPr>
              <w:tab/>
            </w:r>
            <w:r w:rsidR="009B2E07" w:rsidRPr="00DF70D4">
              <w:rPr>
                <w:rStyle w:val="Hyperlink"/>
                <w:noProof/>
              </w:rPr>
              <w:t>The Scanner</w:t>
            </w:r>
            <w:r w:rsidR="009B2E07">
              <w:rPr>
                <w:noProof/>
                <w:webHidden/>
              </w:rPr>
              <w:tab/>
            </w:r>
            <w:r w:rsidR="009B2E07">
              <w:rPr>
                <w:noProof/>
                <w:webHidden/>
              </w:rPr>
              <w:fldChar w:fldCharType="begin"/>
            </w:r>
            <w:r w:rsidR="009B2E07">
              <w:rPr>
                <w:noProof/>
                <w:webHidden/>
              </w:rPr>
              <w:instrText xml:space="preserve"> PAGEREF _Toc93320692 \h </w:instrText>
            </w:r>
            <w:r w:rsidR="009B2E07">
              <w:rPr>
                <w:noProof/>
                <w:webHidden/>
              </w:rPr>
            </w:r>
            <w:r w:rsidR="009B2E07">
              <w:rPr>
                <w:noProof/>
                <w:webHidden/>
              </w:rPr>
              <w:fldChar w:fldCharType="separate"/>
            </w:r>
            <w:r w:rsidR="009B2E07">
              <w:rPr>
                <w:noProof/>
                <w:webHidden/>
              </w:rPr>
              <w:t>384</w:t>
            </w:r>
            <w:r w:rsidR="009B2E07">
              <w:rPr>
                <w:noProof/>
                <w:webHidden/>
              </w:rPr>
              <w:fldChar w:fldCharType="end"/>
            </w:r>
          </w:hyperlink>
        </w:p>
        <w:p w14:paraId="49E946BD" w14:textId="7B8F35E5"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693" w:history="1">
            <w:r w:rsidR="009B2E07" w:rsidRPr="00DF70D4">
              <w:rPr>
                <w:rStyle w:val="Hyperlink"/>
                <w:noProof/>
              </w:rPr>
              <w:t>A.1.4.</w:t>
            </w:r>
            <w:r w:rsidR="009B2E07">
              <w:rPr>
                <w:rFonts w:asciiTheme="minorHAnsi" w:eastAsiaTheme="minorEastAsia" w:hAnsiTheme="minorHAnsi"/>
                <w:noProof/>
                <w:color w:val="auto"/>
                <w:lang w:val="sv-SE" w:eastAsia="sv-SE"/>
              </w:rPr>
              <w:tab/>
            </w:r>
            <w:r w:rsidR="009B2E07" w:rsidRPr="00DF70D4">
              <w:rPr>
                <w:rStyle w:val="Hyperlink"/>
                <w:noProof/>
                <w:highlight w:val="white"/>
              </w:rPr>
              <w:t>The Partial Expression Parser</w:t>
            </w:r>
            <w:r w:rsidR="009B2E07">
              <w:rPr>
                <w:noProof/>
                <w:webHidden/>
              </w:rPr>
              <w:tab/>
            </w:r>
            <w:r w:rsidR="009B2E07">
              <w:rPr>
                <w:noProof/>
                <w:webHidden/>
              </w:rPr>
              <w:fldChar w:fldCharType="begin"/>
            </w:r>
            <w:r w:rsidR="009B2E07">
              <w:rPr>
                <w:noProof/>
                <w:webHidden/>
              </w:rPr>
              <w:instrText xml:space="preserve"> PAGEREF _Toc93320693 \h </w:instrText>
            </w:r>
            <w:r w:rsidR="009B2E07">
              <w:rPr>
                <w:noProof/>
                <w:webHidden/>
              </w:rPr>
            </w:r>
            <w:r w:rsidR="009B2E07">
              <w:rPr>
                <w:noProof/>
                <w:webHidden/>
              </w:rPr>
              <w:fldChar w:fldCharType="separate"/>
            </w:r>
            <w:r w:rsidR="009B2E07">
              <w:rPr>
                <w:noProof/>
                <w:webHidden/>
              </w:rPr>
              <w:t>386</w:t>
            </w:r>
            <w:r w:rsidR="009B2E07">
              <w:rPr>
                <w:noProof/>
                <w:webHidden/>
              </w:rPr>
              <w:fldChar w:fldCharType="end"/>
            </w:r>
          </w:hyperlink>
        </w:p>
        <w:p w14:paraId="154B95EF" w14:textId="652523D5" w:rsidR="009B2E07" w:rsidRDefault="00B26FED">
          <w:pPr>
            <w:pStyle w:val="TOC2"/>
            <w:tabs>
              <w:tab w:val="left" w:pos="880"/>
              <w:tab w:val="right" w:leader="dot" w:pos="9350"/>
            </w:tabs>
            <w:rPr>
              <w:rFonts w:asciiTheme="minorHAnsi" w:eastAsiaTheme="minorEastAsia" w:hAnsiTheme="minorHAnsi"/>
              <w:noProof/>
              <w:color w:val="auto"/>
              <w:lang w:val="sv-SE" w:eastAsia="sv-SE"/>
            </w:rPr>
          </w:pPr>
          <w:hyperlink w:anchor="_Toc93320694" w:history="1">
            <w:r w:rsidR="009B2E07" w:rsidRPr="00DF70D4">
              <w:rPr>
                <w:rStyle w:val="Hyperlink"/>
                <w:noProof/>
              </w:rPr>
              <w:t>A.2.</w:t>
            </w:r>
            <w:r w:rsidR="009B2E07">
              <w:rPr>
                <w:rFonts w:asciiTheme="minorHAnsi" w:eastAsiaTheme="minorEastAsia" w:hAnsiTheme="minorHAnsi"/>
                <w:noProof/>
                <w:color w:val="auto"/>
                <w:lang w:val="sv-SE" w:eastAsia="sv-SE"/>
              </w:rPr>
              <w:tab/>
            </w:r>
            <w:r w:rsidR="009B2E07" w:rsidRPr="00DF70D4">
              <w:rPr>
                <w:rStyle w:val="Hyperlink"/>
                <w:noProof/>
              </w:rPr>
              <w:t>The Preprocessor Scanner and Parser</w:t>
            </w:r>
            <w:r w:rsidR="009B2E07">
              <w:rPr>
                <w:noProof/>
                <w:webHidden/>
              </w:rPr>
              <w:tab/>
            </w:r>
            <w:r w:rsidR="009B2E07">
              <w:rPr>
                <w:noProof/>
                <w:webHidden/>
              </w:rPr>
              <w:fldChar w:fldCharType="begin"/>
            </w:r>
            <w:r w:rsidR="009B2E07">
              <w:rPr>
                <w:noProof/>
                <w:webHidden/>
              </w:rPr>
              <w:instrText xml:space="preserve"> PAGEREF _Toc93320694 \h </w:instrText>
            </w:r>
            <w:r w:rsidR="009B2E07">
              <w:rPr>
                <w:noProof/>
                <w:webHidden/>
              </w:rPr>
            </w:r>
            <w:r w:rsidR="009B2E07">
              <w:rPr>
                <w:noProof/>
                <w:webHidden/>
              </w:rPr>
              <w:fldChar w:fldCharType="separate"/>
            </w:r>
            <w:r w:rsidR="009B2E07">
              <w:rPr>
                <w:noProof/>
                <w:webHidden/>
              </w:rPr>
              <w:t>386</w:t>
            </w:r>
            <w:r w:rsidR="009B2E07">
              <w:rPr>
                <w:noProof/>
                <w:webHidden/>
              </w:rPr>
              <w:fldChar w:fldCharType="end"/>
            </w:r>
          </w:hyperlink>
        </w:p>
        <w:p w14:paraId="0FC3B111" w14:textId="517BDFB1"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695" w:history="1">
            <w:r w:rsidR="009B2E07" w:rsidRPr="00DF70D4">
              <w:rPr>
                <w:rStyle w:val="Hyperlink"/>
                <w:noProof/>
              </w:rPr>
              <w:t>A.2.5.</w:t>
            </w:r>
            <w:r w:rsidR="009B2E07">
              <w:rPr>
                <w:rFonts w:asciiTheme="minorHAnsi" w:eastAsiaTheme="minorEastAsia" w:hAnsiTheme="minorHAnsi"/>
                <w:noProof/>
                <w:color w:val="auto"/>
                <w:lang w:val="sv-SE" w:eastAsia="sv-SE"/>
              </w:rPr>
              <w:tab/>
            </w:r>
            <w:r w:rsidR="009B2E07" w:rsidRPr="00DF70D4">
              <w:rPr>
                <w:rStyle w:val="Hyperlink"/>
                <w:noProof/>
                <w:highlight w:val="white"/>
              </w:rPr>
              <w:t>The Partial Preprocessor Parser</w:t>
            </w:r>
            <w:r w:rsidR="009B2E07">
              <w:rPr>
                <w:noProof/>
                <w:webHidden/>
              </w:rPr>
              <w:tab/>
            </w:r>
            <w:r w:rsidR="009B2E07">
              <w:rPr>
                <w:noProof/>
                <w:webHidden/>
              </w:rPr>
              <w:fldChar w:fldCharType="begin"/>
            </w:r>
            <w:r w:rsidR="009B2E07">
              <w:rPr>
                <w:noProof/>
                <w:webHidden/>
              </w:rPr>
              <w:instrText xml:space="preserve"> PAGEREF _Toc93320695 \h </w:instrText>
            </w:r>
            <w:r w:rsidR="009B2E07">
              <w:rPr>
                <w:noProof/>
                <w:webHidden/>
              </w:rPr>
            </w:r>
            <w:r w:rsidR="009B2E07">
              <w:rPr>
                <w:noProof/>
                <w:webHidden/>
              </w:rPr>
              <w:fldChar w:fldCharType="separate"/>
            </w:r>
            <w:r w:rsidR="009B2E07">
              <w:rPr>
                <w:noProof/>
                <w:webHidden/>
              </w:rPr>
              <w:t>388</w:t>
            </w:r>
            <w:r w:rsidR="009B2E07">
              <w:rPr>
                <w:noProof/>
                <w:webHidden/>
              </w:rPr>
              <w:fldChar w:fldCharType="end"/>
            </w:r>
          </w:hyperlink>
        </w:p>
        <w:p w14:paraId="616C9857" w14:textId="7B172D00"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696" w:history="1">
            <w:r w:rsidR="009B2E07" w:rsidRPr="00DF70D4">
              <w:rPr>
                <w:rStyle w:val="Hyperlink"/>
                <w:noProof/>
              </w:rPr>
              <w:t>A.2.6.</w:t>
            </w:r>
            <w:r w:rsidR="009B2E07">
              <w:rPr>
                <w:rFonts w:asciiTheme="minorHAnsi" w:eastAsiaTheme="minorEastAsia" w:hAnsiTheme="minorHAnsi"/>
                <w:noProof/>
                <w:color w:val="auto"/>
                <w:lang w:val="sv-SE" w:eastAsia="sv-SE"/>
              </w:rPr>
              <w:tab/>
            </w:r>
            <w:r w:rsidR="009B2E07" w:rsidRPr="00DF70D4">
              <w:rPr>
                <w:rStyle w:val="Hyperlink"/>
                <w:noProof/>
              </w:rPr>
              <w:t>If-Else-Chain</w:t>
            </w:r>
            <w:r w:rsidR="009B2E07">
              <w:rPr>
                <w:noProof/>
                <w:webHidden/>
              </w:rPr>
              <w:tab/>
            </w:r>
            <w:r w:rsidR="009B2E07">
              <w:rPr>
                <w:noProof/>
                <w:webHidden/>
              </w:rPr>
              <w:fldChar w:fldCharType="begin"/>
            </w:r>
            <w:r w:rsidR="009B2E07">
              <w:rPr>
                <w:noProof/>
                <w:webHidden/>
              </w:rPr>
              <w:instrText xml:space="preserve"> PAGEREF _Toc93320696 \h </w:instrText>
            </w:r>
            <w:r w:rsidR="009B2E07">
              <w:rPr>
                <w:noProof/>
                <w:webHidden/>
              </w:rPr>
            </w:r>
            <w:r w:rsidR="009B2E07">
              <w:rPr>
                <w:noProof/>
                <w:webHidden/>
              </w:rPr>
              <w:fldChar w:fldCharType="separate"/>
            </w:r>
            <w:r w:rsidR="009B2E07">
              <w:rPr>
                <w:noProof/>
                <w:webHidden/>
              </w:rPr>
              <w:t>388</w:t>
            </w:r>
            <w:r w:rsidR="009B2E07">
              <w:rPr>
                <w:noProof/>
                <w:webHidden/>
              </w:rPr>
              <w:fldChar w:fldCharType="end"/>
            </w:r>
          </w:hyperlink>
        </w:p>
        <w:p w14:paraId="1E1D202B" w14:textId="64CE6218" w:rsidR="009B2E07" w:rsidRDefault="00B26FED">
          <w:pPr>
            <w:pStyle w:val="TOC2"/>
            <w:tabs>
              <w:tab w:val="left" w:pos="880"/>
              <w:tab w:val="right" w:leader="dot" w:pos="9350"/>
            </w:tabs>
            <w:rPr>
              <w:rFonts w:asciiTheme="minorHAnsi" w:eastAsiaTheme="minorEastAsia" w:hAnsiTheme="minorHAnsi"/>
              <w:noProof/>
              <w:color w:val="auto"/>
              <w:lang w:val="sv-SE" w:eastAsia="sv-SE"/>
            </w:rPr>
          </w:pPr>
          <w:hyperlink w:anchor="_Toc93320697" w:history="1">
            <w:r w:rsidR="009B2E07" w:rsidRPr="00DF70D4">
              <w:rPr>
                <w:rStyle w:val="Hyperlink"/>
                <w:noProof/>
              </w:rPr>
              <w:t>A.3.</w:t>
            </w:r>
            <w:r w:rsidR="009B2E07">
              <w:rPr>
                <w:rFonts w:asciiTheme="minorHAnsi" w:eastAsiaTheme="minorEastAsia" w:hAnsiTheme="minorHAnsi"/>
                <w:noProof/>
                <w:color w:val="auto"/>
                <w:lang w:val="sv-SE" w:eastAsia="sv-SE"/>
              </w:rPr>
              <w:tab/>
            </w:r>
            <w:r w:rsidR="009B2E07" w:rsidRPr="00DF70D4">
              <w:rPr>
                <w:rStyle w:val="Hyperlink"/>
                <w:noProof/>
              </w:rPr>
              <w:t>The Preprocessor</w:t>
            </w:r>
            <w:r w:rsidR="009B2E07">
              <w:rPr>
                <w:noProof/>
                <w:webHidden/>
              </w:rPr>
              <w:tab/>
            </w:r>
            <w:r w:rsidR="009B2E07">
              <w:rPr>
                <w:noProof/>
                <w:webHidden/>
              </w:rPr>
              <w:fldChar w:fldCharType="begin"/>
            </w:r>
            <w:r w:rsidR="009B2E07">
              <w:rPr>
                <w:noProof/>
                <w:webHidden/>
              </w:rPr>
              <w:instrText xml:space="preserve"> PAGEREF _Toc93320697 \h </w:instrText>
            </w:r>
            <w:r w:rsidR="009B2E07">
              <w:rPr>
                <w:noProof/>
                <w:webHidden/>
              </w:rPr>
            </w:r>
            <w:r w:rsidR="009B2E07">
              <w:rPr>
                <w:noProof/>
                <w:webHidden/>
              </w:rPr>
              <w:fldChar w:fldCharType="separate"/>
            </w:r>
            <w:r w:rsidR="009B2E07">
              <w:rPr>
                <w:noProof/>
                <w:webHidden/>
              </w:rPr>
              <w:t>389</w:t>
            </w:r>
            <w:r w:rsidR="009B2E07">
              <w:rPr>
                <w:noProof/>
                <w:webHidden/>
              </w:rPr>
              <w:fldChar w:fldCharType="end"/>
            </w:r>
          </w:hyperlink>
        </w:p>
        <w:p w14:paraId="5E67CDF0" w14:textId="3641D89F"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698" w:history="1">
            <w:r w:rsidR="009B2E07" w:rsidRPr="00DF70D4">
              <w:rPr>
                <w:rStyle w:val="Hyperlink"/>
                <w:noProof/>
              </w:rPr>
              <w:t>A.3.7.</w:t>
            </w:r>
            <w:r w:rsidR="009B2E07">
              <w:rPr>
                <w:rFonts w:asciiTheme="minorHAnsi" w:eastAsiaTheme="minorEastAsia" w:hAnsiTheme="minorHAnsi"/>
                <w:noProof/>
                <w:color w:val="auto"/>
                <w:lang w:val="sv-SE" w:eastAsia="sv-SE"/>
              </w:rPr>
              <w:tab/>
            </w:r>
            <w:r w:rsidR="009B2E07" w:rsidRPr="00DF70D4">
              <w:rPr>
                <w:rStyle w:val="Hyperlink"/>
                <w:noProof/>
              </w:rPr>
              <w:t>Tri Graphs</w:t>
            </w:r>
            <w:r w:rsidR="009B2E07">
              <w:rPr>
                <w:noProof/>
                <w:webHidden/>
              </w:rPr>
              <w:tab/>
            </w:r>
            <w:r w:rsidR="009B2E07">
              <w:rPr>
                <w:noProof/>
                <w:webHidden/>
              </w:rPr>
              <w:fldChar w:fldCharType="begin"/>
            </w:r>
            <w:r w:rsidR="009B2E07">
              <w:rPr>
                <w:noProof/>
                <w:webHidden/>
              </w:rPr>
              <w:instrText xml:space="preserve"> PAGEREF _Toc93320698 \h </w:instrText>
            </w:r>
            <w:r w:rsidR="009B2E07">
              <w:rPr>
                <w:noProof/>
                <w:webHidden/>
              </w:rPr>
            </w:r>
            <w:r w:rsidR="009B2E07">
              <w:rPr>
                <w:noProof/>
                <w:webHidden/>
              </w:rPr>
              <w:fldChar w:fldCharType="separate"/>
            </w:r>
            <w:r w:rsidR="009B2E07">
              <w:rPr>
                <w:noProof/>
                <w:webHidden/>
              </w:rPr>
              <w:t>391</w:t>
            </w:r>
            <w:r w:rsidR="009B2E07">
              <w:rPr>
                <w:noProof/>
                <w:webHidden/>
              </w:rPr>
              <w:fldChar w:fldCharType="end"/>
            </w:r>
          </w:hyperlink>
        </w:p>
        <w:p w14:paraId="4F54527E" w14:textId="5C3F2F06"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699" w:history="1">
            <w:r w:rsidR="009B2E07" w:rsidRPr="00DF70D4">
              <w:rPr>
                <w:rStyle w:val="Hyperlink"/>
                <w:noProof/>
              </w:rPr>
              <w:t>A.3.8.</w:t>
            </w:r>
            <w:r w:rsidR="009B2E07">
              <w:rPr>
                <w:rFonts w:asciiTheme="minorHAnsi" w:eastAsiaTheme="minorEastAsia" w:hAnsiTheme="minorHAnsi"/>
                <w:noProof/>
                <w:color w:val="auto"/>
                <w:lang w:val="sv-SE" w:eastAsia="sv-SE"/>
              </w:rPr>
              <w:tab/>
            </w:r>
            <w:r w:rsidR="009B2E07" w:rsidRPr="00DF70D4">
              <w:rPr>
                <w:rStyle w:val="Hyperlink"/>
                <w:noProof/>
              </w:rPr>
              <w:t>Comments, Strings, and Characters</w:t>
            </w:r>
            <w:r w:rsidR="009B2E07">
              <w:rPr>
                <w:noProof/>
                <w:webHidden/>
              </w:rPr>
              <w:tab/>
            </w:r>
            <w:r w:rsidR="009B2E07">
              <w:rPr>
                <w:noProof/>
                <w:webHidden/>
              </w:rPr>
              <w:fldChar w:fldCharType="begin"/>
            </w:r>
            <w:r w:rsidR="009B2E07">
              <w:rPr>
                <w:noProof/>
                <w:webHidden/>
              </w:rPr>
              <w:instrText xml:space="preserve"> PAGEREF _Toc93320699 \h </w:instrText>
            </w:r>
            <w:r w:rsidR="009B2E07">
              <w:rPr>
                <w:noProof/>
                <w:webHidden/>
              </w:rPr>
            </w:r>
            <w:r w:rsidR="009B2E07">
              <w:rPr>
                <w:noProof/>
                <w:webHidden/>
              </w:rPr>
              <w:fldChar w:fldCharType="separate"/>
            </w:r>
            <w:r w:rsidR="009B2E07">
              <w:rPr>
                <w:noProof/>
                <w:webHidden/>
              </w:rPr>
              <w:t>392</w:t>
            </w:r>
            <w:r w:rsidR="009B2E07">
              <w:rPr>
                <w:noProof/>
                <w:webHidden/>
              </w:rPr>
              <w:fldChar w:fldCharType="end"/>
            </w:r>
          </w:hyperlink>
        </w:p>
        <w:p w14:paraId="70ED9199" w14:textId="14C85877"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700" w:history="1">
            <w:r w:rsidR="009B2E07" w:rsidRPr="00DF70D4">
              <w:rPr>
                <w:rStyle w:val="Hyperlink"/>
                <w:noProof/>
              </w:rPr>
              <w:t>A.3.9.</w:t>
            </w:r>
            <w:r w:rsidR="009B2E07">
              <w:rPr>
                <w:rFonts w:asciiTheme="minorHAnsi" w:eastAsiaTheme="minorEastAsia" w:hAnsiTheme="minorHAnsi"/>
                <w:noProof/>
                <w:color w:val="auto"/>
                <w:lang w:val="sv-SE" w:eastAsia="sv-SE"/>
              </w:rPr>
              <w:tab/>
            </w:r>
            <w:r w:rsidR="009B2E07" w:rsidRPr="00DF70D4">
              <w:rPr>
                <w:rStyle w:val="Hyperlink"/>
                <w:noProof/>
              </w:rPr>
              <w:t>The Line List</w:t>
            </w:r>
            <w:r w:rsidR="009B2E07">
              <w:rPr>
                <w:noProof/>
                <w:webHidden/>
              </w:rPr>
              <w:tab/>
            </w:r>
            <w:r w:rsidR="009B2E07">
              <w:rPr>
                <w:noProof/>
                <w:webHidden/>
              </w:rPr>
              <w:fldChar w:fldCharType="begin"/>
            </w:r>
            <w:r w:rsidR="009B2E07">
              <w:rPr>
                <w:noProof/>
                <w:webHidden/>
              </w:rPr>
              <w:instrText xml:space="preserve"> PAGEREF _Toc93320700 \h </w:instrText>
            </w:r>
            <w:r w:rsidR="009B2E07">
              <w:rPr>
                <w:noProof/>
                <w:webHidden/>
              </w:rPr>
            </w:r>
            <w:r w:rsidR="009B2E07">
              <w:rPr>
                <w:noProof/>
                <w:webHidden/>
              </w:rPr>
              <w:fldChar w:fldCharType="separate"/>
            </w:r>
            <w:r w:rsidR="009B2E07">
              <w:rPr>
                <w:noProof/>
                <w:webHidden/>
              </w:rPr>
              <w:t>394</w:t>
            </w:r>
            <w:r w:rsidR="009B2E07">
              <w:rPr>
                <w:noProof/>
                <w:webHidden/>
              </w:rPr>
              <w:fldChar w:fldCharType="end"/>
            </w:r>
          </w:hyperlink>
        </w:p>
        <w:p w14:paraId="64F79503" w14:textId="09AEB0FE"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701" w:history="1">
            <w:r w:rsidR="009B2E07" w:rsidRPr="00DF70D4">
              <w:rPr>
                <w:rStyle w:val="Hyperlink"/>
                <w:noProof/>
              </w:rPr>
              <w:t>A.3.10.</w:t>
            </w:r>
            <w:r w:rsidR="009B2E07">
              <w:rPr>
                <w:rFonts w:asciiTheme="minorHAnsi" w:eastAsiaTheme="minorEastAsia" w:hAnsiTheme="minorHAnsi"/>
                <w:noProof/>
                <w:color w:val="auto"/>
                <w:lang w:val="sv-SE" w:eastAsia="sv-SE"/>
              </w:rPr>
              <w:tab/>
            </w:r>
            <w:r w:rsidR="009B2E07" w:rsidRPr="00DF70D4">
              <w:rPr>
                <w:rStyle w:val="Hyperlink"/>
                <w:noProof/>
              </w:rPr>
              <w:t>Lines</w:t>
            </w:r>
            <w:r w:rsidR="009B2E07">
              <w:rPr>
                <w:noProof/>
                <w:webHidden/>
              </w:rPr>
              <w:tab/>
            </w:r>
            <w:r w:rsidR="009B2E07">
              <w:rPr>
                <w:noProof/>
                <w:webHidden/>
              </w:rPr>
              <w:fldChar w:fldCharType="begin"/>
            </w:r>
            <w:r w:rsidR="009B2E07">
              <w:rPr>
                <w:noProof/>
                <w:webHidden/>
              </w:rPr>
              <w:instrText xml:space="preserve"> PAGEREF _Toc93320701 \h </w:instrText>
            </w:r>
            <w:r w:rsidR="009B2E07">
              <w:rPr>
                <w:noProof/>
                <w:webHidden/>
              </w:rPr>
            </w:r>
            <w:r w:rsidR="009B2E07">
              <w:rPr>
                <w:noProof/>
                <w:webHidden/>
              </w:rPr>
              <w:fldChar w:fldCharType="separate"/>
            </w:r>
            <w:r w:rsidR="009B2E07">
              <w:rPr>
                <w:noProof/>
                <w:webHidden/>
              </w:rPr>
              <w:t>398</w:t>
            </w:r>
            <w:r w:rsidR="009B2E07">
              <w:rPr>
                <w:noProof/>
                <w:webHidden/>
              </w:rPr>
              <w:fldChar w:fldCharType="end"/>
            </w:r>
          </w:hyperlink>
        </w:p>
        <w:p w14:paraId="091C8CCE" w14:textId="530EA470"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702" w:history="1">
            <w:r w:rsidR="009B2E07" w:rsidRPr="00DF70D4">
              <w:rPr>
                <w:rStyle w:val="Hyperlink"/>
                <w:noProof/>
              </w:rPr>
              <w:t>A.3.11.</w:t>
            </w:r>
            <w:r w:rsidR="009B2E07">
              <w:rPr>
                <w:rFonts w:asciiTheme="minorHAnsi" w:eastAsiaTheme="minorEastAsia" w:hAnsiTheme="minorHAnsi"/>
                <w:noProof/>
                <w:color w:val="auto"/>
                <w:lang w:val="sv-SE" w:eastAsia="sv-SE"/>
              </w:rPr>
              <w:tab/>
            </w:r>
            <w:r w:rsidR="009B2E07" w:rsidRPr="00DF70D4">
              <w:rPr>
                <w:rStyle w:val="Hyperlink"/>
                <w:noProof/>
              </w:rPr>
              <w:t>Include Files</w:t>
            </w:r>
            <w:r w:rsidR="009B2E07">
              <w:rPr>
                <w:noProof/>
                <w:webHidden/>
              </w:rPr>
              <w:tab/>
            </w:r>
            <w:r w:rsidR="009B2E07">
              <w:rPr>
                <w:noProof/>
                <w:webHidden/>
              </w:rPr>
              <w:fldChar w:fldCharType="begin"/>
            </w:r>
            <w:r w:rsidR="009B2E07">
              <w:rPr>
                <w:noProof/>
                <w:webHidden/>
              </w:rPr>
              <w:instrText xml:space="preserve"> PAGEREF _Toc93320702 \h </w:instrText>
            </w:r>
            <w:r w:rsidR="009B2E07">
              <w:rPr>
                <w:noProof/>
                <w:webHidden/>
              </w:rPr>
            </w:r>
            <w:r w:rsidR="009B2E07">
              <w:rPr>
                <w:noProof/>
                <w:webHidden/>
              </w:rPr>
              <w:fldChar w:fldCharType="separate"/>
            </w:r>
            <w:r w:rsidR="009B2E07">
              <w:rPr>
                <w:noProof/>
                <w:webHidden/>
              </w:rPr>
              <w:t>398</w:t>
            </w:r>
            <w:r w:rsidR="009B2E07">
              <w:rPr>
                <w:noProof/>
                <w:webHidden/>
              </w:rPr>
              <w:fldChar w:fldCharType="end"/>
            </w:r>
          </w:hyperlink>
        </w:p>
        <w:p w14:paraId="27525FDA" w14:textId="539CB32F"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703" w:history="1">
            <w:r w:rsidR="009B2E07" w:rsidRPr="00DF70D4">
              <w:rPr>
                <w:rStyle w:val="Hyperlink"/>
                <w:noProof/>
              </w:rPr>
              <w:t>A.3.12.</w:t>
            </w:r>
            <w:r w:rsidR="009B2E07">
              <w:rPr>
                <w:rFonts w:asciiTheme="minorHAnsi" w:eastAsiaTheme="minorEastAsia" w:hAnsiTheme="minorHAnsi"/>
                <w:noProof/>
                <w:color w:val="auto"/>
                <w:lang w:val="sv-SE" w:eastAsia="sv-SE"/>
              </w:rPr>
              <w:tab/>
            </w:r>
            <w:r w:rsidR="009B2E07" w:rsidRPr="00DF70D4">
              <w:rPr>
                <w:rStyle w:val="Hyperlink"/>
                <w:noProof/>
              </w:rPr>
              <w:t>Macros</w:t>
            </w:r>
            <w:r w:rsidR="009B2E07">
              <w:rPr>
                <w:noProof/>
                <w:webHidden/>
              </w:rPr>
              <w:tab/>
            </w:r>
            <w:r w:rsidR="009B2E07">
              <w:rPr>
                <w:noProof/>
                <w:webHidden/>
              </w:rPr>
              <w:fldChar w:fldCharType="begin"/>
            </w:r>
            <w:r w:rsidR="009B2E07">
              <w:rPr>
                <w:noProof/>
                <w:webHidden/>
              </w:rPr>
              <w:instrText xml:space="preserve"> PAGEREF _Toc93320703 \h </w:instrText>
            </w:r>
            <w:r w:rsidR="009B2E07">
              <w:rPr>
                <w:noProof/>
                <w:webHidden/>
              </w:rPr>
            </w:r>
            <w:r w:rsidR="009B2E07">
              <w:rPr>
                <w:noProof/>
                <w:webHidden/>
              </w:rPr>
              <w:fldChar w:fldCharType="separate"/>
            </w:r>
            <w:r w:rsidR="009B2E07">
              <w:rPr>
                <w:noProof/>
                <w:webHidden/>
              </w:rPr>
              <w:t>399</w:t>
            </w:r>
            <w:r w:rsidR="009B2E07">
              <w:rPr>
                <w:noProof/>
                <w:webHidden/>
              </w:rPr>
              <w:fldChar w:fldCharType="end"/>
            </w:r>
          </w:hyperlink>
        </w:p>
        <w:p w14:paraId="1E33FDB2" w14:textId="149B1FEE"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704" w:history="1">
            <w:r w:rsidR="009B2E07" w:rsidRPr="00DF70D4">
              <w:rPr>
                <w:rStyle w:val="Hyperlink"/>
                <w:noProof/>
              </w:rPr>
              <w:t>A.3.13.</w:t>
            </w:r>
            <w:r w:rsidR="009B2E07">
              <w:rPr>
                <w:rFonts w:asciiTheme="minorHAnsi" w:eastAsiaTheme="minorEastAsia" w:hAnsiTheme="minorHAnsi"/>
                <w:noProof/>
                <w:color w:val="auto"/>
                <w:lang w:val="sv-SE" w:eastAsia="sv-SE"/>
              </w:rPr>
              <w:tab/>
            </w:r>
            <w:r w:rsidR="009B2E07" w:rsidRPr="00DF70D4">
              <w:rPr>
                <w:rStyle w:val="Hyperlink"/>
                <w:noProof/>
              </w:rPr>
              <w:t>Tokens</w:t>
            </w:r>
            <w:r w:rsidR="009B2E07">
              <w:rPr>
                <w:noProof/>
                <w:webHidden/>
              </w:rPr>
              <w:tab/>
            </w:r>
            <w:r w:rsidR="009B2E07">
              <w:rPr>
                <w:noProof/>
                <w:webHidden/>
              </w:rPr>
              <w:fldChar w:fldCharType="begin"/>
            </w:r>
            <w:r w:rsidR="009B2E07">
              <w:rPr>
                <w:noProof/>
                <w:webHidden/>
              </w:rPr>
              <w:instrText xml:space="preserve"> PAGEREF _Toc93320704 \h </w:instrText>
            </w:r>
            <w:r w:rsidR="009B2E07">
              <w:rPr>
                <w:noProof/>
                <w:webHidden/>
              </w:rPr>
            </w:r>
            <w:r w:rsidR="009B2E07">
              <w:rPr>
                <w:noProof/>
                <w:webHidden/>
              </w:rPr>
              <w:fldChar w:fldCharType="separate"/>
            </w:r>
            <w:r w:rsidR="009B2E07">
              <w:rPr>
                <w:noProof/>
                <w:webHidden/>
              </w:rPr>
              <w:t>400</w:t>
            </w:r>
            <w:r w:rsidR="009B2E07">
              <w:rPr>
                <w:noProof/>
                <w:webHidden/>
              </w:rPr>
              <w:fldChar w:fldCharType="end"/>
            </w:r>
          </w:hyperlink>
        </w:p>
        <w:p w14:paraId="4B9864CA" w14:textId="21B33B6E"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705" w:history="1">
            <w:r w:rsidR="009B2E07" w:rsidRPr="00DF70D4">
              <w:rPr>
                <w:rStyle w:val="Hyperlink"/>
                <w:noProof/>
              </w:rPr>
              <w:t>A.3.14.</w:t>
            </w:r>
            <w:r w:rsidR="009B2E07">
              <w:rPr>
                <w:rFonts w:asciiTheme="minorHAnsi" w:eastAsiaTheme="minorEastAsia" w:hAnsiTheme="minorHAnsi"/>
                <w:noProof/>
                <w:color w:val="auto"/>
                <w:lang w:val="sv-SE" w:eastAsia="sv-SE"/>
              </w:rPr>
              <w:tab/>
            </w:r>
            <w:r w:rsidR="009B2E07" w:rsidRPr="00DF70D4">
              <w:rPr>
                <w:rStyle w:val="Hyperlink"/>
                <w:noProof/>
              </w:rPr>
              <w:t>Define</w:t>
            </w:r>
            <w:r w:rsidR="009B2E07">
              <w:rPr>
                <w:noProof/>
                <w:webHidden/>
              </w:rPr>
              <w:tab/>
            </w:r>
            <w:r w:rsidR="009B2E07">
              <w:rPr>
                <w:noProof/>
                <w:webHidden/>
              </w:rPr>
              <w:fldChar w:fldCharType="begin"/>
            </w:r>
            <w:r w:rsidR="009B2E07">
              <w:rPr>
                <w:noProof/>
                <w:webHidden/>
              </w:rPr>
              <w:instrText xml:space="preserve"> PAGEREF _Toc93320705 \h </w:instrText>
            </w:r>
            <w:r w:rsidR="009B2E07">
              <w:rPr>
                <w:noProof/>
                <w:webHidden/>
              </w:rPr>
            </w:r>
            <w:r w:rsidR="009B2E07">
              <w:rPr>
                <w:noProof/>
                <w:webHidden/>
              </w:rPr>
              <w:fldChar w:fldCharType="separate"/>
            </w:r>
            <w:r w:rsidR="009B2E07">
              <w:rPr>
                <w:noProof/>
                <w:webHidden/>
              </w:rPr>
              <w:t>402</w:t>
            </w:r>
            <w:r w:rsidR="009B2E07">
              <w:rPr>
                <w:noProof/>
                <w:webHidden/>
              </w:rPr>
              <w:fldChar w:fldCharType="end"/>
            </w:r>
          </w:hyperlink>
        </w:p>
        <w:p w14:paraId="305F6C08" w14:textId="037063A1"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706" w:history="1">
            <w:r w:rsidR="009B2E07" w:rsidRPr="00DF70D4">
              <w:rPr>
                <w:rStyle w:val="Hyperlink"/>
                <w:noProof/>
              </w:rPr>
              <w:t>A.3.15.</w:t>
            </w:r>
            <w:r w:rsidR="009B2E07">
              <w:rPr>
                <w:rFonts w:asciiTheme="minorHAnsi" w:eastAsiaTheme="minorEastAsia" w:hAnsiTheme="minorHAnsi"/>
                <w:noProof/>
                <w:color w:val="auto"/>
                <w:lang w:val="sv-SE" w:eastAsia="sv-SE"/>
              </w:rPr>
              <w:tab/>
            </w:r>
            <w:r w:rsidR="009B2E07" w:rsidRPr="00DF70D4">
              <w:rPr>
                <w:rStyle w:val="Hyperlink"/>
                <w:noProof/>
              </w:rPr>
              <w:t>Conditional Programming</w:t>
            </w:r>
            <w:r w:rsidR="009B2E07">
              <w:rPr>
                <w:noProof/>
                <w:webHidden/>
              </w:rPr>
              <w:tab/>
            </w:r>
            <w:r w:rsidR="009B2E07">
              <w:rPr>
                <w:noProof/>
                <w:webHidden/>
              </w:rPr>
              <w:fldChar w:fldCharType="begin"/>
            </w:r>
            <w:r w:rsidR="009B2E07">
              <w:rPr>
                <w:noProof/>
                <w:webHidden/>
              </w:rPr>
              <w:instrText xml:space="preserve"> PAGEREF _Toc93320706 \h </w:instrText>
            </w:r>
            <w:r w:rsidR="009B2E07">
              <w:rPr>
                <w:noProof/>
                <w:webHidden/>
              </w:rPr>
            </w:r>
            <w:r w:rsidR="009B2E07">
              <w:rPr>
                <w:noProof/>
                <w:webHidden/>
              </w:rPr>
              <w:fldChar w:fldCharType="separate"/>
            </w:r>
            <w:r w:rsidR="009B2E07">
              <w:rPr>
                <w:noProof/>
                <w:webHidden/>
              </w:rPr>
              <w:t>404</w:t>
            </w:r>
            <w:r w:rsidR="009B2E07">
              <w:rPr>
                <w:noProof/>
                <w:webHidden/>
              </w:rPr>
              <w:fldChar w:fldCharType="end"/>
            </w:r>
          </w:hyperlink>
        </w:p>
        <w:p w14:paraId="57C02FCB" w14:textId="3330ACF1"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707" w:history="1">
            <w:r w:rsidR="009B2E07" w:rsidRPr="00DF70D4">
              <w:rPr>
                <w:rStyle w:val="Hyperlink"/>
                <w:noProof/>
              </w:rPr>
              <w:t>A.3.16.</w:t>
            </w:r>
            <w:r w:rsidR="009B2E07">
              <w:rPr>
                <w:rFonts w:asciiTheme="minorHAnsi" w:eastAsiaTheme="minorEastAsia" w:hAnsiTheme="minorHAnsi"/>
                <w:noProof/>
                <w:color w:val="auto"/>
                <w:lang w:val="sv-SE" w:eastAsia="sv-SE"/>
              </w:rPr>
              <w:tab/>
            </w:r>
            <w:r w:rsidR="009B2E07" w:rsidRPr="00DF70D4">
              <w:rPr>
                <w:rStyle w:val="Hyperlink"/>
                <w:noProof/>
              </w:rPr>
              <w:t>Macro Expansion</w:t>
            </w:r>
            <w:r w:rsidR="009B2E07">
              <w:rPr>
                <w:noProof/>
                <w:webHidden/>
              </w:rPr>
              <w:tab/>
            </w:r>
            <w:r w:rsidR="009B2E07">
              <w:rPr>
                <w:noProof/>
                <w:webHidden/>
              </w:rPr>
              <w:fldChar w:fldCharType="begin"/>
            </w:r>
            <w:r w:rsidR="009B2E07">
              <w:rPr>
                <w:noProof/>
                <w:webHidden/>
              </w:rPr>
              <w:instrText xml:space="preserve"> PAGEREF _Toc93320707 \h </w:instrText>
            </w:r>
            <w:r w:rsidR="009B2E07">
              <w:rPr>
                <w:noProof/>
                <w:webHidden/>
              </w:rPr>
            </w:r>
            <w:r w:rsidR="009B2E07">
              <w:rPr>
                <w:noProof/>
                <w:webHidden/>
              </w:rPr>
              <w:fldChar w:fldCharType="separate"/>
            </w:r>
            <w:r w:rsidR="009B2E07">
              <w:rPr>
                <w:noProof/>
                <w:webHidden/>
              </w:rPr>
              <w:t>406</w:t>
            </w:r>
            <w:r w:rsidR="009B2E07">
              <w:rPr>
                <w:noProof/>
                <w:webHidden/>
              </w:rPr>
              <w:fldChar w:fldCharType="end"/>
            </w:r>
          </w:hyperlink>
        </w:p>
        <w:p w14:paraId="02F66421" w14:textId="25387E09"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708" w:history="1">
            <w:r w:rsidR="009B2E07" w:rsidRPr="00DF70D4">
              <w:rPr>
                <w:rStyle w:val="Hyperlink"/>
                <w:noProof/>
              </w:rPr>
              <w:t>A.3.17.</w:t>
            </w:r>
            <w:r w:rsidR="009B2E07">
              <w:rPr>
                <w:rFonts w:asciiTheme="minorHAnsi" w:eastAsiaTheme="minorEastAsia" w:hAnsiTheme="minorHAnsi"/>
                <w:noProof/>
                <w:color w:val="auto"/>
                <w:lang w:val="sv-SE" w:eastAsia="sv-SE"/>
              </w:rPr>
              <w:tab/>
            </w:r>
            <w:r w:rsidR="009B2E07" w:rsidRPr="00DF70D4">
              <w:rPr>
                <w:rStyle w:val="Hyperlink"/>
                <w:noProof/>
              </w:rPr>
              <w:t>Concatenate Tokens</w:t>
            </w:r>
            <w:r w:rsidR="009B2E07">
              <w:rPr>
                <w:noProof/>
                <w:webHidden/>
              </w:rPr>
              <w:tab/>
            </w:r>
            <w:r w:rsidR="009B2E07">
              <w:rPr>
                <w:noProof/>
                <w:webHidden/>
              </w:rPr>
              <w:fldChar w:fldCharType="begin"/>
            </w:r>
            <w:r w:rsidR="009B2E07">
              <w:rPr>
                <w:noProof/>
                <w:webHidden/>
              </w:rPr>
              <w:instrText xml:space="preserve"> PAGEREF _Toc93320708 \h </w:instrText>
            </w:r>
            <w:r w:rsidR="009B2E07">
              <w:rPr>
                <w:noProof/>
                <w:webHidden/>
              </w:rPr>
            </w:r>
            <w:r w:rsidR="009B2E07">
              <w:rPr>
                <w:noProof/>
                <w:webHidden/>
              </w:rPr>
              <w:fldChar w:fldCharType="separate"/>
            </w:r>
            <w:r w:rsidR="009B2E07">
              <w:rPr>
                <w:noProof/>
                <w:webHidden/>
              </w:rPr>
              <w:t>410</w:t>
            </w:r>
            <w:r w:rsidR="009B2E07">
              <w:rPr>
                <w:noProof/>
                <w:webHidden/>
              </w:rPr>
              <w:fldChar w:fldCharType="end"/>
            </w:r>
          </w:hyperlink>
        </w:p>
        <w:p w14:paraId="416BF040" w14:textId="705D497D"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709" w:history="1">
            <w:r w:rsidR="009B2E07" w:rsidRPr="00DF70D4">
              <w:rPr>
                <w:rStyle w:val="Hyperlink"/>
                <w:noProof/>
              </w:rPr>
              <w:t>A.3.18.</w:t>
            </w:r>
            <w:r w:rsidR="009B2E07">
              <w:rPr>
                <w:rFonts w:asciiTheme="minorHAnsi" w:eastAsiaTheme="minorEastAsia" w:hAnsiTheme="minorHAnsi"/>
                <w:noProof/>
                <w:color w:val="auto"/>
                <w:lang w:val="sv-SE" w:eastAsia="sv-SE"/>
              </w:rPr>
              <w:tab/>
            </w:r>
            <w:r w:rsidR="009B2E07" w:rsidRPr="00DF70D4">
              <w:rPr>
                <w:rStyle w:val="Hyperlink"/>
                <w:noProof/>
              </w:rPr>
              <w:t>String Merging</w:t>
            </w:r>
            <w:r w:rsidR="009B2E07">
              <w:rPr>
                <w:noProof/>
                <w:webHidden/>
              </w:rPr>
              <w:tab/>
            </w:r>
            <w:r w:rsidR="009B2E07">
              <w:rPr>
                <w:noProof/>
                <w:webHidden/>
              </w:rPr>
              <w:fldChar w:fldCharType="begin"/>
            </w:r>
            <w:r w:rsidR="009B2E07">
              <w:rPr>
                <w:noProof/>
                <w:webHidden/>
              </w:rPr>
              <w:instrText xml:space="preserve"> PAGEREF _Toc93320709 \h </w:instrText>
            </w:r>
            <w:r w:rsidR="009B2E07">
              <w:rPr>
                <w:noProof/>
                <w:webHidden/>
              </w:rPr>
            </w:r>
            <w:r w:rsidR="009B2E07">
              <w:rPr>
                <w:noProof/>
                <w:webHidden/>
              </w:rPr>
              <w:fldChar w:fldCharType="separate"/>
            </w:r>
            <w:r w:rsidR="009B2E07">
              <w:rPr>
                <w:noProof/>
                <w:webHidden/>
              </w:rPr>
              <w:t>410</w:t>
            </w:r>
            <w:r w:rsidR="009B2E07">
              <w:rPr>
                <w:noProof/>
                <w:webHidden/>
              </w:rPr>
              <w:fldChar w:fldCharType="end"/>
            </w:r>
          </w:hyperlink>
        </w:p>
        <w:p w14:paraId="64EC8BCF" w14:textId="422E7D72" w:rsidR="009B2E07" w:rsidRDefault="00B26FED">
          <w:pPr>
            <w:pStyle w:val="TOC1"/>
            <w:rPr>
              <w:rFonts w:asciiTheme="minorHAnsi" w:eastAsiaTheme="minorEastAsia" w:hAnsiTheme="minorHAnsi"/>
              <w:noProof/>
              <w:color w:val="auto"/>
              <w:lang w:val="sv-SE" w:eastAsia="sv-SE"/>
            </w:rPr>
          </w:pPr>
          <w:hyperlink w:anchor="_Toc93320710" w:history="1">
            <w:r w:rsidR="009B2E07" w:rsidRPr="00DF70D4">
              <w:rPr>
                <w:rStyle w:val="Hyperlink"/>
                <w:noProof/>
              </w:rPr>
              <w:t>B.</w:t>
            </w:r>
            <w:r w:rsidR="009B2E07">
              <w:rPr>
                <w:rFonts w:asciiTheme="minorHAnsi" w:eastAsiaTheme="minorEastAsia" w:hAnsiTheme="minorHAnsi"/>
                <w:noProof/>
                <w:color w:val="auto"/>
                <w:lang w:val="sv-SE" w:eastAsia="sv-SE"/>
              </w:rPr>
              <w:tab/>
            </w:r>
            <w:r w:rsidR="009B2E07" w:rsidRPr="00DF70D4">
              <w:rPr>
                <w:rStyle w:val="Hyperlink"/>
                <w:noProof/>
              </w:rPr>
              <w:t>The Register Set</w:t>
            </w:r>
            <w:r w:rsidR="009B2E07">
              <w:rPr>
                <w:noProof/>
                <w:webHidden/>
              </w:rPr>
              <w:tab/>
            </w:r>
            <w:r w:rsidR="009B2E07">
              <w:rPr>
                <w:noProof/>
                <w:webHidden/>
              </w:rPr>
              <w:fldChar w:fldCharType="begin"/>
            </w:r>
            <w:r w:rsidR="009B2E07">
              <w:rPr>
                <w:noProof/>
                <w:webHidden/>
              </w:rPr>
              <w:instrText xml:space="preserve"> PAGEREF _Toc93320710 \h </w:instrText>
            </w:r>
            <w:r w:rsidR="009B2E07">
              <w:rPr>
                <w:noProof/>
                <w:webHidden/>
              </w:rPr>
            </w:r>
            <w:r w:rsidR="009B2E07">
              <w:rPr>
                <w:noProof/>
                <w:webHidden/>
              </w:rPr>
              <w:fldChar w:fldCharType="separate"/>
            </w:r>
            <w:r w:rsidR="009B2E07">
              <w:rPr>
                <w:noProof/>
                <w:webHidden/>
              </w:rPr>
              <w:t>412</w:t>
            </w:r>
            <w:r w:rsidR="009B2E07">
              <w:rPr>
                <w:noProof/>
                <w:webHidden/>
              </w:rPr>
              <w:fldChar w:fldCharType="end"/>
            </w:r>
          </w:hyperlink>
        </w:p>
        <w:p w14:paraId="61BC7CC2" w14:textId="5C829307" w:rsidR="009B2E07" w:rsidRDefault="00B26FED">
          <w:pPr>
            <w:pStyle w:val="TOC1"/>
            <w:rPr>
              <w:rFonts w:asciiTheme="minorHAnsi" w:eastAsiaTheme="minorEastAsia" w:hAnsiTheme="minorHAnsi"/>
              <w:noProof/>
              <w:color w:val="auto"/>
              <w:lang w:val="sv-SE" w:eastAsia="sv-SE"/>
            </w:rPr>
          </w:pPr>
          <w:hyperlink w:anchor="_Toc93320711" w:history="1">
            <w:r w:rsidR="009B2E07" w:rsidRPr="00DF70D4">
              <w:rPr>
                <w:rStyle w:val="Hyperlink"/>
                <w:noProof/>
              </w:rPr>
              <w:t>C.</w:t>
            </w:r>
            <w:r w:rsidR="009B2E07">
              <w:rPr>
                <w:rFonts w:asciiTheme="minorHAnsi" w:eastAsiaTheme="minorEastAsia" w:hAnsiTheme="minorHAnsi"/>
                <w:noProof/>
                <w:color w:val="auto"/>
                <w:lang w:val="sv-SE" w:eastAsia="sv-SE"/>
              </w:rPr>
              <w:tab/>
            </w:r>
            <w:r w:rsidR="009B2E07" w:rsidRPr="00DF70D4">
              <w:rPr>
                <w:rStyle w:val="Hyperlink"/>
                <w:noProof/>
              </w:rPr>
              <w:t>The C Grammar</w:t>
            </w:r>
            <w:r w:rsidR="009B2E07">
              <w:rPr>
                <w:noProof/>
                <w:webHidden/>
              </w:rPr>
              <w:tab/>
            </w:r>
            <w:r w:rsidR="009B2E07">
              <w:rPr>
                <w:noProof/>
                <w:webHidden/>
              </w:rPr>
              <w:fldChar w:fldCharType="begin"/>
            </w:r>
            <w:r w:rsidR="009B2E07">
              <w:rPr>
                <w:noProof/>
                <w:webHidden/>
              </w:rPr>
              <w:instrText xml:space="preserve"> PAGEREF _Toc93320711 \h </w:instrText>
            </w:r>
            <w:r w:rsidR="009B2E07">
              <w:rPr>
                <w:noProof/>
                <w:webHidden/>
              </w:rPr>
            </w:r>
            <w:r w:rsidR="009B2E07">
              <w:rPr>
                <w:noProof/>
                <w:webHidden/>
              </w:rPr>
              <w:fldChar w:fldCharType="separate"/>
            </w:r>
            <w:r w:rsidR="009B2E07">
              <w:rPr>
                <w:noProof/>
                <w:webHidden/>
              </w:rPr>
              <w:t>413</w:t>
            </w:r>
            <w:r w:rsidR="009B2E07">
              <w:rPr>
                <w:noProof/>
                <w:webHidden/>
              </w:rPr>
              <w:fldChar w:fldCharType="end"/>
            </w:r>
          </w:hyperlink>
        </w:p>
        <w:p w14:paraId="170B0249" w14:textId="1639F5EC" w:rsidR="009B2E07" w:rsidRDefault="00B26FED">
          <w:pPr>
            <w:pStyle w:val="TOC2"/>
            <w:tabs>
              <w:tab w:val="left" w:pos="880"/>
              <w:tab w:val="right" w:leader="dot" w:pos="9350"/>
            </w:tabs>
            <w:rPr>
              <w:rFonts w:asciiTheme="minorHAnsi" w:eastAsiaTheme="minorEastAsia" w:hAnsiTheme="minorHAnsi"/>
              <w:noProof/>
              <w:color w:val="auto"/>
              <w:lang w:val="sv-SE" w:eastAsia="sv-SE"/>
            </w:rPr>
          </w:pPr>
          <w:hyperlink w:anchor="_Toc93320712" w:history="1">
            <w:r w:rsidR="009B2E07" w:rsidRPr="00DF70D4">
              <w:rPr>
                <w:rStyle w:val="Hyperlink"/>
                <w:noProof/>
              </w:rPr>
              <w:t>C.1.</w:t>
            </w:r>
            <w:r w:rsidR="009B2E07">
              <w:rPr>
                <w:rFonts w:asciiTheme="minorHAnsi" w:eastAsiaTheme="minorEastAsia" w:hAnsiTheme="minorHAnsi"/>
                <w:noProof/>
                <w:color w:val="auto"/>
                <w:lang w:val="sv-SE" w:eastAsia="sv-SE"/>
              </w:rPr>
              <w:tab/>
            </w:r>
            <w:r w:rsidR="009B2E07" w:rsidRPr="00DF70D4">
              <w:rPr>
                <w:rStyle w:val="Hyperlink"/>
                <w:noProof/>
              </w:rPr>
              <w:t>The Preprocessor Grammar</w:t>
            </w:r>
            <w:r w:rsidR="009B2E07">
              <w:rPr>
                <w:noProof/>
                <w:webHidden/>
              </w:rPr>
              <w:tab/>
            </w:r>
            <w:r w:rsidR="009B2E07">
              <w:rPr>
                <w:noProof/>
                <w:webHidden/>
              </w:rPr>
              <w:fldChar w:fldCharType="begin"/>
            </w:r>
            <w:r w:rsidR="009B2E07">
              <w:rPr>
                <w:noProof/>
                <w:webHidden/>
              </w:rPr>
              <w:instrText xml:space="preserve"> PAGEREF _Toc93320712 \h </w:instrText>
            </w:r>
            <w:r w:rsidR="009B2E07">
              <w:rPr>
                <w:noProof/>
                <w:webHidden/>
              </w:rPr>
            </w:r>
            <w:r w:rsidR="009B2E07">
              <w:rPr>
                <w:noProof/>
                <w:webHidden/>
              </w:rPr>
              <w:fldChar w:fldCharType="separate"/>
            </w:r>
            <w:r w:rsidR="009B2E07">
              <w:rPr>
                <w:noProof/>
                <w:webHidden/>
              </w:rPr>
              <w:t>413</w:t>
            </w:r>
            <w:r w:rsidR="009B2E07">
              <w:rPr>
                <w:noProof/>
                <w:webHidden/>
              </w:rPr>
              <w:fldChar w:fldCharType="end"/>
            </w:r>
          </w:hyperlink>
        </w:p>
        <w:p w14:paraId="1C635BE6" w14:textId="28A61875"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713" w:history="1">
            <w:r w:rsidR="009B2E07" w:rsidRPr="00DF70D4">
              <w:rPr>
                <w:rStyle w:val="Hyperlink"/>
                <w:noProof/>
              </w:rPr>
              <w:t>C.1.1.</w:t>
            </w:r>
            <w:r w:rsidR="009B2E07">
              <w:rPr>
                <w:rFonts w:asciiTheme="minorHAnsi" w:eastAsiaTheme="minorEastAsia" w:hAnsiTheme="minorHAnsi"/>
                <w:noProof/>
                <w:color w:val="auto"/>
                <w:lang w:val="sv-SE" w:eastAsia="sv-SE"/>
              </w:rPr>
              <w:tab/>
            </w:r>
            <w:r w:rsidR="009B2E07" w:rsidRPr="00DF70D4">
              <w:rPr>
                <w:rStyle w:val="Hyperlink"/>
                <w:noProof/>
              </w:rPr>
              <w:t>The Language Grammar</w:t>
            </w:r>
            <w:r w:rsidR="009B2E07">
              <w:rPr>
                <w:noProof/>
                <w:webHidden/>
              </w:rPr>
              <w:tab/>
            </w:r>
            <w:r w:rsidR="009B2E07">
              <w:rPr>
                <w:noProof/>
                <w:webHidden/>
              </w:rPr>
              <w:fldChar w:fldCharType="begin"/>
            </w:r>
            <w:r w:rsidR="009B2E07">
              <w:rPr>
                <w:noProof/>
                <w:webHidden/>
              </w:rPr>
              <w:instrText xml:space="preserve"> PAGEREF _Toc93320713 \h </w:instrText>
            </w:r>
            <w:r w:rsidR="009B2E07">
              <w:rPr>
                <w:noProof/>
                <w:webHidden/>
              </w:rPr>
            </w:r>
            <w:r w:rsidR="009B2E07">
              <w:rPr>
                <w:noProof/>
                <w:webHidden/>
              </w:rPr>
              <w:fldChar w:fldCharType="separate"/>
            </w:r>
            <w:r w:rsidR="009B2E07">
              <w:rPr>
                <w:noProof/>
                <w:webHidden/>
              </w:rPr>
              <w:t>413</w:t>
            </w:r>
            <w:r w:rsidR="009B2E07">
              <w:rPr>
                <w:noProof/>
                <w:webHidden/>
              </w:rPr>
              <w:fldChar w:fldCharType="end"/>
            </w:r>
          </w:hyperlink>
        </w:p>
        <w:p w14:paraId="2AC954EE" w14:textId="68DD8494" w:rsidR="009B2E07" w:rsidRDefault="00B26FED">
          <w:pPr>
            <w:pStyle w:val="TOC1"/>
            <w:rPr>
              <w:rFonts w:asciiTheme="minorHAnsi" w:eastAsiaTheme="minorEastAsia" w:hAnsiTheme="minorHAnsi"/>
              <w:noProof/>
              <w:color w:val="auto"/>
              <w:lang w:val="sv-SE" w:eastAsia="sv-SE"/>
            </w:rPr>
          </w:pPr>
          <w:hyperlink w:anchor="_Toc93320714" w:history="1">
            <w:r w:rsidR="009B2E07" w:rsidRPr="00DF70D4">
              <w:rPr>
                <w:rStyle w:val="Hyperlink"/>
                <w:noProof/>
              </w:rPr>
              <w:t>D.</w:t>
            </w:r>
            <w:r w:rsidR="009B2E07">
              <w:rPr>
                <w:rFonts w:asciiTheme="minorHAnsi" w:eastAsiaTheme="minorEastAsia" w:hAnsiTheme="minorHAnsi"/>
                <w:noProof/>
                <w:color w:val="auto"/>
                <w:lang w:val="sv-SE" w:eastAsia="sv-SE"/>
              </w:rPr>
              <w:tab/>
            </w:r>
            <w:r w:rsidR="009B2E07" w:rsidRPr="00DF70D4">
              <w:rPr>
                <w:rStyle w:val="Hyperlink"/>
                <w:noProof/>
              </w:rPr>
              <w:t xml:space="preserve">The </w:t>
            </w:r>
            <w:r w:rsidR="009B2E07" w:rsidRPr="00DF70D4">
              <w:rPr>
                <w:rStyle w:val="Hyperlink"/>
                <w:noProof/>
                <w:highlight w:val="white"/>
              </w:rPr>
              <w:t>Gardens Point To</w:t>
            </w:r>
            <w:r w:rsidR="009B2E07" w:rsidRPr="00DF70D4">
              <w:rPr>
                <w:rStyle w:val="Hyperlink"/>
                <w:noProof/>
              </w:rPr>
              <w:t>ols</w:t>
            </w:r>
            <w:r w:rsidR="009B2E07">
              <w:rPr>
                <w:noProof/>
                <w:webHidden/>
              </w:rPr>
              <w:tab/>
            </w:r>
            <w:r w:rsidR="009B2E07">
              <w:rPr>
                <w:noProof/>
                <w:webHidden/>
              </w:rPr>
              <w:fldChar w:fldCharType="begin"/>
            </w:r>
            <w:r w:rsidR="009B2E07">
              <w:rPr>
                <w:noProof/>
                <w:webHidden/>
              </w:rPr>
              <w:instrText xml:space="preserve"> PAGEREF _Toc93320714 \h </w:instrText>
            </w:r>
            <w:r w:rsidR="009B2E07">
              <w:rPr>
                <w:noProof/>
                <w:webHidden/>
              </w:rPr>
            </w:r>
            <w:r w:rsidR="009B2E07">
              <w:rPr>
                <w:noProof/>
                <w:webHidden/>
              </w:rPr>
              <w:fldChar w:fldCharType="separate"/>
            </w:r>
            <w:r w:rsidR="009B2E07">
              <w:rPr>
                <w:noProof/>
                <w:webHidden/>
              </w:rPr>
              <w:t>420</w:t>
            </w:r>
            <w:r w:rsidR="009B2E07">
              <w:rPr>
                <w:noProof/>
                <w:webHidden/>
              </w:rPr>
              <w:fldChar w:fldCharType="end"/>
            </w:r>
          </w:hyperlink>
        </w:p>
        <w:p w14:paraId="08CC0827" w14:textId="67CD4357"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715" w:history="1">
            <w:r w:rsidR="009B2E07" w:rsidRPr="00DF70D4">
              <w:rPr>
                <w:rStyle w:val="Hyperlink"/>
                <w:noProof/>
              </w:rPr>
              <w:t>D.1.1.</w:t>
            </w:r>
            <w:r w:rsidR="009B2E07">
              <w:rPr>
                <w:rFonts w:asciiTheme="minorHAnsi" w:eastAsiaTheme="minorEastAsia" w:hAnsiTheme="minorHAnsi"/>
                <w:noProof/>
                <w:color w:val="auto"/>
                <w:lang w:val="sv-SE" w:eastAsia="sv-SE"/>
              </w:rPr>
              <w:tab/>
            </w:r>
            <w:r w:rsidR="009B2E07" w:rsidRPr="00DF70D4">
              <w:rPr>
                <w:rStyle w:val="Hyperlink"/>
                <w:noProof/>
              </w:rPr>
              <w:t>The Language</w:t>
            </w:r>
            <w:r w:rsidR="009B2E07">
              <w:rPr>
                <w:noProof/>
                <w:webHidden/>
              </w:rPr>
              <w:tab/>
            </w:r>
            <w:r w:rsidR="009B2E07">
              <w:rPr>
                <w:noProof/>
                <w:webHidden/>
              </w:rPr>
              <w:fldChar w:fldCharType="begin"/>
            </w:r>
            <w:r w:rsidR="009B2E07">
              <w:rPr>
                <w:noProof/>
                <w:webHidden/>
              </w:rPr>
              <w:instrText xml:space="preserve"> PAGEREF _Toc93320715 \h </w:instrText>
            </w:r>
            <w:r w:rsidR="009B2E07">
              <w:rPr>
                <w:noProof/>
                <w:webHidden/>
              </w:rPr>
            </w:r>
            <w:r w:rsidR="009B2E07">
              <w:rPr>
                <w:noProof/>
                <w:webHidden/>
              </w:rPr>
              <w:fldChar w:fldCharType="separate"/>
            </w:r>
            <w:r w:rsidR="009B2E07">
              <w:rPr>
                <w:noProof/>
                <w:webHidden/>
              </w:rPr>
              <w:t>420</w:t>
            </w:r>
            <w:r w:rsidR="009B2E07">
              <w:rPr>
                <w:noProof/>
                <w:webHidden/>
              </w:rPr>
              <w:fldChar w:fldCharType="end"/>
            </w:r>
          </w:hyperlink>
        </w:p>
        <w:p w14:paraId="166183E8" w14:textId="122D298F"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716" w:history="1">
            <w:r w:rsidR="009B2E07" w:rsidRPr="00DF70D4">
              <w:rPr>
                <w:rStyle w:val="Hyperlink"/>
                <w:noProof/>
              </w:rPr>
              <w:t>D.1.2.</w:t>
            </w:r>
            <w:r w:rsidR="009B2E07">
              <w:rPr>
                <w:rFonts w:asciiTheme="minorHAnsi" w:eastAsiaTheme="minorEastAsia" w:hAnsiTheme="minorHAnsi"/>
                <w:noProof/>
                <w:color w:val="auto"/>
                <w:lang w:val="sv-SE" w:eastAsia="sv-SE"/>
              </w:rPr>
              <w:tab/>
            </w:r>
            <w:r w:rsidR="009B2E07" w:rsidRPr="00DF70D4">
              <w:rPr>
                <w:rStyle w:val="Hyperlink"/>
                <w:noProof/>
              </w:rPr>
              <w:t>The Grammar</w:t>
            </w:r>
            <w:r w:rsidR="009B2E07">
              <w:rPr>
                <w:noProof/>
                <w:webHidden/>
              </w:rPr>
              <w:tab/>
            </w:r>
            <w:r w:rsidR="009B2E07">
              <w:rPr>
                <w:noProof/>
                <w:webHidden/>
              </w:rPr>
              <w:fldChar w:fldCharType="begin"/>
            </w:r>
            <w:r w:rsidR="009B2E07">
              <w:rPr>
                <w:noProof/>
                <w:webHidden/>
              </w:rPr>
              <w:instrText xml:space="preserve"> PAGEREF _Toc93320716 \h </w:instrText>
            </w:r>
            <w:r w:rsidR="009B2E07">
              <w:rPr>
                <w:noProof/>
                <w:webHidden/>
              </w:rPr>
            </w:r>
            <w:r w:rsidR="009B2E07">
              <w:rPr>
                <w:noProof/>
                <w:webHidden/>
              </w:rPr>
              <w:fldChar w:fldCharType="separate"/>
            </w:r>
            <w:r w:rsidR="009B2E07">
              <w:rPr>
                <w:noProof/>
                <w:webHidden/>
              </w:rPr>
              <w:t>421</w:t>
            </w:r>
            <w:r w:rsidR="009B2E07">
              <w:rPr>
                <w:noProof/>
                <w:webHidden/>
              </w:rPr>
              <w:fldChar w:fldCharType="end"/>
            </w:r>
          </w:hyperlink>
        </w:p>
        <w:p w14:paraId="360E168D" w14:textId="12652064"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717" w:history="1">
            <w:r w:rsidR="009B2E07" w:rsidRPr="00DF70D4">
              <w:rPr>
                <w:rStyle w:val="Hyperlink"/>
                <w:noProof/>
              </w:rPr>
              <w:t>D.1.3.</w:t>
            </w:r>
            <w:r w:rsidR="009B2E07">
              <w:rPr>
                <w:rFonts w:asciiTheme="minorHAnsi" w:eastAsiaTheme="minorEastAsia" w:hAnsiTheme="minorHAnsi"/>
                <w:noProof/>
                <w:color w:val="auto"/>
                <w:lang w:val="sv-SE" w:eastAsia="sv-SE"/>
              </w:rPr>
              <w:tab/>
            </w:r>
            <w:r w:rsidR="009B2E07" w:rsidRPr="00DF70D4">
              <w:rPr>
                <w:rStyle w:val="Hyperlink"/>
                <w:noProof/>
              </w:rPr>
              <w:t>GPPG</w:t>
            </w:r>
            <w:r w:rsidR="009B2E07">
              <w:rPr>
                <w:noProof/>
                <w:webHidden/>
              </w:rPr>
              <w:tab/>
            </w:r>
            <w:r w:rsidR="009B2E07">
              <w:rPr>
                <w:noProof/>
                <w:webHidden/>
              </w:rPr>
              <w:fldChar w:fldCharType="begin"/>
            </w:r>
            <w:r w:rsidR="009B2E07">
              <w:rPr>
                <w:noProof/>
                <w:webHidden/>
              </w:rPr>
              <w:instrText xml:space="preserve"> PAGEREF _Toc93320717 \h </w:instrText>
            </w:r>
            <w:r w:rsidR="009B2E07">
              <w:rPr>
                <w:noProof/>
                <w:webHidden/>
              </w:rPr>
            </w:r>
            <w:r w:rsidR="009B2E07">
              <w:rPr>
                <w:noProof/>
                <w:webHidden/>
              </w:rPr>
              <w:fldChar w:fldCharType="separate"/>
            </w:r>
            <w:r w:rsidR="009B2E07">
              <w:rPr>
                <w:noProof/>
                <w:webHidden/>
              </w:rPr>
              <w:t>422</w:t>
            </w:r>
            <w:r w:rsidR="009B2E07">
              <w:rPr>
                <w:noProof/>
                <w:webHidden/>
              </w:rPr>
              <w:fldChar w:fldCharType="end"/>
            </w:r>
          </w:hyperlink>
        </w:p>
        <w:p w14:paraId="5583ECB3" w14:textId="63F5B696"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718" w:history="1">
            <w:r w:rsidR="009B2E07" w:rsidRPr="00DF70D4">
              <w:rPr>
                <w:rStyle w:val="Hyperlink"/>
                <w:noProof/>
              </w:rPr>
              <w:t>D.1.4.</w:t>
            </w:r>
            <w:r w:rsidR="009B2E07">
              <w:rPr>
                <w:rFonts w:asciiTheme="minorHAnsi" w:eastAsiaTheme="minorEastAsia" w:hAnsiTheme="minorHAnsi"/>
                <w:noProof/>
                <w:color w:val="auto"/>
                <w:lang w:val="sv-SE" w:eastAsia="sv-SE"/>
              </w:rPr>
              <w:tab/>
            </w:r>
            <w:r w:rsidR="009B2E07" w:rsidRPr="00DF70D4">
              <w:rPr>
                <w:rStyle w:val="Hyperlink"/>
                <w:noProof/>
              </w:rPr>
              <w:t>JPlex</w:t>
            </w:r>
            <w:r w:rsidR="009B2E07">
              <w:rPr>
                <w:noProof/>
                <w:webHidden/>
              </w:rPr>
              <w:tab/>
            </w:r>
            <w:r w:rsidR="009B2E07">
              <w:rPr>
                <w:noProof/>
                <w:webHidden/>
              </w:rPr>
              <w:fldChar w:fldCharType="begin"/>
            </w:r>
            <w:r w:rsidR="009B2E07">
              <w:rPr>
                <w:noProof/>
                <w:webHidden/>
              </w:rPr>
              <w:instrText xml:space="preserve"> PAGEREF _Toc93320718 \h </w:instrText>
            </w:r>
            <w:r w:rsidR="009B2E07">
              <w:rPr>
                <w:noProof/>
                <w:webHidden/>
              </w:rPr>
            </w:r>
            <w:r w:rsidR="009B2E07">
              <w:rPr>
                <w:noProof/>
                <w:webHidden/>
              </w:rPr>
              <w:fldChar w:fldCharType="separate"/>
            </w:r>
            <w:r w:rsidR="009B2E07">
              <w:rPr>
                <w:noProof/>
                <w:webHidden/>
              </w:rPr>
              <w:t>426</w:t>
            </w:r>
            <w:r w:rsidR="009B2E07">
              <w:rPr>
                <w:noProof/>
                <w:webHidden/>
              </w:rPr>
              <w:fldChar w:fldCharType="end"/>
            </w:r>
          </w:hyperlink>
        </w:p>
        <w:p w14:paraId="411C61D3" w14:textId="591D67EB"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719" w:history="1">
            <w:r w:rsidR="009B2E07" w:rsidRPr="00DF70D4">
              <w:rPr>
                <w:rStyle w:val="Hyperlink"/>
                <w:noProof/>
              </w:rPr>
              <w:t>D.1.5.</w:t>
            </w:r>
            <w:r w:rsidR="009B2E07">
              <w:rPr>
                <w:rFonts w:asciiTheme="minorHAnsi" w:eastAsiaTheme="minorEastAsia" w:hAnsiTheme="minorHAnsi"/>
                <w:noProof/>
                <w:color w:val="auto"/>
                <w:lang w:val="sv-SE" w:eastAsia="sv-SE"/>
              </w:rPr>
              <w:tab/>
            </w:r>
            <w:r w:rsidR="009B2E07" w:rsidRPr="00DF70D4">
              <w:rPr>
                <w:rStyle w:val="Hyperlink"/>
                <w:noProof/>
              </w:rPr>
              <w:t>Main</w:t>
            </w:r>
            <w:r w:rsidR="009B2E07">
              <w:rPr>
                <w:noProof/>
                <w:webHidden/>
              </w:rPr>
              <w:tab/>
            </w:r>
            <w:r w:rsidR="009B2E07">
              <w:rPr>
                <w:noProof/>
                <w:webHidden/>
              </w:rPr>
              <w:fldChar w:fldCharType="begin"/>
            </w:r>
            <w:r w:rsidR="009B2E07">
              <w:rPr>
                <w:noProof/>
                <w:webHidden/>
              </w:rPr>
              <w:instrText xml:space="preserve"> PAGEREF _Toc93320719 \h </w:instrText>
            </w:r>
            <w:r w:rsidR="009B2E07">
              <w:rPr>
                <w:noProof/>
                <w:webHidden/>
              </w:rPr>
            </w:r>
            <w:r w:rsidR="009B2E07">
              <w:rPr>
                <w:noProof/>
                <w:webHidden/>
              </w:rPr>
              <w:fldChar w:fldCharType="separate"/>
            </w:r>
            <w:r w:rsidR="009B2E07">
              <w:rPr>
                <w:noProof/>
                <w:webHidden/>
              </w:rPr>
              <w:t>428</w:t>
            </w:r>
            <w:r w:rsidR="009B2E07">
              <w:rPr>
                <w:noProof/>
                <w:webHidden/>
              </w:rPr>
              <w:fldChar w:fldCharType="end"/>
            </w:r>
          </w:hyperlink>
        </w:p>
        <w:p w14:paraId="78E1AA79" w14:textId="129AA165" w:rsidR="009B2E07" w:rsidRDefault="00B26FED">
          <w:pPr>
            <w:pStyle w:val="TOC1"/>
            <w:rPr>
              <w:rFonts w:asciiTheme="minorHAnsi" w:eastAsiaTheme="minorEastAsia" w:hAnsiTheme="minorHAnsi"/>
              <w:noProof/>
              <w:color w:val="auto"/>
              <w:lang w:val="sv-SE" w:eastAsia="sv-SE"/>
            </w:rPr>
          </w:pPr>
          <w:hyperlink w:anchor="_Toc93320720" w:history="1">
            <w:r w:rsidR="009B2E07" w:rsidRPr="00DF70D4">
              <w:rPr>
                <w:rStyle w:val="Hyperlink"/>
                <w:noProof/>
              </w:rPr>
              <w:t>E.</w:t>
            </w:r>
            <w:r w:rsidR="009B2E07">
              <w:rPr>
                <w:rFonts w:asciiTheme="minorHAnsi" w:eastAsiaTheme="minorEastAsia" w:hAnsiTheme="minorHAnsi"/>
                <w:noProof/>
                <w:color w:val="auto"/>
                <w:lang w:val="sv-SE" w:eastAsia="sv-SE"/>
              </w:rPr>
              <w:tab/>
            </w:r>
            <w:r w:rsidR="009B2E07" w:rsidRPr="00DF70D4">
              <w:rPr>
                <w:rStyle w:val="Hyperlink"/>
                <w:noProof/>
              </w:rPr>
              <w:t>Auxiliary Classes</w:t>
            </w:r>
            <w:r w:rsidR="009B2E07">
              <w:rPr>
                <w:noProof/>
                <w:webHidden/>
              </w:rPr>
              <w:tab/>
            </w:r>
            <w:r w:rsidR="009B2E07">
              <w:rPr>
                <w:noProof/>
                <w:webHidden/>
              </w:rPr>
              <w:fldChar w:fldCharType="begin"/>
            </w:r>
            <w:r w:rsidR="009B2E07">
              <w:rPr>
                <w:noProof/>
                <w:webHidden/>
              </w:rPr>
              <w:instrText xml:space="preserve"> PAGEREF _Toc93320720 \h </w:instrText>
            </w:r>
            <w:r w:rsidR="009B2E07">
              <w:rPr>
                <w:noProof/>
                <w:webHidden/>
              </w:rPr>
            </w:r>
            <w:r w:rsidR="009B2E07">
              <w:rPr>
                <w:noProof/>
                <w:webHidden/>
              </w:rPr>
              <w:fldChar w:fldCharType="separate"/>
            </w:r>
            <w:r w:rsidR="009B2E07">
              <w:rPr>
                <w:noProof/>
                <w:webHidden/>
              </w:rPr>
              <w:t>430</w:t>
            </w:r>
            <w:r w:rsidR="009B2E07">
              <w:rPr>
                <w:noProof/>
                <w:webHidden/>
              </w:rPr>
              <w:fldChar w:fldCharType="end"/>
            </w:r>
          </w:hyperlink>
        </w:p>
        <w:p w14:paraId="0455E776" w14:textId="51FBC45F" w:rsidR="009B2E07" w:rsidRDefault="00B26FED">
          <w:pPr>
            <w:pStyle w:val="TOC2"/>
            <w:tabs>
              <w:tab w:val="left" w:pos="880"/>
              <w:tab w:val="right" w:leader="dot" w:pos="9350"/>
            </w:tabs>
            <w:rPr>
              <w:rFonts w:asciiTheme="minorHAnsi" w:eastAsiaTheme="minorEastAsia" w:hAnsiTheme="minorHAnsi"/>
              <w:noProof/>
              <w:color w:val="auto"/>
              <w:lang w:val="sv-SE" w:eastAsia="sv-SE"/>
            </w:rPr>
          </w:pPr>
          <w:hyperlink w:anchor="_Toc93320721" w:history="1">
            <w:r w:rsidR="009B2E07" w:rsidRPr="00DF70D4">
              <w:rPr>
                <w:rStyle w:val="Hyperlink"/>
                <w:noProof/>
              </w:rPr>
              <w:t>E.1.</w:t>
            </w:r>
            <w:r w:rsidR="009B2E07">
              <w:rPr>
                <w:rFonts w:asciiTheme="minorHAnsi" w:eastAsiaTheme="minorEastAsia" w:hAnsiTheme="minorHAnsi"/>
                <w:noProof/>
                <w:color w:val="auto"/>
                <w:lang w:val="sv-SE" w:eastAsia="sv-SE"/>
              </w:rPr>
              <w:tab/>
            </w:r>
            <w:r w:rsidR="009B2E07" w:rsidRPr="00DF70D4">
              <w:rPr>
                <w:rStyle w:val="Hyperlink"/>
                <w:noProof/>
              </w:rPr>
              <w:t>Error Handling</w:t>
            </w:r>
            <w:r w:rsidR="009B2E07">
              <w:rPr>
                <w:noProof/>
                <w:webHidden/>
              </w:rPr>
              <w:tab/>
            </w:r>
            <w:r w:rsidR="009B2E07">
              <w:rPr>
                <w:noProof/>
                <w:webHidden/>
              </w:rPr>
              <w:fldChar w:fldCharType="begin"/>
            </w:r>
            <w:r w:rsidR="009B2E07">
              <w:rPr>
                <w:noProof/>
                <w:webHidden/>
              </w:rPr>
              <w:instrText xml:space="preserve"> PAGEREF _Toc93320721 \h </w:instrText>
            </w:r>
            <w:r w:rsidR="009B2E07">
              <w:rPr>
                <w:noProof/>
                <w:webHidden/>
              </w:rPr>
            </w:r>
            <w:r w:rsidR="009B2E07">
              <w:rPr>
                <w:noProof/>
                <w:webHidden/>
              </w:rPr>
              <w:fldChar w:fldCharType="separate"/>
            </w:r>
            <w:r w:rsidR="009B2E07">
              <w:rPr>
                <w:noProof/>
                <w:webHidden/>
              </w:rPr>
              <w:t>430</w:t>
            </w:r>
            <w:r w:rsidR="009B2E07">
              <w:rPr>
                <w:noProof/>
                <w:webHidden/>
              </w:rPr>
              <w:fldChar w:fldCharType="end"/>
            </w:r>
          </w:hyperlink>
        </w:p>
        <w:p w14:paraId="6E9D44F3" w14:textId="59E2B752" w:rsidR="009B2E07" w:rsidRDefault="00B26FED">
          <w:pPr>
            <w:pStyle w:val="TOC2"/>
            <w:tabs>
              <w:tab w:val="left" w:pos="880"/>
              <w:tab w:val="right" w:leader="dot" w:pos="9350"/>
            </w:tabs>
            <w:rPr>
              <w:rFonts w:asciiTheme="minorHAnsi" w:eastAsiaTheme="minorEastAsia" w:hAnsiTheme="minorHAnsi"/>
              <w:noProof/>
              <w:color w:val="auto"/>
              <w:lang w:val="sv-SE" w:eastAsia="sv-SE"/>
            </w:rPr>
          </w:pPr>
          <w:hyperlink w:anchor="_Toc93320722" w:history="1">
            <w:r w:rsidR="009B2E07" w:rsidRPr="00DF70D4">
              <w:rPr>
                <w:rStyle w:val="Hyperlink"/>
                <w:noProof/>
              </w:rPr>
              <w:t>E.2.</w:t>
            </w:r>
            <w:r w:rsidR="009B2E07">
              <w:rPr>
                <w:rFonts w:asciiTheme="minorHAnsi" w:eastAsiaTheme="minorEastAsia" w:hAnsiTheme="minorHAnsi"/>
                <w:noProof/>
                <w:color w:val="auto"/>
                <w:lang w:val="sv-SE" w:eastAsia="sv-SE"/>
              </w:rPr>
              <w:tab/>
            </w:r>
            <w:r w:rsidR="009B2E07" w:rsidRPr="00DF70D4">
              <w:rPr>
                <w:rStyle w:val="Hyperlink"/>
                <w:noProof/>
              </w:rPr>
              <w:t>Container Classes</w:t>
            </w:r>
            <w:r w:rsidR="009B2E07">
              <w:rPr>
                <w:noProof/>
                <w:webHidden/>
              </w:rPr>
              <w:tab/>
            </w:r>
            <w:r w:rsidR="009B2E07">
              <w:rPr>
                <w:noProof/>
                <w:webHidden/>
              </w:rPr>
              <w:fldChar w:fldCharType="begin"/>
            </w:r>
            <w:r w:rsidR="009B2E07">
              <w:rPr>
                <w:noProof/>
                <w:webHidden/>
              </w:rPr>
              <w:instrText xml:space="preserve"> PAGEREF _Toc93320722 \h </w:instrText>
            </w:r>
            <w:r w:rsidR="009B2E07">
              <w:rPr>
                <w:noProof/>
                <w:webHidden/>
              </w:rPr>
            </w:r>
            <w:r w:rsidR="009B2E07">
              <w:rPr>
                <w:noProof/>
                <w:webHidden/>
              </w:rPr>
              <w:fldChar w:fldCharType="separate"/>
            </w:r>
            <w:r w:rsidR="009B2E07">
              <w:rPr>
                <w:noProof/>
                <w:webHidden/>
              </w:rPr>
              <w:t>434</w:t>
            </w:r>
            <w:r w:rsidR="009B2E07">
              <w:rPr>
                <w:noProof/>
                <w:webHidden/>
              </w:rPr>
              <w:fldChar w:fldCharType="end"/>
            </w:r>
          </w:hyperlink>
        </w:p>
        <w:p w14:paraId="226B0921" w14:textId="4C86C3C2"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723" w:history="1">
            <w:r w:rsidR="009B2E07" w:rsidRPr="00DF70D4">
              <w:rPr>
                <w:rStyle w:val="Hyperlink"/>
                <w:noProof/>
              </w:rPr>
              <w:t>E.2.1.</w:t>
            </w:r>
            <w:r w:rsidR="009B2E07">
              <w:rPr>
                <w:rFonts w:asciiTheme="minorHAnsi" w:eastAsiaTheme="minorEastAsia" w:hAnsiTheme="minorHAnsi"/>
                <w:noProof/>
                <w:color w:val="auto"/>
                <w:lang w:val="sv-SE" w:eastAsia="sv-SE"/>
              </w:rPr>
              <w:tab/>
            </w:r>
            <w:r w:rsidR="009B2E07" w:rsidRPr="00DF70D4">
              <w:rPr>
                <w:rStyle w:val="Hyperlink"/>
                <w:noProof/>
              </w:rPr>
              <w:t>Ordered Pair</w:t>
            </w:r>
            <w:r w:rsidR="009B2E07">
              <w:rPr>
                <w:noProof/>
                <w:webHidden/>
              </w:rPr>
              <w:tab/>
            </w:r>
            <w:r w:rsidR="009B2E07">
              <w:rPr>
                <w:noProof/>
                <w:webHidden/>
              </w:rPr>
              <w:fldChar w:fldCharType="begin"/>
            </w:r>
            <w:r w:rsidR="009B2E07">
              <w:rPr>
                <w:noProof/>
                <w:webHidden/>
              </w:rPr>
              <w:instrText xml:space="preserve"> PAGEREF _Toc93320723 \h </w:instrText>
            </w:r>
            <w:r w:rsidR="009B2E07">
              <w:rPr>
                <w:noProof/>
                <w:webHidden/>
              </w:rPr>
            </w:r>
            <w:r w:rsidR="009B2E07">
              <w:rPr>
                <w:noProof/>
                <w:webHidden/>
              </w:rPr>
              <w:fldChar w:fldCharType="separate"/>
            </w:r>
            <w:r w:rsidR="009B2E07">
              <w:rPr>
                <w:noProof/>
                <w:webHidden/>
              </w:rPr>
              <w:t>434</w:t>
            </w:r>
            <w:r w:rsidR="009B2E07">
              <w:rPr>
                <w:noProof/>
                <w:webHidden/>
              </w:rPr>
              <w:fldChar w:fldCharType="end"/>
            </w:r>
          </w:hyperlink>
        </w:p>
        <w:p w14:paraId="7F49EB5C" w14:textId="5CBD67C8" w:rsidR="009B2E07" w:rsidRDefault="00B26FED">
          <w:pPr>
            <w:pStyle w:val="TOC2"/>
            <w:tabs>
              <w:tab w:val="left" w:pos="880"/>
              <w:tab w:val="right" w:leader="dot" w:pos="9350"/>
            </w:tabs>
            <w:rPr>
              <w:rFonts w:asciiTheme="minorHAnsi" w:eastAsiaTheme="minorEastAsia" w:hAnsiTheme="minorHAnsi"/>
              <w:noProof/>
              <w:color w:val="auto"/>
              <w:lang w:val="sv-SE" w:eastAsia="sv-SE"/>
            </w:rPr>
          </w:pPr>
          <w:hyperlink w:anchor="_Toc93320724" w:history="1">
            <w:r w:rsidR="009B2E07" w:rsidRPr="00DF70D4">
              <w:rPr>
                <w:rStyle w:val="Hyperlink"/>
                <w:noProof/>
              </w:rPr>
              <w:t>E.3.</w:t>
            </w:r>
            <w:r w:rsidR="009B2E07">
              <w:rPr>
                <w:rFonts w:asciiTheme="minorHAnsi" w:eastAsiaTheme="minorEastAsia" w:hAnsiTheme="minorHAnsi"/>
                <w:noProof/>
                <w:color w:val="auto"/>
                <w:lang w:val="sv-SE" w:eastAsia="sv-SE"/>
              </w:rPr>
              <w:tab/>
            </w:r>
            <w:r w:rsidR="009B2E07" w:rsidRPr="00DF70D4">
              <w:rPr>
                <w:rStyle w:val="Hyperlink"/>
                <w:noProof/>
              </w:rPr>
              <w:t>Graph</w:t>
            </w:r>
            <w:r w:rsidR="009B2E07">
              <w:rPr>
                <w:noProof/>
                <w:webHidden/>
              </w:rPr>
              <w:tab/>
            </w:r>
            <w:r w:rsidR="009B2E07">
              <w:rPr>
                <w:noProof/>
                <w:webHidden/>
              </w:rPr>
              <w:fldChar w:fldCharType="begin"/>
            </w:r>
            <w:r w:rsidR="009B2E07">
              <w:rPr>
                <w:noProof/>
                <w:webHidden/>
              </w:rPr>
              <w:instrText xml:space="preserve"> PAGEREF _Toc93320724 \h </w:instrText>
            </w:r>
            <w:r w:rsidR="009B2E07">
              <w:rPr>
                <w:noProof/>
                <w:webHidden/>
              </w:rPr>
            </w:r>
            <w:r w:rsidR="009B2E07">
              <w:rPr>
                <w:noProof/>
                <w:webHidden/>
              </w:rPr>
              <w:fldChar w:fldCharType="separate"/>
            </w:r>
            <w:r w:rsidR="009B2E07">
              <w:rPr>
                <w:noProof/>
                <w:webHidden/>
              </w:rPr>
              <w:t>435</w:t>
            </w:r>
            <w:r w:rsidR="009B2E07">
              <w:rPr>
                <w:noProof/>
                <w:webHidden/>
              </w:rPr>
              <w:fldChar w:fldCharType="end"/>
            </w:r>
          </w:hyperlink>
        </w:p>
        <w:p w14:paraId="51D7275A" w14:textId="1CCFD237"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725" w:history="1">
            <w:r w:rsidR="009B2E07" w:rsidRPr="00DF70D4">
              <w:rPr>
                <w:rStyle w:val="Hyperlink"/>
                <w:noProof/>
              </w:rPr>
              <w:t>E.3.2.</w:t>
            </w:r>
            <w:r w:rsidR="009B2E07">
              <w:rPr>
                <w:rFonts w:asciiTheme="minorHAnsi" w:eastAsiaTheme="minorEastAsia" w:hAnsiTheme="minorHAnsi"/>
                <w:noProof/>
                <w:color w:val="auto"/>
                <w:lang w:val="sv-SE" w:eastAsia="sv-SE"/>
              </w:rPr>
              <w:tab/>
            </w:r>
            <w:r w:rsidR="009B2E07" w:rsidRPr="00DF70D4">
              <w:rPr>
                <w:rStyle w:val="Hyperlink"/>
                <w:noProof/>
              </w:rPr>
              <w:t>Addition and Removal of Vertices and Edges</w:t>
            </w:r>
            <w:r w:rsidR="009B2E07">
              <w:rPr>
                <w:noProof/>
                <w:webHidden/>
              </w:rPr>
              <w:tab/>
            </w:r>
            <w:r w:rsidR="009B2E07">
              <w:rPr>
                <w:noProof/>
                <w:webHidden/>
              </w:rPr>
              <w:fldChar w:fldCharType="begin"/>
            </w:r>
            <w:r w:rsidR="009B2E07">
              <w:rPr>
                <w:noProof/>
                <w:webHidden/>
              </w:rPr>
              <w:instrText xml:space="preserve"> PAGEREF _Toc93320725 \h </w:instrText>
            </w:r>
            <w:r w:rsidR="009B2E07">
              <w:rPr>
                <w:noProof/>
                <w:webHidden/>
              </w:rPr>
            </w:r>
            <w:r w:rsidR="009B2E07">
              <w:rPr>
                <w:noProof/>
                <w:webHidden/>
              </w:rPr>
              <w:fldChar w:fldCharType="separate"/>
            </w:r>
            <w:r w:rsidR="009B2E07">
              <w:rPr>
                <w:noProof/>
                <w:webHidden/>
              </w:rPr>
              <w:t>436</w:t>
            </w:r>
            <w:r w:rsidR="009B2E07">
              <w:rPr>
                <w:noProof/>
                <w:webHidden/>
              </w:rPr>
              <w:fldChar w:fldCharType="end"/>
            </w:r>
          </w:hyperlink>
        </w:p>
        <w:p w14:paraId="460D7625" w14:textId="6760DDA6" w:rsidR="009B2E07" w:rsidRDefault="00B26FED">
          <w:pPr>
            <w:pStyle w:val="TOC3"/>
            <w:tabs>
              <w:tab w:val="left" w:pos="1320"/>
              <w:tab w:val="right" w:leader="dot" w:pos="9350"/>
            </w:tabs>
            <w:rPr>
              <w:rFonts w:asciiTheme="minorHAnsi" w:eastAsiaTheme="minorEastAsia" w:hAnsiTheme="minorHAnsi"/>
              <w:noProof/>
              <w:color w:val="auto"/>
              <w:lang w:val="sv-SE" w:eastAsia="sv-SE"/>
            </w:rPr>
          </w:pPr>
          <w:hyperlink w:anchor="_Toc93320726" w:history="1">
            <w:r w:rsidR="009B2E07" w:rsidRPr="00DF70D4">
              <w:rPr>
                <w:rStyle w:val="Hyperlink"/>
                <w:noProof/>
              </w:rPr>
              <w:t>E.3.3.</w:t>
            </w:r>
            <w:r w:rsidR="009B2E07">
              <w:rPr>
                <w:rFonts w:asciiTheme="minorHAnsi" w:eastAsiaTheme="minorEastAsia" w:hAnsiTheme="minorHAnsi"/>
                <w:noProof/>
                <w:color w:val="auto"/>
                <w:lang w:val="sv-SE" w:eastAsia="sv-SE"/>
              </w:rPr>
              <w:tab/>
            </w:r>
            <w:r w:rsidR="009B2E07" w:rsidRPr="00DF70D4">
              <w:rPr>
                <w:rStyle w:val="Hyperlink"/>
                <w:noProof/>
              </w:rPr>
              <w:t>Graph Partition</w:t>
            </w:r>
            <w:r w:rsidR="009B2E07">
              <w:rPr>
                <w:noProof/>
                <w:webHidden/>
              </w:rPr>
              <w:tab/>
            </w:r>
            <w:r w:rsidR="009B2E07">
              <w:rPr>
                <w:noProof/>
                <w:webHidden/>
              </w:rPr>
              <w:fldChar w:fldCharType="begin"/>
            </w:r>
            <w:r w:rsidR="009B2E07">
              <w:rPr>
                <w:noProof/>
                <w:webHidden/>
              </w:rPr>
              <w:instrText xml:space="preserve"> PAGEREF _Toc93320726 \h </w:instrText>
            </w:r>
            <w:r w:rsidR="009B2E07">
              <w:rPr>
                <w:noProof/>
                <w:webHidden/>
              </w:rPr>
            </w:r>
            <w:r w:rsidR="009B2E07">
              <w:rPr>
                <w:noProof/>
                <w:webHidden/>
              </w:rPr>
              <w:fldChar w:fldCharType="separate"/>
            </w:r>
            <w:r w:rsidR="009B2E07">
              <w:rPr>
                <w:noProof/>
                <w:webHidden/>
              </w:rPr>
              <w:t>437</w:t>
            </w:r>
            <w:r w:rsidR="009B2E07">
              <w:rPr>
                <w:noProof/>
                <w:webHidden/>
              </w:rPr>
              <w:fldChar w:fldCharType="end"/>
            </w:r>
          </w:hyperlink>
        </w:p>
        <w:p w14:paraId="0D7A4A1A" w14:textId="5BA13113" w:rsidR="009B2E07" w:rsidRDefault="00B26FED">
          <w:pPr>
            <w:pStyle w:val="TOC1"/>
            <w:rPr>
              <w:rFonts w:asciiTheme="minorHAnsi" w:eastAsiaTheme="minorEastAsia" w:hAnsiTheme="minorHAnsi"/>
              <w:noProof/>
              <w:color w:val="auto"/>
              <w:lang w:val="sv-SE" w:eastAsia="sv-SE"/>
            </w:rPr>
          </w:pPr>
          <w:hyperlink w:anchor="_Toc93320727" w:history="1">
            <w:r w:rsidR="009B2E07" w:rsidRPr="00DF70D4">
              <w:rPr>
                <w:rStyle w:val="Hyperlink"/>
                <w:noProof/>
              </w:rPr>
              <w:t>F.</w:t>
            </w:r>
            <w:r w:rsidR="009B2E07">
              <w:rPr>
                <w:rFonts w:asciiTheme="minorHAnsi" w:eastAsiaTheme="minorEastAsia" w:hAnsiTheme="minorHAnsi"/>
                <w:noProof/>
                <w:color w:val="auto"/>
                <w:lang w:val="sv-SE" w:eastAsia="sv-SE"/>
              </w:rPr>
              <w:tab/>
            </w:r>
            <w:r w:rsidR="009B2E07" w:rsidRPr="00DF70D4">
              <w:rPr>
                <w:rStyle w:val="Hyperlink"/>
                <w:noProof/>
              </w:rPr>
              <w:t>The ASCII Table</w:t>
            </w:r>
            <w:r w:rsidR="009B2E07">
              <w:rPr>
                <w:noProof/>
                <w:webHidden/>
              </w:rPr>
              <w:tab/>
            </w:r>
            <w:r w:rsidR="009B2E07">
              <w:rPr>
                <w:noProof/>
                <w:webHidden/>
              </w:rPr>
              <w:fldChar w:fldCharType="begin"/>
            </w:r>
            <w:r w:rsidR="009B2E07">
              <w:rPr>
                <w:noProof/>
                <w:webHidden/>
              </w:rPr>
              <w:instrText xml:space="preserve"> PAGEREF _Toc93320727 \h </w:instrText>
            </w:r>
            <w:r w:rsidR="009B2E07">
              <w:rPr>
                <w:noProof/>
                <w:webHidden/>
              </w:rPr>
            </w:r>
            <w:r w:rsidR="009B2E07">
              <w:rPr>
                <w:noProof/>
                <w:webHidden/>
              </w:rPr>
              <w:fldChar w:fldCharType="separate"/>
            </w:r>
            <w:r w:rsidR="009B2E07">
              <w:rPr>
                <w:noProof/>
                <w:webHidden/>
              </w:rPr>
              <w:t>438</w:t>
            </w:r>
            <w:r w:rsidR="009B2E07">
              <w:rPr>
                <w:noProof/>
                <w:webHidden/>
              </w:rPr>
              <w:fldChar w:fldCharType="end"/>
            </w:r>
          </w:hyperlink>
        </w:p>
        <w:p w14:paraId="1D894A0A" w14:textId="37F28D51" w:rsidR="00CB5140" w:rsidRPr="00903DBA" w:rsidRDefault="00CB5140">
          <w:r w:rsidRPr="00903DBA">
            <w:rPr>
              <w:b/>
              <w:bCs/>
              <w:noProof/>
            </w:rPr>
            <w:fldChar w:fldCharType="end"/>
          </w:r>
        </w:p>
      </w:sdtContent>
    </w:sdt>
    <w:p w14:paraId="07C7297F" w14:textId="165F3C61" w:rsidR="00A27525" w:rsidRPr="00903DBA" w:rsidRDefault="00CC1DF4" w:rsidP="0060539D">
      <w:pPr>
        <w:pStyle w:val="Heading1"/>
      </w:pPr>
      <w:r>
        <w:lastRenderedPageBreak/>
        <w:t>&lt;h1&gt;</w:t>
      </w:r>
      <w:bookmarkStart w:id="1" w:name="_Toc93320404"/>
      <w:r w:rsidRPr="00903DBA">
        <w:t>Introduction</w:t>
      </w:r>
      <w:bookmarkEnd w:id="1"/>
      <w:r>
        <w:t>&lt;/h1&gt;</w:t>
      </w:r>
    </w:p>
    <w:p w14:paraId="1B32353F" w14:textId="5FCC6A6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generate</w:t>
      </w:r>
      <w:r w:rsidR="002F6A22">
        <w:t>s</w:t>
      </w:r>
      <w:r w:rsidR="009F010A" w:rsidRPr="00903DBA">
        <w:t xml:space="preserve"> </w:t>
      </w:r>
      <w:r w:rsidR="00382F96" w:rsidRPr="00903DBA">
        <w:t>two kinds of target code:</w:t>
      </w:r>
    </w:p>
    <w:p w14:paraId="0F3C61FA" w14:textId="17A9C74D" w:rsidR="00382F96" w:rsidRPr="00903DBA" w:rsidRDefault="008C4970" w:rsidP="008A59FB">
      <w:pPr>
        <w:pStyle w:val="ListParagraph"/>
        <w:numPr>
          <w:ilvl w:val="0"/>
          <w:numId w:val="202"/>
        </w:numPr>
      </w:pPr>
      <w:r>
        <w:t>&lt;l&gt;</w:t>
      </w:r>
      <w:r w:rsidRPr="00903DBA">
        <w:t>Assembly code for the Intel 64-bit Linux system together with a makefile with instructions for further assembling and linking.</w:t>
      </w:r>
      <w:r>
        <w:t>&lt;/l&gt;</w:t>
      </w:r>
    </w:p>
    <w:p w14:paraId="6AB0C8D0" w14:textId="2801A11E" w:rsidR="00772608" w:rsidRPr="00903DBA" w:rsidRDefault="008C4970" w:rsidP="008A59FB">
      <w:pPr>
        <w:pStyle w:val="ListParagraph"/>
        <w:numPr>
          <w:ilvl w:val="0"/>
          <w:numId w:val="202"/>
        </w:numPr>
      </w:pPr>
      <w:r>
        <w:t>&lt;l&gt;</w:t>
      </w:r>
      <w:r w:rsidRPr="00903DBA">
        <w:t xml:space="preserve">A file in the .com file format holding assembled and linked code </w:t>
      </w:r>
      <w:r>
        <w:t xml:space="preserve">doe </w:t>
      </w:r>
      <w:r w:rsidRPr="00903DBA">
        <w:t>the 16-bit Windows system, ready to be</w:t>
      </w:r>
      <w:r w:rsidRPr="00B06108">
        <w:t xml:space="preserve"> </w:t>
      </w:r>
      <w:r w:rsidRPr="00903DBA">
        <w:t>executed.</w:t>
      </w:r>
      <w:r>
        <w:t>&lt;/l&gt;</w:t>
      </w:r>
    </w:p>
    <w:p w14:paraId="14505094" w14:textId="3F8FB291" w:rsidR="00603361" w:rsidRPr="00903DBA" w:rsidRDefault="00CC1DF4" w:rsidP="0060539D">
      <w:pPr>
        <w:pStyle w:val="Heading2"/>
      </w:pPr>
      <w:r>
        <w:t>&lt;h2&gt;</w:t>
      </w:r>
      <w:bookmarkStart w:id="2" w:name="_Toc93320405"/>
      <w:r w:rsidRPr="00903DBA">
        <w:t>Overview</w:t>
      </w:r>
      <w:bookmarkEnd w:id="2"/>
      <w:r>
        <w:t>&lt;/h2&gt;</w:t>
      </w:r>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11E0C1B9" w:rsidR="003809A0" w:rsidRPr="00903DBA" w:rsidRDefault="00CC1DF4" w:rsidP="0060539D">
      <w:pPr>
        <w:pStyle w:val="Heading2"/>
      </w:pPr>
      <w:r>
        <w:t>&lt;h2&gt;</w:t>
      </w:r>
      <w:bookmarkStart w:id="3" w:name="_Toc93320406"/>
      <w:r w:rsidRPr="00903DBA">
        <w:t>The Compiler Phases</w:t>
      </w:r>
      <w:bookmarkEnd w:id="3"/>
      <w:r>
        <w:t>&lt;/h2&gt;</w:t>
      </w:r>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176B6B60" w:rsidR="00826306" w:rsidRPr="00903DBA" w:rsidRDefault="00CC1DF4" w:rsidP="0060539D">
      <w:pPr>
        <w:pStyle w:val="Heading3"/>
      </w:pPr>
      <w:r>
        <w:t>&lt;h3&gt;</w:t>
      </w:r>
      <w:bookmarkStart w:id="4" w:name="_Toc93320407"/>
      <w:r w:rsidRPr="00903DBA">
        <w:t>The Preprocessor</w:t>
      </w:r>
      <w:bookmarkEnd w:id="4"/>
      <w:r>
        <w:t>&lt;/h3&gt;</w:t>
      </w:r>
    </w:p>
    <w:p w14:paraId="5669FD68" w14:textId="1E8986AA"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look into the preprocessor in Appendix</w:t>
      </w:r>
      <w:r w:rsidR="00774A82">
        <w:t xml:space="preserve"> </w:t>
      </w:r>
      <w:r w:rsidR="00774A82">
        <w:fldChar w:fldCharType="begin"/>
      </w:r>
      <w:r w:rsidR="00774A82">
        <w:instrText xml:space="preserve"> REF _Ref63183775 \r \h </w:instrText>
      </w:r>
      <w:r w:rsidR="00774A82">
        <w:fldChar w:fldCharType="separate"/>
      </w:r>
      <w:r w:rsidR="00F23462">
        <w:t xml:space="preserve">A. </w:t>
      </w:r>
      <w:r w:rsidR="00774A82">
        <w:fldChar w:fldCharType="end"/>
      </w:r>
    </w:p>
    <w:p w14:paraId="472BDFFE" w14:textId="62DD3A36" w:rsidR="00653984" w:rsidRPr="00903DBA" w:rsidRDefault="00CC1DF4" w:rsidP="0060539D">
      <w:pPr>
        <w:pStyle w:val="Heading3"/>
      </w:pPr>
      <w:r>
        <w:t>&lt;h3&gt;</w:t>
      </w:r>
      <w:bookmarkStart w:id="5" w:name="_Toc93320408"/>
      <w:r w:rsidRPr="00903DBA">
        <w:t>Scanning</w:t>
      </w:r>
      <w:bookmarkEnd w:id="5"/>
      <w:r>
        <w:t>&lt;/h3&gt;</w:t>
      </w:r>
    </w:p>
    <w:p w14:paraId="793CFDAB" w14:textId="40AC6596"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00D4318D">
        <w:rPr>
          <w:rStyle w:val="KeyWord0"/>
        </w:rPr>
        <w:t>&lt;k&gt;</w:t>
      </w:r>
      <w:r w:rsidR="00D4318D" w:rsidRPr="00903DBA">
        <w:rPr>
          <w:rStyle w:val="KeyWord0"/>
        </w:rPr>
        <w:t>tokens</w:t>
      </w:r>
      <w:r w:rsidR="00D4318D">
        <w:rPr>
          <w:rStyle w:val="KeyWord0"/>
        </w:rPr>
        <w:t>&lt;/k&gt;</w:t>
      </w:r>
      <w:r w:rsidR="00A73998" w:rsidRPr="00903DBA">
        <w:t>:</w:t>
      </w:r>
      <w:r w:rsidRPr="00903DBA">
        <w:t xml:space="preserve"> the least significant parts of the source code. </w:t>
      </w:r>
      <w:r w:rsidR="0016428D" w:rsidRPr="00903DBA">
        <w:t>For instance, the characters ‘i</w:t>
      </w:r>
      <w:r w:rsidR="00916CDC" w:rsidRPr="00903DBA">
        <w:t xml:space="preserve">’ and ‘f’ </w:t>
      </w:r>
      <w:r w:rsidR="00AF2F75" w:rsidRPr="00903DBA">
        <w:t>are</w:t>
      </w:r>
      <w:r w:rsidR="00916CDC" w:rsidRPr="00903DBA">
        <w:t xml:space="preserve"> interpreted as the keyword </w:t>
      </w:r>
      <w:r w:rsidR="00D4318D">
        <w:rPr>
          <w:rStyle w:val="KeyWord0"/>
        </w:rPr>
        <w:t>&lt;k&gt;</w:t>
      </w:r>
      <w:r w:rsidR="00D4318D" w:rsidRPr="00903DBA">
        <w:rPr>
          <w:rStyle w:val="KeyWord0"/>
        </w:rPr>
        <w:t>if</w:t>
      </w:r>
      <w:r w:rsidR="00D4318D">
        <w:rPr>
          <w:rStyle w:val="KeyWord0"/>
        </w:rPr>
        <w:t>&lt;/k&gt;</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28EF8534" w:rsidR="000B4BEB" w:rsidRPr="00903DBA" w:rsidRDefault="00CC1DF4" w:rsidP="0060539D">
      <w:pPr>
        <w:pStyle w:val="Heading3"/>
      </w:pPr>
      <w:r>
        <w:t>&lt;h3&gt;</w:t>
      </w:r>
      <w:bookmarkStart w:id="6" w:name="_Toc93320409"/>
      <w:r w:rsidRPr="00903DBA">
        <w:t>Parsing and Middle Code Generation</w:t>
      </w:r>
      <w:bookmarkEnd w:id="6"/>
      <w:r>
        <w:t>&lt;/h3&gt;</w:t>
      </w:r>
    </w:p>
    <w:p w14:paraId="542900B5" w14:textId="6935C99E"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00D4318D">
        <w:rPr>
          <w:rStyle w:val="KeyWord0"/>
        </w:rPr>
        <w:t>&lt;k&gt;</w:t>
      </w:r>
      <w:r w:rsidR="00D4318D" w:rsidRPr="00903DBA">
        <w:rPr>
          <w:rStyle w:val="KeyWord0"/>
        </w:rPr>
        <w:t>grammar</w:t>
      </w:r>
      <w:r w:rsidR="00D4318D">
        <w:rPr>
          <w:rStyle w:val="KeyWord0"/>
        </w:rPr>
        <w:t>&lt;/k&gt;</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r w:rsidR="00F23462">
        <w:t xml:space="preserve">A.3.9.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with regard to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D4318D">
        <w:rPr>
          <w:rStyle w:val="KeyWord0"/>
        </w:rPr>
        <w:t>&lt;k&gt;</w:t>
      </w:r>
      <w:r w:rsidR="00D4318D" w:rsidRPr="00903DBA">
        <w:rPr>
          <w:rStyle w:val="KeyWord0"/>
        </w:rPr>
        <w:t>symbol</w:t>
      </w:r>
      <w:r w:rsidR="00D4318D">
        <w:rPr>
          <w:rStyle w:val="KeyWord0"/>
        </w:rPr>
        <w:t xml:space="preserve"> </w:t>
      </w:r>
      <w:r w:rsidR="00D4318D" w:rsidRPr="00903DBA">
        <w:rPr>
          <w:rStyle w:val="KeyWord0"/>
        </w:rPr>
        <w:t>table</w:t>
      </w:r>
      <w:r w:rsidR="00D4318D">
        <w:rPr>
          <w:rStyle w:val="KeyWord0"/>
        </w:rPr>
        <w:t>&lt;/k&gt;</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D4318D">
        <w:rPr>
          <w:rStyle w:val="KeyWord0"/>
        </w:rPr>
        <w:t>&lt;k&gt;</w:t>
      </w:r>
      <w:r w:rsidR="00D4318D" w:rsidRPr="00903DBA">
        <w:rPr>
          <w:rStyle w:val="KeyWord0"/>
        </w:rPr>
        <w:t>type</w:t>
      </w:r>
      <w:r w:rsidR="00D4318D">
        <w:rPr>
          <w:rStyle w:val="KeyWord0"/>
        </w:rPr>
        <w:t xml:space="preserve"> </w:t>
      </w:r>
      <w:r w:rsidR="00D4318D" w:rsidRPr="00903DBA">
        <w:rPr>
          <w:rStyle w:val="KeyWord0"/>
        </w:rPr>
        <w:t>system</w:t>
      </w:r>
      <w:r w:rsidR="00D4318D">
        <w:rPr>
          <w:rStyle w:val="KeyWord0"/>
        </w:rPr>
        <w:t>&lt;/k&gt;</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D4318D">
        <w:rPr>
          <w:rStyle w:val="KeyWord0"/>
        </w:rPr>
        <w:t>&lt;k&gt;</w:t>
      </w:r>
      <w:r w:rsidR="00D4318D" w:rsidRPr="00903DBA">
        <w:rPr>
          <w:rStyle w:val="KeyWord0"/>
        </w:rPr>
        <w:t>middle</w:t>
      </w:r>
      <w:r w:rsidR="00D4318D">
        <w:rPr>
          <w:rStyle w:val="KeyWord0"/>
        </w:rPr>
        <w:t xml:space="preserve"> </w:t>
      </w:r>
      <w:r w:rsidR="00D4318D" w:rsidRPr="00903DBA">
        <w:rPr>
          <w:rStyle w:val="KeyWord0"/>
        </w:rPr>
        <w:t>code</w:t>
      </w:r>
      <w:r w:rsidR="00D4318D">
        <w:rPr>
          <w:rStyle w:val="KeyWord0"/>
        </w:rPr>
        <w:t>&lt;/k&gt;</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D4318D">
        <w:rPr>
          <w:rStyle w:val="KeyWord0"/>
        </w:rPr>
        <w:t>&lt;k&gt;</w:t>
      </w:r>
      <w:r w:rsidR="00D4318D" w:rsidRPr="00903DBA">
        <w:rPr>
          <w:rStyle w:val="KeyWord0"/>
        </w:rPr>
        <w:t>three</w:t>
      </w:r>
      <w:r w:rsidR="00F04729" w:rsidRPr="00903DBA">
        <w:t>-</w:t>
      </w:r>
      <w:r w:rsidR="00D4318D" w:rsidRPr="00903DBA">
        <w:rPr>
          <w:rStyle w:val="KeyWord0"/>
        </w:rPr>
        <w:t>address</w:t>
      </w:r>
      <w:r w:rsidR="00F04729" w:rsidRPr="00903DBA">
        <w:t>-</w:t>
      </w:r>
      <w:r w:rsidR="00D4318D" w:rsidRPr="00903DBA">
        <w:rPr>
          <w:rStyle w:val="KeyWord0"/>
        </w:rPr>
        <w:t>code</w:t>
      </w:r>
      <w:r w:rsidR="00D4318D">
        <w:rPr>
          <w:rStyle w:val="KeyWord0"/>
        </w:rPr>
        <w:t>&lt;/k&gt;</w:t>
      </w:r>
      <w:r w:rsidR="00F04729" w:rsidRPr="00903DBA">
        <w:t>.</w:t>
      </w:r>
    </w:p>
    <w:p w14:paraId="60C67483" w14:textId="09988065" w:rsidR="00E21BF8" w:rsidRPr="00903DBA" w:rsidRDefault="00402ED2" w:rsidP="00653984">
      <w:r w:rsidRPr="00903DBA">
        <w:lastRenderedPageBreak/>
        <w:t xml:space="preserve">Below is an example of how a sample of C code is translated into the middle code.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1471376C" w:rsidR="00903DBA" w:rsidRDefault="00903DBA" w:rsidP="00903DBA">
      <w:r>
        <w:t xml:space="preserve">As each middle code instruction can refer to three values at the most, we introduce </w:t>
      </w:r>
      <w:r w:rsidR="00D4318D">
        <w:rPr>
          <w:rStyle w:val="KeyWord0"/>
        </w:rPr>
        <w:t>&lt;k&gt;</w:t>
      </w:r>
      <w:r w:rsidR="00D4318D" w:rsidRPr="00643685">
        <w:rPr>
          <w:rStyle w:val="KeyWord0"/>
        </w:rPr>
        <w:t>temporary</w:t>
      </w:r>
      <w:r w:rsidR="00D4318D">
        <w:rPr>
          <w:rStyle w:val="KeyWord0"/>
        </w:rPr>
        <w:t xml:space="preserve"> </w:t>
      </w:r>
      <w:r w:rsidR="00D4318D" w:rsidRPr="00643685">
        <w:rPr>
          <w:rStyle w:val="KeyWord0"/>
        </w:rPr>
        <w:t>values</w:t>
      </w:r>
      <w:r w:rsidR="00D4318D">
        <w:rPr>
          <w:rStyle w:val="KeyWord0"/>
        </w:rPr>
        <w:t>&lt;/k&gt;</w:t>
      </w:r>
      <w:r>
        <w:t xml:space="preserve"> to hold sub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5E3E3E83" w:rsidR="00FE0307" w:rsidRPr="00903DBA" w:rsidRDefault="00CC1DF4" w:rsidP="0060539D">
      <w:pPr>
        <w:pStyle w:val="Heading3"/>
      </w:pPr>
      <w:r>
        <w:t>&lt;h3&gt;</w:t>
      </w:r>
      <w:bookmarkStart w:id="7" w:name="_Toc93320410"/>
      <w:r w:rsidRPr="00903DBA">
        <w:t>Middle Code Optimization</w:t>
      </w:r>
      <w:bookmarkEnd w:id="7"/>
      <w:r>
        <w:t>&lt;/h3&gt;</w:t>
      </w:r>
    </w:p>
    <w:p w14:paraId="6647956C" w14:textId="3B331B26"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xml:space="preserve">, </w:t>
      </w:r>
      <w:r w:rsidR="00D50B6F">
        <w:t xml:space="preserve">in order </w:t>
      </w:r>
      <w:r w:rsidR="00B76B61" w:rsidRPr="00903DBA">
        <w:t>to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D4318D">
        <w:rPr>
          <w:rStyle w:val="KeyWord0"/>
        </w:rPr>
        <w:t>&lt;k&gt;</w:t>
      </w:r>
      <w:r w:rsidR="00D4318D" w:rsidRPr="00903DBA">
        <w:rPr>
          <w:rStyle w:val="KeyWord0"/>
        </w:rPr>
        <w:t>if</w:t>
      </w:r>
      <w:r w:rsidR="00D4318D">
        <w:rPr>
          <w:rStyle w:val="KeyWord0"/>
        </w:rPr>
        <w:t>&lt;/k&gt;</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D4318D">
        <w:rPr>
          <w:rStyle w:val="KeyWord0"/>
        </w:rPr>
        <w:t>&lt;k&gt;</w:t>
      </w:r>
      <w:r w:rsidR="00D4318D" w:rsidRPr="00903DBA">
        <w:rPr>
          <w:rStyle w:val="KeyWord0"/>
        </w:rPr>
        <w:t>goto</w:t>
      </w:r>
      <w:r w:rsidR="00D4318D">
        <w:rPr>
          <w:rStyle w:val="KeyWord0"/>
        </w:rPr>
        <w:t>&lt;/k&gt;</w:t>
      </w:r>
      <w:r w:rsidR="000E5DC9"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41794CF7" w:rsidR="00FF1F4C" w:rsidRPr="00903DBA" w:rsidRDefault="00CC1DF4" w:rsidP="0060539D">
      <w:pPr>
        <w:pStyle w:val="Heading3"/>
      </w:pPr>
      <w:r>
        <w:t>&lt;h3&gt;</w:t>
      </w:r>
      <w:bookmarkStart w:id="8" w:name="_Toc93320411"/>
      <w:r w:rsidRPr="00903DBA">
        <w:t>Initialization</w:t>
      </w:r>
      <w:bookmarkEnd w:id="8"/>
      <w:r>
        <w:t>&lt;/h3&gt;</w:t>
      </w:r>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4BA69D53" w:rsidR="00393394" w:rsidRPr="00903DBA" w:rsidRDefault="00CC1DF4" w:rsidP="0060539D">
      <w:pPr>
        <w:pStyle w:val="Heading3"/>
      </w:pPr>
      <w:r>
        <w:t>&lt;h3&gt;</w:t>
      </w:r>
      <w:bookmarkStart w:id="9" w:name="_Toc93320412"/>
      <w:r w:rsidRPr="00903DBA">
        <w:t>Static Address</w:t>
      </w:r>
      <w:bookmarkEnd w:id="9"/>
      <w:r>
        <w:t>&lt;/h3&gt;</w:t>
      </w:r>
    </w:p>
    <w:p w14:paraId="4ED5D757" w14:textId="17E69BB3"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w:t>
      </w:r>
      <w:r w:rsidR="00203458">
        <w:t>by the linker.</w:t>
      </w:r>
      <w:r w:rsidR="00096B8C" w:rsidRPr="00903DBA">
        <w:t xml:space="preserve"> For instance, </w:t>
      </w:r>
      <w:r w:rsidR="00952E9F">
        <w:t xml:space="preserve">if </w:t>
      </w:r>
      <w:r w:rsidR="00D4318D">
        <w:rPr>
          <w:rStyle w:val="KeyWord0"/>
        </w:rPr>
        <w:t>&lt;k&gt;</w:t>
      </w:r>
      <w:r w:rsidR="00D4318D" w:rsidRPr="00952E9F">
        <w:rPr>
          <w:rStyle w:val="KeyWord0"/>
        </w:rPr>
        <w:t>a</w:t>
      </w:r>
      <w:r w:rsidR="00D4318D">
        <w:rPr>
          <w:rStyle w:val="KeyWord0"/>
        </w:rPr>
        <w:t>&lt;/k&gt;</w:t>
      </w:r>
      <w:r w:rsidR="00952E9F">
        <w:t xml:space="preserve"> is a static array, </w:t>
      </w:r>
      <w:r w:rsidR="00096B8C" w:rsidRPr="00903DBA">
        <w:t xml:space="preserve">the </w:t>
      </w:r>
      <w:r w:rsidR="00D4318D">
        <w:rPr>
          <w:rStyle w:val="KeyWord0"/>
        </w:rPr>
        <w:t>&lt;k&gt;</w:t>
      </w:r>
      <w:r w:rsidR="00D4318D" w:rsidRPr="00903DBA">
        <w:rPr>
          <w:rStyle w:val="KeyWord0"/>
        </w:rPr>
        <w:t>&amp;a[3]</w:t>
      </w:r>
      <w:r w:rsidR="00D4318D">
        <w:rPr>
          <w:rStyle w:val="KeyWord0"/>
        </w:rPr>
        <w:t>&lt;/k&gt;</w:t>
      </w:r>
      <w:r w:rsidR="00096B8C" w:rsidRPr="00903DBA">
        <w:t xml:space="preserve"> expression </w:t>
      </w:r>
      <w:r w:rsidR="00DB5591" w:rsidRPr="00903DBA">
        <w:t>is</w:t>
      </w:r>
      <w:r w:rsidR="00096B8C" w:rsidRPr="00903DBA">
        <w:t xml:space="preserve"> </w:t>
      </w:r>
      <w:r w:rsidR="0025214C">
        <w:t xml:space="preserve">set </w:t>
      </w:r>
      <w:r w:rsidR="00203458">
        <w:t xml:space="preserve">to a </w:t>
      </w:r>
      <w:r w:rsidR="00333CF3" w:rsidRPr="00903DBA">
        <w:t>specific address</w:t>
      </w:r>
      <w:r w:rsidR="00096B8C" w:rsidRPr="00903DBA">
        <w:t xml:space="preserve"> by </w:t>
      </w:r>
      <w:r w:rsidR="007D4A8C" w:rsidRPr="00903DBA">
        <w:t>the linker.</w:t>
      </w:r>
    </w:p>
    <w:p w14:paraId="26B5E986" w14:textId="0DC0EDA3" w:rsidR="00D030E2" w:rsidRPr="00903DBA" w:rsidRDefault="00CC1DF4" w:rsidP="0060539D">
      <w:pPr>
        <w:pStyle w:val="Heading3"/>
      </w:pPr>
      <w:r>
        <w:t>&lt;h3&gt;</w:t>
      </w:r>
      <w:bookmarkStart w:id="10" w:name="_Toc93320413"/>
      <w:r w:rsidRPr="00903DBA">
        <w:t>Declarators and Declaration Specifiers</w:t>
      </w:r>
      <w:bookmarkEnd w:id="10"/>
      <w:r>
        <w:t>&lt;/h3&gt;</w:t>
      </w:r>
    </w:p>
    <w:p w14:paraId="5AFA2F29" w14:textId="152A7A69" w:rsidR="006679FD" w:rsidRPr="00903DBA" w:rsidRDefault="00FE5917" w:rsidP="00FE5917">
      <w:r w:rsidRPr="00903DBA">
        <w:t xml:space="preserve">In the following code,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 </w:t>
      </w:r>
      <w:r w:rsidR="00D4318D">
        <w:rPr>
          <w:rStyle w:val="KeyWord0"/>
        </w:rPr>
        <w:t>&lt;k&gt;</w:t>
      </w:r>
      <w:r w:rsidR="00D4318D" w:rsidRPr="00903DBA">
        <w:rPr>
          <w:rStyle w:val="KeyWord0"/>
        </w:rPr>
        <w:t>specifier</w:t>
      </w:r>
      <w:r w:rsidR="00D4318D">
        <w:rPr>
          <w:rStyle w:val="KeyWord0"/>
        </w:rPr>
        <w:t>&lt;/k&gt;</w:t>
      </w:r>
      <w:r w:rsidR="006679FD" w:rsidRPr="00903DBA">
        <w:t xml:space="preserve"> while </w:t>
      </w:r>
      <w:r w:rsidR="00D4318D">
        <w:rPr>
          <w:rStyle w:val="KeyWord0"/>
        </w:rPr>
        <w:t>&lt;k&gt;</w:t>
      </w:r>
      <w:r w:rsidR="00D4318D" w:rsidRPr="00903DBA">
        <w:rPr>
          <w:rStyle w:val="KeyWord0"/>
        </w:rPr>
        <w:t>s</w:t>
      </w:r>
      <w:r w:rsidR="00D4318D">
        <w:rPr>
          <w:rStyle w:val="KeyWord0"/>
        </w:rPr>
        <w:t>&lt;/k&gt;</w:t>
      </w:r>
      <w:r w:rsidR="006679FD" w:rsidRPr="00903DBA">
        <w:t xml:space="preserve"> and </w:t>
      </w:r>
      <w:r w:rsidR="00D4318D">
        <w:rPr>
          <w:rStyle w:val="KeyWord0"/>
        </w:rPr>
        <w:t>&lt;k&gt;</w:t>
      </w:r>
      <w:r w:rsidR="00D4318D" w:rsidRPr="00903DBA">
        <w:rPr>
          <w:rStyle w:val="KeyWord0"/>
        </w:rPr>
        <w:t>*p</w:t>
      </w:r>
      <w:r w:rsidR="00D4318D">
        <w:rPr>
          <w:rStyle w:val="KeyWord0"/>
        </w:rPr>
        <w:t>&lt;/k&gt;</w:t>
      </w:r>
      <w:r w:rsidR="006679FD" w:rsidRPr="00903DBA">
        <w:t xml:space="preserve"> are </w:t>
      </w:r>
      <w:r w:rsidR="00D4318D">
        <w:rPr>
          <w:rStyle w:val="KeyWord0"/>
        </w:rPr>
        <w:t>&lt;k&gt;</w:t>
      </w:r>
      <w:r w:rsidR="00D4318D" w:rsidRPr="00903DBA">
        <w:rPr>
          <w:rStyle w:val="KeyWord0"/>
        </w:rPr>
        <w:t>declarators</w:t>
      </w:r>
      <w:r w:rsidR="00D4318D">
        <w:rPr>
          <w:rStyle w:val="KeyWord0"/>
        </w:rPr>
        <w:t>&lt;/k&gt;</w:t>
      </w:r>
      <w:r w:rsidR="006679FD" w:rsidRPr="00903DBA">
        <w:t>.</w:t>
      </w:r>
      <w:r w:rsidR="00333CF3" w:rsidRPr="00903DBA">
        <w:t xml:space="preserve"> </w:t>
      </w:r>
    </w:p>
    <w:p w14:paraId="439E14C6" w14:textId="5C9ED09A" w:rsidR="00FE5917" w:rsidRPr="00903DBA" w:rsidRDefault="00FE5917" w:rsidP="006679FD">
      <w:pPr>
        <w:pStyle w:val="Code"/>
      </w:pPr>
      <w:r w:rsidRPr="00903DBA">
        <w:lastRenderedPageBreak/>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5489CA1F" w:rsidR="00F01E7E" w:rsidRPr="00903DBA" w:rsidRDefault="00CC1DF4" w:rsidP="0060539D">
      <w:pPr>
        <w:pStyle w:val="Heading3"/>
      </w:pPr>
      <w:r>
        <w:t>&lt;h3&gt;</w:t>
      </w:r>
      <w:bookmarkStart w:id="11" w:name="_Toc93320414"/>
      <w:r w:rsidRPr="00903DBA">
        <w:t>The Symbol Table</w:t>
      </w:r>
      <w:bookmarkEnd w:id="11"/>
      <w:r>
        <w:t>&lt;/h3&gt;</w:t>
      </w:r>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The symbol table is actually a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21F45901" w:rsidR="00F01E7E" w:rsidRPr="00903DBA" w:rsidRDefault="00CC1DF4" w:rsidP="0060539D">
      <w:pPr>
        <w:pStyle w:val="Heading3"/>
      </w:pPr>
      <w:r>
        <w:t>&lt;h3&gt;</w:t>
      </w:r>
      <w:bookmarkStart w:id="12" w:name="_Toc93320415"/>
      <w:r w:rsidRPr="00903DBA">
        <w:t>The Type System</w:t>
      </w:r>
      <w:bookmarkEnd w:id="12"/>
      <w:r>
        <w:t>&lt;/h3&gt;</w:t>
      </w:r>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0364130B" w:rsidR="00EE7565" w:rsidRPr="00903DBA" w:rsidRDefault="00CC1DF4" w:rsidP="0060539D">
      <w:pPr>
        <w:pStyle w:val="Heading3"/>
      </w:pPr>
      <w:r>
        <w:t>&lt;h3&gt;</w:t>
      </w:r>
      <w:bookmarkStart w:id="13" w:name="_Toc93320416"/>
      <w:r w:rsidRPr="00903DBA">
        <w:t>Assembly Code Generation</w:t>
      </w:r>
      <w:bookmarkEnd w:id="13"/>
      <w:r>
        <w:t>&lt;/h3&gt;</w:t>
      </w:r>
    </w:p>
    <w:p w14:paraId="0E14CD58" w14:textId="15AA1575" w:rsidR="006B0843" w:rsidRPr="00903DBA" w:rsidRDefault="003C0006" w:rsidP="00FE0307">
      <w:r w:rsidRPr="00903DBA">
        <w:t xml:space="preserve">When the middle code has been generated and optimized, </w:t>
      </w:r>
      <w:r w:rsidR="0098113C">
        <w:t xml:space="preserve">the </w:t>
      </w:r>
      <w:r w:rsidRPr="00903DBA">
        <w:t>assembly code</w:t>
      </w:r>
      <w:r w:rsidR="0098113C">
        <w:t xml:space="preserve"> becomes generated</w:t>
      </w:r>
      <w:r w:rsidRPr="00903DBA">
        <w:t xml:space="preserv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D4318D">
        <w:rPr>
          <w:rStyle w:val="KeyWord0"/>
        </w:rPr>
        <w:t>&lt;k&gt;</w:t>
      </w:r>
      <w:r w:rsidR="00D4318D" w:rsidRPr="00903DBA">
        <w:rPr>
          <w:rStyle w:val="KeyWord0"/>
        </w:rPr>
        <w:t>tracks</w:t>
      </w:r>
      <w:r w:rsidR="00D4318D">
        <w:rPr>
          <w:rStyle w:val="KeyWord0"/>
        </w:rPr>
        <w:t>&lt;/k&gt;</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w:t>
      </w:r>
      <w:r w:rsidR="0098113C">
        <w:t>e</w:t>
      </w:r>
      <w:r w:rsidR="005D2ADB" w:rsidRPr="00903DBA">
        <w:t xml:space="preserve"> of the register</w:t>
      </w:r>
      <w:r w:rsidR="002155DE" w:rsidRPr="00903DBA">
        <w:t xml:space="preserve"> set</w:t>
      </w:r>
      <w:r w:rsidR="00553828" w:rsidRPr="00903DBA">
        <w:t xml:space="preserve">, and </w:t>
      </w:r>
      <w:r w:rsidR="002155DE" w:rsidRPr="00903DBA">
        <w:t xml:space="preserve">replace the tracks with the </w:t>
      </w:r>
      <w:r w:rsidR="00553828" w:rsidRPr="00903DBA">
        <w:t>actual register</w:t>
      </w:r>
      <w:r w:rsidR="00E837F8">
        <w:t>s</w:t>
      </w:r>
      <w:r w:rsidR="00553828" w:rsidRPr="00903DBA">
        <w:t>.</w:t>
      </w:r>
    </w:p>
    <w:p w14:paraId="43C53B95" w14:textId="6C374BC2" w:rsidR="00000282" w:rsidRPr="00903DBA" w:rsidRDefault="00CC1DF4" w:rsidP="0060539D">
      <w:pPr>
        <w:pStyle w:val="Heading3"/>
        <w:numPr>
          <w:ilvl w:val="2"/>
          <w:numId w:val="118"/>
        </w:numPr>
      </w:pPr>
      <w:r>
        <w:t>&lt;h3&gt;</w:t>
      </w:r>
      <w:bookmarkStart w:id="14" w:name="_Toc93320417"/>
      <w:r w:rsidRPr="00903DBA">
        <w:t>Register Allocation</w:t>
      </w:r>
      <w:bookmarkEnd w:id="14"/>
      <w:r>
        <w:t>&lt;/h3&gt;</w:t>
      </w:r>
    </w:p>
    <w:p w14:paraId="22AC36F6" w14:textId="02663770"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D4318D">
        <w:rPr>
          <w:rStyle w:val="KeyWord0"/>
        </w:rPr>
        <w:t>&lt;k&gt;</w:t>
      </w:r>
      <w:r w:rsidR="00D4318D" w:rsidRPr="00903DBA">
        <w:rPr>
          <w:rStyle w:val="KeyWord0"/>
        </w:rPr>
        <w:t>x</w:t>
      </w:r>
      <w:r w:rsidR="00D4318D">
        <w:rPr>
          <w:rStyle w:val="KeyWord0"/>
        </w:rPr>
        <w:t>&lt;/k&gt;</w:t>
      </w:r>
      <w:r w:rsidR="00CB128D" w:rsidRPr="00903DBA">
        <w:t xml:space="preserve">, </w:t>
      </w:r>
      <w:r w:rsidR="00D4318D">
        <w:rPr>
          <w:rStyle w:val="KeyWord0"/>
        </w:rPr>
        <w:t>&lt;k&gt;</w:t>
      </w:r>
      <w:r w:rsidR="00D4318D" w:rsidRPr="00903DBA">
        <w:rPr>
          <w:rStyle w:val="KeyWord0"/>
        </w:rPr>
        <w:t>a</w:t>
      </w:r>
      <w:r w:rsidR="00D4318D">
        <w:rPr>
          <w:rStyle w:val="KeyWord0"/>
        </w:rPr>
        <w:t>&lt;/k&gt;</w:t>
      </w:r>
      <w:r w:rsidR="00DA1753" w:rsidRPr="00903DBA">
        <w:t xml:space="preserve">, </w:t>
      </w:r>
      <w:r w:rsidR="00D4318D">
        <w:rPr>
          <w:rStyle w:val="KeyWord0"/>
        </w:rPr>
        <w:t>&lt;k&gt;</w:t>
      </w:r>
      <w:r w:rsidR="00D4318D" w:rsidRPr="00903DBA">
        <w:rPr>
          <w:rStyle w:val="KeyWord0"/>
        </w:rPr>
        <w:t>b</w:t>
      </w:r>
      <w:r w:rsidR="00D4318D">
        <w:rPr>
          <w:rStyle w:val="KeyWord0"/>
        </w:rPr>
        <w:t>&lt;/k&gt;</w:t>
      </w:r>
      <w:r w:rsidR="00DA1753" w:rsidRPr="00903DBA">
        <w:t xml:space="preserve">, </w:t>
      </w:r>
      <w:r w:rsidR="00D4318D">
        <w:rPr>
          <w:rStyle w:val="KeyWord0"/>
        </w:rPr>
        <w:t>&lt;k&gt;</w:t>
      </w:r>
      <w:r w:rsidR="00D4318D" w:rsidRPr="00903DBA">
        <w:rPr>
          <w:rStyle w:val="KeyWord0"/>
        </w:rPr>
        <w:t>c</w:t>
      </w:r>
      <w:r w:rsidR="00D4318D">
        <w:rPr>
          <w:rStyle w:val="KeyWord0"/>
        </w:rPr>
        <w:t>&lt;/k&gt;</w:t>
      </w:r>
      <w:r w:rsidR="00DA1753" w:rsidRPr="00903DBA">
        <w:t xml:space="preserve">, and </w:t>
      </w:r>
      <w:r w:rsidR="00D4318D">
        <w:rPr>
          <w:rStyle w:val="KeyWord0"/>
        </w:rPr>
        <w:t>&lt;k&gt;</w:t>
      </w:r>
      <w:r w:rsidR="00D4318D" w:rsidRPr="00903DBA">
        <w:rPr>
          <w:rStyle w:val="KeyWord0"/>
        </w:rPr>
        <w:t>d</w:t>
      </w:r>
      <w:r w:rsidR="00D4318D">
        <w:rPr>
          <w:rStyle w:val="KeyWord0"/>
        </w:rPr>
        <w:t>&lt;/k&gt;</w:t>
      </w:r>
      <w:r w:rsidR="00DA1753" w:rsidRPr="00903DBA">
        <w:t xml:space="preserve"> are static </w:t>
      </w:r>
      <w:r w:rsidR="00E61EC6" w:rsidRPr="00903DBA">
        <w:t xml:space="preserve">16-bit </w:t>
      </w:r>
      <w:r w:rsidR="00DA1753" w:rsidRPr="00903DBA">
        <w:t>variables stored at specific addresses.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29F3EC66" w:rsidR="00146973" w:rsidRPr="00903DBA" w:rsidRDefault="00146973" w:rsidP="00146973">
            <w:pPr>
              <w:pStyle w:val="Code"/>
            </w:pPr>
            <w:r w:rsidRPr="00903DBA">
              <w:t>1. temp0 = a + b</w:t>
            </w:r>
          </w:p>
          <w:p w14:paraId="6FFA254B" w14:textId="4286B82B" w:rsidR="00146973" w:rsidRPr="00903DBA" w:rsidRDefault="00146973" w:rsidP="00146973">
            <w:pPr>
              <w:pStyle w:val="Code"/>
            </w:pPr>
            <w:r w:rsidRPr="00903DBA">
              <w:t>2. temp1 = c - d</w:t>
            </w:r>
          </w:p>
          <w:p w14:paraId="6A7594D2" w14:textId="18403CCE" w:rsidR="00146973" w:rsidRPr="00903DBA" w:rsidRDefault="00146973" w:rsidP="00146973">
            <w:pPr>
              <w:pStyle w:val="Code"/>
            </w:pPr>
            <w:r w:rsidRPr="00903DBA">
              <w:t>3. temp2 = t0 &amp; t1</w:t>
            </w:r>
          </w:p>
          <w:p w14:paraId="3BDB2FC1" w14:textId="307E5607" w:rsidR="00146973" w:rsidRPr="00903DBA" w:rsidRDefault="00146973" w:rsidP="00146973">
            <w:pPr>
              <w:pStyle w:val="Code"/>
            </w:pPr>
            <w:r w:rsidRPr="00903DBA">
              <w:t>4. x = temp2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8D59755" w:rsidR="00085857" w:rsidRPr="00903DBA" w:rsidRDefault="00DA1753" w:rsidP="00CE407A">
            <w:pPr>
              <w:pStyle w:val="Code"/>
            </w:pPr>
            <w:r w:rsidRPr="00903DBA">
              <w:t xml:space="preserve">mov </w:t>
            </w:r>
            <w:r w:rsidR="00D4318D">
              <w:rPr>
                <w:rStyle w:val="KeyWord0"/>
              </w:rPr>
              <w:t>&lt;k&gt;</w:t>
            </w:r>
            <w:r w:rsidR="00D4318D" w:rsidRPr="00903DBA">
              <w:rPr>
                <w:rStyle w:val="KeyWord0"/>
              </w:rPr>
              <w:t>track0</w:t>
            </w:r>
            <w:r w:rsidR="00D4318D">
              <w:rPr>
                <w:rStyle w:val="KeyWord0"/>
              </w:rPr>
              <w:t>&lt;/k&gt;</w:t>
            </w:r>
            <w:r w:rsidRPr="00903DBA">
              <w:t>, [a</w:t>
            </w:r>
            <w:r w:rsidR="00CB128D" w:rsidRPr="00903DBA">
              <w:rPr>
                <w:vertAlign w:val="subscript"/>
              </w:rPr>
              <w:t>address</w:t>
            </w:r>
            <w:r w:rsidRPr="00903DBA">
              <w:t>]</w:t>
            </w:r>
          </w:p>
          <w:p w14:paraId="5F04CDF4" w14:textId="15A4E027" w:rsidR="00CE407A" w:rsidRPr="00903DBA" w:rsidRDefault="00CB128D" w:rsidP="00CE407A">
            <w:pPr>
              <w:pStyle w:val="Code"/>
            </w:pPr>
            <w:r w:rsidRPr="00903DBA">
              <w:t xml:space="preserve">add </w:t>
            </w:r>
            <w:r w:rsidR="00D4318D">
              <w:rPr>
                <w:rStyle w:val="KeyWord0"/>
              </w:rPr>
              <w:t>&lt;k&gt;</w:t>
            </w:r>
            <w:r w:rsidR="00D4318D" w:rsidRPr="00903DBA">
              <w:rPr>
                <w:rStyle w:val="KeyWord0"/>
              </w:rPr>
              <w:t>track0</w:t>
            </w:r>
            <w:r w:rsidR="00D4318D">
              <w:rPr>
                <w:rStyle w:val="KeyWord0"/>
              </w:rPr>
              <w:t>&lt;/k&gt;</w:t>
            </w:r>
            <w:r w:rsidRPr="00903DBA">
              <w:t>, [b</w:t>
            </w:r>
            <w:r w:rsidRPr="00903DBA">
              <w:rPr>
                <w:vertAlign w:val="subscript"/>
              </w:rPr>
              <w:t>address</w:t>
            </w:r>
            <w:r w:rsidRPr="00903DBA">
              <w:t>]</w:t>
            </w:r>
          </w:p>
          <w:p w14:paraId="6C5259C4" w14:textId="11B7B752" w:rsidR="00CB128D" w:rsidRPr="00903DBA" w:rsidRDefault="00CB128D" w:rsidP="00CB128D">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[c</w:t>
            </w:r>
            <w:r w:rsidRPr="00903DBA">
              <w:rPr>
                <w:vertAlign w:val="subscript"/>
              </w:rPr>
              <w:t>address</w:t>
            </w:r>
            <w:r w:rsidRPr="00903DBA">
              <w:t>]</w:t>
            </w:r>
          </w:p>
          <w:p w14:paraId="2E4AA5A5" w14:textId="490ED27B" w:rsidR="00CB128D" w:rsidRPr="00903DBA" w:rsidRDefault="00CB128D" w:rsidP="00CB128D">
            <w:pPr>
              <w:pStyle w:val="Code"/>
            </w:pPr>
            <w:r w:rsidRPr="00903DBA">
              <w:t xml:space="preserve">sub </w:t>
            </w:r>
            <w:r w:rsidR="00D4318D">
              <w:rPr>
                <w:rStyle w:val="KeyWord0"/>
              </w:rPr>
              <w:t>&lt;k&gt;</w:t>
            </w:r>
            <w:r w:rsidR="00D4318D" w:rsidRPr="00903DBA">
              <w:rPr>
                <w:rStyle w:val="KeyWord0"/>
              </w:rPr>
              <w:t>track1</w:t>
            </w:r>
            <w:r w:rsidR="00D4318D">
              <w:rPr>
                <w:rStyle w:val="KeyWord0"/>
              </w:rPr>
              <w:t>&lt;/k&gt;</w:t>
            </w:r>
            <w:r w:rsidRPr="00903DBA">
              <w:t>, [</w:t>
            </w:r>
            <w:r w:rsidR="00DC44AF" w:rsidRPr="00903DBA">
              <w:t>d</w:t>
            </w:r>
            <w:r w:rsidRPr="00903DBA">
              <w:rPr>
                <w:vertAlign w:val="subscript"/>
              </w:rPr>
              <w:t>address</w:t>
            </w:r>
            <w:r w:rsidRPr="00903DBA">
              <w:t>]</w:t>
            </w:r>
          </w:p>
          <w:p w14:paraId="2CEEE18C" w14:textId="13D82F31" w:rsidR="00CB128D" w:rsidRPr="00903DBA" w:rsidRDefault="00CB128D" w:rsidP="00CE407A">
            <w:pPr>
              <w:pStyle w:val="Code"/>
            </w:pPr>
            <w:r w:rsidRPr="00903DBA">
              <w:t xml:space="preserve">and </w:t>
            </w:r>
            <w:r w:rsidR="00D4318D">
              <w:rPr>
                <w:rStyle w:val="KeyWord0"/>
              </w:rPr>
              <w:t>&lt;k&gt;</w:t>
            </w:r>
            <w:r w:rsidR="00D4318D" w:rsidRPr="00903DBA">
              <w:rPr>
                <w:rStyle w:val="KeyWord0"/>
              </w:rPr>
              <w:t>track0</w:t>
            </w:r>
            <w:r w:rsidR="00D4318D">
              <w:rPr>
                <w:rStyle w:val="KeyWord0"/>
              </w:rPr>
              <w:t>&lt;/k&gt;</w:t>
            </w:r>
            <w:r w:rsidRPr="00903DBA">
              <w:t xml:space="preserve">, </w:t>
            </w:r>
            <w:r w:rsidR="00D4318D">
              <w:rPr>
                <w:rStyle w:val="KeyWord0"/>
              </w:rPr>
              <w:t>&lt;k&gt;</w:t>
            </w:r>
            <w:r w:rsidR="00D4318D" w:rsidRPr="00903DBA">
              <w:rPr>
                <w:rStyle w:val="KeyWord0"/>
              </w:rPr>
              <w:t>track1</w:t>
            </w:r>
            <w:r w:rsidR="00D4318D">
              <w:rPr>
                <w:rStyle w:val="KeyWord0"/>
              </w:rPr>
              <w:t>&lt;/k&gt;</w:t>
            </w:r>
          </w:p>
          <w:p w14:paraId="4AA87527" w14:textId="50E8DDDE" w:rsidR="00CB128D" w:rsidRPr="00903DBA" w:rsidRDefault="00CB128D" w:rsidP="00CE407A">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track0</w:t>
            </w:r>
            <w:r w:rsidR="00D4318D">
              <w:rPr>
                <w:rStyle w:val="KeyWord0"/>
              </w:rPr>
              <w:t>&lt;/k&gt;</w:t>
            </w:r>
          </w:p>
        </w:tc>
        <w:tc>
          <w:tcPr>
            <w:tcW w:w="4675" w:type="dxa"/>
          </w:tcPr>
          <w:p w14:paraId="3A05C68E" w14:textId="34F4E83B" w:rsidR="00CB128D" w:rsidRPr="00903DBA" w:rsidRDefault="00CB128D" w:rsidP="00CB128D">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 [a</w:t>
            </w:r>
            <w:r w:rsidRPr="00903DBA">
              <w:rPr>
                <w:vertAlign w:val="subscript"/>
              </w:rPr>
              <w:t>address</w:t>
            </w:r>
            <w:r w:rsidRPr="00903DBA">
              <w:t>]</w:t>
            </w:r>
          </w:p>
          <w:p w14:paraId="0A9F0C6E" w14:textId="5AF25F24" w:rsidR="00CB128D" w:rsidRPr="00903DBA" w:rsidRDefault="00CB128D" w:rsidP="00CB128D">
            <w:pPr>
              <w:pStyle w:val="Code"/>
            </w:pPr>
            <w:r w:rsidRPr="00903DBA">
              <w:t xml:space="preserve">add </w:t>
            </w:r>
            <w:r w:rsidR="00D4318D">
              <w:rPr>
                <w:rStyle w:val="KeyWord0"/>
              </w:rPr>
              <w:t>&lt;k&gt;</w:t>
            </w:r>
            <w:r w:rsidR="00D4318D" w:rsidRPr="00903DBA">
              <w:rPr>
                <w:rStyle w:val="KeyWord0"/>
              </w:rPr>
              <w:t>ax</w:t>
            </w:r>
            <w:r w:rsidR="00D4318D">
              <w:rPr>
                <w:rStyle w:val="KeyWord0"/>
              </w:rPr>
              <w:t>&lt;/k&gt;</w:t>
            </w:r>
            <w:r w:rsidRPr="00903DBA">
              <w:t>, [b</w:t>
            </w:r>
            <w:r w:rsidRPr="00903DBA">
              <w:rPr>
                <w:vertAlign w:val="subscript"/>
              </w:rPr>
              <w:t>address</w:t>
            </w:r>
            <w:r w:rsidRPr="00903DBA">
              <w:t>]</w:t>
            </w:r>
          </w:p>
          <w:p w14:paraId="12AC9F72" w14:textId="4E85F436" w:rsidR="00CB128D" w:rsidRPr="00903DBA" w:rsidRDefault="00CB128D" w:rsidP="00CB128D">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 [c</w:t>
            </w:r>
            <w:r w:rsidRPr="00903DBA">
              <w:rPr>
                <w:vertAlign w:val="subscript"/>
              </w:rPr>
              <w:t>address</w:t>
            </w:r>
            <w:r w:rsidRPr="00903DBA">
              <w:t>]</w:t>
            </w:r>
          </w:p>
          <w:p w14:paraId="036D96D5" w14:textId="5B263659" w:rsidR="00CB128D" w:rsidRPr="00903DBA" w:rsidRDefault="00CB128D" w:rsidP="00CB128D">
            <w:pPr>
              <w:pStyle w:val="Code"/>
            </w:pPr>
            <w:r w:rsidRPr="00903DBA">
              <w:t xml:space="preserve">sub </w:t>
            </w:r>
            <w:r w:rsidR="00D4318D">
              <w:rPr>
                <w:rStyle w:val="KeyWord0"/>
              </w:rPr>
              <w:t>&lt;k&gt;</w:t>
            </w:r>
            <w:r w:rsidR="00D4318D" w:rsidRPr="00903DBA">
              <w:rPr>
                <w:rStyle w:val="KeyWord0"/>
              </w:rPr>
              <w:t>bx</w:t>
            </w:r>
            <w:r w:rsidR="00D4318D">
              <w:rPr>
                <w:rStyle w:val="KeyWord0"/>
              </w:rPr>
              <w:t>&lt;/k&gt;</w:t>
            </w:r>
            <w:r w:rsidRPr="00903DBA">
              <w:t>, [</w:t>
            </w:r>
            <w:r w:rsidR="00DC44AF" w:rsidRPr="00903DBA">
              <w:t>d</w:t>
            </w:r>
            <w:r w:rsidRPr="00903DBA">
              <w:rPr>
                <w:vertAlign w:val="subscript"/>
              </w:rPr>
              <w:t>address</w:t>
            </w:r>
            <w:r w:rsidRPr="00903DBA">
              <w:t>]</w:t>
            </w:r>
          </w:p>
          <w:p w14:paraId="1E40289F" w14:textId="20927780" w:rsidR="00CB128D" w:rsidRPr="00903DBA" w:rsidRDefault="00CB128D" w:rsidP="00CB128D">
            <w:pPr>
              <w:pStyle w:val="Code"/>
            </w:pPr>
            <w:r w:rsidRPr="00903DBA">
              <w:t xml:space="preserve">and </w:t>
            </w:r>
            <w:r w:rsidR="00D4318D">
              <w:rPr>
                <w:rStyle w:val="KeyWord0"/>
              </w:rPr>
              <w:t>&lt;k&gt;</w:t>
            </w:r>
            <w:r w:rsidR="00D4318D" w:rsidRPr="00903DBA">
              <w:rPr>
                <w:rStyle w:val="KeyWord0"/>
              </w:rPr>
              <w:t>ax</w:t>
            </w:r>
            <w:r w:rsidR="00D4318D">
              <w:rPr>
                <w:rStyle w:val="KeyWord0"/>
              </w:rPr>
              <w:t>&lt;/k&gt;</w:t>
            </w:r>
            <w:r w:rsidRPr="00903DBA">
              <w:t xml:space="preserve">, </w:t>
            </w:r>
            <w:r w:rsidR="00D4318D">
              <w:rPr>
                <w:rStyle w:val="KeyWord0"/>
              </w:rPr>
              <w:t>&lt;k&gt;</w:t>
            </w:r>
            <w:r w:rsidR="00D4318D" w:rsidRPr="00903DBA">
              <w:rPr>
                <w:rStyle w:val="KeyWord0"/>
              </w:rPr>
              <w:t>bx</w:t>
            </w:r>
            <w:r w:rsidR="00D4318D">
              <w:rPr>
                <w:rStyle w:val="KeyWord0"/>
              </w:rPr>
              <w:t>&lt;/k&gt;</w:t>
            </w:r>
          </w:p>
          <w:p w14:paraId="6D94FE24" w14:textId="10946C5C" w:rsidR="00CE407A" w:rsidRPr="00903DBA" w:rsidRDefault="00CB128D" w:rsidP="00CB128D">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ax</w:t>
            </w:r>
            <w:r w:rsidR="00D4318D">
              <w:rPr>
                <w:rStyle w:val="KeyWord0"/>
              </w:rPr>
              <w:t>&lt;/k&gt;</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448C4350" w:rsidR="00463FCB" w:rsidRPr="00903DBA" w:rsidRDefault="00463FCB" w:rsidP="00463FCB">
      <w:r w:rsidRPr="00903DBA">
        <w:lastRenderedPageBreak/>
        <w:t xml:space="preserve">In the final assembly code, we cannot assign </w:t>
      </w:r>
      <w:r w:rsidR="00D4318D">
        <w:rPr>
          <w:rStyle w:val="KeyWord0"/>
        </w:rPr>
        <w:t>&lt;k&gt;</w:t>
      </w:r>
      <w:r w:rsidR="00D4318D" w:rsidRPr="00903DBA">
        <w:rPr>
          <w:rStyle w:val="KeyWord0"/>
        </w:rPr>
        <w:t>track0</w:t>
      </w:r>
      <w:r w:rsidR="00D4318D">
        <w:rPr>
          <w:rStyle w:val="KeyWord0"/>
        </w:rPr>
        <w:t>&lt;/k&gt;</w:t>
      </w:r>
      <w:r w:rsidRPr="00903DBA">
        <w:t xml:space="preserve"> and </w:t>
      </w:r>
      <w:r w:rsidR="00D4318D">
        <w:rPr>
          <w:rStyle w:val="KeyWord0"/>
        </w:rPr>
        <w:t>&lt;k&gt;</w:t>
      </w:r>
      <w:r w:rsidR="00D4318D" w:rsidRPr="00903DBA">
        <w:rPr>
          <w:rStyle w:val="KeyWord0"/>
        </w:rPr>
        <w:t>track1</w:t>
      </w:r>
      <w:r w:rsidR="00D4318D">
        <w:rPr>
          <w:rStyle w:val="KeyWord0"/>
        </w:rPr>
        <w:t>&lt;/k&gt;</w:t>
      </w:r>
      <w:r w:rsidRPr="00903DBA">
        <w:t xml:space="preserve"> the same register, since they overlap.</w:t>
      </w:r>
    </w:p>
    <w:p w14:paraId="086B3704" w14:textId="4AB39949" w:rsidR="00AC2E7E" w:rsidRPr="00903DBA" w:rsidRDefault="00CC1DF4" w:rsidP="0060539D">
      <w:pPr>
        <w:pStyle w:val="Heading3"/>
      </w:pPr>
      <w:r>
        <w:t>&lt;h3&gt;</w:t>
      </w:r>
      <w:bookmarkStart w:id="15" w:name="_Toc93320418"/>
      <w:r w:rsidRPr="00903DBA">
        <w:t>The Object Code Generator and Linker</w:t>
      </w:r>
      <w:bookmarkEnd w:id="15"/>
      <w:r>
        <w:t>&lt;/h3&gt;</w:t>
      </w:r>
    </w:p>
    <w:p w14:paraId="369FA846" w14:textId="19A2A049"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A14DE3" w:rsidRPr="00903DBA">
        <w:t xml:space="preserve">, and focus on the Linux </w:t>
      </w:r>
      <w:r w:rsidR="00800172">
        <w:t xml:space="preserve">case </w:t>
      </w:r>
      <w:r w:rsidR="00455098">
        <w:t>up until then.</w:t>
      </w:r>
    </w:p>
    <w:p w14:paraId="56C797AB" w14:textId="5D224CAF" w:rsidR="00EE078C" w:rsidRPr="00903DBA" w:rsidRDefault="00CC1DF4" w:rsidP="0060539D">
      <w:pPr>
        <w:pStyle w:val="Heading3"/>
      </w:pPr>
      <w:r>
        <w:t>&lt;h3&gt;</w:t>
      </w:r>
      <w:bookmarkStart w:id="16" w:name="_Toc93320419"/>
      <w:r w:rsidRPr="00903DBA">
        <w:t>The Standard Library</w:t>
      </w:r>
      <w:bookmarkEnd w:id="16"/>
      <w:r>
        <w:t>&lt;/h3&gt;</w:t>
      </w:r>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63F0BD5A" w:rsidR="00643209" w:rsidRDefault="00CC1DF4" w:rsidP="00643209">
      <w:pPr>
        <w:pStyle w:val="Heading2"/>
        <w:rPr>
          <w:shd w:val="clear" w:color="auto" w:fill="FFFFFF"/>
        </w:rPr>
      </w:pPr>
      <w:bookmarkStart w:id="17" w:name="_Ref54199481"/>
      <w:bookmarkStart w:id="18" w:name="_Ref418260972"/>
      <w:r>
        <w:rPr>
          <w:shd w:val="clear" w:color="auto" w:fill="FFFFFF"/>
        </w:rPr>
        <w:t>&lt;h2&gt;</w:t>
      </w:r>
      <w:bookmarkStart w:id="19" w:name="_Toc93320420"/>
      <w:r>
        <w:rPr>
          <w:shd w:val="clear" w:color="auto" w:fill="FFFFFF"/>
        </w:rPr>
        <w:t>Calling Forwards or Backwards</w:t>
      </w:r>
      <w:bookmarkEnd w:id="19"/>
      <w:r>
        <w:rPr>
          <w:shd w:val="clear" w:color="auto" w:fill="FFFFFF"/>
        </w:rPr>
        <w:t>&lt;/h2&gt;</w:t>
      </w:r>
    </w:p>
    <w:p w14:paraId="5A203557" w14:textId="1E05F5EF" w:rsidR="00643209" w:rsidRPr="00643209" w:rsidRDefault="00643209" w:rsidP="00643209">
      <w:r>
        <w:t>When methods call each other, in which order shall they be defined? Shall calls be made forwards or backwards? In this book I have chosen a compromise. Generally speaking, calls are made forwards. However, small methods are defined before the calling function, resulting in backwards calls.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0"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21">
          <w:tblGrid>
            <w:gridCol w:w="3116"/>
            <w:gridCol w:w="3117"/>
            <w:gridCol w:w="3117"/>
            <w:gridCol w:w="3116"/>
            <w:gridCol w:w="3117"/>
            <w:gridCol w:w="3117"/>
          </w:tblGrid>
        </w:tblGridChange>
      </w:tblGrid>
      <w:tr w:rsidR="00643209" w:rsidRPr="00903DBA" w14:paraId="3932F7B0" w14:textId="77777777" w:rsidTr="000C664E">
        <w:trPr>
          <w:ins w:id="22" w:author="Stefan Bjornander" w:date="2015-04-26T09:44:00Z"/>
          <w:trPrChange w:id="23" w:author="Stefan Bjornander" w:date="2015-04-26T09:46:00Z">
            <w:trPr>
              <w:gridBefore w:val="3"/>
            </w:trPr>
          </w:trPrChange>
        </w:trPr>
        <w:tc>
          <w:tcPr>
            <w:tcW w:w="3116" w:type="dxa"/>
            <w:tcPrChange w:id="24"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5" w:author="Stefan Bjornander" w:date="2015-04-26T09:44:00Z"/>
              </w:rPr>
            </w:pPr>
          </w:p>
        </w:tc>
        <w:tc>
          <w:tcPr>
            <w:tcW w:w="3117" w:type="dxa"/>
            <w:tcPrChange w:id="26"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7" w:author="Stefan Bjornander" w:date="2015-04-26T09:44:00Z"/>
              </w:rPr>
            </w:pPr>
            <w:r>
              <w:t>}</w:t>
            </w:r>
          </w:p>
        </w:tc>
        <w:tc>
          <w:tcPr>
            <w:tcW w:w="3117" w:type="dxa"/>
            <w:tcPrChange w:id="28"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9"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30" w:author="Stefan Bjornander" w:date="2015-04-26T09:44:00Z"/>
                <w:del w:id="31"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06929365" w:rsidR="00CE5717" w:rsidRPr="00903DBA" w:rsidRDefault="00CC1DF4" w:rsidP="00175DAD">
      <w:pPr>
        <w:pStyle w:val="Heading2"/>
      </w:pPr>
      <w:r>
        <w:t>&lt;h2&gt;</w:t>
      </w:r>
      <w:bookmarkStart w:id="32" w:name="_Toc93320421"/>
      <w:r w:rsidRPr="00903DBA">
        <w:t>The Main Class</w:t>
      </w:r>
      <w:bookmarkEnd w:id="32"/>
      <w:r>
        <w:t>&lt;/h2&gt;</w:t>
      </w:r>
      <w:bookmarkEnd w:id="17"/>
    </w:p>
    <w:p w14:paraId="67940380" w14:textId="2E909303" w:rsidR="004B716F" w:rsidRPr="00903DBA" w:rsidRDefault="004B716F" w:rsidP="004B716F">
      <w:r w:rsidRPr="00903DBA">
        <w:t xml:space="preserve">The </w:t>
      </w:r>
      <w:r w:rsidR="00D4318D">
        <w:rPr>
          <w:rStyle w:val="KeyWord0"/>
        </w:rPr>
        <w:t>&lt;k&gt;</w:t>
      </w:r>
      <w:r w:rsidR="00D4318D" w:rsidRPr="00903DBA">
        <w:rPr>
          <w:rStyle w:val="KeyWord0"/>
        </w:rPr>
        <w:t>Main</w:t>
      </w:r>
      <w:r w:rsidR="002E44C2">
        <w:rPr>
          <w:rStyle w:val="KeyWord0"/>
        </w:rPr>
        <w:t>&lt;/k&gt;</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2E44C2">
        <w:rPr>
          <w:rStyle w:val="KeyWord0"/>
        </w:rPr>
        <w:t>makefile</w:t>
      </w:r>
      <w:r w:rsidR="000B3E1E" w:rsidRPr="00903DBA">
        <w:t>, that is used</w:t>
      </w:r>
      <w:r w:rsidR="00DD6041" w:rsidRPr="00903DBA">
        <w:t xml:space="preserve"> to assembly and link the code to the final executable file.</w:t>
      </w:r>
    </w:p>
    <w:p w14:paraId="269A2329" w14:textId="40116060" w:rsidR="004E4A14" w:rsidRPr="00903DBA" w:rsidRDefault="000274D4" w:rsidP="004E4A14">
      <w:pPr>
        <w:pStyle w:val="CodeHeader"/>
      </w:pPr>
      <w:r>
        <w:t>&lt;ch&gt;</w:t>
      </w:r>
      <w:r w:rsidRPr="00903DBA">
        <w:t>Main</w:t>
      </w:r>
      <w:r>
        <w:t>.</w:t>
      </w:r>
      <w:r w:rsidRPr="00903DBA">
        <w:t>cs</w:t>
      </w:r>
      <w:r>
        <w:t>&lt;/ch&gt;</w:t>
      </w:r>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2BE20E28" w:rsidR="00DD147E" w:rsidRPr="00903DBA" w:rsidRDefault="000340B6" w:rsidP="00DD147E">
      <w:pPr>
        <w:rPr>
          <w:highlight w:val="white"/>
        </w:rPr>
      </w:pPr>
      <w:r w:rsidRPr="00903DBA">
        <w:rPr>
          <w:highlight w:val="white"/>
        </w:rPr>
        <w:t xml:space="preserve">First of all, there is the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s and a makefile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4318D">
        <w:rPr>
          <w:rStyle w:val="KeyWord0"/>
          <w:highlight w:val="white"/>
        </w:rPr>
        <w:lastRenderedPageBreak/>
        <w:t>&lt;k&gt;</w:t>
      </w:r>
      <w:r w:rsidR="00D4318D" w:rsidRPr="00903DBA">
        <w:rPr>
          <w:rStyle w:val="KeyWord0"/>
          <w:highlight w:val="white"/>
        </w:rPr>
        <w:t>Windows</w:t>
      </w:r>
      <w:r w:rsidR="00D4318D">
        <w:rPr>
          <w:rStyle w:val="KeyWord0"/>
          <w:highlight w:val="white"/>
        </w:rPr>
        <w:t>&lt;/k&gt;</w:t>
      </w:r>
      <w:r w:rsidR="00DD147E" w:rsidRPr="00903DBA">
        <w:rPr>
          <w:highlight w:val="white"/>
        </w:rPr>
        <w:t xml:space="preserve"> or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00DD147E" w:rsidRPr="00903DBA">
        <w:rPr>
          <w:highlight w:val="white"/>
        </w:rPr>
        <w:t xml:space="preserve"> field is true.</w:t>
      </w:r>
      <w:r w:rsidR="00BC235C" w:rsidRPr="00903DBA">
        <w:rPr>
          <w:highlight w:val="white"/>
        </w:rPr>
        <w:t xml:space="preserve"> </w:t>
      </w:r>
      <w:r w:rsidR="00F71EBA" w:rsidRPr="00903DBA">
        <w:rPr>
          <w:highlight w:val="white"/>
        </w:rPr>
        <w:t>We will look into the Linux cases through the</w:t>
      </w:r>
      <w:r w:rsidR="00EC0D62">
        <w:rPr>
          <w:highlight w:val="white"/>
        </w:rPr>
        <w:t xml:space="preserve">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2D051B2B"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00D4318D">
        <w:rPr>
          <w:rStyle w:val="KeyWord0"/>
          <w:highlight w:val="white"/>
        </w:rPr>
        <w:t>&lt;k&gt;</w:t>
      </w:r>
      <w:r w:rsidR="00D4318D" w:rsidRPr="00903DBA">
        <w:rPr>
          <w:rStyle w:val="KeyWord0"/>
          <w:highlight w:val="white"/>
        </w:rPr>
        <w:t>Start.Windows</w:t>
      </w:r>
      <w:r w:rsidR="00D4318D">
        <w:rPr>
          <w:rStyle w:val="KeyWord0"/>
          <w:highlight w:val="white"/>
        </w:rPr>
        <w:t>&lt;/k&gt;</w:t>
      </w:r>
      <w:r w:rsidRPr="00903DBA">
        <w:rPr>
          <w:highlight w:val="white"/>
        </w:rPr>
        <w:t xml:space="preserve"> </w:t>
      </w:r>
      <w:r w:rsidR="00671B5D" w:rsidRPr="00903DBA">
        <w:rPr>
          <w:highlight w:val="white"/>
        </w:rPr>
        <w:t>it this point, an</w:t>
      </w:r>
      <w:r w:rsidR="0010580C">
        <w:rPr>
          <w:highlight w:val="white"/>
        </w:rPr>
        <w:t>d</w:t>
      </w:r>
      <w:r w:rsidR="00671B5D" w:rsidRPr="00903DBA">
        <w:rPr>
          <w:highlight w:val="white"/>
        </w:rPr>
        <w:t xml:space="preserve">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E72A366" w14:textId="33ACF490" w:rsidR="00C80F16" w:rsidRDefault="005D5282" w:rsidP="00055A90">
      <w:pPr>
        <w:pStyle w:val="Code"/>
        <w:rPr>
          <w:highlight w:val="white"/>
        </w:rPr>
      </w:pPr>
      <w:r w:rsidRPr="00903DBA">
        <w:rPr>
          <w:highlight w:val="white"/>
        </w:rPr>
        <w:t xml:space="preserve">        </w:t>
      </w:r>
      <w:r w:rsidR="00C80F16">
        <w:rPr>
          <w:highlight w:val="white"/>
        </w:rPr>
        <w:t>// ...</w:t>
      </w:r>
    </w:p>
    <w:p w14:paraId="42C03EA6" w14:textId="21A6FE33"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798ABD6D" w14:textId="17882493" w:rsidR="000848EB" w:rsidRPr="00903DBA" w:rsidRDefault="000848EB" w:rsidP="000848EB">
      <w:pPr>
        <w:pStyle w:val="Code"/>
        <w:rPr>
          <w:highlight w:val="white"/>
        </w:rPr>
      </w:pPr>
      <w:r w:rsidRPr="00903DBA">
        <w:rPr>
          <w:highlight w:val="white"/>
        </w:rPr>
        <w:t xml:space="preserve">      </w:t>
      </w:r>
      <w:r w:rsidR="0056352A">
        <w:rPr>
          <w:highlight w:val="white"/>
        </w:rPr>
        <w:t>Error.Check</w:t>
      </w:r>
      <w:r w:rsidRPr="00903DBA">
        <w:rPr>
          <w:highlight w:val="white"/>
        </w:rPr>
        <w:t>(</w:t>
      </w:r>
      <w:r w:rsidR="00A45BD8" w:rsidRPr="00903DBA">
        <w:rPr>
          <w:highlight w:val="white"/>
        </w:rPr>
        <w:t xml:space="preserve">args.Length </w:t>
      </w:r>
      <w:r w:rsidR="002F6391">
        <w:rPr>
          <w:highlight w:val="white"/>
        </w:rPr>
        <w:t>&gt; 0</w:t>
      </w:r>
      <w:r w:rsidR="00A45BD8">
        <w:rPr>
          <w:highlight w:val="white"/>
        </w:rPr>
        <w:t xml:space="preserve">, </w:t>
      </w:r>
      <w:r w:rsidR="00847AE1">
        <w:rPr>
          <w:highlight w:val="white"/>
        </w:rPr>
        <w:t>Message.U</w:t>
      </w:r>
      <w:r w:rsidRPr="00903DBA">
        <w:rPr>
          <w:highlight w:val="white"/>
        </w:rPr>
        <w:t>sage</w:t>
      </w:r>
      <w:r w:rsidR="00847AE1">
        <w:rPr>
          <w:highlight w:val="white"/>
        </w:rPr>
        <w:t>_</w:t>
      </w:r>
      <w:r w:rsidRPr="00903DBA">
        <w:rPr>
          <w:highlight w:val="white"/>
        </w:rPr>
        <w:t>compiler</w:t>
      </w:r>
      <w:r w:rsidR="00847AE1">
        <w:rPr>
          <w:highlight w:val="white"/>
        </w:rPr>
        <w:t>_</w:t>
      </w:r>
      <w:r w:rsidRPr="00903DBA">
        <w:rPr>
          <w:highlight w:val="white"/>
        </w:rPr>
        <w:t>filename);</w:t>
      </w:r>
    </w:p>
    <w:p w14:paraId="2D33B84B" w14:textId="7BF7317D" w:rsidR="000848EB" w:rsidRPr="00903DBA" w:rsidRDefault="00DD4D0D" w:rsidP="00DD4D0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D4318D">
        <w:rPr>
          <w:rStyle w:val="KeyWord0"/>
          <w:highlight w:val="white"/>
        </w:rPr>
        <w:t>&lt;k&gt;</w:t>
      </w:r>
      <w:r w:rsidR="00D4318D" w:rsidRPr="00903DBA">
        <w:rPr>
          <w:rStyle w:val="KeyWord0"/>
          <w:highlight w:val="white"/>
        </w:rPr>
        <w:t>print</w:t>
      </w:r>
      <w:r w:rsidR="00D4318D">
        <w:rPr>
          <w:rStyle w:val="KeyWord0"/>
          <w:highlight w:val="white"/>
        </w:rPr>
        <w:t>&lt;/k&gt;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D4318D">
        <w:rPr>
          <w:rStyle w:val="KeyWord0"/>
          <w:highlight w:val="white"/>
        </w:rPr>
        <w:t>&lt;k&gt;</w:t>
      </w:r>
      <w:r w:rsidR="00D4318D" w:rsidRPr="00903DBA">
        <w:rPr>
          <w:rStyle w:val="KeyWord0"/>
          <w:highlight w:val="white"/>
        </w:rPr>
        <w:t>stdout</w:t>
      </w:r>
      <w:r w:rsidR="00D4318D">
        <w:rPr>
          <w:rStyle w:val="KeyWord0"/>
          <w:highlight w:val="white"/>
        </w:rPr>
        <w:t>&lt;/k&gt;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5658F8DD"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assembly file</w:t>
      </w:r>
      <w:r w:rsidR="0010580C">
        <w:rPr>
          <w:highlight w:val="white"/>
        </w:rPr>
        <w:t xml:space="preserve"> was created</w:t>
      </w:r>
      <w:r w:rsidR="00DE0BCA" w:rsidRPr="00903DBA">
        <w:rPr>
          <w:highlight w:val="white"/>
        </w:rPr>
        <w:t xml:space="preserve">. If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24692995" w:rsidR="000848EB" w:rsidRPr="00903DBA" w:rsidRDefault="006F7257" w:rsidP="003C44DF">
      <w:pPr>
        <w:rPr>
          <w:highlight w:val="white"/>
        </w:rPr>
      </w:pPr>
      <w:r w:rsidRPr="00903DBA">
        <w:rPr>
          <w:highlight w:val="white"/>
        </w:rPr>
        <w:t xml:space="preserve">Finally, we call 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r w:rsidR="003C44DF" w:rsidRPr="00903DBA">
        <w:rPr>
          <w:highlight w:val="white"/>
        </w:rPr>
        <w:t>makefile.</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lastRenderedPageBreak/>
        <w:t xml:space="preserve">        if (Start.Windows) {</w:t>
      </w:r>
    </w:p>
    <w:p w14:paraId="1C4F6E42" w14:textId="5D82A5C2" w:rsidR="00C80F16" w:rsidRDefault="004C5297" w:rsidP="00B80F7F">
      <w:pPr>
        <w:pStyle w:val="Code"/>
        <w:rPr>
          <w:highlight w:val="white"/>
        </w:rPr>
      </w:pPr>
      <w:r w:rsidRPr="00903DBA">
        <w:rPr>
          <w:highlight w:val="white"/>
        </w:rPr>
        <w:t xml:space="preserve">          </w:t>
      </w:r>
      <w:r w:rsidR="00C80F16">
        <w:rPr>
          <w:highlight w:val="white"/>
        </w:rPr>
        <w:t>// ...</w:t>
      </w:r>
    </w:p>
    <w:p w14:paraId="1D37017D" w14:textId="7B057B1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09BF5F4C" w:rsidR="000848EB" w:rsidRPr="00903DBA" w:rsidRDefault="000848EB" w:rsidP="000848EB">
      <w:pPr>
        <w:pStyle w:val="Code"/>
        <w:rPr>
          <w:highlight w:val="white"/>
        </w:rPr>
      </w:pPr>
      <w:r w:rsidRPr="00903DBA">
        <w:rPr>
          <w:highlight w:val="white"/>
        </w:rPr>
        <w:t xml:space="preserve">        </w:t>
      </w:r>
      <w:r w:rsidR="0056352A">
        <w:rPr>
          <w:highlight w:val="white"/>
        </w:rPr>
        <w:t>Error.</w:t>
      </w:r>
      <w:r w:rsidR="008812F1">
        <w:rPr>
          <w:highlight w:val="white"/>
        </w:rPr>
        <w:t>Report</w:t>
      </w:r>
      <w:r w:rsidRPr="00903DBA">
        <w:rPr>
          <w:highlight w:val="white"/>
        </w:rPr>
        <w:t>(exception.Message,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2B6E5C42" w:rsidR="000848EB" w:rsidRDefault="000848EB" w:rsidP="000848EB">
      <w:pPr>
        <w:pStyle w:val="Code"/>
        <w:rPr>
          <w:highlight w:val="white"/>
        </w:rPr>
      </w:pPr>
      <w:r w:rsidRPr="00903DBA">
        <w:rPr>
          <w:highlight w:val="white"/>
        </w:rPr>
        <w:t xml:space="preserve">    }</w:t>
      </w:r>
    </w:p>
    <w:p w14:paraId="42D28033" w14:textId="0B2145EC" w:rsidR="004047BE" w:rsidRDefault="00AF6B66" w:rsidP="003F046B">
      <w:pPr>
        <w:rPr>
          <w:highlight w:val="white"/>
        </w:rPr>
      </w:pPr>
      <w:r>
        <w:rPr>
          <w:highlight w:val="white"/>
        </w:rPr>
        <w:t>The</w:t>
      </w:r>
      <w:r w:rsidR="004047BE">
        <w:rPr>
          <w:highlight w:val="white"/>
        </w:rPr>
        <w:t xml:space="preserve"> </w:t>
      </w:r>
      <w:r w:rsidR="00D4318D">
        <w:rPr>
          <w:rStyle w:val="KeyWord0"/>
          <w:highlight w:val="white"/>
        </w:rPr>
        <w:t>&lt;k&gt;</w:t>
      </w:r>
      <w:r w:rsidR="00D4318D" w:rsidRPr="003F046B">
        <w:rPr>
          <w:rStyle w:val="KeyWord0"/>
          <w:highlight w:val="white"/>
        </w:rPr>
        <w:t>CompileSourceFile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GenerateMakeFile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GenerateDependencyFile</w:t>
      </w:r>
      <w:r w:rsidR="00D4318D">
        <w:rPr>
          <w:rStyle w:val="KeyWord0"/>
          <w:highlight w:val="white"/>
        </w:rPr>
        <w:t>&lt;/k&gt;</w:t>
      </w:r>
      <w:r w:rsidR="004047BE">
        <w:rPr>
          <w:highlight w:val="white"/>
        </w:rPr>
        <w:t xml:space="preserve">, and </w:t>
      </w:r>
      <w:r w:rsidR="00D4318D">
        <w:rPr>
          <w:rStyle w:val="KeyWord0"/>
          <w:highlight w:val="white"/>
        </w:rPr>
        <w:t>&lt;k&gt;</w:t>
      </w:r>
      <w:r w:rsidR="00D4318D" w:rsidRPr="003F046B">
        <w:rPr>
          <w:rStyle w:val="KeyWord0"/>
          <w:highlight w:val="white"/>
        </w:rPr>
        <w:t>IsGeneratedFileFresh</w:t>
      </w:r>
      <w:r w:rsidR="00D4318D">
        <w:rPr>
          <w:rStyle w:val="KeyWord0"/>
          <w:highlight w:val="white"/>
        </w:rPr>
        <w:t>&lt;/k&gt;</w:t>
      </w:r>
      <w:r w:rsidR="003F046B">
        <w:rPr>
          <w:highlight w:val="white"/>
        </w:rPr>
        <w:t xml:space="preserve"> methods </w:t>
      </w:r>
      <w:r w:rsidR="004047BE">
        <w:rPr>
          <w:highlight w:val="white"/>
        </w:rPr>
        <w:t xml:space="preserve">are described in Chapter </w:t>
      </w:r>
      <w:r w:rsidR="004047BE">
        <w:rPr>
          <w:highlight w:val="white"/>
        </w:rPr>
        <w:fldChar w:fldCharType="begin"/>
      </w:r>
      <w:r w:rsidR="004047BE">
        <w:rPr>
          <w:highlight w:val="white"/>
        </w:rPr>
        <w:instrText xml:space="preserve"> REF _Ref71450241 \r \h </w:instrText>
      </w:r>
      <w:r w:rsidR="004047BE">
        <w:rPr>
          <w:highlight w:val="white"/>
        </w:rPr>
      </w:r>
      <w:r w:rsidR="004047BE">
        <w:rPr>
          <w:highlight w:val="white"/>
        </w:rPr>
        <w:fldChar w:fldCharType="separate"/>
      </w:r>
      <w:r w:rsidR="00F23462">
        <w:rPr>
          <w:highlight w:val="white"/>
        </w:rPr>
        <w:t>14</w:t>
      </w:r>
      <w:r w:rsidR="004047BE">
        <w:rPr>
          <w:highlight w:val="white"/>
        </w:rPr>
        <w:fldChar w:fldCharType="end"/>
      </w:r>
      <w:r w:rsidR="004047BE">
        <w:rPr>
          <w:highlight w:val="white"/>
        </w:rPr>
        <w:t xml:space="preserve"> at the end of the book.</w:t>
      </w:r>
    </w:p>
    <w:p w14:paraId="3085A5FE" w14:textId="77777777" w:rsidR="004047BE" w:rsidRPr="00903DBA" w:rsidRDefault="004047BE" w:rsidP="004047BE">
      <w:pPr>
        <w:rPr>
          <w:highlight w:val="white"/>
        </w:rPr>
      </w:pPr>
    </w:p>
    <w:bookmarkEnd w:id="18"/>
    <w:p w14:paraId="23D8420B" w14:textId="4204D89B" w:rsidR="00E40B78" w:rsidRPr="00903DBA" w:rsidRDefault="00CC1DF4" w:rsidP="0060539D">
      <w:pPr>
        <w:pStyle w:val="Heading1"/>
      </w:pPr>
      <w:r>
        <w:lastRenderedPageBreak/>
        <w:t>&lt;h1&gt;</w:t>
      </w:r>
      <w:bookmarkStart w:id="33" w:name="_Ref54016524"/>
      <w:bookmarkStart w:id="34" w:name="_Ref54016821"/>
      <w:bookmarkStart w:id="35" w:name="_Toc93320422"/>
      <w:r w:rsidRPr="00903DBA">
        <w:t>Scanning</w:t>
      </w:r>
      <w:bookmarkEnd w:id="33"/>
      <w:bookmarkEnd w:id="34"/>
      <w:bookmarkEnd w:id="35"/>
      <w:r>
        <w:t>&lt;/h1&gt;</w:t>
      </w:r>
    </w:p>
    <w:p w14:paraId="61A78CB4" w14:textId="18458C9A" w:rsidR="00B51A9D" w:rsidRDefault="0011105E" w:rsidP="00432E51">
      <w:r>
        <w:t>As mentioned in the overview, t</w:t>
      </w:r>
      <w:r w:rsidR="00966818" w:rsidRPr="00903DBA">
        <w:t xml:space="preserve">he scanner is responsible for interpreting sequences of characters into </w:t>
      </w:r>
      <w:r w:rsidR="00D4318D">
        <w:rPr>
          <w:rStyle w:val="KeyWord0"/>
        </w:rPr>
        <w:t>&lt;k&gt;</w:t>
      </w:r>
      <w:r w:rsidR="00D4318D" w:rsidRPr="00903DBA">
        <w:rPr>
          <w:rStyle w:val="KeyWord0"/>
        </w:rPr>
        <w:t>tokens</w:t>
      </w:r>
      <w:r w:rsidR="00D4318D">
        <w:rPr>
          <w:rStyle w:val="KeyWord0"/>
        </w:rPr>
        <w:t>&lt;/k&gt;</w:t>
      </w:r>
      <w:r w:rsidR="00966818" w:rsidRPr="00903DBA">
        <w:t xml:space="preserve">: the least significant parts of the source code. </w:t>
      </w:r>
      <w:r>
        <w:t xml:space="preserve">The scanner is called by the parser each time it needsd a new token. </w:t>
      </w:r>
      <w:r w:rsidR="00B51A9D"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F23462">
        <w:t xml:space="preserve">D. </w:t>
      </w:r>
      <w:r w:rsidR="00BE0C60">
        <w:fldChar w:fldCharType="end"/>
      </w:r>
    </w:p>
    <w:p w14:paraId="72CF4FF1" w14:textId="39DDD495" w:rsidR="00030DA2" w:rsidRPr="00903DBA" w:rsidRDefault="00030DA2" w:rsidP="00030DA2">
      <w:pPr>
        <w:pStyle w:val="Code"/>
        <w:rPr>
          <w:highlight w:val="white"/>
        </w:rPr>
      </w:pPr>
    </w:p>
    <w:p w14:paraId="76C8B58F" w14:textId="767D994B" w:rsidR="00011D22" w:rsidRPr="00903DBA" w:rsidRDefault="00CC1DF4" w:rsidP="00011D22">
      <w:pPr>
        <w:pStyle w:val="Heading2"/>
      </w:pPr>
      <w:r>
        <w:t>&lt;h2&gt;</w:t>
      </w:r>
      <w:bookmarkStart w:id="36" w:name="_Toc93320423"/>
      <w:r w:rsidRPr="00903DBA">
        <w:t>The typedef-name Problem</w:t>
      </w:r>
      <w:bookmarkEnd w:id="36"/>
      <w:r>
        <w:t>&lt;/h2&gt;</w:t>
      </w:r>
    </w:p>
    <w:p w14:paraId="0CEA1694" w14:textId="2DC5E610" w:rsidR="00011D22" w:rsidRPr="00903DBA" w:rsidRDefault="00011D22" w:rsidP="00011D22">
      <w:r w:rsidRPr="00903DBA">
        <w:t xml:space="preserve">Let us take look at the two source code lines below. Intuitively, the first line looks like an expression statement where </w:t>
      </w:r>
      <w:r w:rsidR="00D4318D">
        <w:rPr>
          <w:rStyle w:val="KeyWord0"/>
        </w:rPr>
        <w:t>&lt;k&gt;</w:t>
      </w:r>
      <w:r w:rsidR="00D4318D" w:rsidRPr="00903DBA">
        <w:rPr>
          <w:rStyle w:val="KeyWord0"/>
        </w:rPr>
        <w:t>x</w:t>
      </w:r>
      <w:r w:rsidR="00D4318D">
        <w:rPr>
          <w:rStyle w:val="KeyWord0"/>
        </w:rPr>
        <w:t>&lt;/k&gt;</w:t>
      </w:r>
      <w:r w:rsidRPr="00903DBA">
        <w:t xml:space="preserve"> and </w:t>
      </w:r>
      <w:r w:rsidR="00D4318D">
        <w:rPr>
          <w:rStyle w:val="KeyWord0"/>
        </w:rPr>
        <w:t>&lt;k&gt;</w:t>
      </w:r>
      <w:r w:rsidR="00D4318D" w:rsidRPr="00903DBA">
        <w:rPr>
          <w:rStyle w:val="KeyWord0"/>
        </w:rPr>
        <w:t>y</w:t>
      </w:r>
      <w:r w:rsidR="00D4318D">
        <w:rPr>
          <w:rStyle w:val="KeyWord0"/>
        </w:rPr>
        <w:t>&lt;/k&gt;</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00D4318D">
        <w:rPr>
          <w:rStyle w:val="KeyWord0"/>
        </w:rPr>
        <w:t>&lt;k&gt;MyType&lt;/k&gt;</w:t>
      </w:r>
      <w:r w:rsidRPr="00903DBA">
        <w:t xml:space="preserve"> is a type defined by and earlier </w:t>
      </w:r>
      <w:r w:rsidR="00D4318D">
        <w:rPr>
          <w:rStyle w:val="KeyWord0"/>
        </w:rPr>
        <w:t>&lt;k&gt;</w:t>
      </w:r>
      <w:r w:rsidR="00D4318D" w:rsidRPr="00903DBA">
        <w:rPr>
          <w:rStyle w:val="KeyWord0"/>
        </w:rPr>
        <w:t>typedef</w:t>
      </w:r>
      <w:r w:rsidR="00D4318D">
        <w:rPr>
          <w:rStyle w:val="KeyWord0"/>
        </w:rPr>
        <w:t>&lt;/k&gt;</w:t>
      </w:r>
      <w:r w:rsidRPr="00903DBA">
        <w:t xml:space="preserve"> definition and </w:t>
      </w:r>
      <w:r w:rsidR="00D4318D">
        <w:rPr>
          <w:rStyle w:val="KeyWord0"/>
        </w:rPr>
        <w:t>&lt;k&gt;</w:t>
      </w:r>
      <w:r w:rsidR="00D4318D" w:rsidRPr="00903DBA">
        <w:rPr>
          <w:rStyle w:val="KeyWord0"/>
        </w:rPr>
        <w:t>p</w:t>
      </w:r>
      <w:r w:rsidR="00D4318D">
        <w:rPr>
          <w:rStyle w:val="KeyWord0"/>
        </w:rPr>
        <w:t>tr&lt;/k&gt;</w:t>
      </w:r>
      <w:r w:rsidRPr="00903DBA">
        <w:t xml:space="preserve"> is a pointer to that type.</w:t>
      </w:r>
    </w:p>
    <w:p w14:paraId="0B70E756" w14:textId="77777777" w:rsidR="00011D22" w:rsidRPr="00903DBA" w:rsidRDefault="00011D22" w:rsidP="00011D22">
      <w:pPr>
        <w:pStyle w:val="Code"/>
      </w:pPr>
      <w:r w:rsidRPr="00903DBA">
        <w:t>x * y;</w:t>
      </w:r>
    </w:p>
    <w:p w14:paraId="0567913B" w14:textId="6C8C9F7F" w:rsidR="00011D22" w:rsidRPr="00903DBA" w:rsidRDefault="00E04BE3" w:rsidP="00011D22">
      <w:pPr>
        <w:pStyle w:val="Code"/>
      </w:pPr>
      <w:r>
        <w:t>MyType</w:t>
      </w:r>
      <w:r w:rsidR="00011D22" w:rsidRPr="00903DBA">
        <w:t>* p</w:t>
      </w:r>
      <w:r>
        <w:t>tr</w:t>
      </w:r>
      <w:r w:rsidR="00011D22" w:rsidRPr="00903DBA">
        <w:t>;</w:t>
      </w:r>
    </w:p>
    <w:p w14:paraId="713B46BE" w14:textId="09F29829" w:rsidR="00011D22" w:rsidRPr="00903DBA" w:rsidRDefault="00011D22" w:rsidP="00011D22">
      <w:r w:rsidRPr="00903DBA">
        <w:t>However, syntactically it is the same thing: a name, an asterisk, another name, and a semicolon. The parser cannot distinguish between the two cases. The solution to th</w:t>
      </w:r>
      <w:r w:rsidR="00E04BE3">
        <w:t>e</w:t>
      </w:r>
      <w:r w:rsidRPr="00903DBA">
        <w:t xml:space="preserve"> problem is to give the scanner access to the symbol table, so it can look up the whether the name </w:t>
      </w:r>
      <w:r>
        <w:t xml:space="preserve">occurred </w:t>
      </w:r>
      <w:r w:rsidRPr="00903DBA">
        <w:t xml:space="preserve">is an earlier </w:t>
      </w:r>
      <w:r w:rsidR="00D4318D">
        <w:rPr>
          <w:rStyle w:val="KeyWord0"/>
        </w:rPr>
        <w:t>&lt;k&gt;</w:t>
      </w:r>
      <w:r w:rsidR="00D4318D" w:rsidRPr="00903DBA">
        <w:rPr>
          <w:rStyle w:val="KeyWord0"/>
        </w:rPr>
        <w:t>typedef</w:t>
      </w:r>
      <w:r w:rsidR="00D4318D">
        <w:rPr>
          <w:rStyle w:val="KeyWord0"/>
        </w:rPr>
        <w:t>&lt;/k&gt;</w:t>
      </w:r>
      <w:r w:rsidRPr="00903DBA">
        <w:t xml:space="preserve"> definition</w:t>
      </w:r>
      <w:r w:rsidR="00E04BE3">
        <w:t xml:space="preserve">, so that </w:t>
      </w:r>
      <w:r w:rsidRPr="00903DBA">
        <w:t>the parser can distinguish between the two cases.</w:t>
      </w:r>
    </w:p>
    <w:p w14:paraId="5ABD0C79" w14:textId="3DFB902A" w:rsidR="00E40B78" w:rsidRPr="00903DBA" w:rsidRDefault="00CC1DF4" w:rsidP="0060539D">
      <w:pPr>
        <w:pStyle w:val="Heading2"/>
      </w:pPr>
      <w:r>
        <w:t>&lt;h2&gt;</w:t>
      </w:r>
      <w:bookmarkStart w:id="37" w:name="_Toc93320424"/>
      <w:r w:rsidRPr="00903DBA">
        <w:t>The Scanner</w:t>
      </w:r>
      <w:bookmarkEnd w:id="37"/>
      <w:r>
        <w:t>&lt;/h2&gt;</w:t>
      </w:r>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3F6296B3" w:rsidR="00E40B78" w:rsidRPr="00903DBA" w:rsidRDefault="000274D4" w:rsidP="00E40B78">
      <w:pPr>
        <w:pStyle w:val="CodeHeader"/>
      </w:pPr>
      <w:r>
        <w:t>&lt;ch&gt;</w:t>
      </w:r>
      <w:r w:rsidRPr="00903DBA">
        <w:t>Scanner</w:t>
      </w:r>
      <w:r>
        <w:t>.</w:t>
      </w:r>
      <w:r w:rsidRPr="00903DBA">
        <w:t>gplex</w:t>
      </w:r>
      <w:r>
        <w:t>&lt;/ch&gt;</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650E72D9" w:rsidR="009E5232" w:rsidRPr="00903DBA" w:rsidRDefault="00893D7A" w:rsidP="00893D7A">
      <w:pPr>
        <w:rPr>
          <w:highlight w:val="white"/>
        </w:rPr>
      </w:pPr>
      <w:r>
        <w:rPr>
          <w:highlight w:val="white"/>
        </w:rPr>
        <w:t xml:space="preserve">The </w:t>
      </w:r>
      <w:r w:rsidR="00D4318D">
        <w:rPr>
          <w:rStyle w:val="KeyWord0"/>
          <w:highlight w:val="white"/>
        </w:rPr>
        <w:t>&lt;k&gt;</w:t>
      </w:r>
      <w:r w:rsidR="00D4318D" w:rsidRPr="0011105E">
        <w:rPr>
          <w:rStyle w:val="KeyWord0"/>
          <w:highlight w:val="white"/>
        </w:rPr>
        <w:t>Path</w:t>
      </w:r>
      <w:r w:rsidR="00D4318D">
        <w:rPr>
          <w:rStyle w:val="KeyWord0"/>
          <w:highlight w:val="white"/>
        </w:rPr>
        <w:t>&lt;/k&gt;</w:t>
      </w:r>
      <w:r>
        <w:rPr>
          <w:highlight w:val="white"/>
        </w:rPr>
        <w:t xml:space="preserve"> and </w:t>
      </w:r>
      <w:r w:rsidR="00D4318D">
        <w:rPr>
          <w:rStyle w:val="KeyWord0"/>
          <w:highlight w:val="white"/>
        </w:rPr>
        <w:t>&lt;k&gt;</w:t>
      </w:r>
      <w:r w:rsidR="00D4318D" w:rsidRPr="0011105E">
        <w:rPr>
          <w:rStyle w:val="KeyWord0"/>
          <w:highlight w:val="white"/>
        </w:rPr>
        <w:t>Line</w:t>
      </w:r>
      <w:r w:rsidR="00D4318D">
        <w:rPr>
          <w:rStyle w:val="KeyWord0"/>
          <w:highlight w:val="white"/>
        </w:rPr>
        <w:t>&lt;/k&gt;</w:t>
      </w:r>
      <w:r>
        <w:rPr>
          <w:highlight w:val="white"/>
        </w:rPr>
        <w:t xml:space="preserve"> fields holds the current file name and line number</w:t>
      </w:r>
      <w:r w:rsidR="0011105E">
        <w:rPr>
          <w:highlight w:val="white"/>
        </w:rPr>
        <w:t xml:space="preserve"> </w:t>
      </w:r>
      <w:r>
        <w:rPr>
          <w:highlight w:val="white"/>
        </w:rPr>
        <w:t>and are used by the compiler when reporting errors and by the __FILE__ and __LINE__ macros.</w:t>
      </w: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215B1B2F" w:rsidR="00E40B78" w:rsidRPr="00903DBA" w:rsidRDefault="001A1221" w:rsidP="00E40B78">
      <w:r>
        <w:t xml:space="preserve">In the first part of the scanner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floating, string and character values.</w:t>
      </w:r>
      <w:r w:rsidR="00E40B78" w:rsidRPr="00903DBA">
        <w:t xml:space="preserve"> There are several kinds of values:</w:t>
      </w:r>
    </w:p>
    <w:p w14:paraId="29704658" w14:textId="5861BDA5" w:rsidR="00E40B78" w:rsidRDefault="00D4318D" w:rsidP="00067631">
      <w:pPr>
        <w:pStyle w:val="ListParagraph"/>
        <w:numPr>
          <w:ilvl w:val="0"/>
          <w:numId w:val="206"/>
        </w:numPr>
      </w:pPr>
      <w:r w:rsidRPr="00C33DCE">
        <w:rPr>
          <w:rStyle w:val="KeyWord0"/>
          <w:lang w:val="en-GB"/>
        </w:rPr>
        <w:t>&lt;k&gt;Octal&lt;/k&gt;</w:t>
      </w:r>
      <w:r w:rsidR="008C4970" w:rsidRPr="00C33DCE">
        <w:rPr>
          <w:lang w:val="en-GB"/>
        </w:rPr>
        <w:t xml:space="preserve">. </w:t>
      </w:r>
      <w:r w:rsidR="008C4970" w:rsidRPr="00903DBA">
        <w:t>An octal value starts with</w:t>
      </w:r>
      <w:r w:rsidR="008C4970">
        <w:t xml:space="preserve"> an optional plus or minus sign, that is followed by</w:t>
      </w:r>
      <w:r w:rsidR="008C4970" w:rsidRPr="00903DBA">
        <w:t xml:space="preserve"> a zero </w:t>
      </w:r>
      <w:r w:rsidR="008C4970">
        <w:t xml:space="preserve">and possible more </w:t>
      </w:r>
      <w:r w:rsidR="008C4970" w:rsidRPr="00903DBA">
        <w:t xml:space="preserve">digits between zero and </w:t>
      </w:r>
      <w:r w:rsidR="008C4970">
        <w:t>seven,</w:t>
      </w:r>
      <w:r w:rsidR="008C4970"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38B54386" w:rsidR="00E40B78" w:rsidRDefault="00D4318D" w:rsidP="00067631">
      <w:pPr>
        <w:pStyle w:val="ListParagraph"/>
        <w:numPr>
          <w:ilvl w:val="0"/>
          <w:numId w:val="205"/>
        </w:numPr>
      </w:pPr>
      <w:r w:rsidRPr="00C33DCE">
        <w:rPr>
          <w:rStyle w:val="KeyWord0"/>
          <w:lang w:val="en-GB"/>
        </w:rPr>
        <w:t>&lt;k&gt;Decimal&lt;/k&gt;</w:t>
      </w:r>
      <w:r w:rsidR="008C4970" w:rsidRPr="00C33DCE">
        <w:rPr>
          <w:lang w:val="en-GB"/>
        </w:rPr>
        <w:t xml:space="preserve">. </w:t>
      </w:r>
      <w:r w:rsidR="008C4970" w:rsidRPr="00903DBA">
        <w:t xml:space="preserve">A decimal value is made up </w:t>
      </w:r>
      <w:r w:rsidR="008C4970">
        <w:t>an optional plus or minus sign followed by at least one digit. The first digit cannot be zero.</w:t>
      </w:r>
    </w:p>
    <w:p w14:paraId="198A9061" w14:textId="77777777" w:rsidR="00D83B61" w:rsidRPr="00903DBA" w:rsidRDefault="00D83B61" w:rsidP="00D83B61">
      <w:pPr>
        <w:pStyle w:val="Code"/>
        <w:ind w:firstLine="720"/>
        <w:rPr>
          <w:highlight w:val="white"/>
        </w:rPr>
      </w:pPr>
      <w:r w:rsidRPr="00903DBA">
        <w:rPr>
          <w:highlight w:val="white"/>
        </w:rPr>
        <w:lastRenderedPageBreak/>
        <w:t>DECIMAL_VALUE [\+\-]?[1-9][0-9]*</w:t>
      </w:r>
    </w:p>
    <w:p w14:paraId="76AF7EAC" w14:textId="7E9C7D90" w:rsidR="00E40B78" w:rsidRDefault="00D4318D" w:rsidP="00067631">
      <w:pPr>
        <w:pStyle w:val="ListParagraph"/>
        <w:numPr>
          <w:ilvl w:val="0"/>
          <w:numId w:val="204"/>
        </w:numPr>
      </w:pPr>
      <w:r>
        <w:rPr>
          <w:rStyle w:val="KeyWord0"/>
        </w:rPr>
        <w:t>&lt;k&gt;</w:t>
      </w:r>
      <w:r w:rsidRPr="00012534">
        <w:rPr>
          <w:rStyle w:val="KeyWord0"/>
        </w:rPr>
        <w:t>Hexadecimal</w:t>
      </w:r>
      <w:r>
        <w:rPr>
          <w:rStyle w:val="KeyWord0"/>
        </w:rPr>
        <w:t>&lt;/k&gt;</w:t>
      </w:r>
      <w:r w:rsidR="008C4970" w:rsidRPr="00903DBA">
        <w:t xml:space="preserve">. A hexadecimal value starts </w:t>
      </w:r>
      <w:r w:rsidR="008C4970">
        <w:t xml:space="preserve">with an optional plus or minus sign, followed by </w:t>
      </w:r>
      <w:r w:rsidR="008C4970" w:rsidRPr="00903DBA">
        <w:t>zero</w:t>
      </w:r>
      <w:r w:rsidR="008C4970">
        <w:t xml:space="preserve"> and</w:t>
      </w:r>
      <w:r w:rsidR="008C4970" w:rsidRPr="00903DBA">
        <w:t xml:space="preserve"> a lowercase ‘x’ or </w:t>
      </w:r>
      <w:r w:rsidR="008C4970">
        <w:t xml:space="preserve">an </w:t>
      </w:r>
      <w:r w:rsidR="008C4970" w:rsidRPr="00903DBA">
        <w:t>uppercase ‘X’</w:t>
      </w:r>
      <w:r w:rsidR="008C4970">
        <w:t>,</w:t>
      </w:r>
      <w:r w:rsidR="008C4970" w:rsidRPr="00903DBA">
        <w:t xml:space="preserve"> and </w:t>
      </w:r>
      <w:r w:rsidR="008C4970">
        <w:t xml:space="preserve">at least </w:t>
      </w:r>
      <w:r w:rsidR="008C4970" w:rsidRPr="00903DBA">
        <w:t>one hexadecimal digits</w:t>
      </w:r>
      <w:r w:rsidR="008C4970">
        <w:t>. A hexadecimal digit is the regular digit 0-9 and the lowercase letters ‘a’ to ‘f’ and the uppercase letters ‘A’ to ‘F’.&lt;/l&gt;</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074E560D" w14:textId="548A0588" w:rsidR="00B86BC3" w:rsidRDefault="00D4318D" w:rsidP="00B12660">
      <w:pPr>
        <w:pStyle w:val="ListParagraph"/>
        <w:numPr>
          <w:ilvl w:val="0"/>
          <w:numId w:val="203"/>
        </w:numPr>
      </w:pPr>
      <w:r>
        <w:rPr>
          <w:rStyle w:val="KeyWord0"/>
        </w:rPr>
        <w:t>&lt;k&gt;</w:t>
      </w:r>
      <w:r w:rsidRPr="00012534">
        <w:rPr>
          <w:rStyle w:val="KeyWord0"/>
        </w:rPr>
        <w:t>Floating</w:t>
      </w:r>
      <w:r>
        <w:rPr>
          <w:rStyle w:val="KeyWord0"/>
        </w:rPr>
        <w:t>-</w:t>
      </w:r>
      <w:r w:rsidRPr="00012534">
        <w:rPr>
          <w:rStyle w:val="KeyWord0"/>
        </w:rPr>
        <w:t>point</w:t>
      </w:r>
      <w:r>
        <w:rPr>
          <w:rStyle w:val="KeyWord0"/>
        </w:rPr>
        <w:t>&lt;/k&gt;</w:t>
      </w:r>
      <w:r w:rsidR="008C4970" w:rsidRPr="00903DBA">
        <w:t>. A floating</w:t>
      </w:r>
      <w:r w:rsidR="008C4970">
        <w:t>-point</w:t>
      </w:r>
      <w:r w:rsidR="008C4970" w:rsidRPr="00903DBA">
        <w:t xml:space="preserve"> </w:t>
      </w:r>
      <w:r w:rsidR="008C4970">
        <w:t>value is made up by the decimal part and the exponent part. If the exponent part is not empty, the decimal part can be made up by digits without a dot. If the exponent part is empty, there has to be a dot and at least one digit in the integer or fraction part</w:t>
      </w:r>
      <w:r w:rsidR="008C4970" w:rsidRPr="00903DBA">
        <w:t>.</w:t>
      </w:r>
      <w:r w:rsidR="008C4970">
        <w:t>&lt;/l&gt;</w:t>
      </w:r>
    </w:p>
    <w:p w14:paraId="49482B67" w14:textId="7187AB5E" w:rsidR="00A63C93" w:rsidRDefault="00A63C93" w:rsidP="00A63C93">
      <w:pPr>
        <w:pStyle w:val="Code"/>
        <w:ind w:firstLine="720"/>
        <w:rPr>
          <w:highlight w:val="white"/>
        </w:rPr>
      </w:pPr>
      <w:r w:rsidRPr="00A63C93">
        <w:rPr>
          <w:highlight w:val="white"/>
        </w:rPr>
        <w:t>DECIMAL_WITHOUT_EXPONENT (([0-9]+\.[0-9]*)|([0-9]*\.[0-9]+))</w:t>
      </w:r>
    </w:p>
    <w:p w14:paraId="70B5EC4D" w14:textId="45DA4B08" w:rsidR="00A63C93" w:rsidRPr="00A63C93" w:rsidRDefault="00A63C93" w:rsidP="00315CE9">
      <w:pPr>
        <w:pStyle w:val="Code"/>
        <w:ind w:firstLine="720"/>
        <w:rPr>
          <w:highlight w:val="white"/>
        </w:rPr>
      </w:pPr>
      <w:r w:rsidRPr="00A63C93">
        <w:rPr>
          <w:highlight w:val="white"/>
        </w:rPr>
        <w:t>DECIMAL_WITH_EXPONENT    [0-9]+|</w:t>
      </w:r>
      <w:r w:rsidR="00315CE9" w:rsidRPr="00A63C93">
        <w:rPr>
          <w:highlight w:val="white"/>
        </w:rPr>
        <w:t>(([0-9]+\.[0-9]*)|([0-9]*\.[0-9]+))</w:t>
      </w:r>
    </w:p>
    <w:p w14:paraId="131EDF97" w14:textId="68866E3D" w:rsidR="003259C7" w:rsidRDefault="008C4970" w:rsidP="003B4F99">
      <w:pPr>
        <w:pStyle w:val="ListParagraph"/>
      </w:pPr>
      <w:r>
        <w:t xml:space="preserve">&lt;l&gt;The exponent part </w:t>
      </w:r>
      <w:r w:rsidRPr="00903DBA">
        <w:t xml:space="preserve">starts with a lowercase ‘e’ or </w:t>
      </w:r>
      <w:r>
        <w:t xml:space="preserve">an </w:t>
      </w:r>
      <w:r w:rsidRPr="00903DBA">
        <w:t>uppercase ‘E’, followed by a</w:t>
      </w:r>
      <w:r>
        <w:t>n optional</w:t>
      </w:r>
      <w:r w:rsidRPr="00903DBA">
        <w:t xml:space="preserve"> plus or minus sign</w:t>
      </w:r>
      <w:r>
        <w:t xml:space="preserve">, at least one digit, and an optional lowercase ‘f’ or ‘l’ or an uppercase ‘F’ or ‘D’, to indicate a value of the </w:t>
      </w:r>
      <w:r w:rsidR="00D4318D">
        <w:rPr>
          <w:rStyle w:val="KeyWord0"/>
        </w:rPr>
        <w:t>&lt;k&gt;</w:t>
      </w:r>
      <w:r w:rsidR="00D4318D" w:rsidRPr="00EF571B">
        <w:rPr>
          <w:rStyle w:val="KeyWord0"/>
        </w:rPr>
        <w:t>float</w:t>
      </w:r>
      <w:r w:rsidR="00D4318D">
        <w:rPr>
          <w:rStyle w:val="KeyWord0"/>
        </w:rPr>
        <w:t>&lt;/k&gt;</w:t>
      </w:r>
      <w:r>
        <w:t xml:space="preserve"> or </w:t>
      </w:r>
      <w:r w:rsidR="00D4318D">
        <w:rPr>
          <w:rStyle w:val="KeyWord0"/>
        </w:rPr>
        <w:t>&lt;k&gt;</w:t>
      </w:r>
      <w:r w:rsidR="00D4318D" w:rsidRPr="00EF571B">
        <w:rPr>
          <w:rStyle w:val="KeyWord0"/>
        </w:rPr>
        <w:t>long</w:t>
      </w:r>
      <w:r w:rsidR="00D4318D">
        <w:rPr>
          <w:rStyle w:val="KeyWord0"/>
        </w:rPr>
        <w:t xml:space="preserve"> </w:t>
      </w:r>
      <w:r w:rsidR="00D4318D" w:rsidRPr="00EF571B">
        <w:rPr>
          <w:rStyle w:val="KeyWord0"/>
        </w:rPr>
        <w:t>double</w:t>
      </w:r>
      <w:r w:rsidR="00D4318D">
        <w:rPr>
          <w:rStyle w:val="KeyWord0"/>
        </w:rPr>
        <w:t>&lt;/k&gt;</w:t>
      </w:r>
      <w:r>
        <w:t xml:space="preserve"> type.&lt;/l&gt;</w:t>
      </w:r>
    </w:p>
    <w:p w14:paraId="7FFF764A" w14:textId="47252EB8" w:rsidR="00D11326" w:rsidRDefault="00D11326" w:rsidP="00D11326">
      <w:pPr>
        <w:pStyle w:val="Code"/>
        <w:ind w:left="720"/>
        <w:rPr>
          <w:highlight w:val="white"/>
        </w:rPr>
      </w:pPr>
      <w:r w:rsidRPr="00A63C93">
        <w:rPr>
          <w:highlight w:val="white"/>
        </w:rPr>
        <w:t>EXPONENT                 [eE][\+\-]?[0-9]+</w:t>
      </w:r>
    </w:p>
    <w:p w14:paraId="0669E7AD" w14:textId="77777777" w:rsidR="00D11326" w:rsidRDefault="00D11326" w:rsidP="00D11326">
      <w:pPr>
        <w:pStyle w:val="Code"/>
        <w:ind w:left="720"/>
        <w:rPr>
          <w:highlight w:val="white"/>
        </w:rPr>
      </w:pPr>
      <w:r w:rsidRPr="00A63C93">
        <w:rPr>
          <w:highlight w:val="white"/>
        </w:rPr>
        <w:t>FLOATING_VALUE           [\+\-]?({DECIMAL_WITHOUT_EXPONENT}|</w:t>
      </w:r>
    </w:p>
    <w:p w14:paraId="27E995D1" w14:textId="77777777" w:rsidR="00D11326" w:rsidRPr="00A63C93" w:rsidRDefault="00D11326" w:rsidP="00D11326">
      <w:pPr>
        <w:pStyle w:val="Code"/>
        <w:ind w:left="720"/>
        <w:rPr>
          <w:highlight w:val="white"/>
        </w:rPr>
      </w:pPr>
      <w:r>
        <w:rPr>
          <w:highlight w:val="white"/>
        </w:rPr>
        <w:t xml:space="preserve">                         </w:t>
      </w:r>
      <w:r w:rsidRPr="00A63C93">
        <w:rPr>
          <w:highlight w:val="white"/>
        </w:rPr>
        <w:t>({DECIMAL_WITH_EXPONENT}{EXPONENT}))[flFL]?</w:t>
      </w:r>
    </w:p>
    <w:p w14:paraId="794646B7" w14:textId="1F2523BF" w:rsidR="00E40B78" w:rsidRPr="00903DBA" w:rsidRDefault="008C4970" w:rsidP="00B35EC7">
      <w:pPr>
        <w:pStyle w:val="ListParagraph"/>
        <w:numPr>
          <w:ilvl w:val="0"/>
          <w:numId w:val="203"/>
        </w:numPr>
      </w:pPr>
      <w:r>
        <w:t xml:space="preserve">&lt;l&gt;An integral </w:t>
      </w:r>
      <w:r w:rsidRPr="00903DBA">
        <w:t xml:space="preserve">value can be appended by the lowercase ‘u’ </w:t>
      </w:r>
      <w:r>
        <w:t>or an uppercase</w:t>
      </w:r>
      <w:r w:rsidRPr="00903DBA">
        <w:t xml:space="preserve"> ‘U’ to indicate an unsigned value and the lowercase ‘s’ or ‘l’ </w:t>
      </w:r>
      <w:r>
        <w:t>or an uppercase</w:t>
      </w:r>
      <w:r w:rsidRPr="00903DBA">
        <w:t xml:space="preserve"> ‘S’ or ‘L’ to indicate a short or long </w:t>
      </w:r>
      <w:r>
        <w:t xml:space="preserve">(signed or unsigned) </w:t>
      </w:r>
      <w:r w:rsidRPr="00903DBA">
        <w:t>value.</w:t>
      </w:r>
      <w:r>
        <w:t>&lt;/l&gt;</w:t>
      </w:r>
    </w:p>
    <w:p w14:paraId="06CFF1BC" w14:textId="77777777" w:rsidR="00C71331" w:rsidRDefault="00A80A35" w:rsidP="00547BE3">
      <w:pPr>
        <w:pStyle w:val="Code"/>
        <w:ind w:left="720"/>
        <w:rPr>
          <w:highlight w:val="white"/>
        </w:rPr>
      </w:pPr>
      <w:r w:rsidRPr="00903DBA">
        <w:rPr>
          <w:highlight w:val="white"/>
        </w:rPr>
        <w:t>INTEGRAL_VALUE ({DECIMAL_VALUE}|{OCTAL_VALUE}|{HEXADECIMAL_VALUE})</w:t>
      </w:r>
    </w:p>
    <w:p w14:paraId="10E9AB19" w14:textId="7C60AFFB" w:rsidR="008B4C1F" w:rsidRPr="00903DBA" w:rsidRDefault="00C71331" w:rsidP="00547BE3">
      <w:pPr>
        <w:pStyle w:val="Code"/>
        <w:ind w:left="720"/>
        <w:rPr>
          <w:highlight w:val="white"/>
        </w:rPr>
      </w:pPr>
      <w:r>
        <w:rPr>
          <w:highlight w:val="white"/>
        </w:rPr>
        <w:t xml:space="preserve">               </w:t>
      </w:r>
      <w:r w:rsidR="008B4C1F" w:rsidRPr="00903DBA">
        <w:rPr>
          <w:highlight w:val="white"/>
        </w:rPr>
        <w:t>([uU]?[sSlL]?)|([sSlL]?[uU]?)</w:t>
      </w:r>
    </w:p>
    <w:p w14:paraId="1813DDE8" w14:textId="00BF3C59" w:rsidR="00E40B78" w:rsidRPr="00903DBA" w:rsidRDefault="008C4970" w:rsidP="00B35EC7">
      <w:pPr>
        <w:pStyle w:val="ListParagraph"/>
        <w:numPr>
          <w:ilvl w:val="0"/>
          <w:numId w:val="203"/>
        </w:numPr>
      </w:pPr>
      <w:r>
        <w:t>&lt;l&gt;</w:t>
      </w:r>
      <w:r w:rsidRPr="00903DBA">
        <w:t xml:space="preserve">A character starts with </w:t>
      </w:r>
      <w:r>
        <w:t xml:space="preserve">a </w:t>
      </w:r>
      <w:r w:rsidRPr="00903DBA">
        <w:t xml:space="preserve">single quotation mark followed by </w:t>
      </w:r>
      <w:r>
        <w:t xml:space="preserve">at least one character </w:t>
      </w:r>
      <w:r w:rsidRPr="00903DBA">
        <w:t xml:space="preserve">and is terminated by another single quotation mark. However, a single quotation mark </w:t>
      </w:r>
      <w:r>
        <w:t xml:space="preserve">may be </w:t>
      </w:r>
      <w:r w:rsidRPr="00903DBA">
        <w:t>preceded by a backslash.</w:t>
      </w:r>
      <w:r>
        <w:t>&lt;/l&gt;</w:t>
      </w:r>
    </w:p>
    <w:p w14:paraId="3E5DF689" w14:textId="0E424344" w:rsidR="000C7CA0" w:rsidRPr="00903DBA" w:rsidRDefault="000C7CA0" w:rsidP="00F22B0C">
      <w:pPr>
        <w:pStyle w:val="Code"/>
        <w:ind w:left="720"/>
        <w:rPr>
          <w:highlight w:val="white"/>
        </w:rPr>
      </w:pPr>
      <w:r w:rsidRPr="00903DBA">
        <w:rPr>
          <w:highlight w:val="white"/>
        </w:rPr>
        <w:t>CHAR_VALUE \'(\\\'|[^'])*\'</w:t>
      </w:r>
    </w:p>
    <w:p w14:paraId="1807A729" w14:textId="480F25EE" w:rsidR="007653B0" w:rsidRPr="00903DBA" w:rsidRDefault="008C4970" w:rsidP="007653B0">
      <w:pPr>
        <w:pStyle w:val="ListParagraph"/>
        <w:numPr>
          <w:ilvl w:val="0"/>
          <w:numId w:val="203"/>
        </w:numPr>
      </w:pPr>
      <w:r>
        <w:t>&lt;l&gt;</w:t>
      </w:r>
      <w:r w:rsidRPr="00903DBA">
        <w:t xml:space="preserve">In the same way, a string starts with </w:t>
      </w:r>
      <w:r>
        <w:t>a double</w:t>
      </w:r>
      <w:r w:rsidRPr="00903DBA">
        <w:t xml:space="preserve"> quotation mark followed by </w:t>
      </w:r>
      <w:r>
        <w:t xml:space="preserve">zero or more characters </w:t>
      </w:r>
      <w:r w:rsidRPr="00903DBA">
        <w:t xml:space="preserve">and is terminated by another </w:t>
      </w:r>
      <w:r>
        <w:t>double</w:t>
      </w:r>
      <w:r w:rsidRPr="00903DBA">
        <w:t xml:space="preserve"> quotation mark. However, a </w:t>
      </w:r>
      <w:r>
        <w:t xml:space="preserve">double </w:t>
      </w:r>
      <w:r w:rsidRPr="00903DBA">
        <w:t xml:space="preserve">quotation mark </w:t>
      </w:r>
      <w:r>
        <w:t xml:space="preserve">may be </w:t>
      </w:r>
      <w:r w:rsidRPr="00903DBA">
        <w:t>preceded by a backslash.</w:t>
      </w:r>
      <w:r>
        <w:t>&lt;/l&gt;</w:t>
      </w:r>
    </w:p>
    <w:p w14:paraId="3621EBA8" w14:textId="693C435D" w:rsidR="0097105C" w:rsidRPr="00903DBA" w:rsidRDefault="0097105C" w:rsidP="00FC2DAA">
      <w:pPr>
        <w:pStyle w:val="Code"/>
        <w:ind w:left="720"/>
        <w:rPr>
          <w:highlight w:val="white"/>
        </w:rPr>
      </w:pPr>
      <w:bookmarkStart w:id="38" w:name="_Ref418260937"/>
      <w:r w:rsidRPr="00903DBA">
        <w:rPr>
          <w:highlight w:val="white"/>
        </w:rPr>
        <w:t>STRING_VALUE \"(\\\"|[^"])*\"</w:t>
      </w:r>
    </w:p>
    <w:p w14:paraId="6188CF2C" w14:textId="56BD8CD2" w:rsidR="001C01A4" w:rsidRPr="00B35EC7" w:rsidRDefault="008C4970" w:rsidP="00B35EC7">
      <w:pPr>
        <w:pStyle w:val="ListParagraph"/>
        <w:numPr>
          <w:ilvl w:val="0"/>
          <w:numId w:val="203"/>
        </w:numPr>
        <w:rPr>
          <w:highlight w:val="white"/>
        </w:rPr>
      </w:pPr>
      <w:r>
        <w:rPr>
          <w:highlight w:val="white"/>
        </w:rPr>
        <w:t>&lt;l&gt;</w:t>
      </w:r>
      <w:r w:rsidRPr="00B35EC7">
        <w:rPr>
          <w:highlight w:val="white"/>
        </w:rPr>
        <w:t>Names are used to identify variables, constants, struct and unions, enumerations, functions, and macros. They start with a letter or an underscore (’_’), that is optionally followed by letters, digits, or underscores.</w:t>
      </w:r>
      <w:r>
        <w:rPr>
          <w:highlight w:val="white"/>
        </w:rPr>
        <w:t>&lt;/l&gt;</w:t>
      </w:r>
    </w:p>
    <w:p w14:paraId="299EAC6A" w14:textId="57A51F93" w:rsidR="00311885" w:rsidRPr="00903DBA" w:rsidRDefault="00311885" w:rsidP="00FC2DAA">
      <w:pPr>
        <w:pStyle w:val="Code"/>
        <w:ind w:left="720"/>
        <w:rPr>
          <w:highlight w:val="white"/>
        </w:rPr>
      </w:pPr>
      <w:r w:rsidRPr="00903DBA">
        <w:rPr>
          <w:highlight w:val="white"/>
        </w:rPr>
        <w:t>NAME [a-zA-Z_][a-zA-Z0-9_]*</w:t>
      </w:r>
    </w:p>
    <w:p w14:paraId="071C1901" w14:textId="3E7ADD6C" w:rsidR="00346FF2" w:rsidRPr="00B35EC7" w:rsidRDefault="008C4970" w:rsidP="00B35EC7">
      <w:pPr>
        <w:pStyle w:val="ListParagraph"/>
        <w:numPr>
          <w:ilvl w:val="0"/>
          <w:numId w:val="203"/>
        </w:numPr>
        <w:rPr>
          <w:highlight w:val="white"/>
        </w:rPr>
      </w:pPr>
      <w:r>
        <w:rPr>
          <w:highlight w:val="white"/>
        </w:rPr>
        <w:t>&lt;l&gt;</w:t>
      </w:r>
      <w:r w:rsidRPr="00B35EC7">
        <w:rPr>
          <w:highlight w:val="white"/>
        </w:rPr>
        <w:t xml:space="preserve">Register names are used internally only, when performing system calls. They start with the text “register_” followed by the name of the register. </w:t>
      </w:r>
      <w:r>
        <w:rPr>
          <w:highlight w:val="white"/>
        </w:rPr>
        <w:t>&lt;/l&gt;</w:t>
      </w:r>
    </w:p>
    <w:p w14:paraId="5BF7FDC0" w14:textId="77777777" w:rsidR="00346FF2" w:rsidRPr="00903DBA" w:rsidRDefault="00346FF2" w:rsidP="00FC2DAA">
      <w:pPr>
        <w:pStyle w:val="Code"/>
        <w:ind w:left="720"/>
        <w:rPr>
          <w:highlight w:val="white"/>
        </w:rPr>
      </w:pPr>
      <w:r w:rsidRPr="00903DBA">
        <w:rPr>
          <w:highlight w:val="white"/>
        </w:rPr>
        <w:t>REGISTER_NAME "register_"[a-z]+</w:t>
      </w:r>
    </w:p>
    <w:p w14:paraId="4EEB01FB" w14:textId="7E1AA622" w:rsidR="00B6557E" w:rsidRPr="00903DBA" w:rsidRDefault="008C4970" w:rsidP="00B35EC7">
      <w:pPr>
        <w:pStyle w:val="ListParagraph"/>
        <w:numPr>
          <w:ilvl w:val="0"/>
          <w:numId w:val="203"/>
        </w:numPr>
      </w:pPr>
      <w:r>
        <w:rPr>
          <w:highlight w:val="white"/>
        </w:rPr>
        <w:t>&lt;l&gt;</w:t>
      </w:r>
      <w:r w:rsidRPr="00B35EC7">
        <w:rPr>
          <w:highlight w:val="white"/>
        </w:rPr>
        <w:t xml:space="preserve">The path line is used to keeping track of the current </w:t>
      </w:r>
      <w:r>
        <w:rPr>
          <w:highlight w:val="white"/>
        </w:rPr>
        <w:t xml:space="preserve">file name and </w:t>
      </w:r>
      <w:r w:rsidRPr="00B35EC7">
        <w:rPr>
          <w:highlight w:val="white"/>
        </w:rPr>
        <w:t xml:space="preserve">line number. It is used by the preprocessor macro </w:t>
      </w:r>
      <w:r w:rsidR="00D4318D">
        <w:rPr>
          <w:rStyle w:val="KeyWord0"/>
          <w:highlight w:val="white"/>
        </w:rPr>
        <w:t>&lt;k&gt;</w:t>
      </w:r>
      <w:r w:rsidR="00D4318D" w:rsidRPr="00314833">
        <w:rPr>
          <w:rStyle w:val="KeyWord0"/>
          <w:highlight w:val="white"/>
        </w:rPr>
        <w:t>__LINE__</w:t>
      </w:r>
      <w:r w:rsidR="00D4318D">
        <w:rPr>
          <w:rStyle w:val="KeyWord0"/>
          <w:highlight w:val="white"/>
        </w:rPr>
        <w:t>&lt;/k&gt;</w:t>
      </w:r>
      <w:r w:rsidRPr="00B35EC7">
        <w:rPr>
          <w:highlight w:val="white"/>
        </w:rPr>
        <w:t>, and when reporting errors.</w:t>
      </w:r>
      <w:r w:rsidRPr="00903DBA">
        <w:t xml:space="preserve"> The path line starts with a </w:t>
      </w:r>
      <w:r w:rsidRPr="00903DBA">
        <w:lastRenderedPageBreak/>
        <w:t>dollar sign followed by anything except newline (the dot represents every character except newline) and ends with another dollar sign.</w:t>
      </w:r>
      <w:r>
        <w:t>&lt;/l&gt;</w:t>
      </w:r>
    </w:p>
    <w:p w14:paraId="47491F3F" w14:textId="6968764C" w:rsidR="00311885" w:rsidRPr="00903DBA" w:rsidRDefault="00311885" w:rsidP="00FC2DAA">
      <w:pPr>
        <w:pStyle w:val="Code"/>
        <w:ind w:left="720"/>
        <w:rPr>
          <w:highlight w:val="white"/>
        </w:rPr>
      </w:pPr>
      <w:r w:rsidRPr="00903DBA">
        <w:rPr>
          <w:highlight w:val="white"/>
        </w:rPr>
        <w:t>PATH_LINE \$.*\$</w:t>
      </w:r>
    </w:p>
    <w:p w14:paraId="4377DE5F" w14:textId="14BF99C8" w:rsidR="00B6557E" w:rsidRPr="00903DBA" w:rsidRDefault="008C4970" w:rsidP="00B35EC7">
      <w:pPr>
        <w:pStyle w:val="ListParagraph"/>
        <w:numPr>
          <w:ilvl w:val="0"/>
          <w:numId w:val="203"/>
        </w:numPr>
      </w:pPr>
      <w:r>
        <w:rPr>
          <w:highlight w:val="white"/>
        </w:rPr>
        <w:t>&lt;l&gt;</w:t>
      </w:r>
      <w:r w:rsidRPr="00B35EC7">
        <w:rPr>
          <w:highlight w:val="white"/>
        </w:rPr>
        <w:t xml:space="preserve">A white space is a space or any character that can </w:t>
      </w:r>
      <w:r>
        <w:rPr>
          <w:highlight w:val="white"/>
        </w:rPr>
        <w:t xml:space="preserve">be </w:t>
      </w:r>
      <w:r w:rsidRPr="00B35EC7">
        <w:rPr>
          <w:highlight w:val="white"/>
        </w:rPr>
        <w:t>substitute</w:t>
      </w:r>
      <w:r>
        <w:rPr>
          <w:highlight w:val="white"/>
        </w:rPr>
        <w:t>d</w:t>
      </w:r>
      <w:r w:rsidRPr="00B35EC7">
        <w:rPr>
          <w:highlight w:val="white"/>
        </w:rPr>
        <w:t xml:space="preserve"> as a space; that is</w:t>
      </w:r>
      <w:r w:rsidRPr="00903DBA">
        <w:t xml:space="preserve"> horizontal tabulator, return, newline, and form feed.</w:t>
      </w:r>
      <w:r>
        <w:rPr>
          <w:highlight w:val="white"/>
        </w:rPr>
        <w:t>&lt;/l&gt;</w:t>
      </w:r>
    </w:p>
    <w:p w14:paraId="5B408B54" w14:textId="77777777" w:rsidR="00311885" w:rsidRPr="00903DBA" w:rsidRDefault="00311885" w:rsidP="00FC2DAA">
      <w:pPr>
        <w:pStyle w:val="Code"/>
        <w:ind w:left="720"/>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lastRenderedPageBreak/>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7C2EE6CC"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2A5C1D">
        <w:rPr>
          <w:highlight w:val="white"/>
        </w:rPr>
        <w:t xml:space="preserve">if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lastRenderedPageBreak/>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560CA164" w:rsidR="00C10AF9" w:rsidRPr="00903DBA" w:rsidRDefault="00C10AF9" w:rsidP="00C10AF9">
      <w:pPr>
        <w:pStyle w:val="Code"/>
        <w:rPr>
          <w:highlight w:val="white"/>
        </w:rPr>
      </w:pPr>
      <w:r w:rsidRPr="00903DBA">
        <w:rPr>
          <w:highlight w:val="white"/>
        </w:rPr>
        <w:t xml:space="preserve">    </w:t>
      </w:r>
      <w:r w:rsidR="0056352A">
        <w:rPr>
          <w:highlight w:val="white"/>
        </w:rPr>
        <w:t>Error.</w:t>
      </w:r>
      <w:r w:rsidR="004B789B">
        <w:rPr>
          <w:highlight w:val="white"/>
        </w:rPr>
        <w:t>Report</w:t>
      </w:r>
      <w:r w:rsidRPr="00903DBA">
        <w:rPr>
          <w:highlight w:val="white"/>
        </w:rPr>
        <w:t>(text,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4F9D0A9D" w:rsidR="00D44F1C" w:rsidRDefault="00D44F1C" w:rsidP="003B5FDC">
      <w:pPr>
        <w:rPr>
          <w:highlight w:val="white"/>
        </w:rPr>
      </w:pPr>
      <w:r w:rsidRPr="00903DBA">
        <w:rPr>
          <w:highlight w:val="white"/>
        </w:rPr>
        <w:t xml:space="preserve">When we encounter a name, we need to check whether it represent a </w:t>
      </w:r>
      <w:r w:rsidR="00D4318D">
        <w:rPr>
          <w:rStyle w:val="KeyWord0"/>
          <w:highlight w:val="white"/>
        </w:rPr>
        <w:t>&lt;k&gt;</w:t>
      </w:r>
      <w:r w:rsidR="00D4318D" w:rsidRPr="00DD139A">
        <w:rPr>
          <w:rStyle w:val="KeyWord0"/>
          <w:highlight w:val="white"/>
        </w:rPr>
        <w:t>typedef</w:t>
      </w:r>
      <w:r w:rsidR="00D4318D">
        <w:rPr>
          <w:rStyle w:val="KeyWord0"/>
          <w:highlight w:val="white"/>
        </w:rPr>
        <w:t>&lt;/k&gt;</w:t>
      </w:r>
      <w:r w:rsidRPr="00903DBA">
        <w:rPr>
          <w:highlight w:val="white"/>
        </w:rPr>
        <w:t xml:space="preserve"> name or a regular name</w:t>
      </w:r>
      <w:r w:rsidR="002522DB">
        <w:rPr>
          <w:highlight w:val="white"/>
        </w:rPr>
        <w:t xml:space="preserve">, which </w:t>
      </w:r>
      <w:r w:rsidRPr="00903DBA">
        <w:rPr>
          <w:highlight w:val="white"/>
        </w:rPr>
        <w:t>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D4318D">
        <w:rPr>
          <w:rStyle w:val="KeyWord0"/>
          <w:highlight w:val="white"/>
        </w:rPr>
        <w:t>&lt;k&gt;</w:t>
      </w:r>
      <w:r w:rsidR="00D4318D" w:rsidRPr="00903DBA">
        <w:rPr>
          <w:rStyle w:val="KeyWord0"/>
          <w:highlight w:val="white"/>
        </w:rPr>
        <w:t>typedef</w:t>
      </w:r>
      <w:r w:rsidR="00920E42">
        <w:rPr>
          <w:rStyle w:val="KeyWord0"/>
          <w:highlight w:val="white"/>
        </w:rPr>
        <w:t>-</w:t>
      </w:r>
      <w:r w:rsidR="00D4318D" w:rsidRPr="003B5FDC">
        <w:rPr>
          <w:rStyle w:val="KeyWord0"/>
          <w:highlight w:val="white"/>
        </w:rPr>
        <w:t>name</w:t>
      </w:r>
      <w:r w:rsidR="00D4318D">
        <w:rPr>
          <w:rStyle w:val="KeyWord0"/>
          <w:highlight w:val="white"/>
        </w:rPr>
        <w:t>&lt;/k&gt;</w:t>
      </w:r>
      <w:r w:rsidR="009A0F7D" w:rsidRPr="00903DBA">
        <w:rPr>
          <w:highlight w:val="white"/>
        </w:rPr>
        <w:t xml:space="preserve"> token in case of a typedef name. In case of a regular name, we return the </w:t>
      </w:r>
      <w:r w:rsidR="00D4318D">
        <w:rPr>
          <w:rStyle w:val="KeyWord0"/>
          <w:highlight w:val="white"/>
        </w:rPr>
        <w:t>&lt;k&gt;</w:t>
      </w:r>
      <w:r w:rsidR="00D4318D" w:rsidRPr="00903DBA">
        <w:rPr>
          <w:rStyle w:val="KeyWord0"/>
          <w:highlight w:val="white"/>
        </w:rPr>
        <w:t>name</w:t>
      </w:r>
      <w:r w:rsidR="00D4318D">
        <w:rPr>
          <w:rStyle w:val="KeyWord0"/>
          <w:highlight w:val="white"/>
        </w:rPr>
        <w:t>&lt;/k&gt;</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FF8C77E" w14:textId="71D17F3C" w:rsidR="0041459E" w:rsidRPr="00903DBA" w:rsidRDefault="0041459E" w:rsidP="0041459E">
      <w:pPr>
        <w:rPr>
          <w:highlight w:val="white"/>
        </w:rPr>
      </w:pPr>
      <w:r>
        <w:rPr>
          <w:highlight w:val="white"/>
        </w:rPr>
        <w:t xml:space="preserve">In the Linux environment, </w:t>
      </w:r>
      <w:r w:rsidR="006851B1">
        <w:rPr>
          <w:highlight w:val="white"/>
        </w:rPr>
        <w:t>the w</w:t>
      </w:r>
      <w:r w:rsidR="00B61649">
        <w:rPr>
          <w:highlight w:val="white"/>
        </w:rPr>
        <w:t>ords “abs”, “_start”, “section”, “extern”, and “global”</w:t>
      </w:r>
      <w:r w:rsidR="006851B1">
        <w:rPr>
          <w:highlight w:val="white"/>
        </w:rPr>
        <w:t xml:space="preserve"> are used by the system, and we add the file marker (‘@’) to the words in order to avoid name clashes.</w:t>
      </w:r>
    </w:p>
    <w:p w14:paraId="10FE3193" w14:textId="77777777" w:rsidR="00B61649" w:rsidRPr="00CE77EA" w:rsidRDefault="00B61649" w:rsidP="00B61649">
      <w:pPr>
        <w:pStyle w:val="Code"/>
        <w:rPr>
          <w:lang w:val="en-GB"/>
        </w:rPr>
      </w:pPr>
      <w:r w:rsidRPr="00CE77EA">
        <w:rPr>
          <w:lang w:val="en-GB"/>
        </w:rPr>
        <w:t xml:space="preserve">    if (Start.Linux &amp;&amp; (name.Equals("abs") ||</w:t>
      </w:r>
    </w:p>
    <w:p w14:paraId="02C09F69" w14:textId="77777777" w:rsidR="00B61649" w:rsidRPr="00CE77EA" w:rsidRDefault="00B61649" w:rsidP="00B61649">
      <w:pPr>
        <w:pStyle w:val="Code"/>
        <w:rPr>
          <w:lang w:val="en-GB"/>
        </w:rPr>
      </w:pPr>
      <w:r w:rsidRPr="00CE77EA">
        <w:rPr>
          <w:lang w:val="en-GB"/>
        </w:rPr>
        <w:t xml:space="preserve">        name.Equals("_start") || name.Equals("section") ||</w:t>
      </w:r>
    </w:p>
    <w:p w14:paraId="32B02BCE" w14:textId="77777777" w:rsidR="00B61649" w:rsidRPr="00CE77EA" w:rsidRDefault="00B61649" w:rsidP="00B61649">
      <w:pPr>
        <w:pStyle w:val="Code"/>
        <w:rPr>
          <w:lang w:val="en-GB"/>
        </w:rPr>
      </w:pPr>
      <w:r w:rsidRPr="00CE77EA">
        <w:rPr>
          <w:lang w:val="en-GB"/>
        </w:rPr>
        <w:t xml:space="preserve">        name.Equals("extern") || name.Equals("global"))) {</w:t>
      </w:r>
    </w:p>
    <w:p w14:paraId="2B8D3B35" w14:textId="77777777" w:rsidR="00B61649" w:rsidRPr="00CE77EA" w:rsidRDefault="00B61649" w:rsidP="00B61649">
      <w:pPr>
        <w:pStyle w:val="Code"/>
        <w:rPr>
          <w:lang w:val="en-GB"/>
        </w:rPr>
      </w:pPr>
      <w:r w:rsidRPr="00CE77EA">
        <w:rPr>
          <w:lang w:val="en-GB"/>
        </w:rPr>
        <w:t xml:space="preserve">      name = Symbol.FileMarker + name;</w:t>
      </w:r>
    </w:p>
    <w:p w14:paraId="642521AA" w14:textId="77777777" w:rsidR="00B61649" w:rsidRPr="00CE77EA" w:rsidRDefault="00B61649" w:rsidP="00B61649">
      <w:pPr>
        <w:pStyle w:val="Code"/>
        <w:rPr>
          <w:lang w:val="en-GB"/>
        </w:rPr>
      </w:pPr>
      <w:r w:rsidRPr="00CE77EA">
        <w:rPr>
          <w:lang w:val="en-GB"/>
        </w:rPr>
        <w:t xml:space="preserve">    }</w:t>
      </w:r>
    </w:p>
    <w:p w14:paraId="4F23AF58" w14:textId="77777777" w:rsidR="00C31697" w:rsidRPr="00130AB6" w:rsidRDefault="00C31697" w:rsidP="00B61649">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389B5132" w:rsidR="00311885" w:rsidRPr="00903DBA" w:rsidRDefault="00311885" w:rsidP="00311885">
      <w:pPr>
        <w:pStyle w:val="Code"/>
        <w:rPr>
          <w:highlight w:val="white"/>
        </w:rPr>
      </w:pPr>
      <w:r w:rsidRPr="00903DBA">
        <w:rPr>
          <w:highlight w:val="white"/>
        </w:rPr>
        <w:t xml:space="preserve">  { string </w:t>
      </w:r>
      <w:r w:rsidR="00355070">
        <w:rPr>
          <w:highlight w:val="white"/>
        </w:rPr>
        <w:t>lowerText</w:t>
      </w:r>
      <w:r w:rsidRPr="00903DBA">
        <w:rPr>
          <w:highlight w:val="white"/>
        </w:rPr>
        <w:t xml:space="preserve"> = yytext.Trim().ToLower();</w:t>
      </w:r>
    </w:p>
    <w:p w14:paraId="603F3207" w14:textId="23BCD657" w:rsidR="00311885" w:rsidRPr="00903DBA" w:rsidRDefault="00F959BE" w:rsidP="00F959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F580A87"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 {</w:t>
      </w:r>
    </w:p>
    <w:p w14:paraId="44B1EED5" w14:textId="5C9515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1FBB15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3ADC2CB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0DB474AD" w:rsidR="00224B3F" w:rsidRPr="00903DBA" w:rsidRDefault="00712CC0" w:rsidP="00224B3F">
      <w:pPr>
        <w:rPr>
          <w:highlight w:val="white"/>
        </w:rPr>
      </w:pPr>
      <w:r w:rsidRPr="00903DBA">
        <w:rPr>
          <w:highlight w:val="white"/>
        </w:rPr>
        <w:lastRenderedPageBreak/>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w:t>
      </w:r>
      <w:r w:rsidR="00A33C8A">
        <w:rPr>
          <w:highlight w:val="white"/>
        </w:rPr>
        <w:t>t</w:t>
      </w:r>
      <w:r w:rsidR="00355070">
        <w:rPr>
          <w:highlight w:val="white"/>
        </w:rPr>
        <w:t>ext</w:t>
      </w:r>
      <w:r w:rsidR="00B474B8" w:rsidRPr="00903DBA">
        <w:rPr>
          <w:highlight w:val="white"/>
        </w:rPr>
        <w:t xml:space="preserve"> </w:t>
      </w:r>
      <w:r w:rsidR="0060313F">
        <w:rPr>
          <w:highlight w:val="white"/>
        </w:rPr>
        <w:t xml:space="preserve">in lower case </w:t>
      </w:r>
      <w:r w:rsidR="00B474B8" w:rsidRPr="00903DBA">
        <w:rPr>
          <w:highlight w:val="white"/>
        </w:rPr>
        <w:t>start</w:t>
      </w:r>
      <w:r w:rsidR="0060313F">
        <w:rPr>
          <w:highlight w:val="white"/>
        </w:rPr>
        <w:t>s</w:t>
      </w:r>
      <w:r w:rsidR="00B474B8" w:rsidRPr="00903DBA">
        <w:rPr>
          <w:highlight w:val="white"/>
        </w:rPr>
        <w:t xml:space="preserve"> with </w:t>
      </w:r>
      <w:r w:rsidR="006230BD" w:rsidRPr="00903DBA">
        <w:rPr>
          <w:highlight w:val="white"/>
        </w:rPr>
        <w:t>“0x”</w:t>
      </w:r>
      <w:r w:rsidR="0060313F">
        <w:rPr>
          <w:highlight w:val="white"/>
        </w:rPr>
        <w:t>,</w:t>
      </w:r>
      <w:r w:rsidR="003C6D25" w:rsidRPr="00903DBA">
        <w:rPr>
          <w:highlight w:val="white"/>
        </w:rPr>
        <w:t xml:space="preserve"> the value is a hexadecimal </w:t>
      </w:r>
      <w:r w:rsidR="00F171B6">
        <w:rPr>
          <w:highlight w:val="white"/>
        </w:rPr>
        <w:t xml:space="preserve">value </w:t>
      </w:r>
      <w:r w:rsidR="003C6D25" w:rsidRPr="00903DBA">
        <w:rPr>
          <w:highlight w:val="white"/>
        </w:rPr>
        <w:t xml:space="preserve">with the base 16. If the </w:t>
      </w:r>
      <w:r w:rsidR="00A33C8A">
        <w:rPr>
          <w:highlight w:val="white"/>
        </w:rPr>
        <w:t>te</w:t>
      </w:r>
      <w:r w:rsidR="00355070">
        <w:rPr>
          <w:highlight w:val="white"/>
        </w:rPr>
        <w:t>xt</w:t>
      </w:r>
      <w:r w:rsidR="003C6D25" w:rsidRPr="00903DBA">
        <w:rPr>
          <w:highlight w:val="white"/>
        </w:rPr>
        <w:t xml:space="preserve">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0B778CB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209EB12E"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2F9AA201"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3E28D6DA" w:rsidR="00311885" w:rsidRPr="00903DBA" w:rsidRDefault="000A4A04" w:rsidP="006230BD">
      <w:pPr>
        <w:rPr>
          <w:highlight w:val="white"/>
        </w:rPr>
      </w:pPr>
      <w:r w:rsidRPr="00903DBA">
        <w:rPr>
          <w:highlight w:val="white"/>
        </w:rPr>
        <w:t xml:space="preserve">Then we decide the type of the value. If the </w:t>
      </w:r>
      <w:r w:rsidR="00D13D99">
        <w:rPr>
          <w:highlight w:val="white"/>
        </w:rPr>
        <w:t>t</w:t>
      </w:r>
      <w:r w:rsidR="00355070">
        <w:rPr>
          <w:highlight w:val="white"/>
        </w:rPr>
        <w:t>ext</w:t>
      </w:r>
      <w:r w:rsidRPr="00903DBA">
        <w:rPr>
          <w:highlight w:val="white"/>
        </w:rPr>
        <w:t xml:space="preserve"> </w:t>
      </w:r>
      <w:r w:rsidR="00D13D99">
        <w:rPr>
          <w:highlight w:val="white"/>
        </w:rPr>
        <w:t xml:space="preserve">in lower case </w:t>
      </w:r>
      <w:r w:rsidRPr="00903DBA">
        <w:rPr>
          <w:highlight w:val="white"/>
        </w:rPr>
        <w:t xml:space="preserve">ends with </w:t>
      </w:r>
      <w:r w:rsidR="00131492" w:rsidRPr="00903DBA">
        <w:rPr>
          <w:highlight w:val="white"/>
        </w:rPr>
        <w:t xml:space="preserve">any combination </w:t>
      </w:r>
      <w:r w:rsidR="005B1DD8" w:rsidRPr="00903DBA">
        <w:rPr>
          <w:highlight w:val="white"/>
        </w:rPr>
        <w:t>‘s’ or ‘u’</w:t>
      </w:r>
      <w:r w:rsidR="00131492" w:rsidRPr="00903DBA">
        <w:rPr>
          <w:highlight w:val="white"/>
        </w:rPr>
        <w:t>, the type is unsigned small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581CA1D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 xml:space="preserve">.EndsWith("us") || </w:t>
      </w:r>
      <w:r w:rsidR="00355070">
        <w:rPr>
          <w:highlight w:val="white"/>
        </w:rPr>
        <w:t>lowerText</w:t>
      </w:r>
      <w:r w:rsidRPr="00903DBA">
        <w:rPr>
          <w:highlight w:val="white"/>
        </w:rPr>
        <w: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29C3367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7A588340" w:rsidR="00131492" w:rsidRPr="00903DBA" w:rsidRDefault="00131492" w:rsidP="00131492">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any combination of </w:t>
      </w:r>
      <w:r w:rsidR="005F0818" w:rsidRPr="00903DBA">
        <w:rPr>
          <w:highlight w:val="white"/>
        </w:rPr>
        <w:t>‘l’ or ‘u’</w:t>
      </w:r>
      <w:r w:rsidRPr="00903DBA">
        <w:rPr>
          <w:highlight w:val="white"/>
        </w:rPr>
        <w:t xml:space="preserve">, the type is large unsigned integer. </w:t>
      </w:r>
    </w:p>
    <w:p w14:paraId="54FEEF90" w14:textId="0488516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 xml:space="preserve">.EndsWith("ul") || </w:t>
      </w:r>
      <w:r w:rsidR="00355070">
        <w:rPr>
          <w:highlight w:val="white"/>
        </w:rPr>
        <w:t>lowerText</w:t>
      </w:r>
      <w:r w:rsidRPr="00903DBA">
        <w:rPr>
          <w:highlight w:val="white"/>
        </w:rPr>
        <w: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43B9B98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3C48CB3E" w:rsidR="007736CE" w:rsidRPr="00903DBA" w:rsidRDefault="007736CE" w:rsidP="007736CE">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w:t>
      </w:r>
      <w:r w:rsidR="00B31B29" w:rsidRPr="00903DBA">
        <w:rPr>
          <w:highlight w:val="white"/>
        </w:rPr>
        <w:t>‘s’</w:t>
      </w:r>
      <w:r w:rsidRPr="00903DBA">
        <w:rPr>
          <w:highlight w:val="white"/>
        </w:rPr>
        <w:t>, the type is signed short integer.</w:t>
      </w:r>
    </w:p>
    <w:p w14:paraId="24048A4E" w14:textId="2FB64DC2"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6F2AA9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6EC3265"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 xml:space="preserve">in lower case </w:t>
      </w:r>
      <w:r w:rsidRPr="00903DBA">
        <w:rPr>
          <w:highlight w:val="white"/>
        </w:rPr>
        <w:t xml:space="preserve">ends with </w:t>
      </w:r>
      <w:r w:rsidR="00B31B29" w:rsidRPr="00903DBA">
        <w:rPr>
          <w:highlight w:val="white"/>
        </w:rPr>
        <w:t>‘l’</w:t>
      </w:r>
      <w:r w:rsidRPr="00903DBA">
        <w:rPr>
          <w:highlight w:val="white"/>
        </w:rPr>
        <w:t>, the type is signed long integer.</w:t>
      </w:r>
    </w:p>
    <w:p w14:paraId="2BABBB94" w14:textId="449F946A"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0E1BEBA8"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66421CD6"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in lower case</w:t>
      </w:r>
      <w:r w:rsidR="00957B0B" w:rsidRPr="00903DBA">
        <w:rPr>
          <w:highlight w:val="white"/>
        </w:rPr>
        <w:t xml:space="preserve"> </w:t>
      </w:r>
      <w:r w:rsidRPr="00903DBA">
        <w:rPr>
          <w:highlight w:val="white"/>
        </w:rPr>
        <w:t xml:space="preserve">ends with a single </w:t>
      </w:r>
      <w:r w:rsidR="00B31B29" w:rsidRPr="00903DBA">
        <w:rPr>
          <w:highlight w:val="white"/>
        </w:rPr>
        <w:t>‘u’</w:t>
      </w:r>
      <w:r w:rsidRPr="00903DBA">
        <w:rPr>
          <w:highlight w:val="white"/>
        </w:rPr>
        <w:t>, the type is unsigned integer.</w:t>
      </w:r>
    </w:p>
    <w:p w14:paraId="218C1351" w14:textId="382DD13B" w:rsidR="007736CE" w:rsidRPr="00903DBA" w:rsidRDefault="007736CE" w:rsidP="007736CE">
      <w:pPr>
        <w:pStyle w:val="Code"/>
        <w:rPr>
          <w:highlight w:val="white"/>
        </w:rPr>
      </w:pPr>
      <w:r w:rsidRPr="00903DBA">
        <w:rPr>
          <w:highlight w:val="white"/>
        </w:rPr>
        <w:t xml:space="preserve">    else if (</w:t>
      </w:r>
      <w:r w:rsidR="00355070">
        <w:rPr>
          <w:highlight w:val="white"/>
        </w:rPr>
        <w:t>lowerText</w:t>
      </w:r>
      <w:r w:rsidRPr="00903DBA">
        <w:rPr>
          <w:highlight w:val="white"/>
        </w:rPr>
        <w: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4108609D" w:rsidR="007736CE" w:rsidRPr="00903DBA" w:rsidRDefault="007736CE" w:rsidP="007736CE">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6A0718E8" w:rsidR="00133C35" w:rsidRPr="00903DBA" w:rsidRDefault="00957B0B" w:rsidP="00133C35">
      <w:pPr>
        <w:rPr>
          <w:highlight w:val="white"/>
        </w:rPr>
      </w:pPr>
      <w:r>
        <w:rPr>
          <w:highlight w:val="white"/>
        </w:rPr>
        <w:t>If none of the above cases apply</w:t>
      </w:r>
      <w:r w:rsidR="00133C35" w:rsidRPr="00903DBA">
        <w:rPr>
          <w:highlight w:val="white"/>
        </w:rPr>
        <w:t>,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73220758"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00F854CB"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lastRenderedPageBreak/>
        <w:t xml:space="preserve">    try {</w:t>
      </w:r>
    </w:p>
    <w:p w14:paraId="6162CDAB" w14:textId="394163C4" w:rsidR="00311885" w:rsidRPr="00903DBA" w:rsidRDefault="00311885" w:rsidP="00311885">
      <w:pPr>
        <w:pStyle w:val="Code"/>
        <w:rPr>
          <w:highlight w:val="white"/>
        </w:rPr>
      </w:pPr>
      <w:r w:rsidRPr="00903DBA">
        <w:rPr>
          <w:highlight w:val="white"/>
        </w:rPr>
        <w:t xml:space="preserve">      ulong unsignedValue = Convert.ToUInt64(</w:t>
      </w:r>
      <w:r w:rsidR="00355070">
        <w:rPr>
          <w:highlight w:val="white"/>
        </w:rPr>
        <w:t>lowerText</w:t>
      </w:r>
      <w:r w:rsidRPr="00903DBA">
        <w:rPr>
          <w:highlight w:val="white"/>
        </w:rPr>
        <w:t>, fromBase);</w:t>
      </w:r>
    </w:p>
    <w:p w14:paraId="443BC359" w14:textId="4523711F" w:rsidR="0048034C" w:rsidRPr="00903DBA" w:rsidRDefault="0048034C" w:rsidP="0048034C">
      <w:pPr>
        <w:rPr>
          <w:highlight w:val="white"/>
        </w:rPr>
      </w:pPr>
      <w:r w:rsidRPr="00903DBA">
        <w:rPr>
          <w:highlight w:val="white"/>
        </w:rPr>
        <w:t xml:space="preserve">We convert the value to an object of the standard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class, and </w:t>
      </w:r>
      <w:r w:rsidR="00231758" w:rsidRPr="00903DBA">
        <w:rPr>
          <w:highlight w:val="white"/>
        </w:rPr>
        <w:t xml:space="preserve">if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516EF719" w:rsidR="00311885" w:rsidRDefault="00311885" w:rsidP="00311885">
      <w:pPr>
        <w:pStyle w:val="Code"/>
        <w:rPr>
          <w:highlight w:val="white"/>
        </w:rPr>
      </w:pPr>
      <w:r w:rsidRPr="00903DBA">
        <w:rPr>
          <w:highlight w:val="white"/>
        </w:rPr>
        <w:t xml:space="preserve">    }</w:t>
      </w:r>
    </w:p>
    <w:p w14:paraId="290A520D" w14:textId="4DA9A9F3" w:rsidR="00F171B6" w:rsidRPr="00903DBA" w:rsidRDefault="00F171B6" w:rsidP="00F171B6">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Pr="00903DBA">
        <w:rPr>
          <w:highlight w:val="white"/>
        </w:rPr>
        <w:t xml:space="preserve"> standard class</w:t>
      </w:r>
      <w:r>
        <w:rPr>
          <w:highlight w:val="white"/>
        </w:rPr>
        <w:t xml:space="preserve"> throws the </w:t>
      </w:r>
      <w:r w:rsidR="00D4318D">
        <w:rPr>
          <w:rStyle w:val="KeyWord0"/>
          <w:highlight w:val="white"/>
        </w:rPr>
        <w:t>&lt;k&gt;</w:t>
      </w:r>
      <w:r w:rsidR="00D4318D" w:rsidRPr="00F171B6">
        <w:rPr>
          <w:rStyle w:val="KeyWord0"/>
          <w:highlight w:val="white"/>
        </w:rPr>
        <w:t>OverflowException</w:t>
      </w:r>
      <w:r w:rsidR="00D4318D">
        <w:rPr>
          <w:rStyle w:val="KeyWord0"/>
          <w:highlight w:val="white"/>
        </w:rPr>
        <w:t>&lt;/k&gt;</w:t>
      </w:r>
      <w:r>
        <w:rPr>
          <w:highlight w:val="white"/>
        </w:rPr>
        <w:t xml:space="preserve"> if the value exceeds the limits</w:t>
      </w:r>
      <w:r w:rsidR="00B134C7">
        <w:rPr>
          <w:highlight w:val="white"/>
        </w:rPr>
        <w:t xml:space="preserve">. In that case, </w:t>
      </w:r>
      <w:r>
        <w:rPr>
          <w:highlight w:val="white"/>
        </w:rPr>
        <w:t>we report an error.</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797B9D61" w:rsidR="00311885" w:rsidRPr="00903DBA" w:rsidRDefault="00311885" w:rsidP="00311885">
      <w:pPr>
        <w:pStyle w:val="Code"/>
        <w:rPr>
          <w:highlight w:val="white"/>
        </w:rPr>
      </w:pPr>
      <w:r w:rsidRPr="00903DBA">
        <w:rPr>
          <w:highlight w:val="white"/>
        </w:rPr>
        <w:t xml:space="preserve">      </w:t>
      </w:r>
      <w:r w:rsidR="004B2692">
        <w:rPr>
          <w:highlight w:val="white"/>
        </w:rPr>
        <w:t>Report</w:t>
      </w:r>
      <w:r w:rsidR="0056352A">
        <w:rPr>
          <w:highlight w:val="white"/>
        </w:rPr>
        <w:t>.Check</w:t>
      </w:r>
      <w:r w:rsidRPr="00903DBA">
        <w:rPr>
          <w:highlight w:val="white"/>
        </w:rPr>
        <w:t xml:space="preserve">(type + ": " + </w:t>
      </w:r>
      <w:r w:rsidR="00355070">
        <w:rPr>
          <w:highlight w:val="white"/>
        </w:rPr>
        <w:t>lowerText</w:t>
      </w:r>
      <w:r w:rsidRPr="00903DBA">
        <w:rPr>
          <w:highlight w:val="white"/>
        </w:rPr>
        <w: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150191F6" w:rsidR="00311885" w:rsidRPr="00903DBA" w:rsidRDefault="00AD258A" w:rsidP="00AD258A">
      <w:pPr>
        <w:rPr>
          <w:highlight w:val="white"/>
        </w:rPr>
      </w:pPr>
      <w:r w:rsidRPr="00903DBA">
        <w:rPr>
          <w:highlight w:val="white"/>
        </w:rPr>
        <w:t xml:space="preserve">Finally, we return 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664E217A"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3AEA1A21" w:rsidR="00311885" w:rsidRPr="00903DBA" w:rsidRDefault="00311885" w:rsidP="00311885">
      <w:pPr>
        <w:pStyle w:val="Code"/>
        <w:rPr>
          <w:highlight w:val="white"/>
        </w:rPr>
      </w:pPr>
      <w:r w:rsidRPr="00903DBA">
        <w:rPr>
          <w:highlight w:val="white"/>
        </w:rPr>
        <w:t xml:space="preserve">  { string </w:t>
      </w:r>
      <w:r w:rsidR="00B134C7">
        <w:rPr>
          <w:highlight w:val="white"/>
        </w:rPr>
        <w:t>lowerText</w:t>
      </w:r>
      <w:r w:rsidRPr="00903DBA">
        <w:rPr>
          <w:highlight w:val="white"/>
        </w:rPr>
        <w:t xml:space="preserve"> = yytext.ToLower();</w:t>
      </w:r>
    </w:p>
    <w:p w14:paraId="3CF8E5D7" w14:textId="6F5B2515" w:rsidR="00311885" w:rsidRPr="00903DBA" w:rsidRDefault="00311885" w:rsidP="00311885">
      <w:pPr>
        <w:pStyle w:val="Code"/>
        <w:rPr>
          <w:highlight w:val="white"/>
        </w:rPr>
      </w:pPr>
      <w:r w:rsidRPr="00903DBA">
        <w:rPr>
          <w:highlight w:val="white"/>
        </w:rPr>
        <w:t xml:space="preserve">    CCompiler.Type type</w:t>
      </w:r>
      <w:r w:rsidR="0089795C">
        <w:rPr>
          <w:highlight w:val="white"/>
        </w:rPr>
        <w:t>;</w:t>
      </w:r>
    </w:p>
    <w:p w14:paraId="339634DC" w14:textId="76F318AA" w:rsidR="00311885"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Pr="00903DBA">
        <w:rPr>
          <w:highlight w:val="white"/>
        </w:rPr>
        <w:t xml:space="preserve"> </w:t>
      </w:r>
      <w:r w:rsidR="00B134C7">
        <w:rPr>
          <w:highlight w:val="white"/>
        </w:rPr>
        <w:t>in lower case ends</w:t>
      </w:r>
      <w:r w:rsidRPr="00903DBA">
        <w:rPr>
          <w:highlight w:val="white"/>
        </w:rPr>
        <w:t xml:space="preserve"> with ‘f’</w:t>
      </w:r>
      <w:r>
        <w:rPr>
          <w:highlight w:val="white"/>
        </w:rPr>
        <w:t>, t</w:t>
      </w:r>
      <w:r w:rsidRPr="00903DBA">
        <w:rPr>
          <w:highlight w:val="white"/>
        </w:rPr>
        <w:t xml:space="preserve">he type becomes </w:t>
      </w:r>
      <w:r w:rsidR="00D64D81">
        <w:rPr>
          <w:highlight w:val="white"/>
        </w:rPr>
        <w:t xml:space="preserve">a </w:t>
      </w:r>
      <w:r w:rsidRPr="00903DBA">
        <w:rPr>
          <w:highlight w:val="white"/>
        </w:rPr>
        <w:t>float</w:t>
      </w:r>
      <w:r>
        <w:rPr>
          <w:highlight w:val="white"/>
        </w:rPr>
        <w:t>.</w:t>
      </w:r>
    </w:p>
    <w:p w14:paraId="2476A7E7" w14:textId="6B0103C3" w:rsidR="00311885" w:rsidRPr="00903DBA" w:rsidRDefault="00311885" w:rsidP="00311885">
      <w:pPr>
        <w:pStyle w:val="Code"/>
        <w:rPr>
          <w:highlight w:val="white"/>
        </w:rPr>
      </w:pPr>
      <w:r w:rsidRPr="00903DBA">
        <w:rPr>
          <w:highlight w:val="white"/>
        </w:rPr>
        <w:t xml:space="preserve">    if (</w:t>
      </w:r>
      <w:r w:rsidR="00B134C7">
        <w:rPr>
          <w:highlight w:val="white"/>
        </w:rPr>
        <w:t>lowerText</w:t>
      </w:r>
      <w:r w:rsidRPr="00903DBA">
        <w:rPr>
          <w:highlight w:val="white"/>
        </w:rPr>
        <w: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2C511E23"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C122AE5" w14:textId="77777777" w:rsidR="00311885" w:rsidRPr="00903DBA" w:rsidRDefault="00311885" w:rsidP="00311885">
      <w:pPr>
        <w:pStyle w:val="Code"/>
        <w:rPr>
          <w:highlight w:val="white"/>
        </w:rPr>
      </w:pPr>
      <w:r w:rsidRPr="00903DBA">
        <w:rPr>
          <w:highlight w:val="white"/>
        </w:rPr>
        <w:t xml:space="preserve">    }</w:t>
      </w:r>
    </w:p>
    <w:p w14:paraId="55BB4F4B" w14:textId="3DE6D5EF" w:rsidR="0089795C"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00B134C7" w:rsidRPr="00903DBA">
        <w:rPr>
          <w:highlight w:val="white"/>
        </w:rPr>
        <w:t xml:space="preserve"> </w:t>
      </w:r>
      <w:r w:rsidR="00B134C7">
        <w:rPr>
          <w:highlight w:val="white"/>
        </w:rPr>
        <w:t xml:space="preserve">in lower case </w:t>
      </w:r>
      <w:r w:rsidRPr="00903DBA">
        <w:rPr>
          <w:highlight w:val="white"/>
        </w:rPr>
        <w:t>ends with ‘</w:t>
      </w:r>
      <w:r>
        <w:rPr>
          <w:highlight w:val="white"/>
        </w:rPr>
        <w:t>l</w:t>
      </w:r>
      <w:r w:rsidRPr="00903DBA">
        <w:rPr>
          <w:highlight w:val="white"/>
        </w:rPr>
        <w:t>’</w:t>
      </w:r>
      <w:r>
        <w:rPr>
          <w:highlight w:val="white"/>
        </w:rPr>
        <w:t>, t</w:t>
      </w:r>
      <w:r w:rsidRPr="00903DBA">
        <w:rPr>
          <w:highlight w:val="white"/>
        </w:rPr>
        <w:t xml:space="preserve">he type becomes </w:t>
      </w:r>
      <w:r w:rsidR="00D64D81">
        <w:rPr>
          <w:highlight w:val="white"/>
        </w:rPr>
        <w:t xml:space="preserve">a </w:t>
      </w:r>
      <w:r>
        <w:rPr>
          <w:highlight w:val="white"/>
        </w:rPr>
        <w:t>long double.</w:t>
      </w:r>
    </w:p>
    <w:p w14:paraId="400484A2" w14:textId="1F96900B" w:rsidR="00311885" w:rsidRPr="00903DBA" w:rsidRDefault="00311885" w:rsidP="00311885">
      <w:pPr>
        <w:pStyle w:val="Code"/>
        <w:rPr>
          <w:highlight w:val="white"/>
        </w:rPr>
      </w:pPr>
      <w:r w:rsidRPr="00903DBA">
        <w:rPr>
          <w:highlight w:val="white"/>
        </w:rPr>
        <w:t xml:space="preserve">    else if (</w:t>
      </w:r>
      <w:r w:rsidR="00B134C7">
        <w:rPr>
          <w:highlight w:val="white"/>
        </w:rPr>
        <w:t>lowerText</w:t>
      </w:r>
      <w:r w:rsidRPr="00903DBA">
        <w:rPr>
          <w:highlight w:val="white"/>
        </w:rPr>
        <w: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51C7DE4"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7F04CA0" w14:textId="02385373" w:rsidR="00311885" w:rsidRDefault="00311885" w:rsidP="00311885">
      <w:pPr>
        <w:pStyle w:val="Code"/>
        <w:rPr>
          <w:highlight w:val="white"/>
        </w:rPr>
      </w:pPr>
      <w:r w:rsidRPr="00903DBA">
        <w:rPr>
          <w:highlight w:val="white"/>
        </w:rPr>
        <w:t xml:space="preserve">    }</w:t>
      </w:r>
    </w:p>
    <w:p w14:paraId="45E6022C" w14:textId="23EE2FF3" w:rsidR="0089795C" w:rsidRDefault="0089795C" w:rsidP="0089795C">
      <w:pPr>
        <w:rPr>
          <w:highlight w:val="white"/>
        </w:rPr>
      </w:pPr>
      <w:r>
        <w:rPr>
          <w:highlight w:val="white"/>
        </w:rPr>
        <w:t xml:space="preserve">Otherwise, </w:t>
      </w:r>
      <w:r w:rsidRPr="00903DBA">
        <w:rPr>
          <w:highlight w:val="white"/>
        </w:rPr>
        <w:t>the type is a double.</w:t>
      </w:r>
    </w:p>
    <w:p w14:paraId="66EC608A" w14:textId="77777777" w:rsidR="0089795C" w:rsidRPr="0089795C" w:rsidRDefault="0089795C" w:rsidP="0089795C">
      <w:pPr>
        <w:pStyle w:val="Code"/>
        <w:rPr>
          <w:highlight w:val="white"/>
        </w:rPr>
      </w:pPr>
      <w:r w:rsidRPr="0089795C">
        <w:rPr>
          <w:highlight w:val="white"/>
        </w:rPr>
        <w:t xml:space="preserve">    else {</w:t>
      </w:r>
    </w:p>
    <w:p w14:paraId="15406CD8" w14:textId="77777777" w:rsidR="0089795C" w:rsidRPr="0089795C" w:rsidRDefault="0089795C" w:rsidP="0089795C">
      <w:pPr>
        <w:pStyle w:val="Code"/>
        <w:rPr>
          <w:highlight w:val="white"/>
        </w:rPr>
      </w:pPr>
      <w:r w:rsidRPr="0089795C">
        <w:rPr>
          <w:highlight w:val="white"/>
        </w:rPr>
        <w:t xml:space="preserve">      type = CCompiler.Type.DoubleType;</w:t>
      </w:r>
    </w:p>
    <w:p w14:paraId="639C64B9" w14:textId="77777777" w:rsidR="0089795C" w:rsidRPr="0089795C" w:rsidRDefault="0089795C" w:rsidP="0089795C">
      <w:pPr>
        <w:pStyle w:val="Code"/>
        <w:rPr>
          <w:highlight w:val="white"/>
        </w:rPr>
      </w:pPr>
      <w:r w:rsidRPr="0089795C">
        <w:rPr>
          <w:highlight w:val="white"/>
        </w:rPr>
        <w:t xml:space="preserve">    }</w:t>
      </w:r>
    </w:p>
    <w:p w14:paraId="38B88B77" w14:textId="6C618DEE" w:rsidR="00311885" w:rsidRPr="00903DBA" w:rsidRDefault="00CA2311" w:rsidP="00CA2311">
      <w:pPr>
        <w:rPr>
          <w:highlight w:val="white"/>
        </w:rPr>
      </w:pPr>
      <w:r w:rsidRPr="00903DBA">
        <w:rPr>
          <w:highlight w:val="white"/>
        </w:rPr>
        <w:t xml:space="preserve">We call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36431662" w:rsidR="00311885" w:rsidRPr="00903DBA" w:rsidRDefault="00311885" w:rsidP="00311885">
      <w:pPr>
        <w:pStyle w:val="Code"/>
        <w:rPr>
          <w:highlight w:val="white"/>
        </w:rPr>
      </w:pPr>
      <w:r w:rsidRPr="00903DBA">
        <w:rPr>
          <w:highlight w:val="white"/>
        </w:rPr>
        <w:lastRenderedPageBreak/>
        <w:t xml:space="preserve">      decimal value = decimal.Parse(</w:t>
      </w:r>
      <w:r w:rsidR="00B134C7">
        <w:rPr>
          <w:highlight w:val="white"/>
        </w:rPr>
        <w:t>lowerText</w:t>
      </w:r>
      <w:r w:rsidRPr="00903DBA">
        <w:rPr>
          <w:highlight w:val="white"/>
        </w:rPr>
        <w: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1A9CA60E" w14:textId="754CBD7B" w:rsidR="00D64D81" w:rsidRPr="00903DBA" w:rsidRDefault="00D64D81" w:rsidP="00D64D81">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w:t>
      </w:r>
      <w:r>
        <w:rPr>
          <w:highlight w:val="white"/>
        </w:rPr>
        <w:t xml:space="preserve">throws an exception </w:t>
      </w:r>
      <w:r w:rsidR="00E91BC7">
        <w:rPr>
          <w:highlight w:val="white"/>
        </w:rPr>
        <w:t>if the value exceeds the limits</w:t>
      </w:r>
      <w:r w:rsidR="00690229">
        <w:rPr>
          <w:highlight w:val="white"/>
        </w:rPr>
        <w:t>. In that case,</w:t>
      </w:r>
      <w:r w:rsidR="00E91BC7">
        <w:rPr>
          <w:highlight w:val="white"/>
        </w:rPr>
        <w:t xml:space="preserve"> we report an error.</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50CDD351" w:rsidR="00311885" w:rsidRPr="00903DBA" w:rsidRDefault="00311885" w:rsidP="00311885">
      <w:pPr>
        <w:pStyle w:val="Code"/>
        <w:rPr>
          <w:highlight w:val="white"/>
        </w:rPr>
      </w:pPr>
      <w:r w:rsidRPr="00903DBA">
        <w:rPr>
          <w:highlight w:val="white"/>
        </w:rPr>
        <w:t xml:space="preserve">      </w:t>
      </w:r>
      <w:r w:rsidR="0056352A">
        <w:rPr>
          <w:highlight w:val="white"/>
        </w:rPr>
        <w:t>Error.</w:t>
      </w:r>
      <w:r w:rsidR="004B2692">
        <w:rPr>
          <w:highlight w:val="white"/>
        </w:rPr>
        <w:t>Report</w:t>
      </w:r>
      <w:r w:rsidRPr="00903DBA">
        <w:rPr>
          <w:highlight w:val="white"/>
        </w:rPr>
        <w:t xml:space="preserve">(type + ": " + </w:t>
      </w:r>
      <w:r w:rsidR="00B134C7">
        <w:rPr>
          <w:highlight w:val="white"/>
        </w:rPr>
        <w:t>lowerText</w:t>
      </w:r>
      <w:r w:rsidRPr="00903DBA">
        <w:rPr>
          <w:highlight w:val="white"/>
        </w:rPr>
        <w: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6303AA02" w14:textId="7EE1C1D1" w:rsidR="00E91BC7" w:rsidRPr="00903DBA" w:rsidRDefault="00E91BC7" w:rsidP="00E91BC7">
      <w:pPr>
        <w:rPr>
          <w:highlight w:val="white"/>
        </w:rPr>
      </w:pPr>
      <w:r>
        <w:rPr>
          <w:highlight w:val="white"/>
        </w:rPr>
        <w:t xml:space="preserve">Finally, we return the </w:t>
      </w:r>
      <w:r w:rsidR="00D4318D">
        <w:rPr>
          <w:rStyle w:val="KeyWord0"/>
          <w:highlight w:val="white"/>
        </w:rPr>
        <w:t>&lt;k&gt;</w:t>
      </w:r>
      <w:r w:rsidR="00D4318D" w:rsidRPr="00E91BC7">
        <w:rPr>
          <w:rStyle w:val="KeyWord0"/>
          <w:highlight w:val="white"/>
        </w:rPr>
        <w:t>Value</w:t>
      </w:r>
      <w:r w:rsidR="00D4318D">
        <w:rPr>
          <w:rStyle w:val="KeyWord0"/>
          <w:highlight w:val="white"/>
        </w:rPr>
        <w:t>&lt;/k&gt;</w:t>
      </w:r>
      <w:r>
        <w:rPr>
          <w:highlight w:val="white"/>
        </w:rPr>
        <w:t xml:space="preserve"> token.</w:t>
      </w: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6EE0F150"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006F6842"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6F0C426A" w:rsidR="00311885" w:rsidRPr="00903DBA" w:rsidRDefault="00311885" w:rsidP="00311885">
      <w:pPr>
        <w:pStyle w:val="Code"/>
        <w:rPr>
          <w:highlight w:val="white"/>
        </w:rPr>
      </w:pPr>
      <w:r w:rsidRPr="00903DBA">
        <w:rPr>
          <w:highlight w:val="white"/>
        </w:rPr>
        <w:t xml:space="preserve">    </w:t>
      </w:r>
      <w:r w:rsidR="0056352A">
        <w:rPr>
          <w:highlight w:val="white"/>
        </w:rPr>
        <w:t>Error.Check</w:t>
      </w:r>
      <w:r w:rsidRPr="00903DBA">
        <w:rPr>
          <w:highlight w:val="white"/>
        </w:rPr>
        <w:t>(text.Length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18F84AB3"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w:t>
      </w:r>
      <w:r w:rsidR="002778E6">
        <w:rPr>
          <w:highlight w:val="white"/>
        </w:rPr>
        <w:t xml:space="preserve">Unlike the character case above, </w:t>
      </w:r>
      <w:r w:rsidR="00326746" w:rsidRPr="00903DBA">
        <w:rPr>
          <w:highlight w:val="white"/>
        </w:rPr>
        <w:t>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79A2ACE4"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00D4318D">
        <w:rPr>
          <w:rStyle w:val="KeyWord0"/>
          <w:highlight w:val="white"/>
        </w:rPr>
        <w:t>&lt;k&gt;</w:t>
      </w:r>
      <w:r w:rsidR="00D4318D" w:rsidRPr="00374678">
        <w:rPr>
          <w:rStyle w:val="KeyWord0"/>
          <w:highlight w:val="white"/>
        </w:rPr>
        <w:t>__FILE__</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374678">
        <w:rPr>
          <w:rStyle w:val="KeyWord0"/>
          <w:highlight w:val="white"/>
        </w:rPr>
        <w:t>__LINE__</w:t>
      </w:r>
      <w:r w:rsidR="00D4318D">
        <w:rPr>
          <w:rStyle w:val="KeyWord0"/>
          <w:highlight w:val="white"/>
        </w:rPr>
        <w:t>&lt;/k&gt;</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w:t>
      </w:r>
      <w:r w:rsidR="00117057">
        <w:rPr>
          <w:highlight w:val="white"/>
        </w:rPr>
        <w:t>-</w:t>
      </w:r>
      <w:r w:rsidR="0065097A" w:rsidRPr="00903DBA">
        <w:rPr>
          <w:highlight w:val="white"/>
        </w:rPr>
        <w:t>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lastRenderedPageBreak/>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3164B4A6" w:rsidR="00311885" w:rsidRPr="00903DBA" w:rsidRDefault="000C1CF3" w:rsidP="000C1CF3">
      <w:pPr>
        <w:rPr>
          <w:highlight w:val="white"/>
        </w:rPr>
      </w:pPr>
      <w:r w:rsidRPr="00903DBA">
        <w:rPr>
          <w:highlight w:val="white"/>
        </w:rPr>
        <w:t xml:space="preserve">In case of a white space, we only update the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variable if the character is a newline. Note that we do not return anything in this case, which causes the scanner to proceed with the next character </w:t>
      </w:r>
      <w:r w:rsidR="00942007">
        <w:rPr>
          <w:highlight w:val="white"/>
        </w:rPr>
        <w:t>of</w:t>
      </w:r>
      <w:r w:rsidRPr="00903DBA">
        <w:rPr>
          <w:highlight w:val="white"/>
        </w:rPr>
        <w:t xml:space="preserve">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7F1F1DDB" w:rsidR="00311885" w:rsidRPr="00903DBA" w:rsidRDefault="00231644" w:rsidP="00231644">
      <w:pPr>
        <w:rPr>
          <w:highlight w:val="white"/>
        </w:rPr>
      </w:pPr>
      <w:r w:rsidRPr="00903DBA">
        <w:rPr>
          <w:highlight w:val="white"/>
        </w:rPr>
        <w:t>Finally, when the scanner finds a character that has not been handled by the rules above, a</w:t>
      </w:r>
      <w:r w:rsidR="00942007">
        <w:rPr>
          <w:highlight w:val="white"/>
        </w:rPr>
        <w:t>n</w:t>
      </w:r>
      <w:r w:rsidRPr="00903DBA">
        <w:rPr>
          <w:highlight w:val="white"/>
        </w:rPr>
        <w:t xml:space="preserve"> error is reported.</w:t>
      </w:r>
    </w:p>
    <w:p w14:paraId="0B711E7A" w14:textId="3E3800C2" w:rsidR="00311885" w:rsidRPr="00903DBA" w:rsidRDefault="00311885" w:rsidP="00311885">
      <w:pPr>
        <w:pStyle w:val="Code"/>
        <w:rPr>
          <w:highlight w:val="white"/>
        </w:rPr>
      </w:pPr>
      <w:r w:rsidRPr="00903DBA">
        <w:rPr>
          <w:highlight w:val="white"/>
        </w:rPr>
        <w:t xml:space="preserve">. { </w:t>
      </w:r>
      <w:r w:rsidR="0056352A">
        <w:rPr>
          <w:highlight w:val="white"/>
        </w:rPr>
        <w:t>Error.</w:t>
      </w:r>
      <w:r w:rsidR="00795791">
        <w:rPr>
          <w:highlight w:val="white"/>
        </w:rPr>
        <w:t>Report</w:t>
      </w:r>
      <w:r w:rsidRPr="00903DBA">
        <w:rPr>
          <w:highlight w:val="white"/>
        </w:rPr>
        <w:t>(yytext, Message.Unknown_character); }</w:t>
      </w:r>
    </w:p>
    <w:p w14:paraId="0E312A71" w14:textId="1D2CAF7E" w:rsidR="00685201" w:rsidRDefault="00CC1DF4" w:rsidP="00685201">
      <w:pPr>
        <w:pStyle w:val="Heading2"/>
      </w:pPr>
      <w:bookmarkStart w:id="39" w:name="_Ref54016552"/>
      <w:bookmarkStart w:id="40" w:name="_Ref54783705"/>
      <w:bookmarkStart w:id="41" w:name="_Hlk57720398"/>
      <w:r>
        <w:t>&lt;h2&gt;</w:t>
      </w:r>
      <w:bookmarkStart w:id="42" w:name="_Ref62920951"/>
      <w:bookmarkStart w:id="43" w:name="_Toc93320425"/>
      <w:r>
        <w:t>Slash Sequences</w:t>
      </w:r>
      <w:bookmarkEnd w:id="42"/>
      <w:bookmarkEnd w:id="43"/>
      <w:r>
        <w:t>&lt;/h2&gt;</w:t>
      </w:r>
    </w:p>
    <w:p w14:paraId="0F35E5CE" w14:textId="0A3C46CE" w:rsidR="00685201" w:rsidRPr="00903DBA" w:rsidRDefault="00562179" w:rsidP="00685201">
      <w:pPr>
        <w:rPr>
          <w:highlight w:val="white"/>
        </w:rPr>
      </w:pPr>
      <w:r>
        <w:rPr>
          <w:highlight w:val="white"/>
        </w:rPr>
        <w:t xml:space="preserve">A </w:t>
      </w:r>
      <w:r w:rsidR="00685201" w:rsidRPr="00903DBA">
        <w:rPr>
          <w:highlight w:val="white"/>
        </w:rPr>
        <w:t>problem for the scanner to solve is to transform</w:t>
      </w:r>
      <w:r w:rsidR="00114B6B">
        <w:rPr>
          <w:highlight w:val="white"/>
        </w:rPr>
        <w:t xml:space="preserve"> </w:t>
      </w:r>
      <w:r w:rsidR="00685201" w:rsidRPr="00903DBA">
        <w:rPr>
          <w:highlight w:val="white"/>
        </w:rPr>
        <w:t>escape sequences of characters and string</w:t>
      </w:r>
      <w:r w:rsidR="001742D7">
        <w:rPr>
          <w:highlight w:val="white"/>
        </w:rPr>
        <w:t>s</w:t>
      </w:r>
      <w:r w:rsidR="00685201" w:rsidRPr="00903DBA">
        <w:rPr>
          <w:highlight w:val="white"/>
        </w:rPr>
        <w:t xml:space="preserve"> into the proper characters. For instance, the character sequence</w:t>
      </w:r>
      <w:r w:rsidR="00685201">
        <w:rPr>
          <w:highlight w:val="white"/>
        </w:rPr>
        <w:t xml:space="preserve"> </w:t>
      </w:r>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F23462">
        <w:rPr>
          <w:highlight w:val="white"/>
        </w:rPr>
        <w:t xml:space="preserve">F. </w:t>
      </w:r>
      <w:r w:rsidR="00685201">
        <w:rPr>
          <w:highlight w:val="white"/>
        </w:rPr>
        <w:fldChar w:fldCharType="end"/>
      </w:r>
    </w:p>
    <w:p w14:paraId="21BDBE85" w14:textId="4FE13F60" w:rsidR="00685201" w:rsidRDefault="000274D4" w:rsidP="00685201">
      <w:pPr>
        <w:pStyle w:val="CodeHeader"/>
      </w:pPr>
      <w:r>
        <w:t>&lt;ch&gt;Slash.cs&lt;/ch&gt;</w:t>
      </w:r>
    </w:p>
    <w:p w14:paraId="0742AE04" w14:textId="77777777" w:rsidR="00685201" w:rsidRPr="0050048B" w:rsidRDefault="00685201" w:rsidP="00685201">
      <w:pPr>
        <w:pStyle w:val="Code"/>
        <w:rPr>
          <w:highlight w:val="white"/>
        </w:rPr>
      </w:pPr>
      <w:r w:rsidRPr="0050048B">
        <w:rPr>
          <w:highlight w:val="white"/>
        </w:rPr>
        <w:t>using System.Text;</w:t>
      </w:r>
    </w:p>
    <w:p w14:paraId="241A7DB0" w14:textId="77777777" w:rsidR="00685201" w:rsidRPr="0050048B" w:rsidRDefault="00685201" w:rsidP="00685201">
      <w:pPr>
        <w:pStyle w:val="Code"/>
        <w:rPr>
          <w:highlight w:val="white"/>
        </w:rPr>
      </w:pPr>
      <w:r w:rsidRPr="0050048B">
        <w:rPr>
          <w:highlight w:val="white"/>
        </w:rPr>
        <w:t>using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67E05FE4"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m_escapeMap</w:t>
      </w:r>
      <w:r w:rsidR="00D4318D">
        <w:rPr>
          <w:rStyle w:val="KeyWord0"/>
          <w:highlight w:val="white"/>
        </w:rPr>
        <w:t>&lt;/k&gt;</w:t>
      </w:r>
      <w:r>
        <w:rPr>
          <w:highlight w:val="white"/>
        </w:rPr>
        <w:t xml:space="preserve"> map</w:t>
      </w:r>
      <w:r w:rsidRPr="00903DBA">
        <w:rPr>
          <w:highlight w:val="white"/>
        </w:rPr>
        <w:t xml:space="preserve"> holds the escape sequences of ANSI C</w:t>
      </w:r>
      <w:r>
        <w:rPr>
          <w:highlight w:val="white"/>
        </w:rPr>
        <w:t>.</w:t>
      </w:r>
    </w:p>
    <w:p w14:paraId="61E167B4" w14:textId="77777777" w:rsidR="00685201" w:rsidRPr="0016329E" w:rsidRDefault="00685201" w:rsidP="00685201">
      <w:pPr>
        <w:pStyle w:val="Code"/>
        <w:rPr>
          <w:highlight w:val="white"/>
        </w:rPr>
      </w:pPr>
      <w:r w:rsidRPr="0016329E">
        <w:rPr>
          <w:highlight w:val="white"/>
        </w:rPr>
        <w:t xml:space="preserve">    private static IDictionary&lt;char,char&gt; m_slashMap =</w:t>
      </w:r>
    </w:p>
    <w:p w14:paraId="1F545A54" w14:textId="77777777" w:rsidR="00685201" w:rsidRPr="0016329E" w:rsidRDefault="00685201" w:rsidP="00685201">
      <w:pPr>
        <w:pStyle w:val="Code"/>
        <w:rPr>
          <w:highlight w:val="white"/>
        </w:rPr>
      </w:pPr>
      <w:r w:rsidRPr="0016329E">
        <w:rPr>
          <w:highlight w:val="white"/>
        </w:rPr>
        <w:t xml:space="preserve">      new Dictionary&lt;char,char&gt;() {</w:t>
      </w:r>
    </w:p>
    <w:p w14:paraId="621FC9C4" w14:textId="6B51A394" w:rsidR="00E36BDB" w:rsidRDefault="00685201" w:rsidP="00685201">
      <w:pPr>
        <w:pStyle w:val="Code"/>
        <w:rPr>
          <w:highlight w:val="white"/>
        </w:rPr>
      </w:pPr>
      <w:r w:rsidRPr="0016329E">
        <w:rPr>
          <w:highlight w:val="white"/>
        </w:rPr>
        <w:t xml:space="preserve">        {'0', '\0'},  </w:t>
      </w:r>
      <w:r w:rsidR="00BF3C15">
        <w:rPr>
          <w:highlight w:val="white"/>
        </w:rPr>
        <w:t>//</w:t>
      </w:r>
      <w:r w:rsidR="00BF3C15" w:rsidRPr="0016329E">
        <w:rPr>
          <w:highlight w:val="white"/>
        </w:rPr>
        <w:t xml:space="preserve"> Terminator, </w:t>
      </w:r>
      <w:r w:rsidR="00BF3C15">
        <w:rPr>
          <w:highlight w:val="white"/>
        </w:rPr>
        <w:t xml:space="preserve">ASCII number </w:t>
      </w:r>
      <w:r w:rsidR="00BF3C15" w:rsidRPr="0016329E">
        <w:rPr>
          <w:highlight w:val="white"/>
        </w:rPr>
        <w:t>0</w:t>
      </w:r>
    </w:p>
    <w:p w14:paraId="41CA45DF" w14:textId="516B5A0E" w:rsidR="00E36BDB" w:rsidRDefault="00685201" w:rsidP="00685201">
      <w:pPr>
        <w:pStyle w:val="Code"/>
        <w:rPr>
          <w:highlight w:val="white"/>
        </w:rPr>
      </w:pPr>
      <w:r w:rsidRPr="0016329E">
        <w:rPr>
          <w:highlight w:val="white"/>
        </w:rPr>
        <w:t xml:space="preserve">        {'a', '\a'},  </w:t>
      </w:r>
      <w:r w:rsidR="00BF3C15">
        <w:rPr>
          <w:highlight w:val="white"/>
        </w:rPr>
        <w:t>//</w:t>
      </w:r>
      <w:r w:rsidR="00BF3C15" w:rsidRPr="0016329E">
        <w:rPr>
          <w:highlight w:val="white"/>
        </w:rPr>
        <w:t xml:space="preserve"> Alert (Beep, Bell), </w:t>
      </w:r>
      <w:r w:rsidR="00BF3C15">
        <w:rPr>
          <w:highlight w:val="white"/>
        </w:rPr>
        <w:t xml:space="preserve">ASCII number </w:t>
      </w:r>
      <w:r w:rsidR="00BF3C15" w:rsidRPr="0016329E">
        <w:rPr>
          <w:highlight w:val="white"/>
        </w:rPr>
        <w:t>7</w:t>
      </w:r>
      <w:r w:rsidR="00BF3C15">
        <w:rPr>
          <w:highlight w:val="white"/>
        </w:rPr>
        <w:t xml:space="preserve"> </w:t>
      </w:r>
    </w:p>
    <w:p w14:paraId="6AE35465" w14:textId="35FD4C78" w:rsidR="00E36BDB" w:rsidRDefault="00685201" w:rsidP="00685201">
      <w:pPr>
        <w:pStyle w:val="Code"/>
        <w:rPr>
          <w:highlight w:val="white"/>
        </w:rPr>
      </w:pPr>
      <w:r w:rsidRPr="0016329E">
        <w:rPr>
          <w:highlight w:val="white"/>
        </w:rPr>
        <w:t xml:space="preserve">        {'b', '\b'},  </w:t>
      </w:r>
      <w:r w:rsidR="00BF3C15">
        <w:rPr>
          <w:highlight w:val="white"/>
        </w:rPr>
        <w:t>//</w:t>
      </w:r>
      <w:r w:rsidR="00BF3C15" w:rsidRPr="0016329E">
        <w:rPr>
          <w:highlight w:val="white"/>
        </w:rPr>
        <w:t xml:space="preserve"> Backspace, </w:t>
      </w:r>
      <w:r w:rsidR="00BF3C15">
        <w:rPr>
          <w:highlight w:val="white"/>
        </w:rPr>
        <w:t xml:space="preserve">ASCII number </w:t>
      </w:r>
      <w:r w:rsidR="00BF3C15" w:rsidRPr="0016329E">
        <w:rPr>
          <w:highlight w:val="white"/>
        </w:rPr>
        <w:t>8</w:t>
      </w:r>
      <w:r w:rsidR="00BF3C15">
        <w:rPr>
          <w:highlight w:val="white"/>
        </w:rPr>
        <w:t xml:space="preserve"> </w:t>
      </w:r>
    </w:p>
    <w:p w14:paraId="35560BDF" w14:textId="1E6AA959" w:rsidR="00E36BDB" w:rsidRDefault="00685201" w:rsidP="00685201">
      <w:pPr>
        <w:pStyle w:val="Code"/>
        <w:rPr>
          <w:highlight w:val="white"/>
        </w:rPr>
      </w:pPr>
      <w:r w:rsidRPr="0016329E">
        <w:rPr>
          <w:highlight w:val="white"/>
        </w:rPr>
        <w:t xml:space="preserve">        {'f', '\f'},  </w:t>
      </w:r>
      <w:r w:rsidR="00BF3C15">
        <w:rPr>
          <w:highlight w:val="white"/>
        </w:rPr>
        <w:t>//</w:t>
      </w:r>
      <w:r w:rsidR="00BF3C15" w:rsidRPr="0016329E">
        <w:rPr>
          <w:highlight w:val="white"/>
        </w:rPr>
        <w:t xml:space="preserve"> Form Feed (Page Break), </w:t>
      </w:r>
      <w:r w:rsidR="00BF3C15">
        <w:rPr>
          <w:highlight w:val="white"/>
        </w:rPr>
        <w:t xml:space="preserve">ASCII number </w:t>
      </w:r>
      <w:r w:rsidR="00BF3C15" w:rsidRPr="0016329E">
        <w:rPr>
          <w:highlight w:val="white"/>
        </w:rPr>
        <w:t>12</w:t>
      </w:r>
    </w:p>
    <w:p w14:paraId="678A0D08" w14:textId="0035589C" w:rsidR="00E36BDB" w:rsidRDefault="00685201" w:rsidP="00685201">
      <w:pPr>
        <w:pStyle w:val="Code"/>
        <w:rPr>
          <w:highlight w:val="white"/>
        </w:rPr>
      </w:pPr>
      <w:r w:rsidRPr="0016329E">
        <w:rPr>
          <w:highlight w:val="white"/>
        </w:rPr>
        <w:t xml:space="preserve">        {'n', '\n'},  </w:t>
      </w:r>
      <w:r w:rsidR="00BF3C15">
        <w:rPr>
          <w:highlight w:val="white"/>
        </w:rPr>
        <w:t>//</w:t>
      </w:r>
      <w:r w:rsidR="00BF3C15" w:rsidRPr="0016329E">
        <w:rPr>
          <w:highlight w:val="white"/>
        </w:rPr>
        <w:t xml:space="preserve"> New Line (Line Feed), </w:t>
      </w:r>
      <w:r w:rsidR="00BF3C15">
        <w:rPr>
          <w:highlight w:val="white"/>
        </w:rPr>
        <w:t xml:space="preserve">ASCII number </w:t>
      </w:r>
      <w:r w:rsidR="00BF3C15" w:rsidRPr="0016329E">
        <w:rPr>
          <w:highlight w:val="white"/>
        </w:rPr>
        <w:t>10</w:t>
      </w:r>
    </w:p>
    <w:p w14:paraId="06D2EFFC" w14:textId="033AC21C" w:rsidR="00E36BDB" w:rsidRDefault="00685201" w:rsidP="00685201">
      <w:pPr>
        <w:pStyle w:val="Code"/>
        <w:rPr>
          <w:highlight w:val="white"/>
        </w:rPr>
      </w:pPr>
      <w:r w:rsidRPr="0016329E">
        <w:rPr>
          <w:highlight w:val="white"/>
        </w:rPr>
        <w:t xml:space="preserve">        {'r', '\r'},  </w:t>
      </w:r>
      <w:r w:rsidR="00BF3C15">
        <w:rPr>
          <w:highlight w:val="white"/>
        </w:rPr>
        <w:t>//</w:t>
      </w:r>
      <w:r w:rsidR="00BF3C15" w:rsidRPr="0016329E">
        <w:rPr>
          <w:highlight w:val="white"/>
        </w:rPr>
        <w:t xml:space="preserve"> Carrige Return, </w:t>
      </w:r>
      <w:r w:rsidR="00BF3C15">
        <w:rPr>
          <w:highlight w:val="white"/>
        </w:rPr>
        <w:t xml:space="preserve">ASCII number </w:t>
      </w:r>
      <w:r w:rsidR="00BF3C15" w:rsidRPr="0016329E">
        <w:rPr>
          <w:highlight w:val="white"/>
        </w:rPr>
        <w:t>13</w:t>
      </w:r>
    </w:p>
    <w:p w14:paraId="145B2F40" w14:textId="6455953F" w:rsidR="00E36BDB" w:rsidRDefault="00685201" w:rsidP="00685201">
      <w:pPr>
        <w:pStyle w:val="Code"/>
        <w:rPr>
          <w:highlight w:val="white"/>
        </w:rPr>
      </w:pPr>
      <w:r w:rsidRPr="0016329E">
        <w:rPr>
          <w:highlight w:val="white"/>
        </w:rPr>
        <w:t xml:space="preserve">        {'t', '\t'},  </w:t>
      </w:r>
      <w:r w:rsidR="00BF3C15">
        <w:rPr>
          <w:highlight w:val="white"/>
        </w:rPr>
        <w:t>//</w:t>
      </w:r>
      <w:r w:rsidR="00BF3C15" w:rsidRPr="0016329E">
        <w:rPr>
          <w:highlight w:val="white"/>
        </w:rPr>
        <w:t xml:space="preserve"> Horizontal Tabulator, </w:t>
      </w:r>
      <w:r w:rsidR="00BF3C15">
        <w:rPr>
          <w:highlight w:val="white"/>
        </w:rPr>
        <w:t xml:space="preserve">ASCII number </w:t>
      </w:r>
      <w:r w:rsidR="00BF3C15" w:rsidRPr="0016329E">
        <w:rPr>
          <w:highlight w:val="white"/>
        </w:rPr>
        <w:t>9</w:t>
      </w:r>
    </w:p>
    <w:p w14:paraId="625E88D2" w14:textId="293B8A35" w:rsidR="00E36BDB" w:rsidRDefault="00685201" w:rsidP="00685201">
      <w:pPr>
        <w:pStyle w:val="Code"/>
        <w:rPr>
          <w:highlight w:val="white"/>
        </w:rPr>
      </w:pPr>
      <w:r w:rsidRPr="0016329E">
        <w:rPr>
          <w:highlight w:val="white"/>
        </w:rPr>
        <w:t xml:space="preserve">        {'v', '\v'},  </w:t>
      </w:r>
      <w:r w:rsidR="00BF3C15">
        <w:rPr>
          <w:highlight w:val="white"/>
        </w:rPr>
        <w:t>//</w:t>
      </w:r>
      <w:r w:rsidR="00BF3C15" w:rsidRPr="0016329E">
        <w:rPr>
          <w:highlight w:val="white"/>
        </w:rPr>
        <w:t xml:space="preserve"> Vertical Tabulator, </w:t>
      </w:r>
      <w:r w:rsidR="00BF3C15">
        <w:rPr>
          <w:highlight w:val="white"/>
        </w:rPr>
        <w:t xml:space="preserve">ASCII number </w:t>
      </w:r>
      <w:r w:rsidR="00BF3C15" w:rsidRPr="0016329E">
        <w:rPr>
          <w:highlight w:val="white"/>
        </w:rPr>
        <w:t>11</w:t>
      </w:r>
    </w:p>
    <w:p w14:paraId="26C01623" w14:textId="2D30CCD1"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Single Quotation Mark, </w:t>
      </w:r>
      <w:r w:rsidR="00BF3C15">
        <w:rPr>
          <w:highlight w:val="white"/>
        </w:rPr>
        <w:t xml:space="preserve">ASCII number </w:t>
      </w:r>
      <w:r w:rsidR="00BF3C15" w:rsidRPr="0016329E">
        <w:rPr>
          <w:highlight w:val="white"/>
        </w:rPr>
        <w:t>39</w:t>
      </w:r>
    </w:p>
    <w:p w14:paraId="09BEC4D2" w14:textId="39EF30A4"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Double Quotation Mark, </w:t>
      </w:r>
      <w:r w:rsidR="00BF3C15">
        <w:rPr>
          <w:highlight w:val="white"/>
        </w:rPr>
        <w:t xml:space="preserve">ASCII number </w:t>
      </w:r>
      <w:r w:rsidR="00BF3C15" w:rsidRPr="0016329E">
        <w:rPr>
          <w:highlight w:val="white"/>
        </w:rPr>
        <w:t>34</w:t>
      </w:r>
    </w:p>
    <w:p w14:paraId="74352445" w14:textId="622AE53B"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Question Mark, </w:t>
      </w:r>
      <w:r w:rsidR="00BF3C15">
        <w:rPr>
          <w:highlight w:val="white"/>
        </w:rPr>
        <w:t xml:space="preserve">ASCII number </w:t>
      </w:r>
      <w:r w:rsidR="00BF3C15" w:rsidRPr="0016329E">
        <w:rPr>
          <w:highlight w:val="white"/>
        </w:rPr>
        <w:t>63</w:t>
      </w:r>
    </w:p>
    <w:p w14:paraId="5B0B1309" w14:textId="662A3039"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Backslash, </w:t>
      </w:r>
      <w:r w:rsidR="00BF3C15">
        <w:rPr>
          <w:highlight w:val="white"/>
        </w:rPr>
        <w:t xml:space="preserve">ASCII number </w:t>
      </w:r>
      <w:r w:rsidR="00BF3C15" w:rsidRPr="0016329E">
        <w:rPr>
          <w:highlight w:val="white"/>
        </w:rPr>
        <w:t>92</w:t>
      </w:r>
    </w:p>
    <w:p w14:paraId="63E58E53" w14:textId="729BB8BD" w:rsidR="00685201" w:rsidRPr="0016329E" w:rsidRDefault="00685201" w:rsidP="00685201">
      <w:pPr>
        <w:pStyle w:val="Code"/>
        <w:rPr>
          <w:highlight w:val="white"/>
        </w:rPr>
      </w:pPr>
      <w:r w:rsidRPr="0016329E">
        <w:rPr>
          <w:highlight w:val="white"/>
        </w:rPr>
        <w:t xml:space="preserve">      };</w:t>
      </w:r>
    </w:p>
    <w:p w14:paraId="789202C1" w14:textId="5E070D49"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28B62963" w14:textId="04E911BA"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char1</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char2</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char3</w:t>
      </w:r>
      <w:r w:rsidR="00D4318D">
        <w:rPr>
          <w:rStyle w:val="KeyWord0"/>
          <w:highlight w:val="white"/>
        </w:rPr>
        <w:t>&lt;/k&gt;</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109E4911"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00D4318D">
        <w:rPr>
          <w:rStyle w:val="KeyWord0"/>
          <w:highlight w:val="white"/>
        </w:rPr>
        <w:t>&lt;k&gt;</w:t>
      </w:r>
      <w:r w:rsidR="00D4318D" w:rsidRPr="001B2D2D">
        <w:rPr>
          <w:rStyle w:val="KeyWord0"/>
          <w:highlight w:val="white"/>
        </w:rPr>
        <w:t>m_escapeMap</w:t>
      </w:r>
      <w:r w:rsidR="00D4318D">
        <w:rPr>
          <w:rStyle w:val="KeyWord0"/>
          <w:highlight w:val="white"/>
        </w:rPr>
        <w:t>&lt;/k&gt;</w:t>
      </w:r>
      <w:r>
        <w:rPr>
          <w:highlight w:val="white"/>
        </w:rPr>
        <w:t xml:space="preserve"> map above.</w:t>
      </w:r>
    </w:p>
    <w:p w14:paraId="2E1B294D" w14:textId="77777777" w:rsidR="00685201" w:rsidRPr="00903DBA" w:rsidRDefault="00685201" w:rsidP="00685201">
      <w:pPr>
        <w:pStyle w:val="Code"/>
        <w:rPr>
          <w:highlight w:val="white"/>
        </w:rPr>
      </w:pPr>
      <w:r>
        <w:rPr>
          <w:highlight w:val="white"/>
        </w:rPr>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41B7FAAE" w:rsidR="00685201" w:rsidRPr="00903DBA" w:rsidRDefault="00685201" w:rsidP="00685201">
      <w:pPr>
        <w:pStyle w:val="Code"/>
        <w:rPr>
          <w:highlight w:val="white"/>
        </w:rPr>
      </w:pPr>
      <w:r>
        <w:rPr>
          <w:highlight w:val="white"/>
        </w:rPr>
        <w:t xml:space="preserve">  </w:t>
      </w:r>
      <w:r w:rsidRPr="00903DBA">
        <w:rPr>
          <w:highlight w:val="white"/>
        </w:rPr>
        <w:t xml:space="preserve">          </w:t>
      </w:r>
      <w:r w:rsidR="0056352A">
        <w:rPr>
          <w:highlight w:val="white"/>
        </w:rPr>
        <w:t>Error.Check</w:t>
      </w:r>
      <w:r w:rsidRPr="00903DBA">
        <w:rPr>
          <w:highlight w:val="white"/>
        </w:rPr>
        <w:t>(octValue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617B3F0A"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008C1399">
        <w:rPr>
          <w:rStyle w:val="Index"/>
          <w:highlight w:val="white"/>
        </w:rPr>
        <w:t>&lt;i&gt;</w:t>
      </w:r>
      <w:r w:rsidR="008C1399" w:rsidRPr="00903DBA">
        <w:rPr>
          <w:rStyle w:val="Index"/>
          <w:highlight w:val="white"/>
        </w:rPr>
        <w:t>8</w:t>
      </w:r>
      <w:r w:rsidR="008C1399">
        <w:rPr>
          <w:rStyle w:val="Index"/>
          <w:highlight w:val="white"/>
        </w:rPr>
        <w:t>&lt;/i&gt;</w:t>
      </w:r>
      <w:r w:rsidRPr="00903DBA">
        <w:rPr>
          <w:highlight w:val="white"/>
        </w:rPr>
        <w:t xml:space="preserve"> = 8 * 7 + 7 = 63</w:t>
      </w:r>
      <w:r w:rsidR="008C1399">
        <w:rPr>
          <w:rStyle w:val="Index"/>
          <w:highlight w:val="white"/>
        </w:rPr>
        <w:t>&lt;i&gt;</w:t>
      </w:r>
      <w:r w:rsidRPr="00903DBA">
        <w:rPr>
          <w:rStyle w:val="Index"/>
          <w:highlight w:val="white"/>
        </w:rPr>
        <w:t>10</w:t>
      </w:r>
      <w:r w:rsidR="008C1399">
        <w:rPr>
          <w:rStyle w:val="Index"/>
          <w:highlight w:val="white"/>
        </w:rPr>
        <w:t>&lt;/i&gt;</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5814CDD8"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Also</w:t>
      </w:r>
      <w:r w:rsidR="00E85EB9">
        <w:rPr>
          <w:highlight w:val="white"/>
        </w:rPr>
        <w:t>,</w:t>
      </w:r>
      <w:r>
        <w:rPr>
          <w:highlight w:val="white"/>
        </w:rPr>
        <w:t xml:space="preserve">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00B6725F">
        <w:rPr>
          <w:rStyle w:val="Index"/>
          <w:highlight w:val="white"/>
        </w:rPr>
        <w:t>&lt;i&gt;</w:t>
      </w:r>
      <w:r w:rsidR="00B6725F" w:rsidRPr="00903DBA">
        <w:rPr>
          <w:rStyle w:val="Index"/>
          <w:highlight w:val="white"/>
        </w:rPr>
        <w:t>1</w:t>
      </w:r>
      <w:r w:rsidRPr="00903DBA">
        <w:rPr>
          <w:rStyle w:val="Index"/>
          <w:highlight w:val="white"/>
        </w:rPr>
        <w:t>6</w:t>
      </w:r>
      <w:r w:rsidR="00B6725F">
        <w:rPr>
          <w:rStyle w:val="Index"/>
          <w:highlight w:val="white"/>
        </w:rPr>
        <w:t>&lt;/i&gt;</w:t>
      </w:r>
      <w:r w:rsidRPr="00903DBA">
        <w:rPr>
          <w:highlight w:val="white"/>
        </w:rPr>
        <w:t xml:space="preserve"> = 15 * 16 + 15 = 255</w:t>
      </w:r>
      <w:r w:rsidR="00B6725F">
        <w:rPr>
          <w:rStyle w:val="Index"/>
          <w:highlight w:val="white"/>
        </w:rPr>
        <w:t>&lt;i&gt;1</w:t>
      </w:r>
      <w:r w:rsidRPr="00903DBA">
        <w:rPr>
          <w:rStyle w:val="Index"/>
          <w:highlight w:val="white"/>
        </w:rPr>
        <w:t>0</w:t>
      </w:r>
      <w:r w:rsidR="00B6725F">
        <w:rPr>
          <w:rStyle w:val="Index"/>
          <w:highlight w:val="white"/>
        </w:rPr>
        <w:t>&lt;/i&gt;</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lastRenderedPageBreak/>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289C03F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784793">
        <w:rPr>
          <w:highlight w:val="white"/>
        </w:rPr>
        <w:t>Report</w:t>
      </w:r>
      <w:r w:rsidRPr="00903DBA">
        <w:rPr>
          <w:highlight w:val="white"/>
        </w:rPr>
        <w:t>(char1.ToString(),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1252CB0D" w:rsidR="00685201" w:rsidRPr="00903DBA" w:rsidRDefault="00685201" w:rsidP="00685201">
      <w:pPr>
        <w:rPr>
          <w:highlight w:val="white"/>
        </w:rPr>
      </w:pPr>
      <w:r w:rsidRPr="00903DBA">
        <w:rPr>
          <w:highlight w:val="white"/>
        </w:rPr>
        <w:t xml:space="preserve">Finally, if the slash is not followed by a character in the </w:t>
      </w:r>
      <w:r w:rsidR="00D4318D">
        <w:rPr>
          <w:rStyle w:val="KeyWord0"/>
          <w:highlight w:val="white"/>
        </w:rPr>
        <w:t>&lt;k&gt;</w:t>
      </w:r>
      <w:r w:rsidR="00D4318D" w:rsidRPr="00251B98">
        <w:rPr>
          <w:rStyle w:val="KeyWord0"/>
          <w:highlight w:val="white"/>
        </w:rPr>
        <w:t>m_escapeMap</w:t>
      </w:r>
      <w:r w:rsidR="00D4318D">
        <w:rPr>
          <w:rStyle w:val="KeyWord0"/>
          <w:highlight w:val="white"/>
        </w:rPr>
        <w:t>&lt;/k&gt;</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4701FB38"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6D3795">
        <w:rPr>
          <w:highlight w:val="white"/>
        </w:rPr>
        <w:t>Report</w:t>
      </w:r>
      <w:r w:rsidRPr="00903DBA">
        <w:rPr>
          <w:highlight w:val="white"/>
        </w:rPr>
        <w:t>(buffer[index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2A1047CA" w:rsidR="00685201" w:rsidRPr="00903DBA" w:rsidRDefault="00685201" w:rsidP="00685201">
      <w:pPr>
        <w:rPr>
          <w:highlight w:val="white"/>
        </w:rPr>
      </w:pPr>
      <w:r w:rsidRPr="00903DBA">
        <w:rPr>
          <w:highlight w:val="white"/>
        </w:rPr>
        <w:t xml:space="preserve">When we have traversed through the string, we remove the three zero-character we added at the beginning </w:t>
      </w:r>
      <w:r w:rsidR="003F23B1">
        <w:rPr>
          <w:highlight w:val="white"/>
        </w:rPr>
        <w:t xml:space="preserve">of the method </w:t>
      </w:r>
      <w:r w:rsidRPr="00903DBA">
        <w:rPr>
          <w:highlight w:val="white"/>
        </w:rPr>
        <w:t>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2D6E6580" w:rsidR="00685201"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7F38A4E1" w14:textId="1183FC4D" w:rsidR="00DC0CF3" w:rsidRPr="00903DBA" w:rsidRDefault="00DC0CF3" w:rsidP="00DC0CF3">
      <w:pPr>
        <w:rPr>
          <w:highlight w:val="white"/>
        </w:rPr>
      </w:pPr>
      <w:r>
        <w:rPr>
          <w:highlight w:val="white"/>
        </w:rPr>
        <w:t xml:space="preserve">The </w:t>
      </w:r>
      <w:r w:rsidR="00D4318D">
        <w:rPr>
          <w:rStyle w:val="KeyWord0"/>
          <w:highlight w:val="white"/>
        </w:rPr>
        <w:t>&lt;k&gt;</w:t>
      </w:r>
      <w:r w:rsidR="00D4318D" w:rsidRPr="00D13D64">
        <w:rPr>
          <w:rStyle w:val="KeyWord0"/>
          <w:highlight w:val="white"/>
        </w:rPr>
        <w:t>CharToHex</w:t>
      </w:r>
      <w:r w:rsidR="00D4318D">
        <w:rPr>
          <w:rStyle w:val="KeyWord0"/>
          <w:highlight w:val="white"/>
        </w:rPr>
        <w:t>&lt;/k&gt;</w:t>
      </w:r>
      <w:r>
        <w:rPr>
          <w:highlight w:val="white"/>
        </w:rPr>
        <w:t xml:space="preserve"> method changes characters other than letters or underscore (‘_’) to </w:t>
      </w:r>
      <w:r w:rsidR="0026413D">
        <w:rPr>
          <w:highlight w:val="white"/>
        </w:rPr>
        <w:t>two hexadecimal digits, representing their ASCII value.</w:t>
      </w:r>
    </w:p>
    <w:p w14:paraId="2BC27541" w14:textId="77777777" w:rsidR="00DC0CF3" w:rsidRPr="00DC0CF3" w:rsidRDefault="00DC0CF3" w:rsidP="00DC0CF3">
      <w:pPr>
        <w:pStyle w:val="Code"/>
        <w:rPr>
          <w:highlight w:val="white"/>
        </w:rPr>
      </w:pPr>
      <w:r w:rsidRPr="00DC0CF3">
        <w:rPr>
          <w:highlight w:val="white"/>
        </w:rPr>
        <w:t xml:space="preserve">    public static string CharToHex(string text) {</w:t>
      </w:r>
    </w:p>
    <w:p w14:paraId="5E18F8AE" w14:textId="77777777" w:rsidR="00DC0CF3" w:rsidRPr="00DC0CF3" w:rsidRDefault="00DC0CF3" w:rsidP="00DC0CF3">
      <w:pPr>
        <w:pStyle w:val="Code"/>
        <w:rPr>
          <w:highlight w:val="white"/>
        </w:rPr>
      </w:pPr>
      <w:r w:rsidRPr="00DC0CF3">
        <w:rPr>
          <w:highlight w:val="white"/>
        </w:rPr>
        <w:t xml:space="preserve">      StringBuilder buffer = new StringBuilder();</w:t>
      </w:r>
    </w:p>
    <w:p w14:paraId="7F0922A5" w14:textId="77777777" w:rsidR="00DC0CF3" w:rsidRPr="00DC0CF3" w:rsidRDefault="00DC0CF3" w:rsidP="00DC0CF3">
      <w:pPr>
        <w:pStyle w:val="Code"/>
        <w:rPr>
          <w:highlight w:val="white"/>
        </w:rPr>
      </w:pPr>
    </w:p>
    <w:p w14:paraId="1C830250" w14:textId="77777777" w:rsidR="00DC0CF3" w:rsidRPr="00DC0CF3" w:rsidRDefault="00DC0CF3" w:rsidP="00DC0CF3">
      <w:pPr>
        <w:pStyle w:val="Code"/>
        <w:rPr>
          <w:highlight w:val="white"/>
        </w:rPr>
      </w:pPr>
      <w:r w:rsidRPr="00DC0CF3">
        <w:rPr>
          <w:highlight w:val="white"/>
        </w:rPr>
        <w:t xml:space="preserve">      for (int index = 0; index &lt; text.Length; ++index) {</w:t>
      </w:r>
    </w:p>
    <w:p w14:paraId="68FC7FF7" w14:textId="77777777" w:rsidR="00DC0CF3" w:rsidRPr="00DC0CF3" w:rsidRDefault="00DC0CF3" w:rsidP="00DC0CF3">
      <w:pPr>
        <w:pStyle w:val="Code"/>
        <w:rPr>
          <w:highlight w:val="white"/>
        </w:rPr>
      </w:pPr>
      <w:r w:rsidRPr="00DC0CF3">
        <w:rPr>
          <w:highlight w:val="white"/>
        </w:rPr>
        <w:t xml:space="preserve">        char theChar = text[index];</w:t>
      </w:r>
    </w:p>
    <w:p w14:paraId="39C61CD1" w14:textId="77777777" w:rsidR="00DC0CF3" w:rsidRPr="00DC0CF3" w:rsidRDefault="00DC0CF3" w:rsidP="00DC0CF3">
      <w:pPr>
        <w:pStyle w:val="Code"/>
        <w:rPr>
          <w:highlight w:val="white"/>
        </w:rPr>
      </w:pPr>
    </w:p>
    <w:p w14:paraId="004C61F6" w14:textId="77777777" w:rsidR="00DC0CF3" w:rsidRPr="00DC0CF3" w:rsidRDefault="00DC0CF3" w:rsidP="00DC0CF3">
      <w:pPr>
        <w:pStyle w:val="Code"/>
        <w:rPr>
          <w:highlight w:val="white"/>
        </w:rPr>
      </w:pPr>
      <w:r w:rsidRPr="00DC0CF3">
        <w:rPr>
          <w:highlight w:val="white"/>
        </w:rPr>
        <w:t xml:space="preserve">        if (char.IsLetterOrDigit(theChar) || (theChar == '_')) {</w:t>
      </w:r>
    </w:p>
    <w:p w14:paraId="0D56BA4A" w14:textId="77777777" w:rsidR="00DC0CF3" w:rsidRPr="00DC0CF3" w:rsidRDefault="00DC0CF3" w:rsidP="00DC0CF3">
      <w:pPr>
        <w:pStyle w:val="Code"/>
        <w:rPr>
          <w:highlight w:val="white"/>
        </w:rPr>
      </w:pPr>
      <w:r w:rsidRPr="00DC0CF3">
        <w:rPr>
          <w:highlight w:val="white"/>
        </w:rPr>
        <w:t xml:space="preserve">          buffer.Append(theChar);</w:t>
      </w:r>
    </w:p>
    <w:p w14:paraId="53356AE5" w14:textId="77777777" w:rsidR="00DC0CF3" w:rsidRPr="00DC0CF3" w:rsidRDefault="00DC0CF3" w:rsidP="00DC0CF3">
      <w:pPr>
        <w:pStyle w:val="Code"/>
        <w:rPr>
          <w:highlight w:val="white"/>
        </w:rPr>
      </w:pPr>
      <w:r w:rsidRPr="00DC0CF3">
        <w:rPr>
          <w:highlight w:val="white"/>
        </w:rPr>
        <w:t xml:space="preserve">        }</w:t>
      </w:r>
    </w:p>
    <w:p w14:paraId="4352BC62" w14:textId="77777777" w:rsidR="00DC0CF3" w:rsidRPr="00DC0CF3" w:rsidRDefault="00DC0CF3" w:rsidP="00DC0CF3">
      <w:pPr>
        <w:pStyle w:val="Code"/>
        <w:rPr>
          <w:highlight w:val="white"/>
        </w:rPr>
      </w:pPr>
      <w:r w:rsidRPr="00DC0CF3">
        <w:rPr>
          <w:highlight w:val="white"/>
        </w:rPr>
        <w:t xml:space="preserve">        else {</w:t>
      </w:r>
    </w:p>
    <w:p w14:paraId="5811C70E" w14:textId="77777777" w:rsidR="00DC0CF3" w:rsidRPr="00DC0CF3" w:rsidRDefault="00DC0CF3" w:rsidP="00DC0CF3">
      <w:pPr>
        <w:pStyle w:val="Code"/>
        <w:rPr>
          <w:highlight w:val="white"/>
        </w:rPr>
      </w:pPr>
      <w:r w:rsidRPr="00DC0CF3">
        <w:rPr>
          <w:highlight w:val="white"/>
        </w:rPr>
        <w:t xml:space="preserve">          int asciiValue = (int) theChar;</w:t>
      </w:r>
    </w:p>
    <w:p w14:paraId="3D0E3A8E" w14:textId="77777777" w:rsidR="00DC0CF3" w:rsidRPr="00DC0CF3" w:rsidRDefault="00DC0CF3" w:rsidP="00DC0CF3">
      <w:pPr>
        <w:pStyle w:val="Code"/>
        <w:rPr>
          <w:highlight w:val="white"/>
        </w:rPr>
      </w:pPr>
      <w:r w:rsidRPr="00DC0CF3">
        <w:rPr>
          <w:highlight w:val="white"/>
        </w:rPr>
        <w:t xml:space="preserve">          const string hexDigits = "0123456789ABCDEF";</w:t>
      </w:r>
    </w:p>
    <w:p w14:paraId="65E92496" w14:textId="77777777" w:rsidR="00DC0CF3" w:rsidRPr="00DC0CF3" w:rsidRDefault="00DC0CF3" w:rsidP="00DC0CF3">
      <w:pPr>
        <w:pStyle w:val="Code"/>
        <w:rPr>
          <w:highlight w:val="white"/>
        </w:rPr>
      </w:pPr>
      <w:r w:rsidRPr="00DC0CF3">
        <w:rPr>
          <w:highlight w:val="white"/>
        </w:rPr>
        <w:t xml:space="preserve">          char hex1 = hexDigits[asciiValue / 16],</w:t>
      </w:r>
    </w:p>
    <w:p w14:paraId="3C2D87E0" w14:textId="77777777" w:rsidR="00DC0CF3" w:rsidRPr="00DC0CF3" w:rsidRDefault="00DC0CF3" w:rsidP="00DC0CF3">
      <w:pPr>
        <w:pStyle w:val="Code"/>
        <w:rPr>
          <w:highlight w:val="white"/>
        </w:rPr>
      </w:pPr>
      <w:r w:rsidRPr="00DC0CF3">
        <w:rPr>
          <w:highlight w:val="white"/>
        </w:rPr>
        <w:t xml:space="preserve">               hex2 = hexDigits[asciiValue % 16];</w:t>
      </w:r>
    </w:p>
    <w:p w14:paraId="39C2801B" w14:textId="77777777" w:rsidR="00DC0CF3" w:rsidRPr="00DC0CF3" w:rsidRDefault="00DC0CF3" w:rsidP="00DC0CF3">
      <w:pPr>
        <w:pStyle w:val="Code"/>
        <w:rPr>
          <w:highlight w:val="white"/>
        </w:rPr>
      </w:pPr>
      <w:r w:rsidRPr="00DC0CF3">
        <w:rPr>
          <w:highlight w:val="white"/>
        </w:rPr>
        <w:t xml:space="preserve">          buffer.Append(hex1.ToString() + hex2.ToString());</w:t>
      </w:r>
    </w:p>
    <w:p w14:paraId="75B95C94" w14:textId="77777777" w:rsidR="00DC0CF3" w:rsidRPr="00DC0CF3" w:rsidRDefault="00DC0CF3" w:rsidP="00DC0CF3">
      <w:pPr>
        <w:pStyle w:val="Code"/>
        <w:rPr>
          <w:highlight w:val="white"/>
        </w:rPr>
      </w:pPr>
      <w:r w:rsidRPr="00DC0CF3">
        <w:rPr>
          <w:highlight w:val="white"/>
        </w:rPr>
        <w:t xml:space="preserve">        }</w:t>
      </w:r>
    </w:p>
    <w:p w14:paraId="632192A0" w14:textId="77777777" w:rsidR="00DC0CF3" w:rsidRPr="00DC0CF3" w:rsidRDefault="00DC0CF3" w:rsidP="00DC0CF3">
      <w:pPr>
        <w:pStyle w:val="Code"/>
        <w:rPr>
          <w:highlight w:val="white"/>
        </w:rPr>
      </w:pPr>
      <w:r w:rsidRPr="00DC0CF3">
        <w:rPr>
          <w:highlight w:val="white"/>
        </w:rPr>
        <w:t xml:space="preserve">      }</w:t>
      </w:r>
    </w:p>
    <w:p w14:paraId="1A02DD84" w14:textId="77777777" w:rsidR="00DC0CF3" w:rsidRPr="00DC0CF3" w:rsidRDefault="00DC0CF3" w:rsidP="00DC0CF3">
      <w:pPr>
        <w:pStyle w:val="Code"/>
        <w:rPr>
          <w:highlight w:val="white"/>
        </w:rPr>
      </w:pPr>
    </w:p>
    <w:p w14:paraId="7AF8DF2D" w14:textId="77777777" w:rsidR="00DC0CF3" w:rsidRPr="00DC0CF3" w:rsidRDefault="00DC0CF3" w:rsidP="00DC0CF3">
      <w:pPr>
        <w:pStyle w:val="Code"/>
        <w:rPr>
          <w:highlight w:val="white"/>
        </w:rPr>
      </w:pPr>
      <w:r w:rsidRPr="00DC0CF3">
        <w:rPr>
          <w:highlight w:val="white"/>
        </w:rPr>
        <w:t xml:space="preserve">      return buffer.ToString();</w:t>
      </w:r>
    </w:p>
    <w:p w14:paraId="3896B377" w14:textId="77777777" w:rsidR="00DC0CF3" w:rsidRPr="00DC0CF3" w:rsidRDefault="00DC0CF3" w:rsidP="00DC0CF3">
      <w:pPr>
        <w:pStyle w:val="Code"/>
        <w:rPr>
          <w:highlight w:val="white"/>
        </w:rPr>
      </w:pPr>
      <w:r w:rsidRPr="00DC0CF3">
        <w:rPr>
          <w:highlight w:val="white"/>
        </w:rPr>
        <w:t xml:space="preserve">    }</w:t>
      </w:r>
    </w:p>
    <w:p w14:paraId="4A4E8D3C" w14:textId="37D85CB1" w:rsidR="00685201" w:rsidRPr="00903DBA" w:rsidRDefault="00685201" w:rsidP="00685201">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IsHex</w:t>
      </w:r>
      <w:r w:rsidR="00D4318D">
        <w:rPr>
          <w:rStyle w:val="KeyWord0"/>
          <w:highlight w:val="white"/>
        </w:rPr>
        <w:t>&lt;/k&gt;</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AE9A9D4" w14:textId="09D8A87B"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CharToOctal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CharToHex</w:t>
      </w:r>
      <w:r w:rsidR="00D4318D">
        <w:rPr>
          <w:rStyle w:val="KeyWord0"/>
          <w:highlight w:val="white"/>
        </w:rPr>
        <w:t>&lt;/k&gt;</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665D3903" w:rsidR="00E40B78" w:rsidRPr="00903DBA" w:rsidRDefault="00CC1DF4" w:rsidP="00685201">
      <w:pPr>
        <w:pStyle w:val="Heading1"/>
      </w:pPr>
      <w:r>
        <w:lastRenderedPageBreak/>
        <w:t>&lt;h1&gt;</w:t>
      </w:r>
      <w:bookmarkStart w:id="44" w:name="_Toc93320426"/>
      <w:r w:rsidRPr="00903DBA">
        <w:t>Parsing</w:t>
      </w:r>
      <w:bookmarkEnd w:id="44"/>
      <w:r>
        <w:t>&lt;/h1&gt;</w:t>
      </w:r>
      <w:bookmarkEnd w:id="38"/>
      <w:bookmarkEnd w:id="39"/>
      <w:bookmarkEnd w:id="40"/>
    </w:p>
    <w:bookmarkEnd w:id="41"/>
    <w:p w14:paraId="4737770F" w14:textId="32FBE15C" w:rsidR="00EE4C01" w:rsidRDefault="00DF6A2B" w:rsidP="00EE4C01">
      <w:r w:rsidRPr="00903DBA">
        <w:t>The parser can be considered</w:t>
      </w:r>
      <w:r w:rsidR="00FE48E6" w:rsidRPr="00903DBA">
        <w:t xml:space="preserve"> </w:t>
      </w:r>
      <w:r w:rsidRPr="00903DBA">
        <w:t>the heart of the compiler. It requests token</w:t>
      </w:r>
      <w:r w:rsidR="00977D7B">
        <w:t>s</w:t>
      </w:r>
      <w:r w:rsidRPr="00903DBA">
        <w:t xml:space="preserve"> from the scanner, checks that the source code complies with the grammar, </w:t>
      </w:r>
      <w:r w:rsidR="00977D7B">
        <w:t xml:space="preserve">constructs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8429AA">
        <w:t xml:space="preserve">the </w:t>
      </w:r>
      <w:r w:rsidRPr="00903DBA">
        <w:t xml:space="preserve">middle </w:t>
      </w:r>
      <w:r w:rsidR="00A573B0" w:rsidRPr="00903DBA">
        <w:t>code.</w:t>
      </w:r>
      <w:r w:rsidR="00A71918">
        <w:t xml:space="preserve"> </w:t>
      </w:r>
      <w:r w:rsidR="00EE4C01" w:rsidRPr="00903DBA">
        <w:t xml:space="preserve">In this project we use Garden Point </w:t>
      </w:r>
      <w:r w:rsidR="00EE4C01">
        <w:t>Parser Generator (GPPG) tool,</w:t>
      </w:r>
      <w:r w:rsidR="00EE4C01" w:rsidRPr="00903DBA">
        <w:t xml:space="preserve"> which is</w:t>
      </w:r>
      <w:r w:rsidR="00EE4C01">
        <w:t xml:space="preserve"> a parser-generation tool</w:t>
      </w:r>
      <w:r w:rsidR="00EE4C01" w:rsidRPr="00903DBA">
        <w:t xml:space="preserve"> based on the classic </w:t>
      </w:r>
      <w:r w:rsidR="00EE4C01">
        <w:t>Yacc tool</w:t>
      </w:r>
      <w:r w:rsidR="00EE4C01" w:rsidRPr="00903DBA">
        <w:t xml:space="preserve">. </w:t>
      </w:r>
      <w:r w:rsidR="00EE4C01">
        <w:t>F</w:t>
      </w:r>
      <w:r w:rsidR="00EE4C01" w:rsidRPr="00903DBA">
        <w:t>or a crash course</w:t>
      </w:r>
      <w:r w:rsidR="00EE4C01">
        <w:t>, s</w:t>
      </w:r>
      <w:r w:rsidR="00EE4C01" w:rsidRPr="00903DBA">
        <w:t xml:space="preserve">ee Appendix </w:t>
      </w:r>
      <w:r w:rsidR="00EE4C01">
        <w:fldChar w:fldCharType="begin"/>
      </w:r>
      <w:r w:rsidR="00EE4C01">
        <w:instrText xml:space="preserve"> REF _Ref57657966 \r \h </w:instrText>
      </w:r>
      <w:r w:rsidR="00EE4C01">
        <w:fldChar w:fldCharType="separate"/>
      </w:r>
      <w:r w:rsidR="00F23462">
        <w:t xml:space="preserve">D. </w:t>
      </w:r>
      <w:r w:rsidR="00EE4C01">
        <w:fldChar w:fldCharType="end"/>
      </w:r>
    </w:p>
    <w:p w14:paraId="2D08C6BB" w14:textId="009EB174" w:rsidR="00454354" w:rsidRDefault="00454354" w:rsidP="00E76F31">
      <w:r>
        <w:t xml:space="preserve">The syntax of C is defined by a grammar, see Appendix </w:t>
      </w:r>
      <w:r w:rsidR="00973E7F">
        <w:fldChar w:fldCharType="begin"/>
      </w:r>
      <w:r w:rsidR="00973E7F">
        <w:instrText xml:space="preserve"> REF _Ref76294566 \r \h </w:instrText>
      </w:r>
      <w:r w:rsidR="00973E7F">
        <w:fldChar w:fldCharType="separate"/>
      </w:r>
      <w:r w:rsidR="00F23462">
        <w:t xml:space="preserve">C. </w:t>
      </w:r>
      <w:r w:rsidR="00973E7F">
        <w:fldChar w:fldCharType="end"/>
      </w:r>
      <w:r w:rsidR="00973E7F">
        <w:t xml:space="preserve">For instance, the code </w:t>
      </w:r>
      <w:r w:rsidR="00D4318D">
        <w:rPr>
          <w:rStyle w:val="KeyWord0"/>
        </w:rPr>
        <w:t>&lt;k&gt;</w:t>
      </w:r>
      <w:r w:rsidR="00D4318D" w:rsidRPr="00E76F31">
        <w:rPr>
          <w:rStyle w:val="KeyWord0"/>
        </w:rPr>
        <w:t>while</w:t>
      </w:r>
      <w:r w:rsidR="00D4318D">
        <w:rPr>
          <w:rStyle w:val="KeyWord0"/>
        </w:rPr>
        <w:t xml:space="preserve"> </w:t>
      </w:r>
      <w:r w:rsidR="00D4318D" w:rsidRPr="00E76F31">
        <w:rPr>
          <w:rStyle w:val="KeyWord0"/>
        </w:rPr>
        <w:t>(i</w:t>
      </w:r>
      <w:r w:rsidR="00D4318D">
        <w:rPr>
          <w:rStyle w:val="KeyWord0"/>
        </w:rPr>
        <w:t>&lt;/k&gt;</w:t>
      </w:r>
      <w:r w:rsidR="00E76F31" w:rsidRPr="00E76F31">
        <w:rPr>
          <w:rStyle w:val="KeyWord0"/>
        </w:rPr>
        <w:t xml:space="preserve"> &lt; </w:t>
      </w:r>
      <w:r w:rsidR="00D4318D">
        <w:rPr>
          <w:rStyle w:val="KeyWord0"/>
        </w:rPr>
        <w:t>&lt;k&gt;</w:t>
      </w:r>
      <w:r w:rsidR="00D4318D" w:rsidRPr="00E76F31">
        <w:rPr>
          <w:rStyle w:val="KeyWord0"/>
        </w:rPr>
        <w:t>10)</w:t>
      </w:r>
      <w:r w:rsidR="00D4318D">
        <w:rPr>
          <w:rStyle w:val="KeyWord0"/>
        </w:rPr>
        <w:t>&lt;/k&gt;</w:t>
      </w:r>
      <w:r w:rsidR="00E76F31" w:rsidRPr="00E76F31">
        <w:rPr>
          <w:rStyle w:val="KeyWord0"/>
        </w:rPr>
        <w:t xml:space="preserve">  </w:t>
      </w:r>
      <w:r w:rsidR="00D4318D">
        <w:rPr>
          <w:rStyle w:val="KeyWord0"/>
        </w:rPr>
        <w:t>&lt;k&gt;</w:t>
      </w:r>
      <w:r w:rsidR="00D4318D" w:rsidRPr="00E76F31">
        <w:rPr>
          <w:rStyle w:val="KeyWord0"/>
        </w:rPr>
        <w:t>x</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2</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x;</w:t>
      </w:r>
      <w:r w:rsidR="00D4318D">
        <w:rPr>
          <w:rStyle w:val="KeyWord0"/>
        </w:rPr>
        <w:t>&lt;/k&gt;</w:t>
      </w:r>
      <w:r w:rsidR="00E76F31">
        <w:rPr>
          <w:rStyle w:val="KeyWord0"/>
        </w:rPr>
        <w:t xml:space="preserve"> </w:t>
      </w:r>
      <w:r w:rsidR="00973E7F">
        <w:t>is parsed by the grammar rules:</w:t>
      </w:r>
    </w:p>
    <w:p w14:paraId="606379FB" w14:textId="437E44AD" w:rsidR="00D4318D" w:rsidRDefault="00973E7F" w:rsidP="00973E7F">
      <w:pPr>
        <w:pStyle w:val="Code"/>
        <w:rPr>
          <w:rStyle w:val="KeyWord0"/>
        </w:rPr>
      </w:pPr>
      <w:r>
        <w:t xml:space="preserve">statement -&gt; </w:t>
      </w:r>
      <w:r w:rsidR="00D4318D">
        <w:rPr>
          <w:rStyle w:val="KeyWord0"/>
        </w:rPr>
        <w:t>&lt;k&gt;</w:t>
      </w:r>
      <w:r w:rsidR="00D4318D" w:rsidRPr="00967219">
        <w:rPr>
          <w:rStyle w:val="KeyWord0"/>
        </w:rPr>
        <w:t>while</w:t>
      </w:r>
      <w:r w:rsidR="00D4318D">
        <w:rPr>
          <w:rStyle w:val="KeyWord0"/>
        </w:rPr>
        <w:t>&lt;/k&gt;</w:t>
      </w:r>
      <w:r w:rsidR="00967219">
        <w:t xml:space="preserve"> </w:t>
      </w:r>
      <w:r w:rsidR="00967219" w:rsidRPr="003F0E01">
        <w:rPr>
          <w:b/>
          <w:bCs/>
        </w:rPr>
        <w:t>(</w:t>
      </w:r>
      <w:r w:rsidR="00967219">
        <w:t xml:space="preserve"> expression </w:t>
      </w:r>
      <w:r w:rsidR="00967219" w:rsidRPr="003F0E01">
        <w:rPr>
          <w:b/>
          <w:bCs/>
        </w:rPr>
        <w:t>)</w:t>
      </w:r>
      <w:r w:rsidR="00967219">
        <w:t xml:space="preserve"> </w:t>
      </w:r>
      <w:r w:rsidR="00D4318D">
        <w:rPr>
          <w:rStyle w:val="KeyWord0"/>
        </w:rPr>
        <w:t>&lt;k&gt;</w:t>
      </w:r>
      <w:r w:rsidR="00D4318D" w:rsidRPr="00DD13BE">
        <w:rPr>
          <w:rStyle w:val="KeyWord0"/>
        </w:rPr>
        <w:t>statement</w:t>
      </w:r>
    </w:p>
    <w:p w14:paraId="4F224649" w14:textId="634B72EA" w:rsidR="00967219" w:rsidRDefault="00D4318D" w:rsidP="00967219">
      <w:pPr>
        <w:pStyle w:val="Code"/>
      </w:pPr>
      <w:r>
        <w:rPr>
          <w:rStyle w:val="KeyWord0"/>
        </w:rPr>
        <w:t>&lt;/k&gt;</w:t>
      </w:r>
      <w:r w:rsidR="00967219">
        <w:t xml:space="preserve">statement -&gt; expression </w:t>
      </w:r>
      <w:r w:rsidR="00967219" w:rsidRPr="003F0E01">
        <w:t>;</w:t>
      </w:r>
    </w:p>
    <w:p w14:paraId="5211C6FD" w14:textId="0F0BAC6F" w:rsidR="003F0E01" w:rsidRDefault="003F0E01" w:rsidP="00967219">
      <w:pPr>
        <w:pStyle w:val="Code"/>
      </w:pPr>
    </w:p>
    <w:p w14:paraId="4DFE9A75" w14:textId="1478DFA7" w:rsidR="00E76F31" w:rsidRDefault="00E76F31" w:rsidP="00E76F31">
      <w:pPr>
        <w:pStyle w:val="Code"/>
      </w:pPr>
      <w:r>
        <w:t xml:space="preserve">expression -&gt; expression </w:t>
      </w:r>
      <w:r>
        <w:rPr>
          <w:b/>
          <w:bCs/>
        </w:rPr>
        <w:t>&lt;</w:t>
      </w:r>
      <w:r>
        <w:t xml:space="preserve"> expression</w:t>
      </w:r>
    </w:p>
    <w:p w14:paraId="09B5ABCD" w14:textId="77777777" w:rsidR="00E76F31" w:rsidRDefault="00E76F31" w:rsidP="00E76F31">
      <w:pPr>
        <w:pStyle w:val="Code"/>
      </w:pPr>
      <w:r>
        <w:t xml:space="preserve">expression -&gt; expression </w:t>
      </w:r>
      <w:r w:rsidRPr="003F0E01">
        <w:rPr>
          <w:b/>
          <w:bCs/>
        </w:rPr>
        <w:t>=</w:t>
      </w:r>
      <w:r>
        <w:t xml:space="preserve"> expression</w:t>
      </w:r>
    </w:p>
    <w:p w14:paraId="198C9EE2" w14:textId="273A1396" w:rsidR="00E76F31" w:rsidRDefault="00E76F31" w:rsidP="00E76F31">
      <w:pPr>
        <w:pStyle w:val="Code"/>
      </w:pPr>
      <w:r>
        <w:t xml:space="preserve">expression -&gt; expression </w:t>
      </w:r>
      <w:r>
        <w:rPr>
          <w:b/>
          <w:bCs/>
        </w:rPr>
        <w:t>*</w:t>
      </w:r>
      <w:r>
        <w:t xml:space="preserve"> expression</w:t>
      </w:r>
    </w:p>
    <w:p w14:paraId="7684CBD5" w14:textId="3E28E241" w:rsidR="003F0E01" w:rsidRDefault="003F0E01" w:rsidP="003F0E01">
      <w:pPr>
        <w:pStyle w:val="Code"/>
      </w:pPr>
      <w:r>
        <w:t xml:space="preserve">expression -&gt; </w:t>
      </w:r>
      <w:r w:rsidRPr="003F0E01">
        <w:rPr>
          <w:b/>
          <w:bCs/>
        </w:rPr>
        <w:t>name</w:t>
      </w:r>
    </w:p>
    <w:p w14:paraId="631665CF" w14:textId="46757962" w:rsidR="00A7579B" w:rsidRDefault="00CC1DF4" w:rsidP="0060539D">
      <w:pPr>
        <w:pStyle w:val="Heading2"/>
      </w:pPr>
      <w:r>
        <w:t>&lt;h2&gt;</w:t>
      </w:r>
      <w:bookmarkStart w:id="45" w:name="_Toc93320427"/>
      <w:r>
        <w:t>Scope and Middle Operator</w:t>
      </w:r>
      <w:bookmarkEnd w:id="45"/>
      <w:r>
        <w:t>&lt;/h2&gt;</w:t>
      </w:r>
    </w:p>
    <w:p w14:paraId="6BB3ACB1" w14:textId="1C4360D4" w:rsidR="00ED5E94" w:rsidRPr="00903DBA" w:rsidRDefault="00ED5E94" w:rsidP="00ED5E94">
      <w:r w:rsidRPr="00903DBA">
        <w:t xml:space="preserve">The </w:t>
      </w:r>
      <w:r w:rsidR="00D4318D">
        <w:rPr>
          <w:rStyle w:val="KeyWord0"/>
        </w:rPr>
        <w:t>&lt;k&gt;</w:t>
      </w:r>
      <w:r w:rsidR="00D4318D" w:rsidRPr="00903DBA">
        <w:rPr>
          <w:rStyle w:val="KeyWord0"/>
        </w:rPr>
        <w:t>Scope</w:t>
      </w:r>
      <w:r w:rsidR="00D4318D">
        <w:rPr>
          <w:rStyle w:val="KeyWord0"/>
        </w:rPr>
        <w:t>&lt;/k&gt;</w:t>
      </w:r>
      <w:r w:rsidRPr="00903DBA">
        <w:t xml:space="preserve"> enumeration hold</w:t>
      </w:r>
      <w:r>
        <w:t>s</w:t>
      </w:r>
      <w:r w:rsidRPr="00903DBA">
        <w:t xml:space="preserve"> the possible scopes of the symbol table. Each symbol table in the hierarchy holds a specific scope. The</w:t>
      </w:r>
      <w:r w:rsidR="00976CB6">
        <w:t xml:space="preserve"> </w:t>
      </w:r>
      <w:r w:rsidR="00D4318D">
        <w:rPr>
          <w:rStyle w:val="KeyWord0"/>
        </w:rPr>
        <w:t>&lt;k&gt;</w:t>
      </w:r>
      <w:r w:rsidR="00D4318D" w:rsidRPr="00976CB6">
        <w:rPr>
          <w:rStyle w:val="KeyWord0"/>
        </w:rPr>
        <w:t>Global</w:t>
      </w:r>
      <w:r w:rsidR="00D4318D">
        <w:rPr>
          <w:rStyle w:val="KeyWord0"/>
        </w:rPr>
        <w:t>&lt;/k&gt;</w:t>
      </w:r>
      <w:r w:rsidR="00976CB6">
        <w:t xml:space="preserve"> scope refers to the global declarations </w:t>
      </w:r>
      <w:r w:rsidR="004A65E1">
        <w:t xml:space="preserve">of the source code file </w:t>
      </w:r>
      <w:r w:rsidR="00976CB6">
        <w:t xml:space="preserve">and the </w:t>
      </w:r>
      <w:r w:rsidR="00D4318D">
        <w:rPr>
          <w:rStyle w:val="KeyWord0"/>
        </w:rPr>
        <w:t>&lt;k&gt;</w:t>
      </w:r>
      <w:r w:rsidR="00D4318D" w:rsidRPr="00903DBA">
        <w:rPr>
          <w:rStyle w:val="KeyWord0"/>
        </w:rPr>
        <w:t>Block</w:t>
      </w:r>
      <w:r w:rsidR="00D4318D">
        <w:rPr>
          <w:rStyle w:val="KeyWord0"/>
        </w:rPr>
        <w:t>&lt;/k&gt;</w:t>
      </w:r>
      <w:r w:rsidRPr="00903DBA">
        <w:t xml:space="preserve"> scope </w:t>
      </w:r>
      <w:r w:rsidR="00976CB6">
        <w:t>refers</w:t>
      </w:r>
      <w:r w:rsidRPr="00903DBA">
        <w:t xml:space="preserve"> to a</w:t>
      </w:r>
      <w:r>
        <w:t xml:space="preserve"> code </w:t>
      </w:r>
      <w:r w:rsidRPr="00903DBA">
        <w:t>block inside a function.</w:t>
      </w:r>
    </w:p>
    <w:p w14:paraId="66F4E5F4" w14:textId="05CAE4B4" w:rsidR="00ED5E94" w:rsidRPr="00903DBA" w:rsidRDefault="000274D4" w:rsidP="00ED5E94">
      <w:pPr>
        <w:pStyle w:val="CodeHeader"/>
      </w:pPr>
      <w:r>
        <w:t>&lt;ch&gt;</w:t>
      </w:r>
      <w:r w:rsidRPr="00903DBA">
        <w:t>Scope</w:t>
      </w:r>
      <w:r>
        <w:t>.</w:t>
      </w:r>
      <w:r w:rsidRPr="00903DBA">
        <w:t>cs</w:t>
      </w:r>
      <w:r>
        <w:t>&lt;/ch&gt;</w:t>
      </w:r>
    </w:p>
    <w:p w14:paraId="5C26B1F5" w14:textId="77777777" w:rsidR="00ED5E94" w:rsidRPr="00903DBA" w:rsidRDefault="00ED5E94" w:rsidP="00ED5E94">
      <w:pPr>
        <w:pStyle w:val="Code"/>
        <w:rPr>
          <w:highlight w:val="white"/>
        </w:rPr>
      </w:pPr>
      <w:r w:rsidRPr="00903DBA">
        <w:rPr>
          <w:highlight w:val="white"/>
        </w:rPr>
        <w:t>namespace CCompiler {</w:t>
      </w:r>
    </w:p>
    <w:p w14:paraId="5385E88F" w14:textId="77777777" w:rsidR="00ED5E94" w:rsidRPr="00903DBA" w:rsidRDefault="00ED5E94" w:rsidP="00ED5E94">
      <w:pPr>
        <w:pStyle w:val="Code"/>
        <w:rPr>
          <w:highlight w:val="white"/>
        </w:rPr>
      </w:pPr>
      <w:r w:rsidRPr="00903DBA">
        <w:rPr>
          <w:highlight w:val="white"/>
        </w:rPr>
        <w:t xml:space="preserve">  public enum Scope { Struct = (int) Sort.Struct,</w:t>
      </w:r>
    </w:p>
    <w:p w14:paraId="533786A5" w14:textId="77777777" w:rsidR="00ED5E94" w:rsidRPr="00903DBA" w:rsidRDefault="00ED5E94" w:rsidP="00ED5E94">
      <w:pPr>
        <w:pStyle w:val="Code"/>
        <w:rPr>
          <w:highlight w:val="white"/>
        </w:rPr>
      </w:pPr>
      <w:r w:rsidRPr="00903DBA">
        <w:rPr>
          <w:highlight w:val="white"/>
        </w:rPr>
        <w:t xml:space="preserve">                      Union = (int) Sort.Union,</w:t>
      </w:r>
    </w:p>
    <w:p w14:paraId="143559D6" w14:textId="77777777" w:rsidR="00ED5E94" w:rsidRPr="00903DBA" w:rsidRDefault="00ED5E94" w:rsidP="00ED5E94">
      <w:pPr>
        <w:pStyle w:val="Code"/>
        <w:rPr>
          <w:highlight w:val="white"/>
        </w:rPr>
      </w:pPr>
      <w:r w:rsidRPr="00903DBA">
        <w:rPr>
          <w:highlight w:val="white"/>
        </w:rPr>
        <w:t xml:space="preserve">                      Function, Global, Block};</w:t>
      </w:r>
    </w:p>
    <w:p w14:paraId="5DC41DD0" w14:textId="77777777" w:rsidR="00ED5E94" w:rsidRPr="00903DBA" w:rsidRDefault="00ED5E94" w:rsidP="00ED5E94">
      <w:pPr>
        <w:pStyle w:val="Code"/>
        <w:rPr>
          <w:highlight w:val="white"/>
        </w:rPr>
      </w:pPr>
      <w:r w:rsidRPr="00903DBA">
        <w:rPr>
          <w:highlight w:val="white"/>
        </w:rPr>
        <w:t>}</w:t>
      </w:r>
    </w:p>
    <w:p w14:paraId="6D4CAA7C" w14:textId="318D3399" w:rsidR="00A7579B" w:rsidRPr="00F525B0" w:rsidRDefault="00A7579B" w:rsidP="00A7579B">
      <w:r>
        <w:t xml:space="preserve">Before we start the parsing, we need to look into the middle code generated by the parser. The </w:t>
      </w:r>
      <w:r w:rsidR="00D4318D">
        <w:rPr>
          <w:rStyle w:val="KeyWord0"/>
        </w:rPr>
        <w:t>&lt;k&gt;</w:t>
      </w:r>
      <w:r w:rsidR="00D4318D" w:rsidRPr="00F525B0">
        <w:rPr>
          <w:rStyle w:val="KeyWord0"/>
        </w:rPr>
        <w:t>MiddleOperator</w:t>
      </w:r>
      <w:r w:rsidR="00D4318D">
        <w:rPr>
          <w:rStyle w:val="KeyWord0"/>
        </w:rPr>
        <w:t>&lt;/k&gt;</w:t>
      </w:r>
      <w:r>
        <w:t xml:space="preserve"> enumeration holds the operator of the middle code.</w:t>
      </w:r>
    </w:p>
    <w:p w14:paraId="313553A7" w14:textId="50CBBEC8" w:rsidR="00A7579B" w:rsidRDefault="000274D4" w:rsidP="00A7579B">
      <w:pPr>
        <w:pStyle w:val="CodeHeader"/>
      </w:pPr>
      <w:r>
        <w:t>&lt;ch&gt;MiddleOperator.cs&lt;/ch&gt;</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27A577C3" w14:textId="77777777" w:rsidR="00C076A1" w:rsidRPr="00C076A1" w:rsidRDefault="00C076A1" w:rsidP="00C076A1">
      <w:pPr>
        <w:pStyle w:val="Code"/>
        <w:rPr>
          <w:highlight w:val="white"/>
        </w:rPr>
      </w:pPr>
      <w:r w:rsidRPr="00C076A1">
        <w:rPr>
          <w:highlight w:val="white"/>
        </w:rPr>
        <w:t xml:space="preserve">   {AssignRegister, InspectRegister, StackTop,</w:t>
      </w:r>
    </w:p>
    <w:p w14:paraId="11F04032" w14:textId="77777777" w:rsidR="00C076A1" w:rsidRPr="00C076A1" w:rsidRDefault="00C076A1" w:rsidP="00C076A1">
      <w:pPr>
        <w:pStyle w:val="Code"/>
        <w:rPr>
          <w:highlight w:val="white"/>
        </w:rPr>
      </w:pPr>
      <w:r w:rsidRPr="00C076A1">
        <w:rPr>
          <w:highlight w:val="white"/>
        </w:rPr>
        <w:t xml:space="preserve">    JumpRegister, SysCall, Interrupt,</w:t>
      </w:r>
    </w:p>
    <w:p w14:paraId="7CDA6D5C" w14:textId="77777777" w:rsidR="00BF2DA0" w:rsidRDefault="00BF2DA0" w:rsidP="00C076A1">
      <w:pPr>
        <w:pStyle w:val="Code"/>
        <w:rPr>
          <w:highlight w:val="white"/>
        </w:rPr>
      </w:pPr>
    </w:p>
    <w:p w14:paraId="262A8C2C" w14:textId="341AA28B" w:rsidR="00C076A1" w:rsidRPr="00C076A1" w:rsidRDefault="00C076A1" w:rsidP="00C076A1">
      <w:pPr>
        <w:pStyle w:val="Code"/>
        <w:rPr>
          <w:highlight w:val="white"/>
        </w:rPr>
      </w:pPr>
      <w:r w:rsidRPr="00C076A1">
        <w:rPr>
          <w:highlight w:val="white"/>
        </w:rPr>
        <w:t xml:space="preserve">    PushZero, PushOne, PushFloat, PopFloat, TopFloat, PopEmpty,</w:t>
      </w:r>
    </w:p>
    <w:p w14:paraId="49504B80" w14:textId="77777777" w:rsidR="00C076A1" w:rsidRPr="00C076A1" w:rsidRDefault="00C076A1" w:rsidP="00C076A1">
      <w:pPr>
        <w:pStyle w:val="Code"/>
        <w:rPr>
          <w:highlight w:val="white"/>
        </w:rPr>
      </w:pPr>
    </w:p>
    <w:p w14:paraId="286D4D56" w14:textId="77777777" w:rsidR="00C076A1" w:rsidRPr="00C076A1" w:rsidRDefault="00C076A1" w:rsidP="00C076A1">
      <w:pPr>
        <w:pStyle w:val="Code"/>
        <w:rPr>
          <w:highlight w:val="white"/>
        </w:rPr>
      </w:pPr>
      <w:r w:rsidRPr="00C076A1">
        <w:rPr>
          <w:highlight w:val="white"/>
        </w:rPr>
        <w:t xml:space="preserve">    Initializer, InitializerZero, AssignInitSize, Assign,</w:t>
      </w:r>
    </w:p>
    <w:p w14:paraId="043C9BEF" w14:textId="77777777" w:rsidR="00C076A1" w:rsidRPr="00C076A1" w:rsidRDefault="00C076A1" w:rsidP="00C076A1">
      <w:pPr>
        <w:pStyle w:val="Code"/>
        <w:rPr>
          <w:highlight w:val="white"/>
        </w:rPr>
      </w:pPr>
    </w:p>
    <w:p w14:paraId="2436E270" w14:textId="77777777" w:rsidR="00C076A1" w:rsidRPr="00C076A1" w:rsidRDefault="00C076A1" w:rsidP="00C076A1">
      <w:pPr>
        <w:pStyle w:val="Code"/>
        <w:rPr>
          <w:highlight w:val="white"/>
        </w:rPr>
      </w:pPr>
      <w:r w:rsidRPr="00C076A1">
        <w:rPr>
          <w:highlight w:val="white"/>
        </w:rPr>
        <w:t xml:space="preserve">    LogicalOr, LogicalAnd,</w:t>
      </w:r>
    </w:p>
    <w:p w14:paraId="6899A885" w14:textId="77777777" w:rsidR="00C076A1" w:rsidRPr="00C076A1" w:rsidRDefault="00C076A1" w:rsidP="00C076A1">
      <w:pPr>
        <w:pStyle w:val="Code"/>
        <w:rPr>
          <w:highlight w:val="white"/>
        </w:rPr>
      </w:pPr>
      <w:r w:rsidRPr="00C076A1">
        <w:rPr>
          <w:highlight w:val="white"/>
        </w:rPr>
        <w:t xml:space="preserve">    BitwiseNot, BitwiseOr, BitwiseXOr, BitwiseAnd,</w:t>
      </w:r>
    </w:p>
    <w:p w14:paraId="69E2DB3E" w14:textId="77777777" w:rsidR="00C076A1" w:rsidRPr="00C076A1" w:rsidRDefault="00C076A1" w:rsidP="00C076A1">
      <w:pPr>
        <w:pStyle w:val="Code"/>
        <w:rPr>
          <w:highlight w:val="white"/>
        </w:rPr>
      </w:pPr>
      <w:r w:rsidRPr="00C076A1">
        <w:rPr>
          <w:highlight w:val="white"/>
        </w:rPr>
        <w:t xml:space="preserve">    ShiftLeft, ShiftRight,</w:t>
      </w:r>
    </w:p>
    <w:p w14:paraId="3F01CD10" w14:textId="77777777" w:rsidR="00C076A1" w:rsidRPr="00C076A1" w:rsidRDefault="00C076A1" w:rsidP="00C076A1">
      <w:pPr>
        <w:pStyle w:val="Code"/>
        <w:rPr>
          <w:highlight w:val="white"/>
        </w:rPr>
      </w:pPr>
    </w:p>
    <w:p w14:paraId="4324BC19" w14:textId="77777777" w:rsidR="00C076A1" w:rsidRPr="00C076A1" w:rsidRDefault="00C076A1" w:rsidP="00C076A1">
      <w:pPr>
        <w:pStyle w:val="Code"/>
        <w:rPr>
          <w:highlight w:val="white"/>
        </w:rPr>
      </w:pPr>
      <w:r w:rsidRPr="00C076A1">
        <w:rPr>
          <w:highlight w:val="white"/>
        </w:rPr>
        <w:t xml:space="preserve">    Compare, Equal, NotEqual, LessThan,</w:t>
      </w:r>
    </w:p>
    <w:p w14:paraId="023CD9F8" w14:textId="28893DF5" w:rsidR="00C076A1" w:rsidRPr="00C076A1" w:rsidRDefault="00C076A1" w:rsidP="00C076A1">
      <w:pPr>
        <w:pStyle w:val="Code"/>
        <w:rPr>
          <w:highlight w:val="white"/>
        </w:rPr>
      </w:pPr>
      <w:r w:rsidRPr="00C076A1">
        <w:rPr>
          <w:highlight w:val="white"/>
        </w:rPr>
        <w:t xml:space="preserve">    LessThanEqual, GreaterThan,</w:t>
      </w:r>
      <w:r w:rsidR="00BF2DA0">
        <w:rPr>
          <w:highlight w:val="white"/>
        </w:rPr>
        <w:t xml:space="preserve"> </w:t>
      </w:r>
      <w:r w:rsidRPr="00C076A1">
        <w:rPr>
          <w:highlight w:val="white"/>
        </w:rPr>
        <w:t>GreaterThanEqual,</w:t>
      </w:r>
    </w:p>
    <w:p w14:paraId="7382B843" w14:textId="77777777" w:rsidR="00C076A1" w:rsidRPr="00C076A1" w:rsidRDefault="00C076A1" w:rsidP="00C076A1">
      <w:pPr>
        <w:pStyle w:val="Code"/>
        <w:rPr>
          <w:highlight w:val="white"/>
        </w:rPr>
      </w:pPr>
    </w:p>
    <w:p w14:paraId="78E3D2E2" w14:textId="77777777" w:rsidR="00C076A1" w:rsidRPr="00C076A1" w:rsidRDefault="00C076A1" w:rsidP="00C076A1">
      <w:pPr>
        <w:pStyle w:val="Code"/>
        <w:rPr>
          <w:highlight w:val="white"/>
        </w:rPr>
      </w:pPr>
      <w:r w:rsidRPr="00C076A1">
        <w:rPr>
          <w:highlight w:val="white"/>
        </w:rPr>
        <w:lastRenderedPageBreak/>
        <w:t xml:space="preserve">    Carry, NotCarry, Case, CaseEnd, Jump,</w:t>
      </w:r>
    </w:p>
    <w:p w14:paraId="571E1246" w14:textId="77777777" w:rsidR="00C076A1" w:rsidRPr="00C076A1" w:rsidRDefault="00C076A1" w:rsidP="00C076A1">
      <w:pPr>
        <w:pStyle w:val="Code"/>
        <w:rPr>
          <w:highlight w:val="white"/>
        </w:rPr>
      </w:pPr>
    </w:p>
    <w:p w14:paraId="37AFF01B" w14:textId="77777777" w:rsidR="00C076A1" w:rsidRPr="00C076A1" w:rsidRDefault="00C076A1" w:rsidP="00C076A1">
      <w:pPr>
        <w:pStyle w:val="Code"/>
        <w:rPr>
          <w:highlight w:val="white"/>
        </w:rPr>
      </w:pPr>
      <w:r w:rsidRPr="00C076A1">
        <w:rPr>
          <w:highlight w:val="white"/>
        </w:rPr>
        <w:t xml:space="preserve">    Index, Dot, Increment, Decrement,</w:t>
      </w:r>
    </w:p>
    <w:p w14:paraId="497F922C" w14:textId="562C360E" w:rsidR="00C076A1" w:rsidRPr="00C076A1" w:rsidRDefault="00C076A1" w:rsidP="00C076A1">
      <w:pPr>
        <w:pStyle w:val="Code"/>
        <w:rPr>
          <w:highlight w:val="white"/>
        </w:rPr>
      </w:pPr>
      <w:r w:rsidRPr="00C076A1">
        <w:rPr>
          <w:highlight w:val="white"/>
        </w:rPr>
        <w:t xml:space="preserve">    Plus, Minus, Add, Subtract, Multiply, Divide, Modulo,</w:t>
      </w:r>
    </w:p>
    <w:p w14:paraId="3E176DF6" w14:textId="77777777" w:rsidR="00C076A1" w:rsidRPr="00C076A1" w:rsidRDefault="00C076A1" w:rsidP="00C076A1">
      <w:pPr>
        <w:pStyle w:val="Code"/>
        <w:rPr>
          <w:highlight w:val="white"/>
        </w:rPr>
      </w:pPr>
    </w:p>
    <w:p w14:paraId="23E25740" w14:textId="77777777" w:rsidR="00C076A1" w:rsidRPr="00C076A1" w:rsidRDefault="00C076A1" w:rsidP="00C076A1">
      <w:pPr>
        <w:pStyle w:val="Code"/>
        <w:rPr>
          <w:highlight w:val="white"/>
        </w:rPr>
      </w:pPr>
      <w:r w:rsidRPr="00C076A1">
        <w:rPr>
          <w:highlight w:val="white"/>
        </w:rPr>
        <w:t xml:space="preserve">    Address, Dereference,</w:t>
      </w:r>
    </w:p>
    <w:p w14:paraId="76228935" w14:textId="77777777" w:rsidR="00C076A1" w:rsidRPr="00C076A1" w:rsidRDefault="00C076A1" w:rsidP="00C076A1">
      <w:pPr>
        <w:pStyle w:val="Code"/>
        <w:rPr>
          <w:highlight w:val="white"/>
        </w:rPr>
      </w:pPr>
      <w:r w:rsidRPr="00C076A1">
        <w:rPr>
          <w:highlight w:val="white"/>
        </w:rPr>
        <w:t xml:space="preserve">    PreCall, Call, PostCall, DecreaseStack,</w:t>
      </w:r>
    </w:p>
    <w:p w14:paraId="25F6A7B3" w14:textId="77777777" w:rsidR="00C076A1" w:rsidRPr="00C076A1" w:rsidRDefault="00C076A1" w:rsidP="00C076A1">
      <w:pPr>
        <w:pStyle w:val="Code"/>
        <w:rPr>
          <w:highlight w:val="white"/>
        </w:rPr>
      </w:pPr>
    </w:p>
    <w:p w14:paraId="028C31CF" w14:textId="77777777" w:rsidR="00C076A1" w:rsidRPr="00C076A1" w:rsidRDefault="00C076A1" w:rsidP="00C076A1">
      <w:pPr>
        <w:pStyle w:val="Code"/>
        <w:rPr>
          <w:highlight w:val="white"/>
        </w:rPr>
      </w:pPr>
      <w:r w:rsidRPr="00C076A1">
        <w:rPr>
          <w:highlight w:val="white"/>
        </w:rPr>
        <w:t xml:space="preserve">    ParameterInitSize, Parameter,</w:t>
      </w:r>
    </w:p>
    <w:p w14:paraId="575F7304" w14:textId="77777777" w:rsidR="00C076A1" w:rsidRPr="00C076A1" w:rsidRDefault="00C076A1" w:rsidP="00C076A1">
      <w:pPr>
        <w:pStyle w:val="Code"/>
        <w:rPr>
          <w:highlight w:val="white"/>
        </w:rPr>
      </w:pPr>
      <w:r w:rsidRPr="00C076A1">
        <w:rPr>
          <w:highlight w:val="white"/>
        </w:rPr>
        <w:t xml:space="preserve">    GetReturnValue, SetReturnValue, Return, Exit,</w:t>
      </w:r>
    </w:p>
    <w:p w14:paraId="03CC4FBA" w14:textId="77777777" w:rsidR="00C076A1" w:rsidRPr="00C076A1" w:rsidRDefault="00C076A1" w:rsidP="00C076A1">
      <w:pPr>
        <w:pStyle w:val="Code"/>
        <w:rPr>
          <w:highlight w:val="white"/>
        </w:rPr>
      </w:pPr>
    </w:p>
    <w:p w14:paraId="501B52EF" w14:textId="77777777" w:rsidR="00C076A1" w:rsidRPr="00C076A1" w:rsidRDefault="00C076A1" w:rsidP="00C076A1">
      <w:pPr>
        <w:pStyle w:val="Code"/>
        <w:rPr>
          <w:highlight w:val="white"/>
        </w:rPr>
      </w:pPr>
      <w:r w:rsidRPr="00C076A1">
        <w:rPr>
          <w:highlight w:val="white"/>
        </w:rPr>
        <w:t xml:space="preserve">    IntegralToIntegral, IntegralToFloating, FloatingToIntegral,</w:t>
      </w:r>
    </w:p>
    <w:p w14:paraId="434975CA" w14:textId="77777777" w:rsidR="00C076A1" w:rsidRPr="00C076A1" w:rsidRDefault="00C076A1" w:rsidP="00C076A1">
      <w:pPr>
        <w:pStyle w:val="Code"/>
        <w:rPr>
          <w:highlight w:val="white"/>
        </w:rPr>
      </w:pPr>
    </w:p>
    <w:p w14:paraId="4D93B9FC" w14:textId="77777777" w:rsidR="00C076A1" w:rsidRPr="00C076A1" w:rsidRDefault="00C076A1" w:rsidP="00C076A1">
      <w:pPr>
        <w:pStyle w:val="Code"/>
        <w:rPr>
          <w:highlight w:val="white"/>
        </w:rPr>
      </w:pPr>
      <w:r w:rsidRPr="00C076A1">
        <w:rPr>
          <w:highlight w:val="white"/>
        </w:rPr>
        <w:t xml:space="preserve">    FunctionEnd, Empty};</w:t>
      </w:r>
    </w:p>
    <w:p w14:paraId="5A1552EC" w14:textId="6DB89A11" w:rsidR="00C24860" w:rsidRDefault="00C24860" w:rsidP="00C076A1">
      <w:pPr>
        <w:pStyle w:val="Code"/>
      </w:pPr>
      <w:r w:rsidRPr="00C24860">
        <w:rPr>
          <w:highlight w:val="white"/>
        </w:rPr>
        <w:t>}</w:t>
      </w:r>
    </w:p>
    <w:p w14:paraId="73A27F12" w14:textId="749C34D6" w:rsidR="00E40B78" w:rsidRPr="00903DBA" w:rsidRDefault="000274D4" w:rsidP="00C24860">
      <w:pPr>
        <w:pStyle w:val="CodeHeader"/>
      </w:pPr>
      <w:r>
        <w:t>&lt;ch&gt;</w:t>
      </w:r>
      <w:r w:rsidRPr="00903DBA">
        <w:t>MainParser</w:t>
      </w:r>
      <w:r>
        <w:t>.</w:t>
      </w:r>
      <w:r w:rsidRPr="00903DBA">
        <w:t>gppg</w:t>
      </w:r>
      <w:r>
        <w:t>&lt;/ch&gt;</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0D22A983" w14:textId="77777777" w:rsidR="004A65E1" w:rsidRDefault="004A65E1" w:rsidP="00F91A23">
      <w:pPr>
        <w:pStyle w:val="Code"/>
        <w:rPr>
          <w:highlight w:val="white"/>
        </w:rPr>
      </w:pPr>
    </w:p>
    <w:p w14:paraId="1CB6E266" w14:textId="2BB30063" w:rsidR="00F023DC" w:rsidRDefault="00F023DC" w:rsidP="00F91A23">
      <w:pPr>
        <w:pStyle w:val="Code"/>
        <w:rPr>
          <w:highlight w:val="white"/>
        </w:rPr>
      </w:pPr>
      <w:r w:rsidRPr="00903DBA">
        <w:rPr>
          <w:highlight w:val="white"/>
        </w:rPr>
        <w:t>%{</w:t>
      </w:r>
    </w:p>
    <w:p w14:paraId="3AECF7D0" w14:textId="6FBE582C" w:rsidR="00BB0CEB" w:rsidRPr="00903DBA" w:rsidRDefault="00BB0CEB" w:rsidP="00BB0CEB">
      <w:pPr>
        <w:rPr>
          <w:highlight w:val="white"/>
        </w:rPr>
      </w:pPr>
      <w:r>
        <w:rPr>
          <w:highlight w:val="white"/>
        </w:rPr>
        <w:t xml:space="preserve">The </w:t>
      </w:r>
      <w:r w:rsidR="00D4318D">
        <w:rPr>
          <w:rStyle w:val="KeyWord0"/>
          <w:highlight w:val="white"/>
        </w:rPr>
        <w:t>&lt;k&gt;</w:t>
      </w:r>
      <w:r w:rsidR="00D4318D" w:rsidRPr="004E160E">
        <w:rPr>
          <w:rStyle w:val="KeyWord0"/>
          <w:highlight w:val="white"/>
        </w:rPr>
        <w:t>SpecifierStack</w:t>
      </w:r>
      <w:r w:rsidR="00D4318D">
        <w:rPr>
          <w:rStyle w:val="KeyWord0"/>
          <w:highlight w:val="white"/>
        </w:rPr>
        <w:t>&lt;/k&gt;</w:t>
      </w:r>
      <w:r>
        <w:rPr>
          <w:highlight w:val="white"/>
        </w:rPr>
        <w:t xml:space="preserve"> field is used to store references to </w:t>
      </w:r>
      <w:r w:rsidR="00D4318D">
        <w:rPr>
          <w:rStyle w:val="KeyWord0"/>
          <w:highlight w:val="white"/>
        </w:rPr>
        <w:t>&lt;k&gt;</w:t>
      </w:r>
      <w:r w:rsidR="00D4318D" w:rsidRPr="00BD73CE">
        <w:rPr>
          <w:rStyle w:val="KeyWord0"/>
          <w:highlight w:val="white"/>
        </w:rPr>
        <w:t>Specifier</w:t>
      </w:r>
      <w:r w:rsidR="00D4318D">
        <w:rPr>
          <w:rStyle w:val="KeyWord0"/>
          <w:highlight w:val="white"/>
        </w:rPr>
        <w:t>&lt;/k&gt;</w:t>
      </w:r>
      <w:r>
        <w:rPr>
          <w:highlight w:val="white"/>
        </w:rPr>
        <w:t xml:space="preserve"> objects, </w:t>
      </w:r>
      <w:r w:rsidR="004E2FF4">
        <w:rPr>
          <w:highlight w:val="white"/>
        </w:rPr>
        <w:t xml:space="preserve">that </w:t>
      </w:r>
      <w:r>
        <w:rPr>
          <w:highlight w:val="white"/>
        </w:rPr>
        <w:t>correspond to specifier lists.</w:t>
      </w:r>
    </w:p>
    <w:p w14:paraId="2FEBB996" w14:textId="77777777" w:rsidR="00BB0CEB" w:rsidRDefault="00BB0CEB" w:rsidP="00BB0CEB">
      <w:pPr>
        <w:pStyle w:val="Code"/>
        <w:rPr>
          <w:highlight w:val="white"/>
        </w:rPr>
      </w:pPr>
      <w:r w:rsidRPr="00903DBA">
        <w:rPr>
          <w:highlight w:val="white"/>
        </w:rPr>
        <w:t xml:space="preserve">  public static Stack&lt;Specifier&gt; </w:t>
      </w:r>
      <w:r>
        <w:rPr>
          <w:highlight w:val="white"/>
        </w:rPr>
        <w:t>SpecifierStack</w:t>
      </w:r>
      <w:r w:rsidRPr="00903DBA">
        <w:rPr>
          <w:highlight w:val="white"/>
        </w:rPr>
        <w:t xml:space="preserve"> = new Stack&lt;Specifier&gt;();</w:t>
      </w:r>
    </w:p>
    <w:p w14:paraId="1B2160C2" w14:textId="72909E4F" w:rsidR="00633BBA" w:rsidRPr="00903DBA" w:rsidRDefault="00633BBA" w:rsidP="00633BBA">
      <w:pPr>
        <w:rPr>
          <w:highlight w:val="white"/>
        </w:rPr>
      </w:pPr>
      <w:r>
        <w:rPr>
          <w:highlight w:val="white"/>
        </w:rPr>
        <w:t xml:space="preserve">The </w:t>
      </w:r>
      <w:r w:rsidR="00D4318D">
        <w:rPr>
          <w:rStyle w:val="KeyWord0"/>
          <w:highlight w:val="white"/>
        </w:rPr>
        <w:t>&lt;k&gt;</w:t>
      </w:r>
      <w:r w:rsidR="00D4318D" w:rsidRPr="00F3592E">
        <w:rPr>
          <w:rStyle w:val="KeyWord0"/>
          <w:highlight w:val="white"/>
        </w:rPr>
        <w:t>ScopeStack</w:t>
      </w:r>
      <w:r w:rsidR="00D4318D">
        <w:rPr>
          <w:rStyle w:val="KeyWord0"/>
          <w:highlight w:val="white"/>
        </w:rPr>
        <w:t>&lt;/k&gt;</w:t>
      </w:r>
      <w:r>
        <w:rPr>
          <w:highlight w:val="white"/>
        </w:rPr>
        <w:t xml:space="preserve"> field is used when parsing function parameters</w:t>
      </w:r>
      <w:r w:rsidR="00F3592E">
        <w:rPr>
          <w:highlight w:val="white"/>
        </w:rPr>
        <w:t xml:space="preserve"> in order to distinguish them from regular variables</w:t>
      </w:r>
      <w:r w:rsidR="00C238D9">
        <w:rPr>
          <w:highlight w:val="white"/>
        </w:rPr>
        <w:t xml:space="preserve">, since parameters cannot hold </w:t>
      </w:r>
      <w:r w:rsidR="0089597B">
        <w:rPr>
          <w:highlight w:val="white"/>
        </w:rPr>
        <w:t>extern, static</w:t>
      </w:r>
      <w:r w:rsidR="00224A73">
        <w:rPr>
          <w:highlight w:val="white"/>
        </w:rPr>
        <w:t>, or typedef</w:t>
      </w:r>
      <w:r w:rsidR="00C238D9">
        <w:rPr>
          <w:highlight w:val="white"/>
        </w:rPr>
        <w:t xml:space="preserve"> storage.</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03294D7E"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w:t>
      </w:r>
      <w:r w:rsidR="00D4318D">
        <w:rPr>
          <w:rStyle w:val="KeyWord0"/>
          <w:highlight w:val="white"/>
        </w:rPr>
        <w:t>&lt;k&gt;</w:t>
      </w:r>
      <w:r w:rsidR="00D4318D" w:rsidRPr="00C27E39">
        <w:rPr>
          <w:rStyle w:val="KeyWord0"/>
          <w:highlight w:val="white"/>
        </w:rPr>
        <w:t>tokens</w:t>
      </w:r>
      <w:r w:rsidR="00D4318D">
        <w:rPr>
          <w:rStyle w:val="KeyWord0"/>
          <w:highlight w:val="white"/>
        </w:rPr>
        <w:t>&lt;/k&gt;</w:t>
      </w:r>
      <w:r w:rsidR="003014C6" w:rsidRPr="00903DBA">
        <w:rPr>
          <w:highlight w:val="white"/>
        </w:rPr>
        <w:t xml:space="preserve"> and </w:t>
      </w:r>
      <w:r w:rsidR="00D4318D">
        <w:rPr>
          <w:rStyle w:val="KeyWord0"/>
          <w:highlight w:val="white"/>
        </w:rPr>
        <w:t>&lt;k&gt;</w:t>
      </w:r>
      <w:r w:rsidR="00D4318D" w:rsidRPr="00C27E39">
        <w:rPr>
          <w:rStyle w:val="KeyWord0"/>
          <w:highlight w:val="white"/>
        </w:rPr>
        <w:t>rules</w:t>
      </w:r>
      <w:r w:rsidR="00D4318D">
        <w:rPr>
          <w:rStyle w:val="KeyWord0"/>
          <w:highlight w:val="white"/>
        </w:rPr>
        <w:t>&lt;/k&gt;</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w:t>
      </w:r>
      <w:r w:rsidR="00760F00" w:rsidRPr="00903DBA">
        <w:rPr>
          <w:highlight w:val="white"/>
        </w:rPr>
        <w:t>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F23462">
        <w:rPr>
          <w:highlight w:val="white"/>
        </w:rPr>
        <w:t>2</w:t>
      </w:r>
      <w:r w:rsidR="00D822A3" w:rsidRPr="00903DBA">
        <w:rPr>
          <w:highlight w:val="white"/>
        </w:rPr>
        <w:fldChar w:fldCharType="end"/>
      </w:r>
      <w:r w:rsidR="009B7602" w:rsidRPr="00903DBA">
        <w:rPr>
          <w:highlight w:val="white"/>
        </w:rPr>
        <w:t>.</w:t>
      </w:r>
    </w:p>
    <w:p w14:paraId="004A4D91" w14:textId="1DC4381D"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Pr="00903DBA">
        <w:rPr>
          <w:highlight w:val="white"/>
        </w:rPr>
        <w:t xml:space="preserve">, </w:t>
      </w:r>
      <w:r w:rsidR="00D4318D">
        <w:rPr>
          <w:rStyle w:val="KeyWord0"/>
          <w:highlight w:val="white"/>
        </w:rPr>
        <w:t>&lt;k&gt;extern, static&lt;/k&gt;</w:t>
      </w:r>
      <w:r w:rsidRPr="00903DBA">
        <w:rPr>
          <w:highlight w:val="white"/>
        </w:rPr>
        <w:t xml:space="preserve">, or </w:t>
      </w:r>
      <w:r w:rsidR="00D4318D">
        <w:rPr>
          <w:rStyle w:val="KeyWord0"/>
          <w:highlight w:val="white"/>
        </w:rPr>
        <w:t>&lt;k&gt;</w:t>
      </w:r>
      <w:r w:rsidR="00D4318D" w:rsidRPr="00903DBA">
        <w:rPr>
          <w:rStyle w:val="KeyWord0"/>
          <w:highlight w:val="white"/>
        </w:rPr>
        <w:t>typedef</w:t>
      </w:r>
      <w:r w:rsidR="00D4318D">
        <w:rPr>
          <w:rStyle w:val="KeyWord0"/>
          <w:highlight w:val="white"/>
        </w:rPr>
        <w:t>&lt;/k&gt;</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4A83EC57"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D4318D">
        <w:rPr>
          <w:rStyle w:val="KeyWord0"/>
          <w:highlight w:val="white"/>
        </w:rPr>
        <w:t>&lt;k&gt;</w:t>
      </w:r>
      <w:r w:rsidR="00D4318D" w:rsidRPr="00903DBA">
        <w:rPr>
          <w:rStyle w:val="KeyWord0"/>
          <w:highlight w:val="white"/>
        </w:rPr>
        <w:t>constant</w:t>
      </w:r>
      <w:r w:rsidR="00D4318D">
        <w:rPr>
          <w:rStyle w:val="KeyWord0"/>
          <w:highlight w:val="white"/>
        </w:rPr>
        <w:t>&lt;/k&gt;</w:t>
      </w:r>
      <w:r w:rsidR="006B7442" w:rsidRPr="00903DBA">
        <w:rPr>
          <w:highlight w:val="white"/>
        </w:rPr>
        <w:t xml:space="preserve"> or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00824756"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00D4318D">
        <w:rPr>
          <w:rStyle w:val="KeyWord0"/>
          <w:highlight w:val="white"/>
        </w:rPr>
        <w:t>&lt;k&gt;</w:t>
      </w:r>
      <w:r w:rsidR="00D4318D" w:rsidRPr="00903DBA">
        <w:rPr>
          <w:rStyle w:val="KeyWord0"/>
          <w:highlight w:val="white"/>
        </w:rPr>
        <w:t>signed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unsigned</w:t>
      </w:r>
      <w:r w:rsidR="00D4318D">
        <w:rPr>
          <w:rStyle w:val="KeyWord0"/>
          <w:highlight w:val="white"/>
        </w:rPr>
        <w:t xml:space="preserve"> </w:t>
      </w:r>
      <w:r w:rsidR="00D4318D" w:rsidRPr="00903DBA">
        <w:rPr>
          <w:rStyle w:val="KeyWord0"/>
          <w:highlight w:val="white"/>
        </w:rPr>
        <w:t>char</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4E80951A" w:rsidR="006B7442" w:rsidRPr="00903DBA" w:rsidRDefault="00467696" w:rsidP="00467696">
      <w:pPr>
        <w:rPr>
          <w:highlight w:val="white"/>
        </w:rPr>
      </w:pPr>
      <w:r w:rsidRPr="00903DBA">
        <w:rPr>
          <w:highlight w:val="white"/>
        </w:rPr>
        <w:t xml:space="preserve">A floating type can be </w:t>
      </w:r>
      <w:r w:rsidR="00D4318D">
        <w:rPr>
          <w:rStyle w:val="KeyWord0"/>
          <w:highlight w:val="white"/>
        </w:rPr>
        <w:t>&lt;k&gt;</w:t>
      </w:r>
      <w:r w:rsidR="00D4318D" w:rsidRPr="00903DBA">
        <w:rPr>
          <w:rStyle w:val="KeyWord0"/>
          <w:highlight w:val="white"/>
        </w:rPr>
        <w:t>float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double</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double</w:t>
      </w:r>
      <w:r w:rsidR="00D4318D">
        <w:rPr>
          <w:rStyle w:val="KeyWord0"/>
          <w:highlight w:val="white"/>
        </w:rPr>
        <w:t>&lt;/k&gt;</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2D96C430" w:rsidR="00CA3625" w:rsidRPr="00903DBA" w:rsidRDefault="00E80C28" w:rsidP="003B5D53">
      <w:pPr>
        <w:rPr>
          <w:highlight w:val="white"/>
        </w:rPr>
      </w:pPr>
      <w:r>
        <w:rPr>
          <w:highlight w:val="white"/>
        </w:rPr>
        <w:t>T</w:t>
      </w:r>
      <w:r w:rsidR="00820680" w:rsidRPr="00903DBA">
        <w:rPr>
          <w:highlight w:val="white"/>
        </w:rPr>
        <w:t xml:space="preserve">here </w:t>
      </w:r>
      <w:r w:rsidR="003B5D53" w:rsidRPr="00903DBA">
        <w:rPr>
          <w:highlight w:val="white"/>
        </w:rPr>
        <w:t xml:space="preserve">are </w:t>
      </w:r>
      <w:r>
        <w:rPr>
          <w:highlight w:val="white"/>
        </w:rPr>
        <w:t xml:space="preserve">also </w:t>
      </w:r>
      <w:r w:rsidR="003B5D53" w:rsidRPr="00903DBA">
        <w:rPr>
          <w:highlight w:val="white"/>
        </w:rPr>
        <w:t>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607FA953" w:rsidR="000E52DF" w:rsidRPr="00903DBA" w:rsidRDefault="00820680" w:rsidP="00820680">
      <w:pPr>
        <w:rPr>
          <w:highlight w:val="white"/>
        </w:rPr>
      </w:pPr>
      <w:r w:rsidRPr="00903DBA">
        <w:rPr>
          <w:highlight w:val="white"/>
        </w:rPr>
        <w:lastRenderedPageBreak/>
        <w:t>Finally, t</w:t>
      </w:r>
      <w:r w:rsidR="002E1309" w:rsidRPr="00903DBA">
        <w:rPr>
          <w:highlight w:val="white"/>
        </w:rPr>
        <w:t xml:space="preserve">here is also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285933D9" w:rsidR="00705E6F" w:rsidRPr="00903DBA" w:rsidRDefault="00705E6F" w:rsidP="00705E6F">
      <w:pPr>
        <w:rPr>
          <w:highlight w:val="white"/>
        </w:rPr>
      </w:pPr>
      <w:r w:rsidRPr="00903DBA">
        <w:rPr>
          <w:highlight w:val="white"/>
        </w:rPr>
        <w:t xml:space="preserve">The ampersand (’&amp;’) is used </w:t>
      </w:r>
      <w:r w:rsidR="00AC68C5">
        <w:rPr>
          <w:highlight w:val="white"/>
        </w:rPr>
        <w:t xml:space="preserve">for </w:t>
      </w:r>
      <w:r w:rsidRPr="00903DBA">
        <w:rPr>
          <w:highlight w:val="white"/>
        </w:rPr>
        <w:t>both</w:t>
      </w:r>
      <w:r w:rsidR="00890DB5">
        <w:rPr>
          <w:highlight w:val="white"/>
        </w:rPr>
        <w:t xml:space="preserve"> the</w:t>
      </w:r>
      <w:r w:rsidRPr="00903DBA">
        <w:rPr>
          <w:highlight w:val="white"/>
        </w:rPr>
        <w:t xml:space="preserve"> </w:t>
      </w:r>
      <w:r w:rsidR="00D4318D">
        <w:rPr>
          <w:rStyle w:val="KeyWord0"/>
          <w:highlight w:val="white"/>
        </w:rPr>
        <w:t>&lt;k&gt;</w:t>
      </w:r>
      <w:r w:rsidR="00D4318D" w:rsidRPr="00AC68C5">
        <w:rPr>
          <w:rStyle w:val="KeyWord0"/>
          <w:highlight w:val="white"/>
        </w:rPr>
        <w:t>bitwise</w:t>
      </w:r>
      <w:r w:rsidR="00D4318D">
        <w:rPr>
          <w:rStyle w:val="KeyWord0"/>
          <w:highlight w:val="white"/>
        </w:rPr>
        <w:t xml:space="preserve"> </w:t>
      </w:r>
      <w:r w:rsidR="00D4318D" w:rsidRPr="00903DBA">
        <w:rPr>
          <w:rStyle w:val="KeyWord0"/>
          <w:highlight w:val="white"/>
        </w:rPr>
        <w:t>and</w:t>
      </w:r>
      <w:r w:rsidR="00D4318D">
        <w:rPr>
          <w:rStyle w:val="KeyWord0"/>
          <w:highlight w:val="white"/>
        </w:rPr>
        <w:t>&lt;/k&gt;</w:t>
      </w:r>
      <w:r w:rsidRPr="00903DBA">
        <w:rPr>
          <w:highlight w:val="white"/>
        </w:rPr>
        <w:t xml:space="preserve"> </w:t>
      </w:r>
      <w:r w:rsidR="00AC68C5">
        <w:rPr>
          <w:highlight w:val="white"/>
        </w:rPr>
        <w:t>and</w:t>
      </w:r>
      <w:r w:rsidR="00E80C28">
        <w:rPr>
          <w:highlight w:val="white"/>
        </w:rPr>
        <w:t xml:space="preserve"> the</w:t>
      </w:r>
      <w:r w:rsidR="00AC68C5">
        <w:rPr>
          <w:highlight w:val="white"/>
        </w:rPr>
        <w:t xml:space="preserve"> </w:t>
      </w:r>
      <w:r w:rsidR="00D4318D">
        <w:rPr>
          <w:rStyle w:val="KeyWord0"/>
          <w:highlight w:val="white"/>
        </w:rPr>
        <w:t>&lt;k&gt;</w:t>
      </w:r>
      <w:r w:rsidR="00D4318D" w:rsidRPr="00AC68C5">
        <w:rPr>
          <w:rStyle w:val="KeyWord0"/>
          <w:highlight w:val="white"/>
        </w:rPr>
        <w:t>address</w:t>
      </w:r>
      <w:r w:rsidR="00D4318D">
        <w:rPr>
          <w:rStyle w:val="KeyWord0"/>
          <w:highlight w:val="white"/>
        </w:rPr>
        <w:t>&lt;/k&gt;</w:t>
      </w:r>
      <w:r w:rsidRPr="00903DBA">
        <w:rPr>
          <w:highlight w:val="white"/>
        </w:rPr>
        <w:t xml:space="preserve"> operator</w:t>
      </w:r>
      <w:r w:rsidR="00890DB5">
        <w:rPr>
          <w:highlight w:val="white"/>
        </w:rPr>
        <w:t>s</w:t>
      </w:r>
      <w:r w:rsidRPr="00903DBA">
        <w:rPr>
          <w:highlight w:val="white"/>
        </w:rPr>
        <w:t>.</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583139AF" w:rsidR="00FE437C" w:rsidRPr="00903DBA" w:rsidRDefault="00135D3C" w:rsidP="00135D3C">
      <w:pPr>
        <w:rPr>
          <w:highlight w:val="white"/>
        </w:rPr>
      </w:pPr>
      <w:r w:rsidRPr="00903DBA">
        <w:rPr>
          <w:highlight w:val="white"/>
        </w:rPr>
        <w:t xml:space="preserve">The ellipse is made up by three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D1660C">
        <w:rPr>
          <w:highlight w:val="white"/>
        </w:rPr>
        <w:t xml:space="preserve">variadic </w:t>
      </w:r>
      <w:r w:rsidR="00FE437C" w:rsidRPr="00903DBA">
        <w:rPr>
          <w:highlight w:val="white"/>
        </w:rPr>
        <w:t>functions</w:t>
      </w:r>
      <w:r w:rsidR="00D1660C">
        <w:rPr>
          <w:highlight w:val="white"/>
        </w:rPr>
        <w:t xml:space="preserve">; that is, functions </w:t>
      </w:r>
      <w:r w:rsidR="00FE437C" w:rsidRPr="00903DBA">
        <w:rPr>
          <w:highlight w:val="white"/>
        </w:rPr>
        <w:t>with a variable number of parameters, su</w:t>
      </w:r>
      <w:r w:rsidR="00316A77" w:rsidRPr="00903DBA">
        <w:rPr>
          <w:highlight w:val="white"/>
        </w:rPr>
        <w:t>c</w:t>
      </w:r>
      <w:r w:rsidR="00FE437C" w:rsidRPr="00903DBA">
        <w:rPr>
          <w:highlight w:val="white"/>
        </w:rPr>
        <w:t xml:space="preserve">h as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00FE437C" w:rsidRPr="00903DBA">
        <w:rPr>
          <w:highlight w:val="white"/>
        </w:rPr>
        <w:t xml:space="preserve"> </w:t>
      </w:r>
      <w:r w:rsidR="00C27E39">
        <w:rPr>
          <w:highlight w:val="white"/>
        </w:rPr>
        <w:t>and</w:t>
      </w:r>
      <w:r w:rsidR="00FE437C" w:rsidRPr="00903DBA">
        <w:rPr>
          <w:highlight w:val="white"/>
        </w:rPr>
        <w:t xml:space="preserve">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regular parentheses ’(’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2734F265" w:rsidR="008F1E38" w:rsidRPr="00903DBA" w:rsidRDefault="008F1E38" w:rsidP="008F1E38">
      <w:pPr>
        <w:rPr>
          <w:highlight w:val="white"/>
        </w:rPr>
      </w:pPr>
      <w:r w:rsidRPr="00903DBA">
        <w:rPr>
          <w:highlight w:val="white"/>
        </w:rPr>
        <w:t xml:space="preserve">The interrupt, </w:t>
      </w:r>
      <w:r w:rsidR="00D4318D">
        <w:rPr>
          <w:rStyle w:val="KeyWord0"/>
          <w:highlight w:val="white"/>
        </w:rPr>
        <w:t>&lt;k&gt;</w:t>
      </w:r>
      <w:r w:rsidR="00D4318D" w:rsidRPr="00472E71">
        <w:rPr>
          <w:rStyle w:val="KeyWord0"/>
          <w:highlight w:val="white"/>
        </w:rPr>
        <w:t>jump_register</w:t>
      </w:r>
      <w:r w:rsidR="00D4318D">
        <w:rPr>
          <w:rStyle w:val="KeyWord0"/>
          <w:highlight w:val="white"/>
        </w:rPr>
        <w:t>&lt;/k&gt;</w:t>
      </w:r>
      <w:r w:rsidRPr="00903DBA">
        <w:rPr>
          <w:highlight w:val="white"/>
        </w:rPr>
        <w:t xml:space="preserve">, </w:t>
      </w:r>
      <w:r w:rsidR="00D4318D">
        <w:rPr>
          <w:rStyle w:val="KeyWord0"/>
          <w:highlight w:val="white"/>
        </w:rPr>
        <w:t>&lt;k&gt;</w:t>
      </w:r>
      <w:r w:rsidR="00D4318D" w:rsidRPr="00472E71">
        <w:rPr>
          <w:rStyle w:val="KeyWord0"/>
          <w:highlight w:val="white"/>
        </w:rPr>
        <w:t>syscall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472E71">
        <w:rPr>
          <w:rStyle w:val="KeyWord0"/>
          <w:highlight w:val="white"/>
        </w:rPr>
        <w:t>carry</w:t>
      </w:r>
      <w:r w:rsidR="00D4318D">
        <w:rPr>
          <w:rStyle w:val="KeyWord0"/>
          <w:highlight w:val="white"/>
        </w:rPr>
        <w:t>_</w:t>
      </w:r>
      <w:r w:rsidR="00D4318D" w:rsidRPr="00472E71">
        <w:rPr>
          <w:rStyle w:val="KeyWord0"/>
          <w:highlight w:val="white"/>
        </w:rPr>
        <w:t>flag</w:t>
      </w:r>
      <w:r w:rsidR="00D4318D">
        <w:rPr>
          <w:rStyle w:val="KeyWord0"/>
          <w:highlight w:val="white"/>
        </w:rPr>
        <w:t>&lt;/k&gt;</w:t>
      </w:r>
      <w:r w:rsidRPr="00903DBA">
        <w:rPr>
          <w:highlight w:val="white"/>
        </w:rPr>
        <w:t xml:space="preserve">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313910DC" w:rsidR="005843DF" w:rsidRPr="00903DBA" w:rsidRDefault="005843DF" w:rsidP="005843DF">
      <w:pPr>
        <w:rPr>
          <w:highlight w:val="white"/>
        </w:rPr>
      </w:pPr>
      <w:r w:rsidRPr="00903DBA">
        <w:rPr>
          <w:highlight w:val="white"/>
        </w:rPr>
        <w:t xml:space="preserve">The next part of the </w:t>
      </w:r>
      <w:r w:rsidR="000934FD">
        <w:rPr>
          <w:highlight w:val="white"/>
        </w:rPr>
        <w:t>parser</w:t>
      </w:r>
      <w:r w:rsidRPr="00903DBA">
        <w:rPr>
          <w:highlight w:val="white"/>
        </w:rPr>
        <w:t xml:space="preserve">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CF1E14B" w:rsidR="00CC3BF3" w:rsidRPr="00903DBA" w:rsidRDefault="000B7A56" w:rsidP="00CC3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5E670724"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00BE73B3" w:rsidRPr="00903DBA">
        <w:rPr>
          <w:highlight w:val="white"/>
        </w:rPr>
        <w:t xml:space="preserve"> class.</w:t>
      </w:r>
    </w:p>
    <w:p w14:paraId="7BEEE201" w14:textId="16612824" w:rsidR="0090772F" w:rsidRPr="00903DBA" w:rsidRDefault="00F023DC" w:rsidP="00F91A23">
      <w:pPr>
        <w:pStyle w:val="Code"/>
        <w:rPr>
          <w:highlight w:val="white"/>
        </w:rPr>
      </w:pPr>
      <w:r w:rsidRPr="00903DBA">
        <w:rPr>
          <w:highlight w:val="white"/>
        </w:rPr>
        <w:t xml:space="preserve">  public CCompiler.Type type;</w:t>
      </w:r>
    </w:p>
    <w:p w14:paraId="21375045" w14:textId="284DB696" w:rsidR="00F023DC" w:rsidRDefault="00F023DC" w:rsidP="00F91A23">
      <w:pPr>
        <w:pStyle w:val="Code"/>
        <w:rPr>
          <w:highlight w:val="white"/>
        </w:rPr>
      </w:pPr>
      <w:r w:rsidRPr="00903DBA">
        <w:rPr>
          <w:highlight w:val="white"/>
        </w:rPr>
        <w:t xml:space="preserve">  public List&lt;CCompiler.Type&gt; type_list;</w:t>
      </w:r>
    </w:p>
    <w:p w14:paraId="4862533C" w14:textId="77777777" w:rsidR="0090772F" w:rsidRPr="00903DBA" w:rsidRDefault="0090772F" w:rsidP="00F91A23">
      <w:pPr>
        <w:pStyle w:val="Code"/>
        <w:rPr>
          <w:highlight w:val="white"/>
        </w:rPr>
      </w:pP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22D89F0D" w14:textId="77777777" w:rsidR="002B1E95" w:rsidRPr="002B1E95" w:rsidRDefault="002B1E95" w:rsidP="002B1E95">
      <w:pPr>
        <w:pStyle w:val="Code"/>
        <w:rPr>
          <w:highlight w:val="white"/>
        </w:rPr>
      </w:pPr>
      <w:r w:rsidRPr="002B1E95">
        <w:rPr>
          <w:highlight w:val="white"/>
        </w:rPr>
        <w:lastRenderedPageBreak/>
        <w:t xml:space="preserve">  public ISet&lt;Symbol&gt; symbol_set;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A8609EF" w14:textId="5D67B065" w:rsidR="00F023DC" w:rsidRPr="00903DBA" w:rsidRDefault="00F023DC" w:rsidP="00F91A23">
      <w:pPr>
        <w:pStyle w:val="Code"/>
        <w:rPr>
          <w:highlight w:val="white"/>
        </w:rPr>
      </w:pPr>
      <w:r w:rsidRPr="00903DBA">
        <w:rPr>
          <w:highlight w:val="white"/>
        </w:rPr>
        <w:t xml:space="preserve">  public Pair&lt;List</w:t>
      </w:r>
      <w:r w:rsidR="0063367D" w:rsidRPr="00903DBA">
        <w:rPr>
          <w:highlight w:val="white"/>
        </w:rPr>
        <w:t>&lt;</w:t>
      </w:r>
      <w:r w:rsidRPr="00903DBA">
        <w:rPr>
          <w:highlight w:val="white"/>
        </w:rPr>
        <w: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5322C65A" w14:textId="77777777" w:rsidR="00165ED9" w:rsidRPr="00A6498A" w:rsidRDefault="00165ED9" w:rsidP="00165ED9">
      <w:pPr>
        <w:pStyle w:val="Code"/>
        <w:rPr>
          <w:highlight w:val="white"/>
          <w:lang w:val="da-DK"/>
        </w:rPr>
      </w:pPr>
      <w:r w:rsidRPr="00A6498A">
        <w:rPr>
          <w:highlight w:val="white"/>
          <w:lang w:val="da-DK"/>
        </w:rPr>
        <w:t>%type &lt;symbol_set&gt; enum_list</w:t>
      </w:r>
    </w:p>
    <w:p w14:paraId="78205098" w14:textId="77777777" w:rsidR="00165ED9" w:rsidRPr="00A6498A" w:rsidRDefault="00165ED9" w:rsidP="00165ED9">
      <w:pPr>
        <w:pStyle w:val="Code"/>
        <w:rPr>
          <w:highlight w:val="white"/>
          <w:lang w:val="da-DK"/>
        </w:rPr>
      </w:pPr>
      <w:r w:rsidRPr="00A6498A">
        <w:rPr>
          <w:highlight w:val="white"/>
          <w:lang w:val="da-DK"/>
        </w:rPr>
        <w:t>%type &lt;Symbol&gt;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A6498A" w:rsidRDefault="00F023DC" w:rsidP="00F91A23">
      <w:pPr>
        <w:pStyle w:val="Code"/>
        <w:rPr>
          <w:highlight w:val="white"/>
          <w:lang w:val="da-DK"/>
        </w:rPr>
      </w:pPr>
      <w:r w:rsidRPr="00A6498A">
        <w:rPr>
          <w:highlight w:val="white"/>
          <w:lang w:val="da-DK"/>
        </w:rPr>
        <w:t>%type &lt;symbol_list&gt; parameter_list</w:t>
      </w:r>
    </w:p>
    <w:p w14:paraId="632C170A" w14:textId="0E5F3EB5" w:rsidR="00F023DC" w:rsidRPr="00A6498A" w:rsidRDefault="00F023DC" w:rsidP="00F91A23">
      <w:pPr>
        <w:pStyle w:val="Code"/>
        <w:rPr>
          <w:highlight w:val="white"/>
          <w:lang w:val="da-DK"/>
        </w:rPr>
      </w:pPr>
      <w:r w:rsidRPr="00A6498A">
        <w:rPr>
          <w:highlight w:val="white"/>
          <w:lang w:val="da-DK"/>
        </w:rPr>
        <w:t>%type &lt;symbol&gt; parameter_declaration</w:t>
      </w:r>
    </w:p>
    <w:p w14:paraId="2D7CC136" w14:textId="77777777" w:rsidR="00F023DC" w:rsidRPr="00A6498A" w:rsidRDefault="00F023DC" w:rsidP="00F91A23">
      <w:pPr>
        <w:pStyle w:val="Code"/>
        <w:rPr>
          <w:highlight w:val="white"/>
          <w:lang w:val="da-DK"/>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4E914A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w:t>
      </w:r>
      <w:r w:rsidR="00A312D7">
        <w:rPr>
          <w:highlight w:val="white"/>
        </w:rPr>
        <w:t>prefix_unary_operator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lastRenderedPageBreak/>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1434F7B4" w:rsidR="00F91A23" w:rsidRPr="00903DBA" w:rsidRDefault="00CC1DF4" w:rsidP="0060539D">
      <w:pPr>
        <w:pStyle w:val="Heading2"/>
      </w:pPr>
      <w:r>
        <w:t>&lt;h2&gt;</w:t>
      </w:r>
      <w:bookmarkStart w:id="46" w:name="_Toc93320428"/>
      <w:r w:rsidRPr="00903DBA">
        <w:t>Declarations</w:t>
      </w:r>
      <w:bookmarkEnd w:id="46"/>
      <w:r>
        <w:t>&lt;/h2&gt;</w:t>
      </w:r>
    </w:p>
    <w:p w14:paraId="41FA4A38" w14:textId="78529F13" w:rsidR="00614633" w:rsidRPr="00903DBA" w:rsidRDefault="00FC19B4" w:rsidP="00614633">
      <w:r>
        <w:rPr>
          <w:highlight w:val="white"/>
        </w:rPr>
        <w:t xml:space="preserve">Now </w:t>
      </w:r>
      <w:r w:rsidR="00614633" w:rsidRPr="00903DBA">
        <w:rPr>
          <w:highlight w:val="white"/>
        </w:rPr>
        <w:t xml:space="preserve">we have reached the last (and largest) part of the parser, where the rules are defined. </w:t>
      </w:r>
      <w:ins w:id="47" w:author="Stefan Bjornander" w:date="2015-04-26T09:16:00Z">
        <w:r w:rsidR="00614633" w:rsidRPr="00903DBA">
          <w:t xml:space="preserve">The </w:t>
        </w:r>
      </w:ins>
      <w:r w:rsidR="00D4318D">
        <w:rPr>
          <w:rStyle w:val="KeyWord0"/>
        </w:rPr>
        <w:t>&lt;k&gt;</w:t>
      </w:r>
      <w:r w:rsidR="00D4318D" w:rsidRPr="00903DBA">
        <w:rPr>
          <w:rStyle w:val="KeyWord0"/>
        </w:rPr>
        <w:t>source_code_file</w:t>
      </w:r>
      <w:r w:rsidR="00D4318D">
        <w:rPr>
          <w:rStyle w:val="KeyWord0"/>
        </w:rPr>
        <w:t>&lt;/k&gt;</w:t>
      </w:r>
      <w:ins w:id="48" w:author="Stefan Bjornander" w:date="2015-04-26T09:16:00Z">
        <w:r w:rsidR="00614633" w:rsidRPr="00903DBA">
          <w:t xml:space="preserve"> rule is the start of the </w:t>
        </w:r>
      </w:ins>
      <w:r w:rsidR="00614633"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4081F383" w:rsidR="00614633" w:rsidRDefault="007A7EF3" w:rsidP="007A7EF3">
      <w:pPr>
        <w:rPr>
          <w:highlight w:val="white"/>
        </w:rPr>
      </w:pPr>
      <w:r>
        <w:rPr>
          <w:highlight w:val="white"/>
        </w:rPr>
        <w:t>A source code file is made up of a sequence of external declarations, which may be function definition</w:t>
      </w:r>
      <w:r w:rsidR="00FC19B4">
        <w:rPr>
          <w:highlight w:val="white"/>
        </w:rPr>
        <w:t>s</w:t>
      </w:r>
      <w:r>
        <w:rPr>
          <w:highlight w:val="white"/>
        </w:rPr>
        <w:t xml:space="preserve"> or </w:t>
      </w:r>
      <w:r w:rsidR="00C4031C">
        <w:rPr>
          <w:highlight w:val="white"/>
        </w:rPr>
        <w:t xml:space="preserve">variable, constant, type, or function </w:t>
      </w:r>
      <w:r>
        <w:rPr>
          <w:highlight w:val="white"/>
        </w:rPr>
        <w:t>declaration</w:t>
      </w:r>
      <w:r w:rsidR="00FC19B4">
        <w:rPr>
          <w:highlight w:val="white"/>
        </w:rPr>
        <w:t>s</w:t>
      </w:r>
      <w:r>
        <w:rPr>
          <w:highlight w:val="white"/>
        </w:rPr>
        <w:t>.</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56953E92" w:rsidR="00E40B78" w:rsidRPr="00903DBA" w:rsidRDefault="00CC1DF4" w:rsidP="0060539D">
      <w:pPr>
        <w:pStyle w:val="Heading3"/>
      </w:pPr>
      <w:bookmarkStart w:id="49" w:name="_Hlk57712941"/>
      <w:r>
        <w:t>&lt;h3&gt;</w:t>
      </w:r>
      <w:bookmarkStart w:id="50" w:name="_Ref54270751"/>
      <w:bookmarkStart w:id="51" w:name="_Toc93320429"/>
      <w:r w:rsidRPr="00903DBA">
        <w:t>Function Definition</w:t>
      </w:r>
      <w:bookmarkEnd w:id="50"/>
      <w:bookmarkEnd w:id="51"/>
      <w:r>
        <w:t>&lt;/h3&gt;</w:t>
      </w:r>
    </w:p>
    <w:bookmarkEnd w:id="49"/>
    <w:p w14:paraId="35EFA5F2" w14:textId="641B6B2F" w:rsidR="006F33E6" w:rsidRPr="00903DBA" w:rsidRDefault="004838CF" w:rsidP="00614633">
      <w:r w:rsidRPr="00903DBA">
        <w:t xml:space="preserve">A function </w:t>
      </w:r>
      <w:r w:rsidR="00C37108" w:rsidRPr="00903DBA">
        <w:t>definition</w:t>
      </w:r>
      <w:r w:rsidRPr="00903DBA">
        <w:t xml:space="preserve"> is made up by </w:t>
      </w:r>
      <w:r w:rsidR="00E6165B">
        <w:t xml:space="preserve">a </w:t>
      </w:r>
      <w:r w:rsidR="00D4318D">
        <w:rPr>
          <w:rStyle w:val="KeyWord0"/>
        </w:rPr>
        <w:t>&lt;k&gt;</w:t>
      </w:r>
      <w:r w:rsidR="00D4318D" w:rsidRPr="00262342">
        <w:rPr>
          <w:rStyle w:val="KeyWord0"/>
        </w:rPr>
        <w:t>declarator</w:t>
      </w:r>
      <w:r w:rsidR="00D4318D">
        <w:rPr>
          <w:rStyle w:val="KeyWord0"/>
        </w:rPr>
        <w:t>&lt;/k&gt;</w:t>
      </w:r>
      <w:r w:rsidRPr="00903DBA">
        <w:t xml:space="preserve">, possible preceded by a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specifier</w:t>
      </w:r>
      <w:r w:rsidR="00D4318D">
        <w:rPr>
          <w:rStyle w:val="KeyWord0"/>
        </w:rPr>
        <w:t xml:space="preserve"> </w:t>
      </w:r>
      <w:r w:rsidR="00D4318D" w:rsidRPr="00262342">
        <w:rPr>
          <w:rStyle w:val="KeyWord0"/>
        </w:rPr>
        <w:t>list</w:t>
      </w:r>
      <w:r w:rsidR="00D4318D">
        <w:rPr>
          <w:rStyle w:val="KeyWord0"/>
        </w:rPr>
        <w:t>&lt;/k&gt;</w:t>
      </w:r>
      <w:r w:rsidRPr="00903DBA">
        <w:t xml:space="preserve">, followed by an optional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list</w:t>
      </w:r>
      <w:r w:rsidR="00D4318D">
        <w:rPr>
          <w:rStyle w:val="KeyWord0"/>
        </w:rPr>
        <w:t>&lt;/k&gt;</w:t>
      </w:r>
      <w:r w:rsidRPr="00903DBA">
        <w:t xml:space="preserve">, and a block with an optional </w:t>
      </w:r>
      <w:r w:rsidR="00D4318D">
        <w:rPr>
          <w:rStyle w:val="KeyWord0"/>
        </w:rPr>
        <w:t>&lt;k&gt;</w:t>
      </w:r>
      <w:r w:rsidR="00D4318D" w:rsidRPr="00262342">
        <w:rPr>
          <w:rStyle w:val="KeyWord0"/>
        </w:rPr>
        <w:t>statement</w:t>
      </w:r>
      <w:r w:rsidR="00D4318D">
        <w:rPr>
          <w:rStyle w:val="KeyWord0"/>
        </w:rPr>
        <w:t xml:space="preserve"> </w:t>
      </w:r>
      <w:r w:rsidR="00D4318D" w:rsidRPr="00262342">
        <w:rPr>
          <w:rStyle w:val="KeyWord0"/>
        </w:rPr>
        <w:t>list</w:t>
      </w:r>
      <w:r w:rsidR="00D4318D">
        <w:rPr>
          <w:rStyle w:val="KeyWord0"/>
        </w:rPr>
        <w:t>&lt;/k&gt;</w:t>
      </w:r>
      <w:r w:rsidRPr="00903DBA">
        <w:t>.</w:t>
      </w:r>
      <w:r w:rsidR="004645B8" w:rsidRPr="00903DBA">
        <w:t xml:space="preserve"> </w:t>
      </w:r>
      <w:r w:rsidR="00514AA0">
        <w:t>I</w:t>
      </w:r>
      <w:r w:rsidR="006F33E6" w:rsidRPr="00903DBA">
        <w:t xml:space="preserve">n the function below </w:t>
      </w:r>
      <w:r w:rsidR="00D4318D">
        <w:rPr>
          <w:rStyle w:val="KeyWord0"/>
        </w:rPr>
        <w:t>&lt;k&gt;</w:t>
      </w:r>
      <w:r w:rsidR="00D4318D" w:rsidRPr="00E6165B">
        <w:rPr>
          <w:rStyle w:val="KeyWord0"/>
        </w:rPr>
        <w:t>unsigned</w:t>
      </w:r>
      <w:r w:rsidR="00D4318D">
        <w:rPr>
          <w:rStyle w:val="KeyWord0"/>
        </w:rPr>
        <w:t xml:space="preserve"> </w:t>
      </w:r>
      <w:r w:rsidR="00D4318D" w:rsidRPr="00E6165B">
        <w:rPr>
          <w:rStyle w:val="KeyWord0"/>
        </w:rPr>
        <w:t>long</w:t>
      </w:r>
      <w:r w:rsidR="00D4318D">
        <w:rPr>
          <w:rStyle w:val="KeyWord0"/>
        </w:rPr>
        <w:t xml:space="preserve"> </w:t>
      </w:r>
      <w:r w:rsidR="00D4318D" w:rsidRPr="00E6165B">
        <w:rPr>
          <w:rStyle w:val="KeyWord0"/>
        </w:rPr>
        <w:t>int</w:t>
      </w:r>
      <w:r w:rsidR="00D4318D">
        <w:rPr>
          <w:rStyle w:val="KeyWord0"/>
        </w:rPr>
        <w:t>&lt;/k&gt;</w:t>
      </w:r>
      <w:r w:rsidR="00AE3821" w:rsidRPr="00903DBA">
        <w:t xml:space="preserve"> is the declaration specifier list, </w:t>
      </w:r>
      <w:r w:rsidR="00D4318D">
        <w:rPr>
          <w:rStyle w:val="KeyWord0"/>
        </w:rPr>
        <w:t>&lt;k&gt;</w:t>
      </w:r>
      <w:r w:rsidR="00D4318D" w:rsidRPr="00E6165B">
        <w:rPr>
          <w:rStyle w:val="KeyWord0"/>
        </w:rPr>
        <w:t>square(int</w:t>
      </w:r>
      <w:r w:rsidR="00D4318D">
        <w:rPr>
          <w:rStyle w:val="KeyWord0"/>
        </w:rPr>
        <w:t xml:space="preserve"> </w:t>
      </w:r>
      <w:r w:rsidR="00D4318D" w:rsidRPr="00E6165B">
        <w:rPr>
          <w:rStyle w:val="KeyWord0"/>
        </w:rPr>
        <w:t>value)</w:t>
      </w:r>
      <w:r w:rsidR="00D4318D">
        <w:rPr>
          <w:rStyle w:val="KeyWord0"/>
        </w:rPr>
        <w:t>&lt;/k&gt;</w:t>
      </w:r>
      <w:r w:rsidR="00E667B3" w:rsidRPr="00903DBA">
        <w:t xml:space="preserve"> i</w:t>
      </w:r>
      <w:r w:rsidR="00AE3821" w:rsidRPr="00903DBA">
        <w:t xml:space="preserve">s the </w:t>
      </w:r>
      <w:r w:rsidR="00AB7DF5" w:rsidRPr="00903DBA">
        <w:t>declarator</w:t>
      </w:r>
      <w:r w:rsidR="00AE3821" w:rsidRPr="00903DBA">
        <w:t xml:space="preserve">, and </w:t>
      </w:r>
      <w:r w:rsidR="00493E8C">
        <w:rPr>
          <w:rStyle w:val="CodeInText"/>
        </w:rPr>
        <w:t>&lt;ct&gt;</w:t>
      </w:r>
      <w:r w:rsidR="00493E8C" w:rsidRPr="00E65FE6">
        <w:rPr>
          <w:rStyle w:val="CodeInText"/>
        </w:rPr>
        <w:t>return</w:t>
      </w:r>
      <w:r w:rsidR="00695865">
        <w:rPr>
          <w:rStyle w:val="CodeInText"/>
        </w:rPr>
        <w:t xml:space="preserve"> </w:t>
      </w:r>
      <w:r w:rsidR="00493E8C" w:rsidRPr="00E65FE6">
        <w:rPr>
          <w:rStyle w:val="CodeInText"/>
        </w:rPr>
        <w:t>value</w:t>
      </w:r>
      <w:r w:rsidR="00493E8C">
        <w:rPr>
          <w:rStyle w:val="CodeInText"/>
        </w:rPr>
        <w:t>&lt;/ct&gt;</w:t>
      </w:r>
      <w:r w:rsidR="00C52DCF" w:rsidRPr="00E65FE6">
        <w:rPr>
          <w:rStyle w:val="CodeInText"/>
        </w:rPr>
        <w:t xml:space="preserve"> * </w:t>
      </w:r>
      <w:r w:rsidR="00493E8C">
        <w:rPr>
          <w:rStyle w:val="CodeInText"/>
        </w:rPr>
        <w:t>&lt;ct&gt;</w:t>
      </w:r>
      <w:r w:rsidR="00493E8C" w:rsidRPr="00E65FE6">
        <w:rPr>
          <w:rStyle w:val="CodeInText"/>
        </w:rPr>
        <w:t>value</w:t>
      </w:r>
      <w:r w:rsidR="00493E8C">
        <w:rPr>
          <w:rStyle w:val="CodeInText"/>
        </w:rPr>
        <w:t>&lt;/ct&gt;</w:t>
      </w:r>
      <w:r w:rsidR="004645B8" w:rsidRPr="00E65FE6">
        <w:rPr>
          <w:rStyle w:val="CodeInText"/>
        </w:rPr>
        <w:t xml:space="preserve"> ;</w:t>
      </w:r>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218847C4" w14:textId="77777777" w:rsidR="00E6165B" w:rsidRDefault="00DC749C" w:rsidP="00E40B78">
      <w:r w:rsidRPr="00903DBA">
        <w:t>In C, there are two ways to define a function</w:t>
      </w:r>
      <w:r w:rsidR="00E6165B">
        <w:t>:</w:t>
      </w:r>
    </w:p>
    <w:p w14:paraId="5F06C33C" w14:textId="1CEC4AB1" w:rsidR="00991AF4"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old</w:t>
      </w:r>
      <w:r>
        <w:rPr>
          <w:rStyle w:val="KeyWord0"/>
        </w:rPr>
        <w:t xml:space="preserve"> </w:t>
      </w:r>
      <w:r w:rsidRPr="00991AF4">
        <w:rPr>
          <w:rStyle w:val="KeyWord0"/>
        </w:rPr>
        <w:t>way</w:t>
      </w:r>
      <w:r>
        <w:rPr>
          <w:rStyle w:val="KeyWord0"/>
        </w:rPr>
        <w:t>&lt;/k&gt;</w:t>
      </w:r>
      <w:r w:rsidR="008C4970">
        <w:t>. T</w:t>
      </w:r>
      <w:r w:rsidR="008C4970" w:rsidRPr="00903DBA">
        <w:t>he parameter list hold holds the names of the parameters and th</w:t>
      </w:r>
      <w:r w:rsidR="008C4970">
        <w:t>eir</w:t>
      </w:r>
      <w:r w:rsidR="008C4970" w:rsidRPr="00903DBA">
        <w:t xml:space="preserve"> types are defined afterwards</w:t>
      </w:r>
      <w:r w:rsidR="008C4970">
        <w:t>.</w:t>
      </w:r>
    </w:p>
    <w:p w14:paraId="2AB9B3A5" w14:textId="2FFA2811" w:rsidR="00706EB6"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new</w:t>
      </w:r>
      <w:r>
        <w:rPr>
          <w:rStyle w:val="KeyWord0"/>
        </w:rPr>
        <w:t xml:space="preserve"> </w:t>
      </w:r>
      <w:r w:rsidRPr="00991AF4">
        <w:rPr>
          <w:rStyle w:val="KeyWord0"/>
        </w:rPr>
        <w:t>way</w:t>
      </w:r>
      <w:r>
        <w:rPr>
          <w:rStyle w:val="KeyWord0"/>
        </w:rPr>
        <w:t>&lt;/k&gt;</w:t>
      </w:r>
      <w:r w:rsidR="008C4970">
        <w:t>.</w:t>
      </w:r>
      <w:r w:rsidR="008C4970" w:rsidRPr="00903DBA">
        <w:t xml:space="preserve"> </w:t>
      </w:r>
      <w:r w:rsidR="008C4970">
        <w:t>The</w:t>
      </w:r>
      <w:r w:rsidR="008C4970" w:rsidRPr="00903DBA">
        <w:t xml:space="preserve"> parameter list holds the names and types of the parameters.</w:t>
      </w:r>
    </w:p>
    <w:p w14:paraId="34D7E1A6" w14:textId="26C8EDA4" w:rsidR="00DC749C" w:rsidRPr="00903DBA" w:rsidRDefault="00DC749C" w:rsidP="00706EB6">
      <w:r w:rsidRPr="00903DBA">
        <w:t>In the following examples</w:t>
      </w:r>
      <w:r w:rsidR="00706EB6">
        <w:t>,</w:t>
      </w:r>
      <w:r w:rsidRPr="00903DBA">
        <w:t xml:space="preserve"> </w:t>
      </w:r>
      <w:r w:rsidR="00D4318D">
        <w:rPr>
          <w:rStyle w:val="KeyWord0"/>
        </w:rPr>
        <w:t>&lt;k&gt;</w:t>
      </w:r>
      <w:r w:rsidR="00D4318D" w:rsidRPr="00903DBA">
        <w:rPr>
          <w:rStyle w:val="KeyWord0"/>
        </w:rPr>
        <w:t>f</w:t>
      </w:r>
      <w:r w:rsidR="00D4318D">
        <w:rPr>
          <w:rStyle w:val="KeyWord0"/>
        </w:rPr>
        <w:t>&lt;/k&gt;</w:t>
      </w:r>
      <w:r w:rsidRPr="00903DBA">
        <w:t xml:space="preserve"> is defined </w:t>
      </w:r>
      <w:r w:rsidR="005A7231">
        <w:t>in</w:t>
      </w:r>
      <w:r w:rsidRPr="00903DBA">
        <w:t xml:space="preserve"> the old way and </w:t>
      </w:r>
      <w:r w:rsidR="00D4318D">
        <w:rPr>
          <w:rStyle w:val="KeyWord0"/>
        </w:rPr>
        <w:t>&lt;k&gt;</w:t>
      </w:r>
      <w:r w:rsidR="00D4318D" w:rsidRPr="00903DBA">
        <w:rPr>
          <w:rStyle w:val="KeyWord0"/>
        </w:rPr>
        <w:t>g</w:t>
      </w:r>
      <w:r w:rsidR="00D4318D">
        <w:rPr>
          <w:rStyle w:val="KeyWord0"/>
        </w:rPr>
        <w:t>&lt;/k&gt;</w:t>
      </w:r>
      <w:r w:rsidRPr="00903DBA">
        <w:t xml:space="preserve"> is defined </w:t>
      </w:r>
      <w:r w:rsidR="005A7231">
        <w:t>in</w:t>
      </w:r>
      <w:r w:rsidRPr="00903DBA">
        <w:t xml:space="preserve">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lastRenderedPageBreak/>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353E9672"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 xml:space="preserve">list of at least </w:t>
      </w:r>
      <w:r w:rsidR="00142576">
        <w:t xml:space="preserve">one </w:t>
      </w:r>
      <w:r w:rsidR="00573CA6" w:rsidRPr="00903DBA">
        <w:t>specifi</w:t>
      </w:r>
      <w:r w:rsidR="00F96A8E" w:rsidRPr="00903DBA">
        <w:t>er</w:t>
      </w:r>
      <w:r w:rsidR="00573CA6" w:rsidRPr="00903DBA">
        <w: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D4318D">
        <w:rPr>
          <w:rStyle w:val="KeyWord0"/>
        </w:rPr>
        <w:t>&lt;k&gt;</w:t>
      </w:r>
      <w:r w:rsidR="00D4318D" w:rsidRPr="00903DBA">
        <w:rPr>
          <w:rStyle w:val="KeyWord0"/>
        </w:rPr>
        <w:t>FunctionHeader</w:t>
      </w:r>
      <w:r w:rsidR="00D4318D">
        <w:rPr>
          <w:rStyle w:val="KeyWord0"/>
        </w:rPr>
        <w:t>&lt;/k&gt;</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D4318D">
        <w:rPr>
          <w:rStyle w:val="KeyWord0"/>
        </w:rPr>
        <w:t>&lt;k&gt;FunctionDefinition&lt;/k&gt;</w:t>
      </w:r>
      <w:r w:rsidR="00DC749C" w:rsidRPr="00903DBA">
        <w:t xml:space="preserve"> that makes sure the </w:t>
      </w:r>
      <w:r w:rsidR="003E21E6" w:rsidRPr="00903DBA">
        <w:t>function is defined in either the old or new way</w:t>
      </w:r>
      <w:r w:rsidR="00416347" w:rsidRPr="00903DBA">
        <w:t xml:space="preserve">, and </w:t>
      </w:r>
      <w:r w:rsidR="00D4318D">
        <w:rPr>
          <w:rStyle w:val="KeyWord0"/>
        </w:rPr>
        <w:t>&lt;k&gt;</w:t>
      </w:r>
      <w:r w:rsidR="00D4318D" w:rsidRPr="00903DBA">
        <w:rPr>
          <w:rStyle w:val="KeyWord0"/>
        </w:rPr>
        <w:t>FunctionEnd</w:t>
      </w:r>
      <w:r w:rsidR="00D4318D">
        <w:rPr>
          <w:rStyle w:val="KeyWord0"/>
        </w:rPr>
        <w:t>&lt;/k&gt;</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2D2D9D23" w:rsidR="005642E5" w:rsidRPr="00903DBA" w:rsidRDefault="005642E5" w:rsidP="005642E5">
      <w:pPr>
        <w:pStyle w:val="Code"/>
        <w:rPr>
          <w:highlight w:val="white"/>
        </w:rPr>
      </w:pPr>
      <w:r w:rsidRPr="00903DBA">
        <w:rPr>
          <w:highlight w:val="white"/>
        </w:rPr>
        <w:t xml:space="preserve">        (</w:t>
      </w:r>
      <w:r w:rsidR="001E095C">
        <w:rPr>
          <w:highlight w:val="white"/>
        </w:rPr>
        <w:t>SpecifierStack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4E6C74E8"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w:t>
      </w:r>
      <w:r w:rsidR="00566999">
        <w:rPr>
          <w:highlight w:val="white"/>
        </w:rPr>
        <w:t xml:space="preserve">becomes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4D2472E1" w:rsidR="009B6F20" w:rsidRPr="00903DBA" w:rsidRDefault="009B6F20" w:rsidP="009B6F20">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681141F0" w:rsidR="004A4436" w:rsidRPr="00903DBA" w:rsidRDefault="00CC1DF4" w:rsidP="0060539D">
      <w:pPr>
        <w:pStyle w:val="Heading3"/>
        <w:rPr>
          <w:highlight w:val="white"/>
        </w:rPr>
      </w:pPr>
      <w:bookmarkStart w:id="52" w:name="_Hlk57712948"/>
      <w:r>
        <w:rPr>
          <w:highlight w:val="white"/>
        </w:rPr>
        <w:t>&lt;h3&gt;</w:t>
      </w:r>
      <w:bookmarkStart w:id="53" w:name="_Toc93320430"/>
      <w:r w:rsidRPr="00903DBA">
        <w:rPr>
          <w:highlight w:val="white"/>
        </w:rPr>
        <w:t>Specifier List</w:t>
      </w:r>
      <w:bookmarkEnd w:id="53"/>
      <w:r>
        <w:rPr>
          <w:highlight w:val="white"/>
        </w:rPr>
        <w:t>&lt;/h3&gt;</w:t>
      </w:r>
    </w:p>
    <w:bookmarkEnd w:id="52"/>
    <w:p w14:paraId="3A092361" w14:textId="6CEF8286"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B51246"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lastRenderedPageBreak/>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544BE191" w:rsidR="009C6AA8" w:rsidRPr="00903DBA" w:rsidRDefault="00A655D9" w:rsidP="009C6AA8">
      <w:pPr>
        <w:rPr>
          <w:highlight w:val="white"/>
        </w:rPr>
      </w:pPr>
      <w:r>
        <w:rPr>
          <w:highlight w:val="white"/>
        </w:rPr>
        <w:t xml:space="preserve">But </w:t>
      </w:r>
      <w:r w:rsidR="009C6AA8" w:rsidRPr="00903DBA">
        <w:rPr>
          <w:highlight w:val="white"/>
        </w:rPr>
        <w:t>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B7BF533"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44C4ADA6"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6BE553BD" w:rsidR="00753E01" w:rsidRPr="00903DBA" w:rsidRDefault="00753E01" w:rsidP="00753E01">
      <w:pPr>
        <w:pStyle w:val="Code"/>
        <w:rPr>
          <w:highlight w:val="white"/>
        </w:rPr>
      </w:pPr>
      <w:r w:rsidRPr="00903DBA">
        <w:rPr>
          <w:highlight w:val="white"/>
        </w:rPr>
        <w:t xml:space="preserve">    </w:t>
      </w:r>
      <w:r w:rsidR="00DB6E6D">
        <w:rPr>
          <w:highlight w:val="white"/>
        </w:rPr>
        <w:t>/*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21CAC877"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w:t>
      </w:r>
      <w:r w:rsidR="00743341">
        <w:rPr>
          <w:highlight w:val="white"/>
        </w:rPr>
        <w:t xml:space="preserve"> the</w:t>
      </w:r>
      <w:r w:rsidR="00E46EC7">
        <w:rPr>
          <w:highlight w:val="white"/>
        </w:rPr>
        <w:t xml:space="preserve"> specifier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bookmarkStart w:id="54" w:name="_Hlk72685696"/>
      <w:r w:rsidRPr="00903DBA">
        <w:rPr>
          <w:highlight w:val="white"/>
        </w:rPr>
        <w:t>declaration_specifier_list_x</w:t>
      </w:r>
      <w:bookmarkEnd w:id="54"/>
      <w:r w:rsidRPr="00903DBA">
        <w:rPr>
          <w:highlight w:val="white"/>
        </w:rPr>
        <w:t>:</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578D5858"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6DF74C3D"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0D572F" w:rsidRPr="00903DBA">
        <w:rPr>
          <w:highlight w:val="white"/>
        </w:rPr>
        <w:t xml:space="preserve"> enumeration.</w:t>
      </w:r>
    </w:p>
    <w:p w14:paraId="1731F081" w14:textId="33555DEC" w:rsidR="000B2D59"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Storage specifiers: </w:t>
      </w:r>
      <w:r w:rsidR="00D4318D">
        <w:rPr>
          <w:rStyle w:val="KeyWord0"/>
          <w:highlight w:val="white"/>
        </w:rPr>
        <w:t>&lt;k&gt;</w:t>
      </w:r>
      <w:r w:rsidR="00D4318D" w:rsidRPr="00053F07">
        <w:rPr>
          <w:rStyle w:val="KeyWord0"/>
          <w:highlight w:val="white"/>
        </w:rPr>
        <w:t>auto</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register</w:t>
      </w:r>
      <w:r w:rsidR="00D4318D">
        <w:rPr>
          <w:rStyle w:val="KeyWord0"/>
          <w:highlight w:val="white"/>
        </w:rPr>
        <w:t>&lt;/k&gt;</w:t>
      </w:r>
      <w:r w:rsidRPr="00053F07">
        <w:rPr>
          <w:highlight w:val="white"/>
        </w:rPr>
        <w:t xml:space="preserve">, </w:t>
      </w:r>
      <w:r w:rsidR="00D4318D">
        <w:rPr>
          <w:rStyle w:val="KeyWord0"/>
          <w:highlight w:val="white"/>
        </w:rPr>
        <w:t>&lt;k&gt;extern, static&lt;/k&gt;</w:t>
      </w:r>
      <w:r w:rsidRPr="00053F07">
        <w:rPr>
          <w:highlight w:val="white"/>
        </w:rPr>
        <w:t xml:space="preserve">, or </w:t>
      </w:r>
      <w:r w:rsidR="00D4318D">
        <w:rPr>
          <w:rStyle w:val="KeyWord0"/>
          <w:highlight w:val="white"/>
        </w:rPr>
        <w:t>&lt;k&gt;</w:t>
      </w:r>
      <w:r w:rsidR="00D4318D" w:rsidRPr="00053F07">
        <w:rPr>
          <w:rStyle w:val="KeyWord0"/>
          <w:highlight w:val="white"/>
        </w:rPr>
        <w:t>typedef</w:t>
      </w:r>
      <w:r w:rsidR="00D4318D">
        <w:rPr>
          <w:rStyle w:val="KeyWord0"/>
          <w:highlight w:val="white"/>
        </w:rPr>
        <w:t>&lt;/k&gt;</w:t>
      </w:r>
      <w:r>
        <w:rPr>
          <w:highlight w:val="white"/>
        </w:rPr>
        <w:t>&lt;/l&gt;</w:t>
      </w:r>
    </w:p>
    <w:p w14:paraId="7417F37F" w14:textId="69EB2BE7" w:rsidR="00933B61"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Type qualifiers: </w:t>
      </w:r>
      <w:r w:rsidR="00D4318D">
        <w:rPr>
          <w:rStyle w:val="KeyWord0"/>
          <w:highlight w:val="white"/>
        </w:rPr>
        <w:t>&lt;k&gt;</w:t>
      </w:r>
      <w:r w:rsidR="00D4318D" w:rsidRPr="00053F07">
        <w:rPr>
          <w:rStyle w:val="KeyWord0"/>
          <w:highlight w:val="white"/>
        </w:rPr>
        <w:t>constant</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volatile</w:t>
      </w:r>
      <w:r w:rsidR="00D4318D">
        <w:rPr>
          <w:rStyle w:val="KeyWord0"/>
          <w:highlight w:val="white"/>
        </w:rPr>
        <w:t>&lt;/k&gt;</w:t>
      </w:r>
      <w:r>
        <w:rPr>
          <w:highlight w:val="white"/>
        </w:rPr>
        <w:t>&lt;/l&gt;</w:t>
      </w:r>
    </w:p>
    <w:p w14:paraId="1E25969C" w14:textId="77777777" w:rsidR="00D52F74" w:rsidRDefault="008C4970" w:rsidP="00053F07">
      <w:pPr>
        <w:pStyle w:val="ListParagraph"/>
        <w:numPr>
          <w:ilvl w:val="0"/>
          <w:numId w:val="208"/>
        </w:numPr>
        <w:rPr>
          <w:rStyle w:val="KeyWord0"/>
          <w:b w:val="0"/>
          <w:noProof w:val="0"/>
          <w:highlight w:val="white"/>
        </w:rPr>
      </w:pPr>
      <w:r>
        <w:rPr>
          <w:highlight w:val="white"/>
        </w:rPr>
        <w:t>&lt;l&gt;</w:t>
      </w:r>
      <w:r w:rsidRPr="00053F07">
        <w:rPr>
          <w:highlight w:val="white"/>
        </w:rPr>
        <w:t xml:space="preserve">Type specifiers: </w:t>
      </w:r>
      <w:r w:rsidR="00D4318D">
        <w:rPr>
          <w:rStyle w:val="KeyWord0"/>
          <w:highlight w:val="white"/>
        </w:rPr>
        <w:t>&lt;k&gt;</w:t>
      </w:r>
      <w:r w:rsidR="00D4318D" w:rsidRPr="00053F07">
        <w:rPr>
          <w:rStyle w:val="KeyWord0"/>
          <w:highlight w:val="white"/>
        </w:rPr>
        <w:t>void</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char</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short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int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long</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float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double</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signed</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unsigned</w:t>
      </w:r>
      <w:r w:rsidR="00D4318D">
        <w:rPr>
          <w:rStyle w:val="KeyWord0"/>
          <w:highlight w:val="white"/>
        </w:rPr>
        <w:t>&lt;/k&gt;</w:t>
      </w:r>
      <w:r>
        <w:rPr>
          <w:highlight w:val="white"/>
        </w:rPr>
        <w:t>&lt;/l&gt;</w:t>
      </w:r>
    </w:p>
    <w:p w14:paraId="59878D73" w14:textId="701CDBB5" w:rsidR="000D572F" w:rsidRPr="00903DBA" w:rsidRDefault="000D572F" w:rsidP="000D572F">
      <w:pPr>
        <w:rPr>
          <w:highlight w:val="white"/>
        </w:rPr>
      </w:pPr>
      <w:r w:rsidRPr="00903DBA">
        <w:rPr>
          <w:highlight w:val="white"/>
        </w:rPr>
        <w:lastRenderedPageBreak/>
        <w:t xml:space="preserve">The following specifiers return a reference to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18614E18" w:rsidR="00A04EF2" w:rsidRPr="00903DBA" w:rsidRDefault="00CC1DF4" w:rsidP="0060539D">
      <w:pPr>
        <w:pStyle w:val="Heading3"/>
        <w:rPr>
          <w:highlight w:val="white"/>
        </w:rPr>
      </w:pPr>
      <w:bookmarkStart w:id="55" w:name="_Hlk57712964"/>
      <w:r>
        <w:rPr>
          <w:highlight w:val="white"/>
        </w:rPr>
        <w:t>&lt;h3&gt;</w:t>
      </w:r>
      <w:bookmarkStart w:id="56" w:name="_Toc93320431"/>
      <w:r w:rsidRPr="00903DBA">
        <w:rPr>
          <w:highlight w:val="white"/>
        </w:rPr>
        <w:t>Structs and Unions</w:t>
      </w:r>
      <w:bookmarkEnd w:id="56"/>
      <w:r>
        <w:rPr>
          <w:highlight w:val="white"/>
        </w:rPr>
        <w:t>&lt;/h3&gt;</w:t>
      </w:r>
    </w:p>
    <w:bookmarkEnd w:id="55"/>
    <w:p w14:paraId="77ED76FC" w14:textId="33E69153"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w:t>
      </w:r>
      <w:r w:rsidR="00505141">
        <w:rPr>
          <w:highlight w:val="white"/>
        </w:rPr>
        <w:t>struct or union members are</w:t>
      </w:r>
      <w:r w:rsidR="00ED0F79" w:rsidRPr="00903DBA">
        <w:rPr>
          <w:highlight w:val="white"/>
        </w:rPr>
        <w:t xml:space="preserve"> parsed, </w:t>
      </w:r>
      <w:r w:rsidR="006C1179">
        <w:rPr>
          <w:highlight w:val="white"/>
        </w:rPr>
        <w:t xml:space="preserve">it </w:t>
      </w:r>
      <w:r w:rsidR="005E370B" w:rsidRPr="00903DBA">
        <w:rPr>
          <w:highlight w:val="white"/>
        </w:rPr>
        <w:t xml:space="preserve">is given a symbol table of its own </w:t>
      </w:r>
      <w:r w:rsidR="006C1179">
        <w:rPr>
          <w:highlight w:val="white"/>
        </w:rPr>
        <w:t>which</w:t>
      </w:r>
      <w:r w:rsidR="00557AC0">
        <w:rPr>
          <w:highlight w:val="white"/>
        </w:rPr>
        <w:t xml:space="preserve"> </w:t>
      </w:r>
      <w:r w:rsidR="006D26DF" w:rsidRPr="00903DBA">
        <w:rPr>
          <w:highlight w:val="white"/>
        </w:rPr>
        <w:t>each member becomes added to</w:t>
      </w:r>
      <w:r w:rsidR="00557AC0">
        <w:rPr>
          <w:highlight w:val="white"/>
        </w:rPr>
        <w:t>.</w:t>
      </w:r>
    </w:p>
    <w:p w14:paraId="059D73AB" w14:textId="42931BA5" w:rsidR="00B73351" w:rsidRPr="00903DBA" w:rsidRDefault="002D5C01" w:rsidP="00B73351">
      <w:pPr>
        <w:rPr>
          <w:highlight w:val="white"/>
        </w:rPr>
      </w:pPr>
      <w:r w:rsidRPr="00903DBA">
        <w:rPr>
          <w:highlight w:val="white"/>
        </w:rPr>
        <w:t xml:space="preserve">The call to </w:t>
      </w:r>
      <w:r w:rsidR="00D4318D">
        <w:rPr>
          <w:rStyle w:val="KeyWord0"/>
          <w:highlight w:val="white"/>
        </w:rPr>
        <w:t>&lt;k&gt;</w:t>
      </w:r>
      <w:r w:rsidR="00D4318D" w:rsidRPr="00903DBA">
        <w:rPr>
          <w:rStyle w:val="KeyWord0"/>
          <w:highlight w:val="white"/>
        </w:rPr>
        <w:t>StructOrUnionHeader</w:t>
      </w:r>
      <w:r w:rsidR="00D4318D">
        <w:rPr>
          <w:rStyle w:val="KeyWord0"/>
          <w:highlight w:val="white"/>
        </w:rPr>
        <w:t>&lt;/k&gt;</w:t>
      </w:r>
      <w:r w:rsidRPr="00903DBA">
        <w:rPr>
          <w:highlight w:val="white"/>
        </w:rPr>
        <w:t xml:space="preserve"> adds the struct or union to the symbol table if the optional </w:t>
      </w:r>
      <w:r w:rsidR="00E23141">
        <w:rPr>
          <w:highlight w:val="white"/>
        </w:rPr>
        <w:t xml:space="preserve">tag </w:t>
      </w:r>
      <w:r w:rsidRPr="00903DBA">
        <w:rPr>
          <w:highlight w:val="white"/>
        </w:rPr>
        <w:t>name is not null.</w:t>
      </w:r>
      <w:r w:rsidR="0027686B">
        <w:rPr>
          <w:highlight w:val="white"/>
        </w:rPr>
        <w:t xml:space="preserve"> </w:t>
      </w:r>
      <w:r w:rsidR="00A50095">
        <w:rPr>
          <w:highlight w:val="white"/>
        </w:rPr>
        <w:t>W</w:t>
      </w:r>
      <w:r w:rsidR="0027686B">
        <w:rPr>
          <w:highlight w:val="white"/>
        </w:rPr>
        <w:t xml:space="preserve">e add </w:t>
      </w:r>
      <w:r w:rsidR="00E23141">
        <w:rPr>
          <w:highlight w:val="white"/>
        </w:rPr>
        <w:t>the</w:t>
      </w:r>
      <w:r w:rsidR="0027686B">
        <w:rPr>
          <w:highlight w:val="white"/>
        </w:rPr>
        <w:t xml:space="preserve"> tag </w:t>
      </w:r>
      <w:r w:rsidR="00E23141">
        <w:rPr>
          <w:highlight w:val="white"/>
        </w:rPr>
        <w:t xml:space="preserve">name </w:t>
      </w:r>
      <w:r w:rsidR="0027686B">
        <w:rPr>
          <w:highlight w:val="white"/>
        </w:rPr>
        <w:t>to the current symbol table</w:t>
      </w:r>
      <w:r w:rsidR="00E23141">
        <w:rPr>
          <w:highlight w:val="white"/>
        </w:rPr>
        <w:t xml:space="preserve"> before we parse the members</w:t>
      </w:r>
      <w:r w:rsidR="00A50095">
        <w:rPr>
          <w:highlight w:val="white"/>
        </w:rPr>
        <w:t xml:space="preserve">, for </w:t>
      </w:r>
      <w:r w:rsidR="00B73351" w:rsidRPr="00903DBA">
        <w:rPr>
          <w:highlight w:val="white"/>
        </w:rPr>
        <w:t>recursive pointers to work. For instance</w:t>
      </w:r>
      <w:r w:rsidR="00F83755">
        <w:rPr>
          <w:highlight w:val="white"/>
        </w:rPr>
        <w:t xml:space="preserve">, </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4D630E42"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00D4318D">
        <w:rPr>
          <w:rStyle w:val="KeyWord0"/>
          <w:highlight w:val="white"/>
        </w:rPr>
        <w:t>&lt;k&gt;</w:t>
      </w:r>
      <w:r w:rsidR="00D4318D" w:rsidRPr="00903DBA">
        <w:rPr>
          <w:rStyle w:val="KeyWord0"/>
          <w:highlight w:val="white"/>
        </w:rPr>
        <w:t>next</w:t>
      </w:r>
      <w:r w:rsidR="00D4318D">
        <w:rPr>
          <w:rStyle w:val="KeyWord0"/>
          <w:highlight w:val="white"/>
        </w:rPr>
        <w:t>&lt;/k&gt;</w:t>
      </w:r>
      <w:r w:rsidRPr="00903DBA">
        <w:rPr>
          <w:highlight w:val="white"/>
        </w:rPr>
        <w:t xml:space="preserve"> field in the code above will </w:t>
      </w:r>
      <w:r w:rsidR="00D50204">
        <w:rPr>
          <w:highlight w:val="white"/>
        </w:rPr>
        <w:t>point at</w:t>
      </w:r>
      <w:r w:rsidRPr="00903DBA">
        <w:rPr>
          <w:highlight w:val="white"/>
        </w:rPr>
        <w:t xml:space="preserve"> another struct with the same name, defined in a surrounding block or in global space.</w:t>
      </w:r>
    </w:p>
    <w:p w14:paraId="08CA2893" w14:textId="77777777" w:rsidR="00AD3596" w:rsidRPr="00AD3596" w:rsidRDefault="00AD3596" w:rsidP="00AD3596">
      <w:pPr>
        <w:pStyle w:val="Code"/>
        <w:rPr>
          <w:highlight w:val="white"/>
        </w:rPr>
      </w:pPr>
      <w:r w:rsidRPr="00AD3596">
        <w:rPr>
          <w:highlight w:val="white"/>
        </w:rPr>
        <w:t>struct_or_union_specifier:</w:t>
      </w:r>
    </w:p>
    <w:p w14:paraId="4E8332FE" w14:textId="77777777" w:rsidR="00AD3596" w:rsidRPr="00AD3596" w:rsidRDefault="00AD3596" w:rsidP="00AD3596">
      <w:pPr>
        <w:pStyle w:val="Code"/>
        <w:rPr>
          <w:highlight w:val="white"/>
        </w:rPr>
      </w:pPr>
      <w:r w:rsidRPr="00AD3596">
        <w:rPr>
          <w:highlight w:val="white"/>
        </w:rPr>
        <w:t xml:space="preserve">    struct_or_union optional_name {</w:t>
      </w:r>
    </w:p>
    <w:p w14:paraId="1A481ED4" w14:textId="77777777" w:rsidR="00AD3596" w:rsidRPr="00AD3596" w:rsidRDefault="00AD3596" w:rsidP="00AD3596">
      <w:pPr>
        <w:pStyle w:val="Code"/>
        <w:rPr>
          <w:highlight w:val="white"/>
        </w:rPr>
      </w:pPr>
      <w:r w:rsidRPr="00AD3596">
        <w:rPr>
          <w:highlight w:val="white"/>
        </w:rPr>
        <w:t xml:space="preserve">      MiddleCodeGenerator.StructOrUnionHeader($1, $2);</w:t>
      </w:r>
    </w:p>
    <w:p w14:paraId="5BD37BB6" w14:textId="77777777" w:rsidR="00AD3596" w:rsidRPr="00AD3596" w:rsidRDefault="00AD3596" w:rsidP="00AD3596">
      <w:pPr>
        <w:pStyle w:val="Code"/>
        <w:rPr>
          <w:highlight w:val="white"/>
        </w:rPr>
      </w:pPr>
      <w:r w:rsidRPr="00AD3596">
        <w:rPr>
          <w:highlight w:val="white"/>
        </w:rPr>
        <w:t xml:space="preserve">    }</w:t>
      </w:r>
    </w:p>
    <w:p w14:paraId="5B3DE702" w14:textId="77777777" w:rsidR="00AD3596" w:rsidRPr="00AD3596" w:rsidRDefault="00AD3596" w:rsidP="00AD3596">
      <w:pPr>
        <w:pStyle w:val="Code"/>
        <w:rPr>
          <w:highlight w:val="white"/>
        </w:rPr>
      </w:pPr>
      <w:r w:rsidRPr="00AD3596">
        <w:rPr>
          <w:highlight w:val="white"/>
        </w:rPr>
        <w:t xml:space="preserve">    LEFT_BLOCK declaration_list RIGHT_BLOCK {</w:t>
      </w:r>
    </w:p>
    <w:p w14:paraId="70D41529" w14:textId="77777777" w:rsidR="00AD3596" w:rsidRPr="00AD3596" w:rsidRDefault="00AD3596" w:rsidP="00AD3596">
      <w:pPr>
        <w:pStyle w:val="Code"/>
        <w:rPr>
          <w:highlight w:val="white"/>
        </w:rPr>
      </w:pPr>
      <w:r w:rsidRPr="00AD3596">
        <w:rPr>
          <w:highlight w:val="white"/>
        </w:rPr>
        <w:t xml:space="preserve">      $$ = MiddleCodeGenerator.StructOrUnionSpecifier();</w:t>
      </w:r>
    </w:p>
    <w:p w14:paraId="133CB325" w14:textId="77777777" w:rsidR="00AD3596" w:rsidRPr="00AD3596" w:rsidRDefault="00AD3596" w:rsidP="00AD3596">
      <w:pPr>
        <w:pStyle w:val="Code"/>
        <w:rPr>
          <w:highlight w:val="white"/>
        </w:rPr>
      </w:pPr>
      <w:r w:rsidRPr="00AD3596">
        <w:rPr>
          <w:highlight w:val="white"/>
        </w:rPr>
        <w:t xml:space="preserve">    }</w:t>
      </w:r>
    </w:p>
    <w:p w14:paraId="1AB13FA0" w14:textId="77777777" w:rsidR="00AD3596" w:rsidRPr="00AD3596" w:rsidRDefault="00AD3596" w:rsidP="00AD3596">
      <w:pPr>
        <w:pStyle w:val="Code"/>
        <w:rPr>
          <w:highlight w:val="white"/>
        </w:rPr>
      </w:pPr>
      <w:r w:rsidRPr="00AD3596">
        <w:rPr>
          <w:highlight w:val="white"/>
        </w:rPr>
        <w:t xml:space="preserve">  | struct_or_union NAME {</w:t>
      </w:r>
    </w:p>
    <w:p w14:paraId="1CE2A4E9" w14:textId="77777777" w:rsidR="00AD3596" w:rsidRPr="00AD3596" w:rsidRDefault="00AD3596" w:rsidP="00AD3596">
      <w:pPr>
        <w:pStyle w:val="Code"/>
        <w:rPr>
          <w:highlight w:val="white"/>
        </w:rPr>
      </w:pPr>
      <w:r w:rsidRPr="00AD3596">
        <w:rPr>
          <w:highlight w:val="white"/>
        </w:rPr>
        <w:t xml:space="preserve">      $$ = MiddleCodeGenerator.StructOrUnionLookup($1, $2);</w:t>
      </w:r>
    </w:p>
    <w:p w14:paraId="3DDD3292" w14:textId="77777777" w:rsidR="00AD3596" w:rsidRPr="00AD3596" w:rsidRDefault="00AD3596" w:rsidP="00AD3596">
      <w:pPr>
        <w:pStyle w:val="Code"/>
        <w:rPr>
          <w:highlight w:val="white"/>
        </w:rPr>
      </w:pPr>
      <w:r w:rsidRPr="00AD3596">
        <w:rPr>
          <w:highlight w:val="white"/>
        </w:rPr>
        <w:t xml:space="preserve">    };</w:t>
      </w:r>
    </w:p>
    <w:p w14:paraId="3467D9CD" w14:textId="77777777" w:rsidR="00AD3596" w:rsidRPr="00AD3596" w:rsidRDefault="00AD3596" w:rsidP="00AD3596">
      <w:pPr>
        <w:pStyle w:val="Code"/>
        <w:rPr>
          <w:highlight w:val="white"/>
        </w:rPr>
      </w:pPr>
    </w:p>
    <w:p w14:paraId="0C0A52E6" w14:textId="433A7358"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lastRenderedPageBreak/>
        <w:t>optional_name:</w:t>
      </w:r>
    </w:p>
    <w:p w14:paraId="0B1273F9" w14:textId="0A33ED2E" w:rsidR="00B700C2" w:rsidRPr="00903DBA" w:rsidRDefault="00B700C2" w:rsidP="00B700C2">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4A71C6A5" w:rsidR="00012070" w:rsidRPr="00903DBA" w:rsidRDefault="00CC1DF4" w:rsidP="0060539D">
      <w:pPr>
        <w:pStyle w:val="Heading3"/>
        <w:rPr>
          <w:highlight w:val="white"/>
        </w:rPr>
      </w:pPr>
      <w:bookmarkStart w:id="57" w:name="_Hlk57713010"/>
      <w:r>
        <w:rPr>
          <w:highlight w:val="white"/>
        </w:rPr>
        <w:t>&lt;h3&gt;</w:t>
      </w:r>
      <w:bookmarkStart w:id="58" w:name="_Toc93320432"/>
      <w:r w:rsidRPr="00903DBA">
        <w:rPr>
          <w:highlight w:val="white"/>
        </w:rPr>
        <w:t>Enumeration</w:t>
      </w:r>
      <w:bookmarkEnd w:id="58"/>
      <w:r>
        <w:rPr>
          <w:highlight w:val="white"/>
        </w:rPr>
        <w:t>&lt;/h3&gt;</w:t>
      </w:r>
    </w:p>
    <w:bookmarkEnd w:id="57"/>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2D328AAD" w:rsidR="001D6908" w:rsidRPr="00903DBA" w:rsidRDefault="00E803D1" w:rsidP="00E803D1">
      <w:pPr>
        <w:rPr>
          <w:highlight w:val="white"/>
        </w:rPr>
      </w:pPr>
      <w:r w:rsidRPr="00903DBA">
        <w:rPr>
          <w:highlight w:val="white"/>
        </w:rPr>
        <w:t xml:space="preserve">The result of </w:t>
      </w:r>
      <w:r w:rsidR="00D4318D">
        <w:rPr>
          <w:rStyle w:val="KeyWord0"/>
          <w:highlight w:val="white"/>
        </w:rPr>
        <w:t>&lt;k&gt;</w:t>
      </w:r>
      <w:r w:rsidR="00D4318D" w:rsidRPr="00903DBA">
        <w:rPr>
          <w:rStyle w:val="KeyWord0"/>
          <w:highlight w:val="white"/>
        </w:rPr>
        <w:t>enum_list</w:t>
      </w:r>
      <w:r w:rsidR="00D4318D">
        <w:rPr>
          <w:rStyle w:val="KeyWord0"/>
          <w:highlight w:val="white"/>
        </w:rPr>
        <w:t>&lt;/k&gt;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w:t>
      </w:r>
      <w:r w:rsidR="00D84169">
        <w:rPr>
          <w:highlight w:val="white"/>
        </w:rPr>
        <w:t xml:space="preserve">since </w:t>
      </w:r>
      <w:r w:rsidR="00CE220C">
        <w:rPr>
          <w:highlight w:val="white"/>
        </w:rPr>
        <w:t xml:space="preserve">assignment of </w:t>
      </w:r>
      <w:r w:rsidR="00D84169">
        <w:rPr>
          <w:highlight w:val="white"/>
        </w:rPr>
        <w:t>extern</w:t>
      </w:r>
      <w:r w:rsidR="00B66979" w:rsidRPr="00903DBA">
        <w:rPr>
          <w:highlight w:val="white"/>
        </w:rPr>
        <w:t xml:space="preserve"> value</w:t>
      </w:r>
      <w:r w:rsidR="00CE220C">
        <w:rPr>
          <w:highlight w:val="white"/>
        </w:rPr>
        <w:t>s are not allowed.</w:t>
      </w:r>
    </w:p>
    <w:p w14:paraId="24653AAF" w14:textId="77777777" w:rsidR="00BF4020" w:rsidRPr="00BF4020" w:rsidRDefault="00BF4020" w:rsidP="00BF4020">
      <w:pPr>
        <w:pStyle w:val="Code"/>
        <w:rPr>
          <w:highlight w:val="white"/>
        </w:rPr>
      </w:pPr>
      <w:r w:rsidRPr="00BF4020">
        <w:rPr>
          <w:highlight w:val="white"/>
        </w:rPr>
        <w:t>enum_list:</w:t>
      </w:r>
    </w:p>
    <w:p w14:paraId="5A891C1F" w14:textId="77777777" w:rsidR="00BF4020" w:rsidRPr="00BF4020" w:rsidRDefault="00BF4020" w:rsidP="00BF4020">
      <w:pPr>
        <w:pStyle w:val="Code"/>
        <w:rPr>
          <w:highlight w:val="white"/>
        </w:rPr>
      </w:pPr>
      <w:r w:rsidRPr="00BF4020">
        <w:rPr>
          <w:highlight w:val="white"/>
        </w:rPr>
        <w:t xml:space="preserve">    enum {</w:t>
      </w:r>
    </w:p>
    <w:p w14:paraId="5908B537" w14:textId="036DED55" w:rsidR="00BF4020" w:rsidRPr="00BF4020" w:rsidRDefault="00BF4020" w:rsidP="00BF4020">
      <w:pPr>
        <w:pStyle w:val="Code"/>
        <w:rPr>
          <w:highlight w:val="white"/>
        </w:rPr>
      </w:pPr>
      <w:r w:rsidRPr="00BF4020">
        <w:rPr>
          <w:highlight w:val="white"/>
        </w:rPr>
        <w:t xml:space="preserve">      ISet&lt;Symbol&gt; memberSet = new HashSet&lt;Symbol&gt;();</w:t>
      </w:r>
    </w:p>
    <w:p w14:paraId="3E1CE4A9" w14:textId="77777777" w:rsidR="00BF4020" w:rsidRPr="00BF4020" w:rsidRDefault="00BF4020" w:rsidP="00BF4020">
      <w:pPr>
        <w:pStyle w:val="Code"/>
        <w:rPr>
          <w:highlight w:val="white"/>
        </w:rPr>
      </w:pPr>
      <w:r w:rsidRPr="00BF4020">
        <w:rPr>
          <w:highlight w:val="white"/>
        </w:rPr>
        <w:t xml:space="preserve">      memberSet.Add($1);</w:t>
      </w:r>
    </w:p>
    <w:p w14:paraId="757CED86" w14:textId="77777777" w:rsidR="00BF4020" w:rsidRPr="00BF4020" w:rsidRDefault="00BF4020" w:rsidP="00BF4020">
      <w:pPr>
        <w:pStyle w:val="Code"/>
        <w:rPr>
          <w:highlight w:val="white"/>
        </w:rPr>
      </w:pPr>
      <w:r w:rsidRPr="00BF4020">
        <w:rPr>
          <w:highlight w:val="white"/>
        </w:rPr>
        <w:t xml:space="preserve">      $$ = memberSet;</w:t>
      </w:r>
    </w:p>
    <w:p w14:paraId="54B12E7B" w14:textId="77777777" w:rsidR="00BF4020" w:rsidRPr="00BF4020" w:rsidRDefault="00BF4020" w:rsidP="00BF4020">
      <w:pPr>
        <w:pStyle w:val="Code"/>
        <w:rPr>
          <w:highlight w:val="white"/>
        </w:rPr>
      </w:pPr>
      <w:r w:rsidRPr="00BF4020">
        <w:rPr>
          <w:highlight w:val="white"/>
        </w:rPr>
        <w:t xml:space="preserve">    }</w:t>
      </w:r>
    </w:p>
    <w:p w14:paraId="2C5107D1" w14:textId="77777777" w:rsidR="00BF4020" w:rsidRPr="00BF4020" w:rsidRDefault="00BF4020" w:rsidP="00BF4020">
      <w:pPr>
        <w:pStyle w:val="Code"/>
        <w:rPr>
          <w:highlight w:val="white"/>
        </w:rPr>
      </w:pPr>
      <w:r w:rsidRPr="00BF4020">
        <w:rPr>
          <w:highlight w:val="white"/>
        </w:rPr>
        <w:t xml:space="preserve">  | enum_list COMMA enum {</w:t>
      </w:r>
    </w:p>
    <w:p w14:paraId="3BA59C51" w14:textId="77777777" w:rsidR="00BF4020" w:rsidRPr="00BF4020" w:rsidRDefault="00BF4020" w:rsidP="00BF4020">
      <w:pPr>
        <w:pStyle w:val="Code"/>
        <w:rPr>
          <w:highlight w:val="white"/>
        </w:rPr>
      </w:pPr>
      <w:r w:rsidRPr="00BF4020">
        <w:rPr>
          <w:highlight w:val="white"/>
        </w:rPr>
        <w:t xml:space="preserve">      ISet&lt;Symbol&gt; memberSet = $1;</w:t>
      </w:r>
    </w:p>
    <w:p w14:paraId="5B6A9C87" w14:textId="77777777" w:rsidR="00BF4020" w:rsidRPr="00BF4020" w:rsidRDefault="00BF4020" w:rsidP="00BF4020">
      <w:pPr>
        <w:pStyle w:val="Code"/>
        <w:rPr>
          <w:highlight w:val="white"/>
        </w:rPr>
      </w:pPr>
      <w:r w:rsidRPr="00BF4020">
        <w:rPr>
          <w:highlight w:val="white"/>
        </w:rPr>
        <w:t xml:space="preserve">      memberSet.Add($3);</w:t>
      </w:r>
    </w:p>
    <w:p w14:paraId="2403BD5D" w14:textId="77777777" w:rsidR="00BF4020" w:rsidRPr="00BF4020" w:rsidRDefault="00BF4020" w:rsidP="00BF4020">
      <w:pPr>
        <w:pStyle w:val="Code"/>
        <w:rPr>
          <w:highlight w:val="white"/>
        </w:rPr>
      </w:pPr>
      <w:r w:rsidRPr="00BF4020">
        <w:rPr>
          <w:highlight w:val="white"/>
        </w:rPr>
        <w:t xml:space="preserve">      $$ = memberSet;</w:t>
      </w:r>
    </w:p>
    <w:p w14:paraId="3E8455DA" w14:textId="77777777" w:rsidR="00BF4020" w:rsidRPr="00BF4020" w:rsidRDefault="00BF4020" w:rsidP="00BF4020">
      <w:pPr>
        <w:pStyle w:val="Code"/>
        <w:rPr>
          <w:highlight w:val="white"/>
        </w:rPr>
      </w:pPr>
      <w:r w:rsidRPr="00BF4020">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F58065E" w:rsidR="0099740C" w:rsidRPr="00903DBA" w:rsidRDefault="0099740C" w:rsidP="0099740C">
      <w:pPr>
        <w:rPr>
          <w:highlight w:val="white"/>
        </w:rPr>
      </w:pPr>
      <w:r w:rsidRPr="00903DBA">
        <w:rPr>
          <w:highlight w:val="white"/>
        </w:rPr>
        <w:lastRenderedPageBreak/>
        <w:t>The following declaration is invalid</w:t>
      </w:r>
      <w:r w:rsidR="007E5365" w:rsidRPr="00903DBA">
        <w:rPr>
          <w:highlight w:val="white"/>
        </w:rPr>
        <w:t xml:space="preserve">, since it has extern storage and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7E5365" w:rsidRPr="00903DBA">
        <w:rPr>
          <w:highlight w:val="white"/>
        </w:rPr>
        <w:t xml:space="preserve"> is </w:t>
      </w:r>
      <w:r w:rsidR="003B6097">
        <w:rPr>
          <w:highlight w:val="white"/>
        </w:rPr>
        <w:t>initialized to</w:t>
      </w:r>
      <w:r w:rsidR="007E5365" w:rsidRPr="00903DBA">
        <w:rPr>
          <w:highlight w:val="white"/>
        </w:rPr>
        <w:t xml:space="preserve">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64A64362"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F23462">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w:t>
      </w:r>
      <w:r w:rsidR="00D84169">
        <w:rPr>
          <w:highlight w:val="white"/>
        </w:rPr>
        <w:t>F</w:t>
      </w:r>
      <w:r w:rsidR="007A5268" w:rsidRPr="00903DBA">
        <w:rPr>
          <w:highlight w:val="white"/>
        </w:rPr>
        <w:t>or each item</w:t>
      </w:r>
      <w:r w:rsidR="00D020CA">
        <w:rPr>
          <w:highlight w:val="white"/>
        </w:rPr>
        <w:t>,</w:t>
      </w:r>
      <w:r w:rsidR="007A5268" w:rsidRPr="00903DBA">
        <w:rPr>
          <w:highlight w:val="white"/>
        </w:rPr>
        <w:t xml:space="preserve"> </w:t>
      </w:r>
      <w:r w:rsidR="00D4318D">
        <w:rPr>
          <w:rStyle w:val="KeyWord0"/>
          <w:highlight w:val="white"/>
        </w:rPr>
        <w:t>&lt;k&gt;</w:t>
      </w:r>
      <w:r w:rsidR="00D4318D" w:rsidRPr="00D020CA">
        <w:rPr>
          <w:rStyle w:val="KeyWord0"/>
          <w:highlight w:val="white"/>
        </w:rPr>
        <w:t>EnumItem</w:t>
      </w:r>
      <w:r w:rsidR="00D4318D">
        <w:rPr>
          <w:rStyle w:val="KeyWord0"/>
          <w:highlight w:val="white"/>
        </w:rPr>
        <w:t>&lt;/k&gt;</w:t>
      </w:r>
      <w:r w:rsidR="00D020CA">
        <w:rPr>
          <w:highlight w:val="white"/>
        </w:rPr>
        <w:t xml:space="preserve"> returns a pair</w:t>
      </w:r>
      <w:r w:rsidR="007A5268" w:rsidRPr="00903DBA">
        <w:rPr>
          <w:highlight w:val="white"/>
        </w:rPr>
        <w:t xml:space="preserve">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6C51E986"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null);</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096F393D"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$3.Symbol);</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84CED2F" w:rsidR="00DB7DA3" w:rsidRPr="00903DBA" w:rsidRDefault="00CC1DF4" w:rsidP="0060539D">
      <w:pPr>
        <w:pStyle w:val="Heading3"/>
        <w:rPr>
          <w:highlight w:val="white"/>
        </w:rPr>
      </w:pPr>
      <w:r>
        <w:rPr>
          <w:highlight w:val="white"/>
        </w:rPr>
        <w:t>&lt;h3&gt;</w:t>
      </w:r>
      <w:bookmarkStart w:id="59" w:name="_Toc93320433"/>
      <w:r w:rsidRPr="00903DBA">
        <w:rPr>
          <w:highlight w:val="white"/>
        </w:rPr>
        <w:t>Declarator</w:t>
      </w:r>
      <w:r>
        <w:rPr>
          <w:highlight w:val="white"/>
        </w:rPr>
        <w:t>s</w:t>
      </w:r>
      <w:bookmarkEnd w:id="59"/>
      <w:r>
        <w:rPr>
          <w:highlight w:val="white"/>
        </w:rPr>
        <w:t>&lt;/h3&gt;</w:t>
      </w:r>
    </w:p>
    <w:p w14:paraId="5EE03350" w14:textId="393F585A"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A767EB" w:rsidRPr="00903DBA">
        <w:rPr>
          <w:highlight w:val="white"/>
        </w:rPr>
        <w:t xml:space="preserve"> is 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A767EB"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B709DB"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Simple,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&lt;/k&gt;</w:t>
      </w:r>
      <w:r>
        <w:rPr>
          <w:highlight w:val="white"/>
        </w:rPr>
        <w:t>&lt;/l&gt;</w:t>
      </w:r>
    </w:p>
    <w:p w14:paraId="1FEB2F43" w14:textId="230F943F"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With initialization,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&lt;/l&gt;</w:t>
      </w:r>
    </w:p>
    <w:p w14:paraId="16D47CB6"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With bitfield, only allowed in structs</w:t>
      </w:r>
      <w:r>
        <w:rPr>
          <w:highlight w:val="white"/>
        </w:rPr>
        <w:t xml:space="preserve"> and unions</w:t>
      </w:r>
      <w:r w:rsidRPr="00030ADC">
        <w:rPr>
          <w:highlight w:val="white"/>
        </w:rPr>
        <w:t xml:space="preserv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 xml:space="preserve">. It also possible to omit the declarator; in the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sidRPr="009238D7">
        <w:rPr>
          <w:highlight w:val="white"/>
        </w:rPr>
        <w:t xml:space="preserve"> declaration</w:t>
      </w:r>
      <w:r>
        <w:rPr>
          <w:highlight w:val="white"/>
        </w:rPr>
        <w:t>, it is only stated that three bits shall be unused.&lt;/l&gt;</w:t>
      </w:r>
    </w:p>
    <w:p w14:paraId="639D14B3" w14:textId="1C80DE15"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 xml:space="preserve">members </w:t>
      </w:r>
      <w:r w:rsidR="000A3CE2">
        <w:rPr>
          <w:highlight w:val="white"/>
        </w:rPr>
        <w:t>where they</w:t>
      </w:r>
      <w:r w:rsidR="00772864">
        <w:rPr>
          <w:highlight w:val="white"/>
        </w:rPr>
        <w:t xml:space="preserve"> cannot be initialized.</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38EB883D"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D4318D">
        <w:rPr>
          <w:rStyle w:val="KeyWord0"/>
          <w:highlight w:val="white"/>
        </w:rPr>
        <w:t>&lt;k&gt;</w:t>
      </w:r>
      <w:r w:rsidR="00D4318D" w:rsidRPr="007B2ECD">
        <w:rPr>
          <w:rStyle w:val="KeyWord0"/>
          <w:highlight w:val="white"/>
        </w:rPr>
        <w:t>MiddleCodeDeclarator</w:t>
      </w:r>
      <w:r w:rsidR="00D4318D">
        <w:rPr>
          <w:rStyle w:val="KeyWord0"/>
          <w:highlight w:val="white"/>
        </w:rPr>
        <w:t>&lt;/k&gt;</w:t>
      </w:r>
      <w:r w:rsidR="007B2ECD">
        <w:rPr>
          <w:highlight w:val="white"/>
        </w:rPr>
        <w:t xml:space="preserve"> class, we submit the specifier list at the top of the </w:t>
      </w:r>
      <w:r w:rsidR="00FF2B7D">
        <w:rPr>
          <w:highlight w:val="white"/>
        </w:rPr>
        <w:t>specifier list stack</w:t>
      </w:r>
      <w:r w:rsidR="00295C85">
        <w:rPr>
          <w:highlight w:val="white"/>
        </w:rPr>
        <w:t>, in order to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i</w:t>
      </w:r>
      <w:r w:rsidR="00D4318D">
        <w:rPr>
          <w:rStyle w:val="KeyWord0"/>
          <w:highlight w:val="white"/>
        </w:rPr>
        <w:t>&lt;/k&gt;</w:t>
      </w:r>
      <w:r w:rsidR="00FD68C7">
        <w:rPr>
          <w:highlight w:val="white"/>
        </w:rPr>
        <w:t xml:space="preserve">, the integer is the complete type. </w:t>
      </w:r>
      <w:r w:rsidR="00536E7A">
        <w:rPr>
          <w:highlight w:val="white"/>
        </w:rPr>
        <w:t xml:space="preserve">In other cases, such as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*p</w:t>
      </w:r>
      <w:r w:rsidR="00D4318D">
        <w:rPr>
          <w:rStyle w:val="KeyWord0"/>
          <w:highlight w:val="white"/>
        </w:rPr>
        <w:t>&lt;/k&gt;</w:t>
      </w:r>
      <w:r w:rsidR="00536E7A" w:rsidRPr="00536E7A">
        <w:rPr>
          <w:rStyle w:val="KeyWord0"/>
          <w:highlight w:val="white"/>
        </w:rPr>
        <w:t xml:space="preserve"> </w:t>
      </w:r>
      <w:r w:rsidR="00413729">
        <w:rPr>
          <w:highlight w:val="white"/>
        </w:rPr>
        <w:t xml:space="preserve">or </w:t>
      </w:r>
      <w:r w:rsidR="00D4318D">
        <w:rPr>
          <w:rStyle w:val="KeyWord0"/>
          <w:highlight w:val="white"/>
        </w:rPr>
        <w:t>&lt;k&gt;</w:t>
      </w:r>
      <w:r w:rsidR="00D4318D" w:rsidRPr="00536E7A">
        <w:rPr>
          <w:rStyle w:val="KeyWord0"/>
          <w:highlight w:val="white"/>
        </w:rPr>
        <w:t>f(int)</w:t>
      </w:r>
      <w:r w:rsidR="00D4318D">
        <w:rPr>
          <w:rStyle w:val="KeyWord0"/>
          <w:highlight w:val="white"/>
        </w:rPr>
        <w:t>&lt;/k&gt;</w:t>
      </w:r>
      <w:r w:rsidR="00536E7A">
        <w:rPr>
          <w:highlight w:val="white"/>
        </w:rPr>
        <w:t xml:space="preserve">, </w:t>
      </w:r>
      <w:r w:rsidR="00FD68C7">
        <w:rPr>
          <w:highlight w:val="white"/>
        </w:rPr>
        <w:t>the pointer to integer and the function return</w:t>
      </w:r>
      <w:r w:rsidR="00A054BF">
        <w:rPr>
          <w:highlight w:val="white"/>
        </w:rPr>
        <w:t>ing</w:t>
      </w:r>
      <w:r w:rsidR="00FD68C7">
        <w:rPr>
          <w:highlight w:val="white"/>
        </w:rPr>
        <w:t xml:space="preserve">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122285C7" w:rsidR="0013125E" w:rsidRPr="00903DBA" w:rsidRDefault="0013125E" w:rsidP="009013A8">
      <w:pPr>
        <w:pStyle w:val="Code"/>
        <w:rPr>
          <w:highlight w:val="white"/>
        </w:rPr>
      </w:pPr>
      <w:r w:rsidRPr="00903DBA">
        <w:rPr>
          <w:highlight w:val="white"/>
        </w:rPr>
        <w:t xml:space="preserve">      MiddleCodeGenerator.Declarator(</w:t>
      </w:r>
      <w:r w:rsidR="001E095C">
        <w:rPr>
          <w:highlight w:val="white"/>
        </w:rPr>
        <w:t>SpecifierStack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lastRenderedPageBreak/>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3F4122BF"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3D352272"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1B61A5EF" w:rsidR="00215100" w:rsidRPr="00903DBA" w:rsidRDefault="00CC1DF4" w:rsidP="0060539D">
      <w:pPr>
        <w:pStyle w:val="Heading3"/>
        <w:rPr>
          <w:highlight w:val="white"/>
        </w:rPr>
      </w:pPr>
      <w:r>
        <w:rPr>
          <w:highlight w:val="white"/>
        </w:rPr>
        <w:t>&lt;h3&gt;</w:t>
      </w:r>
      <w:bookmarkStart w:id="60" w:name="_Toc93320434"/>
      <w:r w:rsidRPr="00903DBA">
        <w:rPr>
          <w:highlight w:val="white"/>
        </w:rPr>
        <w:t>Pointer Declarators</w:t>
      </w:r>
      <w:bookmarkEnd w:id="60"/>
      <w:r>
        <w:rPr>
          <w:highlight w:val="white"/>
        </w:rPr>
        <w:t>&lt;/h3&gt;</w:t>
      </w:r>
    </w:p>
    <w:p w14:paraId="006E76A4" w14:textId="5D82AA26"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D4318D">
        <w:rPr>
          <w:rStyle w:val="KeyWord0"/>
          <w:highlight w:val="white"/>
        </w:rPr>
        <w:t>&lt;k&gt;</w:t>
      </w:r>
      <w:r w:rsidR="00D4318D" w:rsidRPr="00903DBA">
        <w:rPr>
          <w:rStyle w:val="KeyWord0"/>
          <w:highlight w:val="white"/>
        </w:rPr>
        <w:t>const</w:t>
      </w:r>
      <w:r w:rsidR="00D4318D">
        <w:rPr>
          <w:rStyle w:val="KeyWord0"/>
          <w:highlight w:val="white"/>
        </w:rPr>
        <w:t>&lt;/k&gt;</w:t>
      </w:r>
      <w:r w:rsidR="0085436C" w:rsidRPr="00903DBA">
        <w:rPr>
          <w:highlight w:val="white"/>
        </w:rPr>
        <w:t xml:space="preserve"> and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85436C" w:rsidRPr="00903DBA">
        <w:rPr>
          <w:highlight w:val="white"/>
        </w:rPr>
        <w:t>, and it is possible to add more than one pointer marker to establish a pointer-to-pointer effect.</w:t>
      </w:r>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07C7D5DC" w:rsidR="006037AC" w:rsidRPr="00903DBA" w:rsidRDefault="006037AC" w:rsidP="00DA4DD2">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List&lt;CCompiler.Type&gt;(); }</w:t>
      </w:r>
    </w:p>
    <w:p w14:paraId="049168D6" w14:textId="77777777" w:rsidR="006037AC" w:rsidRPr="00A6498A" w:rsidRDefault="006037AC" w:rsidP="00DA4DD2">
      <w:pPr>
        <w:pStyle w:val="Code"/>
        <w:rPr>
          <w:highlight w:val="white"/>
          <w:lang w:val="da-DK"/>
        </w:rPr>
      </w:pPr>
      <w:r w:rsidRPr="00903DBA">
        <w:rPr>
          <w:highlight w:val="white"/>
        </w:rPr>
        <w:t xml:space="preserve">  </w:t>
      </w:r>
      <w:r w:rsidRPr="00A6498A">
        <w:rPr>
          <w:highlight w:val="white"/>
          <w:lang w:val="da-DK"/>
        </w:rPr>
        <w:t>| pointer_list { $$ = $1; };</w:t>
      </w:r>
    </w:p>
    <w:p w14:paraId="596F941C" w14:textId="77777777" w:rsidR="006037AC" w:rsidRPr="00A6498A" w:rsidRDefault="006037AC" w:rsidP="00DA4DD2">
      <w:pPr>
        <w:pStyle w:val="Code"/>
        <w:rPr>
          <w:highlight w:val="white"/>
          <w:lang w:val="da-DK"/>
        </w:rPr>
      </w:pPr>
    </w:p>
    <w:p w14:paraId="2891E31F" w14:textId="77777777" w:rsidR="006037AC" w:rsidRPr="00A6498A" w:rsidRDefault="006037AC" w:rsidP="00DA4DD2">
      <w:pPr>
        <w:pStyle w:val="Code"/>
        <w:rPr>
          <w:highlight w:val="white"/>
          <w:lang w:val="da-DK"/>
        </w:rPr>
      </w:pPr>
      <w:r w:rsidRPr="00A6498A">
        <w:rPr>
          <w:highlight w:val="white"/>
          <w:lang w:val="da-DK"/>
        </w:rPr>
        <w:t>pointer_list:</w:t>
      </w:r>
    </w:p>
    <w:p w14:paraId="051941BB" w14:textId="6B5E34AD" w:rsidR="00D504B7" w:rsidRPr="00A6498A" w:rsidRDefault="00D504B7" w:rsidP="00D504B7">
      <w:pPr>
        <w:pStyle w:val="Code"/>
        <w:rPr>
          <w:highlight w:val="white"/>
          <w:lang w:val="da-DK"/>
        </w:rPr>
      </w:pPr>
      <w:r w:rsidRPr="00A6498A">
        <w:rPr>
          <w:highlight w:val="white"/>
          <w:lang w:val="da-DK"/>
        </w:rPr>
        <w:t xml:space="preserve">    pointer</w:t>
      </w:r>
      <w:r w:rsidR="00F336BB" w:rsidRPr="00A6498A">
        <w:rPr>
          <w:highlight w:val="white"/>
          <w:lang w:val="da-DK"/>
        </w:rPr>
        <w:t>_marker</w:t>
      </w:r>
      <w:r w:rsidRPr="00A6498A">
        <w:rPr>
          <w:highlight w:val="white"/>
          <w:lang w:val="da-DK"/>
        </w:rPr>
        <w:t xml:space="preserve"> {</w:t>
      </w:r>
    </w:p>
    <w:p w14:paraId="34FB4D6B" w14:textId="77777777" w:rsidR="00D504B7" w:rsidRPr="00903DBA" w:rsidRDefault="00D504B7" w:rsidP="00D504B7">
      <w:pPr>
        <w:pStyle w:val="Code"/>
        <w:rPr>
          <w:highlight w:val="white"/>
        </w:rPr>
      </w:pPr>
      <w:r w:rsidRPr="00A6498A">
        <w:rPr>
          <w:highlight w:val="white"/>
          <w:lang w:val="da-DK"/>
        </w:rPr>
        <w:t xml:space="preserve">      </w:t>
      </w:r>
      <w:r w:rsidRPr="00903DBA">
        <w:rPr>
          <w:highlight w:val="white"/>
        </w:rPr>
        <w:t>$$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A6498A" w:rsidRDefault="00D504B7" w:rsidP="00D504B7">
      <w:pPr>
        <w:pStyle w:val="Code"/>
        <w:rPr>
          <w:highlight w:val="white"/>
          <w:lang w:val="da-DK"/>
        </w:rPr>
      </w:pPr>
      <w:r w:rsidRPr="00903DBA">
        <w:rPr>
          <w:highlight w:val="white"/>
        </w:rPr>
        <w:t xml:space="preserve">    </w:t>
      </w:r>
      <w:r w:rsidRPr="00A6498A">
        <w:rPr>
          <w:highlight w:val="white"/>
          <w:lang w:val="da-DK"/>
        </w:rPr>
        <w:t>}</w:t>
      </w:r>
    </w:p>
    <w:p w14:paraId="440540DF" w14:textId="7D1BE05A" w:rsidR="006037AC" w:rsidRPr="00A6498A" w:rsidRDefault="006037AC" w:rsidP="00DA4DD2">
      <w:pPr>
        <w:pStyle w:val="Code"/>
        <w:rPr>
          <w:highlight w:val="white"/>
          <w:lang w:val="da-DK"/>
        </w:rPr>
      </w:pPr>
      <w:r w:rsidRPr="00A6498A">
        <w:rPr>
          <w:highlight w:val="white"/>
          <w:lang w:val="da-DK"/>
        </w:rPr>
        <w:t xml:space="preserve">  | pointer_list pointer</w:t>
      </w:r>
      <w:r w:rsidR="0024345B" w:rsidRPr="00A6498A">
        <w:rPr>
          <w:highlight w:val="white"/>
          <w:lang w:val="da-DK"/>
        </w:rPr>
        <w:t>_marker</w:t>
      </w:r>
      <w:r w:rsidRPr="00A6498A">
        <w:rPr>
          <w:highlight w:val="white"/>
          <w:lang w:val="da-DK"/>
        </w:rPr>
        <w:t xml:space="preserve"> {</w:t>
      </w:r>
    </w:p>
    <w:p w14:paraId="38F3ACC4" w14:textId="77777777" w:rsidR="007E4672" w:rsidRPr="00A6498A" w:rsidRDefault="007E4672" w:rsidP="007E4672">
      <w:pPr>
        <w:pStyle w:val="Code"/>
        <w:rPr>
          <w:highlight w:val="white"/>
          <w:lang w:val="da-DK"/>
        </w:rPr>
      </w:pPr>
      <w:r w:rsidRPr="00A6498A">
        <w:rPr>
          <w:highlight w:val="white"/>
          <w:lang w:val="da-DK"/>
        </w:rPr>
        <w:t xml:space="preserve">      $1.Add($2);</w:t>
      </w:r>
    </w:p>
    <w:p w14:paraId="5FC72423" w14:textId="77777777" w:rsidR="006037AC" w:rsidRPr="00903DBA" w:rsidRDefault="006037AC" w:rsidP="00DA4DD2">
      <w:pPr>
        <w:pStyle w:val="Code"/>
        <w:rPr>
          <w:highlight w:val="white"/>
        </w:rPr>
      </w:pPr>
      <w:r w:rsidRPr="00A6498A">
        <w:rPr>
          <w:highlight w:val="white"/>
          <w:lang w:val="da-DK"/>
        </w:rPr>
        <w:t xml:space="preserve">      </w:t>
      </w:r>
      <w:r w:rsidRPr="00903DBA">
        <w:rPr>
          <w:highlight w:val="white"/>
        </w:rPr>
        <w:t>$$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5BF6004F" w:rsidR="005119F0" w:rsidRDefault="008E0E76" w:rsidP="002C0EB3">
      <w:pPr>
        <w:rPr>
          <w:highlight w:val="white"/>
        </w:rPr>
      </w:pPr>
      <w:r>
        <w:rPr>
          <w:highlight w:val="white"/>
        </w:rPr>
        <w:t xml:space="preserve">A pointer can be </w:t>
      </w:r>
      <w:r w:rsidR="00413729">
        <w:rPr>
          <w:highlight w:val="white"/>
        </w:rPr>
        <w:t>qualified</w:t>
      </w:r>
      <w:r>
        <w:rPr>
          <w:highlight w:val="white"/>
        </w:rPr>
        <w:t xml:space="preserve"> with </w:t>
      </w:r>
      <w:r w:rsidR="00D4318D">
        <w:rPr>
          <w:rStyle w:val="KeyWord0"/>
          <w:highlight w:val="white"/>
        </w:rPr>
        <w:t>&lt;k&gt;</w:t>
      </w:r>
      <w:r w:rsidR="00D4318D" w:rsidRPr="008E0E76">
        <w:rPr>
          <w:rStyle w:val="KeyWord0"/>
          <w:highlight w:val="white"/>
        </w:rPr>
        <w:t>constant</w:t>
      </w:r>
      <w:r w:rsidR="00D4318D">
        <w:rPr>
          <w:rStyle w:val="KeyWord0"/>
          <w:highlight w:val="white"/>
        </w:rPr>
        <w:t>&lt;/k&gt;</w:t>
      </w:r>
      <w:r>
        <w:rPr>
          <w:highlight w:val="white"/>
        </w:rPr>
        <w:t xml:space="preserve"> and </w:t>
      </w:r>
      <w:r w:rsidR="00D4318D">
        <w:rPr>
          <w:rStyle w:val="KeyWord0"/>
          <w:highlight w:val="white"/>
        </w:rPr>
        <w:t>&lt;k&gt;</w:t>
      </w:r>
      <w:r w:rsidR="00D4318D" w:rsidRPr="008E0E76">
        <w:rPr>
          <w:rStyle w:val="KeyWord0"/>
          <w:highlight w:val="white"/>
        </w:rPr>
        <w:t>volatile</w:t>
      </w:r>
      <w:r w:rsidR="00D4318D">
        <w:rPr>
          <w:rStyle w:val="KeyWord0"/>
          <w:highlight w:val="white"/>
        </w:rPr>
        <w:t>&lt;/k&gt;</w:t>
      </w:r>
      <w:r>
        <w:rPr>
          <w:highlight w:val="white"/>
        </w:rPr>
        <w:t xml:space="preserve">. </w:t>
      </w:r>
      <w:r w:rsidR="00B83283">
        <w:rPr>
          <w:highlight w:val="white"/>
        </w:rPr>
        <w:t xml:space="preserve">Note the difference between a constant pointer and a pointer </w:t>
      </w:r>
      <w:r w:rsidR="00760136">
        <w:rPr>
          <w:highlight w:val="white"/>
        </w:rPr>
        <w:t>to</w:t>
      </w:r>
      <w:r w:rsidR="00B83283">
        <w:rPr>
          <w:highlight w:val="white"/>
        </w:rPr>
        <w:t xml:space="preserve"> a constant value. In </w:t>
      </w:r>
      <w:r w:rsidR="00760136">
        <w:rPr>
          <w:highlight w:val="white"/>
        </w:rPr>
        <w:t>case of a constant pointer</w:t>
      </w:r>
      <w:r w:rsidR="00B83283">
        <w:rPr>
          <w:highlight w:val="white"/>
        </w:rPr>
        <w:t xml:space="preserve"> the pointer itself is constant, it cannot be </w:t>
      </w:r>
      <w:r w:rsidR="00CE14CF">
        <w:rPr>
          <w:highlight w:val="white"/>
        </w:rPr>
        <w:t>assigned another address</w:t>
      </w:r>
      <w:r w:rsidR="00CA6223">
        <w:rPr>
          <w:highlight w:val="white"/>
        </w:rPr>
        <w:t xml:space="preserve"> but the value it points at is not constant</w:t>
      </w:r>
      <w:r w:rsidR="00CE14CF">
        <w:rPr>
          <w:highlight w:val="white"/>
        </w:rPr>
        <w:t>.</w:t>
      </w:r>
      <w:r w:rsidR="00B83283">
        <w:rPr>
          <w:highlight w:val="white"/>
        </w:rPr>
        <w:t xml:space="preserve"> In </w:t>
      </w:r>
      <w:r w:rsidR="00760136">
        <w:rPr>
          <w:highlight w:val="white"/>
        </w:rPr>
        <w:t>case of a pointer to a constant value</w:t>
      </w:r>
      <w:r w:rsidR="00B83283">
        <w:rPr>
          <w:highlight w:val="white"/>
        </w:rPr>
        <w:t xml:space="preserve"> the</w:t>
      </w:r>
      <w:r w:rsidR="00CE14CF">
        <w:rPr>
          <w:highlight w:val="white"/>
        </w:rPr>
        <w:t xml:space="preserve"> pointer can be assigned to another address</w:t>
      </w:r>
      <w:r w:rsidR="005119F0">
        <w:rPr>
          <w:highlight w:val="white"/>
        </w:rPr>
        <w:t xml:space="preserve">, but the value it points </w:t>
      </w:r>
      <w:r w:rsidR="00760136">
        <w:rPr>
          <w:highlight w:val="white"/>
        </w:rPr>
        <w:t>to</w:t>
      </w:r>
      <w:r w:rsidR="005119F0">
        <w:rPr>
          <w:highlight w:val="white"/>
        </w:rPr>
        <w:t xml:space="preserve"> is always constant. Naturally, a constant pointer can also point at a constant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1"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62">
          <w:tblGrid>
            <w:gridCol w:w="3116"/>
            <w:gridCol w:w="3117"/>
            <w:gridCol w:w="3117"/>
            <w:gridCol w:w="3116"/>
            <w:gridCol w:w="3117"/>
            <w:gridCol w:w="3117"/>
          </w:tblGrid>
        </w:tblGridChange>
      </w:tblGrid>
      <w:tr w:rsidR="00F87306" w:rsidRPr="00903DBA" w14:paraId="0F221A32" w14:textId="77777777" w:rsidTr="00F87306">
        <w:trPr>
          <w:ins w:id="63" w:author="Stefan Bjornander" w:date="2015-04-26T09:44:00Z"/>
          <w:trPrChange w:id="64" w:author="Stefan Bjornander" w:date="2015-04-26T09:46:00Z">
            <w:trPr>
              <w:gridBefore w:val="3"/>
            </w:trPr>
          </w:trPrChange>
        </w:trPr>
        <w:tc>
          <w:tcPr>
            <w:tcW w:w="3116" w:type="dxa"/>
            <w:tcPrChange w:id="65"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6" w:author="Stefan Bjornander" w:date="2015-04-26T09:44:00Z"/>
              </w:rPr>
            </w:pPr>
            <w:r>
              <w:rPr>
                <w:highlight w:val="white"/>
              </w:rPr>
              <w:t>int * const p;</w:t>
            </w:r>
          </w:p>
        </w:tc>
        <w:tc>
          <w:tcPr>
            <w:tcW w:w="3117" w:type="dxa"/>
            <w:tcPrChange w:id="6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8"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69"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0"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1" w:author="Stefan Bjornander" w:date="2015-04-26T09:44:00Z"/>
                <w:del w:id="72"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467ABFA3" w:rsidR="00D74F6C" w:rsidRDefault="00D74F6C" w:rsidP="00F24A43">
            <w:pPr>
              <w:spacing w:before="0" w:after="0"/>
              <w:rPr>
                <w:highlight w:val="white"/>
              </w:rPr>
            </w:pPr>
            <w:r>
              <w:t xml:space="preserve">(b) </w:t>
            </w:r>
            <w:r>
              <w:rPr>
                <w:highlight w:val="white"/>
              </w:rPr>
              <w:t xml:space="preserve">Pointer </w:t>
            </w:r>
            <w:r w:rsidR="00CF3DF6">
              <w:rPr>
                <w:highlight w:val="white"/>
              </w:rPr>
              <w:t>to</w:t>
            </w:r>
            <w:r>
              <w:rPr>
                <w:highlight w:val="white"/>
              </w:rPr>
              <w:t xml:space="preserve"> constant value</w:t>
            </w:r>
          </w:p>
        </w:tc>
        <w:tc>
          <w:tcPr>
            <w:tcW w:w="3117" w:type="dxa"/>
          </w:tcPr>
          <w:p w14:paraId="7891E616" w14:textId="3D4B1133" w:rsidR="00D74F6C" w:rsidRDefault="00D74F6C" w:rsidP="00F24A43">
            <w:pPr>
              <w:spacing w:before="0" w:after="0"/>
              <w:rPr>
                <w:highlight w:val="white"/>
              </w:rPr>
            </w:pPr>
            <w:r>
              <w:rPr>
                <w:highlight w:val="white"/>
              </w:rPr>
              <w:t>(c) Constant pointer</w:t>
            </w:r>
            <w:r w:rsidR="000B6A9A">
              <w:rPr>
                <w:highlight w:val="white"/>
              </w:rPr>
              <w:t xml:space="preserve"> </w:t>
            </w:r>
            <w:r w:rsidR="00CF3DF6">
              <w:rPr>
                <w:highlight w:val="white"/>
              </w:rPr>
              <w:t>to</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5247CAB3" w:rsidR="002B467E" w:rsidRPr="00903DBA" w:rsidRDefault="002B467E" w:rsidP="002B467E">
      <w:pPr>
        <w:pStyle w:val="Code"/>
        <w:rPr>
          <w:highlight w:val="white"/>
        </w:rPr>
      </w:pPr>
      <w:r w:rsidRPr="00903DBA">
        <w:rPr>
          <w:highlight w:val="white"/>
        </w:rPr>
        <w:t xml:space="preserve">    </w:t>
      </w:r>
      <w:r w:rsidR="00DB6E6D">
        <w:rPr>
          <w:highlight w:val="white"/>
        </w:rPr>
        <w:t>/* Empty */</w:t>
      </w:r>
      <w:r w:rsidRPr="00903DBA">
        <w:rPr>
          <w:highlight w:val="white"/>
        </w:rPr>
        <w:t xml:space="preserve">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lastRenderedPageBreak/>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0D14B226" w:rsidR="004A5F41" w:rsidRPr="00903DBA" w:rsidRDefault="00CC1DF4" w:rsidP="0060539D">
      <w:pPr>
        <w:pStyle w:val="Heading3"/>
        <w:rPr>
          <w:highlight w:val="white"/>
        </w:rPr>
      </w:pPr>
      <w:r>
        <w:rPr>
          <w:highlight w:val="white"/>
        </w:rPr>
        <w:t>&lt;h3&gt;</w:t>
      </w:r>
      <w:bookmarkStart w:id="73" w:name="_Toc93320435"/>
      <w:r w:rsidRPr="00903DBA">
        <w:rPr>
          <w:highlight w:val="white"/>
        </w:rPr>
        <w:t>Direct Declarator</w:t>
      </w:r>
      <w:bookmarkEnd w:id="73"/>
      <w:r>
        <w:rPr>
          <w:highlight w:val="white"/>
        </w:rPr>
        <w:t>&lt;/h3&gt;</w:t>
      </w:r>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r w:rsidRPr="00903DBA">
        <w:rPr>
          <w:highlight w:val="white"/>
        </w:rPr>
        <w:t>Similar to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77777777" w:rsidR="00840DDD" w:rsidRPr="00903DBA" w:rsidRDefault="00840DDD" w:rsidP="00840DDD">
      <w:pPr>
        <w:pStyle w:val="Code"/>
        <w:rPr>
          <w:highlight w:val="white"/>
        </w:rPr>
      </w:pPr>
      <w:r w:rsidRPr="00903DBA">
        <w:rPr>
          <w:highlight w:val="white"/>
        </w:rPr>
        <w:t xml:space="preserve">           NewFunctionDeclaration($1, $3.First, $3.Second);</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2C9C4C73"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16980BA4" w:rsidR="00840DDD" w:rsidRPr="00903DBA" w:rsidRDefault="00D72EAF" w:rsidP="00D72EA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parameter_ellipse_list</w:t>
      </w:r>
      <w:r w:rsidR="00D4318D">
        <w:rPr>
          <w:rStyle w:val="KeyWord0"/>
          <w:highlight w:val="white"/>
        </w:rPr>
        <w:t>&lt;/k&gt;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A6498A" w:rsidRDefault="001723B3" w:rsidP="001723B3">
      <w:pPr>
        <w:pStyle w:val="Code"/>
        <w:rPr>
          <w:highlight w:val="white"/>
          <w:lang w:val="da-DK"/>
        </w:rPr>
      </w:pPr>
      <w:r w:rsidRPr="00A6498A">
        <w:rPr>
          <w:highlight w:val="white"/>
          <w:lang w:val="da-DK"/>
        </w:rPr>
        <w:t>parameter_ellipse_list:</w:t>
      </w:r>
    </w:p>
    <w:p w14:paraId="37894AA0" w14:textId="77777777" w:rsidR="001723B3" w:rsidRPr="00A6498A" w:rsidRDefault="001723B3" w:rsidP="001723B3">
      <w:pPr>
        <w:pStyle w:val="Code"/>
        <w:rPr>
          <w:highlight w:val="white"/>
          <w:lang w:val="da-DK"/>
        </w:rPr>
      </w:pPr>
      <w:r w:rsidRPr="00A6498A">
        <w:rPr>
          <w:highlight w:val="white"/>
          <w:lang w:val="da-DK"/>
        </w:rPr>
        <w:t xml:space="preserve">    parameter_list {</w:t>
      </w:r>
    </w:p>
    <w:p w14:paraId="2900AC9A" w14:textId="77777777" w:rsidR="001723B3" w:rsidRPr="00903DBA" w:rsidRDefault="001723B3" w:rsidP="001723B3">
      <w:pPr>
        <w:pStyle w:val="Code"/>
        <w:rPr>
          <w:highlight w:val="white"/>
        </w:rPr>
      </w:pPr>
      <w:r w:rsidRPr="00A6498A">
        <w:rPr>
          <w:highlight w:val="white"/>
          <w:lang w:val="da-DK"/>
        </w:rPr>
        <w:t xml:space="preserve">      </w:t>
      </w:r>
      <w:r w:rsidRPr="00903DBA">
        <w:rPr>
          <w:highlight w:val="white"/>
        </w:rPr>
        <w:t>$$ = new Pair&lt;List&lt;Symbol&gt;,Boolean&gt;($1,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77777777" w:rsidR="001723B3" w:rsidRPr="00903DBA" w:rsidRDefault="001723B3" w:rsidP="001723B3">
      <w:pPr>
        <w:pStyle w:val="Code"/>
        <w:rPr>
          <w:highlight w:val="white"/>
        </w:rPr>
      </w:pPr>
      <w:r w:rsidRPr="00903DBA">
        <w:rPr>
          <w:highlight w:val="white"/>
        </w:rPr>
        <w:lastRenderedPageBreak/>
        <w:t xml:space="preserve">      $$ = new Pair&lt;List&lt;Symbol&gt;,Boolean&gt;($1,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18CB01FF"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00F13BC3" w:rsidRPr="00903DBA">
        <w:rPr>
          <w:highlight w:val="white"/>
        </w:rPr>
        <w:t xml:space="preserve"> or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F13BC3" w:rsidRPr="00903DBA">
        <w:rPr>
          <w:highlight w:val="white"/>
        </w:rPr>
        <w:t xml:space="preserve"> allowed)</w:t>
      </w:r>
      <w:r w:rsidR="00C84573" w:rsidRPr="00903DBA">
        <w:rPr>
          <w:highlight w:val="white"/>
        </w:rPr>
        <w:t xml:space="preserve"> for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F23462">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1ABB54CA"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0A6AD50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55E42E9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149BB3DA" w14:textId="77777777" w:rsidR="005C6365" w:rsidRDefault="005C6365" w:rsidP="00840DDD">
      <w:pPr>
        <w:pStyle w:val="Code"/>
        <w:rPr>
          <w:highlight w:val="white"/>
        </w:rPr>
      </w:pPr>
    </w:p>
    <w:p w14:paraId="6DADBBDD" w14:textId="62593D90" w:rsidR="00840DDD" w:rsidRPr="00903DBA" w:rsidRDefault="00840DDD" w:rsidP="00840DDD">
      <w:pPr>
        <w:pStyle w:val="Code"/>
        <w:rPr>
          <w:highlight w:val="white"/>
        </w:rPr>
      </w:pPr>
      <w:r w:rsidRPr="00903DBA">
        <w:rPr>
          <w:highlight w:val="white"/>
        </w:rPr>
        <w:t>optional_name_list:</w:t>
      </w:r>
    </w:p>
    <w:p w14:paraId="3D0D0D90" w14:textId="0B90A5BD"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1E5A9635" w:rsidR="002300F1" w:rsidRPr="00903DBA" w:rsidRDefault="00CC1DF4" w:rsidP="0060539D">
      <w:pPr>
        <w:pStyle w:val="Heading3"/>
        <w:rPr>
          <w:highlight w:val="white"/>
        </w:rPr>
      </w:pPr>
      <w:r>
        <w:rPr>
          <w:highlight w:val="white"/>
        </w:rPr>
        <w:lastRenderedPageBreak/>
        <w:t>&lt;h3&gt;</w:t>
      </w:r>
      <w:bookmarkStart w:id="74" w:name="_Toc93320436"/>
      <w:r w:rsidRPr="00903DBA">
        <w:rPr>
          <w:highlight w:val="white"/>
        </w:rPr>
        <w:t>Initialization</w:t>
      </w:r>
      <w:bookmarkEnd w:id="74"/>
      <w:r>
        <w:rPr>
          <w:highlight w:val="white"/>
        </w:rPr>
        <w:t>&lt;/h3&gt;</w:t>
      </w:r>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07AA949E" w:rsidR="00840DDD" w:rsidRPr="00903DBA" w:rsidRDefault="00840DDD" w:rsidP="00840DDD">
      <w:pPr>
        <w:pStyle w:val="Code"/>
        <w:rPr>
          <w:highlight w:val="white"/>
        </w:rPr>
      </w:pPr>
      <w:r w:rsidRPr="00903DBA">
        <w:rPr>
          <w:highlight w:val="white"/>
        </w:rPr>
        <w:t xml:space="preserve">    </w:t>
      </w:r>
      <w:r w:rsidR="00DB6E6D">
        <w:rPr>
          <w:highlight w:val="white"/>
        </w:rPr>
        <w:t>/*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574EF03E" w:rsidR="00840DDD" w:rsidRPr="00903DBA" w:rsidRDefault="00CC1DF4" w:rsidP="0060539D">
      <w:pPr>
        <w:pStyle w:val="Heading3"/>
        <w:rPr>
          <w:highlight w:val="white"/>
        </w:rPr>
      </w:pPr>
      <w:bookmarkStart w:id="75" w:name="_Hlk57713292"/>
      <w:r>
        <w:rPr>
          <w:highlight w:val="white"/>
        </w:rPr>
        <w:t>&lt;h3&gt;</w:t>
      </w:r>
      <w:bookmarkStart w:id="76" w:name="_Toc93320437"/>
      <w:r w:rsidRPr="00903DBA">
        <w:rPr>
          <w:highlight w:val="white"/>
        </w:rPr>
        <w:t>Abstract Declarator</w:t>
      </w:r>
      <w:bookmarkEnd w:id="76"/>
      <w:r>
        <w:rPr>
          <w:highlight w:val="white"/>
        </w:rPr>
        <w:t>&lt;/h3&gt;</w:t>
      </w:r>
    </w:p>
    <w:bookmarkEnd w:id="75"/>
    <w:p w14:paraId="3628FAD5" w14:textId="2554C315"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w:t>
      </w:r>
      <w:r w:rsidR="004E7927">
        <w:rPr>
          <w:highlight w:val="white"/>
        </w:rPr>
        <w:t xml:space="preserve">have </w:t>
      </w:r>
      <w:r w:rsidR="00DC215F" w:rsidRPr="00903DBA">
        <w:rPr>
          <w:highlight w:val="white"/>
        </w:rPr>
        <w:t>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lastRenderedPageBreak/>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77777777" w:rsidR="00840DDD" w:rsidRPr="00903DBA" w:rsidRDefault="00840DDD" w:rsidP="00840DDD">
      <w:pPr>
        <w:pStyle w:val="Code"/>
        <w:rPr>
          <w:highlight w:val="white"/>
        </w:rPr>
      </w:pPr>
      <w:r w:rsidRPr="00903DBA">
        <w:rPr>
          <w:highlight w:val="white"/>
        </w:rPr>
        <w:t xml:space="preserve">           NewFunctionDeclaration(null, $2.First, $2.Second);</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7777777" w:rsidR="00840DDD" w:rsidRPr="00903DBA" w:rsidRDefault="00840DDD" w:rsidP="00840DDD">
      <w:pPr>
        <w:pStyle w:val="Code"/>
        <w:rPr>
          <w:highlight w:val="white"/>
        </w:rPr>
      </w:pPr>
      <w:r w:rsidRPr="00903DBA">
        <w:rPr>
          <w:highlight w:val="white"/>
        </w:rPr>
        <w:t xml:space="preserve">           NewFunctionDeclaration($1, $3.First, $3.Second);</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116E96C6" w:rsidR="007E34E4" w:rsidRPr="00903DBA" w:rsidRDefault="00CC1DF4" w:rsidP="0060539D">
      <w:pPr>
        <w:pStyle w:val="Heading2"/>
        <w:rPr>
          <w:highlight w:val="white"/>
        </w:rPr>
      </w:pPr>
      <w:bookmarkStart w:id="77" w:name="_Hlk57713304"/>
      <w:r>
        <w:rPr>
          <w:highlight w:val="white"/>
        </w:rPr>
        <w:t>&lt;h2&gt;</w:t>
      </w:r>
      <w:bookmarkStart w:id="78" w:name="_Toc93320438"/>
      <w:r w:rsidRPr="00903DBA">
        <w:rPr>
          <w:highlight w:val="white"/>
        </w:rPr>
        <w:t>Statement</w:t>
      </w:r>
      <w:r>
        <w:rPr>
          <w:highlight w:val="white"/>
        </w:rPr>
        <w:t>s</w:t>
      </w:r>
      <w:bookmarkEnd w:id="78"/>
      <w:r>
        <w:rPr>
          <w:highlight w:val="white"/>
        </w:rPr>
        <w:t>&lt;/h2&gt;</w:t>
      </w:r>
    </w:p>
    <w:bookmarkEnd w:id="77"/>
    <w:p w14:paraId="77CAA80F" w14:textId="2324E4CA" w:rsidR="00E40B78" w:rsidRPr="00903DBA" w:rsidRDefault="00C500CA" w:rsidP="00E40B78">
      <w:r>
        <w:t xml:space="preserve">The next part of the parser is the </w:t>
      </w:r>
      <w:r w:rsidR="004E7927">
        <w:t>rules</w:t>
      </w:r>
      <w:r>
        <w:t xml:space="preserve"> for statements.</w:t>
      </w:r>
    </w:p>
    <w:p w14:paraId="16DFFE45" w14:textId="7CA9F859" w:rsidR="00B075C3" w:rsidRPr="00903DBA" w:rsidRDefault="00CC1DF4" w:rsidP="0060539D">
      <w:pPr>
        <w:pStyle w:val="Heading3"/>
      </w:pPr>
      <w:bookmarkStart w:id="79" w:name="_Ref418259975"/>
      <w:r>
        <w:t>&lt;h3&gt;</w:t>
      </w:r>
      <w:bookmarkStart w:id="80" w:name="_Toc93320439"/>
      <w:r w:rsidRPr="00903DBA">
        <w:t>The if-else Problem</w:t>
      </w:r>
      <w:bookmarkEnd w:id="80"/>
      <w:r>
        <w:t>&lt;/h3&gt;</w:t>
      </w:r>
    </w:p>
    <w:p w14:paraId="649A08E8" w14:textId="34C8600F" w:rsidR="00516DD1" w:rsidRPr="00903DBA" w:rsidRDefault="00516DD1">
      <w:pPr>
        <w:rPr>
          <w:ins w:id="81" w:author="Stefan Bjornander" w:date="2015-04-26T09:44:00Z"/>
        </w:rPr>
        <w:pPrChange w:id="82" w:author="Stefan Bjornander" w:date="2015-04-26T09:25:00Z">
          <w:pPr>
            <w:pStyle w:val="Code"/>
          </w:pPr>
        </w:pPrChange>
      </w:pPr>
      <w:ins w:id="83" w:author="Stefan Bjornander" w:date="2015-04-26T09:27:00Z">
        <w:r w:rsidRPr="00903DBA">
          <w:t xml:space="preserve">The </w:t>
        </w:r>
      </w:ins>
      <w:r w:rsidR="00D4318D">
        <w:rPr>
          <w:rStyle w:val="KeyWord0"/>
        </w:rPr>
        <w:t>&lt;k&gt;</w:t>
      </w:r>
      <w:ins w:id="84" w:author="Stefan Bjornander" w:date="2015-04-26T09:27:00Z">
        <w:r w:rsidR="00D4318D" w:rsidRPr="00903DBA">
          <w:rPr>
            <w:rStyle w:val="KeyWord0"/>
            <w:rPrChange w:id="85" w:author="Stefan Bjornander" w:date="2015-04-26T09:43:00Z">
              <w:rPr>
                <w:rStyle w:val="CodeInText"/>
              </w:rPr>
            </w:rPrChange>
          </w:rPr>
          <w:t>if-else</w:t>
        </w:r>
      </w:ins>
      <w:r w:rsidR="00D4318D">
        <w:rPr>
          <w:rStyle w:val="KeyWord0"/>
        </w:rPr>
        <w:t>&lt;/k&gt;</w:t>
      </w:r>
      <w:ins w:id="86" w:author="Stefan Bjornander" w:date="2015-04-26T09:27:00Z">
        <w:r w:rsidRPr="00903DBA">
          <w:rPr>
            <w:noProof/>
          </w:rPr>
          <w:t xml:space="preserve"> problem</w:t>
        </w:r>
      </w:ins>
      <w:r w:rsidR="00577A23" w:rsidRPr="00903DBA">
        <w:t xml:space="preserve"> </w:t>
      </w:r>
      <w:del w:id="87" w:author="Stefan Bjornander" w:date="2015-04-26T09:43:00Z">
        <w:r w:rsidRPr="00903DBA">
          <w:rPr>
            <w:noProof/>
          </w:rPr>
          <w:delText xml:space="preserve">In </w:delText>
        </w:r>
      </w:del>
      <w:ins w:id="88" w:author="Stefan Bjornander" w:date="2015-04-26T09:45:00Z">
        <w:r w:rsidRPr="00903DBA">
          <w:rPr>
            <w:noProof/>
          </w:rPr>
          <w:t xml:space="preserve">is the problem of </w:t>
        </w:r>
      </w:ins>
      <w:ins w:id="89" w:author="Stefan Bjornander" w:date="2015-04-26T09:51:00Z">
        <w:r w:rsidRPr="00903DBA">
          <w:rPr>
            <w:noProof/>
          </w:rPr>
          <w:t>syntac</w:t>
        </w:r>
      </w:ins>
      <w:ins w:id="90" w:author="Stefan Bjornander" w:date="2015-04-26T09:53:00Z">
        <w:r w:rsidRPr="00903DBA">
          <w:rPr>
            <w:noProof/>
          </w:rPr>
          <w:t xml:space="preserve">tically </w:t>
        </w:r>
      </w:ins>
      <w:ins w:id="91" w:author="Stefan Bjornander" w:date="2015-04-26T09:45:00Z">
        <w:r w:rsidRPr="00903DBA">
          <w:rPr>
            <w:noProof/>
          </w:rPr>
          <w:t xml:space="preserve">interpret </w:t>
        </w:r>
      </w:ins>
      <w:del w:id="92" w:author="Stefan Bjornander" w:date="2015-04-26T09:45:00Z">
        <w:r w:rsidRPr="00903DBA">
          <w:rPr>
            <w:noProof/>
          </w:rPr>
          <w:delText xml:space="preserve">the </w:delText>
        </w:r>
      </w:del>
      <w:ins w:id="93" w:author="Stefan Bjornander" w:date="2015-04-26T09:45:00Z">
        <w:r w:rsidRPr="00903DBA">
          <w:rPr>
            <w:noProof/>
          </w:rPr>
          <w:t>the leftmost source code below.</w:t>
        </w:r>
      </w:ins>
      <w:ins w:id="94" w:author="Stefan Bjornander" w:date="2015-04-26T09:47:00Z">
        <w:r w:rsidRPr="00903DBA">
          <w:rPr>
            <w:noProof/>
          </w:rPr>
          <w:t xml:space="preserve"> Semantically, the middle interpretation </w:t>
        </w:r>
      </w:ins>
      <w:r w:rsidRPr="00903DBA">
        <w:rPr>
          <w:noProof/>
        </w:rPr>
        <w:t xml:space="preserve">of the left statement </w:t>
      </w:r>
      <w:ins w:id="95" w:author="Stefan Bjornander" w:date="2015-04-26T09:47:00Z">
        <w:r w:rsidRPr="00903DBA">
          <w:rPr>
            <w:noProof/>
          </w:rPr>
          <w:t xml:space="preserve">is the correct one, each </w:t>
        </w:r>
      </w:ins>
      <w:r w:rsidR="00D4318D">
        <w:rPr>
          <w:rStyle w:val="KeyWord0"/>
        </w:rPr>
        <w:t>&lt;k&gt;</w:t>
      </w:r>
      <w:ins w:id="96" w:author="Stefan Bjornander" w:date="2015-04-26T09:47:00Z">
        <w:r w:rsidR="00D4318D" w:rsidRPr="00903DBA">
          <w:rPr>
            <w:rStyle w:val="KeyWord0"/>
            <w:rPrChange w:id="97" w:author="Stefan Bjornander" w:date="2015-04-26T09:48:00Z">
              <w:rPr>
                <w:rStyle w:val="CodeInText"/>
              </w:rPr>
            </w:rPrChange>
          </w:rPr>
          <w:t>else</w:t>
        </w:r>
      </w:ins>
      <w:r w:rsidR="00D4318D">
        <w:rPr>
          <w:rStyle w:val="KeyWord0"/>
        </w:rPr>
        <w:t>&lt;/k&gt;</w:t>
      </w:r>
      <w:ins w:id="98" w:author="Stefan Bjornander" w:date="2015-04-26T09:47:00Z">
        <w:r w:rsidRPr="00903DBA">
          <w:rPr>
            <w:noProof/>
          </w:rPr>
          <w:t xml:space="preserve"> shall be</w:t>
        </w:r>
      </w:ins>
      <w:ins w:id="99" w:author="Stefan Bjornander" w:date="2015-04-26T09:58:00Z">
        <w:r w:rsidRPr="00903DBA">
          <w:rPr>
            <w:noProof/>
          </w:rPr>
          <w:t xml:space="preserve"> connected</w:t>
        </w:r>
      </w:ins>
      <w:ins w:id="100" w:author="Stefan Bjornander" w:date="2015-04-26T09:47:00Z">
        <w:r w:rsidRPr="00903DBA">
          <w:rPr>
            <w:noProof/>
          </w:rPr>
          <w:t xml:space="preserve"> to the </w:t>
        </w:r>
      </w:ins>
      <w:ins w:id="101" w:author="Stefan Bjornander" w:date="2015-04-26T09:59:00Z">
        <w:r w:rsidRPr="00903DBA">
          <w:rPr>
            <w:noProof/>
          </w:rPr>
          <w:t xml:space="preserve">latest preceding </w:t>
        </w:r>
      </w:ins>
      <w:r w:rsidR="00D4318D">
        <w:rPr>
          <w:rStyle w:val="KeyWord0"/>
        </w:rPr>
        <w:t>&lt;k&gt;</w:t>
      </w:r>
      <w:ins w:id="102" w:author="Stefan Bjornander" w:date="2015-04-26T09:48:00Z">
        <w:r w:rsidR="00D4318D" w:rsidRPr="00903DBA">
          <w:rPr>
            <w:rStyle w:val="KeyWord0"/>
            <w:rPrChange w:id="103" w:author="Stefan Bjornander" w:date="2015-04-26T09:48:00Z">
              <w:rPr>
                <w:rStyle w:val="CodeInText"/>
              </w:rPr>
            </w:rPrChange>
          </w:rPr>
          <w:t>if</w:t>
        </w:r>
      </w:ins>
      <w:r w:rsidR="00D4318D">
        <w:rPr>
          <w:rStyle w:val="KeyWord0"/>
        </w:rPr>
        <w:t>&lt;/k&gt;</w:t>
      </w:r>
      <w:ins w:id="104" w:author="Stefan Bjornander" w:date="2015-04-26T09:48:00Z">
        <w:r w:rsidRPr="00903DBA">
          <w:rPr>
            <w:noProof/>
          </w:rPr>
          <w:t>.</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5"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106">
          <w:tblGrid>
            <w:gridCol w:w="3116"/>
            <w:gridCol w:w="3117"/>
            <w:gridCol w:w="3117"/>
          </w:tblGrid>
        </w:tblGridChange>
      </w:tblGrid>
      <w:tr w:rsidR="00516DD1" w:rsidRPr="00903DBA" w14:paraId="306EE423" w14:textId="77777777" w:rsidTr="00406FA9">
        <w:trPr>
          <w:ins w:id="107" w:author="Stefan Bjornander" w:date="2015-04-26T09:44:00Z"/>
        </w:trPr>
        <w:tc>
          <w:tcPr>
            <w:tcW w:w="3116" w:type="dxa"/>
            <w:tcPrChange w:id="108"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9" w:author="Stefan Bjornander" w:date="2015-04-26T09:44:00Z"/>
              </w:rPr>
            </w:pPr>
            <w:ins w:id="110" w:author="Stefan Bjornander" w:date="2015-04-26T09:44:00Z">
              <w:r w:rsidRPr="00903DBA">
                <w:t>if (a &lt; b)</w:t>
              </w:r>
            </w:ins>
          </w:p>
          <w:p w14:paraId="3B9E4E6E" w14:textId="77777777" w:rsidR="00516DD1" w:rsidRPr="00903DBA" w:rsidRDefault="00516DD1">
            <w:pPr>
              <w:pStyle w:val="Code"/>
              <w:rPr>
                <w:ins w:id="111" w:author="Stefan Bjornander" w:date="2015-04-26T09:44:00Z"/>
              </w:rPr>
            </w:pPr>
            <w:ins w:id="112" w:author="Stefan Bjornander" w:date="2015-04-26T09:44:00Z">
              <w:r w:rsidRPr="00903DBA">
                <w:t xml:space="preserve">  if (c &lt; d)</w:t>
              </w:r>
            </w:ins>
          </w:p>
          <w:p w14:paraId="4333B730" w14:textId="77777777" w:rsidR="00516DD1" w:rsidRPr="00903DBA" w:rsidRDefault="00516DD1">
            <w:pPr>
              <w:pStyle w:val="Code"/>
              <w:rPr>
                <w:ins w:id="113" w:author="Stefan Bjornander" w:date="2015-04-26T09:44:00Z"/>
              </w:rPr>
            </w:pPr>
            <w:ins w:id="114" w:author="Stefan Bjornander" w:date="2015-04-26T09:44:00Z">
              <w:r w:rsidRPr="00903DBA">
                <w:t xml:space="preserve">    e = 1;</w:t>
              </w:r>
            </w:ins>
          </w:p>
          <w:p w14:paraId="3207957D" w14:textId="77777777" w:rsidR="00516DD1" w:rsidRPr="00903DBA" w:rsidRDefault="00516DD1">
            <w:pPr>
              <w:pStyle w:val="Code"/>
              <w:rPr>
                <w:ins w:id="115" w:author="Stefan Bjornander" w:date="2015-04-26T09:44:00Z"/>
              </w:rPr>
            </w:pPr>
            <w:ins w:id="116" w:author="Stefan Bjornander" w:date="2015-04-26T09:44:00Z">
              <w:r w:rsidRPr="00903DBA">
                <w:t xml:space="preserve">  else</w:t>
              </w:r>
            </w:ins>
          </w:p>
          <w:p w14:paraId="67FEA936" w14:textId="5C41C8BC" w:rsidR="00516DD1" w:rsidRDefault="00516DD1">
            <w:pPr>
              <w:pStyle w:val="Code"/>
            </w:pPr>
            <w:ins w:id="117"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8" w:author="Stefan Bjornander" w:date="2015-04-26T09:44:00Z"/>
                <w:del w:id="119" w:author="Stefan Bjornander" w:date="2015-04-26T09:44:00Z"/>
              </w:rPr>
            </w:pPr>
            <w:r>
              <w:t xml:space="preserve">(a) </w:t>
            </w:r>
            <w:r w:rsidR="00406FA9">
              <w:t>Ambiguous C code</w:t>
            </w:r>
          </w:p>
          <w:p w14:paraId="2FAE5D6D" w14:textId="77777777" w:rsidR="00516DD1" w:rsidRPr="00903DBA" w:rsidRDefault="00516DD1" w:rsidP="00710287">
            <w:pPr>
              <w:rPr>
                <w:ins w:id="120" w:author="Stefan Bjornander" w:date="2015-04-26T09:44:00Z"/>
              </w:rPr>
            </w:pPr>
          </w:p>
        </w:tc>
        <w:tc>
          <w:tcPr>
            <w:tcW w:w="3117" w:type="dxa"/>
            <w:tcPrChange w:id="12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22" w:author="Stefan Bjornander" w:date="2015-04-26T09:44:00Z">
              <w:r w:rsidRPr="00903DBA">
                <w:t>if (a &lt; b) {</w:t>
              </w:r>
            </w:ins>
          </w:p>
          <w:p w14:paraId="556A4791" w14:textId="77777777" w:rsidR="00516DD1" w:rsidRPr="00903DBA" w:rsidRDefault="00516DD1">
            <w:pPr>
              <w:pStyle w:val="Code"/>
            </w:pPr>
            <w:ins w:id="123" w:author="Stefan Bjornander" w:date="2015-04-26T09:44:00Z">
              <w:r w:rsidRPr="00903DBA">
                <w:t xml:space="preserve">  if (c &lt; d)</w:t>
              </w:r>
            </w:ins>
          </w:p>
          <w:p w14:paraId="694876BE" w14:textId="77777777" w:rsidR="00516DD1" w:rsidRPr="00903DBA" w:rsidRDefault="00516DD1">
            <w:pPr>
              <w:pStyle w:val="Code"/>
            </w:pPr>
            <w:ins w:id="124" w:author="Stefan Bjornander" w:date="2015-04-26T09:44:00Z">
              <w:r w:rsidRPr="00903DBA">
                <w:t xml:space="preserve">    e = 1;</w:t>
              </w:r>
            </w:ins>
          </w:p>
          <w:p w14:paraId="1C003489" w14:textId="77777777" w:rsidR="00516DD1" w:rsidRPr="00903DBA" w:rsidRDefault="00516DD1">
            <w:pPr>
              <w:pStyle w:val="Code"/>
            </w:pPr>
            <w:ins w:id="125" w:author="Stefan Bjornander" w:date="2015-04-26T09:44:00Z">
              <w:r w:rsidRPr="00903DBA">
                <w:t xml:space="preserve">  else</w:t>
              </w:r>
            </w:ins>
          </w:p>
          <w:p w14:paraId="4EEC399F" w14:textId="77777777" w:rsidR="00516DD1" w:rsidRPr="00903DBA" w:rsidRDefault="00516DD1">
            <w:pPr>
              <w:pStyle w:val="Code"/>
            </w:pPr>
            <w:ins w:id="126" w:author="Stefan Bjornander" w:date="2015-04-26T09:44:00Z">
              <w:r w:rsidRPr="00903DBA">
                <w:t xml:space="preserve">    f = 2;</w:t>
              </w:r>
            </w:ins>
          </w:p>
          <w:p w14:paraId="576B5809" w14:textId="1582D106" w:rsidR="00516DD1" w:rsidRDefault="00516DD1">
            <w:pPr>
              <w:pStyle w:val="Code"/>
            </w:pPr>
            <w:ins w:id="127" w:author="Stefan Bjornander" w:date="2015-04-26T09:44:00Z">
              <w:r w:rsidRPr="00903DBA">
                <w:t>}</w:t>
              </w:r>
            </w:ins>
          </w:p>
          <w:p w14:paraId="56999964" w14:textId="7F46378B" w:rsidR="00710287" w:rsidRPr="00903DBA" w:rsidRDefault="00710287" w:rsidP="00710287">
            <w:pPr>
              <w:rPr>
                <w:del w:id="128" w:author="Stefan Bjornander" w:date="2015-04-26T09:45:00Z"/>
              </w:rPr>
            </w:pPr>
            <w:r>
              <w:t>(b) Correct</w:t>
            </w:r>
          </w:p>
          <w:p w14:paraId="4C1D31DA" w14:textId="77777777" w:rsidR="00516DD1" w:rsidRPr="00903DBA" w:rsidRDefault="00516DD1" w:rsidP="00710287">
            <w:pPr>
              <w:rPr>
                <w:del w:id="129" w:author="Stefan Bjornander" w:date="2015-04-26T09:45:00Z"/>
              </w:rPr>
            </w:pPr>
          </w:p>
          <w:p w14:paraId="170E5735" w14:textId="20404272" w:rsidR="00516DD1" w:rsidRPr="00903DBA" w:rsidRDefault="00710287">
            <w:pPr>
              <w:rPr>
                <w:ins w:id="130" w:author="Stefan Bjornander" w:date="2015-04-26T09:44:00Z"/>
              </w:rPr>
            </w:pPr>
            <w:r>
              <w:t xml:space="preserve"> Interpretation</w:t>
            </w:r>
          </w:p>
        </w:tc>
        <w:tc>
          <w:tcPr>
            <w:tcW w:w="3117" w:type="dxa"/>
            <w:tcPrChange w:id="13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32" w:author="Stefan Bjornander" w:date="2015-04-26T09:45:00Z" w:name="move417804833"/>
            <w:ins w:id="133" w:author="Stefan Bjornander" w:date="2015-04-26T09:45:00Z">
              <w:r w:rsidRPr="00903DBA">
                <w:t>if (a &lt; b)</w:t>
              </w:r>
            </w:ins>
          </w:p>
          <w:p w14:paraId="1D552566" w14:textId="77777777" w:rsidR="00516DD1" w:rsidRPr="00903DBA" w:rsidRDefault="00516DD1">
            <w:pPr>
              <w:pStyle w:val="Code"/>
            </w:pPr>
            <w:ins w:id="134" w:author="Stefan Bjornander" w:date="2015-04-26T09:45:00Z">
              <w:r w:rsidRPr="00903DBA">
                <w:t xml:space="preserve">  if (c &lt; d) {</w:t>
              </w:r>
            </w:ins>
          </w:p>
          <w:p w14:paraId="66887BC4" w14:textId="77777777" w:rsidR="00516DD1" w:rsidRPr="00903DBA" w:rsidRDefault="00516DD1">
            <w:pPr>
              <w:pStyle w:val="Code"/>
            </w:pPr>
            <w:ins w:id="135" w:author="Stefan Bjornander" w:date="2015-04-26T09:45:00Z">
              <w:r w:rsidRPr="00903DBA">
                <w:t xml:space="preserve">    e = 1;</w:t>
              </w:r>
            </w:ins>
          </w:p>
          <w:p w14:paraId="1D00F382" w14:textId="77777777" w:rsidR="00516DD1" w:rsidRPr="00903DBA" w:rsidRDefault="00516DD1">
            <w:pPr>
              <w:pStyle w:val="Code"/>
            </w:pPr>
            <w:ins w:id="136" w:author="Stefan Bjornander" w:date="2015-04-26T09:45:00Z">
              <w:r w:rsidRPr="00903DBA">
                <w:t xml:space="preserve">  }</w:t>
              </w:r>
            </w:ins>
          </w:p>
          <w:p w14:paraId="488A8BE2" w14:textId="77777777" w:rsidR="00516DD1" w:rsidRPr="00903DBA" w:rsidRDefault="00516DD1">
            <w:pPr>
              <w:pStyle w:val="Code"/>
            </w:pPr>
            <w:ins w:id="137" w:author="Stefan Bjornander" w:date="2015-04-26T09:45:00Z">
              <w:r w:rsidRPr="00903DBA">
                <w:t>else</w:t>
              </w:r>
            </w:ins>
          </w:p>
          <w:p w14:paraId="062525C9" w14:textId="77777777" w:rsidR="00516DD1" w:rsidRPr="00903DBA" w:rsidRDefault="00516DD1">
            <w:pPr>
              <w:pStyle w:val="Code"/>
              <w:rPr>
                <w:del w:id="138" w:author="Stefan Bjornander" w:date="2015-04-26T09:45:00Z"/>
              </w:rPr>
            </w:pPr>
            <w:ins w:id="139" w:author="Stefan Bjornander" w:date="2015-04-26T09:45:00Z">
              <w:r w:rsidRPr="00903DBA">
                <w:t xml:space="preserve">  f = 2;</w:t>
              </w:r>
            </w:ins>
            <w:moveToRangeEnd w:id="132"/>
          </w:p>
          <w:p w14:paraId="28C2C026" w14:textId="77777777" w:rsidR="00516DD1" w:rsidRDefault="00516DD1" w:rsidP="00710287">
            <w:pPr>
              <w:pStyle w:val="Code"/>
            </w:pPr>
          </w:p>
          <w:p w14:paraId="5A274AD6" w14:textId="2D6416E4" w:rsidR="00710287" w:rsidRPr="00903DBA" w:rsidRDefault="00A963AA">
            <w:pPr>
              <w:rPr>
                <w:ins w:id="140" w:author="Stefan Bjornander" w:date="2015-04-26T09:44:00Z"/>
              </w:rPr>
            </w:pPr>
            <w:r>
              <w:t>(c)</w:t>
            </w:r>
            <w:r w:rsidR="00710287">
              <w:t xml:space="preserve"> Incorrect interpretation</w:t>
            </w:r>
          </w:p>
        </w:tc>
      </w:tr>
    </w:tbl>
    <w:p w14:paraId="1E9078F4" w14:textId="40F7DC42" w:rsidR="00516DD1" w:rsidRPr="00903DBA" w:rsidRDefault="00516DD1">
      <w:pPr>
        <w:rPr>
          <w:ins w:id="141" w:author="Stefan Bjornander" w:date="2015-04-26T09:52:00Z"/>
        </w:rPr>
        <w:pPrChange w:id="142" w:author="Stefan Bjornander" w:date="2015-04-26T09:51:00Z">
          <w:pPr>
            <w:pStyle w:val="Code"/>
          </w:pPr>
        </w:pPrChange>
      </w:pPr>
      <w:r w:rsidRPr="00903DBA">
        <w:rPr>
          <w:noProof/>
        </w:rPr>
        <w:t xml:space="preserve">Below is a simple set of statement rules. Unfortunately, they are </w:t>
      </w:r>
      <w:ins w:id="143" w:author="Stefan Bjornander" w:date="2015-04-26T09:53:00Z">
        <w:r w:rsidRPr="00903DBA">
          <w:rPr>
            <w:noProof/>
          </w:rPr>
          <w:t>ambiguous</w:t>
        </w:r>
      </w:ins>
      <w:ins w:id="144" w:author="Stefan Bjornander" w:date="2015-04-26T09:50:00Z">
        <w:r w:rsidRPr="00903DBA">
          <w:rPr>
            <w:noProof/>
          </w:rPr>
          <w:t xml:space="preserve"> in that way that </w:t>
        </w:r>
      </w:ins>
      <w:ins w:id="145" w:author="Stefan Bjornander" w:date="2015-04-26T09:52:00Z">
        <w:r w:rsidRPr="00903DBA">
          <w:rPr>
            <w:noProof/>
          </w:rPr>
          <w:t xml:space="preserve">the </w:t>
        </w:r>
      </w:ins>
      <w:r w:rsidRPr="00903DBA">
        <w:rPr>
          <w:noProof/>
        </w:rPr>
        <w:t xml:space="preserve">an </w:t>
      </w:r>
      <w:r w:rsidR="00493E8C">
        <w:rPr>
          <w:rStyle w:val="CodeInText"/>
          <w:iCs/>
          <w:noProof/>
        </w:rPr>
        <w:t>&lt;ct&gt;</w:t>
      </w:r>
      <w:ins w:id="146" w:author="Stefan Bjornander" w:date="2015-04-26T09:52:00Z">
        <w:r w:rsidR="00493E8C" w:rsidRPr="00BB30CE">
          <w:rPr>
            <w:rStyle w:val="CodeInText"/>
            <w:iCs/>
            <w:noProof/>
            <w:rPrChange w:id="147" w:author="Stefan Bjornander" w:date="2015-04-26T09:58:00Z">
              <w:rPr>
                <w:rStyle w:val="CodeInText"/>
              </w:rPr>
            </w:rPrChange>
          </w:rPr>
          <w:t>else</w:t>
        </w:r>
      </w:ins>
      <w:r w:rsidR="00493E8C">
        <w:rPr>
          <w:rStyle w:val="CodeInText"/>
          <w:iCs/>
          <w:noProof/>
        </w:rPr>
        <w:t>&lt;/ct&gt;</w:t>
      </w:r>
      <w:ins w:id="148" w:author="Stefan Bjornander" w:date="2015-04-26T09:52:00Z">
        <w:r w:rsidRPr="00903DBA">
          <w:rPr>
            <w:noProof/>
          </w:rPr>
          <w:t xml:space="preserve"> </w:t>
        </w:r>
      </w:ins>
      <w:r w:rsidRPr="00903DBA">
        <w:rPr>
          <w:noProof/>
        </w:rPr>
        <w:t>does not have to be connected to the latest preceding</w:t>
      </w:r>
      <w:ins w:id="149" w:author="Stefan Bjornander" w:date="2015-04-26T09:52:00Z">
        <w:r w:rsidRPr="00903DBA">
          <w:rPr>
            <w:noProof/>
          </w:rPr>
          <w:t xml:space="preserve"> </w:t>
        </w:r>
      </w:ins>
      <w:r w:rsidR="00493E8C">
        <w:rPr>
          <w:rStyle w:val="CodeInText"/>
          <w:iCs/>
          <w:noProof/>
        </w:rPr>
        <w:t>&lt;ct&gt;</w:t>
      </w:r>
      <w:ins w:id="150" w:author="Stefan Bjornander" w:date="2015-04-26T09:52:00Z">
        <w:r w:rsidR="00493E8C" w:rsidRPr="00BB30CE">
          <w:rPr>
            <w:rStyle w:val="CodeInText"/>
            <w:iCs/>
            <w:noProof/>
            <w:rPrChange w:id="151" w:author="Stefan Bjornander" w:date="2015-04-26T09:58:00Z">
              <w:rPr>
                <w:rStyle w:val="CodeInText"/>
              </w:rPr>
            </w:rPrChange>
          </w:rPr>
          <w:t>if</w:t>
        </w:r>
      </w:ins>
      <w:r w:rsidR="00493E8C">
        <w:rPr>
          <w:rStyle w:val="CodeInText"/>
          <w:iCs/>
          <w:noProof/>
        </w:rPr>
        <w:t>&lt;/ct&gt;</w:t>
      </w:r>
      <w:ins w:id="152" w:author="Stefan Bjornander" w:date="2015-04-26T09:52:00Z">
        <w:r w:rsidRPr="00903DBA">
          <w:rPr>
            <w:noProof/>
          </w:rPr>
          <w:t xml:space="preserve">, </w:t>
        </w:r>
      </w:ins>
      <w:r w:rsidRPr="00903DBA">
        <w:rPr>
          <w:noProof/>
        </w:rPr>
        <w:t xml:space="preserve">resulting in both the middle and rightmost semantically interpretation above, </w:t>
      </w:r>
      <w:ins w:id="153"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54" w:author="Stefan Bjornander" w:date="2015-04-26T09:49:00Z"/>
        </w:rPr>
      </w:pPr>
      <w:ins w:id="155" w:author="Stefan Bjornander" w:date="2015-04-26T09:47:00Z">
        <w:r w:rsidRPr="00903DBA">
          <w:t>statement ::=</w:t>
        </w:r>
      </w:ins>
    </w:p>
    <w:p w14:paraId="7FBE5268" w14:textId="77777777" w:rsidR="00516DD1" w:rsidRPr="00903DBA" w:rsidRDefault="00516DD1" w:rsidP="00516DD1">
      <w:pPr>
        <w:pStyle w:val="Code"/>
        <w:rPr>
          <w:ins w:id="156" w:author="Stefan Bjornander" w:date="2015-04-26T09:47:00Z"/>
        </w:rPr>
      </w:pPr>
      <w:ins w:id="157" w:author="Stefan Bjornander" w:date="2015-04-26T09:49:00Z">
        <w:r w:rsidRPr="00903DBA">
          <w:t xml:space="preserve">   </w:t>
        </w:r>
      </w:ins>
      <w:r w:rsidRPr="00903DBA">
        <w:t xml:space="preserve"> </w:t>
      </w:r>
      <w:ins w:id="158" w:author="Stefan Bjornander" w:date="2015-04-26T09:49:00Z">
        <w:r w:rsidRPr="00903DBA">
          <w:t xml:space="preserve">IF LEFT_PAREN </w:t>
        </w:r>
      </w:ins>
      <w:ins w:id="159" w:author="Stefan Bjornander" w:date="2015-04-26T10:08:00Z">
        <w:r w:rsidRPr="00903DBA">
          <w:t xml:space="preserve">logical_expression </w:t>
        </w:r>
      </w:ins>
      <w:ins w:id="160" w:author="Stefan Bjornander" w:date="2015-04-26T09:49:00Z">
        <w:r w:rsidRPr="00903DBA">
          <w:t>RIGHT_PAREN statement</w:t>
        </w:r>
      </w:ins>
    </w:p>
    <w:p w14:paraId="436C5EC9" w14:textId="77777777" w:rsidR="00516DD1" w:rsidRPr="00903DBA" w:rsidRDefault="00516DD1" w:rsidP="00516DD1">
      <w:pPr>
        <w:pStyle w:val="Code"/>
        <w:rPr>
          <w:ins w:id="161" w:author="Stefan Bjornander" w:date="2015-04-26T09:49:00Z"/>
        </w:rPr>
      </w:pPr>
      <w:ins w:id="162" w:author="Stefan Bjornander" w:date="2015-04-26T09:49:00Z">
        <w:r w:rsidRPr="00903DBA">
          <w:t xml:space="preserve"> </w:t>
        </w:r>
      </w:ins>
      <w:r w:rsidRPr="00903DBA">
        <w:t xml:space="preserve"> </w:t>
      </w:r>
      <w:ins w:id="163" w:author="Stefan Bjornander" w:date="2015-04-26T09:49:00Z">
        <w:r w:rsidRPr="00903DBA">
          <w:t>|</w:t>
        </w:r>
      </w:ins>
      <w:r w:rsidRPr="00903DBA">
        <w:t xml:space="preserve"> </w:t>
      </w:r>
      <w:ins w:id="164" w:author="Stefan Bjornander" w:date="2015-04-26T09:49:00Z">
        <w:r w:rsidRPr="00903DBA">
          <w:t xml:space="preserve">IF LEFT_PAREN </w:t>
        </w:r>
      </w:ins>
      <w:ins w:id="165" w:author="Stefan Bjornander" w:date="2015-04-26T10:08:00Z">
        <w:r w:rsidRPr="00903DBA">
          <w:t xml:space="preserve">logical_expression </w:t>
        </w:r>
      </w:ins>
      <w:ins w:id="166" w:author="Stefan Bjornander" w:date="2015-04-26T09:49:00Z">
        <w:r w:rsidRPr="00903DBA">
          <w:t>RIGHT_PAREN statement ELSE statement</w:t>
        </w:r>
      </w:ins>
    </w:p>
    <w:p w14:paraId="2F7D1A5D" w14:textId="77777777" w:rsidR="00516DD1" w:rsidRPr="00903DBA" w:rsidRDefault="00516DD1" w:rsidP="00516DD1">
      <w:pPr>
        <w:pStyle w:val="Code"/>
      </w:pPr>
      <w:ins w:id="167" w:author="Stefan Bjornander" w:date="2015-04-26T10:08:00Z">
        <w:r w:rsidRPr="00903DBA">
          <w:t xml:space="preserve">  | </w:t>
        </w:r>
      </w:ins>
      <w:r w:rsidRPr="00903DBA">
        <w:t>...</w:t>
      </w:r>
    </w:p>
    <w:p w14:paraId="6D69375A" w14:textId="4978219E" w:rsidR="00516DD1" w:rsidRPr="00903DBA" w:rsidRDefault="00516DD1">
      <w:pPr>
        <w:rPr>
          <w:ins w:id="168" w:author="Stefan Bjornander" w:date="2015-04-26T09:47:00Z"/>
        </w:rPr>
        <w:pPrChange w:id="169" w:author="Stefan Bjornander" w:date="2015-04-26T09:25:00Z">
          <w:pPr>
            <w:pStyle w:val="Code"/>
          </w:pPr>
        </w:pPrChange>
      </w:pPr>
      <w:ins w:id="170" w:author="Stefan Bjornander" w:date="2015-04-26T09:51:00Z">
        <w:r w:rsidRPr="00903DBA">
          <w:rPr>
            <w:noProof/>
          </w:rPr>
          <w:t xml:space="preserve">To solve the problem, we need a more complicated </w:t>
        </w:r>
      </w:ins>
      <w:ins w:id="171" w:author="Stefan Bjornander" w:date="2015-04-26T09:53:00Z">
        <w:r w:rsidRPr="00903DBA">
          <w:rPr>
            <w:noProof/>
          </w:rPr>
          <w:t>set of rules</w:t>
        </w:r>
      </w:ins>
      <w:r w:rsidRPr="00903DBA">
        <w:rPr>
          <w:noProof/>
        </w:rPr>
        <w:t xml:space="preserve"> that works with open and closed statements.</w:t>
      </w:r>
      <w:ins w:id="172" w:author="Stefan Bjornander" w:date="2015-04-26T09:54:00Z">
        <w:r w:rsidRPr="00903DBA">
          <w:rPr>
            <w:noProof/>
          </w:rPr>
          <w:t xml:space="preserve"> The </w:t>
        </w:r>
      </w:ins>
      <w:ins w:id="173" w:author="Stefan Bjornander" w:date="2015-04-26T09:57:00Z">
        <w:r w:rsidRPr="00903DBA">
          <w:rPr>
            <w:noProof/>
          </w:rPr>
          <w:t xml:space="preserve">following set is unambiguous in that way that it always connects each </w:t>
        </w:r>
      </w:ins>
      <w:r w:rsidR="00493E8C">
        <w:rPr>
          <w:rStyle w:val="CodeInText"/>
          <w:iCs/>
          <w:noProof/>
        </w:rPr>
        <w:t>&lt;ct&gt;</w:t>
      </w:r>
      <w:ins w:id="174" w:author="Stefan Bjornander" w:date="2015-04-26T09:57:00Z">
        <w:r w:rsidR="00493E8C" w:rsidRPr="00712B85">
          <w:rPr>
            <w:rStyle w:val="CodeInText"/>
            <w:iCs/>
            <w:noProof/>
            <w:rPrChange w:id="175" w:author="Stefan Bjornander" w:date="2015-04-26T09:58:00Z">
              <w:rPr>
                <w:rStyle w:val="CodeInText"/>
              </w:rPr>
            </w:rPrChange>
          </w:rPr>
          <w:t>else</w:t>
        </w:r>
      </w:ins>
      <w:r w:rsidR="00493E8C">
        <w:rPr>
          <w:rStyle w:val="CodeInText"/>
          <w:iCs/>
          <w:noProof/>
        </w:rPr>
        <w:t>&lt;/ct&gt;</w:t>
      </w:r>
      <w:ins w:id="176" w:author="Stefan Bjornander" w:date="2015-04-26T09:57:00Z">
        <w:r w:rsidRPr="00903DBA">
          <w:rPr>
            <w:noProof/>
          </w:rPr>
          <w:t xml:space="preserve"> with the</w:t>
        </w:r>
      </w:ins>
      <w:ins w:id="177" w:author="Stefan Bjornander" w:date="2015-04-26T09:58:00Z">
        <w:r w:rsidRPr="00903DBA">
          <w:rPr>
            <w:noProof/>
          </w:rPr>
          <w:t xml:space="preserve"> latest preceding</w:t>
        </w:r>
      </w:ins>
      <w:ins w:id="178" w:author="Stefan Bjornander" w:date="2015-04-26T09:57:00Z">
        <w:r w:rsidRPr="00903DBA">
          <w:rPr>
            <w:noProof/>
          </w:rPr>
          <w:t xml:space="preserve"> </w:t>
        </w:r>
      </w:ins>
      <w:r w:rsidR="00493E8C">
        <w:rPr>
          <w:rStyle w:val="CodeInText"/>
          <w:iCs/>
          <w:noProof/>
        </w:rPr>
        <w:t>&lt;ct&gt;</w:t>
      </w:r>
      <w:ins w:id="179" w:author="Stefan Bjornander" w:date="2015-04-26T09:58:00Z">
        <w:r w:rsidR="00493E8C" w:rsidRPr="00712B85">
          <w:rPr>
            <w:rStyle w:val="CodeInText"/>
            <w:iCs/>
            <w:noProof/>
            <w:rPrChange w:id="180" w:author="Stefan Bjornander" w:date="2015-04-26T09:58:00Z">
              <w:rPr>
                <w:rStyle w:val="CodeInText"/>
              </w:rPr>
            </w:rPrChange>
          </w:rPr>
          <w:t>if</w:t>
        </w:r>
      </w:ins>
      <w:r w:rsidR="00493E8C">
        <w:rPr>
          <w:rStyle w:val="CodeInText"/>
          <w:iCs/>
          <w:noProof/>
        </w:rPr>
        <w:t>&lt;/ct&gt;</w:t>
      </w:r>
      <w:r w:rsidRPr="00903DBA">
        <w:rPr>
          <w:noProof/>
        </w:rPr>
        <w:t xml:space="preserve">. </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397DB371" w:rsidR="00394C65" w:rsidRPr="00903DBA" w:rsidRDefault="00394C65" w:rsidP="00630215">
      <w:pPr>
        <w:pStyle w:val="Code"/>
        <w:rPr>
          <w:highlight w:val="white"/>
        </w:rPr>
      </w:pPr>
      <w:r w:rsidRPr="00903DBA">
        <w:rPr>
          <w:highlight w:val="white"/>
        </w:rPr>
        <w:t xml:space="preserve">    </w:t>
      </w:r>
      <w:r w:rsidR="00D4318D" w:rsidRPr="00903DBA">
        <w:rPr>
          <w:rStyle w:val="KeyWord0"/>
          <w:highlight w:val="white"/>
        </w:rPr>
        <w:t>if</w:t>
      </w:r>
      <w:r w:rsidRPr="00903DBA">
        <w:rPr>
          <w:highlight w:val="white"/>
        </w:rPr>
        <w:t xml:space="preserve"> ( expression ) statement</w:t>
      </w:r>
    </w:p>
    <w:p w14:paraId="5D8B8326" w14:textId="5EBA0D4D" w:rsidR="00394C65" w:rsidRPr="00903DBA" w:rsidRDefault="00394C65" w:rsidP="00630215">
      <w:pPr>
        <w:pStyle w:val="Code"/>
        <w:rPr>
          <w:highlight w:val="white"/>
        </w:rPr>
      </w:pPr>
      <w:r w:rsidRPr="00903DBA">
        <w:rPr>
          <w:highlight w:val="white"/>
        </w:rPr>
        <w:t xml:space="preserve">  | </w:t>
      </w:r>
      <w:r w:rsidR="00D4318D"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D4318D"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229D2308" w:rsidR="003E09C2"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switch</w:t>
      </w:r>
      <w:r w:rsidRPr="00903DBA">
        <w:rPr>
          <w:highlight w:val="white"/>
        </w:rPr>
        <w:t xml:space="preserve"> ( expression ) opened_statement</w:t>
      </w:r>
    </w:p>
    <w:p w14:paraId="311E8B92" w14:textId="0155BE81" w:rsidR="003E09C2" w:rsidRPr="00903DBA" w:rsidRDefault="003E09C2" w:rsidP="00177C2B">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517A111C"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52EF4C7E" w:rsidR="002845FF"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4156639A"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lastRenderedPageBreak/>
        <w:t>closed_statement:</w:t>
      </w:r>
    </w:p>
    <w:p w14:paraId="2952F83E" w14:textId="3C736EA6"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00D4318D" w:rsidRPr="00903DBA">
        <w:rPr>
          <w:rStyle w:val="KeyWord0"/>
          <w:highlight w:val="white"/>
        </w:rPr>
        <w:t>if</w:t>
      </w:r>
      <w:r w:rsidRPr="00903DBA">
        <w:rPr>
          <w:highlight w:val="white"/>
        </w:rPr>
        <w:t xml:space="preserve"> ( expression ) closed_statement </w:t>
      </w:r>
      <w:r w:rsidR="00D4318D" w:rsidRPr="00903DBA">
        <w:rPr>
          <w:rStyle w:val="KeyWord0"/>
          <w:highlight w:val="white"/>
        </w:rPr>
        <w:t>else</w:t>
      </w:r>
      <w:r w:rsidRPr="00903DBA">
        <w:rPr>
          <w:highlight w:val="white"/>
        </w:rPr>
        <w:t xml:space="preserve"> closed_statement</w:t>
      </w:r>
    </w:p>
    <w:p w14:paraId="1B5249A4" w14:textId="3368BA1C" w:rsidR="00491622" w:rsidRPr="00903DBA" w:rsidRDefault="00303B2A" w:rsidP="00491622">
      <w:pPr>
        <w:pStyle w:val="Code"/>
      </w:pPr>
      <w:r w:rsidRPr="00903DBA">
        <w:rPr>
          <w:highlight w:val="white"/>
        </w:rPr>
        <w:t xml:space="preserve">  | </w:t>
      </w:r>
      <w:r w:rsidR="00D4318D" w:rsidRPr="00903DBA">
        <w:rPr>
          <w:rStyle w:val="KeyWord0"/>
          <w:highlight w:val="white"/>
        </w:rPr>
        <w:t>switch</w:t>
      </w:r>
      <w:r w:rsidRPr="00903DBA">
        <w:rPr>
          <w:highlight w:val="white"/>
        </w:rPr>
        <w:t xml:space="preserve"> ( expression ) closed_statement</w:t>
      </w:r>
    </w:p>
    <w:p w14:paraId="6F63FF8A" w14:textId="53B89BE9" w:rsidR="00303B2A" w:rsidRPr="00903DBA" w:rsidRDefault="00303B2A" w:rsidP="005D6712">
      <w:pPr>
        <w:pStyle w:val="Code"/>
        <w:rPr>
          <w:highlight w:val="white"/>
        </w:rPr>
      </w:pPr>
      <w:r w:rsidRPr="00903DBA">
        <w:rPr>
          <w:highlight w:val="white"/>
        </w:rPr>
        <w:t xml:space="preserve">  | </w:t>
      </w:r>
      <w:r w:rsidR="00D4318D"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6C422E61" w:rsidR="005D6712" w:rsidRPr="00903DBA" w:rsidRDefault="00303B2A" w:rsidP="00303B2A">
      <w:pPr>
        <w:pStyle w:val="Code"/>
        <w:rPr>
          <w:highlight w:val="white"/>
        </w:rPr>
      </w:pPr>
      <w:r w:rsidRPr="00903DBA">
        <w:rPr>
          <w:highlight w:val="white"/>
        </w:rPr>
        <w:t xml:space="preserve">  | </w:t>
      </w:r>
      <w:r w:rsidR="00D4318D"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385AE40F"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do</w:t>
      </w:r>
      <w:r w:rsidR="00096551" w:rsidRPr="00903DBA">
        <w:rPr>
          <w:highlight w:val="white"/>
        </w:rPr>
        <w:t xml:space="preserve"> </w:t>
      </w:r>
      <w:r w:rsidRPr="00903DBA">
        <w:rPr>
          <w:highlight w:val="white"/>
        </w:rPr>
        <w:t xml:space="preserve">statement </w:t>
      </w:r>
      <w:r w:rsidR="00D4318D"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11EBD5B0"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 closed_statement</w:t>
      </w:r>
    </w:p>
    <w:p w14:paraId="7A8DC031" w14:textId="1F718A4B"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default</w:t>
      </w:r>
      <w:r w:rsidRPr="00903DBA">
        <w:rPr>
          <w:highlight w:val="white"/>
        </w:rPr>
        <w:t xml:space="preserve"> : closed_statement</w:t>
      </w:r>
    </w:p>
    <w:p w14:paraId="45A4CFE0" w14:textId="61D3326A"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continue</w:t>
      </w:r>
      <w:r w:rsidR="006269E5" w:rsidRPr="00903DBA">
        <w:rPr>
          <w:highlight w:val="white"/>
        </w:rPr>
        <w:t xml:space="preserve"> ;</w:t>
      </w:r>
    </w:p>
    <w:p w14:paraId="7BCB452C" w14:textId="7E41FE2C"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44C0CCE1"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goto</w:t>
      </w:r>
      <w:r w:rsidR="00D4318D">
        <w:rPr>
          <w:rStyle w:val="KeyWord0"/>
          <w:highlight w:val="white"/>
        </w:rPr>
        <w:t xml:space="preserve"> </w:t>
      </w:r>
      <w:r w:rsidR="00D4318D" w:rsidRPr="00903DBA">
        <w:rPr>
          <w:rStyle w:val="KeyWord0"/>
          <w:highlight w:val="white"/>
        </w:rPr>
        <w:t>name</w:t>
      </w:r>
      <w:r w:rsidR="006269E5" w:rsidRPr="00903DBA">
        <w:rPr>
          <w:highlight w:val="white"/>
        </w:rPr>
        <w:t xml:space="preserve"> ;</w:t>
      </w:r>
    </w:p>
    <w:p w14:paraId="7ABC8D3E" w14:textId="3380A6FC"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433AB3B3"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jump_register</w:t>
      </w:r>
      <w:r w:rsidRPr="00903DBA">
        <w:rPr>
          <w:highlight w:val="white"/>
        </w:rPr>
        <w:t xml:space="preserve"> ( </w:t>
      </w:r>
      <w:r w:rsidR="00D4318D" w:rsidRPr="00903DBA">
        <w:rPr>
          <w:rStyle w:val="KeyWord0"/>
          <w:highlight w:val="white"/>
        </w:rPr>
        <w:t>register_name</w:t>
      </w:r>
      <w:r w:rsidRPr="00903DBA">
        <w:rPr>
          <w:highlight w:val="white"/>
        </w:rPr>
        <w:t xml:space="preserve"> ) ;</w:t>
      </w:r>
    </w:p>
    <w:p w14:paraId="31D1D00A" w14:textId="3E0CADA6"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076E880F"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syscall</w:t>
      </w:r>
      <w:r w:rsidR="009A54B6" w:rsidRPr="00903DBA">
        <w:rPr>
          <w:highlight w:val="white"/>
        </w:rPr>
        <w:t xml:space="preserve"> ( ) ;</w:t>
      </w:r>
    </w:p>
    <w:p w14:paraId="0E6419C0" w14:textId="54355D76" w:rsidR="0091035C" w:rsidRPr="00903DBA" w:rsidRDefault="00CC1DF4" w:rsidP="0060539D">
      <w:pPr>
        <w:pStyle w:val="Heading3"/>
        <w:rPr>
          <w:highlight w:val="white"/>
        </w:rPr>
      </w:pPr>
      <w:r>
        <w:rPr>
          <w:highlight w:val="white"/>
        </w:rPr>
        <w:t>&lt;h3&gt;</w:t>
      </w:r>
      <w:bookmarkStart w:id="181" w:name="_Toc93320440"/>
      <w:r w:rsidRPr="00903DBA">
        <w:rPr>
          <w:highlight w:val="white"/>
        </w:rPr>
        <w:t>The Statement Class</w:t>
      </w:r>
      <w:bookmarkEnd w:id="181"/>
      <w:r>
        <w:rPr>
          <w:highlight w:val="white"/>
        </w:rPr>
        <w:t>&lt;/h3&gt;</w:t>
      </w:r>
    </w:p>
    <w:p w14:paraId="5D465263" w14:textId="2C854E5F" w:rsidR="00CA5B2D" w:rsidRPr="00903DBA" w:rsidRDefault="00125631" w:rsidP="009E6D84">
      <w:pPr>
        <w:rPr>
          <w:highlight w:val="white"/>
        </w:rPr>
      </w:pPr>
      <w:r>
        <w:rPr>
          <w:highlight w:val="white"/>
        </w:rPr>
        <w:t>L</w:t>
      </w:r>
      <w:r w:rsidR="009E6D84" w:rsidRPr="00903DBA">
        <w:rPr>
          <w:highlight w:val="white"/>
        </w:rPr>
        <w:t xml:space="preserve">et us look at the </w:t>
      </w:r>
      <w:r w:rsidR="00D4318D">
        <w:rPr>
          <w:rStyle w:val="KeyWord0"/>
          <w:highlight w:val="white"/>
        </w:rPr>
        <w:t>&lt;k&gt;</w:t>
      </w:r>
      <w:r w:rsidR="00D4318D" w:rsidRPr="00903DBA">
        <w:rPr>
          <w:rStyle w:val="KeyWord0"/>
          <w:highlight w:val="white"/>
        </w:rPr>
        <w:t>Statement</w:t>
      </w:r>
      <w:r w:rsidR="00D4318D">
        <w:rPr>
          <w:rStyle w:val="KeyWord0"/>
          <w:highlight w:val="white"/>
        </w:rPr>
        <w:t>&lt;/k&gt;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D4318D">
        <w:rPr>
          <w:rStyle w:val="KeyWord0"/>
          <w:highlight w:val="white"/>
        </w:rPr>
        <w:t>&lt;k&gt;next-set&lt;/k&gt;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w:t>
      </w:r>
      <w:r w:rsidR="002F39DB">
        <w:rPr>
          <w:highlight w:val="white"/>
        </w:rPr>
        <w:t>statement</w:t>
      </w:r>
      <w:r w:rsidR="00BB0D49" w:rsidRPr="00903DBA">
        <w:rPr>
          <w:highlight w:val="white"/>
        </w:rPr>
        <w:t xml:space="preserve"> after the</w:t>
      </w:r>
      <w:r w:rsidR="00EB6E10">
        <w:rPr>
          <w:highlight w:val="white"/>
        </w:rPr>
        <w:t xml:space="preserve"> current</w:t>
      </w:r>
      <w:r w:rsidR="00BB0D49" w:rsidRPr="00903DBA">
        <w:rPr>
          <w:highlight w:val="white"/>
        </w:rPr>
        <w:t xml:space="preserve"> statement.</w:t>
      </w:r>
    </w:p>
    <w:p w14:paraId="2003AF3F" w14:textId="634F59E3" w:rsidR="009E6D84" w:rsidRPr="00903DBA" w:rsidRDefault="000274D4" w:rsidP="00CA5B2D">
      <w:pPr>
        <w:pStyle w:val="CodeHeader"/>
        <w:rPr>
          <w:highlight w:val="white"/>
        </w:rPr>
      </w:pPr>
      <w:r>
        <w:rPr>
          <w:highlight w:val="white"/>
        </w:rPr>
        <w:t>&lt;ch&gt;</w:t>
      </w:r>
      <w:r w:rsidRPr="00903DBA">
        <w:rPr>
          <w:highlight w:val="white"/>
        </w:rPr>
        <w:t>Statement</w:t>
      </w:r>
      <w:r>
        <w:rPr>
          <w:highlight w:val="white"/>
        </w:rPr>
        <w:t>.</w:t>
      </w:r>
      <w:r w:rsidRPr="00903DBA">
        <w:rPr>
          <w:highlight w:val="white"/>
        </w:rPr>
        <w:t>cs</w:t>
      </w:r>
      <w:r>
        <w:rPr>
          <w:highlight w:val="white"/>
        </w:rPr>
        <w:t>&lt;/ch&gt;</w:t>
      </w:r>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A6498A" w:rsidRDefault="009E6D84" w:rsidP="009E6D84">
      <w:pPr>
        <w:pStyle w:val="Code"/>
        <w:rPr>
          <w:highlight w:val="white"/>
          <w:lang w:val="nb-NO"/>
        </w:rPr>
      </w:pPr>
      <w:r w:rsidRPr="00903DBA">
        <w:rPr>
          <w:highlight w:val="white"/>
        </w:rPr>
        <w:t xml:space="preserve">    </w:t>
      </w:r>
      <w:r w:rsidRPr="00A6498A">
        <w:rPr>
          <w:highlight w:val="white"/>
          <w:lang w:val="nb-NO"/>
        </w:rPr>
        <w:t>private List&lt;MiddleCode&gt; m_</w:t>
      </w:r>
      <w:r w:rsidR="0082564E" w:rsidRPr="00A6498A">
        <w:rPr>
          <w:highlight w:val="white"/>
          <w:lang w:val="nb-NO"/>
        </w:rPr>
        <w:t>codeL</w:t>
      </w:r>
      <w:r w:rsidRPr="00A6498A">
        <w:rPr>
          <w:highlight w:val="white"/>
          <w:lang w:val="nb-NO"/>
        </w:rPr>
        <w:t>ist;</w:t>
      </w:r>
    </w:p>
    <w:p w14:paraId="4B7595E5" w14:textId="77777777" w:rsidR="009E6D84" w:rsidRPr="00A6498A" w:rsidRDefault="009E6D84" w:rsidP="009E6D84">
      <w:pPr>
        <w:pStyle w:val="Code"/>
        <w:rPr>
          <w:highlight w:val="white"/>
          <w:lang w:val="nb-NO"/>
        </w:rPr>
      </w:pPr>
      <w:r w:rsidRPr="00A6498A">
        <w:rPr>
          <w:highlight w:val="white"/>
          <w:lang w:val="nb-NO"/>
        </w:rPr>
        <w:t xml:space="preserve">    private ISet&lt;MiddleCode&gt; m_nextSet;</w:t>
      </w:r>
    </w:p>
    <w:p w14:paraId="79044549" w14:textId="77777777" w:rsidR="009E6D84" w:rsidRPr="00A6498A" w:rsidRDefault="009E6D84" w:rsidP="00637126">
      <w:pPr>
        <w:pStyle w:val="Code"/>
        <w:rPr>
          <w:highlight w:val="white"/>
          <w:lang w:val="nb-NO"/>
        </w:rPr>
      </w:pPr>
      <w:r w:rsidRPr="00A6498A">
        <w:rPr>
          <w:highlight w:val="white"/>
          <w:lang w:val="nb-NO"/>
        </w:rPr>
        <w:t xml:space="preserve">  </w:t>
      </w:r>
    </w:p>
    <w:p w14:paraId="4C692FBB" w14:textId="77777777" w:rsidR="009A3B18" w:rsidRPr="00903DBA" w:rsidRDefault="00637126" w:rsidP="00637126">
      <w:pPr>
        <w:pStyle w:val="Code"/>
        <w:rPr>
          <w:highlight w:val="white"/>
        </w:rPr>
      </w:pPr>
      <w:r w:rsidRPr="00A6498A">
        <w:rPr>
          <w:highlight w:val="white"/>
          <w:lang w:val="nb-NO"/>
        </w:rPr>
        <w:t xml:space="preserve">    </w:t>
      </w:r>
      <w:r w:rsidRPr="00903DBA">
        <w:rPr>
          <w:highlight w:val="white"/>
        </w:rPr>
        <w:t xml:space="preserve">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22006647" w:rsidR="00637126" w:rsidRPr="00903DBA" w:rsidRDefault="00637126" w:rsidP="00637126">
      <w:pPr>
        <w:pStyle w:val="Code"/>
        <w:rPr>
          <w:highlight w:val="white"/>
        </w:rPr>
      </w:pPr>
      <w:r w:rsidRPr="00903DBA">
        <w:rPr>
          <w:highlight w:val="white"/>
        </w:rPr>
        <w:t xml:space="preserve">      </w:t>
      </w:r>
      <w:r w:rsidR="00D516D4">
        <w:rPr>
          <w:highlight w:val="white"/>
        </w:rPr>
        <w:t>Debug.Assert</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36B0E230" w:rsidR="00C641D6" w:rsidRDefault="00CC1DF4" w:rsidP="0060539D">
      <w:pPr>
        <w:pStyle w:val="Heading3"/>
      </w:pPr>
      <w:r>
        <w:t>&lt;h3&gt;</w:t>
      </w:r>
      <w:bookmarkStart w:id="182" w:name="_Toc93320441"/>
      <w:r>
        <w:t>Statements</w:t>
      </w:r>
      <w:bookmarkEnd w:id="182"/>
      <w:r>
        <w:t>&lt;/h3&gt;</w:t>
      </w:r>
    </w:p>
    <w:p w14:paraId="74312811" w14:textId="2CFDDBBA" w:rsidR="00CD5D66" w:rsidRPr="00CD5D66" w:rsidRDefault="00CD5D66" w:rsidP="00CD5D66">
      <w:r>
        <w:t>As stated above, a statement can be an open or a closed statement.</w:t>
      </w:r>
    </w:p>
    <w:p w14:paraId="5419ED2B" w14:textId="65098986" w:rsidR="00C641D6" w:rsidRPr="00903DBA" w:rsidRDefault="000274D4" w:rsidP="00C641D6">
      <w:pPr>
        <w:pStyle w:val="CodeHeader"/>
      </w:pPr>
      <w:r>
        <w:t>&lt;ch&gt;</w:t>
      </w:r>
      <w:r w:rsidRPr="00903DBA">
        <w:t>MainParser</w:t>
      </w:r>
      <w:r>
        <w:t>.</w:t>
      </w:r>
      <w:r w:rsidRPr="00903DBA">
        <w:t>cs</w:t>
      </w:r>
      <w:r>
        <w:t>&lt;/ch&gt;</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lastRenderedPageBreak/>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5BDBD914" w:rsidR="0085432D" w:rsidRDefault="00CC1DF4" w:rsidP="0060539D">
      <w:pPr>
        <w:pStyle w:val="Heading3"/>
      </w:pPr>
      <w:r>
        <w:t>&lt;h3&gt;</w:t>
      </w:r>
      <w:bookmarkStart w:id="183" w:name="_Toc93320442"/>
      <w:r>
        <w:t>The If Statement</w:t>
      </w:r>
      <w:bookmarkEnd w:id="183"/>
      <w:r>
        <w:t>&lt;/h3&gt;</w:t>
      </w:r>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70BA7D98" w:rsidR="000A326E" w:rsidRPr="000A326E" w:rsidRDefault="00CC1DF4" w:rsidP="0060539D">
      <w:pPr>
        <w:pStyle w:val="Heading3"/>
        <w:numPr>
          <w:ilvl w:val="2"/>
          <w:numId w:val="179"/>
        </w:numPr>
      </w:pPr>
      <w:r>
        <w:t>&lt;h3&gt;</w:t>
      </w:r>
      <w:bookmarkStart w:id="184" w:name="_Toc93320443"/>
      <w:r>
        <w:t>The If-Else Statement</w:t>
      </w:r>
      <w:bookmarkEnd w:id="184"/>
      <w:r>
        <w:t>&lt;/h3&gt;</w:t>
      </w:r>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02E85050" w:rsidR="007175D9" w:rsidRDefault="00CC1DF4" w:rsidP="0060539D">
      <w:pPr>
        <w:pStyle w:val="Heading3"/>
      </w:pPr>
      <w:r>
        <w:t>&lt;h3&gt;</w:t>
      </w:r>
      <w:bookmarkStart w:id="185" w:name="_Toc93320444"/>
      <w:r w:rsidRPr="00903DBA">
        <w:t>The Switch Statement</w:t>
      </w:r>
      <w:bookmarkEnd w:id="185"/>
      <w:r>
        <w:t>&lt;/h3&gt;</w:t>
      </w:r>
    </w:p>
    <w:p w14:paraId="548ED04E" w14:textId="244DC502" w:rsidR="00B360FA" w:rsidRPr="00B360FA" w:rsidRDefault="00B360FA" w:rsidP="00B360FA">
      <w:r>
        <w:t>The switch statement needs a header th</w:t>
      </w:r>
      <w:r w:rsidR="00C8659E">
        <w:t>at</w:t>
      </w:r>
      <w:r>
        <w:t xml:space="preserve"> is parsed before the statement to initialize the switch statement parsing.</w:t>
      </w:r>
    </w:p>
    <w:p w14:paraId="6065A355" w14:textId="77777777" w:rsidR="00EC1FC0" w:rsidRPr="00EC1FC0" w:rsidRDefault="00EC1FC0" w:rsidP="00EC1FC0">
      <w:pPr>
        <w:pStyle w:val="Code"/>
        <w:rPr>
          <w:highlight w:val="white"/>
        </w:rPr>
      </w:pPr>
      <w:r w:rsidRPr="00EC1FC0">
        <w:rPr>
          <w:highlight w:val="white"/>
        </w:rPr>
        <w:t>switch_header:</w:t>
      </w:r>
    </w:p>
    <w:p w14:paraId="3637DCA1" w14:textId="3470919A" w:rsidR="00EC1FC0" w:rsidRPr="00EC1FC0" w:rsidRDefault="00EC1FC0" w:rsidP="00EC1FC0">
      <w:pPr>
        <w:pStyle w:val="Code"/>
        <w:rPr>
          <w:highlight w:val="white"/>
        </w:rPr>
      </w:pPr>
      <w:r w:rsidRPr="00EC1FC0">
        <w:rPr>
          <w:highlight w:val="white"/>
        </w:rPr>
        <w:t xml:space="preserve">    </w:t>
      </w:r>
      <w:r w:rsidR="00DB6E6D">
        <w:rPr>
          <w:highlight w:val="white"/>
        </w:rPr>
        <w:t>/* Empty */</w:t>
      </w:r>
      <w:r w:rsidRPr="00EC1FC0">
        <w:rPr>
          <w:highlight w:val="white"/>
        </w:rPr>
        <w:t xml:space="preserve"> { MiddleCodeGenerator.SwitchHeader(); };</w:t>
      </w:r>
    </w:p>
    <w:p w14:paraId="2EE4B710" w14:textId="640E15C1" w:rsidR="00BD4361" w:rsidRPr="00EC1FC0" w:rsidRDefault="00B360FA" w:rsidP="0009379F">
      <w:pPr>
        <w:rPr>
          <w:highlight w:val="white"/>
        </w:rPr>
      </w:pPr>
      <w:r>
        <w:rPr>
          <w:highlight w:val="white"/>
        </w:rPr>
        <w:t xml:space="preserve">The switch statement </w:t>
      </w:r>
      <w:r w:rsidR="00C8659E">
        <w:rPr>
          <w:highlight w:val="white"/>
        </w:rPr>
        <w:t>occurs</w:t>
      </w:r>
      <w:r w:rsidR="0009379F">
        <w:rPr>
          <w:highlight w:val="white"/>
        </w:rPr>
        <w:t xml:space="preserve"> in both the opened and closed statements.</w:t>
      </w: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7EFCC9C7" w14:textId="77777777" w:rsidR="0009379F" w:rsidRDefault="0009379F" w:rsidP="000E47F8">
      <w:pPr>
        <w:pStyle w:val="Code"/>
        <w:rPr>
          <w:highlight w:val="white"/>
        </w:rPr>
      </w:pPr>
    </w:p>
    <w:p w14:paraId="6F6CB325" w14:textId="54B6AC4C"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1C9D2C3C" w14:textId="77777777" w:rsidR="0009379F" w:rsidRDefault="0009379F" w:rsidP="007778D5">
      <w:pPr>
        <w:pStyle w:val="Code"/>
        <w:rPr>
          <w:highlight w:val="white"/>
        </w:rPr>
      </w:pPr>
      <w:bookmarkStart w:id="186" w:name="_Hlk57714542"/>
    </w:p>
    <w:p w14:paraId="47FEFDBB" w14:textId="1BDD8753" w:rsidR="007778D5" w:rsidRPr="007778D5" w:rsidRDefault="007778D5" w:rsidP="007778D5">
      <w:pPr>
        <w:pStyle w:val="Code"/>
        <w:rPr>
          <w:highlight w:val="white"/>
        </w:rPr>
      </w:pPr>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lastRenderedPageBreak/>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2E204EE6" w:rsidR="000D017D" w:rsidRPr="00903DBA" w:rsidRDefault="00CC1DF4" w:rsidP="0060539D">
      <w:pPr>
        <w:pStyle w:val="Heading3"/>
        <w:numPr>
          <w:ilvl w:val="2"/>
          <w:numId w:val="120"/>
        </w:numPr>
      </w:pPr>
      <w:r>
        <w:t>&lt;h3&gt;</w:t>
      </w:r>
      <w:bookmarkStart w:id="187" w:name="_Toc93320445"/>
      <w:r w:rsidRPr="00903DBA">
        <w:t xml:space="preserve">The </w:t>
      </w:r>
      <w:r>
        <w:t xml:space="preserve">Loop </w:t>
      </w:r>
      <w:r w:rsidRPr="00903DBA">
        <w:t>Statement</w:t>
      </w:r>
      <w:r>
        <w:t>s</w:t>
      </w:r>
      <w:bookmarkEnd w:id="187"/>
      <w:r>
        <w:t>&lt;/h3&gt;</w:t>
      </w:r>
    </w:p>
    <w:bookmarkEnd w:id="186"/>
    <w:p w14:paraId="4857BF3A" w14:textId="6C980E95" w:rsidR="0009379F" w:rsidRDefault="0009379F" w:rsidP="0009379F">
      <w:pPr>
        <w:rPr>
          <w:highlight w:val="white"/>
        </w:rPr>
      </w:pPr>
      <w:r>
        <w:rPr>
          <w:highlight w:val="white"/>
        </w:rPr>
        <w:t>Similar to the switch statement above, the while</w:t>
      </w:r>
      <w:r w:rsidR="00484BF4">
        <w:rPr>
          <w:highlight w:val="white"/>
        </w:rPr>
        <w:t xml:space="preserve">, do, and for </w:t>
      </w:r>
      <w:r>
        <w:rPr>
          <w:highlight w:val="white"/>
        </w:rPr>
        <w:t>statement</w:t>
      </w:r>
      <w:r w:rsidR="00484BF4">
        <w:rPr>
          <w:highlight w:val="white"/>
        </w:rPr>
        <w:t>s</w:t>
      </w:r>
      <w:r>
        <w:rPr>
          <w:highlight w:val="white"/>
        </w:rPr>
        <w:t xml:space="preserve"> need a header to initialize the</w:t>
      </w:r>
      <w:r w:rsidR="00484BF4">
        <w:rPr>
          <w:highlight w:val="white"/>
        </w:rPr>
        <w:t xml:space="preserve"> statements parsing.</w:t>
      </w:r>
    </w:p>
    <w:p w14:paraId="0FDBE615" w14:textId="7BC4CF75" w:rsidR="007E1045" w:rsidRPr="007E1045" w:rsidRDefault="007E1045" w:rsidP="007E1045">
      <w:pPr>
        <w:pStyle w:val="Code"/>
        <w:rPr>
          <w:highlight w:val="white"/>
        </w:rPr>
      </w:pPr>
      <w:r w:rsidRPr="007E1045">
        <w:rPr>
          <w:highlight w:val="white"/>
        </w:rPr>
        <w:t>loop_header:</w:t>
      </w:r>
    </w:p>
    <w:p w14:paraId="0216660F" w14:textId="43E8D647" w:rsidR="007E1045" w:rsidRPr="007E1045" w:rsidRDefault="007E1045" w:rsidP="007E1045">
      <w:pPr>
        <w:pStyle w:val="Code"/>
        <w:rPr>
          <w:highlight w:val="white"/>
        </w:rPr>
      </w:pPr>
      <w:r w:rsidRPr="007E1045">
        <w:rPr>
          <w:highlight w:val="white"/>
        </w:rPr>
        <w:t xml:space="preserve">    </w:t>
      </w:r>
      <w:r w:rsidR="00DB6E6D">
        <w:rPr>
          <w:highlight w:val="white"/>
        </w:rPr>
        <w:t>/* Empty */</w:t>
      </w:r>
      <w:r w:rsidRPr="007E1045">
        <w:rPr>
          <w:highlight w:val="white"/>
        </w:rPr>
        <w:t xml:space="preserve">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88"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29A4F8B8" w14:textId="77777777" w:rsidR="00484BF4" w:rsidRDefault="00484BF4" w:rsidP="003D3DC2">
      <w:pPr>
        <w:pStyle w:val="Code"/>
        <w:rPr>
          <w:highlight w:val="white"/>
        </w:rPr>
      </w:pPr>
      <w:bookmarkStart w:id="189" w:name="_Hlk57716788"/>
      <w:bookmarkEnd w:id="188"/>
    </w:p>
    <w:p w14:paraId="26DBA22D" w14:textId="2074531B" w:rsidR="003D3DC2" w:rsidRPr="003D3DC2" w:rsidRDefault="003D3DC2" w:rsidP="003D3DC2">
      <w:pPr>
        <w:pStyle w:val="Code"/>
        <w:rPr>
          <w:highlight w:val="white"/>
        </w:rPr>
      </w:pPr>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7B72024A" w14:textId="77777777" w:rsidR="00484BF4" w:rsidRDefault="00484BF4" w:rsidP="001249C1">
      <w:pPr>
        <w:pStyle w:val="Code"/>
        <w:rPr>
          <w:highlight w:val="white"/>
        </w:rPr>
      </w:pPr>
      <w:bookmarkStart w:id="190" w:name="_Hlk57716817"/>
      <w:bookmarkEnd w:id="189"/>
    </w:p>
    <w:p w14:paraId="77D4FC28" w14:textId="38E67061" w:rsidR="001249C1" w:rsidRPr="001249C1" w:rsidRDefault="001249C1" w:rsidP="001249C1">
      <w:pPr>
        <w:pStyle w:val="Code"/>
        <w:rPr>
          <w:highlight w:val="white"/>
        </w:rPr>
      </w:pPr>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59592C7D" w:rsidR="006C67B8" w:rsidRPr="00903DBA" w:rsidRDefault="00CC1DF4" w:rsidP="0060539D">
      <w:pPr>
        <w:pStyle w:val="Heading3"/>
      </w:pPr>
      <w:r>
        <w:t>&lt;h3&gt;</w:t>
      </w:r>
      <w:bookmarkStart w:id="191" w:name="_Toc93320446"/>
      <w:r w:rsidRPr="00903DBA">
        <w:t xml:space="preserve">Label and </w:t>
      </w:r>
      <w:r>
        <w:t>Jump</w:t>
      </w:r>
      <w:r w:rsidRPr="00903DBA">
        <w:t xml:space="preserve"> Statement</w:t>
      </w:r>
      <w:bookmarkEnd w:id="191"/>
      <w:r>
        <w:t>&lt;/h3&gt;</w:t>
      </w:r>
    </w:p>
    <w:bookmarkEnd w:id="190"/>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71621B34" w14:textId="704DD156" w:rsidR="00E02F96" w:rsidRPr="00903DBA" w:rsidRDefault="00CC1DF4" w:rsidP="0060539D">
      <w:pPr>
        <w:pStyle w:val="Heading3"/>
      </w:pPr>
      <w:bookmarkStart w:id="192" w:name="_Hlk57716901"/>
      <w:r>
        <w:t>&lt;h3&gt;</w:t>
      </w:r>
      <w:bookmarkStart w:id="193" w:name="_Toc93320447"/>
      <w:r>
        <w:t xml:space="preserve">The </w:t>
      </w:r>
      <w:r w:rsidRPr="00903DBA">
        <w:t>Return Statement</w:t>
      </w:r>
      <w:bookmarkEnd w:id="193"/>
      <w:r>
        <w:t>&lt;/h3&gt;</w:t>
      </w:r>
    </w:p>
    <w:bookmarkEnd w:id="192"/>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94" w:name="_Hlk57717049"/>
      <w:r w:rsidRPr="00AA2C69">
        <w:rPr>
          <w:highlight w:val="white"/>
        </w:rPr>
        <w:lastRenderedPageBreak/>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35E0C6FB" w:rsidR="00AA2C69" w:rsidRPr="00AA2C69" w:rsidRDefault="00414F9E" w:rsidP="00AA2C69">
      <w:pPr>
        <w:pStyle w:val="Code"/>
        <w:rPr>
          <w:highlight w:val="white"/>
        </w:rPr>
      </w:pPr>
      <w:r>
        <w:rPr>
          <w:highlight w:val="white"/>
        </w:rPr>
        <w:t xml:space="preserve">      </w:t>
      </w:r>
      <w:r w:rsidR="00AA2C69" w:rsidRPr="00AA2C69">
        <w:rPr>
          <w:highlight w:val="white"/>
        </w:rPr>
        <w:t>$$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296A135" w:rsidR="00866410" w:rsidRPr="00903DBA" w:rsidRDefault="00CC1DF4" w:rsidP="0060539D">
      <w:pPr>
        <w:pStyle w:val="Heading3"/>
      </w:pPr>
      <w:r>
        <w:t>&lt;h3&gt;</w:t>
      </w:r>
      <w:bookmarkStart w:id="195" w:name="_Toc93320448"/>
      <w:r w:rsidRPr="00903DBA">
        <w:t>Optional Expression Statement</w:t>
      </w:r>
      <w:r>
        <w:t>s</w:t>
      </w:r>
      <w:bookmarkEnd w:id="195"/>
      <w:r>
        <w:t>&lt;/h3&gt;</w:t>
      </w:r>
    </w:p>
    <w:bookmarkEnd w:id="194"/>
    <w:p w14:paraId="5E863082" w14:textId="7F8635CC" w:rsidR="00866410" w:rsidRPr="00903DBA" w:rsidRDefault="00866410" w:rsidP="00866410">
      <w:r w:rsidRPr="00903DBA">
        <w:t>A statement can be made up by an optional expression; that is, the statement is an expression followed by a semicolon, or simply a semicolon.</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7CE1DE75" w:rsidR="008F43AA" w:rsidRPr="00903DBA" w:rsidRDefault="00CC1DF4" w:rsidP="0060539D">
      <w:pPr>
        <w:pStyle w:val="Heading3"/>
      </w:pPr>
      <w:r>
        <w:t>&lt;h3&gt;</w:t>
      </w:r>
      <w:bookmarkStart w:id="196" w:name="_Toc93320449"/>
      <w:r w:rsidRPr="00903DBA">
        <w:t>Block Statement</w:t>
      </w:r>
      <w:r>
        <w:t>s</w:t>
      </w:r>
      <w:bookmarkEnd w:id="196"/>
      <w:r>
        <w:t>&lt;/h3&gt;</w:t>
      </w:r>
    </w:p>
    <w:p w14:paraId="4DCD3ED8" w14:textId="0BB9AD45" w:rsidR="00FC1185" w:rsidRPr="00903DBA" w:rsidRDefault="004D298F" w:rsidP="003F52F5">
      <w:bookmarkStart w:id="197" w:name="_Hlk63452209"/>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B40803">
        <w:t>.</w:t>
      </w:r>
    </w:p>
    <w:bookmarkEnd w:id="197"/>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r w:rsidR="009C3C27">
        <w:rPr>
          <w:highlight w:val="white"/>
        </w:rPr>
        <w:t>next-set</w:t>
      </w:r>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40B755F1" w:rsidR="003F52F5" w:rsidRPr="00EE5BF6" w:rsidRDefault="003F52F5" w:rsidP="00EE5BF6">
      <w:pPr>
        <w:pStyle w:val="Code"/>
        <w:rPr>
          <w:highlight w:val="white"/>
        </w:rPr>
      </w:pPr>
      <w:r w:rsidRPr="00EE5BF6">
        <w:rPr>
          <w:highlight w:val="white"/>
        </w:rPr>
        <w:t xml:space="preserve">    </w:t>
      </w:r>
      <w:r w:rsidR="00DB6E6D">
        <w:rPr>
          <w:highlight w:val="white"/>
        </w:rPr>
        <w:t>/* Empty */</w:t>
      </w:r>
      <w:r w:rsidRPr="00EE5BF6">
        <w:rPr>
          <w:highlight w:val="white"/>
        </w:rPr>
        <w:t xml:space="preserve">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0D0E3057"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w:t>
      </w:r>
      <w:r w:rsidR="00776509">
        <w:rPr>
          <w:highlight w:val="white"/>
        </w:rPr>
        <w:t>becomes</w:t>
      </w:r>
      <w:r w:rsidRPr="00903DBA">
        <w:rPr>
          <w:highlight w:val="white"/>
        </w:rPr>
        <w:t xml:space="preserve"> a statement with the total middle code list and the </w:t>
      </w:r>
      <w:r w:rsidR="009C3C27">
        <w:rPr>
          <w:highlight w:val="white"/>
        </w:rPr>
        <w:t>next-set</w:t>
      </w:r>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0B1D0049" w:rsidR="00017213" w:rsidRPr="00903DBA" w:rsidRDefault="00CC1DF4" w:rsidP="0060539D">
      <w:pPr>
        <w:pStyle w:val="Heading3"/>
      </w:pPr>
      <w:r>
        <w:t>&lt;h3&gt;</w:t>
      </w:r>
      <w:bookmarkStart w:id="198" w:name="_Toc93320450"/>
      <w:r w:rsidRPr="00903DBA">
        <w:t>Jump Register Statements</w:t>
      </w:r>
      <w:bookmarkEnd w:id="198"/>
      <w:r>
        <w:t>&lt;/h3&gt;</w:t>
      </w:r>
    </w:p>
    <w:p w14:paraId="0E286EA8" w14:textId="746143DB" w:rsidR="00017213" w:rsidRPr="00903DBA" w:rsidRDefault="00017213" w:rsidP="00017213">
      <w:r w:rsidRPr="00903DBA">
        <w:t>When performing a call to a function which address is stored in a pointer variable</w:t>
      </w:r>
      <w:r w:rsidR="00776509">
        <w:t>,</w:t>
      </w:r>
      <w:r w:rsidRPr="00903DBA">
        <w:t xml:space="preserv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lastRenderedPageBreak/>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35E5FC4A" w:rsidR="00C36B35" w:rsidRPr="00903DBA" w:rsidRDefault="00CC1DF4" w:rsidP="0060539D">
      <w:pPr>
        <w:pStyle w:val="Heading3"/>
      </w:pPr>
      <w:r>
        <w:t>&lt;h3&gt;</w:t>
      </w:r>
      <w:bookmarkStart w:id="199" w:name="_Toc93320451"/>
      <w:r w:rsidRPr="00903DBA">
        <w:t>Interrupt Statements</w:t>
      </w:r>
      <w:bookmarkEnd w:id="199"/>
      <w:r>
        <w:t>&lt;/h3&gt;</w:t>
      </w:r>
    </w:p>
    <w:p w14:paraId="08E7D160" w14:textId="08B2FA6C" w:rsidR="00C36B35" w:rsidRPr="00903DBA" w:rsidRDefault="00C36B35" w:rsidP="00C36B35">
      <w:r w:rsidRPr="00903DBA">
        <w:t>When making system calls</w:t>
      </w:r>
      <w:r w:rsidR="00776509">
        <w:t xml:space="preserve"> in the Windows environment</w:t>
      </w:r>
      <w:r w:rsidRPr="00903DBA">
        <w:t>, an interrupt occurs. The operand is an integral value of short size (1 byte).</w:t>
      </w:r>
    </w:p>
    <w:p w14:paraId="00D1F0F7" w14:textId="77777777" w:rsidR="00636042" w:rsidRPr="00636042" w:rsidRDefault="00636042" w:rsidP="00636042">
      <w:pPr>
        <w:pStyle w:val="Code"/>
        <w:rPr>
          <w:highlight w:val="white"/>
        </w:rPr>
      </w:pPr>
      <w:bookmarkStart w:id="200"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07DE1D4" w:rsidR="00C36B35" w:rsidRPr="00903DBA" w:rsidRDefault="00CC1DF4" w:rsidP="0060539D">
      <w:pPr>
        <w:pStyle w:val="Heading3"/>
      </w:pPr>
      <w:r>
        <w:t>&lt;h3&gt;</w:t>
      </w:r>
      <w:bookmarkStart w:id="201" w:name="_Toc93320452"/>
      <w:r w:rsidRPr="00903DBA">
        <w:t>System Call Statements</w:t>
      </w:r>
      <w:bookmarkEnd w:id="201"/>
      <w:r>
        <w:t>&lt;/h3&gt;</w:t>
      </w:r>
    </w:p>
    <w:bookmarkEnd w:id="200"/>
    <w:p w14:paraId="3C24F1F6" w14:textId="0BD4ACF8" w:rsidR="00776509" w:rsidRPr="00903DBA" w:rsidRDefault="00F2235A" w:rsidP="00776509">
      <w:r>
        <w:t xml:space="preserve">The system </w:t>
      </w:r>
      <w:r w:rsidR="00776509" w:rsidRPr="00903DBA">
        <w:t>calls</w:t>
      </w:r>
      <w:r w:rsidR="00776509">
        <w:t xml:space="preserve"> in the Linux</w:t>
      </w:r>
      <w:r>
        <w:t xml:space="preserve"> environment do not take any operands.</w:t>
      </w:r>
    </w:p>
    <w:p w14:paraId="37DA34CF" w14:textId="77777777" w:rsidR="00262FF6" w:rsidRPr="00636042" w:rsidRDefault="00262FF6" w:rsidP="00262FF6">
      <w:pPr>
        <w:pStyle w:val="Code"/>
        <w:rPr>
          <w:highlight w:val="white"/>
        </w:rPr>
      </w:pPr>
      <w:bookmarkStart w:id="202"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3EC96111" w:rsidR="00895D52" w:rsidRDefault="00CC1DF4" w:rsidP="0060539D">
      <w:pPr>
        <w:pStyle w:val="Heading2"/>
      </w:pPr>
      <w:r>
        <w:t>&lt;h2&gt;</w:t>
      </w:r>
      <w:bookmarkStart w:id="203" w:name="_Toc93320453"/>
      <w:r w:rsidRPr="00903DBA">
        <w:t>Expressions</w:t>
      </w:r>
      <w:bookmarkEnd w:id="203"/>
      <w:r>
        <w:t>&lt;/h2&gt;</w:t>
      </w:r>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bookmarkEnd w:id="202"/>
    <w:p w14:paraId="30F881BE" w14:textId="6A8F6B16" w:rsidR="00733710" w:rsidRDefault="00CC1DF4" w:rsidP="0060539D">
      <w:pPr>
        <w:pStyle w:val="Heading3"/>
        <w:rPr>
          <w:highlight w:val="white"/>
        </w:rPr>
      </w:pPr>
      <w:r>
        <w:rPr>
          <w:highlight w:val="white"/>
        </w:rPr>
        <w:t>&lt;h3&gt;</w:t>
      </w:r>
      <w:bookmarkStart w:id="204" w:name="_Toc93320454"/>
      <w:r w:rsidRPr="00903DBA">
        <w:rPr>
          <w:highlight w:val="white"/>
        </w:rPr>
        <w:t>The Expression Class</w:t>
      </w:r>
      <w:r>
        <w:rPr>
          <w:highlight w:val="white"/>
        </w:rPr>
        <w:t xml:space="preserve"> (Short and Long List)</w:t>
      </w:r>
      <w:bookmarkEnd w:id="204"/>
      <w:r>
        <w:rPr>
          <w:highlight w:val="white"/>
        </w:rPr>
        <w:t>&lt;/h3&gt;</w:t>
      </w:r>
    </w:p>
    <w:p w14:paraId="570D507B" w14:textId="7813FC78" w:rsidR="00502780" w:rsidRPr="00903DBA" w:rsidRDefault="00254252" w:rsidP="00502780">
      <w:pPr>
        <w:rPr>
          <w:highlight w:val="white"/>
        </w:rPr>
      </w:pPr>
      <w:r>
        <w:rPr>
          <w:highlight w:val="white"/>
        </w:rPr>
        <w:t xml:space="preserve">Similar to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xml:space="preserve"> and the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48962F56" w14:textId="27145112" w:rsidR="00733710" w:rsidRPr="00903DBA" w:rsidRDefault="000274D4" w:rsidP="00733710">
      <w:pPr>
        <w:pStyle w:val="CodeHeader"/>
        <w:rPr>
          <w:highlight w:val="white"/>
        </w:rPr>
      </w:pPr>
      <w:r>
        <w:rPr>
          <w:highlight w:val="white"/>
        </w:rPr>
        <w:t>&lt;ch&gt;</w:t>
      </w:r>
      <w:r w:rsidRPr="00903DBA">
        <w:rPr>
          <w:highlight w:val="white"/>
        </w:rPr>
        <w:t>Expression</w:t>
      </w:r>
      <w:r>
        <w:rPr>
          <w:highlight w:val="white"/>
        </w:rPr>
        <w:t>.</w:t>
      </w:r>
      <w:r w:rsidRPr="00903DBA">
        <w:rPr>
          <w:highlight w:val="white"/>
        </w:rPr>
        <w:t>cs</w:t>
      </w:r>
      <w:r>
        <w:rPr>
          <w:highlight w:val="white"/>
        </w:rPr>
        <w:t>&lt;/ch&gt;</w:t>
      </w:r>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lastRenderedPageBreak/>
        <w:t xml:space="preserve">    private List&lt;MiddleCode&gt; m_longList;</w:t>
      </w:r>
    </w:p>
    <w:p w14:paraId="49D63686" w14:textId="77777777" w:rsidR="00582EA6" w:rsidRDefault="00582EA6" w:rsidP="00582EA6">
      <w:pPr>
        <w:rPr>
          <w:highlight w:val="white"/>
        </w:rPr>
      </w:pPr>
      <w:r w:rsidRPr="00903DBA">
        <w:rPr>
          <w:highlight w:val="white"/>
        </w:rPr>
        <w:t xml:space="preserve">The register parameter is used in system calls when we need to access or assign a specific register. </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644418F9" w:rsidR="00DC4ED4" w:rsidRDefault="00CC1DF4" w:rsidP="0060539D">
      <w:pPr>
        <w:pStyle w:val="Heading3"/>
        <w:rPr>
          <w:highlight w:val="white"/>
        </w:rPr>
      </w:pPr>
      <w:r>
        <w:rPr>
          <w:highlight w:val="white"/>
        </w:rPr>
        <w:t>&lt;h3&gt;</w:t>
      </w:r>
      <w:bookmarkStart w:id="205" w:name="_Toc93320455"/>
      <w:r>
        <w:rPr>
          <w:highlight w:val="white"/>
        </w:rPr>
        <w:t>Optional Expressions</w:t>
      </w:r>
      <w:bookmarkEnd w:id="205"/>
      <w:r>
        <w:rPr>
          <w:highlight w:val="white"/>
        </w:rPr>
        <w:t>&lt;/h3&gt;</w:t>
      </w:r>
    </w:p>
    <w:p w14:paraId="152B5F69" w14:textId="152F211F" w:rsidR="00F73ED1" w:rsidRPr="00F73ED1" w:rsidRDefault="00B01A70" w:rsidP="00F73ED1">
      <w:pPr>
        <w:rPr>
          <w:highlight w:val="white"/>
        </w:rPr>
      </w:pPr>
      <w:r>
        <w:rPr>
          <w:highlight w:val="white"/>
        </w:rPr>
        <w:t xml:space="preserve">In expression statements and the </w:t>
      </w:r>
      <w:r w:rsidR="00D4318D">
        <w:rPr>
          <w:rStyle w:val="KeyWord0"/>
          <w:highlight w:val="white"/>
        </w:rPr>
        <w:t>&lt;k&gt;</w:t>
      </w:r>
      <w:r w:rsidR="00D4318D" w:rsidRPr="00DB6979">
        <w:rPr>
          <w:rStyle w:val="KeyWord0"/>
          <w:highlight w:val="white"/>
        </w:rPr>
        <w:t>for</w:t>
      </w:r>
      <w:r w:rsidR="00D4318D">
        <w:rPr>
          <w:rStyle w:val="KeyWord0"/>
          <w:highlight w:val="white"/>
        </w:rPr>
        <w:t>&lt;/k&gt;</w:t>
      </w:r>
      <w:r w:rsidR="00DB6979">
        <w:rPr>
          <w:highlight w:val="white"/>
        </w:rPr>
        <w:t xml:space="preserve"> statement, </w:t>
      </w:r>
      <w:r w:rsidR="00547045">
        <w:rPr>
          <w:highlight w:val="white"/>
        </w:rPr>
        <w:t>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5C35B0D0" w:rsidR="00DC4ED4" w:rsidRPr="00903DBA" w:rsidRDefault="000274D4" w:rsidP="00DC4ED4">
      <w:pPr>
        <w:pStyle w:val="CodeHeader"/>
        <w:rPr>
          <w:highlight w:val="white"/>
        </w:rPr>
      </w:pPr>
      <w:r>
        <w:rPr>
          <w:highlight w:val="white"/>
        </w:rPr>
        <w:t>&lt;ch&gt;</w:t>
      </w:r>
      <w:r w:rsidRPr="00903DBA">
        <w:rPr>
          <w:highlight w:val="white"/>
        </w:rPr>
        <w:t>MainParser</w:t>
      </w:r>
      <w:r>
        <w:rPr>
          <w:highlight w:val="white"/>
        </w:rPr>
        <w:t>.</w:t>
      </w:r>
      <w:r w:rsidRPr="00903DBA">
        <w:rPr>
          <w:highlight w:val="white"/>
        </w:rPr>
        <w:t>cs</w:t>
      </w:r>
      <w:r>
        <w:rPr>
          <w:highlight w:val="white"/>
        </w:rPr>
        <w:t>&lt;/ch&gt;</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525127E2" w:rsidR="00DC4ED4" w:rsidRPr="00903DBA" w:rsidRDefault="00DC4ED4" w:rsidP="00DC4ED4">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467C7F17" w:rsidR="003F4CBF" w:rsidRDefault="00CC1DF4" w:rsidP="0060539D">
      <w:pPr>
        <w:pStyle w:val="Heading3"/>
        <w:rPr>
          <w:highlight w:val="white"/>
        </w:rPr>
      </w:pPr>
      <w:r>
        <w:rPr>
          <w:highlight w:val="white"/>
        </w:rPr>
        <w:t>&lt;h3&gt;</w:t>
      </w:r>
      <w:bookmarkStart w:id="206" w:name="_Toc93320456"/>
      <w:r>
        <w:rPr>
          <w:highlight w:val="white"/>
        </w:rPr>
        <w:t>The Comma Expression</w:t>
      </w:r>
      <w:bookmarkEnd w:id="206"/>
      <w:r>
        <w:rPr>
          <w:highlight w:val="white"/>
        </w:rPr>
        <w:t>&lt;/h3&gt;</w:t>
      </w:r>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74BD927C" w:rsidR="00B05CB1" w:rsidRPr="00903DBA" w:rsidRDefault="00CC1DF4" w:rsidP="0060539D">
      <w:pPr>
        <w:pStyle w:val="Heading3"/>
      </w:pPr>
      <w:r>
        <w:lastRenderedPageBreak/>
        <w:t>&lt;h3&gt;</w:t>
      </w:r>
      <w:bookmarkStart w:id="207" w:name="_Toc93320457"/>
      <w:r w:rsidRPr="00903DBA">
        <w:t>The Assignment Expression</w:t>
      </w:r>
      <w:bookmarkEnd w:id="207"/>
      <w:r>
        <w:t>&lt;/h3&gt;</w:t>
      </w:r>
    </w:p>
    <w:p w14:paraId="13D84E3A" w14:textId="543862DF"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w:t>
      </w:r>
      <w:r w:rsidR="00FA6901">
        <w:t xml:space="preserve">the </w:t>
      </w:r>
      <w:r w:rsidRPr="00903DBA">
        <w:t xml:space="preserve">original left </w:t>
      </w:r>
      <w:r w:rsidR="002734F8" w:rsidRPr="00903DBA">
        <w:t>operand</w:t>
      </w:r>
      <w:r w:rsidRPr="00903DB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085767B2" w14:textId="77777777" w:rsidR="007345A0" w:rsidRDefault="007345A0">
            <w:pPr>
              <w:pStyle w:val="Code"/>
            </w:pPr>
          </w:p>
          <w:p w14:paraId="251E66CA" w14:textId="46D22EBA"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6030B113" w:rsidR="009E1435" w:rsidRPr="00903DBA" w:rsidRDefault="000274D4" w:rsidP="009E1435">
      <w:pPr>
        <w:pStyle w:val="CodeHeader"/>
        <w:rPr>
          <w:highlight w:val="white"/>
        </w:rPr>
      </w:pPr>
      <w:r>
        <w:rPr>
          <w:highlight w:val="white"/>
        </w:rPr>
        <w:t>&lt;ch&gt;</w:t>
      </w:r>
      <w:r w:rsidRPr="00903DBA">
        <w:rPr>
          <w:highlight w:val="white"/>
        </w:rPr>
        <w:t>MainParser</w:t>
      </w:r>
      <w:r>
        <w:rPr>
          <w:highlight w:val="white"/>
        </w:rPr>
        <w:t>.</w:t>
      </w:r>
      <w:r w:rsidRPr="00903DBA">
        <w:rPr>
          <w:highlight w:val="white"/>
        </w:rPr>
        <w:t>cs</w:t>
      </w:r>
      <w:r>
        <w:rPr>
          <w:highlight w:val="white"/>
        </w:rPr>
        <w:t>&lt;/ch&gt;</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083A81DA" w:rsidR="00BF71E1" w:rsidRPr="00903DBA" w:rsidRDefault="00BF71E1" w:rsidP="00BF71E1">
      <w:pPr>
        <w:pStyle w:val="Code"/>
        <w:rPr>
          <w:highlight w:val="white"/>
        </w:rPr>
      </w:pPr>
      <w:r w:rsidRPr="00903DBA">
        <w:rPr>
          <w:highlight w:val="white"/>
        </w:rPr>
        <w:t xml:space="preserve">  | ADD_ASSIGN         { $$ = MiddleOperator.</w:t>
      </w:r>
      <w:r w:rsidR="00455D0F">
        <w:rPr>
          <w:highlight w:val="white"/>
        </w:rPr>
        <w:t>Add</w:t>
      </w:r>
      <w:r w:rsidRPr="00903DBA">
        <w:rPr>
          <w:highlight w:val="white"/>
        </w:rPr>
        <w:t>;      }</w:t>
      </w:r>
    </w:p>
    <w:p w14:paraId="0E3ABFC1" w14:textId="2268C122" w:rsidR="00BF71E1" w:rsidRPr="00903DBA" w:rsidRDefault="00BF71E1" w:rsidP="00BF71E1">
      <w:pPr>
        <w:pStyle w:val="Code"/>
        <w:rPr>
          <w:highlight w:val="white"/>
        </w:rPr>
      </w:pPr>
      <w:r w:rsidRPr="00903DBA">
        <w:rPr>
          <w:highlight w:val="white"/>
        </w:rPr>
        <w:t xml:space="preserve">  | SUBTRACT_ASSIGN    { $$ = MiddleOperator.</w:t>
      </w:r>
      <w:r w:rsidR="00455D0F">
        <w:rPr>
          <w:highlight w:val="white"/>
        </w:rPr>
        <w:t>Subtract</w:t>
      </w:r>
      <w:r w:rsidRPr="00903DBA">
        <w:rPr>
          <w:highlight w:val="white"/>
        </w:rPr>
        <w: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5D1F4D77" w:rsidR="00F82E42" w:rsidRPr="00903DBA" w:rsidRDefault="00CC1DF4" w:rsidP="0060539D">
      <w:pPr>
        <w:pStyle w:val="Heading3"/>
        <w:numPr>
          <w:ilvl w:val="2"/>
          <w:numId w:val="121"/>
        </w:numPr>
      </w:pPr>
      <w:bookmarkStart w:id="208" w:name="_Hlk57717624"/>
      <w:r>
        <w:t>&lt;h3&gt;</w:t>
      </w:r>
      <w:bookmarkStart w:id="209" w:name="_Toc93320458"/>
      <w:r w:rsidRPr="00903DBA">
        <w:t>The Condition Expression</w:t>
      </w:r>
      <w:bookmarkEnd w:id="209"/>
      <w:r>
        <w:t>&lt;/h3&gt;</w:t>
      </w:r>
    </w:p>
    <w:bookmarkEnd w:id="208"/>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584FCCC6" w:rsidR="00B653CC" w:rsidRPr="00903DBA" w:rsidRDefault="00B653CC" w:rsidP="00B653CC">
      <w:pPr>
        <w:pStyle w:val="Code"/>
        <w:rPr>
          <w:highlight w:val="white"/>
        </w:rPr>
      </w:pPr>
      <w:r w:rsidRPr="00903DBA">
        <w:rPr>
          <w:highlight w:val="white"/>
        </w:rPr>
        <w:t xml:space="preserve">      $$ = MiddleCodeGenerator.</w:t>
      </w:r>
      <w:r w:rsidR="001644F0">
        <w:rPr>
          <w:highlight w:val="white"/>
        </w:rPr>
        <w:t>ConditionExpression</w:t>
      </w:r>
      <w:r w:rsidRPr="00903DBA">
        <w:rPr>
          <w:highlight w:val="white"/>
        </w:rPr>
        <w:t>($1,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37E6E809" w:rsidR="00DE54CF" w:rsidRPr="00903DBA" w:rsidRDefault="00CC1DF4" w:rsidP="0060539D">
      <w:pPr>
        <w:pStyle w:val="Heading3"/>
        <w:numPr>
          <w:ilvl w:val="2"/>
          <w:numId w:val="122"/>
        </w:numPr>
      </w:pPr>
      <w:bookmarkStart w:id="210" w:name="_Hlk57718199"/>
      <w:r>
        <w:t>&lt;h3&gt;</w:t>
      </w:r>
      <w:bookmarkStart w:id="211" w:name="_Toc93320459"/>
      <w:r w:rsidRPr="00903DBA">
        <w:t>Constant Expression</w:t>
      </w:r>
      <w:bookmarkEnd w:id="211"/>
      <w:r>
        <w:t>&lt;/h3&gt;</w:t>
      </w:r>
    </w:p>
    <w:bookmarkEnd w:id="210"/>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6BB9D6E6" w:rsidR="00E5121F" w:rsidRPr="00903DBA" w:rsidRDefault="000274D4" w:rsidP="00E5121F">
      <w:pPr>
        <w:pStyle w:val="CodeHeader"/>
      </w:pPr>
      <w:r>
        <w:t>&lt;ch&gt;</w:t>
      </w:r>
      <w:r w:rsidRPr="00903DBA">
        <w:t>MainParser</w:t>
      </w:r>
      <w:r>
        <w:t>.</w:t>
      </w:r>
      <w:r w:rsidRPr="00903DBA">
        <w:t>cs</w:t>
      </w:r>
      <w:r>
        <w:t>&lt;/ch&gt;</w:t>
      </w:r>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0F99806F" w:rsidR="00E5121F" w:rsidRPr="00903DBA" w:rsidRDefault="00E5121F" w:rsidP="00E5121F">
      <w:pPr>
        <w:pStyle w:val="Code"/>
        <w:rPr>
          <w:highlight w:val="white"/>
        </w:rPr>
      </w:pPr>
      <w:r w:rsidRPr="00903DBA">
        <w:rPr>
          <w:highlight w:val="white"/>
        </w:rPr>
        <w:t xml:space="preserve">    </w:t>
      </w:r>
      <w:r w:rsidR="00DB6E6D">
        <w:rPr>
          <w:highlight w:val="white"/>
        </w:rPr>
        <w:t>/* Empty */</w:t>
      </w:r>
      <w:r w:rsidRPr="00903DBA">
        <w:rPr>
          <w:highlight w:val="white"/>
        </w:rPr>
        <w:t xml:space="preserve">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lastRenderedPageBreak/>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25555BC8" w:rsidR="00566563" w:rsidRPr="00903DBA" w:rsidRDefault="00CC1DF4" w:rsidP="0060539D">
      <w:pPr>
        <w:pStyle w:val="Heading3"/>
        <w:numPr>
          <w:ilvl w:val="2"/>
          <w:numId w:val="123"/>
        </w:numPr>
      </w:pPr>
      <w:bookmarkStart w:id="212" w:name="_Hlk57718244"/>
      <w:r>
        <w:t>&lt;h3&gt;</w:t>
      </w:r>
      <w:bookmarkStart w:id="213" w:name="_Toc93320460"/>
      <w:r w:rsidRPr="00903DBA">
        <w:t>Logical Expressions</w:t>
      </w:r>
      <w:bookmarkEnd w:id="213"/>
      <w:r>
        <w:t>&lt;/h3&gt;</w:t>
      </w:r>
    </w:p>
    <w:bookmarkEnd w:id="212"/>
    <w:p w14:paraId="5EFFA9E0" w14:textId="087100A4" w:rsidR="003B5BE3" w:rsidRDefault="001F64F6" w:rsidP="00DF0A20">
      <w:r>
        <w:t xml:space="preserve">The logical </w:t>
      </w:r>
      <w:r w:rsidR="00D4318D">
        <w:rPr>
          <w:rStyle w:val="KeyWord0"/>
        </w:rPr>
        <w:t>&lt;k&gt;</w:t>
      </w:r>
      <w:r w:rsidR="00D4318D" w:rsidRPr="007164EA">
        <w:rPr>
          <w:rStyle w:val="KeyWord0"/>
        </w:rPr>
        <w:t>and</w:t>
      </w:r>
      <w:r w:rsidR="00D4318D">
        <w:rPr>
          <w:rStyle w:val="KeyWord0"/>
        </w:rPr>
        <w:t>&lt;/k&gt;</w:t>
      </w:r>
      <w:r>
        <w:t xml:space="preserve"> </w:t>
      </w:r>
      <w:r w:rsidR="007164EA">
        <w:t xml:space="preserve">and </w:t>
      </w:r>
      <w:r w:rsidR="00D4318D">
        <w:rPr>
          <w:rStyle w:val="KeyWord0"/>
        </w:rPr>
        <w:t>&lt;k&gt;</w:t>
      </w:r>
      <w:r w:rsidR="00D4318D" w:rsidRPr="007164EA">
        <w:rPr>
          <w:rStyle w:val="KeyWord0"/>
        </w:rPr>
        <w:t>or</w:t>
      </w:r>
      <w:r w:rsidR="00D4318D">
        <w:rPr>
          <w:rStyle w:val="KeyWord0"/>
        </w:rPr>
        <w:t>&lt;/k&gt;</w:t>
      </w:r>
      <w:r>
        <w:t xml:space="preserve"> operators</w:t>
      </w:r>
      <w:r w:rsidR="007164EA">
        <w:t xml:space="preserve"> have one rule each, since </w:t>
      </w:r>
      <w:r w:rsidR="00D4318D">
        <w:rPr>
          <w:rStyle w:val="KeyWord0"/>
        </w:rPr>
        <w:t>&lt;k&gt;</w:t>
      </w:r>
      <w:r w:rsidR="00D4318D" w:rsidRPr="003B5BE3">
        <w:rPr>
          <w:rStyle w:val="KeyWord0"/>
        </w:rPr>
        <w:t>and</w:t>
      </w:r>
      <w:r w:rsidR="00D4318D">
        <w:rPr>
          <w:rStyle w:val="KeyWord0"/>
        </w:rPr>
        <w:t>&lt;/k&gt;</w:t>
      </w:r>
      <w:r w:rsidR="003B5BE3">
        <w:t xml:space="preserve"> have higher precedence</w:t>
      </w:r>
      <w:r w:rsidR="00302B5C">
        <w:t xml:space="preserve"> than </w:t>
      </w:r>
      <w:r w:rsidR="00D4318D">
        <w:rPr>
          <w:rStyle w:val="KeyWord0"/>
        </w:rPr>
        <w:t>&lt;k&gt;</w:t>
      </w:r>
      <w:r w:rsidR="00D4318D" w:rsidRPr="00302B5C">
        <w:rPr>
          <w:rStyle w:val="KeyWord0"/>
        </w:rPr>
        <w:t>or</w:t>
      </w:r>
      <w:r w:rsidR="00D4318D">
        <w:rPr>
          <w:rStyle w:val="KeyWord0"/>
        </w:rPr>
        <w:t>&lt;/k&gt;</w:t>
      </w:r>
      <w:r w:rsidR="003B5BE3">
        <w:t>.</w:t>
      </w:r>
    </w:p>
    <w:p w14:paraId="16F5F5E0" w14:textId="773019B5" w:rsidR="00566563" w:rsidRPr="00903DBA" w:rsidRDefault="000274D4" w:rsidP="00566563">
      <w:pPr>
        <w:pStyle w:val="CodeHeader"/>
      </w:pPr>
      <w:r>
        <w:t>&lt;ch&gt;</w:t>
      </w:r>
      <w:r w:rsidRPr="00903DBA">
        <w:t>MainParser</w:t>
      </w:r>
      <w:r>
        <w:t>.</w:t>
      </w:r>
      <w:r w:rsidRPr="00903DBA">
        <w:t>cs</w:t>
      </w:r>
      <w:r>
        <w:t>&lt;/ch&gt;</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410BB" w:rsidR="00654EB0" w:rsidRPr="00903DBA" w:rsidRDefault="00CC1DF4" w:rsidP="0060539D">
      <w:pPr>
        <w:pStyle w:val="Heading3"/>
        <w:rPr>
          <w:highlight w:val="white"/>
        </w:rPr>
      </w:pPr>
      <w:bookmarkStart w:id="214" w:name="_Hlk57718416"/>
      <w:r>
        <w:rPr>
          <w:highlight w:val="white"/>
        </w:rPr>
        <w:t>&lt;h3&gt;</w:t>
      </w:r>
      <w:bookmarkStart w:id="215" w:name="_Toc93320461"/>
      <w:r w:rsidRPr="00903DBA">
        <w:rPr>
          <w:highlight w:val="white"/>
        </w:rPr>
        <w:t>Bitwise Expressions</w:t>
      </w:r>
      <w:bookmarkEnd w:id="215"/>
      <w:r>
        <w:rPr>
          <w:highlight w:val="white"/>
        </w:rPr>
        <w:t>&lt;/h3&gt;</w:t>
      </w:r>
    </w:p>
    <w:bookmarkEnd w:id="214"/>
    <w:p w14:paraId="329CF001" w14:textId="391A6ED9"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303BEE" w:rsidRPr="00903DBA">
        <w:rPr>
          <w:highlight w:val="white"/>
        </w:rPr>
        <w:t xml:space="preserve"> (inclusive or),</w:t>
      </w:r>
      <w:r w:rsidR="006B74F2" w:rsidRPr="00903DBA">
        <w:rPr>
          <w:highlight w:val="white"/>
        </w:rPr>
        <w:t xml:space="preserve"> </w:t>
      </w:r>
      <w:r w:rsidR="00D4318D">
        <w:rPr>
          <w:rStyle w:val="KeyWord0"/>
          <w:highlight w:val="white"/>
        </w:rPr>
        <w:t>&lt;k&gt;</w:t>
      </w:r>
      <w:r w:rsidR="00D4318D" w:rsidRPr="00903DBA">
        <w:rPr>
          <w:rStyle w:val="KeyWord0"/>
          <w:highlight w:val="white"/>
        </w:rPr>
        <w:t>xor</w:t>
      </w:r>
      <w:r w:rsidR="00D4318D">
        <w:rPr>
          <w:rStyle w:val="KeyWord0"/>
          <w:highlight w:val="white"/>
        </w:rPr>
        <w:t>&lt;/k&gt;</w:t>
      </w:r>
      <w:r w:rsidR="0054070A" w:rsidRPr="00903DBA">
        <w:rPr>
          <w:highlight w:val="white"/>
        </w:rPr>
        <w:t xml:space="preserve"> (exclusive or),</w:t>
      </w:r>
      <w:r w:rsidR="006B74F2" w:rsidRPr="00903DBA">
        <w:rPr>
          <w:highlight w:val="white"/>
        </w:rPr>
        <w:t xml:space="preserve"> and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2ADFDDC2"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or</w:t>
      </w:r>
      <w:r>
        <w:rPr>
          <w:rStyle w:val="KeyWord0"/>
          <w:highlight w:val="white"/>
        </w:rPr>
        <w:t>&lt;/k&gt;</w:t>
      </w:r>
      <w:r w:rsidR="008C4970" w:rsidRPr="00A56A47">
        <w:rPr>
          <w:highlight w:val="white"/>
        </w:rPr>
        <w:t>: the resulting bit is one if at least one bit is one, zero otherwise</w:t>
      </w:r>
    </w:p>
    <w:p w14:paraId="49C6AE3E" w14:textId="694B1D30"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xor</w:t>
      </w:r>
      <w:r>
        <w:rPr>
          <w:rStyle w:val="KeyWord0"/>
          <w:highlight w:val="white"/>
        </w:rPr>
        <w:t>&lt;/k&gt;</w:t>
      </w:r>
      <w:r w:rsidR="008C4970" w:rsidRPr="00A56A47">
        <w:rPr>
          <w:highlight w:val="white"/>
        </w:rPr>
        <w:t>: the resulting bit is one if exact one bit (but not both bits) is one, zero otherwise</w:t>
      </w:r>
    </w:p>
    <w:p w14:paraId="66176A18" w14:textId="26DF1E7A"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and</w:t>
      </w:r>
      <w:r>
        <w:rPr>
          <w:rStyle w:val="KeyWord0"/>
          <w:highlight w:val="white"/>
        </w:rPr>
        <w:t>&lt;/k&gt;</w:t>
      </w:r>
      <w:r w:rsidR="008C4970" w:rsidRPr="00A56A47">
        <w:rPr>
          <w:highlight w:val="white"/>
        </w:rPr>
        <w:t>: the resulting bit is one if at both values are one, zero otherwise</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lastRenderedPageBreak/>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FE6DD7D" w:rsidR="00B045AA" w:rsidRPr="00903DBA" w:rsidRDefault="00CC1DF4" w:rsidP="0060539D">
      <w:pPr>
        <w:pStyle w:val="Heading3"/>
        <w:numPr>
          <w:ilvl w:val="2"/>
          <w:numId w:val="126"/>
        </w:numPr>
      </w:pPr>
      <w:bookmarkStart w:id="216" w:name="_Hlk57718508"/>
      <w:bookmarkEnd w:id="79"/>
      <w:r>
        <w:t>&lt;h3&gt;</w:t>
      </w:r>
      <w:bookmarkStart w:id="217" w:name="_Toc93320462"/>
      <w:r w:rsidRPr="00903DBA">
        <w:t>Shift Expression</w:t>
      </w:r>
      <w:bookmarkEnd w:id="217"/>
      <w:r>
        <w:t>&lt;/h3&gt;</w:t>
      </w:r>
    </w:p>
    <w:bookmarkEnd w:id="216"/>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381088A3" w:rsidR="00502C8E" w:rsidRPr="00903DBA" w:rsidRDefault="00502C8E" w:rsidP="00502C8E">
      <w:pPr>
        <w:pStyle w:val="Code"/>
        <w:rPr>
          <w:highlight w:val="white"/>
        </w:rPr>
      </w:pPr>
      <w:r w:rsidRPr="00903DBA">
        <w:rPr>
          <w:highlight w:val="white"/>
        </w:rPr>
        <w:t xml:space="preserve">      $$ = MiddleCodeGenerator.</w:t>
      </w:r>
      <w:r w:rsidR="00282A94">
        <w:rPr>
          <w:highlight w:val="white"/>
        </w:rPr>
        <w:t>Bitwise</w:t>
      </w:r>
      <w:r w:rsidRPr="00903DBA">
        <w:rPr>
          <w:highlight w:val="white"/>
        </w:rPr>
        <w: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7A0B5595" w:rsidR="00E863B5" w:rsidRPr="00903DBA" w:rsidRDefault="00CC1DF4" w:rsidP="0060539D">
      <w:pPr>
        <w:pStyle w:val="Heading3"/>
        <w:numPr>
          <w:ilvl w:val="2"/>
          <w:numId w:val="126"/>
        </w:numPr>
      </w:pPr>
      <w:r>
        <w:t>&lt;h3&gt;</w:t>
      </w:r>
      <w:bookmarkStart w:id="218" w:name="_Toc93320463"/>
      <w:r w:rsidRPr="00903DBA">
        <w:t>Equality and Relation Expressions</w:t>
      </w:r>
      <w:bookmarkEnd w:id="218"/>
      <w:r>
        <w:t>&lt;/h3&gt;</w:t>
      </w:r>
    </w:p>
    <w:p w14:paraId="738AC9CC" w14:textId="6D987DB5"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B6284A">
        <w:t>, even though a</w:t>
      </w:r>
      <w:r w:rsidR="00832D6E" w:rsidRPr="00903DBA">
        <w:t>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D4318D">
        <w:rPr>
          <w:rStyle w:val="KeyWord0"/>
          <w:highlight w:val="white"/>
        </w:rPr>
        <w:t>&lt;k&gt;</w:t>
      </w:r>
      <w:r w:rsidR="00D4318D" w:rsidRPr="00903DBA">
        <w:rPr>
          <w:rStyle w:val="KeyWord0"/>
          <w:highlight w:val="white"/>
        </w:rPr>
        <w:t>RelationalExpression</w:t>
      </w:r>
      <w:r w:rsidR="00D4318D">
        <w:rPr>
          <w:rStyle w:val="KeyWord0"/>
          <w:highlight w:val="white"/>
        </w:rPr>
        <w:t>&lt;/k&gt;</w:t>
      </w:r>
      <w:r w:rsidR="001501D6" w:rsidRPr="00903DBA">
        <w:rPr>
          <w:highlight w:val="white"/>
        </w:rPr>
        <w:t xml:space="preserve"> </w:t>
      </w:r>
      <w:r w:rsidR="00F96374" w:rsidRPr="00903DBA">
        <w:rPr>
          <w:highlight w:val="white"/>
        </w:rPr>
        <w:t xml:space="preserve">in </w:t>
      </w:r>
      <w:r w:rsidR="00D4318D">
        <w:rPr>
          <w:rStyle w:val="KeyWord0"/>
          <w:highlight w:val="white"/>
        </w:rPr>
        <w:t>&lt;k&gt;</w:t>
      </w:r>
      <w:r w:rsidR="00D4318D" w:rsidRPr="00903DBA">
        <w:rPr>
          <w:rStyle w:val="KeyWord0"/>
          <w:highlight w:val="white"/>
        </w:rPr>
        <w:t>MiddleCodeGenerator</w:t>
      </w:r>
      <w:r w:rsidR="00D4318D">
        <w:rPr>
          <w:rStyle w:val="KeyWord0"/>
          <w:highlight w:val="white"/>
        </w:rPr>
        <w:t>&lt;/k&gt;</w:t>
      </w:r>
      <w:r w:rsidR="00F96374" w:rsidRPr="00903DBA">
        <w:rPr>
          <w:highlight w:val="white"/>
        </w:rPr>
        <w:t>.</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lastRenderedPageBreak/>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172DF7D6" w:rsidR="00C76FBD" w:rsidRPr="00903DBA" w:rsidRDefault="00CC1DF4" w:rsidP="0060539D">
      <w:pPr>
        <w:pStyle w:val="Heading3"/>
      </w:pPr>
      <w:bookmarkStart w:id="219" w:name="_Hlk57718721"/>
      <w:r>
        <w:t>&lt;h3&gt;</w:t>
      </w:r>
      <w:bookmarkStart w:id="220" w:name="_Toc93320464"/>
      <w:r w:rsidRPr="00903DBA">
        <w:t>Addition and Subtraction Expression</w:t>
      </w:r>
      <w:bookmarkEnd w:id="220"/>
      <w:r>
        <w:t>&lt;/h3&gt;</w:t>
      </w:r>
    </w:p>
    <w:bookmarkEnd w:id="219"/>
    <w:p w14:paraId="3D3E82B9" w14:textId="0DF240A0"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7DF992F" w:rsidR="00CA2195" w:rsidRDefault="00CC1DF4" w:rsidP="0060539D">
      <w:pPr>
        <w:pStyle w:val="Heading3"/>
        <w:rPr>
          <w:highlight w:val="white"/>
        </w:rPr>
      </w:pPr>
      <w:bookmarkStart w:id="221" w:name="_Hlk57718742"/>
      <w:r>
        <w:rPr>
          <w:highlight w:val="white"/>
        </w:rPr>
        <w:t>&lt;h3&gt;</w:t>
      </w:r>
      <w:bookmarkStart w:id="222" w:name="_Toc93320465"/>
      <w:r w:rsidRPr="00903DBA">
        <w:rPr>
          <w:highlight w:val="white"/>
        </w:rPr>
        <w:t>Multiplication Expressions</w:t>
      </w:r>
      <w:bookmarkEnd w:id="222"/>
      <w:r>
        <w:rPr>
          <w:highlight w:val="white"/>
        </w:rPr>
        <w:t>&lt;/h3&gt;</w:t>
      </w:r>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21"/>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3F7FF4D6" w:rsidR="00516130" w:rsidRPr="00903DBA" w:rsidRDefault="00CC1DF4" w:rsidP="0060539D">
      <w:pPr>
        <w:pStyle w:val="Heading3"/>
      </w:pPr>
      <w:bookmarkStart w:id="223" w:name="_Hlk57718763"/>
      <w:r>
        <w:t>&lt;h3&gt;</w:t>
      </w:r>
      <w:bookmarkStart w:id="224" w:name="_Toc93320466"/>
      <w:r>
        <w:t xml:space="preserve">Type </w:t>
      </w:r>
      <w:r w:rsidRPr="00903DBA">
        <w:t>Cast Expressions</w:t>
      </w:r>
      <w:bookmarkEnd w:id="224"/>
      <w:r>
        <w:t>&lt;/h3&gt;</w:t>
      </w:r>
    </w:p>
    <w:bookmarkEnd w:id="223"/>
    <w:p w14:paraId="7350C96E" w14:textId="7FE36613" w:rsidR="00CA3A8B" w:rsidRPr="00903DBA" w:rsidRDefault="00CA3A8B" w:rsidP="00CA3A8B">
      <w:r w:rsidRPr="00903DBA">
        <w:t xml:space="preserve">A type </w:t>
      </w:r>
      <w:r w:rsidR="00BF052F" w:rsidRPr="00903DBA">
        <w:t>cast expression is a type name within parentheses followed by a</w:t>
      </w:r>
      <w:r w:rsidR="003527B4">
        <w:t xml:space="preserve">ny </w:t>
      </w:r>
      <w:r w:rsidR="00BF052F" w:rsidRPr="00903DBA">
        <w:t>expression.</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type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55B462DA" w:rsidR="00F0181F" w:rsidRPr="00903DBA" w:rsidRDefault="00F0181F" w:rsidP="00F0181F">
      <w:pPr>
        <w:pStyle w:val="Code"/>
        <w:rPr>
          <w:highlight w:val="white"/>
        </w:rPr>
      </w:pPr>
      <w:r w:rsidRPr="00903DBA">
        <w:rPr>
          <w:highlight w:val="white"/>
        </w:rPr>
        <w:t xml:space="preserve">      </w:t>
      </w:r>
      <w:r w:rsidR="001E095C">
        <w:rPr>
          <w:highlight w:val="white"/>
        </w:rPr>
        <w:t>SpecifierStack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lastRenderedPageBreak/>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50565931" w:rsidR="00F0181F" w:rsidRPr="00903DBA" w:rsidRDefault="00F0181F" w:rsidP="00F0181F">
      <w:pPr>
        <w:pStyle w:val="Code"/>
        <w:rPr>
          <w:highlight w:val="white"/>
        </w:rPr>
      </w:pPr>
      <w:r w:rsidRPr="00903DBA">
        <w:rPr>
          <w:highlight w:val="white"/>
        </w:rPr>
        <w:t xml:space="preserve">      $$ = MiddleCodeGenerator.TypeName(</w:t>
      </w:r>
      <w:r w:rsidR="001E095C">
        <w:rPr>
          <w:highlight w:val="white"/>
        </w:rPr>
        <w:t>SpecifierStack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6B793716" w:rsidR="00636360" w:rsidRPr="00903DBA" w:rsidRDefault="00CC1DF4" w:rsidP="0060539D">
      <w:pPr>
        <w:pStyle w:val="Heading3"/>
      </w:pPr>
      <w:bookmarkStart w:id="225" w:name="_Hlk57718797"/>
      <w:r>
        <w:t>&lt;h3&gt;</w:t>
      </w:r>
      <w:bookmarkStart w:id="226" w:name="_Toc93320467"/>
      <w:r w:rsidRPr="00903DBA">
        <w:t>Prefix Expression</w:t>
      </w:r>
      <w:bookmarkEnd w:id="226"/>
      <w:r>
        <w:t>&lt;/h3&gt;</w:t>
      </w:r>
    </w:p>
    <w:bookmarkEnd w:id="225"/>
    <w:p w14:paraId="17DB7A32" w14:textId="0F8E94D6" w:rsidR="00636360" w:rsidRDefault="00636360" w:rsidP="00636360">
      <w:r w:rsidRPr="00903DBA">
        <w:t>In C, there are several prefix expressions:</w:t>
      </w:r>
    </w:p>
    <w:p w14:paraId="2AA8A2B1" w14:textId="64BD7213" w:rsidR="003527B4" w:rsidRPr="00903DBA" w:rsidRDefault="008C4970" w:rsidP="003527B4">
      <w:pPr>
        <w:pStyle w:val="ListParagraph"/>
        <w:numPr>
          <w:ilvl w:val="0"/>
          <w:numId w:val="178"/>
        </w:numPr>
      </w:pPr>
      <w:r>
        <w:t>&lt;l&gt;</w:t>
      </w:r>
      <w:r w:rsidRPr="00903DBA">
        <w:t>Unary add and minus</w:t>
      </w:r>
      <w:r>
        <w:t>&lt;/l&gt;</w:t>
      </w:r>
    </w:p>
    <w:p w14:paraId="227622EA" w14:textId="6B5EF042" w:rsidR="003527B4" w:rsidRPr="00903DBA" w:rsidRDefault="008C4970" w:rsidP="003527B4">
      <w:pPr>
        <w:pStyle w:val="ListParagraph"/>
        <w:numPr>
          <w:ilvl w:val="0"/>
          <w:numId w:val="178"/>
        </w:numPr>
      </w:pPr>
      <w:r>
        <w:t>&lt;l&gt;</w:t>
      </w:r>
      <w:r w:rsidRPr="00903DBA">
        <w:t>Logical not</w:t>
      </w:r>
      <w:r>
        <w:t>&lt;/l&gt;</w:t>
      </w:r>
    </w:p>
    <w:p w14:paraId="292630D8" w14:textId="5483FA31" w:rsidR="003527B4" w:rsidRPr="00903DBA" w:rsidRDefault="008C4970" w:rsidP="003527B4">
      <w:pPr>
        <w:pStyle w:val="ListParagraph"/>
        <w:numPr>
          <w:ilvl w:val="0"/>
          <w:numId w:val="178"/>
        </w:numPr>
      </w:pPr>
      <w:r>
        <w:t>&lt;l&gt;</w:t>
      </w:r>
      <w:r w:rsidRPr="00903DBA">
        <w:t>Bitwise not</w:t>
      </w:r>
      <w:r>
        <w:t>&lt;/l&gt;</w:t>
      </w:r>
    </w:p>
    <w:p w14:paraId="392C8D09" w14:textId="5C7A2BDF" w:rsidR="003527B4" w:rsidRPr="00903DBA" w:rsidRDefault="008C4970" w:rsidP="003527B4">
      <w:pPr>
        <w:pStyle w:val="ListParagraph"/>
        <w:numPr>
          <w:ilvl w:val="0"/>
          <w:numId w:val="178"/>
        </w:numPr>
      </w:pPr>
      <w:r>
        <w:t>&lt;l&gt;</w:t>
      </w:r>
      <w:r w:rsidRPr="00903DBA">
        <w:t xml:space="preserve">The </w:t>
      </w:r>
      <w:r w:rsidR="00493E8C">
        <w:rPr>
          <w:rStyle w:val="CodeInText"/>
        </w:rPr>
        <w:t>&lt;ct&gt;</w:t>
      </w:r>
      <w:r w:rsidR="00493E8C" w:rsidRPr="00903DBA">
        <w:rPr>
          <w:rStyle w:val="CodeInText"/>
        </w:rPr>
        <w:t>sizeof</w:t>
      </w:r>
      <w:r w:rsidR="00493E8C">
        <w:rPr>
          <w:rStyle w:val="CodeInText"/>
        </w:rPr>
        <w:t>&lt;/ct&gt;</w:t>
      </w:r>
      <w:r w:rsidRPr="00903DBA">
        <w:t xml:space="preserve"> operator</w:t>
      </w:r>
      <w:r>
        <w:t>&lt;/l&gt;</w:t>
      </w:r>
    </w:p>
    <w:p w14:paraId="7D2B5F71" w14:textId="43FF2DDA" w:rsidR="003527B4" w:rsidRPr="00903DBA" w:rsidRDefault="008C4970" w:rsidP="003527B4">
      <w:pPr>
        <w:pStyle w:val="ListParagraph"/>
        <w:numPr>
          <w:ilvl w:val="0"/>
          <w:numId w:val="178"/>
        </w:numPr>
      </w:pPr>
      <w:r>
        <w:t>&lt;l&gt;</w:t>
      </w:r>
      <w:r w:rsidRPr="00903DBA">
        <w:t>The address operator</w:t>
      </w:r>
      <w:r>
        <w:t>&lt;/l&gt;</w:t>
      </w:r>
    </w:p>
    <w:p w14:paraId="6BF08C96" w14:textId="008D1B1D" w:rsidR="003527B4" w:rsidRDefault="008C4970" w:rsidP="003527B4">
      <w:pPr>
        <w:pStyle w:val="ListParagraph"/>
        <w:numPr>
          <w:ilvl w:val="0"/>
          <w:numId w:val="178"/>
        </w:numPr>
      </w:pPr>
      <w:r>
        <w:t>&lt;l&gt;</w:t>
      </w:r>
      <w:r w:rsidRPr="00903DBA">
        <w:t>The dereference operator</w:t>
      </w:r>
      <w:r>
        <w:t>&lt;/l&gt;</w:t>
      </w:r>
    </w:p>
    <w:p w14:paraId="7F08DC55" w14:textId="2CCF6E8A" w:rsidR="00B05E5C" w:rsidRPr="00903DBA" w:rsidRDefault="008C4970" w:rsidP="003527B4">
      <w:pPr>
        <w:pStyle w:val="ListParagraph"/>
        <w:numPr>
          <w:ilvl w:val="0"/>
          <w:numId w:val="178"/>
        </w:numPr>
      </w:pPr>
      <w:r>
        <w:t>&lt;l&gt;Prefix increment and decrement&lt;/l&gt;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50EFDC99" w:rsidR="00D56E7A" w:rsidRPr="00903DBA" w:rsidRDefault="00D56E7A" w:rsidP="00D56E7A">
      <w:pPr>
        <w:pStyle w:val="Code"/>
        <w:rPr>
          <w:highlight w:val="white"/>
        </w:rPr>
      </w:pPr>
      <w:r w:rsidRPr="00903DBA">
        <w:rPr>
          <w:highlight w:val="white"/>
        </w:rPr>
        <w:t xml:space="preserve">  | </w:t>
      </w:r>
      <w:r w:rsidR="00A312D7">
        <w:rPr>
          <w:highlight w:val="white"/>
        </w:rPr>
        <w:t>prefix_unary_operator</w:t>
      </w:r>
      <w:r w:rsidRPr="00903DBA">
        <w:rPr>
          <w:highlight w:val="white"/>
        </w:rPr>
        <w:t xml:space="preserve">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76913679" w14:textId="11FB45FC" w:rsidR="001F57FD" w:rsidRPr="00903DBA" w:rsidRDefault="00341936" w:rsidP="00990749">
      <w:r w:rsidRPr="00903DBA">
        <w:rPr>
          <w:highlight w:val="white"/>
        </w:rPr>
        <w:t xml:space="preserve">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Pr="00903DBA">
        <w:rPr>
          <w:highlight w:val="white"/>
        </w:rPr>
        <w:t xml:space="preserve"> operator can be applied to </w:t>
      </w:r>
      <w:r>
        <w:rPr>
          <w:highlight w:val="white"/>
        </w:rPr>
        <w:t xml:space="preserve">an expression or </w:t>
      </w:r>
      <w:r w:rsidRPr="00903DBA">
        <w:rPr>
          <w:highlight w:val="white"/>
        </w:rPr>
        <w:t>a type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02EAE621" w14:textId="66308678"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with register storage.</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The postfix increment and decrement change the operand and return the original value. The operand has to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Pr="00FE6DE8" w:rsidRDefault="00463A61" w:rsidP="00FE6DE8">
      <w:pPr>
        <w:pStyle w:val="Code"/>
        <w:rPr>
          <w:highlight w:val="white"/>
        </w:rPr>
      </w:pPr>
    </w:p>
    <w:p w14:paraId="547E2A0A" w14:textId="77777777" w:rsidR="00FE6DE8" w:rsidRPr="00FE6DE8" w:rsidRDefault="00FE6DE8" w:rsidP="00FE6DE8">
      <w:pPr>
        <w:pStyle w:val="Code"/>
        <w:rPr>
          <w:highlight w:val="white"/>
        </w:rPr>
      </w:pPr>
      <w:r w:rsidRPr="00FE6DE8">
        <w:rPr>
          <w:highlight w:val="white"/>
        </w:rPr>
        <w:lastRenderedPageBreak/>
        <w:t>prefix_unary_operator:</w:t>
      </w:r>
    </w:p>
    <w:p w14:paraId="071F9974" w14:textId="77777777" w:rsidR="00FE6DE8" w:rsidRPr="00FE6DE8" w:rsidRDefault="00FE6DE8" w:rsidP="00FE6DE8">
      <w:pPr>
        <w:pStyle w:val="Code"/>
        <w:rPr>
          <w:highlight w:val="white"/>
        </w:rPr>
      </w:pPr>
      <w:r w:rsidRPr="00FE6DE8">
        <w:rPr>
          <w:highlight w:val="white"/>
        </w:rPr>
        <w:t xml:space="preserve">    PLUS        { $$ = MiddleOperator.Plus;       }</w:t>
      </w:r>
    </w:p>
    <w:p w14:paraId="624EA61E" w14:textId="77777777" w:rsidR="00FE6DE8" w:rsidRPr="00FE6DE8" w:rsidRDefault="00FE6DE8" w:rsidP="00FE6DE8">
      <w:pPr>
        <w:pStyle w:val="Code"/>
        <w:rPr>
          <w:highlight w:val="white"/>
        </w:rPr>
      </w:pPr>
      <w:r w:rsidRPr="00FE6DE8">
        <w:rPr>
          <w:highlight w:val="white"/>
        </w:rPr>
        <w:t xml:space="preserve">  | MINUS       { $$ = MiddleOperator.Minus;      }</w:t>
      </w:r>
    </w:p>
    <w:p w14:paraId="7E47C8D4" w14:textId="1E899229" w:rsidR="00FE6DE8" w:rsidRPr="00FE6DE8" w:rsidRDefault="00FE6DE8" w:rsidP="00FE6DE8">
      <w:pPr>
        <w:pStyle w:val="Code"/>
        <w:rPr>
          <w:highlight w:val="white"/>
        </w:rPr>
      </w:pPr>
      <w:r w:rsidRPr="00FE6DE8">
        <w:rPr>
          <w:highlight w:val="white"/>
        </w:rPr>
        <w:t xml:space="preserve">  | BITWISE_NOT { $$ = MiddleOperator.</w:t>
      </w:r>
      <w:r w:rsidRPr="001F57C5">
        <w:rPr>
          <w:highlight w:val="white"/>
        </w:rPr>
        <w:t>BitwiseNot</w:t>
      </w:r>
      <w:r w:rsidRPr="00FE6DE8">
        <w:rPr>
          <w:highlight w:val="white"/>
        </w:rPr>
        <w:t>; };</w:t>
      </w:r>
    </w:p>
    <w:p w14:paraId="2CED86B2" w14:textId="77777777" w:rsidR="009A16DF" w:rsidRPr="00FE6DE8" w:rsidRDefault="009A16DF" w:rsidP="00FE6DE8">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52A0C2A7" w:rsidR="001E24F7" w:rsidRDefault="00CC1DF4" w:rsidP="0060539D">
      <w:pPr>
        <w:pStyle w:val="Heading3"/>
        <w:rPr>
          <w:highlight w:val="white"/>
        </w:rPr>
      </w:pPr>
      <w:bookmarkStart w:id="227" w:name="_Hlk57718941"/>
      <w:r>
        <w:rPr>
          <w:highlight w:val="white"/>
        </w:rPr>
        <w:t>&lt;h3&gt;</w:t>
      </w:r>
      <w:bookmarkStart w:id="228" w:name="_Toc93320468"/>
      <w:r w:rsidRPr="00903DBA">
        <w:rPr>
          <w:highlight w:val="white"/>
        </w:rPr>
        <w:t>Postfix</w:t>
      </w:r>
      <w:r>
        <w:rPr>
          <w:highlight w:val="white"/>
        </w:rPr>
        <w:t xml:space="preserve"> </w:t>
      </w:r>
      <w:r w:rsidRPr="00903DBA">
        <w:rPr>
          <w:highlight w:val="white"/>
        </w:rPr>
        <w:t>Expression</w:t>
      </w:r>
      <w:bookmarkEnd w:id="228"/>
      <w:r>
        <w:rPr>
          <w:highlight w:val="white"/>
        </w:rPr>
        <w:t>&lt;/h3&gt;</w:t>
      </w:r>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0B4555BD" w:rsidR="0075465D" w:rsidRDefault="008C4970" w:rsidP="0075465D">
      <w:pPr>
        <w:pStyle w:val="ListParagraph"/>
        <w:numPr>
          <w:ilvl w:val="0"/>
          <w:numId w:val="178"/>
        </w:numPr>
      </w:pPr>
      <w:r>
        <w:t>&lt;l&gt;Prefix increment and decrement&lt;/l&gt;</w:t>
      </w:r>
    </w:p>
    <w:p w14:paraId="28447F4D" w14:textId="39A03117" w:rsidR="0045515B" w:rsidRDefault="008C4970" w:rsidP="0075465D">
      <w:pPr>
        <w:pStyle w:val="ListParagraph"/>
        <w:numPr>
          <w:ilvl w:val="0"/>
          <w:numId w:val="178"/>
        </w:numPr>
      </w:pPr>
      <w:r>
        <w:t>&lt;l&gt;Dot and Arrow&lt;/l&gt;</w:t>
      </w:r>
    </w:p>
    <w:p w14:paraId="567F7142" w14:textId="26ECEDDB" w:rsidR="00EA746E" w:rsidRDefault="008C4970" w:rsidP="0075465D">
      <w:pPr>
        <w:pStyle w:val="ListParagraph"/>
        <w:numPr>
          <w:ilvl w:val="0"/>
          <w:numId w:val="178"/>
        </w:numPr>
      </w:pPr>
      <w:r>
        <w:t>&lt;l&gt;Array indexing&lt;/l&gt;</w:t>
      </w:r>
    </w:p>
    <w:p w14:paraId="010E5DD2" w14:textId="18D3BA5D" w:rsidR="00EA746E" w:rsidRPr="00903DBA" w:rsidRDefault="008C4970" w:rsidP="0075465D">
      <w:pPr>
        <w:pStyle w:val="ListParagraph"/>
        <w:numPr>
          <w:ilvl w:val="0"/>
          <w:numId w:val="178"/>
        </w:numPr>
      </w:pPr>
      <w:r>
        <w:t>&lt;l&gt;Function calls&lt;/l&gt;</w:t>
      </w:r>
    </w:p>
    <w:bookmarkEnd w:id="227"/>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29" w:name="_Hlk57718959"/>
    </w:p>
    <w:bookmarkEnd w:id="229"/>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30"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30"/>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7D249E49" w:rsidR="00D37AFD" w:rsidRPr="00903DBA" w:rsidRDefault="00CC1DF4" w:rsidP="0060539D">
      <w:pPr>
        <w:pStyle w:val="Heading3"/>
        <w:rPr>
          <w:highlight w:val="white"/>
        </w:rPr>
      </w:pPr>
      <w:bookmarkStart w:id="231" w:name="_Hlk57719163"/>
      <w:r>
        <w:rPr>
          <w:highlight w:val="white"/>
        </w:rPr>
        <w:lastRenderedPageBreak/>
        <w:t>&lt;h3&gt;</w:t>
      </w:r>
      <w:bookmarkStart w:id="232" w:name="_Toc93320469"/>
      <w:r w:rsidRPr="00903DBA">
        <w:rPr>
          <w:highlight w:val="white"/>
        </w:rPr>
        <w:t>Primary Expressions</w:t>
      </w:r>
      <w:bookmarkEnd w:id="232"/>
      <w:r>
        <w:rPr>
          <w:highlight w:val="white"/>
        </w:rPr>
        <w:t>&lt;/h3&gt;</w:t>
      </w:r>
    </w:p>
    <w:bookmarkEnd w:id="231"/>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51CFF0FF"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r w:rsidR="00F9130C">
        <w:rPr>
          <w:highlight w:val="white"/>
        </w:rPr>
        <w:t>s</w:t>
      </w:r>
      <w:r>
        <w:rPr>
          <w:highlight w:val="white"/>
        </w:rPr>
        <w:t>.</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1BD6BA6E"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D4318D">
        <w:rPr>
          <w:rStyle w:val="KeyWord0"/>
        </w:rPr>
        <w:t>&lt;k&gt;</w:t>
      </w:r>
      <w:r w:rsidR="00D4318D" w:rsidRPr="00E93975">
        <w:rPr>
          <w:rStyle w:val="KeyWord0"/>
        </w:rPr>
        <w:t>malloc</w:t>
      </w:r>
      <w:r w:rsidR="00D4318D">
        <w:rPr>
          <w:rStyle w:val="KeyWord0"/>
        </w:rPr>
        <w:t>&lt;/k&gt;</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F23462">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171A2AB7" w:rsidR="00E16CA0" w:rsidRDefault="00E16CA0" w:rsidP="00E16CA0">
      <w:pPr>
        <w:pStyle w:val="Code"/>
        <w:rPr>
          <w:highlight w:val="white"/>
        </w:rPr>
      </w:pPr>
      <w:r w:rsidRPr="00903DBA">
        <w:rPr>
          <w:highlight w:val="white"/>
        </w:rPr>
        <w:t xml:space="preserve">    };</w:t>
      </w:r>
    </w:p>
    <w:p w14:paraId="74932E8E" w14:textId="68A10940" w:rsidR="00F11C50" w:rsidRDefault="00CC1DF4" w:rsidP="00F11C50">
      <w:pPr>
        <w:pStyle w:val="Heading2"/>
        <w:rPr>
          <w:highlight w:val="white"/>
        </w:rPr>
      </w:pPr>
      <w:r>
        <w:rPr>
          <w:highlight w:val="white"/>
        </w:rPr>
        <w:t>&lt;h2&gt;</w:t>
      </w:r>
      <w:bookmarkStart w:id="233" w:name="_Toc93320470"/>
      <w:r>
        <w:rPr>
          <w:highlight w:val="white"/>
        </w:rPr>
        <w:t>The Partial Main Parser</w:t>
      </w:r>
      <w:bookmarkEnd w:id="233"/>
      <w:r>
        <w:rPr>
          <w:highlight w:val="white"/>
        </w:rPr>
        <w:t>&lt;/h2&gt;</w:t>
      </w:r>
    </w:p>
    <w:p w14:paraId="380B6441" w14:textId="739D2D37" w:rsidR="00ED3BFB" w:rsidRPr="00903DBA" w:rsidRDefault="00ED3BFB" w:rsidP="00ED3BFB">
      <w:pPr>
        <w:rPr>
          <w:highlight w:val="white"/>
        </w:rPr>
      </w:pPr>
      <w:r>
        <w:rPr>
          <w:highlight w:val="white"/>
        </w:rPr>
        <w:t>Finally, i</w:t>
      </w:r>
      <w:r w:rsidRPr="00903DBA">
        <w:rPr>
          <w:highlight w:val="white"/>
        </w:rPr>
        <w:t xml:space="preserve">n order for the parser to work properly, we </w:t>
      </w:r>
      <w:r w:rsidR="00C0502F">
        <w:rPr>
          <w:highlight w:val="white"/>
        </w:rPr>
        <w:t xml:space="preserve">need </w:t>
      </w:r>
      <w:r w:rsidRPr="00903DBA">
        <w:rPr>
          <w:highlight w:val="white"/>
        </w:rPr>
        <w:t>a</w:t>
      </w:r>
      <w:r>
        <w:rPr>
          <w:highlight w:val="white"/>
        </w:rPr>
        <w:t xml:space="preserve"> partial</w:t>
      </w:r>
      <w:r w:rsidRPr="00903DBA">
        <w:rPr>
          <w:highlight w:val="white"/>
        </w:rPr>
        <w:t xml:space="preserve"> parser class.</w:t>
      </w:r>
    </w:p>
    <w:p w14:paraId="527154F7" w14:textId="5A69E9B7" w:rsidR="00ED3BFB" w:rsidRDefault="000274D4" w:rsidP="002F639D">
      <w:pPr>
        <w:pStyle w:val="CodeHeader"/>
        <w:rPr>
          <w:highlight w:val="white"/>
        </w:rPr>
      </w:pPr>
      <w:r>
        <w:rPr>
          <w:highlight w:val="white"/>
        </w:rPr>
        <w:t>&lt;ch&gt;PartialMainParser.cs&lt;/ch&gt;</w:t>
      </w:r>
    </w:p>
    <w:p w14:paraId="2811E409" w14:textId="1D75FCD6" w:rsidR="00ED3BFB" w:rsidRPr="00903DBA" w:rsidRDefault="00ED3BFB" w:rsidP="00ED3BFB">
      <w:pPr>
        <w:pStyle w:val="Code"/>
        <w:rPr>
          <w:highlight w:val="white"/>
        </w:rPr>
      </w:pPr>
      <w:r w:rsidRPr="00903DBA">
        <w:rPr>
          <w:highlight w:val="white"/>
        </w:rPr>
        <w:t>namespace CCompiler_Main {</w:t>
      </w:r>
    </w:p>
    <w:p w14:paraId="5165FF9D" w14:textId="77777777" w:rsidR="00ED3BFB" w:rsidRPr="00903DBA" w:rsidRDefault="00ED3BFB" w:rsidP="00ED3BFB">
      <w:pPr>
        <w:pStyle w:val="Code"/>
        <w:rPr>
          <w:highlight w:val="white"/>
        </w:rPr>
      </w:pPr>
      <w:r w:rsidRPr="00903DBA">
        <w:rPr>
          <w:highlight w:val="white"/>
        </w:rPr>
        <w:t xml:space="preserve">  public partial class Parser :</w:t>
      </w:r>
    </w:p>
    <w:p w14:paraId="510C1BC7" w14:textId="77777777" w:rsidR="00ED3BFB" w:rsidRPr="00903DBA" w:rsidRDefault="00ED3BFB" w:rsidP="00ED3BFB">
      <w:pPr>
        <w:pStyle w:val="Code"/>
        <w:rPr>
          <w:highlight w:val="white"/>
        </w:rPr>
      </w:pPr>
      <w:r w:rsidRPr="00903DBA">
        <w:rPr>
          <w:highlight w:val="white"/>
        </w:rPr>
        <w:t xml:space="preserve">         QUT.Gppg.ShiftReduceParser&lt;ValueType, QUT.Gppg.LexLocation&gt; {</w:t>
      </w:r>
    </w:p>
    <w:p w14:paraId="589270CA" w14:textId="77777777" w:rsidR="00ED3BFB" w:rsidRPr="00903DBA" w:rsidRDefault="00ED3BFB" w:rsidP="00ED3BFB">
      <w:pPr>
        <w:pStyle w:val="Code"/>
        <w:rPr>
          <w:highlight w:val="white"/>
        </w:rPr>
      </w:pPr>
      <w:r w:rsidRPr="00903DBA">
        <w:rPr>
          <w:highlight w:val="white"/>
        </w:rPr>
        <w:t xml:space="preserve">    public Parser(Scanner scanner)</w:t>
      </w:r>
    </w:p>
    <w:p w14:paraId="04FDEAE0" w14:textId="77777777" w:rsidR="00ED3BFB" w:rsidRPr="00903DBA" w:rsidRDefault="00ED3BFB" w:rsidP="00ED3BFB">
      <w:pPr>
        <w:pStyle w:val="Code"/>
        <w:rPr>
          <w:highlight w:val="white"/>
        </w:rPr>
      </w:pPr>
      <w:r w:rsidRPr="00903DBA">
        <w:rPr>
          <w:highlight w:val="white"/>
        </w:rPr>
        <w:t xml:space="preserve">     :base(scanner) {</w:t>
      </w:r>
    </w:p>
    <w:p w14:paraId="0B33F653" w14:textId="77777777" w:rsidR="00CD667B" w:rsidRDefault="00ED3BFB" w:rsidP="00ED3BFB">
      <w:pPr>
        <w:pStyle w:val="Code"/>
        <w:rPr>
          <w:highlight w:val="white"/>
        </w:rPr>
      </w:pPr>
      <w:r w:rsidRPr="00903DBA">
        <w:rPr>
          <w:highlight w:val="white"/>
        </w:rPr>
        <w:t xml:space="preserve">      </w:t>
      </w:r>
      <w:r w:rsidR="00CD667B">
        <w:rPr>
          <w:highlight w:val="white"/>
        </w:rPr>
        <w:t>// Empty</w:t>
      </w:r>
    </w:p>
    <w:p w14:paraId="4F1EF748" w14:textId="50F2BC70" w:rsidR="00ED3BFB" w:rsidRPr="00903DBA" w:rsidRDefault="00ED3BFB" w:rsidP="00ED3BFB">
      <w:pPr>
        <w:pStyle w:val="Code"/>
        <w:rPr>
          <w:highlight w:val="white"/>
        </w:rPr>
      </w:pPr>
      <w:r w:rsidRPr="00903DBA">
        <w:rPr>
          <w:highlight w:val="white"/>
        </w:rPr>
        <w:t xml:space="preserve">    }</w:t>
      </w:r>
    </w:p>
    <w:p w14:paraId="72016A88" w14:textId="77777777" w:rsidR="00ED3BFB" w:rsidRPr="00903DBA" w:rsidRDefault="00ED3BFB" w:rsidP="00ED3BFB">
      <w:pPr>
        <w:pStyle w:val="Code"/>
        <w:rPr>
          <w:highlight w:val="white"/>
        </w:rPr>
      </w:pPr>
      <w:r w:rsidRPr="00903DBA">
        <w:rPr>
          <w:highlight w:val="white"/>
        </w:rPr>
        <w:t xml:space="preserve">  }</w:t>
      </w:r>
    </w:p>
    <w:p w14:paraId="3B60DA65" w14:textId="77777777" w:rsidR="00ED3BFB" w:rsidRPr="00903DBA" w:rsidRDefault="00ED3BFB" w:rsidP="00ED3BFB">
      <w:pPr>
        <w:pStyle w:val="Code"/>
        <w:rPr>
          <w:highlight w:val="white"/>
        </w:rPr>
      </w:pPr>
      <w:r w:rsidRPr="00903DBA">
        <w:rPr>
          <w:highlight w:val="white"/>
        </w:rPr>
        <w:t>}</w:t>
      </w:r>
    </w:p>
    <w:p w14:paraId="61E562C7" w14:textId="77777777" w:rsidR="00ED3BFB" w:rsidRPr="00903DBA" w:rsidRDefault="00ED3BFB" w:rsidP="00E16CA0">
      <w:pPr>
        <w:pStyle w:val="Code"/>
        <w:rPr>
          <w:highlight w:val="white"/>
        </w:rPr>
      </w:pPr>
    </w:p>
    <w:p w14:paraId="052757B8" w14:textId="21D63055" w:rsidR="005E5A36" w:rsidRPr="00903DBA" w:rsidRDefault="00CC1DF4" w:rsidP="0060539D">
      <w:pPr>
        <w:pStyle w:val="Heading1"/>
      </w:pPr>
      <w:bookmarkStart w:id="234" w:name="_Ref54202176"/>
      <w:bookmarkStart w:id="235" w:name="_Ref54202192"/>
      <w:bookmarkStart w:id="236" w:name="_Ref54264860"/>
      <w:r>
        <w:lastRenderedPageBreak/>
        <w:t>&lt;h1&gt;</w:t>
      </w:r>
      <w:bookmarkStart w:id="237" w:name="_Toc93320471"/>
      <w:r>
        <w:t>Middle Code Generation</w:t>
      </w:r>
      <w:bookmarkEnd w:id="237"/>
      <w:r>
        <w:t>&lt;/h1&gt;</w:t>
      </w:r>
    </w:p>
    <w:p w14:paraId="515CEB22" w14:textId="27860ECF" w:rsidR="005E5A36" w:rsidRDefault="00C2568E" w:rsidP="005E5A36">
      <w:r>
        <w:t xml:space="preserve">The methods of this chapter are called by the parser of the previous chapter. </w:t>
      </w:r>
      <w:r w:rsidR="005E5A36" w:rsidRPr="00903DBA">
        <w:t>The rules of the parser</w:t>
      </w:r>
      <w:r w:rsidR="00E26ED4">
        <w:t xml:space="preserve"> </w:t>
      </w:r>
      <w:r w:rsidR="00D440B0">
        <w:t xml:space="preserve">call </w:t>
      </w:r>
      <w:r w:rsidR="005E5A36" w:rsidRPr="00903DBA">
        <w:t xml:space="preserve">methods of the </w:t>
      </w:r>
      <w:r w:rsidR="00D4318D">
        <w:rPr>
          <w:rStyle w:val="KeyWord0"/>
        </w:rPr>
        <w:t>&lt;k&gt;</w:t>
      </w:r>
      <w:r w:rsidR="00D4318D" w:rsidRPr="00903DBA">
        <w:rPr>
          <w:rStyle w:val="KeyWord0"/>
        </w:rPr>
        <w:t>MiddleCodeGenerator</w:t>
      </w:r>
      <w:r w:rsidR="00D4318D">
        <w:rPr>
          <w:rStyle w:val="KeyWord0"/>
        </w:rPr>
        <w:t>&lt;/k&gt;</w:t>
      </w:r>
      <w:r w:rsidR="005E5A36" w:rsidRPr="00903DBA">
        <w:t xml:space="preserve"> class </w:t>
      </w:r>
      <w:r w:rsidR="00D440B0">
        <w:t xml:space="preserve">of this chapter </w:t>
      </w:r>
      <w:r w:rsidR="005E5A36" w:rsidRPr="00903DBA">
        <w:t>to perform</w:t>
      </w:r>
      <w:r w:rsidR="00E26ED4">
        <w:t>ing</w:t>
      </w:r>
      <w:r w:rsidR="005E5A36" w:rsidRPr="00903DBA">
        <w:t xml:space="preserve"> type checking, </w:t>
      </w:r>
      <w:r w:rsidR="00D440B0">
        <w:t>construct</w:t>
      </w:r>
      <w:r w:rsidR="00E26ED4">
        <w:t>ing</w:t>
      </w:r>
      <w:r w:rsidR="00D440B0">
        <w:t xml:space="preserve"> </w:t>
      </w:r>
      <w:r w:rsidR="005E5A36" w:rsidRPr="00903DBA">
        <w:t>the symbol table, and generat</w:t>
      </w:r>
      <w:r w:rsidR="00E26ED4">
        <w:t>ing</w:t>
      </w:r>
      <w:r w:rsidR="005E5A36" w:rsidRPr="00903DBA">
        <w:t xml:space="preserve"> the middle code.</w:t>
      </w:r>
    </w:p>
    <w:p w14:paraId="15448E14" w14:textId="31833FF6" w:rsidR="003D0930" w:rsidRPr="00903DBA" w:rsidRDefault="00CC1DF4" w:rsidP="0060539D">
      <w:pPr>
        <w:pStyle w:val="Heading2"/>
      </w:pPr>
      <w:r>
        <w:t>&lt;h2&gt;</w:t>
      </w:r>
      <w:bookmarkStart w:id="238" w:name="_Toc93320472"/>
      <w:r w:rsidRPr="00903DBA">
        <w:t>The MiddleCode Class</w:t>
      </w:r>
      <w:bookmarkEnd w:id="238"/>
      <w:r>
        <w:t>&lt;/h2&gt;</w:t>
      </w:r>
    </w:p>
    <w:p w14:paraId="020B5D20" w14:textId="6F5DC4F1" w:rsidR="003D0930" w:rsidRPr="00903DBA" w:rsidRDefault="003D0930" w:rsidP="003D0930">
      <w:r w:rsidRPr="00903DBA">
        <w:t xml:space="preserve">The middle </w:t>
      </w:r>
      <w:r>
        <w:t xml:space="preserve">code </w:t>
      </w:r>
      <w:r w:rsidRPr="00903DBA">
        <w:t xml:space="preserve">of the compiler in this book is </w:t>
      </w:r>
      <w:r w:rsidR="00493E8C">
        <w:rPr>
          <w:rStyle w:val="CodeInText"/>
        </w:rPr>
        <w:t>&lt;ct&gt;</w:t>
      </w:r>
      <w:r w:rsidR="00493E8C" w:rsidRPr="00903DBA">
        <w:rPr>
          <w:rStyle w:val="CodeInText"/>
        </w:rPr>
        <w:t>three</w:t>
      </w:r>
      <w:r w:rsidR="004532B6">
        <w:rPr>
          <w:rStyle w:val="CodeInText"/>
        </w:rPr>
        <w:t>-</w:t>
      </w:r>
      <w:r w:rsidR="00493E8C" w:rsidRPr="00903DBA">
        <w:rPr>
          <w:rStyle w:val="CodeInText"/>
        </w:rPr>
        <w:t>address</w:t>
      </w:r>
      <w:r w:rsidR="00695865">
        <w:rPr>
          <w:rStyle w:val="CodeInText"/>
        </w:rPr>
        <w:t xml:space="preserve"> </w:t>
      </w:r>
      <w:r w:rsidR="00493E8C" w:rsidRPr="00903DBA">
        <w:rPr>
          <w:rStyle w:val="CodeInText"/>
        </w:rPr>
        <w:t>code</w:t>
      </w:r>
      <w:r w:rsidR="00493E8C">
        <w:rPr>
          <w:rStyle w:val="CodeInText"/>
        </w:rPr>
        <w:t>&lt;/ct&gt;</w:t>
      </w:r>
      <w:r w:rsidRPr="00903DBA">
        <w:t>. As the name implies, each instruction is made up by one operator and at most three</w:t>
      </w:r>
      <w:r w:rsidR="00CC6F18">
        <w:t xml:space="preserve"> </w:t>
      </w:r>
      <w:r w:rsidRPr="00903DBA">
        <w:t>references to objects</w:t>
      </w:r>
      <w:r w:rsidR="00CC6F18">
        <w:t xml:space="preserve"> of</w:t>
      </w:r>
      <w:r w:rsidRPr="00903DBA">
        <w:t xml:space="preserve"> </w:t>
      </w:r>
      <w:r w:rsidR="00D4318D">
        <w:rPr>
          <w:rStyle w:val="KeyWord0"/>
        </w:rPr>
        <w:t>&lt;k&gt;</w:t>
      </w:r>
      <w:r w:rsidR="00D4318D" w:rsidRPr="00903DBA">
        <w:rPr>
          <w:rStyle w:val="KeyWord0"/>
        </w:rPr>
        <w:t>Symbol</w:t>
      </w:r>
      <w:r w:rsidR="00D4318D">
        <w:rPr>
          <w:rStyle w:val="KeyWord0"/>
        </w:rPr>
        <w:t>&lt;/k&gt;</w:t>
      </w:r>
      <w:r w:rsidRPr="00903DBA">
        <w:t xml:space="preserve">, </w:t>
      </w:r>
      <w:r w:rsidR="00D4318D">
        <w:rPr>
          <w:rStyle w:val="KeyWord0"/>
        </w:rPr>
        <w:t>&lt;k&gt;</w:t>
      </w:r>
      <w:r w:rsidR="00D4318D" w:rsidRPr="00903DBA">
        <w:rPr>
          <w:rStyle w:val="KeyWord0"/>
        </w:rPr>
        <w:t>Register</w:t>
      </w:r>
      <w:r w:rsidR="00D4318D">
        <w:rPr>
          <w:rStyle w:val="KeyWord0"/>
        </w:rPr>
        <w:t>&lt;/k&gt;</w:t>
      </w:r>
      <w:r w:rsidRPr="00903DBA">
        <w:t xml:space="preserve">, </w:t>
      </w:r>
      <w:r w:rsidR="00D4318D">
        <w:rPr>
          <w:rStyle w:val="KeyWord0"/>
        </w:rPr>
        <w:t>&lt;k&gt;</w:t>
      </w:r>
      <w:r w:rsidR="00D4318D" w:rsidRPr="00903DBA">
        <w:rPr>
          <w:rStyle w:val="KeyWord0"/>
        </w:rPr>
        <w:t>String</w:t>
      </w:r>
      <w:r w:rsidR="00D4318D">
        <w:rPr>
          <w:rStyle w:val="KeyWord0"/>
        </w:rPr>
        <w:t>&lt;/k&gt;</w:t>
      </w:r>
      <w:r w:rsidRPr="00903DBA">
        <w:t xml:space="preserve">, </w:t>
      </w:r>
      <w:r w:rsidR="00D4318D">
        <w:rPr>
          <w:rStyle w:val="KeyWord0"/>
        </w:rPr>
        <w:t>&lt;k&gt;</w:t>
      </w:r>
      <w:r w:rsidR="00D4318D" w:rsidRPr="00903DBA">
        <w:rPr>
          <w:rStyle w:val="KeyWord0"/>
        </w:rPr>
        <w:t>Integer</w:t>
      </w:r>
      <w:r w:rsidR="00D4318D">
        <w:rPr>
          <w:rStyle w:val="KeyWord0"/>
        </w:rPr>
        <w:t>&lt;/k&gt;</w:t>
      </w:r>
      <w:r w:rsidRPr="00903DBA">
        <w:t>,</w:t>
      </w:r>
      <w:r w:rsidR="00AD6EA3">
        <w:t xml:space="preserve"> </w:t>
      </w:r>
      <w:r w:rsidR="00D4318D">
        <w:rPr>
          <w:rStyle w:val="KeyWord0"/>
        </w:rPr>
        <w:t>&lt;k&gt;</w:t>
      </w:r>
      <w:r w:rsidR="00D4318D" w:rsidRPr="00AD6EA3">
        <w:rPr>
          <w:rStyle w:val="KeyWord0"/>
        </w:rPr>
        <w:t>BigInteger</w:t>
      </w:r>
      <w:r w:rsidR="00D4318D">
        <w:rPr>
          <w:rStyle w:val="KeyWord0"/>
        </w:rPr>
        <w:t>&lt;/k&gt;</w:t>
      </w:r>
      <w:r w:rsidR="00AD6EA3">
        <w:t>,</w:t>
      </w:r>
      <w:r w:rsidRPr="00903DBA">
        <w:t xml:space="preserve"> or </w:t>
      </w:r>
      <w:r w:rsidR="00D4318D">
        <w:rPr>
          <w:rStyle w:val="KeyWord0"/>
        </w:rPr>
        <w:t>&lt;k&gt;</w:t>
      </w:r>
      <w:r w:rsidR="00D4318D" w:rsidRPr="00903DBA">
        <w:rPr>
          <w:rStyle w:val="KeyWord0"/>
        </w:rPr>
        <w:t>Double</w:t>
      </w:r>
      <w:r w:rsidR="00D4318D">
        <w:rPr>
          <w:rStyle w:val="KeyWord0"/>
        </w:rPr>
        <w:t>&lt;/k&gt;</w:t>
      </w:r>
      <w:r w:rsidRPr="00903DBA">
        <w:t>.</w:t>
      </w:r>
    </w:p>
    <w:p w14:paraId="09004F86" w14:textId="7AC99DBF" w:rsidR="003D0930" w:rsidRPr="00903DBA" w:rsidRDefault="000274D4" w:rsidP="003D0930">
      <w:pPr>
        <w:pStyle w:val="CodeHeader"/>
      </w:pPr>
      <w:r>
        <w:t>&lt;ch&gt;</w:t>
      </w:r>
      <w:r w:rsidRPr="00903DBA">
        <w:t>MiddleCode</w:t>
      </w:r>
      <w:r>
        <w:t>.</w:t>
      </w:r>
      <w:r w:rsidRPr="00903DBA">
        <w:t>cs</w:t>
      </w:r>
      <w:r>
        <w:t>&lt;/ch&gt;</w:t>
      </w:r>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052C2F95"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77777777" w:rsidR="003D0930" w:rsidRPr="00903DBA" w:rsidRDefault="003D0930" w:rsidP="003D0930">
      <w:pPr>
        <w:pStyle w:val="Code"/>
        <w:rPr>
          <w:highlight w:val="white"/>
        </w:rPr>
      </w:pPr>
      <w:r w:rsidRPr="00903DBA">
        <w:rPr>
          <w:highlight w:val="white"/>
        </w:rPr>
        <w:t xml:space="preserve">    private object[] m_operandArray = new object[3];</w:t>
      </w:r>
    </w:p>
    <w:p w14:paraId="2A066E76" w14:textId="77777777" w:rsidR="003D0930" w:rsidRPr="00903DBA" w:rsidRDefault="003D0930" w:rsidP="003D0930">
      <w:pPr>
        <w:pStyle w:val="Code"/>
        <w:rPr>
          <w:highlight w:val="white"/>
        </w:rPr>
      </w:pPr>
    </w:p>
    <w:p w14:paraId="53C87A22" w14:textId="77777777"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50B696C4" w:rsidR="003D0930" w:rsidRPr="00903DBA" w:rsidRDefault="003D0930" w:rsidP="003D093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IsGoto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IsCarry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IsRelation</w:t>
      </w:r>
      <w:r w:rsidR="00D4318D">
        <w:rPr>
          <w:rStyle w:val="KeyWord0"/>
          <w:highlight w:val="white"/>
        </w:rPr>
        <w:t>&lt;/k&gt;</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41C7E1C3"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IsBinary</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IsCommutative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IsShift</w:t>
      </w:r>
      <w:r w:rsidR="00D4318D">
        <w:rPr>
          <w:rStyle w:val="KeyWord0"/>
          <w:highlight w:val="white"/>
        </w:rPr>
        <w:t>&lt;/k&gt;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2098DBE8"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51688B58" w14:textId="416CDDA1" w:rsidR="003D0930" w:rsidRPr="00903DBA" w:rsidRDefault="003D0930" w:rsidP="003D0930">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lastRenderedPageBreak/>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5F7FBE3B"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4D0E0DA6" w14:textId="7967D2E4"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8ED36A7"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Pr="00903DBA">
        <w:rPr>
          <w:highlight w:val="white"/>
        </w:rPr>
        <w:t xml:space="preserve"> method simply returns a string holding the operator and the operand array. It is </w:t>
      </w:r>
      <w:r w:rsidR="00953F49">
        <w:rPr>
          <w:highlight w:val="white"/>
        </w:rPr>
        <w:t>used only</w:t>
      </w:r>
      <w:r w:rsidRPr="00903DBA">
        <w:rPr>
          <w:highlight w:val="white"/>
        </w:rPr>
        <w:t xml:space="preserve">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BB59336" w:rsidR="003D0930" w:rsidRDefault="003D0930" w:rsidP="003D0930">
      <w:pPr>
        <w:pStyle w:val="Code"/>
        <w:rPr>
          <w:highlight w:val="white"/>
        </w:rPr>
      </w:pPr>
      <w:r w:rsidRPr="00903DBA">
        <w:rPr>
          <w:highlight w:val="white"/>
        </w:rPr>
        <w:t xml:space="preserve">    }</w:t>
      </w:r>
    </w:p>
    <w:p w14:paraId="7FDD8ACE" w14:textId="77777777" w:rsidR="00460CA6" w:rsidRPr="00903DBA" w:rsidRDefault="00460CA6" w:rsidP="003D0930">
      <w:pPr>
        <w:pStyle w:val="Code"/>
        <w:rPr>
          <w:highlight w:val="white"/>
        </w:rPr>
      </w:pPr>
    </w:p>
    <w:p w14:paraId="5A621442" w14:textId="77777777" w:rsidR="00460CA6" w:rsidRPr="00460CA6" w:rsidRDefault="00460CA6" w:rsidP="00460CA6">
      <w:pPr>
        <w:pStyle w:val="Code"/>
      </w:pPr>
      <w:r w:rsidRPr="00460CA6">
        <w:lastRenderedPageBreak/>
        <w:t xml:space="preserve">    public MiddleCode Clone() {</w:t>
      </w:r>
    </w:p>
    <w:p w14:paraId="7FAFFE84" w14:textId="77777777" w:rsidR="00460CA6" w:rsidRPr="00460CA6" w:rsidRDefault="00460CA6" w:rsidP="00460CA6">
      <w:pPr>
        <w:pStyle w:val="Code"/>
      </w:pPr>
      <w:r w:rsidRPr="00460CA6">
        <w:t xml:space="preserve">      return (new MiddleCode(m_middleOperator, m_operandArray[0],</w:t>
      </w:r>
    </w:p>
    <w:p w14:paraId="1DC4064A" w14:textId="77777777" w:rsidR="00460CA6" w:rsidRPr="00460CA6" w:rsidRDefault="00460CA6" w:rsidP="00460CA6">
      <w:pPr>
        <w:pStyle w:val="Code"/>
      </w:pPr>
      <w:r w:rsidRPr="00460CA6">
        <w:t xml:space="preserve">                             m_operandArray[1], m_operandArray[2]));</w:t>
      </w:r>
    </w:p>
    <w:p w14:paraId="043213F0" w14:textId="77777777" w:rsidR="00460CA6" w:rsidRPr="00460CA6" w:rsidRDefault="00460CA6" w:rsidP="00460CA6">
      <w:pPr>
        <w:pStyle w:val="Code"/>
      </w:pPr>
      <w:r w:rsidRPr="00460CA6">
        <w:t xml:space="preserve">    }</w:t>
      </w:r>
    </w:p>
    <w:p w14:paraId="10338381" w14:textId="77777777" w:rsidR="00460CA6" w:rsidRPr="00460CA6" w:rsidRDefault="00460CA6" w:rsidP="00460CA6">
      <w:pPr>
        <w:pStyle w:val="Code"/>
      </w:pPr>
    </w:p>
    <w:p w14:paraId="2348B0E0" w14:textId="77777777" w:rsidR="00460CA6" w:rsidRPr="00460CA6" w:rsidRDefault="00460CA6" w:rsidP="00460CA6">
      <w:pPr>
        <w:pStyle w:val="Code"/>
      </w:pPr>
      <w:r w:rsidRPr="00460CA6">
        <w:t xml:space="preserve">    public override bool Equals(Object obj) {</w:t>
      </w:r>
    </w:p>
    <w:p w14:paraId="36B64004" w14:textId="28A1B653" w:rsidR="00460CA6" w:rsidRPr="00460CA6" w:rsidRDefault="00460CA6" w:rsidP="00460CA6">
      <w:pPr>
        <w:pStyle w:val="Code"/>
      </w:pPr>
      <w:r w:rsidRPr="00460CA6">
        <w:t xml:space="preserve">      if (obj is MiddleCode</w:t>
      </w:r>
      <w:r>
        <w:t xml:space="preserve"> </w:t>
      </w:r>
      <w:r w:rsidRPr="00460CA6">
        <w:t>middleCode) {</w:t>
      </w:r>
    </w:p>
    <w:p w14:paraId="2F8A9FBF" w14:textId="77777777" w:rsidR="00460CA6" w:rsidRPr="00460CA6" w:rsidRDefault="00460CA6" w:rsidP="00460CA6">
      <w:pPr>
        <w:pStyle w:val="Code"/>
      </w:pPr>
      <w:r w:rsidRPr="00460CA6">
        <w:t xml:space="preserve">        return (m_middleOperator == middleCode.m_middleOperator) &amp;&amp;</w:t>
      </w:r>
    </w:p>
    <w:p w14:paraId="66113835" w14:textId="77777777" w:rsidR="00460CA6" w:rsidRDefault="00460CA6" w:rsidP="00460CA6">
      <w:pPr>
        <w:pStyle w:val="Code"/>
      </w:pPr>
      <w:r w:rsidRPr="00460CA6">
        <w:t xml:space="preserve">               (((m_operandArray[0] == null) &amp;&amp;</w:t>
      </w:r>
    </w:p>
    <w:p w14:paraId="741F4211" w14:textId="1DCA8FF9" w:rsidR="00460CA6" w:rsidRPr="00460CA6" w:rsidRDefault="00460CA6" w:rsidP="00460CA6">
      <w:pPr>
        <w:pStyle w:val="Code"/>
      </w:pPr>
      <w:r>
        <w:t xml:space="preserve">                </w:t>
      </w:r>
      <w:r w:rsidRPr="00460CA6">
        <w:t xml:space="preserve"> (middleCode.m_operandArray[0] == null)) ||</w:t>
      </w:r>
    </w:p>
    <w:p w14:paraId="6E3684A7" w14:textId="77777777" w:rsidR="00460CA6" w:rsidRPr="00460CA6" w:rsidRDefault="00460CA6" w:rsidP="00460CA6">
      <w:pPr>
        <w:pStyle w:val="Code"/>
      </w:pPr>
      <w:r w:rsidRPr="00460CA6">
        <w:t xml:space="preserve">                 m_operandArray[0].Equals(middleCode.m_operandArray[0])) &amp;&amp;</w:t>
      </w:r>
    </w:p>
    <w:p w14:paraId="09D27BD8" w14:textId="77777777" w:rsidR="00460CA6" w:rsidRDefault="00460CA6" w:rsidP="00460CA6">
      <w:pPr>
        <w:pStyle w:val="Code"/>
      </w:pPr>
      <w:r w:rsidRPr="00460CA6">
        <w:t xml:space="preserve">               (((m_operandArray[1] == null) &amp;&amp;</w:t>
      </w:r>
    </w:p>
    <w:p w14:paraId="3C8BEBE3" w14:textId="08068F79" w:rsidR="00460CA6" w:rsidRPr="00460CA6" w:rsidRDefault="00460CA6" w:rsidP="00460CA6">
      <w:pPr>
        <w:pStyle w:val="Code"/>
      </w:pPr>
      <w:r>
        <w:t xml:space="preserve">               </w:t>
      </w:r>
      <w:r w:rsidRPr="00460CA6">
        <w:t xml:space="preserve"> (middleCode.m_operandArray[1] == null)) ||</w:t>
      </w:r>
    </w:p>
    <w:p w14:paraId="5EE5289F" w14:textId="77777777" w:rsidR="00460CA6" w:rsidRPr="00460CA6" w:rsidRDefault="00460CA6" w:rsidP="00460CA6">
      <w:pPr>
        <w:pStyle w:val="Code"/>
      </w:pPr>
      <w:r w:rsidRPr="00460CA6">
        <w:t xml:space="preserve">                 m_operandArray[1].Equals(middleCode.m_operandArray[1])) &amp;&amp;</w:t>
      </w:r>
    </w:p>
    <w:p w14:paraId="71F87442" w14:textId="77777777" w:rsidR="00460CA6" w:rsidRDefault="00460CA6" w:rsidP="00460CA6">
      <w:pPr>
        <w:pStyle w:val="Code"/>
      </w:pPr>
      <w:r w:rsidRPr="00460CA6">
        <w:t xml:space="preserve">               (((m_operandArray[2] == null) &amp;&amp;</w:t>
      </w:r>
    </w:p>
    <w:p w14:paraId="18544EB4" w14:textId="206F829C" w:rsidR="00460CA6" w:rsidRPr="00460CA6" w:rsidRDefault="00460CA6" w:rsidP="00460CA6">
      <w:pPr>
        <w:pStyle w:val="Code"/>
      </w:pPr>
      <w:r>
        <w:t xml:space="preserve">               </w:t>
      </w:r>
      <w:r w:rsidRPr="00460CA6">
        <w:t xml:space="preserve"> (middleCode.m_operandArray[2] == null)) ||</w:t>
      </w:r>
    </w:p>
    <w:p w14:paraId="755C1B4A" w14:textId="77777777" w:rsidR="00460CA6" w:rsidRPr="00460CA6" w:rsidRDefault="00460CA6" w:rsidP="00460CA6">
      <w:pPr>
        <w:pStyle w:val="Code"/>
      </w:pPr>
      <w:r w:rsidRPr="00460CA6">
        <w:t xml:space="preserve">                 m_operandArray[2].Equals(middleCode.m_operandArray[2]));</w:t>
      </w:r>
    </w:p>
    <w:p w14:paraId="698FE628" w14:textId="77777777" w:rsidR="00460CA6" w:rsidRPr="00460CA6" w:rsidRDefault="00460CA6" w:rsidP="00460CA6">
      <w:pPr>
        <w:pStyle w:val="Code"/>
      </w:pPr>
      <w:r w:rsidRPr="00460CA6">
        <w:t xml:space="preserve">      }</w:t>
      </w:r>
    </w:p>
    <w:p w14:paraId="507D8B89" w14:textId="77777777" w:rsidR="00460CA6" w:rsidRPr="00460CA6" w:rsidRDefault="00460CA6" w:rsidP="00460CA6">
      <w:pPr>
        <w:pStyle w:val="Code"/>
      </w:pPr>
    </w:p>
    <w:p w14:paraId="7B5EDC09" w14:textId="77777777" w:rsidR="00460CA6" w:rsidRPr="00460CA6" w:rsidRDefault="00460CA6" w:rsidP="00460CA6">
      <w:pPr>
        <w:pStyle w:val="Code"/>
      </w:pPr>
      <w:r w:rsidRPr="00460CA6">
        <w:t xml:space="preserve">      return false;</w:t>
      </w:r>
    </w:p>
    <w:p w14:paraId="012C3A3D" w14:textId="77777777" w:rsidR="00460CA6" w:rsidRPr="00460CA6" w:rsidRDefault="00460CA6" w:rsidP="00460CA6">
      <w:pPr>
        <w:pStyle w:val="Code"/>
      </w:pPr>
      <w:r w:rsidRPr="00460CA6">
        <w:t xml:space="preserve">    }</w:t>
      </w:r>
    </w:p>
    <w:p w14:paraId="18C2D81B" w14:textId="77777777" w:rsidR="00460CA6" w:rsidRPr="00460CA6" w:rsidRDefault="00460CA6" w:rsidP="00460CA6">
      <w:pPr>
        <w:pStyle w:val="Code"/>
      </w:pPr>
    </w:p>
    <w:p w14:paraId="05E94227" w14:textId="77777777" w:rsidR="00460CA6" w:rsidRPr="00460CA6" w:rsidRDefault="00460CA6" w:rsidP="00460CA6">
      <w:pPr>
        <w:pStyle w:val="Code"/>
      </w:pPr>
      <w:r w:rsidRPr="00460CA6">
        <w:t xml:space="preserve">    public override int GetHashCode() {</w:t>
      </w:r>
    </w:p>
    <w:p w14:paraId="609B95F0" w14:textId="77777777" w:rsidR="00460CA6" w:rsidRPr="00460CA6" w:rsidRDefault="00460CA6" w:rsidP="00460CA6">
      <w:pPr>
        <w:pStyle w:val="Code"/>
      </w:pPr>
      <w:r w:rsidRPr="00460CA6">
        <w:t xml:space="preserve">      return base.GetHashCode();</w:t>
      </w:r>
    </w:p>
    <w:p w14:paraId="4BD4107C" w14:textId="77777777" w:rsidR="00460CA6" w:rsidRPr="00460CA6" w:rsidRDefault="00460CA6" w:rsidP="00460CA6">
      <w:pPr>
        <w:pStyle w:val="Code"/>
      </w:pPr>
      <w:r w:rsidRPr="00460CA6">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47FD61F" w:rsidR="003D0930" w:rsidRDefault="003D0930" w:rsidP="003D0930">
      <w:pPr>
        <w:pStyle w:val="Code"/>
      </w:pPr>
      <w:r w:rsidRPr="00903DBA">
        <w:rPr>
          <w:highlight w:val="white"/>
        </w:rPr>
        <w:t>}</w:t>
      </w:r>
    </w:p>
    <w:p w14:paraId="00DBC7C3" w14:textId="188EFB89" w:rsidR="0098349F" w:rsidRPr="00903DBA" w:rsidRDefault="00CC1DF4" w:rsidP="0098349F">
      <w:pPr>
        <w:pStyle w:val="Heading2"/>
      </w:pPr>
      <w:r>
        <w:t>&lt;h2&gt;</w:t>
      </w:r>
      <w:bookmarkStart w:id="239" w:name="_Toc93320473"/>
      <w:r w:rsidRPr="00903DBA">
        <w:t xml:space="preserve">The </w:t>
      </w:r>
      <w:r w:rsidR="00D4318D">
        <w:rPr>
          <w:rStyle w:val="KeyWord0"/>
          <w:b/>
          <w:bCs/>
        </w:rPr>
        <w:t>&lt;k&gt;</w:t>
      </w:r>
      <w:r w:rsidR="00D4318D" w:rsidRPr="0098349F">
        <w:rPr>
          <w:rStyle w:val="KeyWord0"/>
          <w:b/>
          <w:bCs/>
        </w:rPr>
        <w:t>MiddleCodeGenerator</w:t>
      </w:r>
      <w:r w:rsidR="00D4318D">
        <w:rPr>
          <w:rStyle w:val="KeyWord0"/>
          <w:b/>
          <w:bCs/>
        </w:rPr>
        <w:t>&lt;/k&gt;</w:t>
      </w:r>
      <w:r>
        <w:t xml:space="preserve"> </w:t>
      </w:r>
      <w:r w:rsidRPr="00903DBA">
        <w:t>Class</w:t>
      </w:r>
      <w:bookmarkEnd w:id="239"/>
      <w:r>
        <w:t>&lt;/h2&gt;</w:t>
      </w:r>
    </w:p>
    <w:p w14:paraId="7C574D88" w14:textId="3237B935" w:rsidR="00050FF5" w:rsidRPr="00903DBA" w:rsidRDefault="00050FF5" w:rsidP="00050FF5">
      <w:r>
        <w:t xml:space="preserve">The </w:t>
      </w:r>
      <w:r w:rsidR="00D4318D">
        <w:rPr>
          <w:rStyle w:val="KeyWord0"/>
        </w:rPr>
        <w:t>&lt;k&gt;</w:t>
      </w:r>
      <w:r w:rsidR="00D4318D" w:rsidRPr="00050FF5">
        <w:rPr>
          <w:rStyle w:val="KeyWord0"/>
        </w:rPr>
        <w:t>MiddleCodeGenerator</w:t>
      </w:r>
      <w:r w:rsidR="00D4318D">
        <w:rPr>
          <w:rStyle w:val="KeyWord0"/>
        </w:rPr>
        <w:t>&lt;/k&gt;</w:t>
      </w:r>
      <w:r>
        <w:t xml:space="preserve"> class is a large class that generates the middle code </w:t>
      </w:r>
      <w:r w:rsidR="00D02931">
        <w:t>from</w:t>
      </w:r>
      <w:r>
        <w:t xml:space="preserve"> the source code.</w:t>
      </w:r>
    </w:p>
    <w:p w14:paraId="74B56784" w14:textId="0BE0714B" w:rsidR="005E5A36" w:rsidRPr="00903DBA" w:rsidRDefault="000274D4" w:rsidP="005E5A36">
      <w:pPr>
        <w:pStyle w:val="CodeHeader"/>
      </w:pPr>
      <w:r>
        <w:t>&lt;ch&gt;</w:t>
      </w:r>
      <w:r w:rsidRPr="00903DBA">
        <w:t>MiddleCodeGenerator</w:t>
      </w:r>
      <w:r>
        <w:t>.</w:t>
      </w:r>
      <w:r w:rsidRPr="00903DBA">
        <w:t>cs</w:t>
      </w:r>
      <w:r>
        <w:t>&lt;/ch&gt;</w:t>
      </w:r>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0373BAB8"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D4318D">
        <w:rPr>
          <w:rStyle w:val="KeyWord0"/>
          <w:highlight w:val="white"/>
        </w:rPr>
        <w:t>&lt;k&gt;</w:t>
      </w:r>
      <w:r w:rsidR="00D4318D" w:rsidRPr="00903DBA">
        <w:rPr>
          <w:rStyle w:val="KeyWord0"/>
          <w:highlight w:val="white"/>
        </w:rPr>
        <w:t>AddMiddleCode</w:t>
      </w:r>
      <w:r w:rsidR="00D4318D">
        <w:rPr>
          <w:rStyle w:val="KeyWord0"/>
          <w:highlight w:val="white"/>
        </w:rPr>
        <w:t>&lt;/k&gt;</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6E2CE7E1" w14:textId="50794420" w:rsidR="00D02931" w:rsidRPr="00903DBA" w:rsidRDefault="00CC1DF4" w:rsidP="00D02931">
      <w:pPr>
        <w:pStyle w:val="Heading3"/>
        <w:numPr>
          <w:ilvl w:val="2"/>
          <w:numId w:val="170"/>
        </w:numPr>
      </w:pPr>
      <w:r>
        <w:lastRenderedPageBreak/>
        <w:t>&lt;h3&gt;</w:t>
      </w:r>
      <w:bookmarkStart w:id="240" w:name="_Toc93320474"/>
      <w:r w:rsidRPr="00903DBA">
        <w:t>The Forward-Jump Problem</w:t>
      </w:r>
      <w:r>
        <w:t xml:space="preserve">: </w:t>
      </w:r>
      <w:r w:rsidRPr="00903DBA">
        <w:t>Backpatching</w:t>
      </w:r>
      <w:bookmarkEnd w:id="240"/>
      <w:r>
        <w:t>&lt;/h3&gt;</w:t>
      </w:r>
    </w:p>
    <w:p w14:paraId="4BC8972D" w14:textId="7CB2C3A4" w:rsidR="00D02931" w:rsidRPr="00903DBA" w:rsidRDefault="00D02931" w:rsidP="00D02931">
      <w:ins w:id="241" w:author="Stefan Bjornander" w:date="2015-04-26T09:25:00Z">
        <w:r w:rsidRPr="00903DBA">
          <w:t xml:space="preserve">When generating </w:t>
        </w:r>
      </w:ins>
      <w:r w:rsidRPr="00903DBA">
        <w:t xml:space="preserve">middle code instructions for </w:t>
      </w:r>
      <w:ins w:id="242" w:author="Stefan Bjornander" w:date="2015-04-26T09:25:00Z">
        <w:r w:rsidRPr="00903DBA">
          <w:t xml:space="preserve">expressions </w:t>
        </w:r>
      </w:ins>
      <w:r w:rsidRPr="00903DBA">
        <w:t>or</w:t>
      </w:r>
      <w:ins w:id="243" w:author="Stefan Bjornander" w:date="2015-04-26T09:25:00Z">
        <w:r w:rsidRPr="00903DBA">
          <w:t xml:space="preserve"> statement</w:t>
        </w:r>
      </w:ins>
      <w:r w:rsidRPr="00903DBA">
        <w:t>s</w:t>
      </w:r>
      <w:ins w:id="244" w:author="Stefan Bjornander" w:date="2015-04-26T09:25:00Z">
        <w:r w:rsidRPr="00903DBA">
          <w:t>, a common situation is that we</w:t>
        </w:r>
      </w:ins>
      <w:ins w:id="245" w:author="Stefan Bjornander" w:date="2015-04-26T09:26:00Z">
        <w:r w:rsidRPr="00903DBA">
          <w:t xml:space="preserve"> generate</w:t>
        </w:r>
      </w:ins>
      <w:r w:rsidRPr="00903DBA">
        <w:t xml:space="preserve"> forward jump instructions </w:t>
      </w:r>
      <w:r w:rsidR="002C702F">
        <w:t xml:space="preserve">to a </w:t>
      </w:r>
      <w:r w:rsidRPr="00903DBA">
        <w:t xml:space="preserve">yet </w:t>
      </w:r>
      <w:r w:rsidR="002C702F">
        <w:t>unknown</w:t>
      </w:r>
      <w:r w:rsidRPr="00903DBA">
        <w:t xml:space="preserve"> target address. One way to solve the problem is to </w:t>
      </w:r>
      <w:r w:rsidR="002C702F">
        <w:t>use</w:t>
      </w:r>
      <w:r w:rsidRPr="00903DBA">
        <w:t xml:space="preserve"> </w:t>
      </w:r>
      <w:r w:rsidR="00493E8C">
        <w:rPr>
          <w:rStyle w:val="CodeInText"/>
        </w:rPr>
        <w:t>&lt;ct&gt;</w:t>
      </w:r>
      <w:r w:rsidR="00493E8C" w:rsidRPr="00903DBA">
        <w:rPr>
          <w:rStyle w:val="CodeInText"/>
        </w:rPr>
        <w:t>backpatching</w:t>
      </w:r>
      <w:r w:rsidR="00493E8C">
        <w:rPr>
          <w:rStyle w:val="CodeInText"/>
        </w:rPr>
        <w:t>&lt;/ct&gt;</w:t>
      </w:r>
      <w:r w:rsidRPr="00903DBA">
        <w:t xml:space="preserve">, which means that we use sets to keep track of jump instructions </w:t>
      </w:r>
      <w:r w:rsidR="002C702F">
        <w:t>to</w:t>
      </w:r>
      <w:r w:rsidRPr="00903DBA">
        <w:t xml:space="preserve"> yet unknown target addresses</w:t>
      </w:r>
      <w:r w:rsidR="002C702F">
        <w:t>,</w:t>
      </w:r>
      <w:r w:rsidRPr="00903DBA">
        <w:t xml:space="preserve"> that eventually becomes </w:t>
      </w:r>
      <w:r w:rsidR="002C702F">
        <w:t>set</w:t>
      </w:r>
      <w:r w:rsidRPr="00903DBA">
        <w:t xml:space="preserve"> when the target addresses have become known.</w:t>
      </w:r>
    </w:p>
    <w:p w14:paraId="695C7DAD" w14:textId="12629557" w:rsidR="00D02931" w:rsidRPr="00903DBA" w:rsidRDefault="00D02931" w:rsidP="00D02931">
      <w:r w:rsidRPr="00903DBA">
        <w:t xml:space="preserve">For instance, let us look at the while statement to the left. The parsing of expression </w:t>
      </w:r>
      <w:r w:rsidR="00493E8C">
        <w:rPr>
          <w:rStyle w:val="CodeInText"/>
        </w:rPr>
        <w:t>&lt;ct&gt;</w:t>
      </w:r>
      <w:r w:rsidR="00493E8C" w:rsidRPr="00903DBA">
        <w:rPr>
          <w:rStyle w:val="CodeInText"/>
        </w:rPr>
        <w:t>a</w:t>
      </w:r>
      <w:r w:rsidR="00493E8C">
        <w:rPr>
          <w:rStyle w:val="CodeInText"/>
        </w:rPr>
        <w:t>&lt;/ct&gt;</w:t>
      </w:r>
      <w:r w:rsidRPr="00903DBA">
        <w:rPr>
          <w:rStyle w:val="CodeInText"/>
        </w:rPr>
        <w:t xml:space="preserve"> &lt; </w:t>
      </w:r>
      <w:r w:rsidR="00493E8C">
        <w:rPr>
          <w:rStyle w:val="CodeInText"/>
        </w:rPr>
        <w:t>&lt;ct&gt;</w:t>
      </w:r>
      <w:r w:rsidR="00493E8C" w:rsidRPr="00903DBA">
        <w:rPr>
          <w:rStyle w:val="CodeInText"/>
        </w:rPr>
        <w:t>b</w:t>
      </w:r>
      <w:r w:rsidR="00493E8C">
        <w:rPr>
          <w:rStyle w:val="CodeInText"/>
        </w:rPr>
        <w:t>&lt;/ct&gt;</w:t>
      </w:r>
      <w:r w:rsidRPr="00903DBA">
        <w:t xml:space="preserve"> will generate the middle code in the middle and the sets to the right. The middle code line will a have undefined targets since we </w:t>
      </w:r>
      <w:r>
        <w:t xml:space="preserve">not yet </w:t>
      </w:r>
      <w:r w:rsidRPr="00903DBA">
        <w:t xml:space="preserve">know where to jump </w:t>
      </w:r>
      <w:r>
        <w:t>when</w:t>
      </w:r>
      <w:r w:rsidRPr="00903DBA">
        <w:t xml:space="preserve"> the expression </w:t>
      </w:r>
      <w:r>
        <w:t xml:space="preserve">becomes evaluated to </w:t>
      </w:r>
      <w:r w:rsidRPr="00903DBA">
        <w:t>true or false.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34848E7" w14:textId="77777777" w:rsidTr="00D02931">
        <w:tc>
          <w:tcPr>
            <w:tcW w:w="3116" w:type="dxa"/>
            <w:hideMark/>
          </w:tcPr>
          <w:p w14:paraId="1C4E3802" w14:textId="77777777" w:rsidR="00D02931" w:rsidRPr="00903DBA" w:rsidRDefault="00D02931" w:rsidP="00D02931">
            <w:pPr>
              <w:pStyle w:val="Code"/>
            </w:pPr>
            <w:r w:rsidRPr="00903DBA">
              <w:t>while (a &lt; b)</w:t>
            </w:r>
          </w:p>
          <w:p w14:paraId="7FC75640" w14:textId="77777777" w:rsidR="00D02931" w:rsidRDefault="00D02931" w:rsidP="00D02931">
            <w:pPr>
              <w:pStyle w:val="Code"/>
            </w:pPr>
            <w:r w:rsidRPr="00903DBA">
              <w:t xml:space="preserve">  ++a;</w:t>
            </w:r>
          </w:p>
          <w:p w14:paraId="1D44D7ED" w14:textId="77777777" w:rsidR="00D02931" w:rsidRPr="00903DBA" w:rsidRDefault="00D02931" w:rsidP="00D02931">
            <w:r>
              <w:t>(a) C code</w:t>
            </w:r>
          </w:p>
        </w:tc>
        <w:tc>
          <w:tcPr>
            <w:tcW w:w="3117" w:type="dxa"/>
            <w:hideMark/>
          </w:tcPr>
          <w:p w14:paraId="751C708B" w14:textId="77777777" w:rsidR="00D02931" w:rsidRPr="00903DBA" w:rsidRDefault="00D02931" w:rsidP="00D02931">
            <w:pPr>
              <w:pStyle w:val="Code"/>
            </w:pPr>
            <w:r w:rsidRPr="00903DBA">
              <w:t>1. if a &lt; b goto ?</w:t>
            </w:r>
          </w:p>
          <w:p w14:paraId="5F166F58" w14:textId="77777777" w:rsidR="00D02931" w:rsidRDefault="00D02931" w:rsidP="00D02931">
            <w:pPr>
              <w:pStyle w:val="Code"/>
            </w:pPr>
            <w:r w:rsidRPr="00903DBA">
              <w:t>2. goto ?</w:t>
            </w:r>
          </w:p>
          <w:p w14:paraId="7ABA5DB4" w14:textId="77777777" w:rsidR="00D02931" w:rsidRPr="00903DBA" w:rsidRDefault="00D02931" w:rsidP="00D02931">
            <w:r>
              <w:t>(a) Middle code</w:t>
            </w:r>
          </w:p>
        </w:tc>
        <w:tc>
          <w:tcPr>
            <w:tcW w:w="3117" w:type="dxa"/>
            <w:hideMark/>
          </w:tcPr>
          <w:p w14:paraId="5AA9C151" w14:textId="77777777" w:rsidR="00D02931" w:rsidRPr="00903DBA" w:rsidRDefault="00D02931" w:rsidP="00D02931">
            <w:pPr>
              <w:pStyle w:val="Code"/>
            </w:pPr>
            <w:r w:rsidRPr="00903DBA">
              <w:t>a &lt; b: true</w:t>
            </w:r>
            <w:r>
              <w:t>_</w:t>
            </w:r>
            <w:r w:rsidRPr="00903DBA">
              <w:t>set = {1}</w:t>
            </w:r>
          </w:p>
          <w:p w14:paraId="3D6A353D" w14:textId="77777777" w:rsidR="00D02931" w:rsidRDefault="00D02931" w:rsidP="00D02931">
            <w:pPr>
              <w:pStyle w:val="Code"/>
            </w:pPr>
            <w:r w:rsidRPr="00903DBA">
              <w:t xml:space="preserve">       false</w:t>
            </w:r>
            <w:r>
              <w:t>_</w:t>
            </w:r>
            <w:r w:rsidRPr="00903DBA">
              <w:t>set = {2}</w:t>
            </w:r>
          </w:p>
          <w:p w14:paraId="2E8945D2" w14:textId="77777777" w:rsidR="00D02931" w:rsidRPr="00903DBA" w:rsidRDefault="00D02931" w:rsidP="00D02931">
            <w:r>
              <w:t>(a) True and false-sets</w:t>
            </w:r>
          </w:p>
        </w:tc>
      </w:tr>
    </w:tbl>
    <w:p w14:paraId="6721A7EC" w14:textId="75A3A152" w:rsidR="00D02931" w:rsidRDefault="00D02931" w:rsidP="00D02931">
      <w:r w:rsidRPr="00903DBA">
        <w:t xml:space="preserve">When parsing the while statement, the sets of the expression becomes backpatched:  If the </w:t>
      </w:r>
      <w:r w:rsidR="00493E8C">
        <w:rPr>
          <w:rStyle w:val="CodeInText"/>
        </w:rPr>
        <w:t>&lt;ct&gt;</w:t>
      </w:r>
      <w:r w:rsidR="00493E8C" w:rsidRPr="00903DBA">
        <w:rPr>
          <w:rStyle w:val="CodeInText"/>
        </w:rPr>
        <w:t>a</w:t>
      </w:r>
      <w:r w:rsidR="00493E8C">
        <w:rPr>
          <w:rStyle w:val="CodeInText"/>
        </w:rPr>
        <w:t>&lt;/ct&gt;</w:t>
      </w:r>
      <w:r w:rsidRPr="00903DBA">
        <w:rPr>
          <w:rStyle w:val="CodeInText"/>
        </w:rPr>
        <w:t xml:space="preserve"> &lt; </w:t>
      </w:r>
      <w:r w:rsidR="00493E8C">
        <w:rPr>
          <w:rStyle w:val="CodeInText"/>
        </w:rPr>
        <w:t>&lt;ct&gt;</w:t>
      </w:r>
      <w:r w:rsidR="00493E8C" w:rsidRPr="00903DBA">
        <w:rPr>
          <w:rStyle w:val="CodeInText"/>
        </w:rPr>
        <w:t>b</w:t>
      </w:r>
      <w:r w:rsidR="00493E8C">
        <w:rPr>
          <w:rStyle w:val="CodeInText"/>
        </w:rPr>
        <w:t>&lt;/ct&gt;</w:t>
      </w:r>
      <w:r w:rsidRPr="00903DBA">
        <w:t xml:space="preserve"> expression </w:t>
      </w:r>
      <w:r>
        <w:t xml:space="preserve">is </w:t>
      </w:r>
      <w:r w:rsidRPr="00903DBA">
        <w:t>true</w:t>
      </w:r>
      <w:r>
        <w:t>,</w:t>
      </w:r>
      <w:r w:rsidRPr="00903DBA">
        <w:t xml:space="preserve"> line 1 shall jump to line 3</w:t>
      </w:r>
      <w:r>
        <w:t xml:space="preserve">. If the expression is false, </w:t>
      </w:r>
      <w:r w:rsidRPr="00903DBA">
        <w:t>line 2 shall jump to line 5</w:t>
      </w:r>
      <w:r>
        <w:t>, which is the middle code instruction following the middle code for the while statement.</w:t>
      </w:r>
    </w:p>
    <w:p w14:paraId="1133F90E" w14:textId="77777777" w:rsidR="00D02931" w:rsidRPr="00903DBA" w:rsidRDefault="00D02931" w:rsidP="00D02931">
      <w:pPr>
        <w:pStyle w:val="Code"/>
      </w:pPr>
      <w:r w:rsidRPr="00903DBA">
        <w:t>backpatch(</w:t>
      </w:r>
      <w:r>
        <w:t>true_set</w:t>
      </w:r>
      <w:r w:rsidRPr="00903DBA">
        <w:t>, 3);</w:t>
      </w:r>
      <w:r>
        <w:t xml:space="preserve"> =&gt; </w:t>
      </w:r>
      <w:r w:rsidRPr="00903DBA">
        <w:t>backpatch({1}, 3);</w:t>
      </w:r>
    </w:p>
    <w:p w14:paraId="11E64C48" w14:textId="77777777" w:rsidR="00D02931" w:rsidRPr="00903DBA" w:rsidRDefault="00D02931" w:rsidP="00D02931">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4B09107E" w14:textId="77777777" w:rsidR="00D02931" w:rsidRDefault="00D02931" w:rsidP="00D02931">
      <w:pPr>
        <w:pStyle w:val="Code"/>
      </w:pPr>
    </w:p>
    <w:p w14:paraId="35CA7D4D" w14:textId="77777777" w:rsidR="00D02931" w:rsidRPr="00903DBA" w:rsidRDefault="00D02931" w:rsidP="00D02931">
      <w:pPr>
        <w:pStyle w:val="Code"/>
      </w:pPr>
      <w:r w:rsidRPr="00903DBA">
        <w:t>1. if a &lt; b goto 3</w:t>
      </w:r>
    </w:p>
    <w:p w14:paraId="3435D069" w14:textId="77777777" w:rsidR="00D02931" w:rsidRPr="00903DBA" w:rsidRDefault="00D02931" w:rsidP="00D02931">
      <w:pPr>
        <w:pStyle w:val="Code"/>
      </w:pPr>
      <w:r w:rsidRPr="00903DBA">
        <w:t>2. goto 5</w:t>
      </w:r>
    </w:p>
    <w:p w14:paraId="0F891308" w14:textId="77777777" w:rsidR="00D02931" w:rsidRPr="00903DBA" w:rsidRDefault="00D02931" w:rsidP="00D02931">
      <w:pPr>
        <w:pStyle w:val="Code"/>
      </w:pPr>
      <w:r w:rsidRPr="00903DBA">
        <w:t>3. ++a</w:t>
      </w:r>
    </w:p>
    <w:p w14:paraId="18ABC6F1" w14:textId="77777777" w:rsidR="00D02931" w:rsidRPr="00903DBA" w:rsidRDefault="00D02931" w:rsidP="00D02931">
      <w:pPr>
        <w:pStyle w:val="Code"/>
      </w:pPr>
      <w:r w:rsidRPr="00903DBA">
        <w:t>4. goto 1</w:t>
      </w:r>
    </w:p>
    <w:p w14:paraId="10FBC566" w14:textId="77777777" w:rsidR="00D02931" w:rsidRDefault="00D02931" w:rsidP="00D02931">
      <w:pPr>
        <w:pStyle w:val="Code"/>
      </w:pPr>
      <w:r w:rsidRPr="00903DBA">
        <w:t>5. ...</w:t>
      </w:r>
    </w:p>
    <w:p w14:paraId="25D09639" w14:textId="28066722" w:rsidR="00D02931" w:rsidRPr="00903DBA" w:rsidRDefault="00D02931" w:rsidP="00D02931">
      <w:r w:rsidRPr="00903DBA">
        <w:t xml:space="preserve">If we let the while statement </w:t>
      </w:r>
      <w:r>
        <w:t xml:space="preserve">above </w:t>
      </w:r>
      <w:r w:rsidRPr="00903DBA">
        <w:t xml:space="preserve">be surrounded by an </w:t>
      </w:r>
      <w:r w:rsidR="00493E8C">
        <w:rPr>
          <w:rStyle w:val="CodeInText"/>
        </w:rPr>
        <w:t>&lt;ct&gt;</w:t>
      </w:r>
      <w:r w:rsidR="00493E8C" w:rsidRPr="00903DBA">
        <w:rPr>
          <w:rStyle w:val="CodeInText"/>
        </w:rPr>
        <w:t>if</w:t>
      </w:r>
      <w:r w:rsidR="00E05589">
        <w:rPr>
          <w:rStyle w:val="CodeInText"/>
        </w:rPr>
        <w:t>-</w:t>
      </w:r>
      <w:r w:rsidR="00493E8C" w:rsidRPr="00903DBA">
        <w:rPr>
          <w:rStyle w:val="CodeInText"/>
        </w:rPr>
        <w:t>else</w:t>
      </w:r>
      <w:r w:rsidR="00493E8C">
        <w:rPr>
          <w:rStyle w:val="CodeInText"/>
        </w:rPr>
        <w:t>&lt;/ct&gt;</w:t>
      </w:r>
      <w:r w:rsidRPr="00903DBA">
        <w:t xml:space="preserve"> statement, we have both the true and </w:t>
      </w:r>
      <w:r>
        <w:t>false-set</w:t>
      </w:r>
      <w:r w:rsidRPr="00903DBA">
        <w:t xml:space="preserve">s of the </w:t>
      </w:r>
      <w:r w:rsidR="00D4318D">
        <w:rPr>
          <w:rStyle w:val="KeyWord0"/>
        </w:rPr>
        <w:t>&lt;k&gt;</w:t>
      </w:r>
      <w:r w:rsidR="00D4318D" w:rsidRPr="007423B7">
        <w:rPr>
          <w:rStyle w:val="KeyWord0"/>
        </w:rPr>
        <w:t>if</w:t>
      </w:r>
      <w:r w:rsidR="00D4318D">
        <w:rPr>
          <w:rStyle w:val="KeyWord0"/>
        </w:rPr>
        <w:t>&lt;/k&gt;</w:t>
      </w:r>
      <w:r w:rsidRPr="00903DBA">
        <w:t xml:space="preserve"> expression </w:t>
      </w:r>
      <w:r w:rsidR="00493E8C">
        <w:rPr>
          <w:rStyle w:val="CodeInText"/>
        </w:rPr>
        <w:t>&lt;ct&gt;c</w:t>
      </w:r>
      <w:r w:rsidRPr="00903DBA">
        <w:rPr>
          <w:rStyle w:val="CodeInText"/>
        </w:rPr>
        <w:t xml:space="preserve"> &lt; </w:t>
      </w:r>
      <w:r w:rsidR="00493E8C">
        <w:rPr>
          <w:rStyle w:val="CodeInText"/>
        </w:rPr>
        <w:t>d&lt;/ct&gt;</w:t>
      </w:r>
      <w:r w:rsidRPr="00903DBA">
        <w:t xml:space="preserve"> and the sets of the while expression </w:t>
      </w:r>
      <w:r w:rsidR="00493E8C">
        <w:rPr>
          <w:rStyle w:val="CodeInText"/>
        </w:rPr>
        <w:t>&lt;ct&gt;a</w:t>
      </w:r>
      <w:r w:rsidRPr="00903DBA">
        <w:rPr>
          <w:rStyle w:val="CodeInText"/>
        </w:rPr>
        <w:t xml:space="preserve"> &lt; </w:t>
      </w:r>
      <w:r w:rsidR="00493E8C">
        <w:rPr>
          <w:rStyle w:val="CodeInText"/>
        </w:rPr>
        <w:t>b&lt;/ct&gt;</w:t>
      </w:r>
      <w:r>
        <w:t>. Note that line 6 and 7 do not need to be backpatched, since they jump backwards to known line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1CDD196E" w14:textId="77777777" w:rsidTr="00D02931">
        <w:tc>
          <w:tcPr>
            <w:tcW w:w="3116" w:type="dxa"/>
          </w:tcPr>
          <w:p w14:paraId="4E1FDD13" w14:textId="77777777" w:rsidR="00D02931" w:rsidRPr="00903DBA" w:rsidRDefault="00D02931" w:rsidP="00D02931">
            <w:pPr>
              <w:pStyle w:val="Code"/>
            </w:pPr>
            <w:r w:rsidRPr="00903DBA">
              <w:t>if (</w:t>
            </w:r>
            <w:r>
              <w:t>c</w:t>
            </w:r>
            <w:r w:rsidRPr="00903DBA">
              <w:t xml:space="preserve"> &lt; </w:t>
            </w:r>
            <w:r>
              <w:t>d</w:t>
            </w:r>
            <w:r w:rsidRPr="00903DBA">
              <w:t>)</w:t>
            </w:r>
          </w:p>
          <w:p w14:paraId="37710FF9" w14:textId="77777777" w:rsidR="00D02931" w:rsidRPr="00903DBA" w:rsidRDefault="00D02931" w:rsidP="00D02931">
            <w:pPr>
              <w:pStyle w:val="Code"/>
            </w:pPr>
            <w:r w:rsidRPr="00903DBA">
              <w:t xml:space="preserve">  while (a &lt; b)</w:t>
            </w:r>
          </w:p>
          <w:p w14:paraId="077E96C8" w14:textId="77777777" w:rsidR="00D02931" w:rsidRPr="00903DBA" w:rsidRDefault="00D02931" w:rsidP="00D02931">
            <w:pPr>
              <w:pStyle w:val="Code"/>
            </w:pPr>
            <w:r w:rsidRPr="00903DBA">
              <w:t xml:space="preserve">    ++a;</w:t>
            </w:r>
          </w:p>
          <w:p w14:paraId="1E6B2989" w14:textId="77777777" w:rsidR="00D02931" w:rsidRPr="00903DBA" w:rsidRDefault="00D02931" w:rsidP="00D02931">
            <w:pPr>
              <w:pStyle w:val="Code"/>
            </w:pPr>
            <w:r w:rsidRPr="00903DBA">
              <w:t>else</w:t>
            </w:r>
          </w:p>
          <w:p w14:paraId="10252D10" w14:textId="77777777" w:rsidR="00D02931" w:rsidRPr="00903DBA" w:rsidRDefault="00D02931" w:rsidP="00D02931">
            <w:pPr>
              <w:pStyle w:val="Code"/>
            </w:pPr>
            <w:r w:rsidRPr="00903DBA">
              <w:t xml:space="preserve">  ++b;</w:t>
            </w:r>
          </w:p>
          <w:p w14:paraId="7D3E6C71" w14:textId="77777777" w:rsidR="00D02931" w:rsidRPr="00903DBA" w:rsidRDefault="00D02931" w:rsidP="00D02931">
            <w:pPr>
              <w:pStyle w:val="Code"/>
            </w:pPr>
          </w:p>
        </w:tc>
        <w:tc>
          <w:tcPr>
            <w:tcW w:w="3117" w:type="dxa"/>
          </w:tcPr>
          <w:p w14:paraId="5ED31CA4"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w:t>
            </w:r>
          </w:p>
          <w:p w14:paraId="63FEA780" w14:textId="77777777" w:rsidR="00D02931" w:rsidRPr="00903DBA" w:rsidRDefault="00D02931" w:rsidP="00D02931">
            <w:pPr>
              <w:pStyle w:val="Code"/>
            </w:pPr>
            <w:r w:rsidRPr="00903DBA">
              <w:t>2. goto ?</w:t>
            </w:r>
          </w:p>
          <w:p w14:paraId="3B6CD73B" w14:textId="77777777" w:rsidR="00D02931" w:rsidRPr="00903DBA" w:rsidRDefault="00D02931" w:rsidP="00D02931">
            <w:pPr>
              <w:pStyle w:val="Code"/>
            </w:pPr>
            <w:r w:rsidRPr="00903DBA">
              <w:t>3. if a &lt; b goto ?</w:t>
            </w:r>
          </w:p>
          <w:p w14:paraId="5989C454" w14:textId="77777777" w:rsidR="00D02931" w:rsidRPr="00903DBA" w:rsidRDefault="00D02931" w:rsidP="00D02931">
            <w:pPr>
              <w:pStyle w:val="Code"/>
            </w:pPr>
            <w:r w:rsidRPr="00903DBA">
              <w:t>4. goto ?</w:t>
            </w:r>
          </w:p>
          <w:p w14:paraId="153DB8D0" w14:textId="77777777" w:rsidR="00D02931" w:rsidRPr="00903DBA" w:rsidRDefault="00D02931" w:rsidP="00D02931">
            <w:pPr>
              <w:pStyle w:val="Code"/>
            </w:pPr>
            <w:r w:rsidRPr="00903DBA">
              <w:t>5. ++a</w:t>
            </w:r>
          </w:p>
          <w:p w14:paraId="7BE7C56C" w14:textId="77777777" w:rsidR="00D02931" w:rsidRPr="00903DBA" w:rsidRDefault="00D02931" w:rsidP="00D02931">
            <w:pPr>
              <w:pStyle w:val="Code"/>
            </w:pPr>
            <w:r w:rsidRPr="00903DBA">
              <w:t>6. goto 3</w:t>
            </w:r>
          </w:p>
          <w:p w14:paraId="058DB37A" w14:textId="77777777" w:rsidR="00D02931" w:rsidRPr="00903DBA" w:rsidRDefault="00D02931" w:rsidP="00D02931">
            <w:pPr>
              <w:pStyle w:val="Code"/>
            </w:pPr>
            <w:r w:rsidRPr="00903DBA">
              <w:t>7. goto 9</w:t>
            </w:r>
          </w:p>
          <w:p w14:paraId="282B10E2" w14:textId="77777777" w:rsidR="00D02931" w:rsidRPr="00903DBA" w:rsidRDefault="00D02931" w:rsidP="00D02931">
            <w:pPr>
              <w:pStyle w:val="Code"/>
            </w:pPr>
            <w:r w:rsidRPr="00903DBA">
              <w:t>8. ++b</w:t>
            </w:r>
          </w:p>
          <w:p w14:paraId="2E941E7E" w14:textId="362414DD" w:rsidR="00D02931" w:rsidRPr="00903DBA" w:rsidRDefault="00D02931" w:rsidP="005F002C">
            <w:pPr>
              <w:pStyle w:val="Code"/>
            </w:pPr>
            <w:r w:rsidRPr="00903DBA">
              <w:t>9. ...</w:t>
            </w:r>
          </w:p>
        </w:tc>
        <w:tc>
          <w:tcPr>
            <w:tcW w:w="3117" w:type="dxa"/>
            <w:hideMark/>
          </w:tcPr>
          <w:p w14:paraId="03628FB5" w14:textId="77777777" w:rsidR="00D02931" w:rsidRPr="00492109" w:rsidRDefault="00D02931" w:rsidP="00D02931">
            <w:pPr>
              <w:pStyle w:val="Code"/>
              <w:rPr>
                <w:lang w:val="da-DK"/>
              </w:rPr>
            </w:pPr>
            <w:r w:rsidRPr="00492109">
              <w:rPr>
                <w:lang w:val="da-DK"/>
              </w:rPr>
              <w:t>c &lt; d: true_set1: {1}</w:t>
            </w:r>
          </w:p>
          <w:p w14:paraId="772FD49D" w14:textId="77777777" w:rsidR="00D02931" w:rsidRPr="00492109" w:rsidRDefault="00D02931" w:rsidP="00D02931">
            <w:pPr>
              <w:pStyle w:val="Code"/>
              <w:rPr>
                <w:lang w:val="da-DK"/>
              </w:rPr>
            </w:pPr>
            <w:r w:rsidRPr="00492109">
              <w:rPr>
                <w:lang w:val="da-DK"/>
              </w:rPr>
              <w:t xml:space="preserve">       false_set1: {2}</w:t>
            </w:r>
          </w:p>
          <w:p w14:paraId="00FC7E47" w14:textId="77777777" w:rsidR="00D02931" w:rsidRPr="00903DBA" w:rsidRDefault="00D02931" w:rsidP="00D02931">
            <w:pPr>
              <w:pStyle w:val="Code"/>
            </w:pPr>
            <w:r w:rsidRPr="00903DBA">
              <w:t>a &lt; b: true</w:t>
            </w:r>
            <w:r>
              <w:t>_</w:t>
            </w:r>
            <w:r w:rsidRPr="00903DBA">
              <w:t>set</w:t>
            </w:r>
            <w:r>
              <w:t>2</w:t>
            </w:r>
            <w:r w:rsidRPr="00903DBA">
              <w:t>: {3}</w:t>
            </w:r>
          </w:p>
          <w:p w14:paraId="71852B5A" w14:textId="77777777" w:rsidR="00D02931" w:rsidRPr="00903DBA" w:rsidRDefault="00D02931" w:rsidP="00D02931">
            <w:pPr>
              <w:pStyle w:val="Code"/>
            </w:pPr>
            <w:r w:rsidRPr="00903DBA">
              <w:t xml:space="preserve">       false</w:t>
            </w:r>
            <w:r>
              <w:t>_</w:t>
            </w:r>
            <w:r w:rsidRPr="00903DBA">
              <w:t>set</w:t>
            </w:r>
            <w:r>
              <w:t>2</w:t>
            </w:r>
            <w:r w:rsidRPr="00903DBA">
              <w:t>: {4}</w:t>
            </w:r>
          </w:p>
        </w:tc>
      </w:tr>
    </w:tbl>
    <w:p w14:paraId="69254808" w14:textId="3B2A11E7" w:rsidR="00D02931" w:rsidRPr="00903DBA" w:rsidRDefault="00D02931" w:rsidP="00D02931">
      <w:r w:rsidRPr="00903DBA">
        <w:t xml:space="preserve">When the </w:t>
      </w:r>
      <w:r w:rsidR="00493E8C">
        <w:rPr>
          <w:rStyle w:val="CodeInText"/>
        </w:rPr>
        <w:t>&lt;ct&gt;</w:t>
      </w:r>
      <w:r w:rsidR="00493E8C" w:rsidRPr="00903DBA">
        <w:rPr>
          <w:rStyle w:val="CodeInText"/>
        </w:rPr>
        <w:t>if</w:t>
      </w:r>
      <w:r w:rsidR="00493E8C">
        <w:rPr>
          <w:rStyle w:val="CodeInText"/>
        </w:rPr>
        <w:t>&lt;/ct&gt;</w:t>
      </w:r>
      <w:r w:rsidRPr="00903DBA">
        <w:t xml:space="preserve"> and </w:t>
      </w:r>
      <w:r w:rsidR="00493E8C">
        <w:rPr>
          <w:rStyle w:val="CodeInText"/>
        </w:rPr>
        <w:t>&lt;ct&gt;</w:t>
      </w:r>
      <w:r w:rsidR="00493E8C" w:rsidRPr="00903DBA">
        <w:rPr>
          <w:rStyle w:val="CodeInText"/>
        </w:rPr>
        <w:t>while</w:t>
      </w:r>
      <w:r w:rsidR="00493E8C">
        <w:rPr>
          <w:rStyle w:val="CodeInText"/>
        </w:rPr>
        <w:t>&lt;/ct&gt;</w:t>
      </w:r>
      <w:r w:rsidRPr="00903DBA">
        <w:t xml:space="preserve"> statements become parsed the following call will occur:</w:t>
      </w:r>
    </w:p>
    <w:p w14:paraId="56494827" w14:textId="77777777" w:rsidR="00D02931" w:rsidRPr="00903DBA" w:rsidRDefault="00D02931" w:rsidP="00D02931">
      <w:pPr>
        <w:pStyle w:val="Code"/>
      </w:pPr>
      <w:r w:rsidRPr="00903DBA">
        <w:t>backpatch(</w:t>
      </w:r>
      <w:r>
        <w:t>true_set_1</w:t>
      </w:r>
      <w:r w:rsidRPr="00903DBA">
        <w:t>, 3);</w:t>
      </w:r>
      <w:r>
        <w:t xml:space="preserve"> =&gt; </w:t>
      </w:r>
      <w:r w:rsidRPr="00903DBA">
        <w:t>backpatch({1}, 3);</w:t>
      </w:r>
    </w:p>
    <w:p w14:paraId="5461D390" w14:textId="77777777" w:rsidR="00D02931" w:rsidRPr="00903DBA" w:rsidRDefault="00D02931" w:rsidP="00D02931">
      <w:pPr>
        <w:pStyle w:val="Code"/>
      </w:pPr>
      <w:r w:rsidRPr="00903DBA">
        <w:t>backpatch(</w:t>
      </w:r>
      <w:r>
        <w:t>false_set_1</w:t>
      </w:r>
      <w:r w:rsidRPr="00903DBA">
        <w:t>, 8);</w:t>
      </w:r>
      <w:r>
        <w:t xml:space="preserve"> =&gt; </w:t>
      </w:r>
      <w:r w:rsidRPr="00903DBA">
        <w:t>backpatch({2}, 8);</w:t>
      </w:r>
    </w:p>
    <w:p w14:paraId="47FE1B85" w14:textId="77777777" w:rsidR="00D02931" w:rsidRPr="00903DBA" w:rsidRDefault="00D02931" w:rsidP="00D02931">
      <w:pPr>
        <w:pStyle w:val="Code"/>
      </w:pPr>
    </w:p>
    <w:p w14:paraId="7A729FD8" w14:textId="77777777" w:rsidR="00D02931" w:rsidRPr="00903DBA" w:rsidRDefault="00D02931" w:rsidP="00D02931">
      <w:pPr>
        <w:pStyle w:val="Code"/>
      </w:pPr>
      <w:r w:rsidRPr="00903DBA">
        <w:t>backpatch(</w:t>
      </w:r>
      <w:r>
        <w:t>true_set_2</w:t>
      </w:r>
      <w:r w:rsidRPr="00903DBA">
        <w:t>, 5);</w:t>
      </w:r>
      <w:r>
        <w:t xml:space="preserve"> =&gt; </w:t>
      </w:r>
      <w:r w:rsidRPr="00903DBA">
        <w:t>backpatch({3}, 5);</w:t>
      </w:r>
    </w:p>
    <w:p w14:paraId="1A6B1C34" w14:textId="77777777" w:rsidR="00D02931" w:rsidRPr="00903DBA" w:rsidRDefault="00D02931" w:rsidP="00D02931">
      <w:pPr>
        <w:pStyle w:val="Code"/>
      </w:pPr>
      <w:r w:rsidRPr="00903DBA">
        <w:t>backpatch(</w:t>
      </w:r>
      <w:r>
        <w:t>false_set_2</w:t>
      </w:r>
      <w:r w:rsidRPr="00903DBA">
        <w:t>, 7);</w:t>
      </w:r>
      <w:r>
        <w:t xml:space="preserve"> =&gt; </w:t>
      </w:r>
      <w:r w:rsidRPr="00903DBA">
        <w:t>backpatch({4}, 7);</w:t>
      </w:r>
    </w:p>
    <w:p w14:paraId="1A25BEC0" w14:textId="77777777" w:rsidR="00D02931" w:rsidRPr="00903DBA" w:rsidRDefault="00D02931" w:rsidP="00D02931">
      <w:pPr>
        <w:pStyle w:val="Cod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7F97752" w14:textId="77777777" w:rsidTr="00D02931">
        <w:tc>
          <w:tcPr>
            <w:tcW w:w="3116" w:type="dxa"/>
            <w:hideMark/>
          </w:tcPr>
          <w:p w14:paraId="351386A5"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3</w:t>
            </w:r>
          </w:p>
          <w:p w14:paraId="492138F0" w14:textId="77777777" w:rsidR="00D02931" w:rsidRPr="00903DBA" w:rsidRDefault="00D02931" w:rsidP="00D02931">
            <w:pPr>
              <w:pStyle w:val="Code"/>
              <w:tabs>
                <w:tab w:val="left" w:pos="1620"/>
              </w:tabs>
            </w:pPr>
            <w:r w:rsidRPr="00903DBA">
              <w:t>2. goto 8</w:t>
            </w:r>
            <w:r w:rsidRPr="00903DBA">
              <w:tab/>
            </w:r>
          </w:p>
          <w:p w14:paraId="1A923697" w14:textId="77777777" w:rsidR="00D02931" w:rsidRPr="00903DBA" w:rsidRDefault="00D02931" w:rsidP="00D02931">
            <w:pPr>
              <w:pStyle w:val="Code"/>
            </w:pPr>
            <w:r w:rsidRPr="00903DBA">
              <w:lastRenderedPageBreak/>
              <w:t>3. if a &lt; b goto 5</w:t>
            </w:r>
          </w:p>
          <w:p w14:paraId="76450BCE" w14:textId="77777777" w:rsidR="00D02931" w:rsidRPr="00903DBA" w:rsidRDefault="00D02931" w:rsidP="00D02931">
            <w:pPr>
              <w:pStyle w:val="Code"/>
            </w:pPr>
            <w:r w:rsidRPr="00903DBA">
              <w:t>4. goto 7</w:t>
            </w:r>
          </w:p>
          <w:p w14:paraId="51E2CC94" w14:textId="77777777" w:rsidR="00D02931" w:rsidRPr="00903DBA" w:rsidRDefault="00D02931" w:rsidP="00D02931">
            <w:pPr>
              <w:pStyle w:val="Code"/>
            </w:pPr>
            <w:r w:rsidRPr="00903DBA">
              <w:t>5. ++a</w:t>
            </w:r>
          </w:p>
          <w:p w14:paraId="04CF3597" w14:textId="77777777" w:rsidR="00D02931" w:rsidRPr="00903DBA" w:rsidRDefault="00D02931" w:rsidP="00D02931">
            <w:pPr>
              <w:pStyle w:val="Code"/>
            </w:pPr>
            <w:r w:rsidRPr="00903DBA">
              <w:t>6. goto 3</w:t>
            </w:r>
          </w:p>
          <w:p w14:paraId="1C47A3F2" w14:textId="77777777" w:rsidR="00D02931" w:rsidRPr="00903DBA" w:rsidRDefault="00D02931" w:rsidP="00D02931">
            <w:pPr>
              <w:pStyle w:val="Code"/>
            </w:pPr>
            <w:r w:rsidRPr="00903DBA">
              <w:t>7. goto 9</w:t>
            </w:r>
          </w:p>
          <w:p w14:paraId="03693656" w14:textId="77777777" w:rsidR="00D02931" w:rsidRPr="00903DBA" w:rsidRDefault="00D02931" w:rsidP="00D02931">
            <w:pPr>
              <w:pStyle w:val="Code"/>
            </w:pPr>
            <w:r w:rsidRPr="00903DBA">
              <w:t>8. ++b</w:t>
            </w:r>
          </w:p>
          <w:p w14:paraId="7656364A" w14:textId="77777777" w:rsidR="00D02931" w:rsidRPr="00903DBA" w:rsidRDefault="00D02931" w:rsidP="00D02931">
            <w:pPr>
              <w:pStyle w:val="Code"/>
            </w:pPr>
            <w:r w:rsidRPr="00903DBA">
              <w:t>9. ...</w:t>
            </w:r>
          </w:p>
        </w:tc>
        <w:tc>
          <w:tcPr>
            <w:tcW w:w="3117" w:type="dxa"/>
          </w:tcPr>
          <w:p w14:paraId="646DA5CC" w14:textId="77777777" w:rsidR="00D02931" w:rsidRPr="00903DBA" w:rsidRDefault="00D02931" w:rsidP="00D02931">
            <w:pPr>
              <w:pStyle w:val="Code"/>
            </w:pPr>
          </w:p>
        </w:tc>
        <w:tc>
          <w:tcPr>
            <w:tcW w:w="3117" w:type="dxa"/>
          </w:tcPr>
          <w:p w14:paraId="5D7E791F" w14:textId="77777777" w:rsidR="00D02931" w:rsidRPr="00903DBA" w:rsidRDefault="00D02931" w:rsidP="00D02931">
            <w:pPr>
              <w:pStyle w:val="Code"/>
            </w:pPr>
          </w:p>
        </w:tc>
      </w:tr>
    </w:tbl>
    <w:p w14:paraId="1863758F" w14:textId="66D09F0A" w:rsidR="00D02931" w:rsidRPr="00903DBA" w:rsidRDefault="00D02931" w:rsidP="00D02931">
      <w:r w:rsidRPr="00903DBA">
        <w:t xml:space="preserve">The generated middle code above </w:t>
      </w:r>
      <w:r>
        <w:t>is</w:t>
      </w:r>
      <w:r w:rsidRPr="00903DBA">
        <w:t xml:space="preserve"> ineffective, </w:t>
      </w:r>
      <w:r w:rsidR="007D43B3">
        <w:t>and</w:t>
      </w:r>
      <w:r w:rsidRPr="00903DBA">
        <w:t xml:space="preserve"> the middle code optimizer of Chapter </w:t>
      </w:r>
      <w:r>
        <w:fldChar w:fldCharType="begin"/>
      </w:r>
      <w:r>
        <w:instrText xml:space="preserve"> REF _Ref54016586 \r \h </w:instrText>
      </w:r>
      <w:r>
        <w:fldChar w:fldCharType="separate"/>
      </w:r>
      <w:r w:rsidR="00F23462">
        <w:t>11</w:t>
      </w:r>
      <w:r>
        <w:fldChar w:fldCharType="end"/>
      </w:r>
      <w:r w:rsidRPr="00903DBA">
        <w:t xml:space="preserve"> will change it into</w:t>
      </w:r>
      <w:r>
        <w:t xml:space="preserve"> the following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CD96222" w14:textId="77777777" w:rsidTr="00D02931">
        <w:tc>
          <w:tcPr>
            <w:tcW w:w="3116" w:type="dxa"/>
            <w:hideMark/>
          </w:tcPr>
          <w:p w14:paraId="3AA1B096" w14:textId="77777777" w:rsidR="00D02931" w:rsidRPr="00903DBA" w:rsidRDefault="00D02931" w:rsidP="00D02931">
            <w:pPr>
              <w:pStyle w:val="Code"/>
            </w:pPr>
            <w:r w:rsidRPr="00903DBA">
              <w:t xml:space="preserve">1. if </w:t>
            </w:r>
            <w:r>
              <w:t>c</w:t>
            </w:r>
            <w:r w:rsidRPr="00903DBA">
              <w:t xml:space="preserve"> &gt;= </w:t>
            </w:r>
            <w:r>
              <w:t>d</w:t>
            </w:r>
            <w:r w:rsidRPr="00903DBA">
              <w:t xml:space="preserve"> goto 5</w:t>
            </w:r>
          </w:p>
          <w:p w14:paraId="680048D3" w14:textId="77777777" w:rsidR="00D02931" w:rsidRPr="00903DBA" w:rsidRDefault="00D02931" w:rsidP="00D02931">
            <w:pPr>
              <w:pStyle w:val="Code"/>
            </w:pPr>
            <w:r w:rsidRPr="00903DBA">
              <w:t>2. if a &gt;= b goto 6</w:t>
            </w:r>
          </w:p>
          <w:p w14:paraId="6DF6BACA" w14:textId="77777777" w:rsidR="00D02931" w:rsidRPr="00903DBA" w:rsidRDefault="00D02931" w:rsidP="00D02931">
            <w:pPr>
              <w:pStyle w:val="Code"/>
            </w:pPr>
            <w:r w:rsidRPr="00903DBA">
              <w:t>3. ++a</w:t>
            </w:r>
          </w:p>
          <w:p w14:paraId="2D68C60E" w14:textId="77777777" w:rsidR="00D02931" w:rsidRPr="00903DBA" w:rsidRDefault="00D02931" w:rsidP="00D02931">
            <w:pPr>
              <w:pStyle w:val="Code"/>
            </w:pPr>
            <w:r w:rsidRPr="00903DBA">
              <w:t>4. goto 2</w:t>
            </w:r>
          </w:p>
          <w:p w14:paraId="2782C581" w14:textId="77777777" w:rsidR="00D02931" w:rsidRPr="00903DBA" w:rsidRDefault="00D02931" w:rsidP="00D02931">
            <w:pPr>
              <w:pStyle w:val="Code"/>
            </w:pPr>
            <w:r w:rsidRPr="00903DBA">
              <w:t>5. ++b</w:t>
            </w:r>
          </w:p>
          <w:p w14:paraId="5EDFA51A" w14:textId="77777777" w:rsidR="00D02931" w:rsidRPr="00903DBA" w:rsidRDefault="00D02931" w:rsidP="00D02931">
            <w:pPr>
              <w:pStyle w:val="Code"/>
            </w:pPr>
            <w:r w:rsidRPr="00903DBA">
              <w:t>6. ...</w:t>
            </w:r>
          </w:p>
        </w:tc>
        <w:tc>
          <w:tcPr>
            <w:tcW w:w="3117" w:type="dxa"/>
          </w:tcPr>
          <w:p w14:paraId="44CDBBF9" w14:textId="77777777" w:rsidR="00D02931" w:rsidRPr="00903DBA" w:rsidRDefault="00D02931" w:rsidP="00D02931">
            <w:pPr>
              <w:pStyle w:val="Code"/>
            </w:pPr>
          </w:p>
        </w:tc>
        <w:tc>
          <w:tcPr>
            <w:tcW w:w="3117" w:type="dxa"/>
          </w:tcPr>
          <w:p w14:paraId="23B11E05" w14:textId="77777777" w:rsidR="00D02931" w:rsidRPr="00903DBA" w:rsidRDefault="00D02931" w:rsidP="00D02931">
            <w:pPr>
              <w:pStyle w:val="Code"/>
            </w:pPr>
          </w:p>
        </w:tc>
      </w:tr>
    </w:tbl>
    <w:p w14:paraId="1A9694A9" w14:textId="0CBB5C82" w:rsidR="00D02931" w:rsidRPr="00903DBA" w:rsidRDefault="00D02931" w:rsidP="00D02931">
      <w:r w:rsidRPr="00903DBA">
        <w:t>Another example is the evaluation of a logical</w:t>
      </w:r>
      <w:r>
        <w:t xml:space="preserve"> </w:t>
      </w:r>
      <w:r w:rsidR="00D4318D">
        <w:rPr>
          <w:rStyle w:val="KeyWord0"/>
        </w:rPr>
        <w:t>&lt;k&gt;</w:t>
      </w:r>
      <w:r w:rsidR="00D4318D" w:rsidRPr="00293778">
        <w:rPr>
          <w:rStyle w:val="KeyWord0"/>
        </w:rPr>
        <w:t>and</w:t>
      </w:r>
      <w:r w:rsidR="00D4318D">
        <w:rPr>
          <w:rStyle w:val="KeyWord0"/>
        </w:rPr>
        <w:t>&lt;/k&gt;</w:t>
      </w:r>
      <w:r w:rsidRPr="00903DBA">
        <w:t xml:space="preserve"> expression. Since C takes advantage of lazy evaluation, we have to insert jump instructions in the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2DA589BA" w14:textId="77777777" w:rsidTr="00D02931">
        <w:tc>
          <w:tcPr>
            <w:tcW w:w="3116" w:type="dxa"/>
            <w:hideMark/>
          </w:tcPr>
          <w:p w14:paraId="1DD1D6DC" w14:textId="77777777" w:rsidR="00D02931" w:rsidRPr="00903DBA" w:rsidRDefault="00D02931" w:rsidP="00D02931">
            <w:pPr>
              <w:pStyle w:val="Code"/>
              <w:jc w:val="left"/>
            </w:pPr>
            <w:r w:rsidRPr="00903DBA">
              <w:t>if ((a &lt; b) &amp;&amp; (c &lt; d))</w:t>
            </w:r>
          </w:p>
          <w:p w14:paraId="162C89FF" w14:textId="77777777" w:rsidR="00D02931" w:rsidRPr="00903DBA" w:rsidRDefault="00D02931" w:rsidP="00D02931">
            <w:pPr>
              <w:pStyle w:val="Code"/>
              <w:jc w:val="left"/>
            </w:pPr>
            <w:r w:rsidRPr="00903DBA">
              <w:t xml:space="preserve">  ++a;</w:t>
            </w:r>
          </w:p>
          <w:p w14:paraId="45B6A778" w14:textId="77777777" w:rsidR="00D02931" w:rsidRPr="00903DBA" w:rsidRDefault="00D02931" w:rsidP="00D02931">
            <w:pPr>
              <w:pStyle w:val="Code"/>
              <w:jc w:val="left"/>
            </w:pPr>
            <w:r w:rsidRPr="00903DBA">
              <w:t xml:space="preserve">else </w:t>
            </w:r>
          </w:p>
          <w:p w14:paraId="0B438A67" w14:textId="77777777" w:rsidR="00D02931" w:rsidRDefault="00D02931" w:rsidP="00D02931">
            <w:pPr>
              <w:pStyle w:val="Code"/>
              <w:jc w:val="left"/>
            </w:pPr>
            <w:r w:rsidRPr="00903DBA">
              <w:t xml:space="preserve">  ++b;</w:t>
            </w:r>
          </w:p>
          <w:p w14:paraId="392142CC" w14:textId="77777777" w:rsidR="00D02931" w:rsidRDefault="00D02931" w:rsidP="00D02931">
            <w:pPr>
              <w:pStyle w:val="Code"/>
              <w:jc w:val="left"/>
            </w:pPr>
          </w:p>
          <w:p w14:paraId="4C0C5A7C" w14:textId="77777777" w:rsidR="00D02931" w:rsidRDefault="00D02931" w:rsidP="00D02931">
            <w:pPr>
              <w:pStyle w:val="Code"/>
              <w:jc w:val="left"/>
            </w:pPr>
          </w:p>
          <w:p w14:paraId="10F820BD" w14:textId="77777777" w:rsidR="00D02931" w:rsidRDefault="00D02931" w:rsidP="00D02931">
            <w:pPr>
              <w:pStyle w:val="Code"/>
              <w:jc w:val="left"/>
            </w:pPr>
          </w:p>
          <w:p w14:paraId="1A0CB666" w14:textId="77777777" w:rsidR="00D02931" w:rsidRDefault="00D02931" w:rsidP="00D02931">
            <w:pPr>
              <w:pStyle w:val="Code"/>
              <w:jc w:val="left"/>
            </w:pPr>
          </w:p>
          <w:p w14:paraId="74BE2252" w14:textId="77777777" w:rsidR="00D02931" w:rsidRPr="00903DBA" w:rsidRDefault="00D02931" w:rsidP="00D02931">
            <w:pPr>
              <w:spacing w:before="0" w:after="0"/>
              <w:jc w:val="left"/>
            </w:pPr>
          </w:p>
        </w:tc>
        <w:tc>
          <w:tcPr>
            <w:tcW w:w="3117" w:type="dxa"/>
            <w:hideMark/>
          </w:tcPr>
          <w:p w14:paraId="3D3797A1" w14:textId="77777777" w:rsidR="00D02931" w:rsidRPr="00903DBA" w:rsidRDefault="00D02931" w:rsidP="00D02931">
            <w:pPr>
              <w:pStyle w:val="Code"/>
              <w:jc w:val="left"/>
            </w:pPr>
            <w:r w:rsidRPr="00903DBA">
              <w:t>1. if a &lt; b goto ?</w:t>
            </w:r>
          </w:p>
          <w:p w14:paraId="18C0CE70" w14:textId="77777777" w:rsidR="00D02931" w:rsidRPr="00903DBA" w:rsidRDefault="00D02931" w:rsidP="00D02931">
            <w:pPr>
              <w:pStyle w:val="Code"/>
              <w:jc w:val="left"/>
            </w:pPr>
            <w:r w:rsidRPr="00903DBA">
              <w:t>2. goto ?</w:t>
            </w:r>
          </w:p>
          <w:p w14:paraId="37BC5516" w14:textId="77777777" w:rsidR="00D02931" w:rsidRPr="00903DBA" w:rsidRDefault="00D02931" w:rsidP="00D02931">
            <w:pPr>
              <w:pStyle w:val="Code"/>
              <w:jc w:val="left"/>
            </w:pPr>
            <w:r w:rsidRPr="00903DBA">
              <w:t>3. if c &lt; d goto ?</w:t>
            </w:r>
          </w:p>
          <w:p w14:paraId="4F1901E3" w14:textId="77777777" w:rsidR="00D02931" w:rsidRPr="00903DBA" w:rsidRDefault="00D02931" w:rsidP="00D02931">
            <w:pPr>
              <w:pStyle w:val="Code"/>
              <w:jc w:val="left"/>
            </w:pPr>
            <w:r w:rsidRPr="00903DBA">
              <w:t>4. goto ?</w:t>
            </w:r>
          </w:p>
          <w:p w14:paraId="0D6A3397" w14:textId="77777777" w:rsidR="00D02931" w:rsidRPr="00903DBA" w:rsidRDefault="00D02931" w:rsidP="00D02931">
            <w:pPr>
              <w:pStyle w:val="Code"/>
              <w:jc w:val="left"/>
            </w:pPr>
            <w:r w:rsidRPr="00903DBA">
              <w:t>5. ++a</w:t>
            </w:r>
          </w:p>
          <w:p w14:paraId="3E49DE54" w14:textId="77777777" w:rsidR="00D02931" w:rsidRPr="00903DBA" w:rsidRDefault="00D02931" w:rsidP="00D02931">
            <w:pPr>
              <w:pStyle w:val="Code"/>
              <w:jc w:val="left"/>
            </w:pPr>
            <w:r w:rsidRPr="00903DBA">
              <w:t>6. goto 7</w:t>
            </w:r>
          </w:p>
          <w:p w14:paraId="32E31861" w14:textId="77777777" w:rsidR="00D02931" w:rsidRPr="00903DBA" w:rsidRDefault="00D02931" w:rsidP="00D02931">
            <w:pPr>
              <w:pStyle w:val="Code"/>
              <w:jc w:val="left"/>
            </w:pPr>
            <w:r w:rsidRPr="00903DBA">
              <w:t>7. ++b</w:t>
            </w:r>
          </w:p>
          <w:p w14:paraId="4D2B0F3D" w14:textId="77777777" w:rsidR="00D02931" w:rsidRDefault="00D02931" w:rsidP="00D02931">
            <w:pPr>
              <w:pStyle w:val="Code"/>
              <w:jc w:val="left"/>
            </w:pPr>
            <w:r w:rsidRPr="00903DBA">
              <w:t>8. ...</w:t>
            </w:r>
          </w:p>
          <w:p w14:paraId="07F47460" w14:textId="77777777" w:rsidR="00D02931" w:rsidRDefault="00D02931" w:rsidP="00D02931">
            <w:pPr>
              <w:pStyle w:val="Code"/>
              <w:jc w:val="left"/>
            </w:pPr>
          </w:p>
          <w:p w14:paraId="482138DA" w14:textId="77777777" w:rsidR="00D02931" w:rsidRPr="00903DBA" w:rsidRDefault="00D02931" w:rsidP="00D02931">
            <w:pPr>
              <w:pStyle w:val="Code"/>
              <w:jc w:val="left"/>
            </w:pPr>
          </w:p>
        </w:tc>
        <w:tc>
          <w:tcPr>
            <w:tcW w:w="3117" w:type="dxa"/>
          </w:tcPr>
          <w:p w14:paraId="3D8EE2F4" w14:textId="77777777" w:rsidR="00D02931" w:rsidRPr="00903DBA" w:rsidRDefault="00D02931" w:rsidP="00D02931">
            <w:pPr>
              <w:pStyle w:val="Code"/>
              <w:jc w:val="left"/>
            </w:pPr>
          </w:p>
        </w:tc>
      </w:tr>
      <w:tr w:rsidR="00D02931" w:rsidRPr="00903DBA" w14:paraId="219DD7F3" w14:textId="77777777" w:rsidTr="00D02931">
        <w:tc>
          <w:tcPr>
            <w:tcW w:w="3116" w:type="dxa"/>
          </w:tcPr>
          <w:p w14:paraId="42A16B4E" w14:textId="77777777" w:rsidR="00D02931" w:rsidRPr="00903DBA" w:rsidRDefault="00D02931" w:rsidP="00D02931">
            <w:pPr>
              <w:spacing w:before="0" w:after="0"/>
            </w:pPr>
            <w:r>
              <w:t>(a) C code</w:t>
            </w:r>
          </w:p>
        </w:tc>
        <w:tc>
          <w:tcPr>
            <w:tcW w:w="6234" w:type="dxa"/>
            <w:gridSpan w:val="2"/>
          </w:tcPr>
          <w:p w14:paraId="459E54CB" w14:textId="77777777" w:rsidR="00D02931" w:rsidRDefault="00D02931" w:rsidP="00D02931">
            <w:pPr>
              <w:spacing w:before="0" w:after="0"/>
              <w:jc w:val="left"/>
            </w:pPr>
            <w:r>
              <w:t xml:space="preserve">(b) Middle code before </w:t>
            </w:r>
          </w:p>
          <w:p w14:paraId="6627D832" w14:textId="77777777" w:rsidR="00D02931" w:rsidRPr="00903DBA" w:rsidRDefault="00D02931" w:rsidP="00D02931">
            <w:pPr>
              <w:spacing w:before="0" w:after="0"/>
            </w:pPr>
            <w:r>
              <w:t xml:space="preserve">      backpatching</w:t>
            </w:r>
          </w:p>
        </w:tc>
      </w:tr>
    </w:tbl>
    <w:p w14:paraId="26894FD2" w14:textId="00587D4B" w:rsidR="00D02931" w:rsidRPr="00903DBA" w:rsidRDefault="00D02931" w:rsidP="00D02931">
      <w:r w:rsidRPr="00903DBA">
        <w:t>When the first expression (</w:t>
      </w:r>
      <w:r w:rsidR="00493E8C">
        <w:rPr>
          <w:rStyle w:val="CodeInText"/>
        </w:rPr>
        <w:t>&lt;ct&gt;</w:t>
      </w:r>
      <w:r w:rsidR="00493E8C" w:rsidRPr="00903DBA">
        <w:rPr>
          <w:rStyle w:val="CodeInText"/>
        </w:rPr>
        <w:t>a</w:t>
      </w:r>
      <w:r w:rsidR="00493E8C">
        <w:rPr>
          <w:rStyle w:val="CodeInText"/>
        </w:rPr>
        <w:t>&lt;/ct&gt;</w:t>
      </w:r>
      <w:r w:rsidRPr="00903DBA">
        <w:rPr>
          <w:rStyle w:val="CodeInText"/>
        </w:rPr>
        <w:t xml:space="preserve"> &lt; </w:t>
      </w:r>
      <w:r w:rsidR="00493E8C">
        <w:rPr>
          <w:rStyle w:val="CodeInText"/>
        </w:rPr>
        <w:t>&lt;ct&gt;</w:t>
      </w:r>
      <w:r w:rsidR="00493E8C" w:rsidRPr="00903DBA">
        <w:rPr>
          <w:rStyle w:val="CodeInText"/>
        </w:rPr>
        <w:t>b</w:t>
      </w:r>
      <w:r w:rsidR="00493E8C">
        <w:rPr>
          <w:rStyle w:val="CodeInText"/>
        </w:rPr>
        <w:t>&lt;/ct&gt;</w:t>
      </w:r>
      <w:r w:rsidRPr="00903DBA">
        <w:t xml:space="preserve">) is evaluated, its </w:t>
      </w:r>
      <w:r>
        <w:t>true-set</w:t>
      </w:r>
      <w:r w:rsidRPr="00903DBA">
        <w:t xml:space="preserve"> is {1} and its </w:t>
      </w:r>
      <w:r>
        <w:t>false-set</w:t>
      </w:r>
      <w:r w:rsidRPr="00903DBA">
        <w:t xml:space="preserve"> is {2}. When the second expression is evaluated the </w:t>
      </w:r>
      <w:r>
        <w:t>true-set</w:t>
      </w:r>
      <w:r w:rsidRPr="00903DBA">
        <w:t xml:space="preserve">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w:t>
      </w:r>
      <w:r>
        <w:t xml:space="preserve">and </w:t>
      </w:r>
      <w:r w:rsidRPr="00903DBA">
        <w:t xml:space="preserve">the total expression will be false regardless of the value of the second expression. The result will be that the </w:t>
      </w:r>
      <w:r>
        <w:t>true-set</w:t>
      </w:r>
      <w:r w:rsidRPr="00903DBA">
        <w:t xml:space="preserve"> of the total expression is the one of the second expression and the </w:t>
      </w:r>
      <w:r>
        <w:t>false-set</w:t>
      </w:r>
      <w:r w:rsidRPr="00903DBA">
        <w:t xml:space="preserve"> is the union of the false sets of both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B6E43" w:rsidRPr="00903DBA" w14:paraId="6CBF4CAC" w14:textId="77777777" w:rsidTr="00CB6E43">
        <w:tc>
          <w:tcPr>
            <w:tcW w:w="3116" w:type="dxa"/>
          </w:tcPr>
          <w:p w14:paraId="401FC98E" w14:textId="77777777" w:rsidR="00CB6E43" w:rsidRPr="00903DBA" w:rsidRDefault="00CB6E43" w:rsidP="00CB6E43">
            <w:pPr>
              <w:pStyle w:val="Code"/>
              <w:jc w:val="left"/>
            </w:pPr>
            <w:r w:rsidRPr="00903DBA">
              <w:t xml:space="preserve">1. if a &lt; b goto </w:t>
            </w:r>
            <w:r>
              <w:t>3</w:t>
            </w:r>
          </w:p>
          <w:p w14:paraId="1E84205C" w14:textId="77777777" w:rsidR="00CB6E43" w:rsidRPr="00903DBA" w:rsidRDefault="00CB6E43" w:rsidP="00CB6E43">
            <w:pPr>
              <w:pStyle w:val="Code"/>
              <w:jc w:val="left"/>
            </w:pPr>
            <w:r w:rsidRPr="00903DBA">
              <w:t xml:space="preserve">2. goto </w:t>
            </w:r>
            <w:r>
              <w:t>7</w:t>
            </w:r>
          </w:p>
          <w:p w14:paraId="4DDA1FBF" w14:textId="77777777" w:rsidR="00CB6E43" w:rsidRPr="00903DBA" w:rsidRDefault="00CB6E43" w:rsidP="00CB6E43">
            <w:pPr>
              <w:pStyle w:val="Code"/>
              <w:jc w:val="left"/>
            </w:pPr>
            <w:r w:rsidRPr="00903DBA">
              <w:t xml:space="preserve">3. if c &lt; d goto </w:t>
            </w:r>
            <w:r>
              <w:t>5</w:t>
            </w:r>
          </w:p>
          <w:p w14:paraId="4400B050" w14:textId="77777777" w:rsidR="00CB6E43" w:rsidRPr="00903DBA" w:rsidRDefault="00CB6E43" w:rsidP="00CB6E43">
            <w:pPr>
              <w:pStyle w:val="Code"/>
              <w:jc w:val="left"/>
            </w:pPr>
            <w:r w:rsidRPr="00903DBA">
              <w:t xml:space="preserve">4. goto </w:t>
            </w:r>
            <w:r>
              <w:t>7</w:t>
            </w:r>
          </w:p>
          <w:p w14:paraId="6978C34E" w14:textId="77777777" w:rsidR="00CB6E43" w:rsidRPr="00903DBA" w:rsidRDefault="00CB6E43" w:rsidP="00CB6E43">
            <w:pPr>
              <w:pStyle w:val="Code"/>
              <w:jc w:val="left"/>
            </w:pPr>
            <w:r w:rsidRPr="00903DBA">
              <w:t>5. ++a</w:t>
            </w:r>
          </w:p>
          <w:p w14:paraId="58E963CC" w14:textId="77777777" w:rsidR="00CB6E43" w:rsidRPr="00903DBA" w:rsidRDefault="00CB6E43" w:rsidP="00CB6E43">
            <w:pPr>
              <w:pStyle w:val="Code"/>
              <w:jc w:val="left"/>
            </w:pPr>
            <w:r w:rsidRPr="00903DBA">
              <w:t xml:space="preserve">6. goto </w:t>
            </w:r>
            <w:r>
              <w:t>8</w:t>
            </w:r>
          </w:p>
          <w:p w14:paraId="0CA6687F" w14:textId="77777777" w:rsidR="00CB6E43" w:rsidRPr="00903DBA" w:rsidRDefault="00CB6E43" w:rsidP="00CB6E43">
            <w:pPr>
              <w:pStyle w:val="Code"/>
              <w:jc w:val="left"/>
            </w:pPr>
            <w:r w:rsidRPr="00903DBA">
              <w:t>7. ++b</w:t>
            </w:r>
          </w:p>
          <w:p w14:paraId="51033BF8" w14:textId="77777777" w:rsidR="00CB6E43" w:rsidRDefault="00CB6E43" w:rsidP="005B5BEC">
            <w:pPr>
              <w:pStyle w:val="Code"/>
              <w:jc w:val="left"/>
            </w:pPr>
            <w:r w:rsidRPr="00903DBA">
              <w:t>8. ...</w:t>
            </w:r>
          </w:p>
          <w:p w14:paraId="4BB6AC08" w14:textId="6301A426" w:rsidR="005B5BEC" w:rsidRPr="00903DBA" w:rsidRDefault="005B5BEC" w:rsidP="005B5BEC">
            <w:pPr>
              <w:pStyle w:val="Code"/>
              <w:jc w:val="left"/>
            </w:pPr>
          </w:p>
        </w:tc>
        <w:tc>
          <w:tcPr>
            <w:tcW w:w="3117" w:type="dxa"/>
          </w:tcPr>
          <w:p w14:paraId="79133159" w14:textId="77777777" w:rsidR="00CB6E43" w:rsidRPr="00903DBA" w:rsidRDefault="00CB6E43" w:rsidP="00CB6E43">
            <w:pPr>
              <w:pStyle w:val="Code"/>
              <w:jc w:val="left"/>
            </w:pPr>
            <w:r w:rsidRPr="00903DBA">
              <w:t xml:space="preserve">1. if a </w:t>
            </w:r>
            <w:r>
              <w:t>&gt;=</w:t>
            </w:r>
            <w:r w:rsidRPr="00903DBA">
              <w:t xml:space="preserve"> b goto </w:t>
            </w:r>
            <w:r>
              <w:t>5</w:t>
            </w:r>
          </w:p>
          <w:p w14:paraId="70591D63" w14:textId="77777777" w:rsidR="00CB6E43" w:rsidRPr="00903DBA" w:rsidRDefault="00CB6E43" w:rsidP="00CB6E43">
            <w:pPr>
              <w:pStyle w:val="Code"/>
              <w:jc w:val="left"/>
            </w:pPr>
            <w:r>
              <w:t>2</w:t>
            </w:r>
            <w:r w:rsidRPr="00903DBA">
              <w:t xml:space="preserve">. if c </w:t>
            </w:r>
            <w:r>
              <w:t>&gt;=</w:t>
            </w:r>
            <w:r w:rsidRPr="00903DBA">
              <w:t xml:space="preserve"> d goto </w:t>
            </w:r>
            <w:r>
              <w:t>5</w:t>
            </w:r>
          </w:p>
          <w:p w14:paraId="25C95B1F" w14:textId="77777777" w:rsidR="00CB6E43" w:rsidRPr="00903DBA" w:rsidRDefault="00CB6E43" w:rsidP="00CB6E43">
            <w:pPr>
              <w:pStyle w:val="Code"/>
              <w:jc w:val="left"/>
            </w:pPr>
            <w:r>
              <w:t>3</w:t>
            </w:r>
            <w:r w:rsidRPr="00903DBA">
              <w:t>. ++a</w:t>
            </w:r>
          </w:p>
          <w:p w14:paraId="38B98D5A" w14:textId="77777777" w:rsidR="00CB6E43" w:rsidRPr="00903DBA" w:rsidRDefault="00CB6E43" w:rsidP="00CB6E43">
            <w:pPr>
              <w:pStyle w:val="Code"/>
              <w:jc w:val="left"/>
            </w:pPr>
            <w:r>
              <w:t>4</w:t>
            </w:r>
            <w:r w:rsidRPr="00903DBA">
              <w:t xml:space="preserve">. goto </w:t>
            </w:r>
            <w:r>
              <w:t>6</w:t>
            </w:r>
          </w:p>
          <w:p w14:paraId="41708E69" w14:textId="77777777" w:rsidR="00CB6E43" w:rsidRPr="00903DBA" w:rsidRDefault="00CB6E43" w:rsidP="00CB6E43">
            <w:pPr>
              <w:pStyle w:val="Code"/>
              <w:jc w:val="left"/>
            </w:pPr>
            <w:r>
              <w:t>5</w:t>
            </w:r>
            <w:r w:rsidRPr="00903DBA">
              <w:t>. ++b</w:t>
            </w:r>
          </w:p>
          <w:p w14:paraId="16142E62" w14:textId="77777777" w:rsidR="00CB6E43" w:rsidRDefault="00CB6E43" w:rsidP="00CB6E43">
            <w:pPr>
              <w:pStyle w:val="Code"/>
              <w:jc w:val="left"/>
            </w:pPr>
            <w:r>
              <w:t>6</w:t>
            </w:r>
            <w:r w:rsidRPr="00903DBA">
              <w:t>. ...</w:t>
            </w:r>
          </w:p>
          <w:p w14:paraId="1F443015" w14:textId="77777777" w:rsidR="00CB6E43" w:rsidRDefault="00CB6E43" w:rsidP="00CB6E43">
            <w:pPr>
              <w:pStyle w:val="Code"/>
              <w:jc w:val="left"/>
            </w:pPr>
          </w:p>
          <w:p w14:paraId="276C64F5" w14:textId="5A8132EA" w:rsidR="00CB6E43" w:rsidRPr="00903DBA" w:rsidRDefault="00CB6E43" w:rsidP="00CB6E43">
            <w:pPr>
              <w:pStyle w:val="Code"/>
            </w:pPr>
          </w:p>
        </w:tc>
        <w:tc>
          <w:tcPr>
            <w:tcW w:w="3117" w:type="dxa"/>
          </w:tcPr>
          <w:p w14:paraId="0469DFE7" w14:textId="77777777" w:rsidR="00CB6E43" w:rsidRPr="00903DBA" w:rsidRDefault="00CB6E43" w:rsidP="00CB6E43">
            <w:pPr>
              <w:pStyle w:val="Code"/>
            </w:pPr>
          </w:p>
        </w:tc>
      </w:tr>
      <w:tr w:rsidR="00CB6E43" w:rsidRPr="00903DBA" w14:paraId="182510B7" w14:textId="77777777" w:rsidTr="00CB6E43">
        <w:tc>
          <w:tcPr>
            <w:tcW w:w="3116" w:type="dxa"/>
          </w:tcPr>
          <w:p w14:paraId="60FEECF5" w14:textId="77777777" w:rsidR="00CB6E43" w:rsidRDefault="00CB6E43" w:rsidP="005B5BEC">
            <w:pPr>
              <w:spacing w:before="0" w:after="0"/>
            </w:pPr>
            <w:r>
              <w:t>(c) Middle code after</w:t>
            </w:r>
          </w:p>
          <w:p w14:paraId="0C661A50" w14:textId="2ED560DA" w:rsidR="00CB6E43" w:rsidRPr="00903DBA" w:rsidRDefault="00CB6E43" w:rsidP="005B5BEC">
            <w:pPr>
              <w:spacing w:before="0" w:after="0"/>
            </w:pPr>
            <w:r>
              <w:t xml:space="preserve">      backpatching</w:t>
            </w:r>
          </w:p>
        </w:tc>
        <w:tc>
          <w:tcPr>
            <w:tcW w:w="3117" w:type="dxa"/>
          </w:tcPr>
          <w:p w14:paraId="4AF1499C" w14:textId="0867490F" w:rsidR="00CB6E43" w:rsidRDefault="00CB6E43" w:rsidP="005B5BEC">
            <w:pPr>
              <w:spacing w:before="0" w:after="0"/>
            </w:pPr>
            <w:r>
              <w:t>(</w:t>
            </w:r>
            <w:r w:rsidR="00E14F72">
              <w:t>d</w:t>
            </w:r>
            <w:r>
              <w:t xml:space="preserve">) Middle code after </w:t>
            </w:r>
          </w:p>
          <w:p w14:paraId="440C2443" w14:textId="25A1CB47" w:rsidR="00CB6E43" w:rsidRPr="00903DBA" w:rsidRDefault="00CB6E43" w:rsidP="005B5BEC">
            <w:pPr>
              <w:spacing w:before="0" w:after="0"/>
            </w:pPr>
            <w:r>
              <w:t xml:space="preserve">      optimization</w:t>
            </w:r>
          </w:p>
        </w:tc>
        <w:tc>
          <w:tcPr>
            <w:tcW w:w="3117" w:type="dxa"/>
          </w:tcPr>
          <w:p w14:paraId="20D7F6D5" w14:textId="77777777" w:rsidR="00CB6E43" w:rsidRPr="00903DBA" w:rsidRDefault="00CB6E43" w:rsidP="00CB6E43">
            <w:pPr>
              <w:pStyle w:val="Code"/>
            </w:pPr>
          </w:p>
        </w:tc>
      </w:tr>
    </w:tbl>
    <w:p w14:paraId="01ED65B0" w14:textId="77777777" w:rsidR="00D02931" w:rsidRPr="00903DBA" w:rsidRDefault="00D02931" w:rsidP="00D02931">
      <w:r w:rsidRPr="00903DBA">
        <w:t xml:space="preserve">In a similar way, the </w:t>
      </w:r>
      <w:r>
        <w:t>true-set</w:t>
      </w:r>
      <w:r w:rsidRPr="00903DBA">
        <w:t xml:space="preserve"> of an expression with logical-or will be the union of both </w:t>
      </w:r>
      <w:r>
        <w:t>true-set</w:t>
      </w:r>
      <w:r w:rsidRPr="00903DBA">
        <w:t xml:space="preserve">s while the </w:t>
      </w:r>
      <w:r>
        <w:t>false-set</w:t>
      </w:r>
      <w:r w:rsidRPr="00903DBA">
        <w:t xml:space="preserve"> will the </w:t>
      </w:r>
      <w:r>
        <w:t>false-set</w:t>
      </w:r>
      <w:r w:rsidRPr="00903DBA">
        <w:t xml:space="preserve"> of the second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346AB57A" w14:textId="77777777" w:rsidTr="00D02931">
        <w:tc>
          <w:tcPr>
            <w:tcW w:w="3116" w:type="dxa"/>
            <w:hideMark/>
          </w:tcPr>
          <w:p w14:paraId="0B62C684" w14:textId="77777777" w:rsidR="00D02931" w:rsidRPr="00903DBA" w:rsidRDefault="00D02931" w:rsidP="00D02931">
            <w:pPr>
              <w:pStyle w:val="Code"/>
            </w:pPr>
            <w:r w:rsidRPr="00903DBA">
              <w:t>if ((a &lt; b) || (c &lt; d))</w:t>
            </w:r>
          </w:p>
          <w:p w14:paraId="6766648F" w14:textId="77777777" w:rsidR="00D02931" w:rsidRPr="00903DBA" w:rsidRDefault="00D02931" w:rsidP="00D02931">
            <w:pPr>
              <w:pStyle w:val="Code"/>
            </w:pPr>
            <w:r w:rsidRPr="00903DBA">
              <w:lastRenderedPageBreak/>
              <w:t xml:space="preserve">  ++a;</w:t>
            </w:r>
          </w:p>
          <w:p w14:paraId="5E2CB208" w14:textId="77777777" w:rsidR="00D02931" w:rsidRPr="00903DBA" w:rsidRDefault="00D02931" w:rsidP="00D02931">
            <w:pPr>
              <w:pStyle w:val="Code"/>
            </w:pPr>
            <w:r w:rsidRPr="00903DBA">
              <w:t xml:space="preserve">else </w:t>
            </w:r>
          </w:p>
          <w:p w14:paraId="73B6C3A1" w14:textId="77777777" w:rsidR="00D02931" w:rsidRPr="00903DBA" w:rsidRDefault="00D02931" w:rsidP="00D02931">
            <w:pPr>
              <w:pStyle w:val="Code"/>
            </w:pPr>
            <w:r w:rsidRPr="00903DBA">
              <w:t xml:space="preserve">  ++b;</w:t>
            </w:r>
          </w:p>
        </w:tc>
        <w:tc>
          <w:tcPr>
            <w:tcW w:w="3117" w:type="dxa"/>
            <w:hideMark/>
          </w:tcPr>
          <w:p w14:paraId="457BF8D1" w14:textId="77777777" w:rsidR="00D02931" w:rsidRPr="00903DBA" w:rsidRDefault="00D02931" w:rsidP="00D02931">
            <w:pPr>
              <w:pStyle w:val="Code"/>
            </w:pPr>
            <w:r w:rsidRPr="00903DBA">
              <w:lastRenderedPageBreak/>
              <w:t>1. if a &lt; b goto ?</w:t>
            </w:r>
          </w:p>
          <w:p w14:paraId="4005312F" w14:textId="77777777" w:rsidR="00D02931" w:rsidRPr="00903DBA" w:rsidRDefault="00D02931" w:rsidP="00D02931">
            <w:pPr>
              <w:pStyle w:val="Code"/>
            </w:pPr>
            <w:r w:rsidRPr="00903DBA">
              <w:lastRenderedPageBreak/>
              <w:t>2. goto 3</w:t>
            </w:r>
          </w:p>
          <w:p w14:paraId="223CA7F3" w14:textId="77777777" w:rsidR="00D02931" w:rsidRPr="00903DBA" w:rsidRDefault="00D02931" w:rsidP="00D02931">
            <w:pPr>
              <w:pStyle w:val="Code"/>
            </w:pPr>
            <w:r w:rsidRPr="00903DBA">
              <w:t>3. if c &lt; d goto ?</w:t>
            </w:r>
          </w:p>
          <w:p w14:paraId="0C03E0E2" w14:textId="77777777" w:rsidR="00D02931" w:rsidRPr="00903DBA" w:rsidRDefault="00D02931" w:rsidP="00D02931">
            <w:pPr>
              <w:pStyle w:val="Code"/>
            </w:pPr>
            <w:r w:rsidRPr="00903DBA">
              <w:t>4. goto ?</w:t>
            </w:r>
          </w:p>
          <w:p w14:paraId="0BD6FC25" w14:textId="77777777" w:rsidR="00D02931" w:rsidRPr="00903DBA" w:rsidRDefault="00D02931" w:rsidP="00D02931">
            <w:pPr>
              <w:pStyle w:val="Code"/>
            </w:pPr>
            <w:r w:rsidRPr="00903DBA">
              <w:t>5. ++a</w:t>
            </w:r>
          </w:p>
          <w:p w14:paraId="5193DA34" w14:textId="77777777" w:rsidR="00D02931" w:rsidRPr="00903DBA" w:rsidRDefault="00D02931" w:rsidP="00D02931">
            <w:pPr>
              <w:pStyle w:val="Code"/>
            </w:pPr>
            <w:r w:rsidRPr="00903DBA">
              <w:t>6. goto 7</w:t>
            </w:r>
          </w:p>
          <w:p w14:paraId="3026D0A9" w14:textId="77777777" w:rsidR="00D02931" w:rsidRPr="00903DBA" w:rsidRDefault="00D02931" w:rsidP="00D02931">
            <w:pPr>
              <w:pStyle w:val="Code"/>
            </w:pPr>
            <w:r w:rsidRPr="00903DBA">
              <w:t>7. ++b</w:t>
            </w:r>
          </w:p>
          <w:p w14:paraId="37688DFF" w14:textId="77777777" w:rsidR="00D02931" w:rsidRDefault="00D02931" w:rsidP="00D02931">
            <w:pPr>
              <w:pStyle w:val="Code"/>
            </w:pPr>
            <w:r w:rsidRPr="00903DBA">
              <w:t>8. ...</w:t>
            </w:r>
          </w:p>
          <w:p w14:paraId="5C1FC014" w14:textId="59BCB495" w:rsidR="00615A4C" w:rsidRPr="00903DBA" w:rsidRDefault="00615A4C" w:rsidP="00D02931">
            <w:pPr>
              <w:pStyle w:val="Code"/>
            </w:pPr>
          </w:p>
        </w:tc>
        <w:tc>
          <w:tcPr>
            <w:tcW w:w="3117" w:type="dxa"/>
            <w:hideMark/>
          </w:tcPr>
          <w:p w14:paraId="4918B38E" w14:textId="77777777" w:rsidR="00D02931" w:rsidRPr="00903DBA" w:rsidRDefault="00D02931" w:rsidP="00D02931">
            <w:pPr>
              <w:pStyle w:val="Code"/>
            </w:pPr>
            <w:r>
              <w:lastRenderedPageBreak/>
              <w:t>true-set</w:t>
            </w:r>
            <w:r w:rsidRPr="00903DBA">
              <w:t>: {1, 3}</w:t>
            </w:r>
          </w:p>
          <w:p w14:paraId="53AD24D4" w14:textId="77777777" w:rsidR="00D02931" w:rsidRPr="00903DBA" w:rsidRDefault="00D02931" w:rsidP="00D02931">
            <w:pPr>
              <w:pStyle w:val="Code"/>
            </w:pPr>
            <w:r>
              <w:lastRenderedPageBreak/>
              <w:t>false-set</w:t>
            </w:r>
            <w:r w:rsidRPr="00903DBA">
              <w:t>: {4}</w:t>
            </w:r>
          </w:p>
        </w:tc>
      </w:tr>
      <w:tr w:rsidR="006609B2" w:rsidRPr="00903DBA" w14:paraId="55E62634" w14:textId="77777777" w:rsidTr="00D02931">
        <w:tc>
          <w:tcPr>
            <w:tcW w:w="3116" w:type="dxa"/>
          </w:tcPr>
          <w:p w14:paraId="1E4FB42D" w14:textId="37726970" w:rsidR="006609B2" w:rsidRPr="00903DBA" w:rsidRDefault="006609B2" w:rsidP="006609B2">
            <w:pPr>
              <w:spacing w:before="0" w:after="0"/>
            </w:pPr>
            <w:r>
              <w:lastRenderedPageBreak/>
              <w:t>(a) C code</w:t>
            </w:r>
          </w:p>
        </w:tc>
        <w:tc>
          <w:tcPr>
            <w:tcW w:w="3117" w:type="dxa"/>
          </w:tcPr>
          <w:p w14:paraId="22D2E24E" w14:textId="37F320E2" w:rsidR="006609B2" w:rsidRPr="00903DBA" w:rsidRDefault="006609B2" w:rsidP="006609B2">
            <w:pPr>
              <w:spacing w:before="0" w:after="0"/>
            </w:pPr>
            <w:r>
              <w:t>(b) Middle code</w:t>
            </w:r>
          </w:p>
          <w:p w14:paraId="72BFE3C2" w14:textId="735330F2" w:rsidR="006609B2" w:rsidRPr="00903DBA" w:rsidRDefault="006609B2" w:rsidP="006609B2">
            <w:pPr>
              <w:pStyle w:val="Code"/>
            </w:pPr>
          </w:p>
        </w:tc>
        <w:tc>
          <w:tcPr>
            <w:tcW w:w="3117" w:type="dxa"/>
          </w:tcPr>
          <w:p w14:paraId="46917945" w14:textId="77777777" w:rsidR="006609B2" w:rsidRDefault="006609B2" w:rsidP="00D02931">
            <w:pPr>
              <w:pStyle w:val="Code"/>
            </w:pPr>
          </w:p>
        </w:tc>
      </w:tr>
    </w:tbl>
    <w:p w14:paraId="76A4FF98" w14:textId="1AD65D8B" w:rsidR="005E5A36" w:rsidRPr="00903DBA" w:rsidRDefault="005E5A36" w:rsidP="005E5A36">
      <w:r w:rsidRPr="00903DBA">
        <w:t>The firs</w:t>
      </w:r>
      <w:r w:rsidR="00BA3EAE">
        <w:t xml:space="preserve">t </w:t>
      </w:r>
      <w:r w:rsidR="00D4318D">
        <w:rPr>
          <w:rStyle w:val="KeyWord0"/>
        </w:rPr>
        <w:t>&lt;k&gt;</w:t>
      </w:r>
      <w:r w:rsidR="00D4318D" w:rsidRPr="00903DBA">
        <w:rPr>
          <w:rStyle w:val="KeyWord0"/>
        </w:rPr>
        <w:t>Backpatch</w:t>
      </w:r>
      <w:r w:rsidR="00D4318D">
        <w:rPr>
          <w:rStyle w:val="KeyWord0"/>
        </w:rPr>
        <w:t>&lt;/k&gt;</w:t>
      </w:r>
      <w:r w:rsidRPr="00903DBA">
        <w:t xml:space="preserve"> method take</w:t>
      </w:r>
      <w:r w:rsidR="00E60423">
        <w:t>s</w:t>
      </w:r>
      <w:r w:rsidRPr="00903DBA">
        <w:t xml:space="preserve"> set of jump instructions and a list of instructions, where its first instruction is the target of the jump </w:t>
      </w:r>
      <w:r w:rsidR="00410957" w:rsidRPr="00903DBA">
        <w:t>instructions</w:t>
      </w:r>
      <w:r w:rsidR="00410957">
        <w:t xml:space="preserve"> and</w:t>
      </w:r>
      <w:r w:rsidR="002A220E">
        <w:t xml:space="preserve"> </w:t>
      </w:r>
      <w:r w:rsidRPr="00903DBA">
        <w:t>call</w:t>
      </w:r>
      <w:r w:rsidR="002A220E">
        <w:t>s</w:t>
      </w:r>
      <w:r w:rsidRPr="00903DBA">
        <w:t xml:space="preserve"> the second </w:t>
      </w:r>
      <w:r w:rsidR="00D4318D">
        <w:rPr>
          <w:rStyle w:val="KeyWord0"/>
        </w:rPr>
        <w:t>&lt;k&gt;</w:t>
      </w:r>
      <w:r w:rsidR="00D4318D" w:rsidRPr="00903DBA">
        <w:rPr>
          <w:rStyle w:val="KeyWord0"/>
        </w:rPr>
        <w:t>Backpatch</w:t>
      </w:r>
      <w:r w:rsidR="00D4318D">
        <w:rPr>
          <w:rStyle w:val="KeyWord0"/>
        </w:rPr>
        <w:t>&lt;/k&gt;</w:t>
      </w:r>
      <w:r w:rsidRPr="00903DBA">
        <w:t xml:space="preserve"> method with the set of jump instruction and the </w:t>
      </w:r>
      <w:r w:rsidR="002A220E">
        <w:t xml:space="preserve">first instruction in the list, which becomes the </w:t>
      </w:r>
      <w:r w:rsidRPr="00903DBA">
        <w:t>target instruction.</w:t>
      </w:r>
    </w:p>
    <w:p w14:paraId="32EE5CDC" w14:textId="58A1770A" w:rsidR="005E5A36" w:rsidRPr="00903DBA" w:rsidRDefault="000274D4" w:rsidP="005E5A36">
      <w:pPr>
        <w:pStyle w:val="CodeHeader"/>
      </w:pPr>
      <w:r>
        <w:t>&lt;ch&gt;</w:t>
      </w:r>
      <w:r w:rsidRPr="00903DBA">
        <w:t>MiddleCodeGenerator</w:t>
      </w:r>
      <w:r>
        <w:t>.</w:t>
      </w:r>
      <w:r w:rsidRPr="00903DBA">
        <w:t>cs</w:t>
      </w:r>
      <w:r>
        <w:t>&lt;/ch&gt;</w:t>
      </w:r>
    </w:p>
    <w:p w14:paraId="135535B3" w14:textId="77777777" w:rsidR="002A220E" w:rsidRPr="002A220E" w:rsidRDefault="002A220E" w:rsidP="002A220E">
      <w:pPr>
        <w:pStyle w:val="Code"/>
        <w:rPr>
          <w:highlight w:val="white"/>
        </w:rPr>
      </w:pPr>
      <w:r w:rsidRPr="002A220E">
        <w:rPr>
          <w:highlight w:val="white"/>
        </w:rPr>
        <w:t xml:space="preserve">    public static void Backpatch(ISet&lt;MiddleCode&gt; sourceSet,</w:t>
      </w:r>
    </w:p>
    <w:p w14:paraId="46F9C5A1" w14:textId="77777777" w:rsidR="002A220E" w:rsidRPr="002A220E" w:rsidRDefault="002A220E" w:rsidP="002A220E">
      <w:pPr>
        <w:pStyle w:val="Code"/>
        <w:rPr>
          <w:highlight w:val="white"/>
        </w:rPr>
      </w:pPr>
      <w:r w:rsidRPr="002A220E">
        <w:rPr>
          <w:highlight w:val="white"/>
        </w:rPr>
        <w:t xml:space="preserve">                                 List&lt;MiddleCode&gt; list) {</w:t>
      </w:r>
    </w:p>
    <w:p w14:paraId="771F94C4" w14:textId="77777777" w:rsidR="002A220E" w:rsidRPr="002A220E" w:rsidRDefault="002A220E" w:rsidP="002A220E">
      <w:pPr>
        <w:pStyle w:val="Code"/>
        <w:rPr>
          <w:highlight w:val="white"/>
        </w:rPr>
      </w:pPr>
      <w:r w:rsidRPr="002A220E">
        <w:rPr>
          <w:highlight w:val="white"/>
        </w:rPr>
        <w:t xml:space="preserve">      Backpatch(sourceSet, GetFirst(list));</w:t>
      </w:r>
    </w:p>
    <w:p w14:paraId="119B16E5" w14:textId="77777777" w:rsidR="002A220E" w:rsidRPr="002A220E" w:rsidRDefault="002A220E" w:rsidP="002A220E">
      <w:pPr>
        <w:pStyle w:val="Code"/>
        <w:rPr>
          <w:highlight w:val="white"/>
        </w:rPr>
      </w:pPr>
      <w:r w:rsidRPr="002A220E">
        <w:rPr>
          <w:highlight w:val="white"/>
        </w:rPr>
        <w:t xml:space="preserve">    }</w:t>
      </w:r>
    </w:p>
    <w:p w14:paraId="57D82544" w14:textId="7D6BCF4E" w:rsidR="005E5A36" w:rsidRPr="00903DBA" w:rsidRDefault="005E5A36" w:rsidP="005E5A36">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Backpatch</w:t>
      </w:r>
      <w:r w:rsidR="00D4318D">
        <w:rPr>
          <w:rStyle w:val="KeyWord0"/>
          <w:highlight w:val="white"/>
        </w:rPr>
        <w:t>&lt;/k&gt;</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02F08A" w:rsidR="0067659B" w:rsidRPr="00903DBA" w:rsidRDefault="0067659B" w:rsidP="0067659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GetFirst</w:t>
      </w:r>
      <w:r w:rsidR="00D4318D">
        <w:rPr>
          <w:rStyle w:val="KeyWord0"/>
          <w:highlight w:val="white"/>
        </w:rPr>
        <w:t>&lt;/k&gt;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 xml:space="preserve">the list is empty. This is done </w:t>
      </w:r>
      <w:r w:rsidR="00EA6C0D">
        <w:rPr>
          <w:highlight w:val="white"/>
        </w:rPr>
        <w:t>to make sure that t</w:t>
      </w:r>
      <w:r w:rsidRPr="00903DBA">
        <w:rPr>
          <w:highlight w:val="white"/>
        </w:rPr>
        <w:t xml:space="preserve">he backpatching </w:t>
      </w:r>
      <w:r w:rsidR="00EA6C0D">
        <w:rPr>
          <w:highlight w:val="white"/>
        </w:rPr>
        <w:t xml:space="preserve">calls </w:t>
      </w:r>
      <w:r w:rsidRPr="00903DBA">
        <w:rPr>
          <w:highlight w:val="white"/>
        </w:rPr>
        <w:t xml:space="preserve">always have a </w:t>
      </w:r>
      <w:r w:rsidR="00EA6C0D">
        <w:rPr>
          <w:highlight w:val="white"/>
        </w:rPr>
        <w:t xml:space="preserve">target </w:t>
      </w:r>
      <w:r w:rsidRPr="00903DBA">
        <w:rPr>
          <w:highlight w:val="white"/>
        </w:rPr>
        <w:t>instruction.</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805567D" w14:textId="792A743D" w:rsidR="00AA63A5" w:rsidRDefault="00CC1DF4" w:rsidP="008749CF">
      <w:pPr>
        <w:pStyle w:val="Heading2"/>
      </w:pPr>
      <w:r>
        <w:t>&lt;h2&gt;</w:t>
      </w:r>
      <w:bookmarkStart w:id="246" w:name="_Toc93320475"/>
      <w:r>
        <w:t>Declarations</w:t>
      </w:r>
      <w:bookmarkEnd w:id="246"/>
      <w:r>
        <w:t>&lt;/h2&gt;</w:t>
      </w:r>
    </w:p>
    <w:p w14:paraId="28F203D3" w14:textId="43872673" w:rsidR="00EC0B34" w:rsidRPr="00EC0B34" w:rsidRDefault="00EC0B34" w:rsidP="00EC0B34">
      <w:r>
        <w:t>The declaration of C is</w:t>
      </w:r>
      <w:r w:rsidR="001B79EF">
        <w:t xml:space="preserve"> a</w:t>
      </w:r>
      <w:r>
        <w:t xml:space="preserve"> function, struct and union, </w:t>
      </w:r>
      <w:r w:rsidR="001B79EF">
        <w:t>or</w:t>
      </w:r>
      <w:r>
        <w:t xml:space="preserve"> pointer.</w:t>
      </w:r>
    </w:p>
    <w:p w14:paraId="2123C545" w14:textId="6B3A1436" w:rsidR="005E5A36" w:rsidRDefault="00CC1DF4" w:rsidP="00AA63A5">
      <w:pPr>
        <w:pStyle w:val="Heading3"/>
      </w:pPr>
      <w:r>
        <w:t>&lt;h3&gt;</w:t>
      </w:r>
      <w:bookmarkStart w:id="247" w:name="_Toc93320476"/>
      <w:r w:rsidRPr="00903DBA">
        <w:t>Function Definition</w:t>
      </w:r>
      <w:bookmarkEnd w:id="247"/>
      <w:r>
        <w:t>&lt;/h3&gt;</w:t>
      </w:r>
    </w:p>
    <w:p w14:paraId="77F4C8AD" w14:textId="77777777" w:rsidR="000B6628" w:rsidRDefault="005907AB" w:rsidP="005E5A36">
      <w:r>
        <w:t>This section covers the</w:t>
      </w:r>
      <w:r w:rsidR="000B6628">
        <w:t xml:space="preserve"> following methods:</w:t>
      </w:r>
    </w:p>
    <w:p w14:paraId="27683FD5" w14:textId="54041D6A" w:rsidR="000B6628" w:rsidRDefault="00D4318D" w:rsidP="000B6628">
      <w:pPr>
        <w:pStyle w:val="ListParagraph"/>
        <w:numPr>
          <w:ilvl w:val="0"/>
          <w:numId w:val="210"/>
        </w:numPr>
      </w:pPr>
      <w:r>
        <w:rPr>
          <w:rStyle w:val="KeyWord0"/>
        </w:rPr>
        <w:t>&lt;k&gt;</w:t>
      </w:r>
      <w:r w:rsidRPr="005907AB">
        <w:rPr>
          <w:rStyle w:val="KeyWord0"/>
        </w:rPr>
        <w:t>FunctionHeader</w:t>
      </w:r>
      <w:r>
        <w:rPr>
          <w:rStyle w:val="KeyWord0"/>
        </w:rPr>
        <w:t>&lt;/k&gt;</w:t>
      </w:r>
      <w:r w:rsidR="008C4970">
        <w:t xml:space="preserve"> is called before the parsing of the function declarator.</w:t>
      </w:r>
    </w:p>
    <w:p w14:paraId="47F8D1BE" w14:textId="3CE957EE" w:rsidR="000B6628" w:rsidRDefault="00D4318D" w:rsidP="000B6628">
      <w:pPr>
        <w:pStyle w:val="ListParagraph"/>
        <w:numPr>
          <w:ilvl w:val="0"/>
          <w:numId w:val="210"/>
        </w:numPr>
      </w:pPr>
      <w:r>
        <w:rPr>
          <w:rStyle w:val="KeyWord0"/>
        </w:rPr>
        <w:t>&lt;k&gt;</w:t>
      </w:r>
      <w:r w:rsidRPr="005907AB">
        <w:rPr>
          <w:rStyle w:val="KeyWord0"/>
        </w:rPr>
        <w:t>FunctionDefinition</w:t>
      </w:r>
      <w:r>
        <w:rPr>
          <w:rStyle w:val="KeyWord0"/>
        </w:rPr>
        <w:t>&lt;/k&gt;</w:t>
      </w:r>
      <w:r w:rsidR="008C4970">
        <w:t xml:space="preserve"> is called after the parsing of the function declarator, but before the parsing of the function code.</w:t>
      </w:r>
    </w:p>
    <w:p w14:paraId="0D50FC1D" w14:textId="5EDF18EE" w:rsidR="000B6628" w:rsidRDefault="00D4318D" w:rsidP="000B6628">
      <w:pPr>
        <w:pStyle w:val="ListParagraph"/>
        <w:numPr>
          <w:ilvl w:val="0"/>
          <w:numId w:val="210"/>
        </w:numPr>
      </w:pPr>
      <w:r>
        <w:rPr>
          <w:rStyle w:val="KeyWord0"/>
        </w:rPr>
        <w:t>&lt;k&gt;</w:t>
      </w:r>
      <w:r w:rsidRPr="005907AB">
        <w:rPr>
          <w:rStyle w:val="KeyWord0"/>
        </w:rPr>
        <w:t>FunctionEnd</w:t>
      </w:r>
      <w:r>
        <w:rPr>
          <w:rStyle w:val="KeyWord0"/>
        </w:rPr>
        <w:t>&lt;/k&gt;</w:t>
      </w:r>
      <w:r w:rsidR="008C4970">
        <w:t xml:space="preserve"> is called after the parsing of the function code.</w:t>
      </w:r>
    </w:p>
    <w:p w14:paraId="7453AB93" w14:textId="7DD9FE62" w:rsidR="005E5A36" w:rsidRPr="00903DBA" w:rsidRDefault="005E5A36" w:rsidP="007A0963">
      <w:r w:rsidRPr="00903DBA">
        <w:lastRenderedPageBreak/>
        <w:t>The</w:t>
      </w:r>
      <w:r w:rsidR="000E088B">
        <w:t xml:space="preserve"> task of the </w:t>
      </w:r>
      <w:r w:rsidR="00493E8C">
        <w:rPr>
          <w:rStyle w:val="CodeInText"/>
        </w:rPr>
        <w:t>&lt;ct&gt;</w:t>
      </w:r>
      <w:r w:rsidR="00493E8C" w:rsidRPr="00903DBA">
        <w:rPr>
          <w:rStyle w:val="CodeInText"/>
        </w:rPr>
        <w:t>FunctionHeader</w:t>
      </w:r>
      <w:r w:rsidR="00493E8C">
        <w:rPr>
          <w:rStyle w:val="CodeInText"/>
        </w:rPr>
        <w:t>&lt;/ct&gt;</w:t>
      </w:r>
      <w:r w:rsidRPr="00903DBA">
        <w:t xml:space="preserve"> </w:t>
      </w:r>
      <w:r w:rsidR="0089534F">
        <w:t xml:space="preserve">method </w:t>
      </w:r>
      <w:r w:rsidR="000E088B">
        <w:t xml:space="preserve">is </w:t>
      </w:r>
      <w:r w:rsidRPr="00903DBA">
        <w:t xml:space="preserve">to store the symbol of the function in the symbol table, </w:t>
      </w:r>
      <w:r w:rsidR="00473278">
        <w:t xml:space="preserve">so that </w:t>
      </w:r>
      <w:r w:rsidR="00E12395">
        <w:t>the function</w:t>
      </w:r>
      <w:r w:rsidR="00473278">
        <w:t xml:space="preserve"> can be called recursively, </w:t>
      </w:r>
      <w:r w:rsidRPr="00903DBA">
        <w:t>and to create a new symbol table for the function.</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06F10E94"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not null, we extract the </w:t>
      </w:r>
      <w:r w:rsidR="00CB7EE6">
        <w:rPr>
          <w:highlight w:val="white"/>
        </w:rPr>
        <w:t>external linkage</w:t>
      </w:r>
      <w:r w:rsidR="00E12395">
        <w:rPr>
          <w:highlight w:val="white"/>
        </w:rPr>
        <w:t xml:space="preserve"> and </w:t>
      </w:r>
      <w:r w:rsidRPr="00903DBA">
        <w:rPr>
          <w:highlight w:val="white"/>
        </w:rPr>
        <w:t>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3AFB2477"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null, there was no return type defined</w:t>
      </w:r>
      <w:r w:rsidR="00B33B59">
        <w:rPr>
          <w:highlight w:val="white"/>
        </w:rPr>
        <w:t xml:space="preserve">. Instead, </w:t>
      </w:r>
      <w:r w:rsidR="00CC43BA">
        <w:rPr>
          <w:highlight w:val="white"/>
        </w:rPr>
        <w:t xml:space="preserve">we state that </w:t>
      </w:r>
      <w:r w:rsidR="00E74E16">
        <w:rPr>
          <w:highlight w:val="white"/>
        </w:rPr>
        <w:t xml:space="preserve">the </w:t>
      </w:r>
      <w:r w:rsidR="00CB7EE6">
        <w:rPr>
          <w:highlight w:val="white"/>
        </w:rPr>
        <w:t>function has external linkage</w:t>
      </w:r>
      <w:r w:rsidRPr="00903DBA">
        <w:rPr>
          <w:highlight w:val="white"/>
        </w:rPr>
        <w:t xml:space="preserve"> and </w:t>
      </w:r>
      <w:r w:rsidR="002A7014">
        <w:rPr>
          <w:highlight w:val="white"/>
        </w:rPr>
        <w:t>s</w:t>
      </w:r>
      <w:r w:rsidR="00CC43BA" w:rsidRPr="00903DBA">
        <w:rPr>
          <w:highlight w:val="white"/>
        </w:rPr>
        <w:t>igned int</w:t>
      </w:r>
      <w:r w:rsidR="00CC43BA">
        <w:rPr>
          <w:highlight w:val="white"/>
        </w:rPr>
        <w:t>eger</w:t>
      </w:r>
      <w:r w:rsidR="00CC43BA" w:rsidRPr="00903DBA">
        <w:rPr>
          <w:highlight w:val="white"/>
        </w:rPr>
        <w:t xml:space="preserve"> </w:t>
      </w:r>
      <w:r w:rsidRPr="00903DBA">
        <w:rPr>
          <w:highlight w:val="white"/>
        </w:rPr>
        <w:t>return type.</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52D7F23B" w:rsidR="005E5A36" w:rsidRPr="00903DBA" w:rsidRDefault="005E5A36" w:rsidP="005E5A36">
      <w:pPr>
        <w:rPr>
          <w:highlight w:val="white"/>
        </w:rPr>
      </w:pPr>
      <w:r w:rsidRPr="00903DBA">
        <w:rPr>
          <w:highlight w:val="white"/>
        </w:rPr>
        <w:t>We add the return type to the pointer declarator</w:t>
      </w:r>
      <w:r w:rsidR="00F92FAE">
        <w:rPr>
          <w:highlight w:val="white"/>
        </w:rPr>
        <w:t xml:space="preserve"> in order to make t</w:t>
      </w:r>
      <w:r w:rsidRPr="00903DBA">
        <w:rPr>
          <w:highlight w:val="white"/>
        </w:rPr>
        <w:t xml:space="preserve">he type </w:t>
      </w:r>
      <w:r w:rsidR="00B23692">
        <w:rPr>
          <w:highlight w:val="white"/>
        </w:rPr>
        <w:t>a</w:t>
      </w:r>
      <w:r w:rsidRPr="00903DBA">
        <w:rPr>
          <w:highlight w:val="white"/>
        </w:rPr>
        <w:t xml:space="preserve"> complete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2F0D967" w14:textId="2E82F6BE" w:rsidR="00CF5DE8" w:rsidRPr="00903DBA" w:rsidRDefault="00CF5DE8" w:rsidP="00CF5DE8">
      <w:pPr>
        <w:rPr>
          <w:highlight w:val="white"/>
        </w:rPr>
      </w:pPr>
      <w:r w:rsidRPr="00903DBA">
        <w:rPr>
          <w:highlight w:val="white"/>
        </w:rPr>
        <w:t xml:space="preserve">Then we </w:t>
      </w:r>
      <w:r w:rsidR="006B24A4">
        <w:rPr>
          <w:highlight w:val="white"/>
        </w:rPr>
        <w:t>do</w:t>
      </w:r>
      <w:r w:rsidRPr="00903DBA">
        <w:rPr>
          <w:highlight w:val="white"/>
        </w:rPr>
        <w:t xml:space="preserve"> some error checking. Technically, the declaration may have any type, and we must check that it</w:t>
      </w:r>
      <w:r w:rsidR="002A5891">
        <w:rPr>
          <w:highlight w:val="white"/>
        </w:rPr>
        <w:t xml:space="preserve"> is</w:t>
      </w:r>
      <w:r w:rsidRPr="00903DBA">
        <w:rPr>
          <w:highlight w:val="white"/>
        </w:rPr>
        <w:t xml:space="preserve"> </w:t>
      </w:r>
      <w:r>
        <w:rPr>
          <w:highlight w:val="white"/>
        </w:rPr>
        <w:t>in fact</w:t>
      </w:r>
      <w:r w:rsidRPr="00903DBA">
        <w:rPr>
          <w:highlight w:val="white"/>
        </w:rPr>
        <w:t xml:space="preserve"> a function declaration.</w:t>
      </w:r>
    </w:p>
    <w:p w14:paraId="5CD10468" w14:textId="13D55C1A" w:rsidR="00CF5DE8" w:rsidRPr="00903DBA" w:rsidRDefault="00CF5DE8" w:rsidP="00CF5DE8">
      <w:pPr>
        <w:pStyle w:val="Code"/>
        <w:rPr>
          <w:highlight w:val="white"/>
        </w:rPr>
      </w:pPr>
      <w:r w:rsidRPr="00903DBA">
        <w:rPr>
          <w:highlight w:val="white"/>
        </w:rPr>
        <w:t xml:space="preserve">      </w:t>
      </w:r>
      <w:r w:rsidR="0056352A">
        <w:rPr>
          <w:highlight w:val="white"/>
        </w:rPr>
        <w:t>Error.Check</w:t>
      </w:r>
      <w:r w:rsidRPr="00903DBA">
        <w:rPr>
          <w:highlight w:val="white"/>
        </w:rPr>
        <w:t>(declarator.Type.IsFunction(), declarator.Name,</w:t>
      </w:r>
    </w:p>
    <w:p w14:paraId="59A2E844" w14:textId="77777777" w:rsidR="00CF5DE8" w:rsidRPr="00903DBA" w:rsidRDefault="00CF5DE8" w:rsidP="00CF5DE8">
      <w:pPr>
        <w:pStyle w:val="Code"/>
        <w:rPr>
          <w:highlight w:val="white"/>
        </w:rPr>
      </w:pPr>
      <w:r w:rsidRPr="00903DBA">
        <w:rPr>
          <w:highlight w:val="white"/>
        </w:rPr>
        <w:t xml:space="preserve">                   Message.Not_a_function);</w:t>
      </w:r>
    </w:p>
    <w:p w14:paraId="3AA66368" w14:textId="66DFE47E" w:rsidR="005E5A36" w:rsidRPr="00903DBA" w:rsidRDefault="009F7FC7" w:rsidP="005E5A36">
      <w:pPr>
        <w:rPr>
          <w:highlight w:val="white"/>
        </w:rPr>
      </w:pPr>
      <w:r>
        <w:rPr>
          <w:highlight w:val="white"/>
        </w:rPr>
        <w:t>A</w:t>
      </w:r>
      <w:r w:rsidR="005E5A36" w:rsidRPr="00903DBA">
        <w:rPr>
          <w:highlight w:val="white"/>
        </w:rPr>
        <w:t xml:space="preserve"> function may lack a name in a function declaration</w:t>
      </w:r>
      <w:r w:rsidR="00CF5DE8">
        <w:rPr>
          <w:highlight w:val="white"/>
        </w:rPr>
        <w:t>, but</w:t>
      </w:r>
      <w:r w:rsidR="005E5A36" w:rsidRPr="00903DBA">
        <w:rPr>
          <w:highlight w:val="white"/>
        </w:rPr>
        <w:t xml:space="preserve"> a function definition </w:t>
      </w:r>
      <w:r w:rsidR="00FE3851">
        <w:rPr>
          <w:highlight w:val="white"/>
        </w:rPr>
        <w:t>(a function with code)</w:t>
      </w:r>
      <w:r w:rsidR="005E5A36" w:rsidRPr="00903DBA">
        <w:rPr>
          <w:highlight w:val="white"/>
        </w:rPr>
        <w:t xml:space="preserve"> must have a name.</w:t>
      </w:r>
    </w:p>
    <w:p w14:paraId="1C405131" w14:textId="2360B61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D2AFAF7" w14:textId="1EA51552" w:rsidR="005E5A36" w:rsidRDefault="005E5A36" w:rsidP="005E5A36">
      <w:pPr>
        <w:rPr>
          <w:highlight w:val="white"/>
        </w:rPr>
      </w:pPr>
      <w:r w:rsidRPr="00903DBA">
        <w:rPr>
          <w:highlight w:val="white"/>
        </w:rPr>
        <w:t xml:space="preserve">The public and static member variable </w:t>
      </w:r>
      <w:r w:rsidR="00D4318D">
        <w:rPr>
          <w:rStyle w:val="KeyWord0"/>
          <w:highlight w:val="white"/>
        </w:rPr>
        <w:t>&lt;k&gt;</w:t>
      </w:r>
      <w:r w:rsidR="00D4318D" w:rsidRPr="00903DBA">
        <w:rPr>
          <w:rStyle w:val="KeyWord0"/>
          <w:highlight w:val="white"/>
        </w:rPr>
        <w:t>CurrentFunction</w:t>
      </w:r>
      <w:r w:rsidR="00D4318D">
        <w:rPr>
          <w:rStyle w:val="KeyWord0"/>
          <w:highlight w:val="white"/>
        </w:rPr>
        <w:t>&lt;/k&gt;</w:t>
      </w:r>
      <w:r w:rsidRPr="00903DBA">
        <w:rPr>
          <w:highlight w:val="white"/>
        </w:rPr>
        <w:t xml:space="preserve"> is a reference to the symbol holding the current function</w:t>
      </w:r>
      <w:r w:rsidR="00483E58">
        <w:rPr>
          <w:highlight w:val="white"/>
        </w:rPr>
        <w:t xml:space="preserve">, which is </w:t>
      </w:r>
      <w:r w:rsidRPr="00903DBA">
        <w:rPr>
          <w:highlight w:val="white"/>
        </w:rPr>
        <w:t xml:space="preserve">used </w:t>
      </w:r>
      <w:r w:rsidR="004602D8">
        <w:rPr>
          <w:highlight w:val="white"/>
        </w:rPr>
        <w:t>in function calls and function returns.</w:t>
      </w:r>
    </w:p>
    <w:p w14:paraId="5C54CD93" w14:textId="5634BA38" w:rsidR="006F4B55" w:rsidRDefault="006F4B55" w:rsidP="006F4B55">
      <w:pPr>
        <w:rPr>
          <w:highlight w:val="white"/>
        </w:rPr>
      </w:pPr>
      <w:r>
        <w:rPr>
          <w:highlight w:val="white"/>
        </w:rPr>
        <w:t xml:space="preserve">A function declarator is given extern storage in the </w:t>
      </w:r>
      <w:r w:rsidR="00D4318D">
        <w:rPr>
          <w:rStyle w:val="KeyWord0"/>
          <w:highlight w:val="white"/>
        </w:rPr>
        <w:t>&lt;k&gt;</w:t>
      </w:r>
      <w:r w:rsidR="00D4318D" w:rsidRPr="00BF70E6">
        <w:rPr>
          <w:rStyle w:val="KeyWord0"/>
          <w:highlight w:val="white"/>
        </w:rPr>
        <w:t>Declarator</w:t>
      </w:r>
      <w:r w:rsidR="00D4318D">
        <w:rPr>
          <w:rStyle w:val="KeyWord0"/>
          <w:highlight w:val="white"/>
        </w:rPr>
        <w:t>&lt;/k&gt;</w:t>
      </w:r>
      <w:r>
        <w:rPr>
          <w:highlight w:val="white"/>
        </w:rPr>
        <w:t xml:space="preserve"> method</w:t>
      </w:r>
      <w:r w:rsidR="003E6B4C">
        <w:rPr>
          <w:highlight w:val="white"/>
        </w:rPr>
        <w:t xml:space="preserve"> below</w:t>
      </w:r>
      <w:r>
        <w:rPr>
          <w:highlight w:val="white"/>
        </w:rPr>
        <w:t xml:space="preserve">. However, since this function declaration is in fact a function definition, with a function body, then its storage is set to static when </w:t>
      </w:r>
      <w:r w:rsidR="00D4318D">
        <w:rPr>
          <w:rStyle w:val="KeyWord0"/>
          <w:highlight w:val="white"/>
        </w:rPr>
        <w:t>&lt;k&gt;</w:t>
      </w:r>
      <w:r w:rsidR="00D4318D" w:rsidRPr="006F4B55">
        <w:rPr>
          <w:rStyle w:val="KeyWord0"/>
          <w:highlight w:val="white"/>
        </w:rPr>
        <w:t>CurrentFunction</w:t>
      </w:r>
      <w:r w:rsidR="00D4318D">
        <w:rPr>
          <w:rStyle w:val="KeyWord0"/>
          <w:highlight w:val="white"/>
        </w:rPr>
        <w:t>&lt;/k&gt;</w:t>
      </w:r>
      <w:r>
        <w:rPr>
          <w:highlight w:val="white"/>
        </w:rPr>
        <w:t xml:space="preserve"> is set.</w:t>
      </w:r>
      <w:r w:rsidR="008A20BC">
        <w:rPr>
          <w:highlight w:val="white"/>
        </w:rPr>
        <w:t xml:space="preserve"> The reason is that it is allowed to have many extern function declarations</w:t>
      </w:r>
      <w:r w:rsidR="00BF70E6">
        <w:rPr>
          <w:highlight w:val="white"/>
        </w:rPr>
        <w:t xml:space="preserve"> with the same name</w:t>
      </w:r>
      <w:r w:rsidR="008A20BC">
        <w:rPr>
          <w:highlight w:val="white"/>
        </w:rPr>
        <w:t>, but only one function definition.</w:t>
      </w:r>
      <w:r w:rsidR="00B22082">
        <w:rPr>
          <w:highlight w:val="white"/>
        </w:rPr>
        <w:t xml:space="preserve"> The </w:t>
      </w:r>
      <w:r w:rsidR="00D4318D">
        <w:rPr>
          <w:rStyle w:val="KeyWord0"/>
          <w:highlight w:val="white"/>
        </w:rPr>
        <w:t>&lt;k&gt;</w:t>
      </w:r>
      <w:r w:rsidR="00D4318D" w:rsidRPr="00B22082">
        <w:rPr>
          <w:rStyle w:val="KeyWord0"/>
          <w:highlight w:val="white"/>
        </w:rPr>
        <w:t>AddSymbol</w:t>
      </w:r>
      <w:r w:rsidR="00D4318D">
        <w:rPr>
          <w:rStyle w:val="KeyWord0"/>
          <w:highlight w:val="white"/>
        </w:rPr>
        <w:t>&lt;/k&gt;</w:t>
      </w:r>
      <w:r w:rsidR="00B22082">
        <w:rPr>
          <w:highlight w:val="white"/>
        </w:rPr>
        <w:t xml:space="preserve"> method of the </w:t>
      </w:r>
      <w:r w:rsidR="00D4318D">
        <w:rPr>
          <w:rStyle w:val="KeyWord0"/>
          <w:highlight w:val="white"/>
        </w:rPr>
        <w:t>&lt;k&gt;</w:t>
      </w:r>
      <w:r w:rsidR="00D4318D" w:rsidRPr="00B22082">
        <w:rPr>
          <w:rStyle w:val="KeyWord0"/>
          <w:highlight w:val="white"/>
        </w:rPr>
        <w:t>SymbolTable</w:t>
      </w:r>
      <w:r w:rsidR="00D4318D">
        <w:rPr>
          <w:rStyle w:val="KeyWord0"/>
          <w:highlight w:val="white"/>
        </w:rPr>
        <w:t>&lt;/k&gt;</w:t>
      </w:r>
      <w:r w:rsidR="00B22082">
        <w:rPr>
          <w:highlight w:val="white"/>
        </w:rPr>
        <w:t xml:space="preserve"> class makes sure there are no two </w:t>
      </w:r>
      <w:r w:rsidR="003E6B4C">
        <w:rPr>
          <w:highlight w:val="white"/>
        </w:rPr>
        <w:t xml:space="preserve">static </w:t>
      </w:r>
      <w:r w:rsidR="00B22082">
        <w:rPr>
          <w:highlight w:val="white"/>
        </w:rPr>
        <w:t>function definitions with the same name in the same scope.</w:t>
      </w:r>
    </w:p>
    <w:p w14:paraId="55F3139A" w14:textId="77777777" w:rsidR="009C58C2" w:rsidRPr="00CF5DE8" w:rsidRDefault="005E5A36" w:rsidP="00CF5DE8">
      <w:pPr>
        <w:pStyle w:val="Code"/>
        <w:rPr>
          <w:highlight w:val="white"/>
        </w:rPr>
      </w:pPr>
      <w:r w:rsidRPr="00CF5DE8">
        <w:rPr>
          <w:highlight w:val="white"/>
        </w:rPr>
        <w:t xml:space="preserve">      SymbolTable.CurrentFunction</w:t>
      </w:r>
      <w:r w:rsidR="009C58C2" w:rsidRPr="00CF5DE8">
        <w:rPr>
          <w:highlight w:val="white"/>
        </w:rPr>
        <w:t>=n</w:t>
      </w:r>
      <w:r w:rsidR="00F26717" w:rsidRPr="00CF5DE8">
        <w:rPr>
          <w:highlight w:val="white"/>
        </w:rPr>
        <w:t>ew Symbol(declarator.Name, externalLinkage,</w:t>
      </w:r>
    </w:p>
    <w:p w14:paraId="5C787574" w14:textId="4BAAABB1" w:rsidR="00F26717" w:rsidRDefault="009C58C2" w:rsidP="00CF5DE8">
      <w:pPr>
        <w:pStyle w:val="Code"/>
        <w:rPr>
          <w:highlight w:val="white"/>
        </w:rPr>
      </w:pPr>
      <w:r w:rsidRPr="00CF5DE8">
        <w:rPr>
          <w:highlight w:val="white"/>
        </w:rPr>
        <w:t xml:space="preserve">                                            </w:t>
      </w:r>
      <w:r w:rsidR="00F26717" w:rsidRPr="00CF5DE8">
        <w:rPr>
          <w:highlight w:val="white"/>
        </w:rPr>
        <w:t xml:space="preserve"> </w:t>
      </w:r>
      <w:r w:rsidR="00036331">
        <w:rPr>
          <w:highlight w:val="white"/>
        </w:rPr>
        <w:t>S</w:t>
      </w:r>
      <w:r w:rsidR="00F26717" w:rsidRPr="00CF5DE8">
        <w:rPr>
          <w:highlight w:val="white"/>
        </w:rPr>
        <w:t>torage.</w:t>
      </w:r>
      <w:r w:rsidR="00036331">
        <w:rPr>
          <w:highlight w:val="white"/>
        </w:rPr>
        <w:t>Static</w:t>
      </w:r>
      <w:r w:rsidR="00F26717" w:rsidRPr="00CF5DE8">
        <w:rPr>
          <w:highlight w:val="white"/>
        </w:rPr>
        <w:t>, declarator.Type);</w:t>
      </w:r>
    </w:p>
    <w:p w14:paraId="43E4C6A6" w14:textId="77777777" w:rsidR="00BB48B2" w:rsidRPr="00903DBA" w:rsidRDefault="00BB48B2" w:rsidP="00BB48B2">
      <w:pPr>
        <w:pStyle w:val="Code"/>
        <w:rPr>
          <w:highlight w:val="white"/>
        </w:rPr>
      </w:pPr>
      <w:r w:rsidRPr="00903DBA">
        <w:rPr>
          <w:highlight w:val="white"/>
        </w:rPr>
        <w:t xml:space="preserve">      SymbolTable.CurrentTable.AddSymbol(SymbolTable.CurrentFunction);</w:t>
      </w:r>
    </w:p>
    <w:p w14:paraId="5B6000F4" w14:textId="3900B86A" w:rsidR="005E5A36" w:rsidRPr="00903DBA" w:rsidRDefault="005E5A36" w:rsidP="005E5A36">
      <w:pPr>
        <w:rPr>
          <w:highlight w:val="white"/>
        </w:rPr>
      </w:pPr>
      <w:r w:rsidRPr="00903DBA">
        <w:rPr>
          <w:highlight w:val="white"/>
        </w:rPr>
        <w:t>If th</w:t>
      </w:r>
      <w:r w:rsidR="00B97446">
        <w:rPr>
          <w:highlight w:val="white"/>
        </w:rPr>
        <w:t>e</w:t>
      </w:r>
      <w:r w:rsidRPr="00903DBA">
        <w:rPr>
          <w:highlight w:val="white"/>
        </w:rPr>
        <w:t xml:space="preserv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 the return type must be void or signed or unsigned</w:t>
      </w:r>
      <w:r w:rsidR="00B97446">
        <w:rPr>
          <w:highlight w:val="white"/>
        </w:rPr>
        <w:t xml:space="preserve"> </w:t>
      </w:r>
      <w:r w:rsidRPr="00903DBA">
        <w:rPr>
          <w:highlight w:val="white"/>
        </w:rPr>
        <w:t>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4C67D8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(returnType.IsVoid() || returnType.IsInteger(), "main",</w:t>
      </w:r>
    </w:p>
    <w:p w14:paraId="1739BFB2" w14:textId="77777777" w:rsidR="005E5A36" w:rsidRPr="00903DBA" w:rsidRDefault="005E5A36" w:rsidP="005E5A36">
      <w:pPr>
        <w:pStyle w:val="Code"/>
        <w:rPr>
          <w:highlight w:val="white"/>
        </w:rPr>
      </w:pPr>
      <w:r w:rsidRPr="00903DBA">
        <w:rPr>
          <w:highlight w:val="white"/>
        </w:rPr>
        <w:lastRenderedPageBreak/>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62E8FE82" w:rsidR="005E5A36" w:rsidRDefault="005E5A36" w:rsidP="005E5A36">
      <w:pPr>
        <w:pStyle w:val="Code"/>
      </w:pPr>
      <w:r w:rsidRPr="00903DBA">
        <w:rPr>
          <w:highlight w:val="white"/>
        </w:rPr>
        <w:t xml:space="preserve">    }</w:t>
      </w:r>
    </w:p>
    <w:p w14:paraId="4909989C" w14:textId="38376DF8" w:rsidR="005E5A36" w:rsidRPr="00903DBA" w:rsidRDefault="005E5A36" w:rsidP="005E5A36">
      <w:r w:rsidRPr="00903DBA">
        <w:t xml:space="preserve">The </w:t>
      </w:r>
      <w:r w:rsidR="00D4318D">
        <w:rPr>
          <w:rStyle w:val="KeyWord0"/>
          <w:highlight w:val="white"/>
        </w:rPr>
        <w:t>&lt;k&gt;FunctionDefinition&lt;/k&gt;</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6CD9C947" w:rsidR="005E5A36" w:rsidRPr="00903DBA" w:rsidRDefault="005E5A36" w:rsidP="005E5A36">
      <w:pPr>
        <w:pStyle w:val="Code"/>
        <w:rPr>
          <w:highlight w:val="white"/>
        </w:rPr>
      </w:pPr>
      <w:r w:rsidRPr="00903DBA">
        <w:rPr>
          <w:highlight w:val="white"/>
        </w:rPr>
        <w:t xml:space="preserve">      if (funcType.</w:t>
      </w:r>
      <w:r w:rsidR="00C8684D">
        <w:rPr>
          <w:highlight w:val="white"/>
        </w:rPr>
        <w:t>IsOld</w:t>
      </w:r>
      <w:r w:rsidRPr="00903DBA">
        <w:rPr>
          <w:highlight w:val="white"/>
        </w:rPr>
        <w:t>Style</w:t>
      </w:r>
      <w:r w:rsidR="00C8684D">
        <w:rPr>
          <w:highlight w:val="white"/>
        </w:rPr>
        <w:t>()</w:t>
      </w:r>
      <w:r w:rsidRPr="00903DBA">
        <w:rPr>
          <w:highlight w:val="white"/>
        </w:rPr>
        <w:t>)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33760F0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3E3CB3CB" w:rsidR="005E5A36" w:rsidRPr="00903DBA" w:rsidRDefault="005E5A36" w:rsidP="005E5A36">
      <w:pPr>
        <w:rPr>
          <w:highlight w:val="white"/>
        </w:rPr>
      </w:pPr>
      <w:r w:rsidRPr="00903DBA">
        <w:rPr>
          <w:highlight w:val="white"/>
        </w:rPr>
        <w:t xml:space="preserve">Then we iterate through the parameter list to make sure they are all declared and to assigned them the correct offset. When the parameters were declared they were given offsets. However, since the parameters and declaration may come in different order, we need to reassign </w:t>
      </w:r>
      <w:r w:rsidR="008551C5">
        <w:rPr>
          <w:highlight w:val="white"/>
        </w:rPr>
        <w:t xml:space="preserve">the </w:t>
      </w:r>
      <w:r w:rsidRPr="00903DBA">
        <w:rPr>
          <w:highlight w:val="white"/>
        </w:rPr>
        <w:t>offsets</w:t>
      </w:r>
      <w:r w:rsidR="003F2FC4">
        <w:rPr>
          <w:highlight w:val="white"/>
        </w:rPr>
        <w:t xml:space="preserve"> to match the parameter</w:t>
      </w:r>
      <w:r w:rsidR="001C6991">
        <w:rPr>
          <w:highlight w:val="white"/>
        </w:rPr>
        <w:t>s’</w:t>
      </w:r>
      <w:r w:rsidR="003F2FC4">
        <w:rPr>
          <w:highlight w:val="white"/>
        </w:rPr>
        <w:t xml:space="preserve">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5D130B96" w:rsidR="005E5A36" w:rsidRPr="00903DBA" w:rsidRDefault="005E5A36" w:rsidP="005E5A36">
      <w:pPr>
        <w:pStyle w:val="Code"/>
        <w:rPr>
          <w:highlight w:val="white"/>
        </w:rPr>
      </w:pPr>
      <w:r w:rsidRPr="00903DBA">
        <w:rPr>
          <w:highlight w:val="white"/>
        </w:rPr>
        <w:t xml:space="preserve">            </w:t>
      </w:r>
      <w:r w:rsidR="0056352A">
        <w:rPr>
          <w:highlight w:val="white"/>
        </w:rPr>
        <w:t>Error.</w:t>
      </w:r>
      <w:r w:rsidR="00674A54">
        <w:rPr>
          <w:highlight w:val="white"/>
        </w:rPr>
        <w:t>Report</w:t>
      </w:r>
      <w:r w:rsidRPr="00903DBA">
        <w:rPr>
          <w:highlight w:val="white"/>
        </w:rPr>
        <w:t xml:space="preserve">(name,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2FA25786" w:rsidR="005E5A36" w:rsidRPr="00903DBA" w:rsidRDefault="005E5A36" w:rsidP="005E5A36">
      <w:pPr>
        <w:pStyle w:val="Code"/>
        <w:rPr>
          <w:highlight w:val="white"/>
        </w:rPr>
      </w:pPr>
      <w:r w:rsidRPr="00903DBA">
        <w:rPr>
          <w:highlight w:val="white"/>
        </w:rPr>
        <w:t xml:space="preserve">          offset += symbol.Type.</w:t>
      </w:r>
      <w:r w:rsidR="00BF1495">
        <w:rPr>
          <w:highlight w:val="white"/>
        </w:rPr>
        <w:t>SizeAddress</w:t>
      </w:r>
      <w:r w:rsidRPr="00903DBA">
        <w:rPr>
          <w:highlight w:val="white"/>
        </w:rPr>
        <w:t>();</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107ECDC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0A5800C2"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treated like regular variables inside the function. 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lastRenderedPageBreak/>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6D1FFDC" w:rsidR="005E5A36" w:rsidRPr="00903DBA" w:rsidRDefault="005E5A36" w:rsidP="005E5A36">
      <w:pPr>
        <w:rPr>
          <w:highlight w:val="white"/>
        </w:rPr>
      </w:pPr>
      <w:r w:rsidRPr="00903DBA">
        <w:rPr>
          <w:highlight w:val="white"/>
        </w:rPr>
        <w:t xml:space="preserve">When the parameter list has been settled, we check if the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w:t>
      </w:r>
      <w:r w:rsidR="00842B62">
        <w:rPr>
          <w:highlight w:val="white"/>
        </w:rPr>
        <w:t xml:space="preserve">, in which </w:t>
      </w:r>
      <w:r w:rsidRPr="00903DBA">
        <w:rPr>
          <w:highlight w:val="white"/>
        </w:rPr>
        <w:t>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26EA5925" w:rsidR="005E5A36" w:rsidRPr="00903DBA" w:rsidRDefault="005E5A36" w:rsidP="005E5A36">
      <w:pPr>
        <w:rPr>
          <w:highlight w:val="white"/>
        </w:rPr>
      </w:pPr>
      <w:r w:rsidRPr="00903DBA">
        <w:rPr>
          <w:highlight w:val="white"/>
        </w:rPr>
        <w:t xml:space="preserve">First, we call the </w:t>
      </w:r>
      <w:r w:rsidR="00D4318D">
        <w:rPr>
          <w:rStyle w:val="KeyWord0"/>
          <w:highlight w:val="white"/>
        </w:rPr>
        <w:t>&lt;k&gt;</w:t>
      </w:r>
      <w:r w:rsidR="00D4318D" w:rsidRPr="00903DBA">
        <w:rPr>
          <w:rStyle w:val="KeyWord0"/>
          <w:highlight w:val="white"/>
        </w:rPr>
        <w:t>InitializationCodeList</w:t>
      </w:r>
      <w:r w:rsidR="00D4318D">
        <w:rPr>
          <w:rStyle w:val="KeyWord0"/>
          <w:highlight w:val="white"/>
        </w:rPr>
        <w:t>&lt;/k&gt;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7ACDBBCF" w:rsidR="005E5A36" w:rsidRPr="00A60980" w:rsidRDefault="008C4970" w:rsidP="00A60980">
      <w:pPr>
        <w:pStyle w:val="ListParagraph"/>
        <w:numPr>
          <w:ilvl w:val="0"/>
          <w:numId w:val="180"/>
        </w:numPr>
        <w:rPr>
          <w:highlight w:val="white"/>
        </w:rPr>
      </w:pPr>
      <w:r>
        <w:rPr>
          <w:highlight w:val="white"/>
        </w:rPr>
        <w:t>&lt;l&gt;</w:t>
      </w:r>
      <w:r w:rsidRPr="00A60980">
        <w:rPr>
          <w:highlight w:val="white"/>
        </w:rPr>
        <w:t>No parameter</w:t>
      </w:r>
      <w:r>
        <w:rPr>
          <w:highlight w:val="white"/>
        </w:rPr>
        <w:t xml:space="preserve">s, </w:t>
      </w:r>
      <w:r w:rsidRPr="00A60980">
        <w:rPr>
          <w:highlight w:val="white"/>
        </w:rPr>
        <w:t>marked with void</w:t>
      </w:r>
      <w:r>
        <w:rPr>
          <w:highlight w:val="white"/>
        </w:rPr>
        <w:t>.&lt;/l&gt;</w:t>
      </w:r>
    </w:p>
    <w:p w14:paraId="7B13066D" w14:textId="7FB19365" w:rsidR="00D4318D" w:rsidRPr="005F15DE" w:rsidRDefault="00D4318D" w:rsidP="005F15DE">
      <w:pPr>
        <w:pStyle w:val="Code"/>
        <w:ind w:firstLine="720"/>
        <w:rPr>
          <w:rStyle w:val="KeyWord0"/>
          <w:b w:val="0"/>
          <w:highlight w:val="white"/>
        </w:rPr>
      </w:pPr>
      <w:r>
        <w:rPr>
          <w:rStyle w:val="KeyWord0"/>
          <w:b w:val="0"/>
          <w:highlight w:val="white"/>
        </w:rPr>
        <w:t>&lt;k&gt;</w:t>
      </w:r>
      <w:r w:rsidRPr="005F15DE">
        <w:rPr>
          <w:rStyle w:val="KeyWord0"/>
          <w:b w:val="0"/>
          <w:highlight w:val="white"/>
        </w:rPr>
        <w:t>int</w:t>
      </w:r>
      <w:r>
        <w:rPr>
          <w:rStyle w:val="KeyWord0"/>
          <w:b w:val="0"/>
          <w:highlight w:val="white"/>
        </w:rPr>
        <w:t xml:space="preserve"> </w:t>
      </w:r>
      <w:r w:rsidRPr="005F15DE">
        <w:rPr>
          <w:rStyle w:val="KeyWord0"/>
          <w:b w:val="0"/>
          <w:highlight w:val="white"/>
        </w:rPr>
        <w:t>main(void)</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p>
    <w:p w14:paraId="39EFDFAC" w14:textId="23EA7DBC" w:rsidR="005E5A36" w:rsidRPr="00A60980" w:rsidRDefault="00D4318D" w:rsidP="00A60980">
      <w:pPr>
        <w:pStyle w:val="ListParagraph"/>
        <w:numPr>
          <w:ilvl w:val="0"/>
          <w:numId w:val="180"/>
        </w:numPr>
        <w:rPr>
          <w:highlight w:val="white"/>
        </w:rPr>
      </w:pPr>
      <w:r>
        <w:rPr>
          <w:rStyle w:val="KeyWord0"/>
          <w:b w:val="0"/>
          <w:highlight w:val="white"/>
        </w:rPr>
        <w:t>&lt;/k&gt;</w:t>
      </w:r>
      <w:r w:rsidR="008C4970">
        <w:rPr>
          <w:highlight w:val="white"/>
        </w:rPr>
        <w:t>&lt;l&gt;</w:t>
      </w:r>
      <w:r w:rsidR="008C4970" w:rsidRPr="00A60980">
        <w:rPr>
          <w:highlight w:val="white"/>
        </w:rPr>
        <w:t>Command line arguments.</w:t>
      </w:r>
      <w:r w:rsidR="008C4970">
        <w:rPr>
          <w:highlight w:val="white"/>
        </w:rPr>
        <w:t xml:space="preserve"> We have two cases that </w:t>
      </w:r>
      <w:r w:rsidR="008C4970" w:rsidRPr="00903DBA">
        <w:rPr>
          <w:highlight w:val="white"/>
        </w:rPr>
        <w:t xml:space="preserve">actually </w:t>
      </w:r>
      <w:r w:rsidR="008C4970">
        <w:rPr>
          <w:highlight w:val="white"/>
        </w:rPr>
        <w:t xml:space="preserve">are </w:t>
      </w:r>
      <w:r w:rsidR="008C4970" w:rsidRPr="00903DBA">
        <w:rPr>
          <w:highlight w:val="white"/>
        </w:rPr>
        <w:t xml:space="preserve">the same case, </w:t>
      </w:r>
      <w:r w:rsidR="008C4970">
        <w:rPr>
          <w:highlight w:val="white"/>
        </w:rPr>
        <w:t>as</w:t>
      </w:r>
      <w:r w:rsidR="008C4970" w:rsidRPr="00903DBA">
        <w:rPr>
          <w:highlight w:val="white"/>
        </w:rPr>
        <w:t xml:space="preserve"> arrays are changed to pointers in parameter types.</w:t>
      </w:r>
      <w:r w:rsidR="008C4970" w:rsidRPr="00A364C5">
        <w:rPr>
          <w:highlight w:val="white"/>
        </w:rPr>
        <w:t xml:space="preserve"> </w:t>
      </w:r>
      <w:r w:rsidR="008C4970">
        <w:rPr>
          <w:highlight w:val="white"/>
        </w:rPr>
        <w:t>We do not c</w:t>
      </w:r>
      <w:r w:rsidR="008C4970" w:rsidRPr="00903DBA">
        <w:rPr>
          <w:highlight w:val="white"/>
        </w:rPr>
        <w:t xml:space="preserve">heck the names of the parameters; </w:t>
      </w:r>
      <w:r w:rsidR="008C4970">
        <w:rPr>
          <w:highlight w:val="white"/>
        </w:rPr>
        <w:t xml:space="preserve">they </w:t>
      </w:r>
      <w:r w:rsidR="008C4970" w:rsidRPr="00903DBA">
        <w:rPr>
          <w:highlight w:val="white"/>
        </w:rPr>
        <w:t>may have other names.</w:t>
      </w:r>
      <w:r w:rsidR="008C4970">
        <w:rPr>
          <w:highlight w:val="white"/>
        </w:rPr>
        <w:t>&lt;/l&gt;</w:t>
      </w:r>
    </w:p>
    <w:p w14:paraId="5EFF08D7" w14:textId="41645F26" w:rsidR="00D4318D" w:rsidRPr="005F15DE" w:rsidRDefault="003F4396" w:rsidP="005F15DE">
      <w:pPr>
        <w:pStyle w:val="Code"/>
        <w:rPr>
          <w:rStyle w:val="KeyWord0"/>
          <w:b w:val="0"/>
          <w:highlight w:val="white"/>
        </w:rPr>
      </w:pP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p>
    <w:p w14:paraId="290B8223" w14:textId="79030867" w:rsidR="005E5A36" w:rsidRPr="00903DBA" w:rsidRDefault="00D4318D" w:rsidP="005E5A36">
      <w:pPr>
        <w:rPr>
          <w:highlight w:val="white"/>
        </w:rPr>
      </w:pPr>
      <w:r>
        <w:rPr>
          <w:rStyle w:val="KeyWord0"/>
          <w:b w:val="0"/>
          <w:highlight w:val="white"/>
        </w:rPr>
        <w:t>&lt;/k&gt;</w:t>
      </w:r>
      <w:r w:rsidR="005E5A36" w:rsidRPr="00903DBA">
        <w:rPr>
          <w:rStyle w:val="KeyWord0"/>
          <w:bCs/>
          <w:highlight w:val="white"/>
        </w:rPr>
        <w:t xml:space="preserve">             </w:t>
      </w:r>
      <w:r w:rsidR="005E5A36" w:rsidRPr="00903DBA">
        <w:rPr>
          <w:highlight w:val="white"/>
        </w:rPr>
        <w:t>or</w:t>
      </w:r>
    </w:p>
    <w:p w14:paraId="398C47EA" w14:textId="0A907794" w:rsidR="005E5A36" w:rsidRPr="005F15DE" w:rsidRDefault="005E5A36" w:rsidP="005F15DE">
      <w:pPr>
        <w:pStyle w:val="Code"/>
        <w:rPr>
          <w:highlight w:val="white"/>
        </w:rPr>
      </w:pPr>
      <w:r w:rsidRPr="005F15DE">
        <w:rPr>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&lt;/k&gt;</w:t>
      </w:r>
    </w:p>
    <w:p w14:paraId="795D35F3" w14:textId="77777777" w:rsidR="00AF2A61" w:rsidRDefault="00AF2A61" w:rsidP="005E5A36">
      <w:pPr>
        <w:pStyle w:val="Code"/>
        <w:rPr>
          <w:highlight w:val="white"/>
        </w:rPr>
      </w:pPr>
    </w:p>
    <w:p w14:paraId="751F4B94" w14:textId="05F73FF4"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126A620C"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not null, </w:t>
      </w:r>
      <w:r w:rsidR="00702191">
        <w:rPr>
          <w:highlight w:val="white"/>
        </w:rPr>
        <w:t xml:space="preserve">we have a new-style function definition. We then check that </w:t>
      </w:r>
      <w:r w:rsidRPr="00903DBA">
        <w:rPr>
          <w:highlight w:val="white"/>
        </w:rPr>
        <w:t xml:space="preserve">there are two parameters, </w:t>
      </w:r>
      <w:r w:rsidR="00702191">
        <w:rPr>
          <w:highlight w:val="white"/>
        </w:rPr>
        <w:t xml:space="preserve">and </w:t>
      </w:r>
      <w:r w:rsidRPr="00903DBA">
        <w:rPr>
          <w:highlight w:val="white"/>
        </w:rPr>
        <w:t xml:space="preserve">we check </w:t>
      </w:r>
      <w:r w:rsidR="00702191">
        <w:rPr>
          <w:highlight w:val="white"/>
        </w:rPr>
        <w:t>that</w:t>
      </w:r>
      <w:r w:rsidRPr="00903DBA">
        <w:rPr>
          <w:highlight w:val="white"/>
        </w:rPr>
        <w:t xml:space="preserve"> the command line argument case applies. The first parameter shall be a signed or unsigned integer while the second parameter shall be a pointer to pointer to</w:t>
      </w:r>
      <w:r w:rsidR="00110C1A">
        <w:rPr>
          <w:highlight w:val="white"/>
        </w:rPr>
        <w:t xml:space="preserve"> a</w:t>
      </w:r>
      <w:r w:rsidRPr="00903DBA">
        <w:rPr>
          <w:highlight w:val="white"/>
        </w:rPr>
        <w:t xml:space="preserve">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52A919C"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(typeList[0].IsInteger() &amp;&amp;</w:t>
      </w:r>
    </w:p>
    <w:p w14:paraId="6A1558A3" w14:textId="4A0CAF64" w:rsidR="005E5A36" w:rsidRPr="00903DBA" w:rsidRDefault="005E5A36" w:rsidP="005E5A36">
      <w:pPr>
        <w:pStyle w:val="Code"/>
        <w:rPr>
          <w:highlight w:val="white"/>
        </w:rPr>
      </w:pPr>
      <w:r w:rsidRPr="00903DBA">
        <w:rPr>
          <w:highlight w:val="white"/>
        </w:rPr>
        <w:t xml:space="preserve">                      typeList[1].IsPointer() &amp;&amp;</w:t>
      </w:r>
    </w:p>
    <w:p w14:paraId="4FF65FDF" w14:textId="63B15C6D" w:rsidR="005E5A36" w:rsidRPr="00903DBA" w:rsidRDefault="005E5A36" w:rsidP="005E5A36">
      <w:pPr>
        <w:pStyle w:val="Code"/>
        <w:rPr>
          <w:highlight w:val="white"/>
        </w:rPr>
      </w:pPr>
      <w:r w:rsidRPr="00903DBA">
        <w:rPr>
          <w:highlight w:val="white"/>
        </w:rPr>
        <w:t xml:space="preserve">                      typeList[1].PointerType.IsPointer() &amp;&amp;</w:t>
      </w:r>
    </w:p>
    <w:p w14:paraId="39C8D51D" w14:textId="2633BE48" w:rsidR="005E5A36" w:rsidRPr="00903DBA" w:rsidRDefault="005E5A36" w:rsidP="005E5A36">
      <w:pPr>
        <w:pStyle w:val="Code"/>
        <w:rPr>
          <w:highlight w:val="white"/>
        </w:rPr>
      </w:pPr>
      <w:r w:rsidRPr="00903DBA">
        <w:rPr>
          <w:highlight w:val="white"/>
        </w:rPr>
        <w:t xml:space="preserve">                      typeList[1].PointerType.PointerType.IsChar(),</w:t>
      </w:r>
    </w:p>
    <w:p w14:paraId="68A490F9" w14:textId="2A178D39"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12F69F8E"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null, we have the old-style function definition, in which case we do not perform any type checking at all. 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empty, we have the void-marked empty parameter list</w:t>
      </w:r>
      <w:r w:rsidR="00B60E34">
        <w:rPr>
          <w:highlight w:val="white"/>
        </w:rPr>
        <w:t>, which is allowed.</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9548E2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2D2279A1" w:rsidR="005E5A36" w:rsidRDefault="005E5A36" w:rsidP="005E5A36">
      <w:pPr>
        <w:pStyle w:val="Code"/>
        <w:rPr>
          <w:highlight w:val="white"/>
        </w:rPr>
      </w:pPr>
      <w:r w:rsidRPr="00903DBA">
        <w:rPr>
          <w:highlight w:val="white"/>
        </w:rPr>
        <w:t xml:space="preserve">    }</w:t>
      </w:r>
    </w:p>
    <w:p w14:paraId="2D7F034C" w14:textId="21FA2E51" w:rsidR="005E5A36" w:rsidRPr="00903DBA" w:rsidRDefault="005E5A36" w:rsidP="005E5A36">
      <w:r w:rsidRPr="00903DBA">
        <w:lastRenderedPageBreak/>
        <w:t xml:space="preserve">The </w:t>
      </w:r>
      <w:r w:rsidR="00D4318D">
        <w:rPr>
          <w:rStyle w:val="KeyWord0"/>
        </w:rPr>
        <w:t>&lt;k&gt;</w:t>
      </w:r>
      <w:r w:rsidR="00D4318D" w:rsidRPr="00903DBA">
        <w:rPr>
          <w:rStyle w:val="KeyWord0"/>
        </w:rPr>
        <w:t>FunctionEnd</w:t>
      </w:r>
      <w:r w:rsidR="00D4318D">
        <w:rPr>
          <w:rStyle w:val="KeyWord0"/>
        </w:rPr>
        <w:t>&lt;/k&gt;</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13B75370" w:rsidR="005E5A36" w:rsidRPr="00903DBA" w:rsidRDefault="005E5A36" w:rsidP="005E5A36">
      <w:pPr>
        <w:rPr>
          <w:highlight w:val="white"/>
        </w:rPr>
      </w:pPr>
      <w:r w:rsidRPr="00903DBA">
        <w:rPr>
          <w:highlight w:val="white"/>
        </w:rPr>
        <w:t xml:space="preserve">The first step is to backpatch the </w:t>
      </w:r>
      <w:r w:rsidR="00D4318D">
        <w:rPr>
          <w:rStyle w:val="KeyWord0"/>
          <w:highlight w:val="white"/>
        </w:rPr>
        <w:t>&lt;k&gt;</w:t>
      </w:r>
      <w:r w:rsidR="00D4318D" w:rsidRPr="00903DBA">
        <w:rPr>
          <w:rStyle w:val="KeyWord0"/>
          <w:highlight w:val="white"/>
        </w:rPr>
        <w:t>next</w:t>
      </w:r>
      <w:r w:rsidR="00920E42">
        <w:rPr>
          <w:rStyle w:val="KeyWord0"/>
          <w:highlight w:val="white"/>
        </w:rPr>
        <w:t>-</w:t>
      </w:r>
      <w:r w:rsidR="00D4318D" w:rsidRPr="00903DBA">
        <w:rPr>
          <w:rStyle w:val="KeyWord0"/>
          <w:highlight w:val="white"/>
        </w:rPr>
        <w:t>set</w:t>
      </w:r>
      <w:r w:rsidR="00D4318D">
        <w:rPr>
          <w:rStyle w:val="KeyWord0"/>
          <w:highlight w:val="white"/>
        </w:rPr>
        <w:t>&lt;/k&gt;</w:t>
      </w:r>
      <w:r w:rsidRPr="00903DBA">
        <w:rPr>
          <w:highlight w:val="white"/>
        </w:rPr>
        <w:t xml:space="preserve"> of the statement. Each statement has a next</w:t>
      </w:r>
      <w:r w:rsidR="0028418C">
        <w:rPr>
          <w:highlight w:val="white"/>
        </w:rPr>
        <w:t>-</w:t>
      </w:r>
      <w:r w:rsidRPr="00903DBA">
        <w:rPr>
          <w:highlight w:val="white"/>
        </w:rPr>
        <w:t>set</w:t>
      </w:r>
      <w:r w:rsidR="003A605F">
        <w:rPr>
          <w:highlight w:val="white"/>
        </w:rPr>
        <w:t xml:space="preserve"> that</w:t>
      </w:r>
      <w:r w:rsidRPr="00903DBA">
        <w:rPr>
          <w:highlight w:val="white"/>
        </w:rPr>
        <w:t xml:space="preserve"> hol</w:t>
      </w:r>
      <w:r w:rsidR="003A605F">
        <w:rPr>
          <w:highlight w:val="white"/>
        </w:rPr>
        <w:t>ds</w:t>
      </w:r>
      <w:r w:rsidRPr="00903DBA">
        <w:rPr>
          <w:highlight w:val="white"/>
        </w:rPr>
        <w:t xml:space="preserve"> jump instructions. For instance, </w:t>
      </w:r>
      <w:r w:rsidR="00D4318D">
        <w:rPr>
          <w:rStyle w:val="KeyWord0"/>
          <w:highlight w:val="white"/>
        </w:rPr>
        <w:t>&lt;k&gt;</w:t>
      </w:r>
      <w:r w:rsidR="00D4318D" w:rsidRPr="00903DBA">
        <w:rPr>
          <w:rStyle w:val="KeyWord0"/>
          <w:highlight w:val="white"/>
        </w:rPr>
        <w:t>for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while</w:t>
      </w:r>
      <w:r w:rsidR="00D4318D">
        <w:rPr>
          <w:rStyle w:val="KeyWord0"/>
          <w:highlight w:val="white"/>
        </w:rPr>
        <w:t>&lt;/k&gt;</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next</w:t>
      </w:r>
      <w:r w:rsidR="00B96774">
        <w:rPr>
          <w:highlight w:val="white"/>
        </w:rPr>
        <w:t>-</w:t>
      </w:r>
      <w:r w:rsidRPr="00903DBA">
        <w:rPr>
          <w:highlight w:val="white"/>
        </w:rPr>
        <w:t xml:space="preserve">sets holding jump instructions jumping out of the loop. We add a new empty statement and backpatch the </w:t>
      </w:r>
      <w:r w:rsidR="009C3C27">
        <w:rPr>
          <w:highlight w:val="white"/>
        </w:rPr>
        <w:t>next-set</w:t>
      </w:r>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128BB414" w:rsidR="005E5A36" w:rsidRPr="00903DBA" w:rsidRDefault="005E5A36" w:rsidP="005E5A36">
      <w:pPr>
        <w:rPr>
          <w:highlight w:val="white"/>
        </w:rPr>
      </w:pPr>
      <w:r w:rsidRPr="00903DBA">
        <w:rPr>
          <w:highlight w:val="white"/>
        </w:rPr>
        <w:t xml:space="preserve">If the return type of the function is void, we need to add a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w:t>
      </w:r>
      <w:r w:rsidR="00BD4E81">
        <w:rPr>
          <w:highlight w:val="white"/>
        </w:rPr>
        <w:t xml:space="preserve">or </w:t>
      </w:r>
      <w:r w:rsidR="009A54C5">
        <w:rPr>
          <w:highlight w:val="white"/>
        </w:rPr>
        <w:t xml:space="preserve">an potential </w:t>
      </w:r>
      <w:r w:rsidR="00D4318D">
        <w:rPr>
          <w:rStyle w:val="KeyWord0"/>
          <w:highlight w:val="white"/>
        </w:rPr>
        <w:t>&lt;k&gt;</w:t>
      </w:r>
      <w:r w:rsidR="00D4318D" w:rsidRPr="00BD4E81">
        <w:rPr>
          <w:rStyle w:val="KeyWord0"/>
          <w:highlight w:val="white"/>
        </w:rPr>
        <w:t>Exit</w:t>
      </w:r>
      <w:r w:rsidR="00D4318D">
        <w:rPr>
          <w:rStyle w:val="KeyWord0"/>
          <w:highlight w:val="white"/>
        </w:rPr>
        <w:t>&lt;/k&gt;</w:t>
      </w:r>
      <w:r w:rsidR="00BD4E81">
        <w:rPr>
          <w:highlight w:val="white"/>
        </w:rPr>
        <w:t xml:space="preserve"> </w:t>
      </w:r>
      <w:r w:rsidRPr="00903DBA">
        <w:rPr>
          <w:highlight w:val="white"/>
        </w:rPr>
        <w:t>instruction at the end of the function</w:t>
      </w:r>
      <w:r w:rsidR="00BD4E81">
        <w:rPr>
          <w:highlight w:val="white"/>
        </w:rPr>
        <w:t xml:space="preserve">, depending on whether the function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sidR="00BD4E81">
        <w:rPr>
          <w:highlight w:val="white"/>
        </w:rPr>
        <w:t xml:space="preserve"> function.</w:t>
      </w:r>
    </w:p>
    <w:p w14:paraId="7223F84B" w14:textId="77777777" w:rsidR="009A54C5" w:rsidRPr="009A54C5" w:rsidRDefault="009A54C5" w:rsidP="009A54C5">
      <w:pPr>
        <w:pStyle w:val="Code"/>
      </w:pPr>
      <w:r w:rsidRPr="009A54C5">
        <w:t xml:space="preserve">      if (SymbolTable.CurrentFunction.Type.ReturnType.IsVoid()) {</w:t>
      </w:r>
    </w:p>
    <w:p w14:paraId="68F9500D" w14:textId="77777777" w:rsidR="009A54C5" w:rsidRPr="009A54C5" w:rsidRDefault="009A54C5" w:rsidP="009A54C5">
      <w:pPr>
        <w:pStyle w:val="Code"/>
      </w:pPr>
      <w:r w:rsidRPr="009A54C5">
        <w:t xml:space="preserve">        AddMiddleCode(statement.CodeList, MiddleOperator.Return);</w:t>
      </w:r>
    </w:p>
    <w:p w14:paraId="4FA5F942" w14:textId="608BEAA6" w:rsidR="009A54C5" w:rsidRPr="00903DBA" w:rsidRDefault="009A54C5" w:rsidP="009A54C5">
      <w:pPr>
        <w:rPr>
          <w:highlight w:val="white"/>
        </w:rPr>
      </w:pPr>
      <w:r>
        <w:rPr>
          <w:highlight w:val="white"/>
        </w:rPr>
        <w:t xml:space="preserve">If the function is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Pr>
          <w:highlight w:val="white"/>
        </w:rPr>
        <w:t xml:space="preserve"> function, we add an </w:t>
      </w:r>
      <w:r w:rsidR="00D4318D">
        <w:rPr>
          <w:rStyle w:val="KeyWord0"/>
          <w:highlight w:val="white"/>
        </w:rPr>
        <w:t>&lt;k&gt;</w:t>
      </w:r>
      <w:r w:rsidR="00D4318D" w:rsidRPr="003A605F">
        <w:rPr>
          <w:rStyle w:val="KeyWord0"/>
          <w:highlight w:val="white"/>
        </w:rPr>
        <w:t>Exit</w:t>
      </w:r>
      <w:r w:rsidR="00D4318D">
        <w:rPr>
          <w:rStyle w:val="KeyWord0"/>
          <w:highlight w:val="white"/>
        </w:rPr>
        <w:t>&lt;/k&gt;</w:t>
      </w:r>
      <w:r>
        <w:rPr>
          <w:highlight w:val="white"/>
        </w:rPr>
        <w:t xml:space="preserve"> instruction.</w:t>
      </w:r>
    </w:p>
    <w:p w14:paraId="51B0A2E9" w14:textId="77777777" w:rsidR="009A54C5" w:rsidRPr="009A54C5" w:rsidRDefault="009A54C5" w:rsidP="009A54C5">
      <w:pPr>
        <w:pStyle w:val="Code"/>
      </w:pPr>
      <w:r w:rsidRPr="009A54C5">
        <w:t xml:space="preserve">        if (SymbolTable.CurrentFunction.UniqueName.Equals("main")) {</w:t>
      </w:r>
    </w:p>
    <w:p w14:paraId="00669A24" w14:textId="77777777" w:rsidR="009A54C5" w:rsidRPr="009A54C5" w:rsidRDefault="009A54C5" w:rsidP="009A54C5">
      <w:pPr>
        <w:pStyle w:val="Code"/>
      </w:pPr>
      <w:r w:rsidRPr="009A54C5">
        <w:t xml:space="preserve">          AddMiddleCode(statement.CodeList, MiddleOperator.Exit);</w:t>
      </w:r>
    </w:p>
    <w:p w14:paraId="7B341437" w14:textId="77777777" w:rsidR="009A54C5" w:rsidRPr="009A54C5" w:rsidRDefault="009A54C5" w:rsidP="009A54C5">
      <w:pPr>
        <w:pStyle w:val="Code"/>
      </w:pPr>
      <w:r w:rsidRPr="009A54C5">
        <w:t xml:space="preserve">        }</w:t>
      </w:r>
    </w:p>
    <w:p w14:paraId="17F88A94" w14:textId="77777777" w:rsidR="009A54C5" w:rsidRPr="009A54C5" w:rsidRDefault="009A54C5" w:rsidP="009A54C5">
      <w:pPr>
        <w:pStyle w:val="Code"/>
      </w:pPr>
      <w:r w:rsidRPr="009A54C5">
        <w:t xml:space="preserve">      }</w:t>
      </w:r>
    </w:p>
    <w:p w14:paraId="4E1E855F" w14:textId="5421EC5E" w:rsidR="005E5A36" w:rsidRPr="00903DBA" w:rsidRDefault="005E5A36" w:rsidP="005E5A36">
      <w:pPr>
        <w:rPr>
          <w:highlight w:val="white"/>
        </w:rPr>
      </w:pPr>
      <w:r w:rsidRPr="00903DBA">
        <w:rPr>
          <w:highlight w:val="white"/>
        </w:rPr>
        <w:t xml:space="preserve">We then add a </w:t>
      </w:r>
      <w:r w:rsidR="00D4318D">
        <w:rPr>
          <w:rStyle w:val="KeyWord0"/>
          <w:highlight w:val="white"/>
        </w:rPr>
        <w:t>&lt;k&gt;</w:t>
      </w:r>
      <w:r w:rsidR="00D4318D" w:rsidRPr="00903DBA">
        <w:rPr>
          <w:rStyle w:val="KeyWord0"/>
          <w:highlight w:val="white"/>
        </w:rPr>
        <w:t>FunctionEnd</w:t>
      </w:r>
      <w:r w:rsidR="00D4318D">
        <w:rPr>
          <w:rStyle w:val="KeyWord0"/>
          <w:highlight w:val="white"/>
        </w:rPr>
        <w:t>&lt;/k&gt;</w:t>
      </w:r>
      <w:r w:rsidRPr="00903DBA">
        <w:rPr>
          <w:highlight w:val="white"/>
        </w:rPr>
        <w:t xml:space="preserve"> middle code instruction. Its only purpose is that the middle code optimizer will report an error if it is possible to reach the </w:t>
      </w:r>
      <w:r w:rsidR="00D4318D">
        <w:rPr>
          <w:rStyle w:val="KeyWord0"/>
          <w:highlight w:val="white"/>
        </w:rPr>
        <w:t>&lt;k&gt;</w:t>
      </w:r>
      <w:r w:rsidR="00D4318D" w:rsidRPr="00903DBA">
        <w:rPr>
          <w:rStyle w:val="KeyWord0"/>
          <w:highlight w:val="white"/>
        </w:rPr>
        <w:t>EndFunction</w:t>
      </w:r>
      <w:r w:rsidR="00D4318D">
        <w:rPr>
          <w:rStyle w:val="KeyWord0"/>
          <w:highlight w:val="white"/>
        </w:rPr>
        <w:t>&lt;/k&gt;</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743BF747" w:rsidR="005E5A36" w:rsidRPr="00903DBA" w:rsidRDefault="005E5A36" w:rsidP="005E5A36">
      <w:pPr>
        <w:rPr>
          <w:highlight w:val="white"/>
        </w:rPr>
      </w:pPr>
      <w:r w:rsidRPr="00903DBA">
        <w:rPr>
          <w:highlight w:val="white"/>
        </w:rPr>
        <w:t xml:space="preserve">When we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F23462">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4368D10B"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23ABBEB0" w:rsidR="005E5A36" w:rsidRPr="00903DBA" w:rsidRDefault="005E5A36" w:rsidP="005E5A36">
      <w:pPr>
        <w:rPr>
          <w:highlight w:val="white"/>
        </w:rPr>
      </w:pPr>
      <w:r w:rsidRPr="00903DBA">
        <w:rPr>
          <w:highlight w:val="white"/>
        </w:rPr>
        <w:t>As mention</w:t>
      </w:r>
      <w:r w:rsidR="005B7E7B">
        <w:rPr>
          <w:highlight w:val="white"/>
        </w:rPr>
        <w:t>e</w:t>
      </w:r>
      <w:r w:rsidR="00FA1B53">
        <w:rPr>
          <w:highlight w:val="white"/>
        </w:rPr>
        <w:t>d</w:t>
      </w:r>
      <w:r w:rsidRPr="00903DBA">
        <w:rPr>
          <w:highlight w:val="white"/>
        </w:rPr>
        <w:t xml:space="preserve"> in the introduction chapter of this book, we generate two kinds of target code. In the first part of the book</w:t>
      </w:r>
      <w:r w:rsidR="00B06BD6">
        <w:rPr>
          <w:highlight w:val="white"/>
        </w:rPr>
        <w:t>,</w:t>
      </w:r>
      <w:r w:rsidRPr="00903DBA">
        <w:rPr>
          <w:highlight w:val="white"/>
        </w:rPr>
        <w:t xml:space="preserve"> we generate assembly code text for 64-bit Linux on Intel processors, which is than assembled and linked in traditional manner. In the second part of the book</w:t>
      </w:r>
      <w:r w:rsidR="00B06BD6">
        <w:rPr>
          <w:highlight w:val="white"/>
        </w:rPr>
        <w:t>,</w:t>
      </w:r>
      <w:r w:rsidRPr="00903DBA">
        <w:rPr>
          <w:highlight w:val="white"/>
        </w:rPr>
        <w:t xml:space="preserve"> we generate an executable target file for 16-bit Windows. In the case where we need to distinguish between the two cases, we test whether the </w:t>
      </w:r>
      <w:r w:rsidR="00D4318D">
        <w:rPr>
          <w:rStyle w:val="KeyWord0"/>
          <w:highlight w:val="white"/>
        </w:rPr>
        <w:t>&lt;k&gt;</w:t>
      </w:r>
      <w:r w:rsidR="00D4318D" w:rsidRPr="00903DBA">
        <w:rPr>
          <w:rStyle w:val="KeyWord0"/>
          <w:highlight w:val="white"/>
        </w:rPr>
        <w:t>Start</w:t>
      </w:r>
      <w:r w:rsidR="00D4318D">
        <w:rPr>
          <w:rStyle w:val="KeyWord0"/>
          <w:highlight w:val="white"/>
        </w:rPr>
        <w:t>&lt;/k&gt;</w:t>
      </w:r>
      <w:r w:rsidRPr="00903DBA">
        <w:rPr>
          <w:highlight w:val="white"/>
        </w:rPr>
        <w:t>.</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Start</w:t>
      </w:r>
      <w:r w:rsidR="00D4318D">
        <w:rPr>
          <w:rStyle w:val="KeyWord0"/>
          <w:highlight w:val="white"/>
        </w:rPr>
        <w:t>&lt;/k&gt;</w:t>
      </w:r>
      <w:r w:rsidRPr="00903DBA">
        <w:rPr>
          <w:highlight w:val="white"/>
        </w:rPr>
        <w:t>.</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static variable is true. In this chapter, we perform the actions for Linux, see Chapter </w:t>
      </w:r>
      <w:r w:rsidRPr="00903DBA">
        <w:fldChar w:fldCharType="begin"/>
      </w:r>
      <w:r w:rsidRPr="00903DBA">
        <w:instrText xml:space="preserve"> REF _Ref54009755 \r \h </w:instrText>
      </w:r>
      <w:r w:rsidRPr="00903DBA">
        <w:fldChar w:fldCharType="separate"/>
      </w:r>
      <w:r w:rsidR="00F23462">
        <w:t>13</w:t>
      </w:r>
      <w:r w:rsidRPr="00903DBA">
        <w:fldChar w:fldCharType="end"/>
      </w:r>
      <w:r w:rsidRPr="00903DBA">
        <w:rPr>
          <w:highlight w:val="white"/>
        </w:rPr>
        <w:t xml:space="preserve"> for Windows.</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4B925710" w14:textId="77E1B890" w:rsidR="005E5A36" w:rsidRPr="00903DBA" w:rsidRDefault="005E5A36" w:rsidP="005E5A36">
      <w:pPr>
        <w:pStyle w:val="Code"/>
        <w:rPr>
          <w:highlight w:val="white"/>
        </w:rPr>
      </w:pPr>
      <w:r w:rsidRPr="00903DBA">
        <w:rPr>
          <w:highlight w:val="white"/>
        </w:rPr>
        <w:t xml:space="preserve">        if (SymbolTable.CurrentFunction.UniqueName.Equals(</w:t>
      </w:r>
      <w:r w:rsidR="003E4583">
        <w:rPr>
          <w:highlight w:val="white"/>
        </w:rPr>
        <w:t>"main"</w:t>
      </w:r>
      <w:r w:rsidRPr="00903DBA">
        <w:rPr>
          <w:highlight w:val="white"/>
        </w:rPr>
        <w:t>))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3D7F1235"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The symbols of the global static set </w:t>
      </w:r>
      <w:r w:rsidR="00D33AA3" w:rsidRPr="00903DBA">
        <w:rPr>
          <w:highlight w:val="white"/>
        </w:rPr>
        <w:t>are</w:t>
      </w:r>
      <w:r w:rsidRPr="00903DBA">
        <w:rPr>
          <w:highlight w:val="white"/>
        </w:rPr>
        <w:t xml:space="preserve"> then handled by the </w:t>
      </w:r>
      <w:r w:rsidR="00D4318D">
        <w:rPr>
          <w:rStyle w:val="KeyWord0"/>
          <w:highlight w:val="white"/>
        </w:rPr>
        <w:t>&lt;k&gt;</w:t>
      </w:r>
      <w:r w:rsidR="00D4318D" w:rsidRPr="00D33AA3">
        <w:rPr>
          <w:rStyle w:val="KeyWord0"/>
          <w:highlight w:val="white"/>
        </w:rPr>
        <w:t>Main</w:t>
      </w:r>
      <w:r w:rsidR="00D4318D">
        <w:rPr>
          <w:rStyle w:val="KeyWord0"/>
          <w:highlight w:val="white"/>
        </w:rPr>
        <w:t>&lt;/k&gt;</w:t>
      </w:r>
      <w:r w:rsidRPr="00903DBA">
        <w:rPr>
          <w:highlight w:val="white"/>
        </w:rPr>
        <w:t xml:space="preserve">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F23462">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2CC66217" w:rsidR="005E5A36" w:rsidRPr="00903DBA" w:rsidRDefault="00D33AA3" w:rsidP="00D33AA3">
      <w:pPr>
        <w:rPr>
          <w:highlight w:val="white"/>
        </w:rPr>
      </w:pPr>
      <w:r>
        <w:rPr>
          <w:highlight w:val="white"/>
        </w:rPr>
        <w:t xml:space="preserve">As mentioned above, we ignore to code generation for the Windows </w:t>
      </w:r>
      <w:r w:rsidR="002E0BEA">
        <w:rPr>
          <w:highlight w:val="white"/>
        </w:rPr>
        <w:t>environment</w:t>
      </w:r>
      <w:r>
        <w:rPr>
          <w:highlight w:val="white"/>
        </w:rPr>
        <w:t xml:space="preserve"> at this point, but </w:t>
      </w:r>
      <w:r w:rsidR="001E2249">
        <w:rPr>
          <w:highlight w:val="white"/>
        </w:rPr>
        <w:t xml:space="preserve">we </w:t>
      </w:r>
      <w:r>
        <w:rPr>
          <w:highlight w:val="white"/>
        </w:rPr>
        <w:t xml:space="preserve">will look into it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D8DB274" w14:textId="77777777" w:rsidR="005E5A36" w:rsidRPr="00903DBA" w:rsidRDefault="005E5A36" w:rsidP="005E5A36">
      <w:pPr>
        <w:pStyle w:val="Code"/>
        <w:rPr>
          <w:highlight w:val="white"/>
        </w:rPr>
      </w:pPr>
      <w:r w:rsidRPr="00903DBA">
        <w:rPr>
          <w:highlight w:val="white"/>
        </w:rPr>
        <w:t xml:space="preserve">      if (Start.Windows) {</w:t>
      </w:r>
    </w:p>
    <w:p w14:paraId="7A09D37B" w14:textId="20DC97B2" w:rsidR="00C80F16" w:rsidRDefault="005E5A36" w:rsidP="005E5A36">
      <w:pPr>
        <w:pStyle w:val="Code"/>
        <w:rPr>
          <w:highlight w:val="white"/>
        </w:rPr>
      </w:pPr>
      <w:r w:rsidRPr="00903DBA">
        <w:rPr>
          <w:highlight w:val="white"/>
        </w:rPr>
        <w:t xml:space="preserve">        </w:t>
      </w:r>
      <w:r w:rsidR="00C80F16">
        <w:rPr>
          <w:highlight w:val="white"/>
        </w:rPr>
        <w:t>// ...</w:t>
      </w:r>
    </w:p>
    <w:p w14:paraId="32582BD0" w14:textId="53BC4E04"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9C992C2" w14:textId="30F952AE" w:rsidR="005E5A36" w:rsidRDefault="00CC1DF4" w:rsidP="00793CBA">
      <w:pPr>
        <w:pStyle w:val="Heading3"/>
        <w:rPr>
          <w:highlight w:val="white"/>
        </w:rPr>
      </w:pPr>
      <w:r>
        <w:rPr>
          <w:highlight w:val="white"/>
        </w:rPr>
        <w:t>&lt;h3&gt;</w:t>
      </w:r>
      <w:bookmarkStart w:id="248" w:name="_Toc93320477"/>
      <w:r w:rsidRPr="00903DBA">
        <w:rPr>
          <w:highlight w:val="white"/>
        </w:rPr>
        <w:t>Structs and Unions</w:t>
      </w:r>
      <w:bookmarkEnd w:id="248"/>
      <w:r>
        <w:rPr>
          <w:highlight w:val="white"/>
        </w:rPr>
        <w:t>&lt;/h3&gt;</w:t>
      </w:r>
    </w:p>
    <w:p w14:paraId="5E6F8F86" w14:textId="41199D49" w:rsidR="001028BC" w:rsidRDefault="005E5A36" w:rsidP="005E5A36">
      <w:pPr>
        <w:rPr>
          <w:highlight w:val="white"/>
        </w:rPr>
      </w:pPr>
      <w:r w:rsidRPr="00903DBA">
        <w:rPr>
          <w:highlight w:val="white"/>
        </w:rPr>
        <w:t xml:space="preserve">The </w:t>
      </w:r>
      <w:r w:rsidR="00D4318D">
        <w:rPr>
          <w:rStyle w:val="KeyWord0"/>
          <w:highlight w:val="white"/>
        </w:rPr>
        <w:t>&lt;k&gt;</w:t>
      </w:r>
      <w:r w:rsidR="00D4318D" w:rsidRPr="001028BC">
        <w:rPr>
          <w:rStyle w:val="KeyWord0"/>
          <w:highlight w:val="white"/>
        </w:rPr>
        <w:t>m_structOrUnionTypeStack</w:t>
      </w:r>
      <w:r w:rsidR="00D4318D">
        <w:rPr>
          <w:rStyle w:val="KeyWord0"/>
          <w:highlight w:val="white"/>
        </w:rPr>
        <w:t>&lt;/k&gt;</w:t>
      </w:r>
      <w:r w:rsidR="001028BC">
        <w:rPr>
          <w:highlight w:val="white"/>
        </w:rPr>
        <w:t xml:space="preserve"> stack holds a stack of struct or union types.</w:t>
      </w:r>
      <w:r w:rsidR="003F17F3">
        <w:rPr>
          <w:highlight w:val="white"/>
        </w:rPr>
        <w:t xml:space="preserve"> The type is pushed by </w:t>
      </w:r>
      <w:r w:rsidR="00D4318D">
        <w:rPr>
          <w:rStyle w:val="KeyWord0"/>
          <w:highlight w:val="white"/>
        </w:rPr>
        <w:t>&lt;k&gt;</w:t>
      </w:r>
      <w:r w:rsidR="00D4318D" w:rsidRPr="003F17F3">
        <w:rPr>
          <w:rStyle w:val="KeyWord0"/>
          <w:highlight w:val="white"/>
        </w:rPr>
        <w:t>StructOrUnionHeader</w:t>
      </w:r>
      <w:r w:rsidR="00D4318D">
        <w:rPr>
          <w:rStyle w:val="KeyWord0"/>
          <w:highlight w:val="white"/>
        </w:rPr>
        <w:t>&lt;/k&gt;</w:t>
      </w:r>
      <w:r w:rsidR="003F17F3">
        <w:rPr>
          <w:highlight w:val="white"/>
        </w:rPr>
        <w:t xml:space="preserve"> and popped by </w:t>
      </w:r>
      <w:r w:rsidR="00D4318D">
        <w:rPr>
          <w:rStyle w:val="KeyWord0"/>
          <w:highlight w:val="white"/>
        </w:rPr>
        <w:t>&lt;k&gt;</w:t>
      </w:r>
      <w:r w:rsidR="00D4318D" w:rsidRPr="003F17F3">
        <w:rPr>
          <w:rStyle w:val="KeyWord0"/>
          <w:highlight w:val="white"/>
        </w:rPr>
        <w:t>StructOrUnionDefinition</w:t>
      </w:r>
      <w:r w:rsidR="00D4318D">
        <w:rPr>
          <w:rStyle w:val="KeyWord0"/>
          <w:highlight w:val="white"/>
        </w:rPr>
        <w:t>&lt;/k&gt;</w:t>
      </w:r>
      <w:r w:rsidR="003F17F3">
        <w:rPr>
          <w:highlight w:val="white"/>
        </w:rPr>
        <w:t xml:space="preserve"> below</w:t>
      </w:r>
      <w:r w:rsidR="00342750">
        <w:rPr>
          <w:highlight w:val="white"/>
        </w:rPr>
        <w:t xml:space="preserve"> in the purpose that the type shall be given the current</w:t>
      </w:r>
      <w:r w:rsidR="0013710F">
        <w:rPr>
          <w:highlight w:val="white"/>
        </w:rPr>
        <w:t xml:space="preserve"> entry map and list.</w:t>
      </w:r>
    </w:p>
    <w:p w14:paraId="3BB5098E" w14:textId="77777777" w:rsidR="005C4CCF" w:rsidRPr="005C4CCF" w:rsidRDefault="005C4CCF" w:rsidP="005C4CCF">
      <w:pPr>
        <w:pStyle w:val="Code"/>
        <w:rPr>
          <w:highlight w:val="white"/>
        </w:rPr>
      </w:pPr>
      <w:r w:rsidRPr="005C4CCF">
        <w:rPr>
          <w:highlight w:val="white"/>
        </w:rPr>
        <w:t xml:space="preserve">    private static Stack&lt;Type&gt; m_structOrUnionTypeStack = new Stack&lt;Type&gt;();</w:t>
      </w:r>
    </w:p>
    <w:p w14:paraId="410D86F0" w14:textId="3CA6F5ED" w:rsidR="009801E2" w:rsidRDefault="009801E2" w:rsidP="009801E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w:t>
      </w:r>
      <w:r w:rsidR="00D4318D">
        <w:rPr>
          <w:rStyle w:val="KeyWord0"/>
          <w:highlight w:val="white"/>
        </w:rPr>
        <w:t>Header&lt;/k&gt;</w:t>
      </w:r>
      <w:r>
        <w:rPr>
          <w:rStyle w:val="KeyWord0"/>
          <w:highlight w:val="white"/>
        </w:rPr>
        <w:t xml:space="preserve"> </w:t>
      </w:r>
      <w:r w:rsidRPr="00903DBA">
        <w:rPr>
          <w:highlight w:val="white"/>
        </w:rPr>
        <w:t>method</w:t>
      </w:r>
      <w:r>
        <w:rPr>
          <w:highlight w:val="white"/>
        </w:rPr>
        <w:t xml:space="preserve"> creates a</w:t>
      </w:r>
      <w:r w:rsidRPr="00903DBA">
        <w:rPr>
          <w:highlight w:val="white"/>
        </w:rPr>
        <w:t xml:space="preserve"> struct or union.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Pr="00903DBA">
        <w:rPr>
          <w:highlight w:val="white"/>
        </w:rPr>
        <w:t xml:space="preserve"> parameter is either </w:t>
      </w:r>
      <w:r w:rsidR="00D4318D">
        <w:rPr>
          <w:rStyle w:val="KeyWord0"/>
          <w:highlight w:val="white"/>
        </w:rPr>
        <w:t>&lt;k&gt;</w:t>
      </w:r>
      <w:r w:rsidR="00D4318D" w:rsidRPr="00903DBA">
        <w:rPr>
          <w:rStyle w:val="KeyWord0"/>
          <w:highlight w:val="white"/>
        </w:rPr>
        <w:t>Sort.Struct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Sort.Union</w:t>
      </w:r>
      <w:r w:rsidR="00D4318D">
        <w:rPr>
          <w:rStyle w:val="KeyWord0"/>
          <w:highlight w:val="white"/>
        </w:rPr>
        <w:t>&lt;/k&gt;</w:t>
      </w:r>
      <w:r w:rsidRPr="00903DBA">
        <w:rPr>
          <w:highlight w:val="white"/>
        </w:rPr>
        <w:t xml:space="preserve">. If the optional name is not null, we </w:t>
      </w:r>
      <w:r>
        <w:rPr>
          <w:highlight w:val="white"/>
        </w:rPr>
        <w:t>add the type to the tag map of the current symbol table.</w:t>
      </w:r>
    </w:p>
    <w:p w14:paraId="449FF2E3" w14:textId="77777777" w:rsidR="005C4CCF" w:rsidRPr="005C4CCF" w:rsidRDefault="005C4CCF" w:rsidP="005C4CCF">
      <w:pPr>
        <w:pStyle w:val="Code"/>
        <w:rPr>
          <w:highlight w:val="white"/>
        </w:rPr>
      </w:pPr>
      <w:r w:rsidRPr="005C4CCF">
        <w:rPr>
          <w:highlight w:val="white"/>
        </w:rPr>
        <w:t xml:space="preserve">    public static void StructOrUnionHeader(Sort sort, string optionalName) {</w:t>
      </w:r>
    </w:p>
    <w:p w14:paraId="4735B87E" w14:textId="77777777" w:rsidR="005C4CCF" w:rsidRPr="005C4CCF" w:rsidRDefault="005C4CCF" w:rsidP="005C4CCF">
      <w:pPr>
        <w:pStyle w:val="Code"/>
        <w:rPr>
          <w:highlight w:val="white"/>
        </w:rPr>
      </w:pPr>
      <w:r w:rsidRPr="005C4CCF">
        <w:rPr>
          <w:highlight w:val="white"/>
        </w:rPr>
        <w:t xml:space="preserve">      Type type = new CCompiler.Type(sort, null, null);</w:t>
      </w:r>
    </w:p>
    <w:p w14:paraId="72F3A54B" w14:textId="77777777" w:rsidR="005C4CCF" w:rsidRPr="005C4CCF" w:rsidRDefault="005C4CCF" w:rsidP="005C4CCF">
      <w:pPr>
        <w:pStyle w:val="Code"/>
        <w:rPr>
          <w:highlight w:val="white"/>
        </w:rPr>
      </w:pPr>
    </w:p>
    <w:p w14:paraId="08192131" w14:textId="77777777" w:rsidR="005C4CCF" w:rsidRPr="005C4CCF" w:rsidRDefault="005C4CCF" w:rsidP="005C4CCF">
      <w:pPr>
        <w:pStyle w:val="Code"/>
        <w:rPr>
          <w:highlight w:val="white"/>
        </w:rPr>
      </w:pPr>
      <w:r w:rsidRPr="005C4CCF">
        <w:rPr>
          <w:highlight w:val="white"/>
        </w:rPr>
        <w:t xml:space="preserve">      if (optionalName != null) {</w:t>
      </w:r>
    </w:p>
    <w:p w14:paraId="471AFA7D" w14:textId="77777777" w:rsidR="005C4CCF" w:rsidRPr="005C4CCF" w:rsidRDefault="005C4CCF" w:rsidP="005C4CCF">
      <w:pPr>
        <w:pStyle w:val="Code"/>
        <w:rPr>
          <w:highlight w:val="white"/>
        </w:rPr>
      </w:pPr>
      <w:r w:rsidRPr="005C4CCF">
        <w:rPr>
          <w:highlight w:val="white"/>
        </w:rPr>
        <w:t xml:space="preserve">        type = SymbolTable.CurrentTable.AddTag(optionalName, type);</w:t>
      </w:r>
    </w:p>
    <w:p w14:paraId="71087542" w14:textId="77777777" w:rsidR="005C4CCF" w:rsidRPr="005C4CCF" w:rsidRDefault="005C4CCF" w:rsidP="005C4CCF">
      <w:pPr>
        <w:pStyle w:val="Code"/>
        <w:rPr>
          <w:highlight w:val="white"/>
        </w:rPr>
      </w:pPr>
      <w:r w:rsidRPr="005C4CCF">
        <w:rPr>
          <w:highlight w:val="white"/>
        </w:rPr>
        <w:t xml:space="preserve">      }</w:t>
      </w:r>
    </w:p>
    <w:p w14:paraId="6C875BBC" w14:textId="77777777" w:rsidR="005C4CCF" w:rsidRPr="005C4CCF" w:rsidRDefault="005C4CCF" w:rsidP="005C4CCF">
      <w:pPr>
        <w:pStyle w:val="Code"/>
        <w:rPr>
          <w:highlight w:val="white"/>
        </w:rPr>
      </w:pPr>
    </w:p>
    <w:p w14:paraId="1FD737C1" w14:textId="77777777" w:rsidR="005C4CCF" w:rsidRPr="005C4CCF" w:rsidRDefault="005C4CCF" w:rsidP="005C4CCF">
      <w:pPr>
        <w:pStyle w:val="Code"/>
        <w:rPr>
          <w:highlight w:val="white"/>
        </w:rPr>
      </w:pPr>
      <w:r w:rsidRPr="005C4CCF">
        <w:rPr>
          <w:highlight w:val="white"/>
        </w:rPr>
        <w:lastRenderedPageBreak/>
        <w:t xml:space="preserve">      m_structOrUnionTypeStack.Push(type);</w:t>
      </w:r>
    </w:p>
    <w:p w14:paraId="1E82B5B7" w14:textId="77777777" w:rsidR="005C4CCF" w:rsidRPr="005C4CCF" w:rsidRDefault="005C4CCF" w:rsidP="005C4CCF">
      <w:pPr>
        <w:pStyle w:val="Code"/>
        <w:rPr>
          <w:highlight w:val="white"/>
        </w:rPr>
      </w:pPr>
      <w:r w:rsidRPr="005C4CCF">
        <w:rPr>
          <w:highlight w:val="white"/>
        </w:rPr>
        <w:t xml:space="preserve">      SymbolTable.CurrentTable =</w:t>
      </w:r>
    </w:p>
    <w:p w14:paraId="1781F5B7" w14:textId="77777777" w:rsidR="005C4CCF" w:rsidRPr="005C4CCF" w:rsidRDefault="005C4CCF" w:rsidP="005C4CCF">
      <w:pPr>
        <w:pStyle w:val="Code"/>
        <w:rPr>
          <w:highlight w:val="white"/>
        </w:rPr>
      </w:pPr>
      <w:r w:rsidRPr="005C4CCF">
        <w:rPr>
          <w:highlight w:val="white"/>
        </w:rPr>
        <w:t xml:space="preserve">        new SymbolTable(SymbolTable.CurrentTable, (Scope) sort);</w:t>
      </w:r>
    </w:p>
    <w:p w14:paraId="6FBC24DA" w14:textId="77777777" w:rsidR="005C4CCF" w:rsidRPr="005C4CCF" w:rsidRDefault="005C4CCF" w:rsidP="005C4CCF">
      <w:pPr>
        <w:pStyle w:val="Code"/>
        <w:rPr>
          <w:highlight w:val="white"/>
        </w:rPr>
      </w:pPr>
      <w:r w:rsidRPr="005C4CCF">
        <w:rPr>
          <w:highlight w:val="white"/>
        </w:rPr>
        <w:t xml:space="preserve">    }</w:t>
      </w:r>
    </w:p>
    <w:p w14:paraId="1FDEA1F4" w14:textId="13DFF95C" w:rsidR="005C4CCF" w:rsidRPr="002E0BEA" w:rsidRDefault="002E0BEA" w:rsidP="002E0BEA">
      <w:pPr>
        <w:rPr>
          <w:b/>
          <w:noProof/>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StructUnionSpecifier</w:t>
      </w:r>
      <w:r w:rsidR="00D4318D">
        <w:rPr>
          <w:rStyle w:val="KeyWord0"/>
          <w:highlight w:val="white"/>
        </w:rPr>
        <w:t>&lt;/k&gt;</w:t>
      </w:r>
      <w:r w:rsidRPr="00903DBA">
        <w:rPr>
          <w:highlight w:val="white"/>
        </w:rPr>
        <w:t xml:space="preserve"> method</w:t>
      </w:r>
      <w:r w:rsidR="0013710F">
        <w:rPr>
          <w:highlight w:val="white"/>
        </w:rPr>
        <w:t xml:space="preserve"> sets the </w:t>
      </w:r>
      <w:r w:rsidR="007E397D">
        <w:rPr>
          <w:highlight w:val="white"/>
        </w:rPr>
        <w:t>entry map and list of the struct or union after it has been parsed.</w:t>
      </w:r>
    </w:p>
    <w:p w14:paraId="3AF7D0B4" w14:textId="77777777" w:rsidR="005C4CCF" w:rsidRPr="005C4CCF" w:rsidRDefault="005C4CCF" w:rsidP="005C4CCF">
      <w:pPr>
        <w:pStyle w:val="Code"/>
        <w:rPr>
          <w:highlight w:val="white"/>
        </w:rPr>
      </w:pPr>
      <w:r w:rsidRPr="005C4CCF">
        <w:rPr>
          <w:highlight w:val="white"/>
        </w:rPr>
        <w:t xml:space="preserve">    public static Type StructOrUnionSpecifier() {</w:t>
      </w:r>
    </w:p>
    <w:p w14:paraId="500E52AB" w14:textId="77777777" w:rsidR="005C4CCF" w:rsidRPr="005C4CCF" w:rsidRDefault="005C4CCF" w:rsidP="005C4CCF">
      <w:pPr>
        <w:pStyle w:val="Code"/>
        <w:rPr>
          <w:highlight w:val="white"/>
        </w:rPr>
      </w:pPr>
      <w:r w:rsidRPr="005C4CCF">
        <w:rPr>
          <w:highlight w:val="white"/>
        </w:rPr>
        <w:t xml:space="preserve">      Type type = m_structOrUnionTypeStack.Pop();</w:t>
      </w:r>
    </w:p>
    <w:p w14:paraId="50865CB0" w14:textId="77777777" w:rsidR="005C4CCF" w:rsidRPr="005C4CCF" w:rsidRDefault="005C4CCF" w:rsidP="005C4CCF">
      <w:pPr>
        <w:pStyle w:val="Code"/>
        <w:rPr>
          <w:highlight w:val="white"/>
        </w:rPr>
      </w:pPr>
      <w:r w:rsidRPr="005C4CCF">
        <w:rPr>
          <w:highlight w:val="white"/>
        </w:rPr>
        <w:t xml:space="preserve">      type.MemberMap = SymbolTable.CurrentTable.EntryMap;</w:t>
      </w:r>
    </w:p>
    <w:p w14:paraId="4D9E9B5C" w14:textId="77777777" w:rsidR="005C4CCF" w:rsidRPr="005C4CCF" w:rsidRDefault="005C4CCF" w:rsidP="005C4CCF">
      <w:pPr>
        <w:pStyle w:val="Code"/>
        <w:rPr>
          <w:highlight w:val="white"/>
        </w:rPr>
      </w:pPr>
      <w:r w:rsidRPr="005C4CCF">
        <w:rPr>
          <w:highlight w:val="white"/>
        </w:rPr>
        <w:t xml:space="preserve">      type.MemberList = SymbolTable.CurrentTable.EntryList;</w:t>
      </w:r>
    </w:p>
    <w:p w14:paraId="58BB06F1" w14:textId="77777777" w:rsidR="005C4CCF" w:rsidRPr="005C4CCF" w:rsidRDefault="005C4CCF" w:rsidP="005C4CCF">
      <w:pPr>
        <w:pStyle w:val="Code"/>
        <w:rPr>
          <w:highlight w:val="white"/>
        </w:rPr>
      </w:pPr>
      <w:r w:rsidRPr="005C4CCF">
        <w:rPr>
          <w:highlight w:val="white"/>
        </w:rPr>
        <w:t xml:space="preserve">      SymbolTable.CurrentTable =</w:t>
      </w:r>
    </w:p>
    <w:p w14:paraId="1A062252" w14:textId="77777777" w:rsidR="005C4CCF" w:rsidRPr="005C4CCF" w:rsidRDefault="005C4CCF" w:rsidP="005C4CCF">
      <w:pPr>
        <w:pStyle w:val="Code"/>
        <w:rPr>
          <w:highlight w:val="white"/>
        </w:rPr>
      </w:pPr>
      <w:r w:rsidRPr="005C4CCF">
        <w:rPr>
          <w:highlight w:val="white"/>
        </w:rPr>
        <w:t xml:space="preserve">        SymbolTable.CurrentTable.ParentTable;</w:t>
      </w:r>
    </w:p>
    <w:p w14:paraId="785F644D" w14:textId="77777777" w:rsidR="005C4CCF" w:rsidRPr="005C4CCF" w:rsidRDefault="005C4CCF" w:rsidP="005C4CCF">
      <w:pPr>
        <w:pStyle w:val="Code"/>
        <w:rPr>
          <w:highlight w:val="white"/>
        </w:rPr>
      </w:pPr>
      <w:r w:rsidRPr="005C4CCF">
        <w:rPr>
          <w:highlight w:val="white"/>
        </w:rPr>
        <w:t xml:space="preserve">      return type;</w:t>
      </w:r>
    </w:p>
    <w:p w14:paraId="7E97C6DE" w14:textId="77777777" w:rsidR="005C4CCF" w:rsidRPr="005C4CCF" w:rsidRDefault="005C4CCF" w:rsidP="005C4CCF">
      <w:pPr>
        <w:pStyle w:val="Code"/>
        <w:rPr>
          <w:highlight w:val="white"/>
        </w:rPr>
      </w:pPr>
      <w:r w:rsidRPr="005C4CCF">
        <w:rPr>
          <w:highlight w:val="white"/>
        </w:rPr>
        <w:t xml:space="preserve">    }</w:t>
      </w:r>
    </w:p>
    <w:p w14:paraId="3959CC74" w14:textId="6F745DF1" w:rsidR="005C4CCF" w:rsidRPr="00903DBA" w:rsidRDefault="005C4CCF" w:rsidP="005C4C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StructUnionLookup</w:t>
      </w:r>
      <w:r w:rsidR="00D4318D">
        <w:rPr>
          <w:rStyle w:val="KeyWord0"/>
          <w:highlight w:val="white"/>
        </w:rPr>
        <w:t>&lt;/k&gt;</w:t>
      </w:r>
      <w:r w:rsidRPr="00903DBA">
        <w:rPr>
          <w:highlight w:val="white"/>
        </w:rPr>
        <w:t xml:space="preserve"> method looks a struct or union.</w:t>
      </w:r>
    </w:p>
    <w:p w14:paraId="0721934A" w14:textId="77777777" w:rsidR="005C4CCF" w:rsidRPr="005C4CCF" w:rsidRDefault="005C4CCF" w:rsidP="005C4CCF">
      <w:pPr>
        <w:pStyle w:val="Code"/>
        <w:rPr>
          <w:highlight w:val="white"/>
        </w:rPr>
      </w:pPr>
      <w:r w:rsidRPr="005C4CCF">
        <w:rPr>
          <w:highlight w:val="white"/>
        </w:rPr>
        <w:t xml:space="preserve">    public static Type StructOrUnionLookup(Sort sort, string name) {</w:t>
      </w:r>
    </w:p>
    <w:p w14:paraId="2E1C2B4A" w14:textId="77777777" w:rsidR="005C4CCF" w:rsidRPr="005C4CCF" w:rsidRDefault="005C4CCF" w:rsidP="005C4CCF">
      <w:pPr>
        <w:pStyle w:val="Code"/>
        <w:rPr>
          <w:highlight w:val="white"/>
        </w:rPr>
      </w:pPr>
      <w:r w:rsidRPr="005C4CCF">
        <w:rPr>
          <w:highlight w:val="white"/>
        </w:rPr>
        <w:t xml:space="preserve">      Type type = SymbolTable.CurrentTable.LookupTag(name, sort);</w:t>
      </w:r>
    </w:p>
    <w:p w14:paraId="316A60A2" w14:textId="4887A804" w:rsidR="000B28C2" w:rsidRDefault="000B28C2" w:rsidP="000B28C2">
      <w:pPr>
        <w:rPr>
          <w:highlight w:val="white"/>
        </w:rPr>
      </w:pPr>
      <w:r>
        <w:rPr>
          <w:highlight w:val="white"/>
        </w:rPr>
        <w:t>If the struct or union does not exist, we create a new type and add it to the tag map. However, the type lacks a</w:t>
      </w:r>
      <w:r w:rsidR="00CD67D1">
        <w:rPr>
          <w:highlight w:val="white"/>
        </w:rPr>
        <w:t>n</w:t>
      </w:r>
      <w:r>
        <w:rPr>
          <w:highlight w:val="white"/>
        </w:rPr>
        <w:t xml:space="preserve"> </w:t>
      </w:r>
      <w:r w:rsidR="00CD67D1">
        <w:rPr>
          <w:highlight w:val="white"/>
        </w:rPr>
        <w:t>entry</w:t>
      </w:r>
      <w:r>
        <w:rPr>
          <w:highlight w:val="white"/>
        </w:rPr>
        <w:t xml:space="preserve"> map</w:t>
      </w:r>
      <w:r w:rsidR="00CD67D1">
        <w:rPr>
          <w:highlight w:val="white"/>
        </w:rPr>
        <w:t xml:space="preserve"> and list</w:t>
      </w:r>
      <w:r>
        <w:rPr>
          <w:highlight w:val="white"/>
        </w:rPr>
        <w:t xml:space="preserve">, which means that it </w:t>
      </w:r>
      <w:r w:rsidR="00CD67D1">
        <w:rPr>
          <w:highlight w:val="white"/>
        </w:rPr>
        <w:t xml:space="preserve">incomplete and that it </w:t>
      </w:r>
      <w:r>
        <w:rPr>
          <w:highlight w:val="white"/>
        </w:rPr>
        <w:t xml:space="preserve">is not yet possible to define variables of </w:t>
      </w:r>
      <w:r w:rsidR="00CD67D1">
        <w:rPr>
          <w:highlight w:val="white"/>
        </w:rPr>
        <w:t xml:space="preserve">other types than pointers to </w:t>
      </w:r>
      <w:r>
        <w:rPr>
          <w:highlight w:val="white"/>
        </w:rPr>
        <w:t xml:space="preserve">the </w:t>
      </w:r>
      <w:r w:rsidR="00890071">
        <w:rPr>
          <w:highlight w:val="white"/>
        </w:rPr>
        <w:t>struct or union</w:t>
      </w:r>
      <w:r>
        <w:rPr>
          <w:highlight w:val="white"/>
        </w:rPr>
        <w:t>. It is only when the struct or union becomes properly defined with a member map that it will be possible to define variables.</w:t>
      </w:r>
      <w:r w:rsidR="00C6609B">
        <w:rPr>
          <w:highlight w:val="white"/>
        </w:rPr>
        <w:t xml:space="preserve"> In this way, it is possible to define linked list, where a member point at the parent struct or union.</w:t>
      </w:r>
    </w:p>
    <w:p w14:paraId="15C4B8F8" w14:textId="77777777" w:rsidR="005C4CCF" w:rsidRPr="005C4CCF" w:rsidRDefault="005C4CCF" w:rsidP="005C4CCF">
      <w:pPr>
        <w:pStyle w:val="Code"/>
        <w:rPr>
          <w:highlight w:val="white"/>
        </w:rPr>
      </w:pPr>
      <w:r w:rsidRPr="005C4CCF">
        <w:rPr>
          <w:highlight w:val="white"/>
        </w:rPr>
        <w:t xml:space="preserve">      if (type == null) {</w:t>
      </w:r>
    </w:p>
    <w:p w14:paraId="36F8B1F9" w14:textId="77777777" w:rsidR="005C4CCF" w:rsidRPr="005C4CCF" w:rsidRDefault="005C4CCF" w:rsidP="005C4CCF">
      <w:pPr>
        <w:pStyle w:val="Code"/>
        <w:rPr>
          <w:highlight w:val="white"/>
        </w:rPr>
      </w:pPr>
      <w:r w:rsidRPr="005C4CCF">
        <w:rPr>
          <w:highlight w:val="white"/>
        </w:rPr>
        <w:t xml:space="preserve">        type = new Type(sort, null, null);</w:t>
      </w:r>
    </w:p>
    <w:p w14:paraId="7DD079EA" w14:textId="77777777" w:rsidR="005C4CCF" w:rsidRPr="005C4CCF" w:rsidRDefault="005C4CCF" w:rsidP="005C4CCF">
      <w:pPr>
        <w:pStyle w:val="Code"/>
        <w:rPr>
          <w:highlight w:val="white"/>
        </w:rPr>
      </w:pPr>
      <w:r w:rsidRPr="005C4CCF">
        <w:rPr>
          <w:highlight w:val="white"/>
        </w:rPr>
        <w:t xml:space="preserve">        SymbolTable.CurrentTable.AddTag(name, type);</w:t>
      </w:r>
    </w:p>
    <w:p w14:paraId="41E20BC1" w14:textId="77777777" w:rsidR="005C4CCF" w:rsidRPr="005C4CCF" w:rsidRDefault="005C4CCF" w:rsidP="005C4CCF">
      <w:pPr>
        <w:pStyle w:val="Code"/>
        <w:rPr>
          <w:highlight w:val="white"/>
        </w:rPr>
      </w:pPr>
      <w:r w:rsidRPr="005C4CCF">
        <w:rPr>
          <w:highlight w:val="white"/>
        </w:rPr>
        <w:t xml:space="preserve">      }</w:t>
      </w:r>
    </w:p>
    <w:p w14:paraId="17E9CDCC" w14:textId="77777777" w:rsidR="005C4CCF" w:rsidRPr="005C4CCF" w:rsidRDefault="005C4CCF" w:rsidP="005C4CCF">
      <w:pPr>
        <w:pStyle w:val="Code"/>
        <w:rPr>
          <w:highlight w:val="white"/>
        </w:rPr>
      </w:pPr>
    </w:p>
    <w:p w14:paraId="7F88C70C" w14:textId="77777777" w:rsidR="005C4CCF" w:rsidRPr="005C4CCF" w:rsidRDefault="005C4CCF" w:rsidP="005C4CCF">
      <w:pPr>
        <w:pStyle w:val="Code"/>
        <w:rPr>
          <w:highlight w:val="white"/>
        </w:rPr>
      </w:pPr>
      <w:r w:rsidRPr="005C4CCF">
        <w:rPr>
          <w:highlight w:val="white"/>
        </w:rPr>
        <w:t xml:space="preserve">      return type;</w:t>
      </w:r>
    </w:p>
    <w:p w14:paraId="3D49238D" w14:textId="77777777" w:rsidR="005C4CCF" w:rsidRPr="005C4CCF" w:rsidRDefault="005C4CCF" w:rsidP="005C4CCF">
      <w:pPr>
        <w:pStyle w:val="Code"/>
        <w:rPr>
          <w:highlight w:val="white"/>
        </w:rPr>
      </w:pPr>
      <w:r w:rsidRPr="005C4CCF">
        <w:rPr>
          <w:highlight w:val="white"/>
        </w:rPr>
        <w:t xml:space="preserve">    }</w:t>
      </w:r>
    </w:p>
    <w:p w14:paraId="077964D8" w14:textId="6C122B88" w:rsidR="005E5A36" w:rsidRPr="00F92D57" w:rsidRDefault="00CC1DF4" w:rsidP="0060539D">
      <w:pPr>
        <w:pStyle w:val="Heading3"/>
        <w:rPr>
          <w:highlight w:val="white"/>
        </w:rPr>
      </w:pPr>
      <w:r>
        <w:rPr>
          <w:highlight w:val="white"/>
        </w:rPr>
        <w:t>&lt;h3&gt;</w:t>
      </w:r>
      <w:bookmarkStart w:id="249" w:name="_Toc93320478"/>
      <w:r w:rsidRPr="00F92D57">
        <w:rPr>
          <w:highlight w:val="white"/>
        </w:rPr>
        <w:t>Enumeration</w:t>
      </w:r>
      <w:bookmarkEnd w:id="249"/>
      <w:r>
        <w:rPr>
          <w:highlight w:val="white"/>
        </w:rPr>
        <w:t>&lt;/h3&gt;</w:t>
      </w:r>
    </w:p>
    <w:p w14:paraId="02731DE9" w14:textId="585C79C7" w:rsidR="008D3751" w:rsidRPr="00903DBA" w:rsidRDefault="008D3751" w:rsidP="008D3751">
      <w:pPr>
        <w:rPr>
          <w:highlight w:val="white"/>
        </w:rPr>
      </w:pPr>
      <w:r>
        <w:rPr>
          <w:highlight w:val="white"/>
        </w:rPr>
        <w:t xml:space="preserve">The </w:t>
      </w:r>
      <w:r w:rsidR="00D4318D">
        <w:rPr>
          <w:rStyle w:val="KeyWord0"/>
          <w:highlight w:val="white"/>
        </w:rPr>
        <w:t>&lt;k&gt;</w:t>
      </w:r>
      <w:r w:rsidR="00D4318D" w:rsidRPr="00EE0C08">
        <w:rPr>
          <w:rStyle w:val="KeyWord0"/>
          <w:highlight w:val="white"/>
        </w:rPr>
        <w:t>m_enumeratorStack</w:t>
      </w:r>
      <w:r w:rsidR="00D4318D">
        <w:rPr>
          <w:rStyle w:val="KeyWord0"/>
          <w:highlight w:val="white"/>
        </w:rPr>
        <w:t>&lt;/k&gt;</w:t>
      </w:r>
      <w:r w:rsidR="00EE0C08">
        <w:rPr>
          <w:highlight w:val="white"/>
        </w:rPr>
        <w:t xml:space="preserve"> </w:t>
      </w:r>
      <w:r>
        <w:rPr>
          <w:highlight w:val="white"/>
        </w:rPr>
        <w:t xml:space="preserve">field is used to store the references to </w:t>
      </w:r>
      <w:r w:rsidR="00D4318D">
        <w:rPr>
          <w:rStyle w:val="KeyWord0"/>
          <w:highlight w:val="white"/>
        </w:rPr>
        <w:t>&lt;k&gt;BigInteger&lt;/k&gt;</w:t>
      </w:r>
      <w:r>
        <w:rPr>
          <w:highlight w:val="white"/>
        </w:rPr>
        <w:t xml:space="preserve"> objects, in order to keep track of implicitly incremented enumeration value.</w:t>
      </w:r>
    </w:p>
    <w:p w14:paraId="44FB52EF" w14:textId="77777777" w:rsidR="00597545" w:rsidRDefault="00597545" w:rsidP="00597545">
      <w:pPr>
        <w:pStyle w:val="Code"/>
        <w:rPr>
          <w:highlight w:val="white"/>
        </w:rPr>
      </w:pPr>
      <w:r w:rsidRPr="00597545">
        <w:rPr>
          <w:highlight w:val="white"/>
        </w:rPr>
        <w:t xml:space="preserve">    public static Stack&lt;BigInteger&gt; m_enumerationStack =</w:t>
      </w:r>
    </w:p>
    <w:p w14:paraId="6C86AC2B" w14:textId="0BFF42BB" w:rsidR="00597545" w:rsidRDefault="00597545" w:rsidP="00597545">
      <w:pPr>
        <w:pStyle w:val="Code"/>
        <w:rPr>
          <w:highlight w:val="white"/>
        </w:rPr>
      </w:pPr>
      <w:r>
        <w:rPr>
          <w:highlight w:val="white"/>
        </w:rPr>
        <w:t xml:space="preserve">     </w:t>
      </w:r>
      <w:r w:rsidRPr="00597545">
        <w:rPr>
          <w:highlight w:val="white"/>
        </w:rPr>
        <w:t xml:space="preserve"> new Stack&lt;BigInteger&gt;();</w:t>
      </w:r>
    </w:p>
    <w:p w14:paraId="5AAFA8C5" w14:textId="1FEA672F" w:rsidR="00597545" w:rsidRPr="00597545" w:rsidRDefault="00597545" w:rsidP="00597545">
      <w:pPr>
        <w:pStyle w:val="Code"/>
        <w:rPr>
          <w:highlight w:val="white"/>
        </w:rPr>
      </w:pPr>
    </w:p>
    <w:p w14:paraId="41581B59" w14:textId="77777777" w:rsidR="00597545" w:rsidRPr="00597545" w:rsidRDefault="00597545" w:rsidP="00597545">
      <w:pPr>
        <w:pStyle w:val="Code"/>
        <w:rPr>
          <w:highlight w:val="white"/>
        </w:rPr>
      </w:pPr>
      <w:r w:rsidRPr="00597545">
        <w:rPr>
          <w:highlight w:val="white"/>
        </w:rPr>
        <w:t xml:space="preserve">    public static void EnumumerationHeader() {</w:t>
      </w:r>
    </w:p>
    <w:p w14:paraId="6C1E0157" w14:textId="77777777" w:rsidR="00597545" w:rsidRPr="00597545" w:rsidRDefault="00597545" w:rsidP="00597545">
      <w:pPr>
        <w:pStyle w:val="Code"/>
        <w:rPr>
          <w:highlight w:val="white"/>
        </w:rPr>
      </w:pPr>
      <w:r w:rsidRPr="00597545">
        <w:rPr>
          <w:highlight w:val="white"/>
        </w:rPr>
        <w:t xml:space="preserve">      m_enumerationStack.Push(BigInteger.Zero);</w:t>
      </w:r>
    </w:p>
    <w:p w14:paraId="562668E8" w14:textId="77777777" w:rsidR="00597545" w:rsidRPr="00597545" w:rsidRDefault="00597545" w:rsidP="00597545">
      <w:pPr>
        <w:pStyle w:val="Code"/>
        <w:rPr>
          <w:highlight w:val="white"/>
        </w:rPr>
      </w:pPr>
      <w:r w:rsidRPr="00597545">
        <w:rPr>
          <w:highlight w:val="white"/>
        </w:rPr>
        <w:t xml:space="preserve">    }</w:t>
      </w:r>
    </w:p>
    <w:p w14:paraId="5BD6F4D7" w14:textId="50B6173A"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EnumSpecifier</w:t>
      </w:r>
      <w:r w:rsidR="00D4318D">
        <w:rPr>
          <w:rStyle w:val="KeyWord0"/>
          <w:highlight w:val="white"/>
        </w:rPr>
        <w:t>&lt;/k&gt;</w:t>
      </w:r>
      <w:r w:rsidRPr="00903DBA">
        <w:rPr>
          <w:highlight w:val="white"/>
        </w:rPr>
        <w:t xml:space="preserve"> method add the enumerator to the current symbol table if </w:t>
      </w:r>
      <w:r w:rsidR="00890071">
        <w:rPr>
          <w:highlight w:val="white"/>
        </w:rPr>
        <w:t xml:space="preserve">the </w:t>
      </w:r>
      <w:r w:rsidRPr="00903DBA">
        <w:rPr>
          <w:highlight w:val="white"/>
        </w:rPr>
        <w:t>optional name is not null.</w:t>
      </w:r>
    </w:p>
    <w:p w14:paraId="018B990E" w14:textId="77777777" w:rsidR="00597545" w:rsidRPr="00597545" w:rsidRDefault="00597545" w:rsidP="00597545">
      <w:pPr>
        <w:pStyle w:val="Code"/>
        <w:rPr>
          <w:highlight w:val="white"/>
        </w:rPr>
      </w:pPr>
      <w:r w:rsidRPr="00597545">
        <w:rPr>
          <w:highlight w:val="white"/>
        </w:rPr>
        <w:t xml:space="preserve">    public static Type EnumumerationSpecifier(string optionalName,</w:t>
      </w:r>
    </w:p>
    <w:p w14:paraId="7735F3B2" w14:textId="77777777" w:rsidR="00C14D07" w:rsidRDefault="00597545" w:rsidP="00597545">
      <w:pPr>
        <w:pStyle w:val="Code"/>
        <w:rPr>
          <w:highlight w:val="white"/>
        </w:rPr>
      </w:pPr>
      <w:r w:rsidRPr="00597545">
        <w:rPr>
          <w:highlight w:val="white"/>
        </w:rPr>
        <w:t xml:space="preserve">                                              ISet&lt;Symbol&gt; enumerationItemSet)</w:t>
      </w:r>
    </w:p>
    <w:p w14:paraId="1137CD85" w14:textId="58DFC37B" w:rsidR="00597545" w:rsidRPr="00597545" w:rsidRDefault="00C14D07" w:rsidP="00C14D07">
      <w:pPr>
        <w:pStyle w:val="Code"/>
        <w:rPr>
          <w:highlight w:val="white"/>
        </w:rPr>
      </w:pPr>
      <w:r>
        <w:rPr>
          <w:highlight w:val="white"/>
        </w:rPr>
        <w:t xml:space="preserve">    </w:t>
      </w:r>
      <w:r w:rsidR="00597545" w:rsidRPr="00597545">
        <w:rPr>
          <w:highlight w:val="white"/>
        </w:rPr>
        <w:t>{ Type enumerationType = new Type(enumerationItemSet);</w:t>
      </w:r>
    </w:p>
    <w:p w14:paraId="24D42C41" w14:textId="77777777" w:rsidR="00597545" w:rsidRPr="00597545" w:rsidRDefault="00597545" w:rsidP="00597545">
      <w:pPr>
        <w:pStyle w:val="Code"/>
        <w:rPr>
          <w:highlight w:val="white"/>
        </w:rPr>
      </w:pPr>
    </w:p>
    <w:p w14:paraId="7AB27148" w14:textId="77777777" w:rsidR="00597545" w:rsidRPr="00597545" w:rsidRDefault="00597545" w:rsidP="00597545">
      <w:pPr>
        <w:pStyle w:val="Code"/>
        <w:rPr>
          <w:highlight w:val="white"/>
        </w:rPr>
      </w:pPr>
      <w:r w:rsidRPr="00597545">
        <w:rPr>
          <w:highlight w:val="white"/>
        </w:rPr>
        <w:t xml:space="preserve">      if (optionalName != null) {</w:t>
      </w:r>
    </w:p>
    <w:p w14:paraId="2AB0D5C9" w14:textId="77777777" w:rsidR="00597545" w:rsidRPr="00597545" w:rsidRDefault="00597545" w:rsidP="00597545">
      <w:pPr>
        <w:pStyle w:val="Code"/>
        <w:rPr>
          <w:highlight w:val="white"/>
        </w:rPr>
      </w:pPr>
      <w:r w:rsidRPr="00597545">
        <w:rPr>
          <w:highlight w:val="white"/>
        </w:rPr>
        <w:t xml:space="preserve">        SymbolTable.CurrentTable.AddTag(optionalName, enumerationType);</w:t>
      </w:r>
    </w:p>
    <w:p w14:paraId="5D0658F5" w14:textId="77777777" w:rsidR="00597545" w:rsidRPr="00597545" w:rsidRDefault="00597545" w:rsidP="00597545">
      <w:pPr>
        <w:pStyle w:val="Code"/>
        <w:rPr>
          <w:highlight w:val="white"/>
        </w:rPr>
      </w:pPr>
      <w:r w:rsidRPr="00597545">
        <w:rPr>
          <w:highlight w:val="white"/>
        </w:rPr>
        <w:t xml:space="preserve">      }</w:t>
      </w:r>
    </w:p>
    <w:p w14:paraId="578FA025" w14:textId="77777777" w:rsidR="00597545" w:rsidRPr="00597545" w:rsidRDefault="00597545" w:rsidP="00597545">
      <w:pPr>
        <w:pStyle w:val="Code"/>
        <w:rPr>
          <w:highlight w:val="white"/>
        </w:rPr>
      </w:pPr>
    </w:p>
    <w:p w14:paraId="3BFF8FEC" w14:textId="77777777" w:rsidR="00597545" w:rsidRPr="00597545" w:rsidRDefault="00597545" w:rsidP="00597545">
      <w:pPr>
        <w:pStyle w:val="Code"/>
        <w:rPr>
          <w:highlight w:val="white"/>
        </w:rPr>
      </w:pPr>
      <w:r w:rsidRPr="00597545">
        <w:rPr>
          <w:highlight w:val="white"/>
        </w:rPr>
        <w:lastRenderedPageBreak/>
        <w:t xml:space="preserve">      m_enumerationStack.Pop();</w:t>
      </w:r>
    </w:p>
    <w:p w14:paraId="56411A76" w14:textId="77777777" w:rsidR="00597545" w:rsidRPr="00597545" w:rsidRDefault="00597545" w:rsidP="00597545">
      <w:pPr>
        <w:pStyle w:val="Code"/>
        <w:rPr>
          <w:highlight w:val="white"/>
        </w:rPr>
      </w:pPr>
      <w:r w:rsidRPr="00597545">
        <w:rPr>
          <w:highlight w:val="white"/>
        </w:rPr>
        <w:t xml:space="preserve">      return enumerationType;</w:t>
      </w:r>
    </w:p>
    <w:p w14:paraId="1AA116E2" w14:textId="77777777" w:rsidR="00597545" w:rsidRPr="00597545" w:rsidRDefault="00597545" w:rsidP="00597545">
      <w:pPr>
        <w:pStyle w:val="Code"/>
        <w:rPr>
          <w:highlight w:val="white"/>
        </w:rPr>
      </w:pPr>
      <w:r w:rsidRPr="00597545">
        <w:rPr>
          <w:highlight w:val="white"/>
        </w:rPr>
        <w:t xml:space="preserve">    }</w:t>
      </w:r>
    </w:p>
    <w:p w14:paraId="12DFC8AE" w14:textId="71481ADB" w:rsidR="009904A7" w:rsidRDefault="005E5A36" w:rsidP="00E86F7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LookupEnum</w:t>
      </w:r>
      <w:r w:rsidR="00D4318D">
        <w:rPr>
          <w:rStyle w:val="KeyWord0"/>
          <w:highlight w:val="white"/>
        </w:rPr>
        <w:t>&lt;/k&gt;</w:t>
      </w:r>
      <w:r w:rsidRPr="00903DBA">
        <w:rPr>
          <w:highlight w:val="white"/>
        </w:rPr>
        <w:t xml:space="preserve"> method looks up the name of an enumeration. Technically, there is no meaning by looking up an enumeration name since an enumeration value has the</w:t>
      </w:r>
      <w:r w:rsidR="00E86F77">
        <w:rPr>
          <w:highlight w:val="white"/>
        </w:rPr>
        <w:t xml:space="preserve"> type</w:t>
      </w:r>
      <w:r w:rsidRPr="00903DBA">
        <w:rPr>
          <w:highlight w:val="white"/>
        </w:rPr>
        <w:t xml:space="preserve"> signed integer. However, if an unknown name is refereed, an error shall be reported. </w:t>
      </w:r>
      <w:r w:rsidR="00D90CCC">
        <w:rPr>
          <w:highlight w:val="white"/>
        </w:rPr>
        <w:t>For instance, the</w:t>
      </w:r>
      <w:r w:rsidRPr="00903DBA">
        <w:rPr>
          <w:highlight w:val="white"/>
        </w:rPr>
        <w:t xml:space="preserve"> </w:t>
      </w:r>
      <w:r w:rsidR="00E86F77">
        <w:rPr>
          <w:highlight w:val="white"/>
        </w:rPr>
        <w:t xml:space="preserve">declaration </w:t>
      </w:r>
      <w:r w:rsidR="00D4318D">
        <w:rPr>
          <w:rStyle w:val="KeyWord0"/>
          <w:highlight w:val="white"/>
        </w:rPr>
        <w:t>&lt;k&gt;e</w:t>
      </w:r>
      <w:r w:rsidR="00D4318D" w:rsidRPr="00E86F77">
        <w:rPr>
          <w:rStyle w:val="KeyWord0"/>
          <w:highlight w:val="white"/>
        </w:rPr>
        <w:t>num</w:t>
      </w:r>
      <w:r w:rsidR="00D4318D">
        <w:rPr>
          <w:rStyle w:val="KeyWord0"/>
          <w:highlight w:val="white"/>
        </w:rPr>
        <w:t xml:space="preserve"> </w:t>
      </w:r>
      <w:r w:rsidR="00D4318D" w:rsidRPr="00E86F77">
        <w:rPr>
          <w:rStyle w:val="KeyWord0"/>
          <w:highlight w:val="white"/>
        </w:rPr>
        <w:t>CarMake</w:t>
      </w:r>
      <w:r w:rsidR="00D4318D">
        <w:rPr>
          <w:rStyle w:val="KeyWord0"/>
          <w:highlight w:val="white"/>
        </w:rPr>
        <w:t xml:space="preserve"> </w:t>
      </w:r>
      <w:r w:rsidR="00D4318D" w:rsidRPr="00E86F77">
        <w:rPr>
          <w:rStyle w:val="KeyWord0"/>
          <w:highlight w:val="white"/>
        </w:rPr>
        <w:t>car;</w:t>
      </w:r>
      <w:r w:rsidR="00D4318D">
        <w:rPr>
          <w:rStyle w:val="KeyWord0"/>
          <w:highlight w:val="white"/>
        </w:rPr>
        <w:t>&lt;/k&gt;</w:t>
      </w:r>
      <w:r w:rsidR="00E86F77">
        <w:rPr>
          <w:highlight w:val="white"/>
        </w:rPr>
        <w:t xml:space="preserve"> </w:t>
      </w:r>
      <w:r w:rsidRPr="00903DBA">
        <w:rPr>
          <w:highlight w:val="white"/>
        </w:rPr>
        <w:t>is val</w:t>
      </w:r>
      <w:r w:rsidR="00D90CCC">
        <w:rPr>
          <w:highlight w:val="white"/>
        </w:rPr>
        <w:t>id</w:t>
      </w:r>
      <w:r w:rsidRPr="00903DBA">
        <w:rPr>
          <w:highlight w:val="white"/>
        </w:rPr>
        <w:t xml:space="preserve"> only if an enumeration with the name </w:t>
      </w:r>
      <w:r w:rsidR="00D4318D">
        <w:rPr>
          <w:rStyle w:val="KeyWord0"/>
          <w:highlight w:val="white"/>
        </w:rPr>
        <w:t>&lt;k&gt;</w:t>
      </w:r>
      <w:r w:rsidR="00D4318D" w:rsidRPr="00903DBA">
        <w:rPr>
          <w:rStyle w:val="KeyWord0"/>
          <w:highlight w:val="white"/>
        </w:rPr>
        <w:t>CarMake</w:t>
      </w:r>
      <w:r w:rsidR="00D4318D">
        <w:rPr>
          <w:rStyle w:val="KeyWord0"/>
          <w:highlight w:val="white"/>
        </w:rPr>
        <w:t>&lt;/k&gt;</w:t>
      </w:r>
      <w:r w:rsidRPr="00903DBA">
        <w:rPr>
          <w:highlight w:val="white"/>
        </w:rPr>
        <w:t xml:space="preserve"> has earlier been defined.</w:t>
      </w:r>
    </w:p>
    <w:p w14:paraId="3C665322" w14:textId="7E9AC761" w:rsidR="00A940D1" w:rsidRPr="00A940D1" w:rsidRDefault="00A940D1" w:rsidP="00A940D1">
      <w:pPr>
        <w:pStyle w:val="Code"/>
        <w:rPr>
          <w:highlight w:val="white"/>
        </w:rPr>
      </w:pPr>
      <w:r w:rsidRPr="00A940D1">
        <w:rPr>
          <w:highlight w:val="white"/>
        </w:rPr>
        <w:t xml:space="preserve">    public static Type EnumumerationLookup(string name) {</w:t>
      </w:r>
    </w:p>
    <w:p w14:paraId="3C900928" w14:textId="77777777" w:rsidR="00A940D1" w:rsidRPr="00A940D1" w:rsidRDefault="00A940D1" w:rsidP="00A940D1">
      <w:pPr>
        <w:pStyle w:val="Code"/>
        <w:rPr>
          <w:highlight w:val="white"/>
        </w:rPr>
      </w:pPr>
      <w:r w:rsidRPr="00A940D1">
        <w:rPr>
          <w:highlight w:val="white"/>
        </w:rPr>
        <w:t xml:space="preserve">      Type type = SymbolTable.CurrentTable.LookupTag(name, Sort.SignedInt);</w:t>
      </w:r>
    </w:p>
    <w:p w14:paraId="7CBC1A25" w14:textId="5CC4A0B5" w:rsidR="00A940D1" w:rsidRPr="00A940D1" w:rsidRDefault="00A940D1" w:rsidP="00A940D1">
      <w:pPr>
        <w:pStyle w:val="Code"/>
        <w:rPr>
          <w:highlight w:val="white"/>
        </w:rPr>
      </w:pPr>
      <w:r w:rsidRPr="00A940D1">
        <w:rPr>
          <w:highlight w:val="white"/>
        </w:rPr>
        <w:t xml:space="preserve">      </w:t>
      </w:r>
      <w:r w:rsidR="0056352A">
        <w:rPr>
          <w:highlight w:val="white"/>
        </w:rPr>
        <w:t>Error.Check</w:t>
      </w:r>
      <w:r w:rsidRPr="00A940D1">
        <w:rPr>
          <w:highlight w:val="white"/>
        </w:rPr>
        <w:t xml:space="preserve">(type != null, name, Message.Tag_not_found); </w:t>
      </w:r>
    </w:p>
    <w:p w14:paraId="5743FCBE" w14:textId="77777777" w:rsidR="00A940D1" w:rsidRPr="00A940D1" w:rsidRDefault="00A940D1" w:rsidP="00A940D1">
      <w:pPr>
        <w:pStyle w:val="Code"/>
        <w:rPr>
          <w:highlight w:val="white"/>
        </w:rPr>
      </w:pPr>
      <w:r w:rsidRPr="00A940D1">
        <w:rPr>
          <w:highlight w:val="white"/>
        </w:rPr>
        <w:t xml:space="preserve">      return type;</w:t>
      </w:r>
    </w:p>
    <w:p w14:paraId="6643F63D" w14:textId="77777777" w:rsidR="00A940D1" w:rsidRPr="00A940D1" w:rsidRDefault="00A940D1" w:rsidP="00A940D1">
      <w:pPr>
        <w:pStyle w:val="Code"/>
        <w:rPr>
          <w:highlight w:val="white"/>
        </w:rPr>
      </w:pPr>
      <w:r w:rsidRPr="00A940D1">
        <w:rPr>
          <w:highlight w:val="white"/>
        </w:rPr>
        <w:t xml:space="preserve">    }</w:t>
      </w:r>
    </w:p>
    <w:p w14:paraId="7B443D3B" w14:textId="714C400F" w:rsidR="00C45512" w:rsidRPr="00903DBA" w:rsidRDefault="00C45512" w:rsidP="00C4551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EnumItem</w:t>
      </w:r>
      <w:r w:rsidR="00D4318D">
        <w:rPr>
          <w:rStyle w:val="KeyWord0"/>
          <w:highlight w:val="white"/>
        </w:rPr>
        <w:t>&lt;/k&gt;</w:t>
      </w:r>
      <w:r w:rsidRPr="00903DBA">
        <w:rPr>
          <w:highlight w:val="white"/>
        </w:rPr>
        <w:t xml:space="preserve"> method stores the item in the symbol table and checks the optional initialization symbol. The type of the item is constant signed integer.</w:t>
      </w:r>
    </w:p>
    <w:p w14:paraId="5FC90EAE" w14:textId="2E22792E" w:rsidR="00C45512" w:rsidRPr="00C45512" w:rsidRDefault="00C45512" w:rsidP="00C45512">
      <w:pPr>
        <w:pStyle w:val="Code"/>
        <w:rPr>
          <w:highlight w:val="white"/>
        </w:rPr>
      </w:pPr>
      <w:r w:rsidRPr="00C45512">
        <w:rPr>
          <w:highlight w:val="white"/>
        </w:rPr>
        <w:t xml:space="preserve">    public static Symbol EnumerationItem(string itemName,</w:t>
      </w:r>
    </w:p>
    <w:p w14:paraId="3F450752" w14:textId="77777777" w:rsidR="00C45512" w:rsidRPr="00C45512" w:rsidRDefault="00C45512" w:rsidP="00C45512">
      <w:pPr>
        <w:pStyle w:val="Code"/>
        <w:rPr>
          <w:highlight w:val="white"/>
        </w:rPr>
      </w:pPr>
      <w:r w:rsidRPr="00C45512">
        <w:rPr>
          <w:highlight w:val="white"/>
        </w:rPr>
        <w:t xml:space="preserve">                                         Symbol optionalInitSymbol) {</w:t>
      </w:r>
    </w:p>
    <w:p w14:paraId="5636B406" w14:textId="77777777" w:rsidR="00C45512" w:rsidRPr="00C45512" w:rsidRDefault="00C45512" w:rsidP="00C45512">
      <w:pPr>
        <w:pStyle w:val="Code"/>
        <w:rPr>
          <w:highlight w:val="white"/>
        </w:rPr>
      </w:pPr>
      <w:r w:rsidRPr="00C45512">
        <w:rPr>
          <w:highlight w:val="white"/>
        </w:rPr>
        <w:t xml:space="preserve">      Type itemType = new Type(Sort.SignedInt);      </w:t>
      </w:r>
    </w:p>
    <w:p w14:paraId="0BA51EDA" w14:textId="77777777" w:rsidR="00C45512" w:rsidRPr="00C45512" w:rsidRDefault="00C45512" w:rsidP="00C45512">
      <w:pPr>
        <w:pStyle w:val="Code"/>
        <w:rPr>
          <w:highlight w:val="white"/>
        </w:rPr>
      </w:pPr>
      <w:r w:rsidRPr="00C45512">
        <w:rPr>
          <w:highlight w:val="white"/>
        </w:rPr>
        <w:t xml:space="preserve">      itemType.Constant = true;</w:t>
      </w:r>
    </w:p>
    <w:p w14:paraId="5C02FA54" w14:textId="7504752A" w:rsidR="00C45512" w:rsidRDefault="00C45512" w:rsidP="00C45512">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w:t>
      </w:r>
      <w:r w:rsidR="00F6421A">
        <w:rPr>
          <w:highlight w:val="white"/>
        </w:rPr>
        <w:t>,</w:t>
      </w:r>
      <w:r w:rsidRPr="00903DBA">
        <w:rPr>
          <w:highlight w:val="white"/>
        </w:rPr>
        <w:t xml:space="preserve"> each item </w:t>
      </w:r>
      <w:r w:rsidR="00F6421A" w:rsidRPr="00903DBA">
        <w:rPr>
          <w:highlight w:val="white"/>
        </w:rPr>
        <w:t xml:space="preserve">will </w:t>
      </w:r>
      <w:r w:rsidRPr="00903DBA">
        <w:rPr>
          <w:highlight w:val="white"/>
        </w:rPr>
        <w:t>hold the value of the previous item plus one</w:t>
      </w:r>
      <w:r w:rsidR="00573B58">
        <w:rPr>
          <w:highlight w:val="white"/>
        </w:rPr>
        <w:t>. T</w:t>
      </w:r>
      <w:r w:rsidRPr="00903DBA">
        <w:rPr>
          <w:highlight w:val="white"/>
        </w:rPr>
        <w:t>he first item holds the value zero.</w:t>
      </w:r>
    </w:p>
    <w:p w14:paraId="4DD21454" w14:textId="77777777" w:rsidR="00C45512" w:rsidRPr="00C45512" w:rsidRDefault="00C45512" w:rsidP="00C45512">
      <w:pPr>
        <w:pStyle w:val="Code"/>
        <w:rPr>
          <w:highlight w:val="white"/>
        </w:rPr>
      </w:pPr>
      <w:r w:rsidRPr="00C45512">
        <w:rPr>
          <w:highlight w:val="white"/>
        </w:rPr>
        <w:t xml:space="preserve">      BigInteger value;</w:t>
      </w:r>
    </w:p>
    <w:p w14:paraId="0F62A91E" w14:textId="77777777" w:rsidR="00C45512" w:rsidRPr="00C45512" w:rsidRDefault="00C45512" w:rsidP="00C45512">
      <w:pPr>
        <w:pStyle w:val="Code"/>
        <w:rPr>
          <w:highlight w:val="white"/>
        </w:rPr>
      </w:pPr>
      <w:r w:rsidRPr="00C45512">
        <w:rPr>
          <w:highlight w:val="white"/>
        </w:rPr>
        <w:t xml:space="preserve">      if (optionalInitSymbol != null) {</w:t>
      </w:r>
    </w:p>
    <w:p w14:paraId="56FEAC21" w14:textId="4CBE18BD"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(optionalInitSymbol.Type.IsIntegral(), itemName,</w:t>
      </w:r>
    </w:p>
    <w:p w14:paraId="031E4BBA" w14:textId="77777777" w:rsidR="00C45512" w:rsidRPr="00C45512" w:rsidRDefault="00C45512" w:rsidP="00C45512">
      <w:pPr>
        <w:pStyle w:val="Code"/>
        <w:rPr>
          <w:highlight w:val="white"/>
        </w:rPr>
      </w:pPr>
      <w:r w:rsidRPr="00C45512">
        <w:rPr>
          <w:highlight w:val="white"/>
        </w:rPr>
        <w:t xml:space="preserve">                      Message.Non__integral_enum_value);</w:t>
      </w:r>
    </w:p>
    <w:p w14:paraId="3C4BDAF7" w14:textId="15AA1EC8"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(optionalInitSymbol.Value != null, itemName,</w:t>
      </w:r>
    </w:p>
    <w:p w14:paraId="451BF8A5" w14:textId="77777777" w:rsidR="00C45512" w:rsidRPr="00C45512" w:rsidRDefault="00C45512" w:rsidP="00C45512">
      <w:pPr>
        <w:pStyle w:val="Code"/>
        <w:rPr>
          <w:highlight w:val="white"/>
        </w:rPr>
      </w:pPr>
      <w:r w:rsidRPr="00C45512">
        <w:rPr>
          <w:highlight w:val="white"/>
        </w:rPr>
        <w:t xml:space="preserve">                      Message.Non__constant_enum_value);</w:t>
      </w:r>
    </w:p>
    <w:p w14:paraId="5D1EA449" w14:textId="77777777" w:rsidR="00C45512" w:rsidRPr="00C45512" w:rsidRDefault="00C45512" w:rsidP="00C45512">
      <w:pPr>
        <w:pStyle w:val="Code"/>
        <w:rPr>
          <w:highlight w:val="white"/>
        </w:rPr>
      </w:pPr>
      <w:r w:rsidRPr="00C45512">
        <w:rPr>
          <w:highlight w:val="white"/>
        </w:rPr>
        <w:t xml:space="preserve">        m_enumerationStack.Pop();</w:t>
      </w:r>
    </w:p>
    <w:p w14:paraId="7B917642" w14:textId="77777777" w:rsidR="00C45512" w:rsidRPr="00C45512" w:rsidRDefault="00C45512" w:rsidP="00C45512">
      <w:pPr>
        <w:pStyle w:val="Code"/>
        <w:rPr>
          <w:highlight w:val="white"/>
        </w:rPr>
      </w:pPr>
      <w:r w:rsidRPr="00C45512">
        <w:rPr>
          <w:highlight w:val="white"/>
        </w:rPr>
        <w:t xml:space="preserve">        value = (BigInteger) optionalInitSymbol.Value;</w:t>
      </w:r>
    </w:p>
    <w:p w14:paraId="1672B7D7" w14:textId="77777777" w:rsidR="00C45512" w:rsidRPr="00C45512" w:rsidRDefault="00C45512" w:rsidP="00C45512">
      <w:pPr>
        <w:pStyle w:val="Code"/>
        <w:rPr>
          <w:highlight w:val="white"/>
        </w:rPr>
      </w:pPr>
      <w:r w:rsidRPr="00C45512">
        <w:rPr>
          <w:highlight w:val="white"/>
        </w:rPr>
        <w:t xml:space="preserve">      }</w:t>
      </w:r>
    </w:p>
    <w:p w14:paraId="4A03824E" w14:textId="77777777" w:rsidR="00C45512" w:rsidRPr="00C45512" w:rsidRDefault="00C45512" w:rsidP="00C45512">
      <w:pPr>
        <w:pStyle w:val="Code"/>
        <w:rPr>
          <w:highlight w:val="white"/>
        </w:rPr>
      </w:pPr>
      <w:r w:rsidRPr="00C45512">
        <w:rPr>
          <w:highlight w:val="white"/>
        </w:rPr>
        <w:t xml:space="preserve">      else {</w:t>
      </w:r>
    </w:p>
    <w:p w14:paraId="03AAC3F4" w14:textId="77777777" w:rsidR="00C45512" w:rsidRPr="00C45512" w:rsidRDefault="00C45512" w:rsidP="00C45512">
      <w:pPr>
        <w:pStyle w:val="Code"/>
        <w:rPr>
          <w:highlight w:val="white"/>
        </w:rPr>
      </w:pPr>
      <w:r w:rsidRPr="00C45512">
        <w:rPr>
          <w:highlight w:val="white"/>
        </w:rPr>
        <w:t xml:space="preserve">        value = m_enumerationStack.Pop();</w:t>
      </w:r>
    </w:p>
    <w:p w14:paraId="492C2468" w14:textId="77777777" w:rsidR="00C45512" w:rsidRPr="00C45512" w:rsidRDefault="00C45512" w:rsidP="00C45512">
      <w:pPr>
        <w:pStyle w:val="Code"/>
        <w:rPr>
          <w:highlight w:val="white"/>
        </w:rPr>
      </w:pPr>
      <w:r w:rsidRPr="00C45512">
        <w:rPr>
          <w:highlight w:val="white"/>
        </w:rPr>
        <w:t xml:space="preserve">      }</w:t>
      </w:r>
    </w:p>
    <w:p w14:paraId="3D7D8F89" w14:textId="77777777" w:rsidR="00C45512" w:rsidRPr="00C45512" w:rsidRDefault="00C45512" w:rsidP="00C45512">
      <w:pPr>
        <w:pStyle w:val="Code"/>
        <w:rPr>
          <w:highlight w:val="white"/>
        </w:rPr>
      </w:pPr>
      <w:r w:rsidRPr="00C45512">
        <w:rPr>
          <w:highlight w:val="white"/>
        </w:rPr>
        <w:t xml:space="preserve">    </w:t>
      </w:r>
    </w:p>
    <w:p w14:paraId="14F847E0" w14:textId="77777777" w:rsidR="00C45512" w:rsidRPr="00C45512" w:rsidRDefault="00C45512" w:rsidP="00C45512">
      <w:pPr>
        <w:pStyle w:val="Code"/>
        <w:rPr>
          <w:highlight w:val="white"/>
        </w:rPr>
      </w:pPr>
      <w:r w:rsidRPr="00C45512">
        <w:rPr>
          <w:highlight w:val="white"/>
        </w:rPr>
        <w:t xml:space="preserve">      Symbol itemSymbol =</w:t>
      </w:r>
    </w:p>
    <w:p w14:paraId="13EA0C55" w14:textId="77777777" w:rsidR="00C45512" w:rsidRPr="00C45512" w:rsidRDefault="00C45512" w:rsidP="00C45512">
      <w:pPr>
        <w:pStyle w:val="Code"/>
        <w:rPr>
          <w:highlight w:val="white"/>
        </w:rPr>
      </w:pPr>
      <w:r w:rsidRPr="00C45512">
        <w:rPr>
          <w:highlight w:val="white"/>
        </w:rPr>
        <w:t xml:space="preserve">        new Symbol(itemName, false, Storage.Auto, itemType, value);</w:t>
      </w:r>
    </w:p>
    <w:p w14:paraId="14E7D5F3" w14:textId="77777777" w:rsidR="00C45512" w:rsidRPr="00C45512" w:rsidRDefault="00C45512" w:rsidP="00C45512">
      <w:pPr>
        <w:pStyle w:val="Code"/>
        <w:rPr>
          <w:highlight w:val="white"/>
        </w:rPr>
      </w:pPr>
      <w:r w:rsidRPr="00C45512">
        <w:rPr>
          <w:highlight w:val="white"/>
        </w:rPr>
        <w:t xml:space="preserve">      if (optionalInitSymbol != null) {</w:t>
      </w:r>
    </w:p>
    <w:p w14:paraId="1D07802E" w14:textId="77777777" w:rsidR="00C45512" w:rsidRPr="00C45512" w:rsidRDefault="00C45512" w:rsidP="00C45512">
      <w:pPr>
        <w:pStyle w:val="Code"/>
        <w:rPr>
          <w:highlight w:val="white"/>
        </w:rPr>
      </w:pPr>
      <w:r w:rsidRPr="00C45512">
        <w:rPr>
          <w:highlight w:val="white"/>
        </w:rPr>
        <w:t xml:space="preserve">        itemSymbol.InitializedEnum = true;</w:t>
      </w:r>
    </w:p>
    <w:p w14:paraId="43CD2154" w14:textId="77777777" w:rsidR="00C45512" w:rsidRPr="00C45512" w:rsidRDefault="00C45512" w:rsidP="00C45512">
      <w:pPr>
        <w:pStyle w:val="Code"/>
        <w:rPr>
          <w:highlight w:val="white"/>
        </w:rPr>
      </w:pPr>
      <w:r w:rsidRPr="00C45512">
        <w:rPr>
          <w:highlight w:val="white"/>
        </w:rPr>
        <w:t xml:space="preserve">      }</w:t>
      </w:r>
    </w:p>
    <w:p w14:paraId="2F846B55" w14:textId="77777777" w:rsidR="00C45512" w:rsidRPr="00C45512" w:rsidRDefault="00C45512" w:rsidP="00C45512">
      <w:pPr>
        <w:pStyle w:val="Code"/>
        <w:rPr>
          <w:highlight w:val="white"/>
        </w:rPr>
      </w:pPr>
    </w:p>
    <w:p w14:paraId="0616713A" w14:textId="77777777" w:rsidR="00C45512" w:rsidRPr="00C45512" w:rsidRDefault="00C45512" w:rsidP="00C45512">
      <w:pPr>
        <w:pStyle w:val="Code"/>
        <w:rPr>
          <w:highlight w:val="white"/>
        </w:rPr>
      </w:pPr>
      <w:r w:rsidRPr="00C45512">
        <w:rPr>
          <w:highlight w:val="white"/>
        </w:rPr>
        <w:t xml:space="preserve">      SymbolTable.CurrentTable.AddSymbol(itemSymbol);</w:t>
      </w:r>
    </w:p>
    <w:p w14:paraId="26026D47" w14:textId="77777777" w:rsidR="00C45512" w:rsidRPr="00C45512" w:rsidRDefault="00C45512" w:rsidP="00C45512">
      <w:pPr>
        <w:pStyle w:val="Code"/>
        <w:rPr>
          <w:highlight w:val="white"/>
        </w:rPr>
      </w:pPr>
      <w:r w:rsidRPr="00C45512">
        <w:rPr>
          <w:highlight w:val="white"/>
        </w:rPr>
        <w:t xml:space="preserve">      m_enumerationStack.Push(value + 1);</w:t>
      </w:r>
    </w:p>
    <w:p w14:paraId="462700E7" w14:textId="77777777" w:rsidR="00C45512" w:rsidRPr="00C45512" w:rsidRDefault="00C45512" w:rsidP="00C45512">
      <w:pPr>
        <w:pStyle w:val="Code"/>
        <w:rPr>
          <w:highlight w:val="white"/>
        </w:rPr>
      </w:pPr>
      <w:r w:rsidRPr="00C45512">
        <w:rPr>
          <w:highlight w:val="white"/>
        </w:rPr>
        <w:t xml:space="preserve">      return itemSymbol;</w:t>
      </w:r>
    </w:p>
    <w:p w14:paraId="456AAD52" w14:textId="7364FDF2" w:rsidR="00C45512" w:rsidRPr="00C45512" w:rsidRDefault="00C45512" w:rsidP="00C45512">
      <w:pPr>
        <w:pStyle w:val="Code"/>
        <w:rPr>
          <w:highlight w:val="white"/>
        </w:rPr>
      </w:pPr>
      <w:r w:rsidRPr="00C45512">
        <w:rPr>
          <w:highlight w:val="white"/>
        </w:rPr>
        <w:t xml:space="preserve">    }</w:t>
      </w:r>
    </w:p>
    <w:p w14:paraId="23B4A20C" w14:textId="104630D0" w:rsidR="005E5A36" w:rsidRDefault="00CC1DF4" w:rsidP="002953D3">
      <w:pPr>
        <w:pStyle w:val="Heading3"/>
        <w:rPr>
          <w:highlight w:val="white"/>
        </w:rPr>
      </w:pPr>
      <w:r>
        <w:rPr>
          <w:highlight w:val="white"/>
        </w:rPr>
        <w:t>&lt;h3&gt;</w:t>
      </w:r>
      <w:bookmarkStart w:id="250" w:name="_Toc93320479"/>
      <w:r>
        <w:rPr>
          <w:highlight w:val="white"/>
        </w:rPr>
        <w:t>Declarator</w:t>
      </w:r>
      <w:bookmarkEnd w:id="250"/>
      <w:r>
        <w:rPr>
          <w:highlight w:val="white"/>
        </w:rPr>
        <w:t>&lt;/h3&gt;</w:t>
      </w:r>
    </w:p>
    <w:p w14:paraId="7619B594" w14:textId="5357F2A3" w:rsidR="008D24B7" w:rsidRDefault="008D24B7" w:rsidP="008D24B7">
      <w:pPr>
        <w:rPr>
          <w:highlight w:val="white"/>
        </w:rPr>
      </w:pPr>
      <w:r>
        <w:rPr>
          <w:highlight w:val="white"/>
        </w:rPr>
        <w:t>There are three kinds of declarators:</w:t>
      </w:r>
    </w:p>
    <w:p w14:paraId="70044B6D" w14:textId="6605B42F" w:rsidR="008D24B7" w:rsidRDefault="008C4970" w:rsidP="008D24B7">
      <w:pPr>
        <w:pStyle w:val="ListParagraph"/>
        <w:numPr>
          <w:ilvl w:val="0"/>
          <w:numId w:val="180"/>
        </w:numPr>
        <w:rPr>
          <w:highlight w:val="white"/>
        </w:rPr>
      </w:pPr>
      <w:r>
        <w:rPr>
          <w:highlight w:val="white"/>
        </w:rPr>
        <w:t>&lt;l&gt;Simple, without initializations or bitfields.&lt;/l&gt;</w:t>
      </w:r>
    </w:p>
    <w:p w14:paraId="72F7F48F" w14:textId="74DD37F3" w:rsidR="008D24B7" w:rsidRDefault="008C4970" w:rsidP="008D24B7">
      <w:pPr>
        <w:pStyle w:val="ListParagraph"/>
        <w:numPr>
          <w:ilvl w:val="0"/>
          <w:numId w:val="180"/>
        </w:numPr>
        <w:rPr>
          <w:highlight w:val="white"/>
        </w:rPr>
      </w:pPr>
      <w:r>
        <w:rPr>
          <w:highlight w:val="white"/>
        </w:rPr>
        <w:t>&lt;l&gt;Initialized with an expression, not allowed in parameter lists, structs, or unions.&lt;/l&gt;</w:t>
      </w:r>
    </w:p>
    <w:p w14:paraId="2424171F" w14:textId="49198A26" w:rsidR="008D24B7" w:rsidRPr="008D24B7" w:rsidRDefault="008C4970" w:rsidP="008D24B7">
      <w:pPr>
        <w:pStyle w:val="ListParagraph"/>
        <w:numPr>
          <w:ilvl w:val="0"/>
          <w:numId w:val="180"/>
        </w:numPr>
        <w:rPr>
          <w:highlight w:val="white"/>
        </w:rPr>
      </w:pPr>
      <w:r>
        <w:rPr>
          <w:highlight w:val="white"/>
        </w:rPr>
        <w:lastRenderedPageBreak/>
        <w:t>&lt;l&gt;Marked as bitfield, only allowed in structs and unions.&lt;/l&gt;</w:t>
      </w:r>
    </w:p>
    <w:p w14:paraId="63B97B67" w14:textId="7717C01C"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Declarator</w:t>
      </w:r>
      <w:r w:rsidR="00D4318D">
        <w:rPr>
          <w:rStyle w:val="KeyWord0"/>
          <w:highlight w:val="white"/>
        </w:rPr>
        <w:t>&lt;/k&gt;</w:t>
      </w:r>
      <w:r w:rsidRPr="00903DBA">
        <w:rPr>
          <w:highlight w:val="white"/>
        </w:rPr>
        <w:t xml:space="preserve"> method handles the cases without assignment or bitfield. The declarator is </w:t>
      </w:r>
      <w:r w:rsidR="00D90CCC" w:rsidRPr="00903DBA">
        <w:rPr>
          <w:highlight w:val="white"/>
        </w:rPr>
        <w:t>possibly</w:t>
      </w:r>
      <w:r w:rsidRPr="00903DBA">
        <w:rPr>
          <w:highlight w:val="white"/>
        </w:rPr>
        <w:t xml:space="preserve"> made up by a sequence of pointer, array, or function declarations, and we add the type of the specifier as the end type of the declarator.</w:t>
      </w:r>
    </w:p>
    <w:p w14:paraId="299262EB" w14:textId="77777777" w:rsidR="005E5A36" w:rsidRPr="00903DBA" w:rsidRDefault="005E5A36" w:rsidP="005E5A36">
      <w:pPr>
        <w:pStyle w:val="Code"/>
        <w:rPr>
          <w:highlight w:val="white"/>
        </w:rPr>
      </w:pPr>
      <w:r w:rsidRPr="00903DBA">
        <w:rPr>
          <w:highlight w:val="white"/>
        </w:rPr>
        <w:t xml:space="preserve">    public static void Declarator(Specifier specifier, Declarator declarator){</w:t>
      </w:r>
    </w:p>
    <w:p w14:paraId="6FE9879E" w14:textId="77777777" w:rsidR="005E5A36" w:rsidRPr="00903DBA" w:rsidRDefault="005E5A36" w:rsidP="005E5A36">
      <w:pPr>
        <w:pStyle w:val="Code"/>
        <w:rPr>
          <w:highlight w:val="white"/>
        </w:rPr>
      </w:pPr>
      <w:r w:rsidRPr="00903DBA">
        <w:rPr>
          <w:highlight w:val="white"/>
        </w:rPr>
        <w:t xml:space="preserve">      declarator.Add(specifier.Type);</w:t>
      </w:r>
    </w:p>
    <w:p w14:paraId="6D04A5B7" w14:textId="78AF8CB4" w:rsidR="005E5A36" w:rsidRPr="00903DBA" w:rsidRDefault="005E5A36" w:rsidP="005E5A36">
      <w:pPr>
        <w:rPr>
          <w:highlight w:val="white"/>
        </w:rPr>
      </w:pPr>
      <w:r w:rsidRPr="00903DBA">
        <w:rPr>
          <w:highlight w:val="white"/>
        </w:rPr>
        <w:t>A function can hold extern or static storage</w:t>
      </w:r>
      <w:r w:rsidR="00F4791D">
        <w:rPr>
          <w:highlight w:val="white"/>
        </w:rPr>
        <w:t xml:space="preserve"> only</w:t>
      </w:r>
      <w:r w:rsidRPr="00903DBA">
        <w:rPr>
          <w:highlight w:val="white"/>
        </w:rPr>
        <w:t xml:space="preserve">. This is in fact the only storage check that is performed outside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sidR="00F23462">
        <w:rPr>
          <w:highlight w:val="white"/>
        </w:rPr>
        <w:t>4</w:t>
      </w:r>
      <w:r w:rsidRPr="00903DBA">
        <w:rPr>
          <w:highlight w:val="white"/>
        </w:rPr>
        <w:fldChar w:fldCharType="end"/>
      </w:r>
      <w:r w:rsidRPr="00903DBA">
        <w:rPr>
          <w:highlight w:val="white"/>
        </w:rPr>
        <w:t>, since we need the declarator to decide that it is in fact a function declaration.</w:t>
      </w:r>
    </w:p>
    <w:p w14:paraId="66565E48" w14:textId="77777777" w:rsidR="005E5A36" w:rsidRPr="00903DBA" w:rsidRDefault="005E5A36" w:rsidP="005E5A36">
      <w:pPr>
        <w:pStyle w:val="Code"/>
        <w:rPr>
          <w:highlight w:val="white"/>
        </w:rPr>
      </w:pPr>
      <w:r w:rsidRPr="00903DBA">
        <w:rPr>
          <w:highlight w:val="white"/>
        </w:rPr>
        <w:t xml:space="preserve">      Storage storage = specifier.Storage;</w:t>
      </w:r>
    </w:p>
    <w:p w14:paraId="1A6BD34A" w14:textId="77777777" w:rsidR="005E5A36" w:rsidRPr="00903DBA" w:rsidRDefault="005E5A36" w:rsidP="005E5A36">
      <w:pPr>
        <w:pStyle w:val="Code"/>
        <w:rPr>
          <w:highlight w:val="white"/>
        </w:rPr>
      </w:pPr>
      <w:r w:rsidRPr="00903DBA">
        <w:rPr>
          <w:highlight w:val="white"/>
        </w:rPr>
        <w:t xml:space="preserve">      if (declarator.Type.IsFunction()) {</w:t>
      </w:r>
    </w:p>
    <w:p w14:paraId="35957D46" w14:textId="4AA70179"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((storage == Storage.Static) ||</w:t>
      </w:r>
    </w:p>
    <w:p w14:paraId="42F3B388" w14:textId="77777777" w:rsidR="005E5A36" w:rsidRPr="00903DBA" w:rsidRDefault="005E5A36" w:rsidP="005E5A36">
      <w:pPr>
        <w:pStyle w:val="Code"/>
        <w:rPr>
          <w:highlight w:val="white"/>
        </w:rPr>
      </w:pPr>
      <w:r w:rsidRPr="00903DBA">
        <w:rPr>
          <w:highlight w:val="white"/>
        </w:rPr>
        <w:t xml:space="preserve">                     (storage == Storage.Extern),  storage, Message.</w:t>
      </w:r>
    </w:p>
    <w:p w14:paraId="1A3B3EBA" w14:textId="0E2C1070" w:rsidR="005E5A36" w:rsidRPr="00903DBA" w:rsidRDefault="005E5A36" w:rsidP="005E5A36">
      <w:pPr>
        <w:pStyle w:val="Code"/>
        <w:rPr>
          <w:highlight w:val="white"/>
        </w:rPr>
      </w:pPr>
      <w:r w:rsidRPr="00903DBA">
        <w:rPr>
          <w:highlight w:val="white"/>
        </w:rPr>
        <w:t xml:space="preserve">        Only_extern_or_static_storage_allowed_for_functions);</w:t>
      </w:r>
    </w:p>
    <w:p w14:paraId="3CEA4AF3" w14:textId="1B4B81BA" w:rsidR="008E7280" w:rsidRDefault="008E7280" w:rsidP="008E7280">
      <w:pPr>
        <w:rPr>
          <w:highlight w:val="white"/>
        </w:rPr>
      </w:pPr>
      <w:r>
        <w:rPr>
          <w:highlight w:val="white"/>
        </w:rPr>
        <w:t xml:space="preserve">When declared, a function may be extern or static. After the external linkage has been set in the </w:t>
      </w:r>
      <w:r w:rsidR="00D4318D">
        <w:rPr>
          <w:rStyle w:val="KeyWord0"/>
          <w:highlight w:val="white"/>
        </w:rPr>
        <w:t>&lt;k&gt;</w:t>
      </w:r>
      <w:r w:rsidR="00D4318D" w:rsidRPr="00F639F9">
        <w:rPr>
          <w:rStyle w:val="KeyWord0"/>
          <w:highlight w:val="white"/>
        </w:rPr>
        <w:t>Specifier</w:t>
      </w:r>
      <w:r w:rsidR="00D4318D">
        <w:rPr>
          <w:rStyle w:val="KeyWord0"/>
          <w:highlight w:val="white"/>
        </w:rPr>
        <w:t>&lt;/k&gt;</w:t>
      </w:r>
      <w:r>
        <w:rPr>
          <w:highlight w:val="white"/>
        </w:rPr>
        <w:t xml:space="preserve"> class, we do not need the storage of a function declarator. Therefore, we always set extern storage for a function declarator. If this function declaration </w:t>
      </w:r>
      <w:r w:rsidR="00F639F9">
        <w:rPr>
          <w:highlight w:val="white"/>
        </w:rPr>
        <w:t>is in</w:t>
      </w:r>
      <w:r>
        <w:rPr>
          <w:highlight w:val="white"/>
        </w:rPr>
        <w:t xml:space="preserve"> fact a function definition,</w:t>
      </w:r>
      <w:r w:rsidR="00F639F9">
        <w:rPr>
          <w:highlight w:val="white"/>
        </w:rPr>
        <w:t xml:space="preserve"> </w:t>
      </w:r>
      <w:r>
        <w:rPr>
          <w:highlight w:val="white"/>
        </w:rPr>
        <w:t xml:space="preserve">with a function body, then its storage will be set to static by </w:t>
      </w:r>
      <w:r w:rsidR="00D4318D">
        <w:rPr>
          <w:rStyle w:val="KeyWord0"/>
          <w:highlight w:val="white"/>
        </w:rPr>
        <w:t>&lt;k&gt;FunctionHeader&lt;/k&gt;</w:t>
      </w:r>
      <w:r w:rsidR="00A5738B">
        <w:rPr>
          <w:highlight w:val="white"/>
        </w:rPr>
        <w:t xml:space="preserve"> </w:t>
      </w:r>
      <w:r w:rsidR="0030508F">
        <w:rPr>
          <w:highlight w:val="white"/>
        </w:rPr>
        <w:t xml:space="preserve">of Section </w:t>
      </w:r>
      <w:r w:rsidR="0030508F" w:rsidRPr="00903DBA">
        <w:rPr>
          <w:highlight w:val="white"/>
        </w:rPr>
        <w:fldChar w:fldCharType="begin"/>
      </w:r>
      <w:r w:rsidR="0030508F" w:rsidRPr="00903DBA">
        <w:rPr>
          <w:highlight w:val="white"/>
        </w:rPr>
        <w:instrText xml:space="preserve"> REF _Ref54270751 \r \h </w:instrText>
      </w:r>
      <w:r w:rsidR="0030508F" w:rsidRPr="00903DBA">
        <w:rPr>
          <w:highlight w:val="white"/>
        </w:rPr>
      </w:r>
      <w:r w:rsidR="0030508F" w:rsidRPr="00903DBA">
        <w:rPr>
          <w:highlight w:val="white"/>
        </w:rPr>
        <w:fldChar w:fldCharType="separate"/>
      </w:r>
      <w:r w:rsidR="00F23462">
        <w:rPr>
          <w:highlight w:val="white"/>
        </w:rPr>
        <w:t>3.2.1</w:t>
      </w:r>
      <w:r w:rsidR="0030508F" w:rsidRPr="00903DBA">
        <w:rPr>
          <w:highlight w:val="white"/>
        </w:rPr>
        <w:fldChar w:fldCharType="end"/>
      </w:r>
      <w:r w:rsidR="00A5738B">
        <w:rPr>
          <w:highlight w:val="white"/>
        </w:rPr>
        <w:t>.</w:t>
      </w:r>
    </w:p>
    <w:p w14:paraId="06A99F80" w14:textId="77777777" w:rsidR="00A374E8" w:rsidRPr="00A374E8" w:rsidRDefault="00A374E8" w:rsidP="00A374E8">
      <w:pPr>
        <w:pStyle w:val="Code"/>
        <w:rPr>
          <w:highlight w:val="white"/>
        </w:rPr>
      </w:pPr>
      <w:r w:rsidRPr="00A374E8">
        <w:rPr>
          <w:highlight w:val="white"/>
        </w:rPr>
        <w:t xml:space="preserve">          storage = Storage.Extern;</w:t>
      </w:r>
    </w:p>
    <w:p w14:paraId="6DE222A2" w14:textId="64C1B6D5" w:rsidR="005E5A36" w:rsidRDefault="005E5A36" w:rsidP="005E5A36">
      <w:pPr>
        <w:pStyle w:val="Code"/>
        <w:rPr>
          <w:highlight w:val="white"/>
        </w:rPr>
      </w:pPr>
      <w:r w:rsidRPr="00903DBA">
        <w:rPr>
          <w:highlight w:val="white"/>
        </w:rPr>
        <w:t xml:space="preserve">      }</w:t>
      </w:r>
    </w:p>
    <w:p w14:paraId="1757A27B" w14:textId="77777777" w:rsidR="005E5A36" w:rsidRPr="00903DBA" w:rsidRDefault="005E5A36" w:rsidP="005E5A36">
      <w:pPr>
        <w:rPr>
          <w:highlight w:val="white"/>
        </w:rPr>
      </w:pPr>
      <w:r w:rsidRPr="00903DBA">
        <w:rPr>
          <w:highlight w:val="white"/>
        </w:rPr>
        <w:t>We create the symbol holding the name, external linkage, storage, and type of the declarator, and add it to the current symbol table.</w:t>
      </w:r>
    </w:p>
    <w:p w14:paraId="18010574"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7A3AF287" w14:textId="77777777" w:rsidR="005E5A36" w:rsidRPr="00903DBA" w:rsidRDefault="005E5A36" w:rsidP="005E5A36">
      <w:pPr>
        <w:pStyle w:val="Code"/>
        <w:rPr>
          <w:highlight w:val="white"/>
        </w:rPr>
      </w:pPr>
      <w:r w:rsidRPr="00903DBA">
        <w:rPr>
          <w:highlight w:val="white"/>
        </w:rPr>
        <w:t xml:space="preserve">                                 storage, declarator.Type);</w:t>
      </w:r>
    </w:p>
    <w:p w14:paraId="42771882" w14:textId="77777777" w:rsidR="005E5A36" w:rsidRPr="00903DBA" w:rsidRDefault="005E5A36" w:rsidP="005E5A36">
      <w:pPr>
        <w:pStyle w:val="Code"/>
        <w:rPr>
          <w:highlight w:val="white"/>
        </w:rPr>
      </w:pPr>
      <w:r w:rsidRPr="00903DBA">
        <w:rPr>
          <w:highlight w:val="white"/>
        </w:rPr>
        <w:t xml:space="preserve">      SymbolTable.CurrentTable.AddSymbol(symbol);</w:t>
      </w:r>
    </w:p>
    <w:p w14:paraId="6DF4099E" w14:textId="47512186" w:rsidR="005E5A36" w:rsidRPr="00903DBA" w:rsidRDefault="005E5A36" w:rsidP="005E5A36">
      <w:pPr>
        <w:rPr>
          <w:highlight w:val="white"/>
        </w:rPr>
      </w:pPr>
      <w:r w:rsidRPr="00903DBA">
        <w:rPr>
          <w:highlight w:val="white"/>
        </w:rPr>
        <w:t xml:space="preserve">If the symbol has static storage and is not a function, we add it to the global static set. We call the </w:t>
      </w:r>
      <w:r w:rsidR="00D4318D">
        <w:rPr>
          <w:rStyle w:val="KeyWord0"/>
          <w:highlight w:val="white"/>
        </w:rPr>
        <w:t>&lt;k&gt;</w:t>
      </w:r>
      <w:r w:rsidR="00D4318D" w:rsidRPr="002A0691">
        <w:rPr>
          <w:rStyle w:val="KeyWord0"/>
          <w:highlight w:val="white"/>
        </w:rPr>
        <w:t>Value</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ConstantExpression</w:t>
      </w:r>
      <w:r w:rsidR="00D4318D">
        <w:rPr>
          <w:rStyle w:val="KeyWord0"/>
          <w:highlight w:val="white"/>
        </w:rPr>
        <w:t>&lt;/k&gt;</w:t>
      </w:r>
      <w:r w:rsidRPr="00903DBA">
        <w:rPr>
          <w:highlight w:val="white"/>
        </w:rPr>
        <w:t xml:space="preserve"> class to generate the global static set. If it is a function definition, it becomes added by the </w:t>
      </w:r>
      <w:r w:rsidR="00D4318D">
        <w:rPr>
          <w:rStyle w:val="KeyWord0"/>
          <w:highlight w:val="white"/>
        </w:rPr>
        <w:t>&lt;k&gt;</w:t>
      </w:r>
      <w:r w:rsidR="00D4318D" w:rsidRPr="00903DBA">
        <w:rPr>
          <w:rStyle w:val="KeyWord0"/>
          <w:highlight w:val="white"/>
        </w:rPr>
        <w:t>FunctionEnd</w:t>
      </w:r>
      <w:r w:rsidR="00D4318D">
        <w:rPr>
          <w:rStyle w:val="KeyWord0"/>
          <w:highlight w:val="white"/>
        </w:rPr>
        <w:t>&lt;/k&gt;</w:t>
      </w:r>
      <w:r w:rsidRPr="00903DBA">
        <w:rPr>
          <w:highlight w:val="white"/>
        </w:rPr>
        <w:t xml:space="preserve"> method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sidR="00F23462">
        <w:rPr>
          <w:highlight w:val="white"/>
        </w:rPr>
        <w:t>3.2.1</w:t>
      </w:r>
      <w:r w:rsidRPr="00903DBA">
        <w:rPr>
          <w:highlight w:val="white"/>
        </w:rPr>
        <w:fldChar w:fldCharType="end"/>
      </w:r>
      <w:r w:rsidRPr="00903DBA">
        <w:rPr>
          <w:highlight w:val="white"/>
        </w:rPr>
        <w:t xml:space="preserve">. If it is function declaration, is shall not be stored in the global static. </w:t>
      </w:r>
      <w:r w:rsidR="002A0691">
        <w:rPr>
          <w:highlight w:val="white"/>
        </w:rPr>
        <w:t>Function d</w:t>
      </w:r>
      <w:r w:rsidRPr="00903DBA">
        <w:rPr>
          <w:highlight w:val="white"/>
        </w:rPr>
        <w:t>eclarations are stored in the symbol table only, not in the global static set.</w:t>
      </w:r>
    </w:p>
    <w:p w14:paraId="2AE5A571" w14:textId="34686D7F" w:rsidR="00E647AA" w:rsidRPr="00E647AA" w:rsidRDefault="00E647AA" w:rsidP="00E647AA">
      <w:pPr>
        <w:pStyle w:val="Code"/>
        <w:rPr>
          <w:highlight w:val="white"/>
        </w:rPr>
      </w:pPr>
      <w:r w:rsidRPr="00E647AA">
        <w:rPr>
          <w:highlight w:val="white"/>
        </w:rPr>
        <w:t xml:space="preserve">      if (symbol.IsStatic()</w:t>
      </w:r>
      <w:r w:rsidR="001965C1">
        <w:rPr>
          <w:highlight w:val="white"/>
        </w:rPr>
        <w:t>) {</w:t>
      </w:r>
    </w:p>
    <w:p w14:paraId="4708B459" w14:textId="77777777" w:rsidR="00E647AA" w:rsidRPr="00E647AA" w:rsidRDefault="00E647AA" w:rsidP="00E647AA">
      <w:pPr>
        <w:pStyle w:val="Code"/>
        <w:rPr>
          <w:highlight w:val="white"/>
        </w:rPr>
      </w:pPr>
      <w:r w:rsidRPr="00E647AA">
        <w:rPr>
          <w:highlight w:val="white"/>
        </w:rPr>
        <w:t xml:space="preserve">        SymbolTable.StaticSet.Add(ConstantExpression.Value(symbol));</w:t>
      </w:r>
    </w:p>
    <w:p w14:paraId="33FB8693" w14:textId="77777777" w:rsidR="00E647AA" w:rsidRPr="00E647AA" w:rsidRDefault="00E647AA" w:rsidP="00E647AA">
      <w:pPr>
        <w:pStyle w:val="Code"/>
        <w:rPr>
          <w:highlight w:val="white"/>
        </w:rPr>
      </w:pPr>
      <w:r w:rsidRPr="00E647AA">
        <w:rPr>
          <w:highlight w:val="white"/>
        </w:rPr>
        <w:t xml:space="preserve">      }</w:t>
      </w:r>
    </w:p>
    <w:p w14:paraId="278E1D9B" w14:textId="77777777" w:rsidR="005E5A36" w:rsidRPr="00903DBA" w:rsidRDefault="005E5A36" w:rsidP="005E5A36">
      <w:pPr>
        <w:pStyle w:val="Code"/>
        <w:rPr>
          <w:highlight w:val="white"/>
        </w:rPr>
      </w:pPr>
      <w:r w:rsidRPr="00903DBA">
        <w:rPr>
          <w:highlight w:val="white"/>
        </w:rPr>
        <w:t xml:space="preserve">    }</w:t>
      </w:r>
    </w:p>
    <w:p w14:paraId="1212840D" w14:textId="255621A6"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InitializedDeclarator</w:t>
      </w:r>
      <w:r w:rsidR="00D4318D">
        <w:rPr>
          <w:rStyle w:val="KeyWord0"/>
          <w:highlight w:val="white"/>
        </w:rPr>
        <w:t>&lt;/k&gt;</w:t>
      </w:r>
      <w:r w:rsidRPr="00903DBA">
        <w:rPr>
          <w:highlight w:val="white"/>
        </w:rPr>
        <w:t xml:space="preserve"> method handles the cases where the declarator becomes initialized with a value. Similar to the </w:t>
      </w:r>
      <w:r w:rsidR="00D4318D">
        <w:rPr>
          <w:rStyle w:val="KeyWord0"/>
          <w:highlight w:val="white"/>
        </w:rPr>
        <w:t>&lt;k&gt;</w:t>
      </w:r>
      <w:r w:rsidR="00D4318D" w:rsidRPr="00903DBA">
        <w:rPr>
          <w:rStyle w:val="KeyWord0"/>
          <w:highlight w:val="white"/>
        </w:rPr>
        <w:t>Declarator</w:t>
      </w:r>
      <w:r w:rsidR="00D4318D">
        <w:rPr>
          <w:rStyle w:val="KeyWord0"/>
          <w:highlight w:val="white"/>
        </w:rPr>
        <w:t>&lt;/k&gt;</w:t>
      </w:r>
      <w:r w:rsidRPr="00903DBA">
        <w:rPr>
          <w:highlight w:val="white"/>
        </w:rPr>
        <w:t xml:space="preserve"> case above, we begin by adding the type of the specifier to the declarator.</w:t>
      </w:r>
    </w:p>
    <w:p w14:paraId="6B6097CC" w14:textId="77777777" w:rsidR="005E5A36" w:rsidRPr="00903DBA" w:rsidRDefault="005E5A36" w:rsidP="005E5A36">
      <w:pPr>
        <w:pStyle w:val="Code"/>
        <w:rPr>
          <w:highlight w:val="white"/>
        </w:rPr>
      </w:pPr>
      <w:r w:rsidRPr="00903DBA">
        <w:rPr>
          <w:highlight w:val="white"/>
        </w:rPr>
        <w:t xml:space="preserve">    public static List&lt;MiddleCode&gt; InitializedDeclarator(Specifier specifier,</w:t>
      </w:r>
    </w:p>
    <w:p w14:paraId="73AC6C56" w14:textId="77777777" w:rsidR="005E5A36" w:rsidRPr="00903DBA" w:rsidRDefault="005E5A36" w:rsidP="005E5A36">
      <w:pPr>
        <w:pStyle w:val="Code"/>
        <w:rPr>
          <w:highlight w:val="white"/>
        </w:rPr>
      </w:pPr>
      <w:r w:rsidRPr="00903DBA">
        <w:rPr>
          <w:highlight w:val="white"/>
        </w:rPr>
        <w:t xml:space="preserve">                                   Declarator declarator, object initializer){</w:t>
      </w:r>
    </w:p>
    <w:p w14:paraId="38C50991" w14:textId="77777777" w:rsidR="005E5A36" w:rsidRPr="00903DBA" w:rsidRDefault="005E5A36" w:rsidP="005E5A36">
      <w:pPr>
        <w:pStyle w:val="Code"/>
        <w:rPr>
          <w:highlight w:val="white"/>
        </w:rPr>
      </w:pPr>
      <w:r w:rsidRPr="00903DBA">
        <w:rPr>
          <w:highlight w:val="white"/>
        </w:rPr>
        <w:t xml:space="preserve">      declarator.Add(specifier.Type);</w:t>
      </w:r>
    </w:p>
    <w:p w14:paraId="7A0CCFEC" w14:textId="77777777" w:rsidR="005E5A36" w:rsidRPr="00903DBA" w:rsidRDefault="005E5A36" w:rsidP="005E5A36">
      <w:pPr>
        <w:pStyle w:val="Code"/>
        <w:rPr>
          <w:highlight w:val="white"/>
        </w:rPr>
      </w:pPr>
      <w:r w:rsidRPr="00903DBA">
        <w:rPr>
          <w:highlight w:val="white"/>
        </w:rPr>
        <w:t xml:space="preserve">      Type type = declarator.Type;</w:t>
      </w:r>
    </w:p>
    <w:p w14:paraId="58917F2D" w14:textId="77777777" w:rsidR="005E5A36" w:rsidRPr="00903DBA" w:rsidRDefault="005E5A36" w:rsidP="005E5A36">
      <w:pPr>
        <w:pStyle w:val="Code"/>
        <w:rPr>
          <w:highlight w:val="white"/>
        </w:rPr>
      </w:pPr>
      <w:r w:rsidRPr="00903DBA">
        <w:rPr>
          <w:highlight w:val="white"/>
        </w:rPr>
        <w:t xml:space="preserve">      Storage storage = specifier.Storage;</w:t>
      </w:r>
    </w:p>
    <w:p w14:paraId="60C8D7A8" w14:textId="77777777" w:rsidR="005E5A36" w:rsidRPr="00903DBA" w:rsidRDefault="005E5A36" w:rsidP="005E5A36">
      <w:pPr>
        <w:pStyle w:val="Code"/>
        <w:rPr>
          <w:highlight w:val="white"/>
        </w:rPr>
      </w:pPr>
      <w:r w:rsidRPr="00903DBA">
        <w:rPr>
          <w:highlight w:val="white"/>
        </w:rPr>
        <w:t xml:space="preserve">      string name = declarator.Name;</w:t>
      </w:r>
    </w:p>
    <w:p w14:paraId="140640F8" w14:textId="77777777" w:rsidR="005E5A36" w:rsidRPr="00903DBA" w:rsidRDefault="005E5A36" w:rsidP="005E5A36">
      <w:pPr>
        <w:rPr>
          <w:highlight w:val="white"/>
        </w:rPr>
      </w:pPr>
      <w:r w:rsidRPr="00903DBA">
        <w:rPr>
          <w:highlight w:val="white"/>
        </w:rPr>
        <w:t>A function cannot be initialized, neither can a symbol of extern or typedef storage, or a member of a struct or union.</w:t>
      </w:r>
    </w:p>
    <w:p w14:paraId="7F655EC5" w14:textId="3777112D" w:rsidR="00DB67C0" w:rsidRPr="00A6498A" w:rsidRDefault="00DB67C0" w:rsidP="00DB67C0">
      <w:pPr>
        <w:pStyle w:val="Code"/>
        <w:rPr>
          <w:highlight w:val="white"/>
          <w:lang w:val="sv-SE"/>
        </w:rPr>
      </w:pPr>
      <w:r w:rsidRPr="00DB67C0">
        <w:rPr>
          <w:highlight w:val="white"/>
        </w:rPr>
        <w:lastRenderedPageBreak/>
        <w:t xml:space="preserve">      </w:t>
      </w:r>
      <w:r w:rsidR="0056352A">
        <w:rPr>
          <w:highlight w:val="white"/>
        </w:rPr>
        <w:t>Error.Check</w:t>
      </w:r>
      <w:r w:rsidRPr="00DB67C0">
        <w:rPr>
          <w:highlight w:val="white"/>
        </w:rPr>
        <w:t xml:space="preserve">(!type.IsFunction() &amp;&amp; (storage != </w:t>
      </w:r>
      <w:r w:rsidRPr="00A6498A">
        <w:rPr>
          <w:highlight w:val="white"/>
          <w:lang w:val="sv-SE"/>
        </w:rPr>
        <w:t>Storage.Extern) &amp;&amp;</w:t>
      </w:r>
    </w:p>
    <w:p w14:paraId="6EF1AC84" w14:textId="77777777" w:rsidR="00DB67C0" w:rsidRPr="00A6498A" w:rsidRDefault="00DB67C0" w:rsidP="00DB67C0">
      <w:pPr>
        <w:pStyle w:val="Code"/>
        <w:rPr>
          <w:highlight w:val="white"/>
          <w:lang w:val="sv-SE"/>
        </w:rPr>
      </w:pPr>
      <w:r w:rsidRPr="00A6498A">
        <w:rPr>
          <w:highlight w:val="white"/>
          <w:lang w:val="sv-SE"/>
        </w:rPr>
        <w:t xml:space="preserve">                   (storage != Storage.Typedef) &amp;&amp;</w:t>
      </w:r>
    </w:p>
    <w:p w14:paraId="48743505" w14:textId="77777777" w:rsidR="00DB67C0" w:rsidRPr="00DB67C0" w:rsidRDefault="00DB67C0" w:rsidP="00DB67C0">
      <w:pPr>
        <w:pStyle w:val="Code"/>
        <w:rPr>
          <w:highlight w:val="white"/>
        </w:rPr>
      </w:pPr>
      <w:r w:rsidRPr="00A6498A">
        <w:rPr>
          <w:highlight w:val="white"/>
          <w:lang w:val="sv-SE"/>
        </w:rPr>
        <w:t xml:space="preserve">                   </w:t>
      </w:r>
      <w:r w:rsidRPr="00DB67C0">
        <w:rPr>
          <w:highlight w:val="white"/>
        </w:rPr>
        <w:t>(SymbolTable.CurrentTable.Scope != Scope.Struct) &amp;&amp;</w:t>
      </w:r>
    </w:p>
    <w:p w14:paraId="2D22DE67" w14:textId="77777777" w:rsidR="00DB67C0" w:rsidRPr="00DB67C0" w:rsidRDefault="00DB67C0" w:rsidP="00DB67C0">
      <w:pPr>
        <w:pStyle w:val="Code"/>
        <w:rPr>
          <w:highlight w:val="white"/>
        </w:rPr>
      </w:pPr>
      <w:r w:rsidRPr="00DB67C0">
        <w:rPr>
          <w:highlight w:val="white"/>
        </w:rPr>
        <w:t xml:space="preserve">                   (SymbolTable.CurrentTable.Scope != Scope.Union),</w:t>
      </w:r>
    </w:p>
    <w:p w14:paraId="2DBAEA3D" w14:textId="77777777" w:rsidR="00DB67C0" w:rsidRPr="00DB67C0" w:rsidRDefault="00DB67C0" w:rsidP="00DB67C0">
      <w:pPr>
        <w:pStyle w:val="Code"/>
        <w:rPr>
          <w:highlight w:val="white"/>
        </w:rPr>
      </w:pPr>
      <w:r w:rsidRPr="00DB67C0">
        <w:rPr>
          <w:highlight w:val="white"/>
        </w:rPr>
        <w:t xml:space="preserve">                   name, Message.Invalid_initialization);</w:t>
      </w:r>
    </w:p>
    <w:p w14:paraId="7D2737E3" w14:textId="16F02468" w:rsidR="00013293" w:rsidRPr="00903DBA" w:rsidRDefault="00013293" w:rsidP="00013293">
      <w:pPr>
        <w:rPr>
          <w:highlight w:val="white"/>
        </w:rPr>
      </w:pPr>
      <w:r w:rsidRPr="00903DBA">
        <w:rPr>
          <w:highlight w:val="white"/>
        </w:rPr>
        <w:t>We create a symbol with the name and type of the declarator</w:t>
      </w:r>
      <w:r w:rsidR="00145D08">
        <w:rPr>
          <w:highlight w:val="white"/>
        </w:rPr>
        <w:t>,</w:t>
      </w:r>
      <w:r w:rsidRPr="00903DBA">
        <w:rPr>
          <w:highlight w:val="white"/>
        </w:rPr>
        <w:t xml:space="preserve"> the external linkage</w:t>
      </w:r>
      <w:r w:rsidR="00145D08">
        <w:rPr>
          <w:highlight w:val="white"/>
        </w:rPr>
        <w:t>,</w:t>
      </w:r>
      <w:r w:rsidRPr="00903DBA">
        <w:rPr>
          <w:highlight w:val="white"/>
        </w:rPr>
        <w:t xml:space="preserve"> and storage of the specifier</w:t>
      </w:r>
      <w:r w:rsidR="00145D08">
        <w:rPr>
          <w:highlight w:val="white"/>
        </w:rPr>
        <w:t>,</w:t>
      </w:r>
      <w:r w:rsidRPr="00903DBA">
        <w:rPr>
          <w:highlight w:val="white"/>
        </w:rPr>
        <w:t xml:space="preserve"> and add it to the current symbol table.</w:t>
      </w:r>
    </w:p>
    <w:p w14:paraId="3C0CF355" w14:textId="65CE0959" w:rsidR="006B2A08" w:rsidRPr="006B2A08" w:rsidRDefault="006B2A08" w:rsidP="006B2A08">
      <w:pPr>
        <w:pStyle w:val="Code"/>
        <w:rPr>
          <w:highlight w:val="white"/>
        </w:rPr>
      </w:pPr>
      <w:r w:rsidRPr="006B2A08">
        <w:rPr>
          <w:highlight w:val="white"/>
        </w:rPr>
        <w:t xml:space="preserve">      Symbol symbol = new Symbol(name, specifier.ExternalLinkage,</w:t>
      </w:r>
    </w:p>
    <w:p w14:paraId="57DFEA88" w14:textId="77777777" w:rsidR="006B2A08" w:rsidRPr="006B2A08" w:rsidRDefault="006B2A08" w:rsidP="006B2A08">
      <w:pPr>
        <w:pStyle w:val="Code"/>
        <w:rPr>
          <w:highlight w:val="white"/>
        </w:rPr>
      </w:pPr>
      <w:r w:rsidRPr="006B2A08">
        <w:rPr>
          <w:highlight w:val="white"/>
        </w:rPr>
        <w:t xml:space="preserve">                                 storage, type);</w:t>
      </w:r>
    </w:p>
    <w:p w14:paraId="44353767" w14:textId="77777777" w:rsidR="006B2A08" w:rsidRPr="006B2A08" w:rsidRDefault="006B2A08" w:rsidP="006B2A08">
      <w:pPr>
        <w:pStyle w:val="Code"/>
        <w:rPr>
          <w:highlight w:val="white"/>
        </w:rPr>
      </w:pPr>
      <w:r w:rsidRPr="006B2A08">
        <w:rPr>
          <w:highlight w:val="white"/>
        </w:rPr>
        <w:t xml:space="preserve">      SymbolTable.CurrentTable.AddSymbol(symbol, false);</w:t>
      </w:r>
    </w:p>
    <w:p w14:paraId="489B35A5" w14:textId="77777777" w:rsidR="006B2A08" w:rsidRPr="006B2A08" w:rsidRDefault="006B2A08" w:rsidP="006B2A08">
      <w:pPr>
        <w:pStyle w:val="Code"/>
        <w:rPr>
          <w:highlight w:val="white"/>
        </w:rPr>
      </w:pPr>
      <w:r w:rsidRPr="006B2A08">
        <w:rPr>
          <w:highlight w:val="white"/>
        </w:rPr>
        <w:t xml:space="preserve">      List&lt;MiddleCode&gt; codeList = new List&lt;MiddleCode&gt;();</w:t>
      </w:r>
    </w:p>
    <w:p w14:paraId="7207E627" w14:textId="47829E0F" w:rsidR="005E5A36" w:rsidRPr="00903DBA" w:rsidRDefault="005E5A36" w:rsidP="005E5A36">
      <w:pPr>
        <w:rPr>
          <w:highlight w:val="white"/>
        </w:rPr>
      </w:pPr>
      <w:r w:rsidRPr="00903DBA">
        <w:rPr>
          <w:highlight w:val="white"/>
        </w:rPr>
        <w:t xml:space="preserve">In case of static storage, we call the </w:t>
      </w:r>
      <w:r w:rsidR="00D4318D">
        <w:rPr>
          <w:rStyle w:val="KeyWord0"/>
          <w:highlight w:val="white"/>
        </w:rPr>
        <w:t>&lt;k&gt;</w:t>
      </w:r>
      <w:r w:rsidR="00D4318D" w:rsidRPr="00903DBA">
        <w:rPr>
          <w:rStyle w:val="KeyWord0"/>
          <w:highlight w:val="white"/>
        </w:rPr>
        <w:t>GenerateStatic</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GenerateStaticInitializer</w:t>
      </w:r>
      <w:r w:rsidR="00D4318D">
        <w:rPr>
          <w:rStyle w:val="KeyWord0"/>
          <w:highlight w:val="white"/>
        </w:rPr>
        <w:t>&lt;/k&gt;</w:t>
      </w:r>
      <w:r w:rsidRPr="00903DBA">
        <w:rPr>
          <w:highlight w:val="white"/>
        </w:rPr>
        <w:t xml:space="preserve"> class to generate a</w:t>
      </w:r>
      <w:r w:rsidR="00145D08">
        <w:rPr>
          <w:highlight w:val="white"/>
        </w:rPr>
        <w:t>n</w:t>
      </w:r>
      <w:r w:rsidRPr="00903DBA">
        <w:rPr>
          <w:highlight w:val="white"/>
        </w:rPr>
        <w:t xml:space="preserve"> </w:t>
      </w:r>
      <w:r w:rsidR="00145D08">
        <w:rPr>
          <w:highlight w:val="white"/>
        </w:rPr>
        <w:t xml:space="preserve">assembly </w:t>
      </w:r>
      <w:r w:rsidRPr="00903DBA">
        <w:rPr>
          <w:highlight w:val="white"/>
        </w:rPr>
        <w:t>code list holding the initialization code</w:t>
      </w:r>
      <w:r w:rsidR="00145D08">
        <w:rPr>
          <w:highlight w:val="white"/>
        </w:rPr>
        <w:t xml:space="preserve"> in the Linux Environment, or a memory block in the </w:t>
      </w:r>
      <w:r w:rsidR="00BE7998">
        <w:rPr>
          <w:highlight w:val="white"/>
        </w:rPr>
        <w:t>Windows environment.</w:t>
      </w:r>
    </w:p>
    <w:p w14:paraId="55EC837E" w14:textId="77777777" w:rsidR="00013293" w:rsidRPr="00013293" w:rsidRDefault="00013293" w:rsidP="00013293">
      <w:pPr>
        <w:pStyle w:val="Code"/>
        <w:rPr>
          <w:highlight w:val="white"/>
        </w:rPr>
      </w:pPr>
      <w:r w:rsidRPr="00013293">
        <w:rPr>
          <w:highlight w:val="white"/>
        </w:rPr>
        <w:t xml:space="preserve">      if (storage == Storage.Static) {</w:t>
      </w:r>
    </w:p>
    <w:p w14:paraId="6D7D657E" w14:textId="77777777" w:rsidR="00013293" w:rsidRPr="00013293" w:rsidRDefault="00013293" w:rsidP="00013293">
      <w:pPr>
        <w:pStyle w:val="Code"/>
        <w:rPr>
          <w:highlight w:val="white"/>
        </w:rPr>
      </w:pPr>
      <w:r w:rsidRPr="00013293">
        <w:rPr>
          <w:highlight w:val="white"/>
        </w:rPr>
        <w:t xml:space="preserve">        List&lt;MiddleCode&gt; middleCodeList =</w:t>
      </w:r>
    </w:p>
    <w:p w14:paraId="7EAB821D" w14:textId="77777777" w:rsidR="00013293" w:rsidRPr="00013293" w:rsidRDefault="00013293" w:rsidP="00013293">
      <w:pPr>
        <w:pStyle w:val="Code"/>
        <w:rPr>
          <w:highlight w:val="white"/>
        </w:rPr>
      </w:pPr>
      <w:r w:rsidRPr="00013293">
        <w:rPr>
          <w:highlight w:val="white"/>
        </w:rPr>
        <w:t xml:space="preserve">          GenerateStaticInitializer.GenerateStatic(type, initializer);</w:t>
      </w:r>
    </w:p>
    <w:p w14:paraId="45AE016D" w14:textId="67BF06D3" w:rsidR="005E5A36" w:rsidRPr="00903DBA" w:rsidRDefault="005E5A36" w:rsidP="005E5A36">
      <w:pPr>
        <w:rPr>
          <w:highlight w:val="white"/>
        </w:rPr>
      </w:pPr>
      <w:r w:rsidRPr="00903DBA">
        <w:rPr>
          <w:highlight w:val="white"/>
        </w:rPr>
        <w:t xml:space="preserve">Since the storage is static, we also create a static symbol that we add to the global static set. Similar to the </w:t>
      </w:r>
      <w:r w:rsidR="00D4318D">
        <w:rPr>
          <w:rStyle w:val="KeyWord0"/>
          <w:highlight w:val="white"/>
        </w:rPr>
        <w:t>&lt;k&gt;</w:t>
      </w:r>
      <w:r w:rsidR="00D4318D" w:rsidRPr="00903DBA">
        <w:rPr>
          <w:rStyle w:val="KeyWord0"/>
          <w:highlight w:val="white"/>
        </w:rPr>
        <w:t>Declarator</w:t>
      </w:r>
      <w:r w:rsidR="00D4318D">
        <w:rPr>
          <w:rStyle w:val="KeyWord0"/>
          <w:highlight w:val="white"/>
        </w:rPr>
        <w:t>&lt;/k&gt;</w:t>
      </w:r>
      <w:r w:rsidRPr="00903DBA">
        <w:rPr>
          <w:highlight w:val="white"/>
        </w:rPr>
        <w:t xml:space="preserve"> case above, we call 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ConstantExpression</w:t>
      </w:r>
      <w:r w:rsidR="00D4318D">
        <w:rPr>
          <w:rStyle w:val="KeyWord0"/>
          <w:highlight w:val="white"/>
        </w:rPr>
        <w:t>&lt;/k&gt;</w:t>
      </w:r>
      <w:r w:rsidRPr="00903DBA">
        <w:rPr>
          <w:highlight w:val="white"/>
        </w:rPr>
        <w:t xml:space="preserve"> class to generate the value. </w:t>
      </w:r>
    </w:p>
    <w:p w14:paraId="7B7876DE" w14:textId="77777777" w:rsidR="00013293" w:rsidRPr="00013293" w:rsidRDefault="00013293" w:rsidP="00013293">
      <w:pPr>
        <w:pStyle w:val="Code"/>
        <w:rPr>
          <w:highlight w:val="white"/>
        </w:rPr>
      </w:pPr>
      <w:r w:rsidRPr="00013293">
        <w:rPr>
          <w:highlight w:val="white"/>
        </w:rPr>
        <w:t xml:space="preserve">        StaticSymbol staticSymbol =</w:t>
      </w:r>
    </w:p>
    <w:p w14:paraId="5775294B" w14:textId="77777777" w:rsidR="00013293" w:rsidRPr="00013293" w:rsidRDefault="00013293" w:rsidP="00013293">
      <w:pPr>
        <w:pStyle w:val="Code"/>
        <w:rPr>
          <w:highlight w:val="white"/>
        </w:rPr>
      </w:pPr>
      <w:r w:rsidRPr="00013293">
        <w:rPr>
          <w:highlight w:val="white"/>
        </w:rPr>
        <w:t xml:space="preserve">          ConstantExpression.Value(symbol.UniqueName, type, middleCodeList);</w:t>
      </w:r>
    </w:p>
    <w:p w14:paraId="44BE0BD2" w14:textId="77777777" w:rsidR="00013293" w:rsidRPr="00013293" w:rsidRDefault="00013293" w:rsidP="00013293">
      <w:pPr>
        <w:pStyle w:val="Code"/>
        <w:rPr>
          <w:highlight w:val="white"/>
        </w:rPr>
      </w:pPr>
      <w:r w:rsidRPr="00013293">
        <w:rPr>
          <w:highlight w:val="white"/>
        </w:rPr>
        <w:t xml:space="preserve">        SymbolTable.StaticSet.Add(staticSymbol);</w:t>
      </w:r>
    </w:p>
    <w:p w14:paraId="49D84E81" w14:textId="77777777" w:rsidR="00013293" w:rsidRPr="00013293" w:rsidRDefault="00013293" w:rsidP="00013293">
      <w:pPr>
        <w:pStyle w:val="Code"/>
        <w:rPr>
          <w:highlight w:val="white"/>
        </w:rPr>
      </w:pPr>
      <w:r w:rsidRPr="00013293">
        <w:rPr>
          <w:highlight w:val="white"/>
        </w:rPr>
        <w:t xml:space="preserve">      }</w:t>
      </w:r>
    </w:p>
    <w:p w14:paraId="13D3C1D3" w14:textId="6EE6777E" w:rsidR="005E5A36" w:rsidRPr="00903DBA" w:rsidRDefault="005E5A36" w:rsidP="005E5A36">
      <w:pPr>
        <w:rPr>
          <w:highlight w:val="white"/>
        </w:rPr>
      </w:pPr>
      <w:r w:rsidRPr="00903DBA">
        <w:rPr>
          <w:highlight w:val="white"/>
        </w:rPr>
        <w:t xml:space="preserve">In the non-static cases, we call the </w:t>
      </w:r>
      <w:r w:rsidR="00D4318D">
        <w:rPr>
          <w:rStyle w:val="KeyWord0"/>
          <w:highlight w:val="white"/>
        </w:rPr>
        <w:t>&lt;k&gt;</w:t>
      </w:r>
      <w:r w:rsidR="00D4318D" w:rsidRPr="00903DBA">
        <w:rPr>
          <w:rStyle w:val="KeyWord0"/>
          <w:highlight w:val="white"/>
        </w:rPr>
        <w:t>GenerateAuto</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GenerateAutoInitializer</w:t>
      </w:r>
      <w:r w:rsidR="00D4318D">
        <w:rPr>
          <w:rStyle w:val="KeyWord0"/>
          <w:highlight w:val="white"/>
        </w:rPr>
        <w:t>&lt;/k&gt;</w:t>
      </w:r>
      <w:r w:rsidRPr="00903DBA">
        <w:rPr>
          <w:highlight w:val="white"/>
        </w:rPr>
        <w:t xml:space="preserve"> class, which </w:t>
      </w:r>
      <w:r w:rsidR="004940E0">
        <w:rPr>
          <w:highlight w:val="white"/>
        </w:rPr>
        <w:t xml:space="preserve">adds </w:t>
      </w:r>
      <w:r w:rsidRPr="00903DBA">
        <w:rPr>
          <w:highlight w:val="white"/>
        </w:rPr>
        <w:t>middle code instructions</w:t>
      </w:r>
      <w:r w:rsidR="004940E0">
        <w:rPr>
          <w:highlight w:val="white"/>
        </w:rPr>
        <w:t xml:space="preserve"> to the code list</w:t>
      </w:r>
      <w:r w:rsidRPr="00903DBA">
        <w:rPr>
          <w:highlight w:val="white"/>
        </w:rPr>
        <w:t xml:space="preserve">. The value </w:t>
      </w:r>
      <w:r w:rsidR="005971FA">
        <w:rPr>
          <w:highlight w:val="white"/>
        </w:rPr>
        <w:t>does not need to be constant in</w:t>
      </w:r>
      <w:r w:rsidRPr="00903DBA">
        <w:rPr>
          <w:highlight w:val="white"/>
        </w:rPr>
        <w:t xml:space="preserve"> this case</w:t>
      </w:r>
      <w:r w:rsidR="00FA092C">
        <w:rPr>
          <w:highlight w:val="white"/>
        </w:rPr>
        <w:t xml:space="preserve">, </w:t>
      </w:r>
      <w:r w:rsidR="002B7A88">
        <w:rPr>
          <w:highlight w:val="white"/>
        </w:rPr>
        <w:t xml:space="preserve">and the result is </w:t>
      </w:r>
      <w:r w:rsidRPr="00903DBA">
        <w:rPr>
          <w:highlight w:val="white"/>
        </w:rPr>
        <w:t>a</w:t>
      </w:r>
      <w:r w:rsidR="000F2AEA">
        <w:rPr>
          <w:highlight w:val="white"/>
        </w:rPr>
        <w:t xml:space="preserve"> </w:t>
      </w:r>
      <w:r w:rsidRPr="00903DBA">
        <w:rPr>
          <w:highlight w:val="white"/>
        </w:rPr>
        <w:t>list of middle code instructions that assign the value to the symbol in run-time.</w:t>
      </w:r>
    </w:p>
    <w:p w14:paraId="61F1B928" w14:textId="77777777" w:rsidR="00013293" w:rsidRPr="00013293" w:rsidRDefault="00013293" w:rsidP="00013293">
      <w:pPr>
        <w:pStyle w:val="Code"/>
        <w:rPr>
          <w:highlight w:val="white"/>
        </w:rPr>
      </w:pPr>
      <w:r w:rsidRPr="00013293">
        <w:rPr>
          <w:highlight w:val="white"/>
        </w:rPr>
        <w:t xml:space="preserve">      else {</w:t>
      </w:r>
    </w:p>
    <w:p w14:paraId="1DA2AC9B" w14:textId="77777777" w:rsidR="00013293" w:rsidRDefault="00013293" w:rsidP="00013293">
      <w:pPr>
        <w:pStyle w:val="Code"/>
        <w:rPr>
          <w:highlight w:val="white"/>
        </w:rPr>
      </w:pPr>
      <w:r w:rsidRPr="00013293">
        <w:rPr>
          <w:highlight w:val="white"/>
        </w:rPr>
        <w:t xml:space="preserve">        GenerateAutoInitializer.GenerateAuto(symbol, initializer,</w:t>
      </w:r>
    </w:p>
    <w:p w14:paraId="1159122B" w14:textId="42B1F7BF" w:rsidR="00013293" w:rsidRPr="00013293" w:rsidRDefault="00013293" w:rsidP="00013293">
      <w:pPr>
        <w:pStyle w:val="Code"/>
        <w:rPr>
          <w:highlight w:val="white"/>
        </w:rPr>
      </w:pPr>
      <w:r>
        <w:rPr>
          <w:highlight w:val="white"/>
        </w:rPr>
        <w:t xml:space="preserve">                                            </w:t>
      </w:r>
      <w:r w:rsidRPr="00013293">
        <w:rPr>
          <w:highlight w:val="white"/>
        </w:rPr>
        <w:t xml:space="preserve"> 0, codeList);</w:t>
      </w:r>
    </w:p>
    <w:p w14:paraId="211ABEE9" w14:textId="77777777" w:rsidR="00013293" w:rsidRPr="00013293" w:rsidRDefault="00013293" w:rsidP="00013293">
      <w:pPr>
        <w:pStyle w:val="Code"/>
        <w:rPr>
          <w:highlight w:val="white"/>
        </w:rPr>
      </w:pPr>
      <w:r w:rsidRPr="00013293">
        <w:rPr>
          <w:highlight w:val="white"/>
        </w:rPr>
        <w:t xml:space="preserve">        SymbolTable.CurrentTable.CurrentOffset += symbol.Type.Size();</w:t>
      </w:r>
    </w:p>
    <w:p w14:paraId="1A1AA878" w14:textId="77777777" w:rsidR="00013293" w:rsidRPr="00013293" w:rsidRDefault="00013293" w:rsidP="00013293">
      <w:pPr>
        <w:pStyle w:val="Code"/>
        <w:rPr>
          <w:highlight w:val="white"/>
        </w:rPr>
      </w:pPr>
      <w:r w:rsidRPr="00013293">
        <w:rPr>
          <w:highlight w:val="white"/>
        </w:rPr>
        <w:t xml:space="preserve">      }</w:t>
      </w:r>
    </w:p>
    <w:p w14:paraId="0BBDC370" w14:textId="77777777" w:rsidR="00013293" w:rsidRPr="00013293" w:rsidRDefault="00013293" w:rsidP="00013293">
      <w:pPr>
        <w:pStyle w:val="Code"/>
        <w:rPr>
          <w:highlight w:val="white"/>
        </w:rPr>
      </w:pPr>
      <w:r w:rsidRPr="00013293">
        <w:rPr>
          <w:highlight w:val="white"/>
        </w:rPr>
        <w:t xml:space="preserve">    </w:t>
      </w:r>
    </w:p>
    <w:p w14:paraId="09FF49E0" w14:textId="77777777" w:rsidR="00013293" w:rsidRPr="00013293" w:rsidRDefault="00013293" w:rsidP="00013293">
      <w:pPr>
        <w:pStyle w:val="Code"/>
        <w:rPr>
          <w:highlight w:val="white"/>
        </w:rPr>
      </w:pPr>
      <w:r w:rsidRPr="00013293">
        <w:rPr>
          <w:highlight w:val="white"/>
        </w:rPr>
        <w:t xml:space="preserve">      return codeList;</w:t>
      </w:r>
    </w:p>
    <w:p w14:paraId="21C1D3F8" w14:textId="77777777" w:rsidR="00013293" w:rsidRPr="00013293" w:rsidRDefault="00013293" w:rsidP="00013293">
      <w:pPr>
        <w:pStyle w:val="Code"/>
        <w:rPr>
          <w:highlight w:val="white"/>
        </w:rPr>
      </w:pPr>
      <w:r w:rsidRPr="00013293">
        <w:rPr>
          <w:highlight w:val="white"/>
        </w:rPr>
        <w:t xml:space="preserve">    }</w:t>
      </w:r>
    </w:p>
    <w:p w14:paraId="7AD9A06F" w14:textId="2F905929"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BitfieldDeclarator</w:t>
      </w:r>
      <w:r w:rsidR="00D4318D">
        <w:rPr>
          <w:rStyle w:val="KeyWord0"/>
          <w:highlight w:val="white"/>
        </w:rPr>
        <w:t>&lt;/k&gt;</w:t>
      </w:r>
      <w:r w:rsidRPr="00903DBA">
        <w:rPr>
          <w:highlight w:val="white"/>
        </w:rPr>
        <w:t xml:space="preserve"> handles the case with bitfields. </w:t>
      </w:r>
      <w:r w:rsidR="00FA092C">
        <w:rPr>
          <w:highlight w:val="white"/>
        </w:rPr>
        <w:t>I</w:t>
      </w:r>
      <w:r w:rsidRPr="00903DBA">
        <w:rPr>
          <w:highlight w:val="white"/>
        </w:rPr>
        <w:t>n this case</w:t>
      </w:r>
      <w:r w:rsidR="00FA092C">
        <w:rPr>
          <w:highlight w:val="white"/>
        </w:rPr>
        <w:t xml:space="preserve">, </w:t>
      </w:r>
      <w:r w:rsidRPr="00903DBA">
        <w:rPr>
          <w:highlight w:val="white"/>
        </w:rPr>
        <w:t>the declarator can actually be omitted.</w:t>
      </w:r>
      <w:r w:rsidR="00FA092C">
        <w:rPr>
          <w:highlight w:val="white"/>
        </w:rPr>
        <w:t xml:space="preserve"> </w:t>
      </w:r>
      <w:r w:rsidRPr="00903DBA">
        <w:rPr>
          <w:highlight w:val="white"/>
        </w:rPr>
        <w:t xml:space="preserve">Bitfields are only allowed in structs </w:t>
      </w:r>
      <w:r w:rsidR="00F754D6">
        <w:rPr>
          <w:highlight w:val="white"/>
        </w:rPr>
        <w:t xml:space="preserve">or unions </w:t>
      </w:r>
      <w:r w:rsidRPr="00903DBA">
        <w:rPr>
          <w:highlight w:val="white"/>
        </w:rPr>
        <w:t>and can only have auto or register storage.</w:t>
      </w:r>
    </w:p>
    <w:p w14:paraId="6DA62A0C" w14:textId="77777777" w:rsidR="00AA1929" w:rsidRPr="00AA1929" w:rsidRDefault="00AA1929" w:rsidP="00AA1929">
      <w:pPr>
        <w:pStyle w:val="Code"/>
        <w:rPr>
          <w:highlight w:val="white"/>
        </w:rPr>
      </w:pPr>
      <w:r w:rsidRPr="00AA1929">
        <w:rPr>
          <w:highlight w:val="white"/>
        </w:rPr>
        <w:t xml:space="preserve">    public static void BitfieldDeclarator(Specifier specifier,</w:t>
      </w:r>
    </w:p>
    <w:p w14:paraId="1AA7FB62" w14:textId="77777777" w:rsidR="00AA1929" w:rsidRPr="00AA1929" w:rsidRDefault="00AA1929" w:rsidP="00AA1929">
      <w:pPr>
        <w:pStyle w:val="Code"/>
        <w:rPr>
          <w:highlight w:val="white"/>
        </w:rPr>
      </w:pPr>
      <w:r w:rsidRPr="00AA1929">
        <w:rPr>
          <w:highlight w:val="white"/>
        </w:rPr>
        <w:t xml:space="preserve">                                 Declarator declarator, Symbol bitsSymbol) {</w:t>
      </w:r>
    </w:p>
    <w:p w14:paraId="39639D2B" w14:textId="7DD40835" w:rsidR="00AA1929" w:rsidRPr="00AA1929" w:rsidRDefault="00AA1929" w:rsidP="00AA1929">
      <w:pPr>
        <w:pStyle w:val="Code"/>
        <w:rPr>
          <w:highlight w:val="white"/>
        </w:rPr>
      </w:pPr>
      <w:r w:rsidRPr="00AA1929">
        <w:rPr>
          <w:highlight w:val="white"/>
        </w:rPr>
        <w:t xml:space="preserve">      </w:t>
      </w:r>
      <w:r w:rsidR="0056352A">
        <w:rPr>
          <w:highlight w:val="white"/>
        </w:rPr>
        <w:t>Error.Check</w:t>
      </w:r>
      <w:r w:rsidRPr="00AA1929">
        <w:rPr>
          <w:highlight w:val="white"/>
        </w:rPr>
        <w:t>((SymbolTable.CurrentTable.Scope == Scope.Struct) ||</w:t>
      </w:r>
    </w:p>
    <w:p w14:paraId="29A282EE" w14:textId="77777777" w:rsidR="00AA1929" w:rsidRDefault="00AA1929" w:rsidP="00AA1929">
      <w:pPr>
        <w:pStyle w:val="Code"/>
        <w:rPr>
          <w:highlight w:val="white"/>
        </w:rPr>
      </w:pPr>
      <w:r w:rsidRPr="00AA1929">
        <w:rPr>
          <w:highlight w:val="white"/>
        </w:rPr>
        <w:t xml:space="preserve">                   (SymbolTable.CurrentTable.Scope == Scope.Union),</w:t>
      </w:r>
    </w:p>
    <w:p w14:paraId="7FF59395" w14:textId="77777777" w:rsidR="00AA1929" w:rsidRDefault="00AA1929" w:rsidP="00AA1929">
      <w:pPr>
        <w:pStyle w:val="Code"/>
        <w:rPr>
          <w:highlight w:val="white"/>
        </w:rPr>
      </w:pPr>
      <w:r>
        <w:rPr>
          <w:highlight w:val="white"/>
        </w:rPr>
        <w:t xml:space="preserve">                   </w:t>
      </w:r>
      <w:r w:rsidRPr="00AA1929">
        <w:rPr>
          <w:highlight w:val="white"/>
        </w:rPr>
        <w:t xml:space="preserve"> bitsSymbol,</w:t>
      </w:r>
      <w:r>
        <w:rPr>
          <w:highlight w:val="white"/>
        </w:rPr>
        <w:t xml:space="preserve"> </w:t>
      </w:r>
      <w:r w:rsidRPr="00AA1929">
        <w:rPr>
          <w:highlight w:val="white"/>
        </w:rPr>
        <w:t>Message.</w:t>
      </w:r>
    </w:p>
    <w:p w14:paraId="097C3A66" w14:textId="6FA7E29E" w:rsidR="00AA1929" w:rsidRPr="00AA1929" w:rsidRDefault="00AA1929" w:rsidP="00AA1929">
      <w:pPr>
        <w:pStyle w:val="Code"/>
        <w:rPr>
          <w:highlight w:val="white"/>
        </w:rPr>
      </w:pPr>
      <w:r>
        <w:rPr>
          <w:highlight w:val="white"/>
        </w:rPr>
        <w:t xml:space="preserve">                    </w:t>
      </w:r>
      <w:r w:rsidRPr="00AA1929">
        <w:rPr>
          <w:highlight w:val="white"/>
        </w:rPr>
        <w:t>Bitfields_only_allowed_in_structs_or_unions);</w:t>
      </w:r>
    </w:p>
    <w:p w14:paraId="0A20EA38" w14:textId="599B5E73" w:rsidR="00403C5E" w:rsidRDefault="00CD431D" w:rsidP="005E5A36">
      <w:pPr>
        <w:rPr>
          <w:highlight w:val="white"/>
        </w:rPr>
      </w:pPr>
      <w:r>
        <w:rPr>
          <w:highlight w:val="white"/>
        </w:rPr>
        <w:t>If there is a declarator</w:t>
      </w:r>
      <w:r w:rsidR="004A15D0">
        <w:rPr>
          <w:highlight w:val="white"/>
        </w:rPr>
        <w:t>, we add the specifier type to it, if there is one.</w:t>
      </w:r>
      <w:r w:rsidR="00403C5E">
        <w:rPr>
          <w:highlight w:val="white"/>
        </w:rPr>
        <w:t xml:space="preserve"> Otherwise, we </w:t>
      </w:r>
      <w:r w:rsidR="0025511F">
        <w:rPr>
          <w:highlight w:val="white"/>
        </w:rPr>
        <w:t>add</w:t>
      </w:r>
      <w:r w:rsidR="00403C5E">
        <w:rPr>
          <w:highlight w:val="white"/>
        </w:rPr>
        <w:t xml:space="preserve"> the type to signed integer.</w:t>
      </w:r>
    </w:p>
    <w:p w14:paraId="04140B80" w14:textId="79216AAD" w:rsidR="0002248B" w:rsidRDefault="0002248B" w:rsidP="0002248B">
      <w:pPr>
        <w:pStyle w:val="Code"/>
        <w:rPr>
          <w:highlight w:val="white"/>
        </w:rPr>
      </w:pPr>
      <w:r w:rsidRPr="0002248B">
        <w:rPr>
          <w:highlight w:val="white"/>
        </w:rPr>
        <w:t xml:space="preserve">      Type type;</w:t>
      </w:r>
    </w:p>
    <w:p w14:paraId="12066730" w14:textId="251C4882" w:rsidR="00C1443C" w:rsidRPr="0002248B" w:rsidRDefault="00C1443C" w:rsidP="0002248B">
      <w:pPr>
        <w:pStyle w:val="Code"/>
        <w:rPr>
          <w:highlight w:val="white"/>
        </w:rPr>
      </w:pPr>
      <w:r>
        <w:rPr>
          <w:highlight w:val="white"/>
        </w:rPr>
        <w:lastRenderedPageBreak/>
        <w:t xml:space="preserve">      Storage storage;</w:t>
      </w:r>
    </w:p>
    <w:p w14:paraId="5A314993" w14:textId="77777777" w:rsidR="00E02E05" w:rsidRDefault="00E02E05" w:rsidP="0002248B">
      <w:pPr>
        <w:pStyle w:val="Code"/>
        <w:rPr>
          <w:highlight w:val="white"/>
        </w:rPr>
      </w:pPr>
    </w:p>
    <w:p w14:paraId="1009D6CA" w14:textId="2D8B75C1" w:rsidR="0002248B" w:rsidRDefault="0002248B" w:rsidP="0002248B">
      <w:pPr>
        <w:pStyle w:val="Code"/>
        <w:rPr>
          <w:highlight w:val="white"/>
        </w:rPr>
      </w:pPr>
      <w:r w:rsidRPr="0002248B">
        <w:rPr>
          <w:highlight w:val="white"/>
        </w:rPr>
        <w:t xml:space="preserve">      if (declarator != null) {</w:t>
      </w:r>
    </w:p>
    <w:p w14:paraId="7C8ABEA2" w14:textId="2A65BFFA" w:rsidR="004A15D0" w:rsidRDefault="004A15D0" w:rsidP="0002248B">
      <w:pPr>
        <w:pStyle w:val="Code"/>
        <w:rPr>
          <w:highlight w:val="white"/>
        </w:rPr>
      </w:pPr>
      <w:r>
        <w:rPr>
          <w:highlight w:val="white"/>
        </w:rPr>
        <w:t xml:space="preserve">        if (</w:t>
      </w:r>
      <w:r w:rsidRPr="0002248B">
        <w:rPr>
          <w:highlight w:val="white"/>
        </w:rPr>
        <w:t>specifier</w:t>
      </w:r>
      <w:r>
        <w:rPr>
          <w:highlight w:val="white"/>
        </w:rPr>
        <w:t xml:space="preserve"> != null) {</w:t>
      </w:r>
    </w:p>
    <w:p w14:paraId="7170BED7" w14:textId="7D1C7A1D" w:rsidR="00C1443C" w:rsidRDefault="004A15D0" w:rsidP="004A15D0">
      <w:pPr>
        <w:pStyle w:val="Code"/>
        <w:rPr>
          <w:highlight w:val="white"/>
        </w:rPr>
      </w:pPr>
      <w:r>
        <w:rPr>
          <w:highlight w:val="white"/>
        </w:rPr>
        <w:t xml:space="preserve">  </w:t>
      </w:r>
      <w:r w:rsidRPr="0002248B">
        <w:rPr>
          <w:highlight w:val="white"/>
        </w:rPr>
        <w:t xml:space="preserve">        declarator.Add(specifier.Type);</w:t>
      </w:r>
      <w:r w:rsidR="00C1443C">
        <w:rPr>
          <w:highlight w:val="white"/>
        </w:rPr>
        <w:t xml:space="preserve">          </w:t>
      </w:r>
    </w:p>
    <w:p w14:paraId="4885AA83" w14:textId="45982DDE" w:rsidR="00C1443C" w:rsidRDefault="00C1443C" w:rsidP="004A15D0">
      <w:pPr>
        <w:pStyle w:val="Code"/>
        <w:rPr>
          <w:highlight w:val="white"/>
        </w:rPr>
      </w:pPr>
      <w:r>
        <w:rPr>
          <w:highlight w:val="white"/>
        </w:rPr>
        <w:t xml:space="preserve">          storage = specifier.Storage;</w:t>
      </w:r>
    </w:p>
    <w:p w14:paraId="1C82AFEA" w14:textId="3BB09562" w:rsidR="004A15D0" w:rsidRDefault="004A15D0" w:rsidP="0002248B">
      <w:pPr>
        <w:pStyle w:val="Code"/>
        <w:rPr>
          <w:highlight w:val="white"/>
        </w:rPr>
      </w:pPr>
      <w:r>
        <w:rPr>
          <w:highlight w:val="white"/>
        </w:rPr>
        <w:t xml:space="preserve">        }</w:t>
      </w:r>
    </w:p>
    <w:p w14:paraId="45CEC6EF" w14:textId="13E8D992" w:rsidR="004A15D0" w:rsidRDefault="004A15D0" w:rsidP="0002248B">
      <w:pPr>
        <w:pStyle w:val="Code"/>
        <w:rPr>
          <w:highlight w:val="white"/>
        </w:rPr>
      </w:pPr>
      <w:r>
        <w:rPr>
          <w:highlight w:val="white"/>
        </w:rPr>
        <w:t xml:space="preserve">        else {</w:t>
      </w:r>
    </w:p>
    <w:p w14:paraId="2ED58A62" w14:textId="20E8FAC6" w:rsidR="004A15D0" w:rsidRDefault="004A15D0" w:rsidP="004A15D0">
      <w:pPr>
        <w:pStyle w:val="Code"/>
        <w:rPr>
          <w:highlight w:val="white"/>
        </w:rPr>
      </w:pPr>
      <w:r>
        <w:rPr>
          <w:highlight w:val="white"/>
        </w:rPr>
        <w:t xml:space="preserve">  </w:t>
      </w:r>
      <w:r w:rsidRPr="0002248B">
        <w:rPr>
          <w:highlight w:val="white"/>
        </w:rPr>
        <w:t xml:space="preserve">        declarator.Add(</w:t>
      </w:r>
      <w:r>
        <w:rPr>
          <w:highlight w:val="white"/>
        </w:rPr>
        <w:t>Type.SignedIntegerType</w:t>
      </w:r>
      <w:r w:rsidRPr="0002248B">
        <w:rPr>
          <w:highlight w:val="white"/>
        </w:rPr>
        <w:t>);</w:t>
      </w:r>
    </w:p>
    <w:p w14:paraId="5335D15C" w14:textId="089D5D0C" w:rsidR="00C1443C" w:rsidRDefault="00C1443C" w:rsidP="00C1443C">
      <w:pPr>
        <w:pStyle w:val="Code"/>
        <w:rPr>
          <w:highlight w:val="white"/>
        </w:rPr>
      </w:pPr>
      <w:r>
        <w:rPr>
          <w:highlight w:val="white"/>
        </w:rPr>
        <w:t xml:space="preserve">          storage = Storage.Auto;</w:t>
      </w:r>
    </w:p>
    <w:p w14:paraId="66EF7833" w14:textId="5BAE0354" w:rsidR="004A15D0" w:rsidRDefault="004A15D0" w:rsidP="0002248B">
      <w:pPr>
        <w:pStyle w:val="Code"/>
        <w:rPr>
          <w:highlight w:val="white"/>
        </w:rPr>
      </w:pPr>
      <w:r>
        <w:rPr>
          <w:highlight w:val="white"/>
        </w:rPr>
        <w:t xml:space="preserve">        }</w:t>
      </w:r>
    </w:p>
    <w:p w14:paraId="3DC2A15B" w14:textId="77777777" w:rsidR="004A15D0" w:rsidRPr="0002248B" w:rsidRDefault="004A15D0" w:rsidP="0002248B">
      <w:pPr>
        <w:pStyle w:val="Code"/>
        <w:rPr>
          <w:highlight w:val="white"/>
        </w:rPr>
      </w:pPr>
    </w:p>
    <w:p w14:paraId="06197D33" w14:textId="3C9E1B8C" w:rsidR="00E02E05" w:rsidRPr="0002248B" w:rsidRDefault="00E02E05" w:rsidP="00E02E05">
      <w:pPr>
        <w:pStyle w:val="Code"/>
        <w:rPr>
          <w:highlight w:val="white"/>
        </w:rPr>
      </w:pPr>
      <w:r w:rsidRPr="0002248B">
        <w:rPr>
          <w:highlight w:val="white"/>
        </w:rPr>
        <w:t xml:space="preserve">        type = declarator.Type;</w:t>
      </w:r>
    </w:p>
    <w:p w14:paraId="43A554E8" w14:textId="77777777" w:rsidR="0002248B" w:rsidRPr="0002248B" w:rsidRDefault="0002248B" w:rsidP="0002248B">
      <w:pPr>
        <w:pStyle w:val="Code"/>
        <w:rPr>
          <w:highlight w:val="white"/>
        </w:rPr>
      </w:pPr>
      <w:r w:rsidRPr="0002248B">
        <w:rPr>
          <w:highlight w:val="white"/>
        </w:rPr>
        <w:t xml:space="preserve">      }</w:t>
      </w:r>
    </w:p>
    <w:p w14:paraId="4E8896CD" w14:textId="77777777" w:rsidR="00704B09" w:rsidRPr="00704B09" w:rsidRDefault="00704B09" w:rsidP="00704B09">
      <w:pPr>
        <w:pStyle w:val="Code"/>
        <w:rPr>
          <w:highlight w:val="white"/>
        </w:rPr>
      </w:pPr>
      <w:r w:rsidRPr="00704B09">
        <w:rPr>
          <w:highlight w:val="white"/>
        </w:rPr>
        <w:t xml:space="preserve">      else if (specifier != null) {</w:t>
      </w:r>
    </w:p>
    <w:p w14:paraId="690E0BBD" w14:textId="77777777" w:rsidR="00704B09" w:rsidRPr="00A6498A" w:rsidRDefault="00704B09" w:rsidP="00704B09">
      <w:pPr>
        <w:pStyle w:val="Code"/>
        <w:rPr>
          <w:highlight w:val="white"/>
          <w:lang w:val="da-DK"/>
        </w:rPr>
      </w:pPr>
      <w:r w:rsidRPr="00704B09">
        <w:rPr>
          <w:highlight w:val="white"/>
        </w:rPr>
        <w:t xml:space="preserve">        </w:t>
      </w:r>
      <w:r w:rsidRPr="00A6498A">
        <w:rPr>
          <w:highlight w:val="white"/>
          <w:lang w:val="da-DK"/>
        </w:rPr>
        <w:t>type = specifier.Type;</w:t>
      </w:r>
    </w:p>
    <w:p w14:paraId="5AE5469F" w14:textId="77777777" w:rsidR="00704B09" w:rsidRPr="00A6498A" w:rsidRDefault="00704B09" w:rsidP="00704B09">
      <w:pPr>
        <w:pStyle w:val="Code"/>
        <w:rPr>
          <w:highlight w:val="white"/>
          <w:lang w:val="da-DK"/>
        </w:rPr>
      </w:pPr>
      <w:r w:rsidRPr="00A6498A">
        <w:rPr>
          <w:highlight w:val="white"/>
          <w:lang w:val="da-DK"/>
        </w:rPr>
        <w:t xml:space="preserve">        storage = Storage.Auto;</w:t>
      </w:r>
    </w:p>
    <w:p w14:paraId="28D3305C" w14:textId="77777777" w:rsidR="00704B09" w:rsidRPr="00A6498A" w:rsidRDefault="00704B09" w:rsidP="00704B09">
      <w:pPr>
        <w:pStyle w:val="Code"/>
        <w:rPr>
          <w:highlight w:val="white"/>
          <w:lang w:val="da-DK"/>
        </w:rPr>
      </w:pPr>
      <w:r w:rsidRPr="00A6498A">
        <w:rPr>
          <w:highlight w:val="white"/>
          <w:lang w:val="da-DK"/>
        </w:rPr>
        <w:t xml:space="preserve">      }</w:t>
      </w:r>
    </w:p>
    <w:p w14:paraId="48F2F0CB" w14:textId="77777777" w:rsidR="00704B09" w:rsidRPr="00A6498A" w:rsidRDefault="00704B09" w:rsidP="00704B09">
      <w:pPr>
        <w:pStyle w:val="Code"/>
        <w:rPr>
          <w:highlight w:val="white"/>
          <w:lang w:val="da-DK"/>
        </w:rPr>
      </w:pPr>
      <w:r w:rsidRPr="00A6498A">
        <w:rPr>
          <w:highlight w:val="white"/>
          <w:lang w:val="da-DK"/>
        </w:rPr>
        <w:t xml:space="preserve">      else {</w:t>
      </w:r>
    </w:p>
    <w:p w14:paraId="2B0C7E81" w14:textId="77777777" w:rsidR="00704B09" w:rsidRPr="00704B09" w:rsidRDefault="00704B09" w:rsidP="00704B09">
      <w:pPr>
        <w:pStyle w:val="Code"/>
        <w:rPr>
          <w:highlight w:val="white"/>
        </w:rPr>
      </w:pPr>
      <w:r w:rsidRPr="00A6498A">
        <w:rPr>
          <w:highlight w:val="white"/>
          <w:lang w:val="da-DK"/>
        </w:rPr>
        <w:t xml:space="preserve">        </w:t>
      </w:r>
      <w:r w:rsidRPr="00704B09">
        <w:rPr>
          <w:highlight w:val="white"/>
        </w:rPr>
        <w:t>type = specifier.Type;</w:t>
      </w:r>
    </w:p>
    <w:p w14:paraId="195DDDC7" w14:textId="77777777" w:rsidR="00704B09" w:rsidRPr="00704B09" w:rsidRDefault="00704B09" w:rsidP="00704B09">
      <w:pPr>
        <w:pStyle w:val="Code"/>
        <w:rPr>
          <w:highlight w:val="white"/>
        </w:rPr>
      </w:pPr>
      <w:r w:rsidRPr="00704B09">
        <w:rPr>
          <w:highlight w:val="white"/>
        </w:rPr>
        <w:t xml:space="preserve">        storage = Storage.Auto;</w:t>
      </w:r>
    </w:p>
    <w:p w14:paraId="4111D6A3" w14:textId="77777777" w:rsidR="00704B09" w:rsidRPr="00704B09" w:rsidRDefault="00704B09" w:rsidP="00704B09">
      <w:pPr>
        <w:pStyle w:val="Code"/>
        <w:rPr>
          <w:highlight w:val="white"/>
        </w:rPr>
      </w:pPr>
      <w:r w:rsidRPr="00704B09">
        <w:rPr>
          <w:highlight w:val="white"/>
        </w:rPr>
        <w:t xml:space="preserve">      }</w:t>
      </w:r>
    </w:p>
    <w:p w14:paraId="000E20E0" w14:textId="77777777" w:rsidR="005E5A36" w:rsidRPr="00903DBA" w:rsidRDefault="005E5A36" w:rsidP="005E5A36">
      <w:pPr>
        <w:rPr>
          <w:highlight w:val="white"/>
        </w:rPr>
      </w:pPr>
      <w:r w:rsidRPr="00903DBA">
        <w:rPr>
          <w:highlight w:val="white"/>
        </w:rPr>
        <w:t>If 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724AB9A3" w14:textId="5B832802" w:rsidR="0002248B" w:rsidRPr="0026673C" w:rsidRDefault="0002248B" w:rsidP="0002248B">
      <w:pPr>
        <w:pStyle w:val="Code"/>
        <w:rPr>
          <w:highlight w:val="white"/>
          <w:lang w:val="en-GB"/>
        </w:rPr>
      </w:pPr>
      <w:r w:rsidRPr="0002248B">
        <w:rPr>
          <w:highlight w:val="white"/>
        </w:rPr>
        <w:t xml:space="preserve">      </w:t>
      </w:r>
      <w:r w:rsidR="0056352A" w:rsidRPr="0026673C">
        <w:rPr>
          <w:highlight w:val="white"/>
          <w:lang w:val="en-GB"/>
        </w:rPr>
        <w:t>Error.Check</w:t>
      </w:r>
      <w:r w:rsidRPr="0026673C">
        <w:rPr>
          <w:highlight w:val="white"/>
          <w:lang w:val="en-GB"/>
        </w:rPr>
        <w:t>(type.IsIntegral(), type,</w:t>
      </w:r>
    </w:p>
    <w:p w14:paraId="37C0A20B" w14:textId="04E4A73B" w:rsidR="0002248B" w:rsidRPr="0002248B" w:rsidRDefault="0002248B" w:rsidP="0002248B">
      <w:pPr>
        <w:pStyle w:val="Code"/>
        <w:rPr>
          <w:highlight w:val="white"/>
        </w:rPr>
      </w:pPr>
      <w:r w:rsidRPr="0026673C">
        <w:rPr>
          <w:highlight w:val="white"/>
          <w:lang w:val="en-GB"/>
        </w:rPr>
        <w:t xml:space="preserve">                  </w:t>
      </w:r>
      <w:r w:rsidRPr="0002248B">
        <w:rPr>
          <w:highlight w:val="white"/>
        </w:rPr>
        <w:t>Message.Non__integral_bits_expression);</w:t>
      </w:r>
    </w:p>
    <w:p w14:paraId="74155556" w14:textId="77777777" w:rsidR="0002248B" w:rsidRPr="0002248B" w:rsidRDefault="0002248B" w:rsidP="0002248B">
      <w:pPr>
        <w:pStyle w:val="Code"/>
        <w:rPr>
          <w:highlight w:val="white"/>
        </w:rPr>
      </w:pPr>
      <w:r w:rsidRPr="0002248B">
        <w:rPr>
          <w:highlight w:val="white"/>
        </w:rPr>
        <w:t xml:space="preserve">      int bits = (int) ((BigInteger) bitsSymbol.Value);</w:t>
      </w:r>
    </w:p>
    <w:p w14:paraId="7177C02C" w14:textId="69F2D821" w:rsidR="0002248B" w:rsidRPr="0002248B" w:rsidRDefault="0002248B" w:rsidP="0002248B">
      <w:pPr>
        <w:pStyle w:val="Code"/>
        <w:rPr>
          <w:highlight w:val="white"/>
        </w:rPr>
      </w:pPr>
      <w:r w:rsidRPr="0002248B">
        <w:rPr>
          <w:highlight w:val="white"/>
        </w:rPr>
        <w:t xml:space="preserve">      </w:t>
      </w:r>
      <w:r w:rsidR="0056352A">
        <w:rPr>
          <w:highlight w:val="white"/>
        </w:rPr>
        <w:t>Error.Check</w:t>
      </w:r>
      <w:r w:rsidRPr="0002248B">
        <w:rPr>
          <w:highlight w:val="white"/>
        </w:rPr>
        <w:t>((bits &gt;= 1) &amp;&amp; (bits &lt;= (8 * type.Size())),</w:t>
      </w:r>
    </w:p>
    <w:p w14:paraId="1A14429C" w14:textId="77777777" w:rsidR="0002248B" w:rsidRPr="0002248B" w:rsidRDefault="0002248B" w:rsidP="0002248B">
      <w:pPr>
        <w:pStyle w:val="Code"/>
        <w:rPr>
          <w:highlight w:val="white"/>
        </w:rPr>
      </w:pPr>
      <w:r w:rsidRPr="0002248B">
        <w:rPr>
          <w:highlight w:val="white"/>
        </w:rPr>
        <w:t xml:space="preserve">                   bits, Message.Bits_value_out_of_range);</w:t>
      </w:r>
    </w:p>
    <w:p w14:paraId="164C206F" w14:textId="77777777" w:rsidR="0002248B" w:rsidRPr="0002248B" w:rsidRDefault="0002248B" w:rsidP="0002248B">
      <w:pPr>
        <w:pStyle w:val="Code"/>
        <w:rPr>
          <w:highlight w:val="white"/>
        </w:rPr>
      </w:pPr>
      <w:r w:rsidRPr="0002248B">
        <w:rPr>
          <w:highlight w:val="white"/>
        </w:rPr>
        <w:t xml:space="preserve">      type.SetBitfieldMask(bits);</w:t>
      </w:r>
    </w:p>
    <w:p w14:paraId="0184F9ED" w14:textId="77777777" w:rsidR="0002248B" w:rsidRPr="0002248B" w:rsidRDefault="0002248B" w:rsidP="0002248B">
      <w:pPr>
        <w:pStyle w:val="Code"/>
        <w:rPr>
          <w:highlight w:val="white"/>
        </w:rPr>
      </w:pPr>
    </w:p>
    <w:p w14:paraId="6574A408" w14:textId="77777777" w:rsidR="0002248B" w:rsidRPr="0002248B" w:rsidRDefault="0002248B" w:rsidP="0002248B">
      <w:pPr>
        <w:pStyle w:val="Code"/>
        <w:rPr>
          <w:highlight w:val="white"/>
        </w:rPr>
      </w:pPr>
      <w:r w:rsidRPr="0002248B">
        <w:rPr>
          <w:highlight w:val="white"/>
        </w:rPr>
        <w:t xml:space="preserve">      if (declarator != null) {</w:t>
      </w:r>
    </w:p>
    <w:p w14:paraId="46C5A3D2" w14:textId="77777777" w:rsidR="0002248B" w:rsidRPr="0002248B" w:rsidRDefault="0002248B" w:rsidP="0002248B">
      <w:pPr>
        <w:pStyle w:val="Code"/>
        <w:rPr>
          <w:highlight w:val="white"/>
        </w:rPr>
      </w:pPr>
      <w:r w:rsidRPr="0002248B">
        <w:rPr>
          <w:highlight w:val="white"/>
        </w:rPr>
        <w:t xml:space="preserve">        Symbol symbol = new Symbol(declarator.Name, specifier.ExternalLinkage,</w:t>
      </w:r>
    </w:p>
    <w:p w14:paraId="272A7739" w14:textId="3AEA7991" w:rsidR="0002248B" w:rsidRPr="0002248B" w:rsidRDefault="0002248B" w:rsidP="0002248B">
      <w:pPr>
        <w:pStyle w:val="Code"/>
        <w:rPr>
          <w:highlight w:val="white"/>
        </w:rPr>
      </w:pPr>
      <w:r w:rsidRPr="0002248B">
        <w:rPr>
          <w:highlight w:val="white"/>
        </w:rPr>
        <w:t xml:space="preserve">                                   </w:t>
      </w:r>
      <w:r w:rsidR="009C06F6">
        <w:rPr>
          <w:highlight w:val="white"/>
        </w:rPr>
        <w:t>s</w:t>
      </w:r>
      <w:r w:rsidRPr="0002248B">
        <w:rPr>
          <w:highlight w:val="white"/>
        </w:rPr>
        <w:t>torage, type);</w:t>
      </w:r>
    </w:p>
    <w:p w14:paraId="232C8792" w14:textId="77777777" w:rsidR="0002248B" w:rsidRPr="0002248B" w:rsidRDefault="0002248B" w:rsidP="0002248B">
      <w:pPr>
        <w:pStyle w:val="Code"/>
        <w:rPr>
          <w:highlight w:val="white"/>
        </w:rPr>
      </w:pPr>
      <w:r w:rsidRPr="0002248B">
        <w:rPr>
          <w:highlight w:val="white"/>
        </w:rPr>
        <w:t xml:space="preserve">        SymbolTable.CurrentTable.AddSymbol(symbol);</w:t>
      </w:r>
    </w:p>
    <w:p w14:paraId="7E59B8E9" w14:textId="77777777" w:rsidR="0002248B" w:rsidRPr="0002248B" w:rsidRDefault="0002248B" w:rsidP="0002248B">
      <w:pPr>
        <w:pStyle w:val="Code"/>
        <w:rPr>
          <w:highlight w:val="white"/>
        </w:rPr>
      </w:pPr>
      <w:r w:rsidRPr="0002248B">
        <w:rPr>
          <w:highlight w:val="white"/>
        </w:rPr>
        <w:t xml:space="preserve">      }</w:t>
      </w:r>
    </w:p>
    <w:p w14:paraId="5317D0C8" w14:textId="77777777" w:rsidR="0002248B" w:rsidRPr="0002248B" w:rsidRDefault="0002248B" w:rsidP="0002248B">
      <w:pPr>
        <w:pStyle w:val="Code"/>
        <w:rPr>
          <w:highlight w:val="white"/>
        </w:rPr>
      </w:pPr>
      <w:r w:rsidRPr="0002248B">
        <w:rPr>
          <w:highlight w:val="white"/>
        </w:rPr>
        <w:t xml:space="preserve">    }</w:t>
      </w:r>
    </w:p>
    <w:p w14:paraId="62FF6405" w14:textId="1E1B7B96" w:rsidR="005E5A36" w:rsidRDefault="00CC1DF4" w:rsidP="0060539D">
      <w:pPr>
        <w:pStyle w:val="Heading3"/>
        <w:rPr>
          <w:highlight w:val="white"/>
        </w:rPr>
      </w:pPr>
      <w:r>
        <w:rPr>
          <w:highlight w:val="white"/>
        </w:rPr>
        <w:t>&lt;h3&gt;</w:t>
      </w:r>
      <w:bookmarkStart w:id="251" w:name="_Toc93320480"/>
      <w:r>
        <w:rPr>
          <w:highlight w:val="white"/>
        </w:rPr>
        <w:t>Pointer declarator</w:t>
      </w:r>
      <w:bookmarkEnd w:id="251"/>
      <w:r>
        <w:rPr>
          <w:highlight w:val="white"/>
        </w:rPr>
        <w:t>&lt;/h3&gt;</w:t>
      </w:r>
    </w:p>
    <w:p w14:paraId="7AAD04A8" w14:textId="504409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PointerDeclarator</w:t>
      </w:r>
      <w:r w:rsidR="00D4318D">
        <w:rPr>
          <w:rStyle w:val="KeyWord0"/>
          <w:highlight w:val="white"/>
        </w:rPr>
        <w:t>&lt;/k&gt;</w:t>
      </w:r>
      <w:r w:rsidRPr="00903DBA">
        <w:rPr>
          <w:highlight w:val="white"/>
        </w:rPr>
        <w:t xml:space="preserve"> method takes a type list and a declarator.</w:t>
      </w:r>
    </w:p>
    <w:p w14:paraId="5A989000" w14:textId="255D956F" w:rsidR="005E5A36" w:rsidRPr="00903DBA" w:rsidRDefault="000274D4" w:rsidP="005E5A36">
      <w:pPr>
        <w:pStyle w:val="CodeHeader"/>
        <w:rPr>
          <w:highlight w:val="white"/>
        </w:rPr>
      </w:pPr>
      <w:r>
        <w:rPr>
          <w:highlight w:val="white"/>
        </w:rPr>
        <w:t>&lt;ch&gt;</w:t>
      </w:r>
      <w:r w:rsidRPr="00903DBA">
        <w:rPr>
          <w:highlight w:val="white"/>
        </w:rPr>
        <w:t>MiddleCodeGenerator</w:t>
      </w:r>
      <w:r>
        <w:rPr>
          <w:highlight w:val="white"/>
        </w:rPr>
        <w:t>.</w:t>
      </w:r>
      <w:r w:rsidRPr="00903DBA">
        <w:rPr>
          <w:highlight w:val="white"/>
        </w:rPr>
        <w:t>cs</w:t>
      </w:r>
      <w:r>
        <w:rPr>
          <w:highlight w:val="white"/>
        </w:rPr>
        <w:t>&lt;/ch&gt;</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507934F0" w:rsidR="005E5A36" w:rsidRPr="00903DBA" w:rsidRDefault="005E5A36" w:rsidP="005E5A36">
      <w:pPr>
        <w:rPr>
          <w:highlight w:val="white"/>
        </w:rPr>
      </w:pPr>
      <w:r w:rsidRPr="00903DBA">
        <w:rPr>
          <w:highlight w:val="white"/>
        </w:rPr>
        <w:t xml:space="preserve">If the declarator is null, we simply create a new </w:t>
      </w:r>
      <w:r w:rsidR="00622290">
        <w:rPr>
          <w:highlight w:val="white"/>
        </w:rPr>
        <w:t xml:space="preserve">empty </w:t>
      </w:r>
      <w:r w:rsidRPr="00903DBA">
        <w:rPr>
          <w:highlight w:val="white"/>
        </w:rPr>
        <w:t xml:space="preserve">declarator since we always need a declarator, even </w:t>
      </w:r>
      <w:r w:rsidR="00622290">
        <w:rPr>
          <w:highlight w:val="white"/>
        </w:rPr>
        <w:t xml:space="preserve">when </w:t>
      </w:r>
      <w:r w:rsidRPr="00903DBA">
        <w:rPr>
          <w:highlight w:val="white"/>
        </w:rPr>
        <w:t>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3AE23CDC" w:rsidR="005E5A36" w:rsidRPr="00903DBA" w:rsidRDefault="005E5A36" w:rsidP="005E5A36">
      <w:pPr>
        <w:rPr>
          <w:highlight w:val="white"/>
        </w:rPr>
      </w:pPr>
      <w:r w:rsidRPr="00903DBA">
        <w:rPr>
          <w:highlight w:val="white"/>
        </w:rPr>
        <w:t xml:space="preserve">We iterate through the pointer type list and add each pointer type to the declarator. In this way, the declarator is </w:t>
      </w:r>
      <w:r w:rsidR="00306384">
        <w:rPr>
          <w:highlight w:val="white"/>
        </w:rPr>
        <w:t xml:space="preserve">a </w:t>
      </w:r>
      <w:r w:rsidRPr="00903DBA">
        <w:rPr>
          <w:highlight w:val="white"/>
        </w:rPr>
        <w:t>pointer.</w:t>
      </w:r>
    </w:p>
    <w:p w14:paraId="1FF95B78" w14:textId="77777777" w:rsidR="0002248B" w:rsidRPr="0002248B" w:rsidRDefault="0002248B" w:rsidP="0002248B">
      <w:pPr>
        <w:pStyle w:val="Code"/>
        <w:rPr>
          <w:highlight w:val="white"/>
        </w:rPr>
      </w:pPr>
      <w:r w:rsidRPr="0002248B">
        <w:rPr>
          <w:highlight w:val="white"/>
        </w:rPr>
        <w:lastRenderedPageBreak/>
        <w:t xml:space="preserve">      foreach (Type type in typeList) {</w:t>
      </w:r>
    </w:p>
    <w:p w14:paraId="3C36DDFD" w14:textId="77777777" w:rsidR="0002248B" w:rsidRPr="0002248B" w:rsidRDefault="0002248B" w:rsidP="0002248B">
      <w:pPr>
        <w:pStyle w:val="Code"/>
        <w:rPr>
          <w:highlight w:val="white"/>
        </w:rPr>
      </w:pPr>
      <w:r w:rsidRPr="0002248B">
        <w:rPr>
          <w:highlight w:val="white"/>
        </w:rPr>
        <w:t xml:space="preserve">        Type pointerType = new Type((Type) null);</w:t>
      </w:r>
    </w:p>
    <w:p w14:paraId="1FEF131F" w14:textId="77777777" w:rsidR="0002248B" w:rsidRPr="0002248B" w:rsidRDefault="0002248B" w:rsidP="0002248B">
      <w:pPr>
        <w:pStyle w:val="Code"/>
        <w:rPr>
          <w:highlight w:val="white"/>
        </w:rPr>
      </w:pPr>
      <w:r w:rsidRPr="0002248B">
        <w:rPr>
          <w:highlight w:val="white"/>
        </w:rPr>
        <w:t xml:space="preserve">        pointerType.Constant = type.Constant;</w:t>
      </w:r>
    </w:p>
    <w:p w14:paraId="31BD486E" w14:textId="77777777" w:rsidR="0002248B" w:rsidRPr="0002248B" w:rsidRDefault="0002248B" w:rsidP="0002248B">
      <w:pPr>
        <w:pStyle w:val="Code"/>
        <w:rPr>
          <w:highlight w:val="white"/>
        </w:rPr>
      </w:pPr>
      <w:r w:rsidRPr="0002248B">
        <w:rPr>
          <w:highlight w:val="white"/>
        </w:rPr>
        <w:t xml:space="preserve">        pointerType.Volatile = type.Volatile;</w:t>
      </w:r>
    </w:p>
    <w:p w14:paraId="45907855" w14:textId="77777777" w:rsidR="0002248B" w:rsidRPr="0002248B" w:rsidRDefault="0002248B" w:rsidP="0002248B">
      <w:pPr>
        <w:pStyle w:val="Code"/>
        <w:rPr>
          <w:highlight w:val="white"/>
        </w:rPr>
      </w:pPr>
      <w:r w:rsidRPr="0002248B">
        <w:rPr>
          <w:highlight w:val="white"/>
        </w:rPr>
        <w:t xml:space="preserve">        declarator.Add(pointerType);</w:t>
      </w:r>
    </w:p>
    <w:p w14:paraId="52651C96" w14:textId="77777777" w:rsidR="0002248B" w:rsidRPr="0002248B" w:rsidRDefault="0002248B" w:rsidP="0002248B">
      <w:pPr>
        <w:pStyle w:val="Code"/>
        <w:rPr>
          <w:highlight w:val="white"/>
        </w:rPr>
      </w:pPr>
      <w:r w:rsidRPr="0002248B">
        <w:rPr>
          <w:highlight w:val="white"/>
        </w:rPr>
        <w:t xml:space="preserve">      }</w:t>
      </w:r>
    </w:p>
    <w:p w14:paraId="3DFAF010" w14:textId="76A898F5" w:rsidR="005E5A36" w:rsidRPr="00903DBA" w:rsidRDefault="005E5A36" w:rsidP="005E5A36">
      <w:pPr>
        <w:rPr>
          <w:highlight w:val="white"/>
        </w:rPr>
      </w:pPr>
      <w:r w:rsidRPr="00903DBA">
        <w:rPr>
          <w:highlight w:val="white"/>
        </w:rPr>
        <w:t xml:space="preserve">We will always have at least </w:t>
      </w:r>
      <w:r w:rsidR="00DE5395">
        <w:rPr>
          <w:highlight w:val="white"/>
        </w:rPr>
        <w:t>one</w:t>
      </w:r>
      <w:r w:rsidRPr="00903DBA">
        <w:rPr>
          <w:highlight w:val="white"/>
        </w:rPr>
        <w:t xml:space="preserve"> declarator with a pointer type, since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2CF7CFAA" w:rsidR="005E5A36" w:rsidRDefault="00CC1DF4" w:rsidP="0060539D">
      <w:pPr>
        <w:pStyle w:val="Heading3"/>
        <w:rPr>
          <w:highlight w:val="white"/>
        </w:rPr>
      </w:pPr>
      <w:r>
        <w:rPr>
          <w:highlight w:val="white"/>
        </w:rPr>
        <w:t>&lt;h3&gt;</w:t>
      </w:r>
      <w:bookmarkStart w:id="252" w:name="_Toc93320481"/>
      <w:r>
        <w:rPr>
          <w:highlight w:val="white"/>
        </w:rPr>
        <w:t>Direct Declarator</w:t>
      </w:r>
      <w:bookmarkEnd w:id="252"/>
      <w:r>
        <w:rPr>
          <w:highlight w:val="white"/>
        </w:rPr>
        <w:t>&lt;/h3&gt;</w:t>
      </w:r>
    </w:p>
    <w:p w14:paraId="0AC13A64" w14:textId="332EE954" w:rsidR="00E41639" w:rsidRPr="00E41639" w:rsidRDefault="00E41639" w:rsidP="00E91A26">
      <w:pPr>
        <w:rPr>
          <w:highlight w:val="white"/>
        </w:rPr>
      </w:pPr>
      <w:r w:rsidRPr="00E41639">
        <w:rPr>
          <w:highlight w:val="white"/>
        </w:rPr>
        <w:t xml:space="preserve">The </w:t>
      </w:r>
      <w:r w:rsidR="00D4318D">
        <w:rPr>
          <w:rStyle w:val="KeyWord0"/>
          <w:highlight w:val="white"/>
        </w:rPr>
        <w:t>&lt;k&gt;</w:t>
      </w:r>
      <w:r w:rsidR="00D4318D" w:rsidRPr="00E91A26">
        <w:rPr>
          <w:rStyle w:val="KeyWord0"/>
          <w:highlight w:val="white"/>
        </w:rPr>
        <w:t>ArrayType</w:t>
      </w:r>
      <w:r w:rsidR="00D4318D">
        <w:rPr>
          <w:rStyle w:val="KeyWord0"/>
          <w:highlight w:val="white"/>
        </w:rPr>
        <w:t>&lt;/k&gt;</w:t>
      </w:r>
      <w:r w:rsidRPr="00E41639">
        <w:rPr>
          <w:highlight w:val="white"/>
        </w:rPr>
        <w:t xml:space="preserve"> method handles the declaration of an array. </w:t>
      </w:r>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F545437" w:rsidR="005E5A36" w:rsidRPr="00903DBA" w:rsidRDefault="005E5A36" w:rsidP="005E5A36">
      <w:pPr>
        <w:rPr>
          <w:highlight w:val="white"/>
        </w:rPr>
      </w:pPr>
      <w:r w:rsidRPr="00903DBA">
        <w:rPr>
          <w:highlight w:val="white"/>
        </w:rPr>
        <w:t xml:space="preserve">If the array size expression is present, the parser has already made sure it is a constant expression of integral type. But we must also check that the array </w:t>
      </w:r>
      <w:r w:rsidR="002C1943">
        <w:rPr>
          <w:highlight w:val="white"/>
        </w:rPr>
        <w:t xml:space="preserve">size </w:t>
      </w:r>
      <w:r w:rsidRPr="00903DBA">
        <w:rPr>
          <w:highlight w:val="white"/>
        </w:rPr>
        <w:t>(the value of the expression) is positive.</w:t>
      </w:r>
    </w:p>
    <w:p w14:paraId="66A380AF" w14:textId="77777777" w:rsidR="00E068F1" w:rsidRPr="00E068F1" w:rsidRDefault="00E068F1" w:rsidP="00E068F1">
      <w:pPr>
        <w:pStyle w:val="Code"/>
        <w:rPr>
          <w:highlight w:val="white"/>
        </w:rPr>
      </w:pPr>
      <w:r w:rsidRPr="00E068F1">
        <w:rPr>
          <w:highlight w:val="white"/>
        </w:rPr>
        <w:t xml:space="preserve">      int arraySize;</w:t>
      </w:r>
    </w:p>
    <w:p w14:paraId="298CA5D9" w14:textId="77777777" w:rsidR="00E068F1" w:rsidRPr="00E068F1" w:rsidRDefault="00E068F1" w:rsidP="00E068F1">
      <w:pPr>
        <w:pStyle w:val="Code"/>
        <w:rPr>
          <w:highlight w:val="white"/>
        </w:rPr>
      </w:pPr>
      <w:r w:rsidRPr="00E068F1">
        <w:rPr>
          <w:highlight w:val="white"/>
        </w:rPr>
        <w:t xml:space="preserve">      if (optionalSizeExpression != null) {</w:t>
      </w:r>
    </w:p>
    <w:p w14:paraId="13C33B5E" w14:textId="77777777" w:rsidR="00E068F1" w:rsidRPr="00E068F1" w:rsidRDefault="00E068F1" w:rsidP="00E068F1">
      <w:pPr>
        <w:pStyle w:val="Code"/>
        <w:rPr>
          <w:highlight w:val="white"/>
        </w:rPr>
      </w:pPr>
      <w:r w:rsidRPr="00E068F1">
        <w:rPr>
          <w:highlight w:val="white"/>
        </w:rPr>
        <w:t xml:space="preserve">        arraySize = (int) ((BigInteger) optionalSizeExpression.Symbol.Value);</w:t>
      </w:r>
    </w:p>
    <w:p w14:paraId="43C94E34" w14:textId="38CBAC74" w:rsidR="00E068F1" w:rsidRPr="00E068F1" w:rsidRDefault="00E068F1" w:rsidP="00E068F1">
      <w:pPr>
        <w:pStyle w:val="Code"/>
        <w:rPr>
          <w:highlight w:val="white"/>
        </w:rPr>
      </w:pPr>
      <w:r w:rsidRPr="00E068F1">
        <w:rPr>
          <w:highlight w:val="white"/>
        </w:rPr>
        <w:t xml:space="preserve">        </w:t>
      </w:r>
      <w:r w:rsidR="0056352A">
        <w:rPr>
          <w:highlight w:val="white"/>
        </w:rPr>
        <w:t>Error.Check</w:t>
      </w:r>
      <w:r w:rsidRPr="00E068F1">
        <w:rPr>
          <w:highlight w:val="white"/>
        </w:rPr>
        <w:t>(arraySize &gt; 0, arraySize,</w:t>
      </w:r>
    </w:p>
    <w:p w14:paraId="1CC9FE8E" w14:textId="77777777" w:rsidR="00E068F1" w:rsidRPr="00E068F1" w:rsidRDefault="00E068F1" w:rsidP="00E068F1">
      <w:pPr>
        <w:pStyle w:val="Code"/>
        <w:rPr>
          <w:highlight w:val="white"/>
        </w:rPr>
      </w:pPr>
      <w:r w:rsidRPr="00E068F1">
        <w:rPr>
          <w:highlight w:val="white"/>
        </w:rPr>
        <w:t xml:space="preserve">                     Message.Non__positive_array_size);</w:t>
      </w:r>
    </w:p>
    <w:p w14:paraId="0C374303" w14:textId="77777777" w:rsidR="00E068F1" w:rsidRPr="00E068F1" w:rsidRDefault="00E068F1" w:rsidP="00E068F1">
      <w:pPr>
        <w:pStyle w:val="Code"/>
        <w:rPr>
          <w:highlight w:val="white"/>
        </w:rPr>
      </w:pPr>
      <w:r w:rsidRPr="00E068F1">
        <w:rPr>
          <w:highlight w:val="white"/>
        </w:rPr>
        <w:t xml:space="preserve">      }</w:t>
      </w:r>
    </w:p>
    <w:p w14:paraId="78CC1D50" w14:textId="72FAC41A" w:rsidR="005E5A36" w:rsidRPr="00903DBA" w:rsidRDefault="005E5A36" w:rsidP="005E5A36">
      <w:pPr>
        <w:rPr>
          <w:highlight w:val="white"/>
        </w:rPr>
      </w:pPr>
      <w:r w:rsidRPr="00903DBA">
        <w:rPr>
          <w:highlight w:val="white"/>
        </w:rPr>
        <w:t>If the array size expression is not present, we create a new array type of zero size.</w:t>
      </w:r>
      <w:r w:rsidR="002C1943">
        <w:rPr>
          <w:highlight w:val="white"/>
        </w:rPr>
        <w:t xml:space="preserve"> This means that it incomplete, and before it can be used its size must be set by an initialization list.</w:t>
      </w:r>
    </w:p>
    <w:p w14:paraId="46FBD66F" w14:textId="77777777" w:rsidR="00E068F1" w:rsidRPr="00E068F1" w:rsidRDefault="00E068F1" w:rsidP="00E068F1">
      <w:pPr>
        <w:pStyle w:val="Code"/>
        <w:rPr>
          <w:highlight w:val="white"/>
        </w:rPr>
      </w:pPr>
      <w:r w:rsidRPr="00E068F1">
        <w:rPr>
          <w:highlight w:val="white"/>
        </w:rPr>
        <w:t xml:space="preserve">      else {</w:t>
      </w:r>
    </w:p>
    <w:p w14:paraId="465E3538" w14:textId="77777777" w:rsidR="00E068F1" w:rsidRPr="00E068F1" w:rsidRDefault="00E068F1" w:rsidP="00E068F1">
      <w:pPr>
        <w:pStyle w:val="Code"/>
        <w:rPr>
          <w:highlight w:val="white"/>
        </w:rPr>
      </w:pPr>
      <w:r w:rsidRPr="00E068F1">
        <w:rPr>
          <w:highlight w:val="white"/>
        </w:rPr>
        <w:t xml:space="preserve">        arraySize = 0;</w:t>
      </w:r>
    </w:p>
    <w:p w14:paraId="272C7778" w14:textId="77777777" w:rsidR="00E068F1" w:rsidRPr="00E068F1" w:rsidRDefault="00E068F1" w:rsidP="00E068F1">
      <w:pPr>
        <w:pStyle w:val="Code"/>
        <w:rPr>
          <w:highlight w:val="white"/>
        </w:rPr>
      </w:pPr>
      <w:r w:rsidRPr="00E068F1">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444938EB" w14:textId="77777777" w:rsidR="00E068F1" w:rsidRPr="00E068F1" w:rsidRDefault="00E068F1" w:rsidP="00E068F1">
      <w:pPr>
        <w:pStyle w:val="Code"/>
        <w:rPr>
          <w:highlight w:val="white"/>
        </w:rPr>
      </w:pPr>
      <w:r w:rsidRPr="00E068F1">
        <w:rPr>
          <w:highlight w:val="white"/>
        </w:rPr>
        <w:t xml:space="preserve">      Type arrayType = new Type(arraySize, null);</w:t>
      </w:r>
    </w:p>
    <w:p w14:paraId="4819799F" w14:textId="77777777" w:rsidR="00E068F1" w:rsidRPr="00E068F1" w:rsidRDefault="00E068F1" w:rsidP="00E068F1">
      <w:pPr>
        <w:pStyle w:val="Code"/>
        <w:rPr>
          <w:highlight w:val="white"/>
        </w:rPr>
      </w:pPr>
      <w:r w:rsidRPr="00E068F1">
        <w:rPr>
          <w:highlight w:val="white"/>
        </w:rPr>
        <w:t xml:space="preserve">      declarator.Add(arrayType);</w:t>
      </w:r>
    </w:p>
    <w:p w14:paraId="145B91F8" w14:textId="77777777" w:rsidR="00E068F1" w:rsidRPr="00E068F1" w:rsidRDefault="00E068F1" w:rsidP="00E068F1">
      <w:pPr>
        <w:pStyle w:val="Code"/>
        <w:rPr>
          <w:highlight w:val="white"/>
        </w:rPr>
      </w:pPr>
      <w:r w:rsidRPr="00E068F1">
        <w:rPr>
          <w:highlight w:val="white"/>
        </w:rPr>
        <w:t xml:space="preserve">      return declarator;</w:t>
      </w:r>
    </w:p>
    <w:p w14:paraId="17FB9C55" w14:textId="77777777" w:rsidR="00E068F1" w:rsidRPr="00E068F1" w:rsidRDefault="00E068F1" w:rsidP="00E068F1">
      <w:pPr>
        <w:pStyle w:val="Code"/>
        <w:rPr>
          <w:highlight w:val="white"/>
        </w:rPr>
      </w:pPr>
      <w:r w:rsidRPr="00E068F1">
        <w:rPr>
          <w:highlight w:val="white"/>
        </w:rPr>
        <w:t xml:space="preserve">    }</w:t>
      </w:r>
    </w:p>
    <w:p w14:paraId="55A1B6F9" w14:textId="29495D80" w:rsidR="00E068F1" w:rsidRPr="00903DBA" w:rsidRDefault="00E068F1" w:rsidP="00E068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OldFunctionDeclaration</w:t>
      </w:r>
      <w:r w:rsidR="00D4318D">
        <w:rPr>
          <w:rStyle w:val="KeyWord0"/>
          <w:highlight w:val="white"/>
        </w:rPr>
        <w:t>&lt;/k&gt;</w:t>
      </w:r>
      <w:r w:rsidRPr="00903DBA">
        <w:rPr>
          <w:highlight w:val="white"/>
        </w:rPr>
        <w:t xml:space="preserve"> method handles the old-style function declaration. </w:t>
      </w:r>
      <w:r w:rsidR="00E22A13">
        <w:rPr>
          <w:highlight w:val="white"/>
        </w:rPr>
        <w:t>W</w:t>
      </w:r>
      <w:r w:rsidRPr="00903DBA">
        <w:rPr>
          <w:highlight w:val="white"/>
        </w:rPr>
        <w:t xml:space="preserve">e </w:t>
      </w:r>
      <w:r w:rsidR="00E22A13">
        <w:rPr>
          <w:highlight w:val="white"/>
        </w:rPr>
        <w:t xml:space="preserve">only </w:t>
      </w:r>
      <w:r w:rsidRPr="00903DBA">
        <w:rPr>
          <w:highlight w:val="white"/>
        </w:rPr>
        <w:t>need to test that the same name does not occur twice in the name list.</w:t>
      </w:r>
    </w:p>
    <w:p w14:paraId="37F548BF" w14:textId="77777777" w:rsidR="00E068F1" w:rsidRPr="00903DBA" w:rsidRDefault="00E068F1" w:rsidP="00E068F1">
      <w:pPr>
        <w:pStyle w:val="Code"/>
        <w:rPr>
          <w:highlight w:val="white"/>
        </w:rPr>
      </w:pPr>
      <w:r w:rsidRPr="00903DBA">
        <w:rPr>
          <w:highlight w:val="white"/>
        </w:rPr>
        <w:t xml:space="preserve">    public static Declarator OldFunctionDeclaration(Declarator declarator,</w:t>
      </w:r>
    </w:p>
    <w:p w14:paraId="57F49C81" w14:textId="77777777" w:rsidR="00E068F1" w:rsidRPr="00903DBA" w:rsidRDefault="00E068F1" w:rsidP="00E068F1">
      <w:pPr>
        <w:pStyle w:val="Code"/>
        <w:rPr>
          <w:highlight w:val="white"/>
        </w:rPr>
      </w:pPr>
      <w:r w:rsidRPr="00903DBA">
        <w:rPr>
          <w:highlight w:val="white"/>
        </w:rPr>
        <w:t xml:space="preserve">                                                    List&lt;string&gt; nameList) {</w:t>
      </w:r>
    </w:p>
    <w:p w14:paraId="5E24E7E3" w14:textId="544C9CBD" w:rsidR="00E068F1" w:rsidRPr="00903DBA" w:rsidRDefault="009D7426" w:rsidP="00E068F1">
      <w:pPr>
        <w:rPr>
          <w:highlight w:val="white"/>
        </w:rPr>
      </w:pPr>
      <w:r>
        <w:rPr>
          <w:highlight w:val="white"/>
        </w:rPr>
        <w:t>W</w:t>
      </w:r>
      <w:r w:rsidR="00E068F1" w:rsidRPr="00903DBA">
        <w:rPr>
          <w:highlight w:val="white"/>
        </w:rPr>
        <w:t>e create an old-style function type with the name list, add it to the declarator, and return the declarator. Again, note that we do not add a return type since it will be added to the declarator by the specifier.</w:t>
      </w:r>
    </w:p>
    <w:p w14:paraId="48E0E64D" w14:textId="77777777" w:rsidR="00E068F1" w:rsidRPr="00903DBA" w:rsidRDefault="00E068F1" w:rsidP="00E068F1">
      <w:pPr>
        <w:pStyle w:val="Code"/>
        <w:rPr>
          <w:highlight w:val="white"/>
        </w:rPr>
      </w:pPr>
      <w:r w:rsidRPr="00903DBA">
        <w:rPr>
          <w:highlight w:val="white"/>
        </w:rPr>
        <w:t xml:space="preserve">      declarator.Add(new Type(nameList));</w:t>
      </w:r>
    </w:p>
    <w:p w14:paraId="76EFF4F5" w14:textId="77777777" w:rsidR="00E068F1" w:rsidRPr="00903DBA" w:rsidRDefault="00E068F1" w:rsidP="00E068F1">
      <w:pPr>
        <w:pStyle w:val="Code"/>
        <w:rPr>
          <w:highlight w:val="white"/>
        </w:rPr>
      </w:pPr>
      <w:r w:rsidRPr="00903DBA">
        <w:rPr>
          <w:highlight w:val="white"/>
        </w:rPr>
        <w:t xml:space="preserve">      return declarator;</w:t>
      </w:r>
    </w:p>
    <w:p w14:paraId="6E9544CD" w14:textId="77777777" w:rsidR="00E068F1" w:rsidRDefault="00E068F1" w:rsidP="00E068F1">
      <w:pPr>
        <w:pStyle w:val="Code"/>
        <w:rPr>
          <w:highlight w:val="white"/>
        </w:rPr>
      </w:pPr>
      <w:r w:rsidRPr="00903DBA">
        <w:rPr>
          <w:highlight w:val="white"/>
        </w:rPr>
        <w:t xml:space="preserve">    }</w:t>
      </w:r>
    </w:p>
    <w:p w14:paraId="74A5D66B" w14:textId="4EB2D834" w:rsidR="005E5A36" w:rsidRPr="00903DBA" w:rsidRDefault="005E5A36" w:rsidP="005E5A36">
      <w:pPr>
        <w:rPr>
          <w:highlight w:val="white"/>
        </w:rPr>
      </w:pPr>
      <w:r w:rsidRPr="00903DBA">
        <w:rPr>
          <w:highlight w:val="white"/>
        </w:rPr>
        <w:lastRenderedPageBreak/>
        <w:t xml:space="preserve">The next kind of direct declarator is the new-style function declarator, with parentheses enclosing a </w:t>
      </w:r>
      <w:r w:rsidR="006553AD">
        <w:rPr>
          <w:highlight w:val="white"/>
        </w:rPr>
        <w:t>variable</w:t>
      </w:r>
      <w:r w:rsidRPr="00903DBA">
        <w:rPr>
          <w:highlight w:val="white"/>
        </w:rPr>
        <w:t xml:space="preserve"> parameter list. A variable parameter list is a parameter list that may be finished with the </w:t>
      </w:r>
      <w:r w:rsidR="00E22A13">
        <w:rPr>
          <w:highlight w:val="white"/>
        </w:rPr>
        <w:t>ellipse</w:t>
      </w:r>
      <w:r w:rsidRPr="00903DBA">
        <w:rPr>
          <w:highlight w:val="white"/>
        </w:rPr>
        <w:t xml:space="preserve"> (‘…’).</w:t>
      </w:r>
    </w:p>
    <w:p w14:paraId="191FC3A1" w14:textId="20F5B160"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NewFunctionDeclaration</w:t>
      </w:r>
      <w:r w:rsidR="00D4318D">
        <w:rPr>
          <w:rStyle w:val="KeyWord0"/>
          <w:highlight w:val="white"/>
        </w:rPr>
        <w:t>&lt;/k&gt;</w:t>
      </w:r>
      <w:r w:rsidRPr="00903DBA">
        <w:rPr>
          <w:highlight w:val="white"/>
        </w:rPr>
        <w:t xml:space="preserve"> handles a new-style function declaration. </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340867A"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451014F1" w:rsidR="005E5A36" w:rsidRPr="00903DBA" w:rsidRDefault="005E5A36" w:rsidP="005E5A36">
      <w:pPr>
        <w:rPr>
          <w:highlight w:val="white"/>
        </w:rPr>
      </w:pPr>
      <w:r w:rsidRPr="00903DBA">
        <w:rPr>
          <w:highlight w:val="white"/>
        </w:rPr>
        <w:t xml:space="preserve">It is not allowed to add a </w:t>
      </w:r>
      <w:r w:rsidR="005A6805">
        <w:rPr>
          <w:highlight w:val="white"/>
        </w:rPr>
        <w:t>ellipse</w:t>
      </w:r>
      <w:r w:rsidRPr="00903DBA">
        <w:rPr>
          <w:highlight w:val="white"/>
        </w:rPr>
        <w:t xml:space="preserve">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3846B2D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9667CC7" w:rsidR="005E5A36" w:rsidRPr="00903DBA" w:rsidRDefault="005E5A36" w:rsidP="005E5A36">
      <w:pPr>
        <w:rPr>
          <w:highlight w:val="white"/>
        </w:rPr>
      </w:pPr>
      <w:r w:rsidRPr="00903DBA">
        <w:rPr>
          <w:highlight w:val="white"/>
        </w:rPr>
        <w:t>It is allowed to have a</w:t>
      </w:r>
      <w:r w:rsidR="00C44061">
        <w:rPr>
          <w:highlight w:val="white"/>
        </w:rPr>
        <w:t>n unnamed</w:t>
      </w:r>
      <w:r w:rsidRPr="00903DBA">
        <w:rPr>
          <w:highlight w:val="white"/>
        </w:rPr>
        <w:t xml:space="preserv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if it is the only parameter in the list, and there is no </w:t>
      </w:r>
      <w:r w:rsidR="005A6805">
        <w:rPr>
          <w:highlight w:val="white"/>
        </w:rPr>
        <w:t>ellipse.</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6B807B1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6C4F134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55F9F31B" w:rsidR="005E5A36" w:rsidRPr="00903DBA" w:rsidRDefault="005E5A36" w:rsidP="005E5A36">
      <w:pPr>
        <w:rPr>
          <w:highlight w:val="white"/>
        </w:rPr>
      </w:pPr>
      <w:r w:rsidRPr="00903DBA">
        <w:rPr>
          <w:highlight w:val="white"/>
        </w:rPr>
        <w:t xml:space="preserve">Otherwise, a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39E84652" w:rsidR="005E5A36" w:rsidRPr="0026673C" w:rsidRDefault="005E5A36" w:rsidP="005E5A36">
      <w:pPr>
        <w:pStyle w:val="Code"/>
        <w:rPr>
          <w:highlight w:val="white"/>
          <w:lang w:val="en-GB"/>
        </w:rPr>
      </w:pPr>
      <w:r w:rsidRPr="00903DBA">
        <w:rPr>
          <w:highlight w:val="white"/>
        </w:rPr>
        <w:t xml:space="preserve">          </w:t>
      </w:r>
      <w:r w:rsidR="0056352A" w:rsidRPr="0026673C">
        <w:rPr>
          <w:highlight w:val="white"/>
          <w:lang w:val="en-GB"/>
        </w:rPr>
        <w:t>Error.Check</w:t>
      </w:r>
      <w:r w:rsidRPr="0026673C">
        <w:rPr>
          <w:highlight w:val="white"/>
          <w:lang w:val="en-GB"/>
        </w:rPr>
        <w:t>(!symbol.Type.IsVoid(),</w:t>
      </w:r>
    </w:p>
    <w:p w14:paraId="5E77CDC0" w14:textId="77777777" w:rsidR="005E5A36" w:rsidRPr="00903DBA" w:rsidRDefault="005E5A36" w:rsidP="005E5A36">
      <w:pPr>
        <w:pStyle w:val="Code"/>
        <w:rPr>
          <w:highlight w:val="white"/>
        </w:rPr>
      </w:pPr>
      <w:r w:rsidRPr="0026673C">
        <w:rPr>
          <w:highlight w:val="white"/>
          <w:lang w:val="en-GB"/>
        </w:rPr>
        <w:t xml:space="preserve">                       </w:t>
      </w:r>
      <w:r w:rsidRPr="00903DBA">
        <w:rPr>
          <w:highlight w:val="white"/>
        </w:rPr>
        <w:t>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207F4F77" w:rsidR="005E5A36" w:rsidRPr="00903DBA" w:rsidRDefault="005E5A36" w:rsidP="005E5A36">
      <w:pPr>
        <w:pStyle w:val="Code"/>
        <w:rPr>
          <w:highlight w:val="white"/>
        </w:rPr>
      </w:pPr>
      <w:r w:rsidRPr="00903DBA">
        <w:rPr>
          <w:highlight w:val="white"/>
        </w:rPr>
        <w:t xml:space="preserve">      declarator.Add(new Type(parameterList,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19C34358" w14:textId="4C027A93" w:rsidR="005E5A36" w:rsidRPr="00903DBA" w:rsidRDefault="00CC1DF4" w:rsidP="0060539D">
      <w:pPr>
        <w:pStyle w:val="Heading3"/>
        <w:rPr>
          <w:highlight w:val="white"/>
        </w:rPr>
      </w:pPr>
      <w:r>
        <w:rPr>
          <w:highlight w:val="white"/>
        </w:rPr>
        <w:t>&lt;h3&gt;</w:t>
      </w:r>
      <w:bookmarkStart w:id="253" w:name="_Toc93320482"/>
      <w:r>
        <w:rPr>
          <w:highlight w:val="white"/>
        </w:rPr>
        <w:t>Parameters</w:t>
      </w:r>
      <w:bookmarkEnd w:id="253"/>
      <w:r>
        <w:rPr>
          <w:highlight w:val="white"/>
        </w:rPr>
        <w:t>&lt;/h3&gt;</w:t>
      </w:r>
    </w:p>
    <w:p w14:paraId="44B6DFB7" w14:textId="7B9E1BFC" w:rsidR="005A6805" w:rsidRDefault="002F76A2" w:rsidP="002F76A2">
      <w:pPr>
        <w:rPr>
          <w:highlight w:val="white"/>
        </w:rPr>
      </w:pPr>
      <w:r>
        <w:rPr>
          <w:highlight w:val="white"/>
        </w:rPr>
        <w:t xml:space="preserve">The </w:t>
      </w:r>
      <w:r w:rsidR="00D4318D">
        <w:rPr>
          <w:rStyle w:val="KeyWord0"/>
          <w:highlight w:val="white"/>
        </w:rPr>
        <w:t>&lt;k&gt;</w:t>
      </w:r>
      <w:r w:rsidR="00D4318D" w:rsidRPr="00525769">
        <w:rPr>
          <w:rStyle w:val="KeyWord0"/>
          <w:highlight w:val="white"/>
        </w:rPr>
        <w:t>Parameter</w:t>
      </w:r>
      <w:r w:rsidR="00D4318D">
        <w:rPr>
          <w:rStyle w:val="KeyWord0"/>
          <w:highlight w:val="white"/>
        </w:rPr>
        <w:t>&lt;/k&gt;</w:t>
      </w:r>
      <w:r>
        <w:rPr>
          <w:highlight w:val="white"/>
        </w:rPr>
        <w:t xml:space="preserve"> method</w:t>
      </w:r>
      <w:r w:rsidR="00525769">
        <w:rPr>
          <w:highlight w:val="white"/>
        </w:rPr>
        <w:t xml:space="preserve"> returns a symbol holding a function parameter.</w:t>
      </w:r>
      <w:r w:rsidR="004B5EC7">
        <w:rPr>
          <w:highlight w:val="white"/>
        </w:rPr>
        <w:t xml:space="preserve"> As a parameter may lack a name, the declarator may be null. In that case, the parameter type becomes the type of the specifier.</w:t>
      </w:r>
    </w:p>
    <w:p w14:paraId="03AB2FED" w14:textId="150039D2" w:rsidR="00A90F95" w:rsidRPr="00A90F95" w:rsidRDefault="00A90F95" w:rsidP="00A90F95">
      <w:pPr>
        <w:pStyle w:val="Code"/>
        <w:rPr>
          <w:highlight w:val="white"/>
        </w:rPr>
      </w:pPr>
      <w:r w:rsidRPr="00A90F95">
        <w:rPr>
          <w:highlight w:val="white"/>
        </w:rPr>
        <w:t xml:space="preserve">    public static Symbol Parameter(Specifier specifier,</w:t>
      </w:r>
    </w:p>
    <w:p w14:paraId="595A40D5" w14:textId="77777777" w:rsidR="00A90F95" w:rsidRPr="00A90F95" w:rsidRDefault="00A90F95" w:rsidP="00A90F95">
      <w:pPr>
        <w:pStyle w:val="Code"/>
        <w:rPr>
          <w:highlight w:val="white"/>
        </w:rPr>
      </w:pPr>
      <w:r w:rsidRPr="00A90F95">
        <w:rPr>
          <w:highlight w:val="white"/>
        </w:rPr>
        <w:t xml:space="preserve">                                   Declarator declarator) {</w:t>
      </w:r>
    </w:p>
    <w:p w14:paraId="76760BE2" w14:textId="77777777" w:rsidR="00A90F95" w:rsidRPr="00A90F95" w:rsidRDefault="00A90F95" w:rsidP="00A90F95">
      <w:pPr>
        <w:pStyle w:val="Code"/>
        <w:rPr>
          <w:highlight w:val="white"/>
        </w:rPr>
      </w:pPr>
      <w:r w:rsidRPr="00A90F95">
        <w:rPr>
          <w:highlight w:val="white"/>
        </w:rPr>
        <w:t xml:space="preserve">      string name;</w:t>
      </w:r>
    </w:p>
    <w:p w14:paraId="29B2DB82" w14:textId="77777777" w:rsidR="00A90F95" w:rsidRPr="00A90F95" w:rsidRDefault="00A90F95" w:rsidP="00A90F95">
      <w:pPr>
        <w:pStyle w:val="Code"/>
        <w:rPr>
          <w:highlight w:val="white"/>
        </w:rPr>
      </w:pPr>
      <w:r w:rsidRPr="00A90F95">
        <w:rPr>
          <w:highlight w:val="white"/>
        </w:rPr>
        <w:t xml:space="preserve">      Type type;</w:t>
      </w:r>
    </w:p>
    <w:p w14:paraId="4D9BCE30" w14:textId="77777777" w:rsidR="00A90F95" w:rsidRPr="00A90F95" w:rsidRDefault="00A90F95" w:rsidP="00A90F95">
      <w:pPr>
        <w:pStyle w:val="Code"/>
        <w:rPr>
          <w:highlight w:val="white"/>
        </w:rPr>
      </w:pPr>
      <w:r w:rsidRPr="00A90F95">
        <w:rPr>
          <w:highlight w:val="white"/>
        </w:rPr>
        <w:t xml:space="preserve">          </w:t>
      </w:r>
    </w:p>
    <w:p w14:paraId="6D41D79C" w14:textId="77777777" w:rsidR="00A90F95" w:rsidRPr="00A90F95" w:rsidRDefault="00A90F95" w:rsidP="00A90F95">
      <w:pPr>
        <w:pStyle w:val="Code"/>
        <w:rPr>
          <w:highlight w:val="white"/>
        </w:rPr>
      </w:pPr>
      <w:r w:rsidRPr="00A90F95">
        <w:rPr>
          <w:highlight w:val="white"/>
        </w:rPr>
        <w:t xml:space="preserve">      if (declarator != null) {</w:t>
      </w:r>
    </w:p>
    <w:p w14:paraId="11F96327" w14:textId="77777777" w:rsidR="00A90F95" w:rsidRPr="00A90F95" w:rsidRDefault="00A90F95" w:rsidP="00A90F95">
      <w:pPr>
        <w:pStyle w:val="Code"/>
        <w:rPr>
          <w:highlight w:val="white"/>
        </w:rPr>
      </w:pPr>
      <w:r w:rsidRPr="00A90F95">
        <w:rPr>
          <w:highlight w:val="white"/>
        </w:rPr>
        <w:t xml:space="preserve">        name = declarator.Name;</w:t>
      </w:r>
    </w:p>
    <w:p w14:paraId="275D7CCD" w14:textId="77777777" w:rsidR="00A90F95" w:rsidRPr="00A90F95" w:rsidRDefault="00A90F95" w:rsidP="00A90F95">
      <w:pPr>
        <w:pStyle w:val="Code"/>
        <w:rPr>
          <w:highlight w:val="white"/>
        </w:rPr>
      </w:pPr>
      <w:r w:rsidRPr="00A90F95">
        <w:rPr>
          <w:highlight w:val="white"/>
        </w:rPr>
        <w:t xml:space="preserve">        declarator.Add(specifier.Type);</w:t>
      </w:r>
    </w:p>
    <w:p w14:paraId="48898FB3" w14:textId="77777777" w:rsidR="00A90F95" w:rsidRPr="00A90F95" w:rsidRDefault="00A90F95" w:rsidP="00A90F95">
      <w:pPr>
        <w:pStyle w:val="Code"/>
        <w:rPr>
          <w:highlight w:val="white"/>
        </w:rPr>
      </w:pPr>
      <w:r w:rsidRPr="00A90F95">
        <w:rPr>
          <w:highlight w:val="white"/>
        </w:rPr>
        <w:t xml:space="preserve">        type = declarator.Type;</w:t>
      </w:r>
    </w:p>
    <w:p w14:paraId="605AADF4" w14:textId="77777777" w:rsidR="00A90F95" w:rsidRPr="00A90F95" w:rsidRDefault="00A90F95" w:rsidP="00A90F95">
      <w:pPr>
        <w:pStyle w:val="Code"/>
        <w:rPr>
          <w:highlight w:val="white"/>
        </w:rPr>
      </w:pPr>
      <w:r w:rsidRPr="00A90F95">
        <w:rPr>
          <w:highlight w:val="white"/>
        </w:rPr>
        <w:t xml:space="preserve">      }</w:t>
      </w:r>
    </w:p>
    <w:p w14:paraId="11D04103" w14:textId="77777777" w:rsidR="00A90F95" w:rsidRPr="00A90F95" w:rsidRDefault="00A90F95" w:rsidP="00A90F95">
      <w:pPr>
        <w:pStyle w:val="Code"/>
        <w:rPr>
          <w:highlight w:val="white"/>
        </w:rPr>
      </w:pPr>
      <w:r w:rsidRPr="00A90F95">
        <w:rPr>
          <w:highlight w:val="white"/>
        </w:rPr>
        <w:lastRenderedPageBreak/>
        <w:t xml:space="preserve">      else {</w:t>
      </w:r>
    </w:p>
    <w:p w14:paraId="7D5ABB9F" w14:textId="77777777" w:rsidR="00A90F95" w:rsidRPr="00A90F95" w:rsidRDefault="00A90F95" w:rsidP="00A90F95">
      <w:pPr>
        <w:pStyle w:val="Code"/>
        <w:rPr>
          <w:highlight w:val="white"/>
        </w:rPr>
      </w:pPr>
      <w:r w:rsidRPr="00A90F95">
        <w:rPr>
          <w:highlight w:val="white"/>
        </w:rPr>
        <w:t xml:space="preserve">        name = null;</w:t>
      </w:r>
    </w:p>
    <w:p w14:paraId="1CDCB10F" w14:textId="77777777" w:rsidR="00A90F95" w:rsidRPr="00A90F95" w:rsidRDefault="00A90F95" w:rsidP="00A90F95">
      <w:pPr>
        <w:pStyle w:val="Code"/>
        <w:rPr>
          <w:highlight w:val="white"/>
        </w:rPr>
      </w:pPr>
      <w:r w:rsidRPr="00A90F95">
        <w:rPr>
          <w:highlight w:val="white"/>
        </w:rPr>
        <w:t xml:space="preserve">        type = specifier.Type;</w:t>
      </w:r>
    </w:p>
    <w:p w14:paraId="59814E4F" w14:textId="77777777" w:rsidR="00A90F95" w:rsidRPr="00A90F95" w:rsidRDefault="00A90F95" w:rsidP="00A90F95">
      <w:pPr>
        <w:pStyle w:val="Code"/>
        <w:rPr>
          <w:highlight w:val="white"/>
        </w:rPr>
      </w:pPr>
      <w:r w:rsidRPr="00A90F95">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7AF79EAD" w14:textId="77777777" w:rsidR="00A90F95" w:rsidRPr="00A90F95" w:rsidRDefault="00A90F95" w:rsidP="00A90F95">
      <w:pPr>
        <w:pStyle w:val="Code"/>
        <w:rPr>
          <w:highlight w:val="white"/>
        </w:rPr>
      </w:pPr>
      <w:r w:rsidRPr="00A90F95">
        <w:rPr>
          <w:highlight w:val="white"/>
        </w:rPr>
        <w:t xml:space="preserve">      if (type.IsArray()) {</w:t>
      </w:r>
    </w:p>
    <w:p w14:paraId="088F3B60" w14:textId="77777777" w:rsidR="00A90F95" w:rsidRPr="00A90F95" w:rsidRDefault="00A90F95" w:rsidP="00A90F95">
      <w:pPr>
        <w:pStyle w:val="Code"/>
        <w:rPr>
          <w:highlight w:val="white"/>
        </w:rPr>
      </w:pPr>
      <w:r w:rsidRPr="00A90F95">
        <w:rPr>
          <w:highlight w:val="white"/>
        </w:rPr>
        <w:t xml:space="preserve">        type = new Type(type.ArrayType);</w:t>
      </w:r>
    </w:p>
    <w:p w14:paraId="79E59455" w14:textId="77777777" w:rsidR="00A90F95" w:rsidRPr="00A90F95" w:rsidRDefault="00A90F95" w:rsidP="00A90F95">
      <w:pPr>
        <w:pStyle w:val="Code"/>
        <w:rPr>
          <w:highlight w:val="white"/>
        </w:rPr>
      </w:pPr>
      <w:r w:rsidRPr="00A90F95">
        <w:rPr>
          <w:highlight w:val="white"/>
        </w:rPr>
        <w:t xml:space="preserve">      }</w:t>
      </w:r>
    </w:p>
    <w:p w14:paraId="77788580" w14:textId="77777777" w:rsidR="00A90F95" w:rsidRPr="00A90F95" w:rsidRDefault="00A90F95" w:rsidP="00A90F95">
      <w:pPr>
        <w:pStyle w:val="Code"/>
        <w:rPr>
          <w:highlight w:val="white"/>
        </w:rPr>
      </w:pPr>
      <w:r w:rsidRPr="00A90F95">
        <w:rPr>
          <w:highlight w:val="white"/>
        </w:rPr>
        <w:t xml:space="preserve">      else if (type.IsFunction()) {</w:t>
      </w:r>
    </w:p>
    <w:p w14:paraId="65A66CD2" w14:textId="77777777" w:rsidR="00A90F95" w:rsidRPr="00A90F95" w:rsidRDefault="00A90F95" w:rsidP="00A90F95">
      <w:pPr>
        <w:pStyle w:val="Code"/>
        <w:rPr>
          <w:highlight w:val="white"/>
        </w:rPr>
      </w:pPr>
      <w:r w:rsidRPr="00A90F95">
        <w:rPr>
          <w:highlight w:val="white"/>
        </w:rPr>
        <w:t xml:space="preserve">        type = new Type(type);</w:t>
      </w:r>
    </w:p>
    <w:p w14:paraId="3CA98EBA" w14:textId="77777777" w:rsidR="00A90F95" w:rsidRPr="00A90F95" w:rsidRDefault="00A90F95" w:rsidP="00A90F95">
      <w:pPr>
        <w:pStyle w:val="Code"/>
        <w:rPr>
          <w:highlight w:val="white"/>
        </w:rPr>
      </w:pPr>
      <w:r w:rsidRPr="00A90F95">
        <w:rPr>
          <w:highlight w:val="white"/>
        </w:rPr>
        <w:t xml:space="preserve">      }</w:t>
      </w:r>
    </w:p>
    <w:p w14:paraId="0BBFDF28" w14:textId="3464ED52"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in the assembly code generation phase </w:t>
      </w:r>
      <w:r w:rsidR="00D60202">
        <w:rPr>
          <w:highlight w:val="white"/>
        </w:rPr>
        <w:t>of</w:t>
      </w:r>
      <w:r w:rsidRPr="00903DBA">
        <w:rPr>
          <w:highlight w:val="white"/>
        </w:rPr>
        <w:t xml:space="preserv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58B277F6" w14:textId="77777777" w:rsidR="00A90F95" w:rsidRPr="00A90F95" w:rsidRDefault="00A90F95" w:rsidP="00A90F95">
      <w:pPr>
        <w:pStyle w:val="Code"/>
        <w:rPr>
          <w:highlight w:val="white"/>
        </w:rPr>
      </w:pPr>
      <w:r w:rsidRPr="00A90F95">
        <w:rPr>
          <w:highlight w:val="white"/>
        </w:rPr>
        <w:t xml:space="preserve">      Symbol symbol = new Symbol(name, false, specifier.Storage, type);</w:t>
      </w:r>
    </w:p>
    <w:p w14:paraId="51B0F9C6" w14:textId="77777777" w:rsidR="00A90F95" w:rsidRPr="00A90F95" w:rsidRDefault="00A90F95" w:rsidP="00A90F95">
      <w:pPr>
        <w:pStyle w:val="Code"/>
        <w:rPr>
          <w:highlight w:val="white"/>
        </w:rPr>
      </w:pPr>
      <w:r w:rsidRPr="00A90F95">
        <w:rPr>
          <w:highlight w:val="white"/>
        </w:rPr>
        <w:t xml:space="preserve">      symbol.Parameter = true;</w:t>
      </w:r>
    </w:p>
    <w:p w14:paraId="0D6AFFDE" w14:textId="77777777" w:rsidR="00A90F95" w:rsidRPr="00A90F95" w:rsidRDefault="00A90F95" w:rsidP="00A90F95">
      <w:pPr>
        <w:pStyle w:val="Code"/>
        <w:rPr>
          <w:highlight w:val="white"/>
        </w:rPr>
      </w:pPr>
      <w:r w:rsidRPr="00A90F95">
        <w:rPr>
          <w:highlight w:val="white"/>
        </w:rPr>
        <w:t xml:space="preserve">      return symbol;</w:t>
      </w:r>
    </w:p>
    <w:p w14:paraId="5CE6A071" w14:textId="77777777" w:rsidR="00A90F95" w:rsidRPr="00A90F95" w:rsidRDefault="00A90F95" w:rsidP="00A90F95">
      <w:pPr>
        <w:pStyle w:val="Code"/>
        <w:rPr>
          <w:highlight w:val="white"/>
        </w:rPr>
      </w:pPr>
      <w:r w:rsidRPr="00A90F95">
        <w:rPr>
          <w:highlight w:val="white"/>
        </w:rPr>
        <w:t xml:space="preserve">    }</w:t>
      </w:r>
    </w:p>
    <w:p w14:paraId="7BB9D4BF" w14:textId="57DAC836" w:rsidR="005E5A36" w:rsidRDefault="00CC1DF4" w:rsidP="0060539D">
      <w:pPr>
        <w:pStyle w:val="Heading2"/>
        <w:rPr>
          <w:highlight w:val="white"/>
        </w:rPr>
      </w:pPr>
      <w:r>
        <w:rPr>
          <w:highlight w:val="white"/>
        </w:rPr>
        <w:t>&lt;h2&gt;</w:t>
      </w:r>
      <w:bookmarkStart w:id="254" w:name="_Toc93320483"/>
      <w:r w:rsidRPr="00903DBA">
        <w:rPr>
          <w:highlight w:val="white"/>
        </w:rPr>
        <w:t>Statements</w:t>
      </w:r>
      <w:bookmarkEnd w:id="254"/>
      <w:r>
        <w:rPr>
          <w:highlight w:val="white"/>
        </w:rPr>
        <w:t>&lt;/h2&gt;</w:t>
      </w:r>
    </w:p>
    <w:p w14:paraId="7FD32166" w14:textId="4AB53DA2" w:rsidR="00104292" w:rsidRDefault="00104292" w:rsidP="00104292">
      <w:pPr>
        <w:rPr>
          <w:highlight w:val="white"/>
        </w:rPr>
      </w:pPr>
      <w:r>
        <w:rPr>
          <w:highlight w:val="white"/>
        </w:rPr>
        <w:t>In C, there are several kinds of statements:</w:t>
      </w:r>
    </w:p>
    <w:p w14:paraId="020FDC07" w14:textId="2C21F2A3" w:rsidR="00104292" w:rsidRDefault="008C4970" w:rsidP="00104292">
      <w:pPr>
        <w:pStyle w:val="ListParagraph"/>
        <w:numPr>
          <w:ilvl w:val="0"/>
          <w:numId w:val="218"/>
        </w:numPr>
        <w:rPr>
          <w:highlight w:val="white"/>
        </w:rPr>
      </w:pPr>
      <w:r>
        <w:rPr>
          <w:highlight w:val="white"/>
        </w:rPr>
        <w:t xml:space="preserve">&lt;l&gt;Selection statement: </w:t>
      </w:r>
      <w:r w:rsidR="00D4318D">
        <w:rPr>
          <w:rStyle w:val="KeyWord0"/>
          <w:highlight w:val="white"/>
        </w:rPr>
        <w:t>&lt;k&gt;</w:t>
      </w:r>
      <w:r w:rsidR="00D4318D" w:rsidRPr="002C0142">
        <w:rPr>
          <w:rStyle w:val="KeyWord0"/>
          <w:highlight w:val="white"/>
        </w:rPr>
        <w:t>if</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switch</w:t>
      </w:r>
      <w:r w:rsidR="00D4318D">
        <w:rPr>
          <w:rStyle w:val="KeyWord0"/>
          <w:highlight w:val="white"/>
        </w:rPr>
        <w:t>&lt;/k&gt;</w:t>
      </w:r>
      <w:r>
        <w:rPr>
          <w:highlight w:val="white"/>
        </w:rPr>
        <w:t>.&lt;/l&gt;</w:t>
      </w:r>
    </w:p>
    <w:p w14:paraId="72B7637D" w14:textId="028CB91F" w:rsidR="002C0142" w:rsidRDefault="008C4970" w:rsidP="00104292">
      <w:pPr>
        <w:pStyle w:val="ListParagraph"/>
        <w:numPr>
          <w:ilvl w:val="0"/>
          <w:numId w:val="218"/>
        </w:numPr>
        <w:rPr>
          <w:highlight w:val="white"/>
        </w:rPr>
      </w:pPr>
      <w:r>
        <w:rPr>
          <w:highlight w:val="white"/>
        </w:rPr>
        <w:t xml:space="preserve">&lt;l&gt;Iteration statements: </w:t>
      </w:r>
      <w:r w:rsidR="00D4318D">
        <w:rPr>
          <w:rStyle w:val="KeyWord0"/>
          <w:highlight w:val="white"/>
        </w:rPr>
        <w:t>&lt;k&gt;</w:t>
      </w:r>
      <w:r w:rsidR="00D4318D" w:rsidRPr="002C0142">
        <w:rPr>
          <w:rStyle w:val="KeyWord0"/>
          <w:highlight w:val="white"/>
        </w:rPr>
        <w:t>while</w:t>
      </w:r>
      <w:r w:rsidR="00D4318D">
        <w:rPr>
          <w:rStyle w:val="KeyWord0"/>
          <w:highlight w:val="white"/>
        </w:rPr>
        <w:t>&lt;/k&gt;</w:t>
      </w:r>
      <w:r>
        <w:rPr>
          <w:highlight w:val="white"/>
        </w:rPr>
        <w:t xml:space="preserve">, </w:t>
      </w:r>
      <w:r w:rsidR="00D4318D">
        <w:rPr>
          <w:rStyle w:val="KeyWord0"/>
          <w:highlight w:val="white"/>
        </w:rPr>
        <w:t>&lt;k&gt;</w:t>
      </w:r>
      <w:r w:rsidR="00D4318D" w:rsidRPr="002C0142">
        <w:rPr>
          <w:rStyle w:val="KeyWord0"/>
          <w:highlight w:val="white"/>
        </w:rPr>
        <w:t>do</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for</w:t>
      </w:r>
      <w:r w:rsidR="00D4318D">
        <w:rPr>
          <w:rStyle w:val="KeyWord0"/>
          <w:highlight w:val="white"/>
        </w:rPr>
        <w:t>&lt;/k&gt;</w:t>
      </w:r>
      <w:r>
        <w:rPr>
          <w:highlight w:val="white"/>
        </w:rPr>
        <w:t>.&lt;/l&gt;</w:t>
      </w:r>
    </w:p>
    <w:p w14:paraId="4A76B088" w14:textId="57E84C4D" w:rsidR="002C0142" w:rsidRDefault="008C4970" w:rsidP="00104292">
      <w:pPr>
        <w:pStyle w:val="ListParagraph"/>
        <w:numPr>
          <w:ilvl w:val="0"/>
          <w:numId w:val="218"/>
        </w:numPr>
        <w:rPr>
          <w:highlight w:val="white"/>
        </w:rPr>
      </w:pPr>
      <w:r>
        <w:rPr>
          <w:highlight w:val="white"/>
        </w:rPr>
        <w:t xml:space="preserve">&lt;l&gt;Jump statements: </w:t>
      </w:r>
      <w:r w:rsidR="00D4318D">
        <w:rPr>
          <w:rStyle w:val="KeyWord0"/>
          <w:highlight w:val="white"/>
        </w:rPr>
        <w:t>&lt;k&gt;</w:t>
      </w:r>
      <w:r w:rsidR="00D4318D" w:rsidRPr="007E3A66">
        <w:rPr>
          <w:rStyle w:val="KeyWord0"/>
          <w:highlight w:val="white"/>
        </w:rPr>
        <w:t>return</w:t>
      </w:r>
      <w:r w:rsidR="00D4318D">
        <w:rPr>
          <w:rStyle w:val="KeyWord0"/>
          <w:highlight w:val="white"/>
        </w:rPr>
        <w:t>&lt;/k&gt;</w:t>
      </w:r>
      <w:r>
        <w:rPr>
          <w:highlight w:val="white"/>
        </w:rPr>
        <w:t xml:space="preserve"> and </w:t>
      </w:r>
      <w:r w:rsidR="00D4318D">
        <w:rPr>
          <w:rStyle w:val="KeyWord0"/>
          <w:highlight w:val="white"/>
        </w:rPr>
        <w:t>&lt;k&gt;</w:t>
      </w:r>
      <w:r w:rsidR="00D4318D" w:rsidRPr="007E3A66">
        <w:rPr>
          <w:rStyle w:val="KeyWord0"/>
          <w:highlight w:val="white"/>
        </w:rPr>
        <w:t>goto</w:t>
      </w:r>
      <w:r w:rsidR="00D4318D">
        <w:rPr>
          <w:rStyle w:val="KeyWord0"/>
          <w:highlight w:val="white"/>
        </w:rPr>
        <w:t>&lt;/k&gt;</w:t>
      </w:r>
      <w:r>
        <w:rPr>
          <w:highlight w:val="white"/>
        </w:rPr>
        <w:t>.&lt;/l&gt;</w:t>
      </w:r>
    </w:p>
    <w:p w14:paraId="476F7208" w14:textId="65079E84" w:rsidR="007E3A66" w:rsidRDefault="008C4970" w:rsidP="00104292">
      <w:pPr>
        <w:pStyle w:val="ListParagraph"/>
        <w:numPr>
          <w:ilvl w:val="0"/>
          <w:numId w:val="218"/>
        </w:numPr>
        <w:rPr>
          <w:highlight w:val="white"/>
        </w:rPr>
      </w:pPr>
      <w:r>
        <w:rPr>
          <w:highlight w:val="white"/>
        </w:rPr>
        <w:t xml:space="preserve">&lt;l&gt;Expression statements, for instance: </w:t>
      </w:r>
      <w:r w:rsidR="00D4318D">
        <w:rPr>
          <w:rStyle w:val="KeyWord0"/>
          <w:highlight w:val="white"/>
        </w:rPr>
        <w:t>&lt;k&gt;</w:t>
      </w:r>
      <w:r w:rsidR="00D4318D" w:rsidRPr="007E3A66">
        <w:rPr>
          <w:rStyle w:val="KeyWord0"/>
          <w:highlight w:val="white"/>
        </w:rPr>
        <w:t>x</w:t>
      </w:r>
      <w:r w:rsidR="00D4318D">
        <w:rPr>
          <w:rStyle w:val="KeyWord0"/>
          <w:highlight w:val="white"/>
        </w:rPr>
        <w:t xml:space="preserve"> </w:t>
      </w:r>
      <w:r w:rsidR="00D4318D" w:rsidRPr="007E3A66">
        <w:rPr>
          <w:rStyle w:val="KeyWord0"/>
          <w:highlight w:val="white"/>
        </w:rPr>
        <w:t>=</w:t>
      </w:r>
      <w:r w:rsidR="00D4318D">
        <w:rPr>
          <w:rStyle w:val="KeyWord0"/>
          <w:highlight w:val="white"/>
        </w:rPr>
        <w:t xml:space="preserve"> </w:t>
      </w:r>
      <w:r w:rsidR="00D4318D" w:rsidRPr="007E3A66">
        <w:rPr>
          <w:rStyle w:val="KeyWord0"/>
          <w:highlight w:val="white"/>
        </w:rPr>
        <w:t>1.2;</w:t>
      </w:r>
      <w:r w:rsidR="00D4318D">
        <w:rPr>
          <w:rStyle w:val="KeyWord0"/>
          <w:highlight w:val="white"/>
        </w:rPr>
        <w:t>&lt;/k&gt;</w:t>
      </w:r>
      <w:r w:rsidRPr="007E3A66">
        <w:rPr>
          <w:highlight w:val="white"/>
        </w:rPr>
        <w:t xml:space="preserve"> or </w:t>
      </w:r>
      <w:r w:rsidR="00D4318D">
        <w:rPr>
          <w:rStyle w:val="KeyWord0"/>
          <w:highlight w:val="white"/>
        </w:rPr>
        <w:t>&lt;k&gt;f(x)&lt;/k&gt;</w:t>
      </w:r>
      <w:r w:rsidRPr="00EA193C">
        <w:rPr>
          <w:highlight w:val="white"/>
        </w:rPr>
        <w:t xml:space="preserve"> </w:t>
      </w:r>
      <w:r>
        <w:rPr>
          <w:highlight w:val="white"/>
        </w:rPr>
        <w:t>.&lt;/l&gt;</w:t>
      </w:r>
    </w:p>
    <w:p w14:paraId="6361F4C6" w14:textId="05815376" w:rsidR="007E3A66" w:rsidRDefault="008C4970" w:rsidP="00104292">
      <w:pPr>
        <w:pStyle w:val="ListParagraph"/>
        <w:numPr>
          <w:ilvl w:val="0"/>
          <w:numId w:val="218"/>
        </w:numPr>
        <w:rPr>
          <w:highlight w:val="white"/>
        </w:rPr>
      </w:pPr>
      <w:r>
        <w:rPr>
          <w:highlight w:val="white"/>
        </w:rPr>
        <w:t>&lt;l&gt;Internal statements for accessing registers.&lt;/l&gt;</w:t>
      </w:r>
    </w:p>
    <w:p w14:paraId="2323AF81" w14:textId="726D0174" w:rsidR="005E5A36" w:rsidRPr="00903DBA" w:rsidRDefault="00CC1DF4" w:rsidP="0060539D">
      <w:pPr>
        <w:pStyle w:val="Heading3"/>
      </w:pPr>
      <w:r>
        <w:t>&lt;h3&gt;</w:t>
      </w:r>
      <w:bookmarkStart w:id="255" w:name="_Toc93320484"/>
      <w:r w:rsidRPr="00903DBA">
        <w:t>The If Statement</w:t>
      </w:r>
      <w:bookmarkEnd w:id="255"/>
      <w:r>
        <w:t>&lt;/h3&gt;</w:t>
      </w:r>
    </w:p>
    <w:p w14:paraId="60D0F1C1" w14:textId="6B7BC231" w:rsidR="00E6231D" w:rsidRPr="00903DBA" w:rsidRDefault="005E5A36" w:rsidP="00E6231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IfStatement</w:t>
      </w:r>
      <w:r w:rsidR="00D4318D">
        <w:rPr>
          <w:rStyle w:val="KeyWord0"/>
          <w:highlight w:val="white"/>
        </w:rPr>
        <w:t>&lt;/k&gt;</w:t>
      </w:r>
      <w:r w:rsidRPr="00903DBA">
        <w:rPr>
          <w:highlight w:val="white"/>
        </w:rPr>
        <w:t xml:space="preserve"> method handles the if</w:t>
      </w:r>
      <w:r w:rsidR="00E741C6">
        <w:rPr>
          <w:highlight w:val="white"/>
        </w:rPr>
        <w:t xml:space="preserve"> statement</w:t>
      </w:r>
      <w:r w:rsidRPr="00903DBA">
        <w:rPr>
          <w:highlight w:val="white"/>
        </w:rPr>
        <w:t xml:space="preserve"> of the parser. Since the if</w:t>
      </w:r>
      <w:r w:rsidR="00E741C6">
        <w:rPr>
          <w:highlight w:val="white"/>
        </w:rPr>
        <w:t xml:space="preserve"> statement</w:t>
      </w:r>
      <w:r w:rsidRPr="00903DBA">
        <w:rPr>
          <w:highlight w:val="white"/>
        </w:rPr>
        <w:t xml:space="preserve"> accepts logical expressions only, we need to start with making sure the expression is a logical expression.</w:t>
      </w:r>
      <w:r w:rsidR="00E6231D">
        <w:rPr>
          <w:highlight w:val="white"/>
        </w:rPr>
        <w:t xml:space="preserve"> </w:t>
      </w:r>
      <w:r w:rsidR="00E6231D" w:rsidRPr="00903DBA">
        <w:rPr>
          <w:highlight w:val="white"/>
        </w:rPr>
        <w:t>Since we use the value of the expression in the if</w:t>
      </w:r>
      <w:r w:rsidR="00E741C6">
        <w:rPr>
          <w:highlight w:val="white"/>
        </w:rPr>
        <w:t xml:space="preserve"> statement</w:t>
      </w:r>
      <w:r w:rsidR="00E6231D" w:rsidRPr="00903DBA">
        <w:rPr>
          <w:highlight w:val="white"/>
        </w:rPr>
        <w:t xml:space="preserve">, we </w:t>
      </w:r>
      <w:r w:rsidR="00E6231D">
        <w:rPr>
          <w:highlight w:val="white"/>
        </w:rPr>
        <w:t xml:space="preserve">are interested in </w:t>
      </w:r>
      <w:r w:rsidR="00EA193C">
        <w:rPr>
          <w:highlight w:val="white"/>
        </w:rPr>
        <w:t>its</w:t>
      </w:r>
      <w:r w:rsidR="00E6231D" w:rsidRPr="00903DBA">
        <w:rPr>
          <w:highlight w:val="white"/>
        </w:rPr>
        <w:t xml:space="preserve"> long list</w:t>
      </w:r>
      <w:r w:rsidR="00E6231D">
        <w:rPr>
          <w:highlight w:val="white"/>
        </w:rPr>
        <w:t xml:space="preserve"> only</w:t>
      </w:r>
      <w:r w:rsidR="00E6231D" w:rsidRPr="00903DBA">
        <w:rPr>
          <w:highlight w:val="white"/>
        </w:rPr>
        <w:t>.</w:t>
      </w:r>
    </w:p>
    <w:p w14:paraId="321D020D" w14:textId="77777777" w:rsidR="005E5A36" w:rsidRPr="00903DBA" w:rsidRDefault="005E5A36" w:rsidP="005E5A36">
      <w:pPr>
        <w:pStyle w:val="Code"/>
        <w:rPr>
          <w:highlight w:val="white"/>
        </w:rPr>
      </w:pPr>
      <w:r w:rsidRPr="00903DBA">
        <w:rPr>
          <w:highlight w:val="white"/>
        </w:rPr>
        <w:t xml:space="preserve">    public static Statement IfStatement(Expression expression,</w:t>
      </w:r>
    </w:p>
    <w:p w14:paraId="1DE488A9" w14:textId="77777777" w:rsidR="005E5A36" w:rsidRPr="00903DBA" w:rsidRDefault="005E5A36" w:rsidP="005E5A36">
      <w:pPr>
        <w:pStyle w:val="Code"/>
        <w:rPr>
          <w:highlight w:val="white"/>
        </w:rPr>
      </w:pPr>
      <w:r w:rsidRPr="00903DBA">
        <w:rPr>
          <w:highlight w:val="white"/>
        </w:rPr>
        <w:t xml:space="preserve">                                        Statement innerStatement){</w:t>
      </w:r>
    </w:p>
    <w:p w14:paraId="635B905D" w14:textId="77777777" w:rsidR="005E5A36" w:rsidRPr="00903DBA" w:rsidRDefault="005E5A36" w:rsidP="005E5A36">
      <w:pPr>
        <w:pStyle w:val="Code"/>
        <w:rPr>
          <w:highlight w:val="white"/>
        </w:rPr>
      </w:pPr>
      <w:r w:rsidRPr="00903DBA">
        <w:rPr>
          <w:highlight w:val="white"/>
        </w:rPr>
        <w:t xml:space="preserve">      expression = TypeCast.ToLogical(expression);</w:t>
      </w:r>
    </w:p>
    <w:p w14:paraId="79CD2216" w14:textId="074E9720" w:rsidR="005E5A36" w:rsidRPr="00903DBA" w:rsidRDefault="005E5A36" w:rsidP="005E5A36">
      <w:pPr>
        <w:pStyle w:val="Code"/>
        <w:rPr>
          <w:highlight w:val="white"/>
        </w:rPr>
      </w:pPr>
      <w:r w:rsidRPr="00903DBA">
        <w:rPr>
          <w:highlight w:val="white"/>
        </w:rPr>
        <w:t xml:space="preserve">      List&lt;MiddleCode&gt; codeList = expression.LongList;</w:t>
      </w:r>
    </w:p>
    <w:p w14:paraId="4DA1A897"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4DCD99C6" w14:textId="77777777" w:rsidR="005E5A36" w:rsidRPr="00903DBA" w:rsidRDefault="005E5A36" w:rsidP="005E5A36">
      <w:pPr>
        <w:rPr>
          <w:highlight w:val="white"/>
        </w:rPr>
      </w:pPr>
      <w:r w:rsidRPr="00903DBA">
        <w:rPr>
          <w:highlight w:val="white"/>
        </w:rPr>
        <w:t>We backpatch the true value of the expression to the first instruction in the middle code list of the inner statement. This means that when the expression is true, the program will jump to the beginning of the code list of the inner statement.</w:t>
      </w:r>
    </w:p>
    <w:p w14:paraId="63911080" w14:textId="3BB18004"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xml:space="preserve">, innerStatement.CodeList);    </w:t>
      </w:r>
    </w:p>
    <w:p w14:paraId="4F32FAF5" w14:textId="77777777" w:rsidR="005E5A36" w:rsidRPr="00903DBA" w:rsidRDefault="005E5A36" w:rsidP="005E5A36">
      <w:pPr>
        <w:pStyle w:val="Code"/>
        <w:rPr>
          <w:highlight w:val="white"/>
        </w:rPr>
      </w:pPr>
      <w:r w:rsidRPr="00903DBA">
        <w:rPr>
          <w:highlight w:val="white"/>
        </w:rPr>
        <w:t xml:space="preserve">      codeList.AddRange(innerStatement.CodeList);</w:t>
      </w:r>
    </w:p>
    <w:p w14:paraId="71D25787" w14:textId="77B566CE" w:rsidR="005E5A36" w:rsidRPr="00903DBA" w:rsidRDefault="005E5A36" w:rsidP="005E5A36">
      <w:pPr>
        <w:rPr>
          <w:highlight w:val="white"/>
        </w:rPr>
      </w:pPr>
      <w:r w:rsidRPr="00903DBA">
        <w:rPr>
          <w:highlight w:val="white"/>
        </w:rPr>
        <w:t>We add a jump instruction at the end of the middle code that shall jump to the instruction following this if</w:t>
      </w:r>
      <w:r w:rsidR="00E741C6">
        <w:rPr>
          <w:highlight w:val="white"/>
        </w:rPr>
        <w:t xml:space="preserve"> statement</w:t>
      </w:r>
      <w:r w:rsidRPr="00903DBA">
        <w:rPr>
          <w:highlight w:val="white"/>
        </w:rPr>
        <w:t>.</w:t>
      </w:r>
    </w:p>
    <w:p w14:paraId="2D74BDAC" w14:textId="19DEE91B" w:rsidR="005E5A36" w:rsidRPr="00903DBA" w:rsidRDefault="005E5A36" w:rsidP="005E5A36">
      <w:pPr>
        <w:pStyle w:val="Code"/>
        <w:rPr>
          <w:highlight w:val="white"/>
        </w:rPr>
      </w:pPr>
      <w:r w:rsidRPr="00903DBA">
        <w:rPr>
          <w:highlight w:val="white"/>
        </w:rPr>
        <w:t xml:space="preserve">      MiddleCode </w:t>
      </w:r>
      <w:r w:rsidR="00515C5F">
        <w:rPr>
          <w:highlight w:val="white"/>
        </w:rPr>
        <w:t>jumpCode</w:t>
      </w:r>
      <w:r w:rsidRPr="00903DBA">
        <w:rPr>
          <w:highlight w:val="white"/>
        </w:rPr>
        <w:t xml:space="preserve"> = AddMiddleCode(codeList, MiddleOperator.</w:t>
      </w:r>
      <w:r w:rsidR="00C0170C">
        <w:rPr>
          <w:highlight w:val="white"/>
        </w:rPr>
        <w:t>Jump</w:t>
      </w:r>
      <w:r w:rsidRPr="00903DBA">
        <w:rPr>
          <w:highlight w:val="white"/>
        </w:rPr>
        <w:t>);</w:t>
      </w:r>
    </w:p>
    <w:p w14:paraId="729D2B0D" w14:textId="021B1BA4" w:rsidR="005E5A36" w:rsidRPr="00903DBA" w:rsidRDefault="005E5A36" w:rsidP="005E5A36">
      <w:pPr>
        <w:rPr>
          <w:highlight w:val="white"/>
        </w:rPr>
      </w:pPr>
      <w:r w:rsidRPr="00903DBA">
        <w:rPr>
          <w:highlight w:val="white"/>
        </w:rPr>
        <w:lastRenderedPageBreak/>
        <w:t xml:space="preserve">We define the </w:t>
      </w:r>
      <w:r w:rsidR="009C3C27">
        <w:rPr>
          <w:highlight w:val="white"/>
        </w:rPr>
        <w:t>next-set</w:t>
      </w:r>
      <w:r w:rsidRPr="00903DBA">
        <w:rPr>
          <w:highlight w:val="white"/>
        </w:rPr>
        <w:t xml:space="preserve"> of the if</w:t>
      </w:r>
      <w:r w:rsidR="00E741C6">
        <w:rPr>
          <w:highlight w:val="white"/>
        </w:rPr>
        <w:t xml:space="preserve"> statement</w:t>
      </w:r>
      <w:r w:rsidR="00172DCB">
        <w:rPr>
          <w:highlight w:val="white"/>
        </w:rPr>
        <w:t xml:space="preserve"> as th</w:t>
      </w:r>
      <w:r w:rsidRPr="00903DBA">
        <w:rPr>
          <w:highlight w:val="white"/>
        </w:rPr>
        <w:t xml:space="preserve">e union of the </w:t>
      </w:r>
      <w:r w:rsidR="009C3C27">
        <w:rPr>
          <w:highlight w:val="white"/>
        </w:rPr>
        <w:t>next-set</w:t>
      </w:r>
      <w:r w:rsidRPr="00903DBA">
        <w:rPr>
          <w:highlight w:val="white"/>
        </w:rPr>
        <w:t xml:space="preserve"> of the inner statement, the </w:t>
      </w:r>
      <w:r w:rsidR="00A76052">
        <w:rPr>
          <w:highlight w:val="white"/>
        </w:rPr>
        <w:t>false-set</w:t>
      </w:r>
      <w:r w:rsidRPr="00903DBA">
        <w:rPr>
          <w:highlight w:val="white"/>
        </w:rPr>
        <w:t xml:space="preserve"> of the expression, and the jump instruction added to the </w:t>
      </w:r>
      <w:r w:rsidR="00172DCB">
        <w:rPr>
          <w:highlight w:val="white"/>
        </w:rPr>
        <w:t>code list of the inner statement.</w:t>
      </w:r>
    </w:p>
    <w:p w14:paraId="12897B13"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3F434A5D" w14:textId="77777777" w:rsidR="005E5A36" w:rsidRPr="00903DBA" w:rsidRDefault="005E5A36" w:rsidP="005E5A36">
      <w:pPr>
        <w:pStyle w:val="Code"/>
        <w:rPr>
          <w:highlight w:val="white"/>
        </w:rPr>
      </w:pPr>
      <w:r w:rsidRPr="00903DBA">
        <w:rPr>
          <w:highlight w:val="white"/>
        </w:rPr>
        <w:t xml:space="preserve">      nextSet.UnionWith(innerStatement.NextSet);</w:t>
      </w:r>
    </w:p>
    <w:p w14:paraId="1388B00C" w14:textId="6237772C" w:rsidR="005E5A36" w:rsidRPr="00903DBA" w:rsidRDefault="005E5A36" w:rsidP="005E5A36">
      <w:pPr>
        <w:pStyle w:val="Code"/>
        <w:rPr>
          <w:highlight w:val="white"/>
        </w:rPr>
      </w:pPr>
      <w:r w:rsidRPr="00903DBA">
        <w:rPr>
          <w:highlight w:val="white"/>
        </w:rPr>
        <w:t xml:space="preserve">      nextSet.UnionWith(expression.Symbol.</w:t>
      </w:r>
      <w:r w:rsidR="007667A1">
        <w:rPr>
          <w:highlight w:val="white"/>
        </w:rPr>
        <w:t>FalseSet</w:t>
      </w:r>
      <w:r w:rsidRPr="00903DBA">
        <w:rPr>
          <w:highlight w:val="white"/>
        </w:rPr>
        <w:t>);</w:t>
      </w:r>
    </w:p>
    <w:p w14:paraId="7DD6832A" w14:textId="28AA7280" w:rsidR="005E5A36" w:rsidRPr="00903DBA" w:rsidRDefault="005E5A36" w:rsidP="005E5A36">
      <w:pPr>
        <w:pStyle w:val="Code"/>
        <w:rPr>
          <w:highlight w:val="white"/>
        </w:rPr>
      </w:pPr>
      <w:r w:rsidRPr="00903DBA">
        <w:rPr>
          <w:highlight w:val="white"/>
        </w:rPr>
        <w:t xml:space="preserve">      nextSet.Add(</w:t>
      </w:r>
      <w:r w:rsidR="00515C5F">
        <w:rPr>
          <w:highlight w:val="white"/>
        </w:rPr>
        <w:t>jumpCode</w:t>
      </w:r>
      <w:r w:rsidRPr="00903DBA">
        <w:rPr>
          <w:highlight w:val="white"/>
        </w:rPr>
        <w:t>);</w:t>
      </w:r>
    </w:p>
    <w:p w14:paraId="2972D50D" w14:textId="1CE5A82B" w:rsidR="005E5A36" w:rsidRPr="00903DBA" w:rsidRDefault="005E5A36" w:rsidP="005E5A36">
      <w:pPr>
        <w:rPr>
          <w:highlight w:val="white"/>
        </w:rPr>
      </w:pPr>
      <w:r w:rsidRPr="00903DBA">
        <w:rPr>
          <w:highlight w:val="white"/>
        </w:rPr>
        <w:t xml:space="preserve">Finally, we return on object of the </w:t>
      </w:r>
      <w:r w:rsidR="00D4318D">
        <w:rPr>
          <w:rStyle w:val="KeyWord0"/>
          <w:highlight w:val="white"/>
        </w:rPr>
        <w:t>&lt;k&gt;</w:t>
      </w:r>
      <w:r w:rsidR="00D4318D" w:rsidRPr="00903DBA">
        <w:rPr>
          <w:rStyle w:val="KeyWord0"/>
          <w:highlight w:val="white"/>
        </w:rPr>
        <w:t>Statement</w:t>
      </w:r>
      <w:r w:rsidR="00D4318D">
        <w:rPr>
          <w:rStyle w:val="KeyWord0"/>
          <w:highlight w:val="white"/>
        </w:rPr>
        <w:t>&lt;/k&gt;</w:t>
      </w:r>
      <w:r w:rsidRPr="00903DBA">
        <w:rPr>
          <w:highlight w:val="white"/>
        </w:rPr>
        <w:t xml:space="preserve"> class holding the code list and </w:t>
      </w:r>
      <w:r w:rsidR="009C3C27">
        <w:rPr>
          <w:highlight w:val="white"/>
        </w:rPr>
        <w:t>next-set</w:t>
      </w:r>
      <w:r w:rsidRPr="00903DBA">
        <w:rPr>
          <w:highlight w:val="white"/>
        </w:rPr>
        <w:t xml:space="preserve"> of the if</w:t>
      </w:r>
      <w:r w:rsidR="00E741C6">
        <w:rPr>
          <w:highlight w:val="white"/>
        </w:rPr>
        <w:t xml:space="preserve"> statement</w:t>
      </w:r>
      <w:r w:rsidRPr="00903DBA">
        <w:rPr>
          <w:highlight w:val="white"/>
        </w:rPr>
        <w:t>.</w:t>
      </w:r>
    </w:p>
    <w:p w14:paraId="356411B0" w14:textId="77777777" w:rsidR="005E5A36" w:rsidRPr="00903DBA" w:rsidRDefault="005E5A36" w:rsidP="005E5A36">
      <w:pPr>
        <w:pStyle w:val="Code"/>
        <w:rPr>
          <w:highlight w:val="white"/>
        </w:rPr>
      </w:pPr>
      <w:r w:rsidRPr="00903DBA">
        <w:rPr>
          <w:highlight w:val="white"/>
        </w:rPr>
        <w:t xml:space="preserve">      return (new Statement(codeList, nextSet));</w:t>
      </w:r>
    </w:p>
    <w:p w14:paraId="5B076F18" w14:textId="68168E66" w:rsidR="005E5A36" w:rsidRDefault="005E5A36" w:rsidP="005E5A36">
      <w:pPr>
        <w:pStyle w:val="Code"/>
        <w:rPr>
          <w:highlight w:val="white"/>
        </w:rPr>
      </w:pPr>
      <w:r w:rsidRPr="00903DBA">
        <w:rPr>
          <w:highlight w:val="white"/>
        </w:rPr>
        <w:t xml:space="preserve">    }</w:t>
      </w:r>
    </w:p>
    <w:p w14:paraId="4461C602" w14:textId="59662DC9" w:rsidR="0067659B" w:rsidRPr="00903DBA" w:rsidRDefault="00CC1DF4" w:rsidP="0060539D">
      <w:pPr>
        <w:pStyle w:val="Heading3"/>
        <w:rPr>
          <w:highlight w:val="white"/>
        </w:rPr>
      </w:pPr>
      <w:r>
        <w:rPr>
          <w:highlight w:val="white"/>
        </w:rPr>
        <w:t>&lt;h3&gt;</w:t>
      </w:r>
      <w:bookmarkStart w:id="256" w:name="_Toc93320485"/>
      <w:r>
        <w:rPr>
          <w:highlight w:val="white"/>
        </w:rPr>
        <w:t>The If-Else Statement</w:t>
      </w:r>
      <w:bookmarkEnd w:id="256"/>
      <w:r>
        <w:rPr>
          <w:highlight w:val="white"/>
        </w:rPr>
        <w:t>&lt;/h3&gt;</w:t>
      </w:r>
    </w:p>
    <w:p w14:paraId="473DC39C" w14:textId="447F7261"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IfElseStatement</w:t>
      </w:r>
      <w:r w:rsidR="00D4318D">
        <w:rPr>
          <w:rStyle w:val="KeyWord0"/>
          <w:highlight w:val="white"/>
        </w:rPr>
        <w:t>&lt;/k&gt;</w:t>
      </w:r>
      <w:r w:rsidRPr="00903DBA">
        <w:rPr>
          <w:highlight w:val="white"/>
        </w:rPr>
        <w:t xml:space="preserve"> method</w:t>
      </w:r>
      <w:r w:rsidR="00E5406A">
        <w:rPr>
          <w:highlight w:val="white"/>
        </w:rPr>
        <w:t xml:space="preserve"> is similar to </w:t>
      </w:r>
      <w:r w:rsidR="00D4318D">
        <w:rPr>
          <w:rStyle w:val="KeyWord0"/>
          <w:highlight w:val="white"/>
        </w:rPr>
        <w:t>&lt;k&gt;</w:t>
      </w:r>
      <w:r w:rsidR="00D4318D" w:rsidRPr="00903DBA">
        <w:rPr>
          <w:rStyle w:val="KeyWord0"/>
          <w:highlight w:val="white"/>
        </w:rPr>
        <w:t>IfStatement</w:t>
      </w:r>
      <w:r w:rsidR="00D4318D">
        <w:rPr>
          <w:rStyle w:val="KeyWord0"/>
          <w:highlight w:val="white"/>
        </w:rPr>
        <w:t>&lt;/k&gt;</w:t>
      </w:r>
      <w:r w:rsidRPr="00903DBA">
        <w:rPr>
          <w:highlight w:val="white"/>
        </w:rPr>
        <w:t xml:space="preserve"> above. The difference is that </w:t>
      </w:r>
      <w:r w:rsidR="006E5331">
        <w:rPr>
          <w:highlight w:val="white"/>
        </w:rPr>
        <w:t xml:space="preserve">it takes </w:t>
      </w:r>
      <w:r w:rsidRPr="00903DBA">
        <w:rPr>
          <w:highlight w:val="white"/>
        </w:rPr>
        <w:t>two in</w:t>
      </w:r>
      <w:r w:rsidR="00E5406A">
        <w:rPr>
          <w:highlight w:val="white"/>
        </w:rPr>
        <w:t>n</w:t>
      </w:r>
      <w:r w:rsidRPr="00903DBA">
        <w:rPr>
          <w:highlight w:val="white"/>
        </w:rPr>
        <w:t>er statements</w:t>
      </w:r>
      <w:r w:rsidR="00E5406A">
        <w:rPr>
          <w:highlight w:val="white"/>
        </w:rPr>
        <w:t>, that shall be executed in case of a true or false expression.</w:t>
      </w:r>
    </w:p>
    <w:p w14:paraId="278613FC" w14:textId="77777777" w:rsidR="005E5A36" w:rsidRPr="00903DBA" w:rsidRDefault="005E5A36" w:rsidP="005E5A36">
      <w:pPr>
        <w:pStyle w:val="Code"/>
        <w:rPr>
          <w:highlight w:val="white"/>
        </w:rPr>
      </w:pPr>
      <w:r w:rsidRPr="00903DBA">
        <w:rPr>
          <w:highlight w:val="white"/>
        </w:rPr>
        <w:t xml:space="preserve">    public static Statement IfElseStatement(Expression expression,</w:t>
      </w:r>
    </w:p>
    <w:p w14:paraId="5DB97BFE" w14:textId="77777777" w:rsidR="005E5A36" w:rsidRPr="00903DBA" w:rsidRDefault="005E5A36" w:rsidP="005E5A36">
      <w:pPr>
        <w:pStyle w:val="Code"/>
        <w:rPr>
          <w:highlight w:val="white"/>
        </w:rPr>
      </w:pPr>
      <w:r w:rsidRPr="00903DBA">
        <w:rPr>
          <w:highlight w:val="white"/>
        </w:rPr>
        <w:t xml:space="preserve">                                            Statement trueStatement,</w:t>
      </w:r>
    </w:p>
    <w:p w14:paraId="2FD6AA1F" w14:textId="77777777" w:rsidR="005E5A36" w:rsidRPr="00903DBA" w:rsidRDefault="005E5A36" w:rsidP="005E5A36">
      <w:pPr>
        <w:pStyle w:val="Code"/>
        <w:rPr>
          <w:highlight w:val="white"/>
        </w:rPr>
      </w:pPr>
      <w:r w:rsidRPr="00903DBA">
        <w:rPr>
          <w:highlight w:val="white"/>
        </w:rPr>
        <w:t xml:space="preserve">                                            Statement falseStatement) {</w:t>
      </w:r>
    </w:p>
    <w:p w14:paraId="594941D9" w14:textId="77777777" w:rsidR="005E5A36" w:rsidRPr="00903DBA" w:rsidRDefault="005E5A36" w:rsidP="005E5A36">
      <w:pPr>
        <w:pStyle w:val="Code"/>
        <w:rPr>
          <w:highlight w:val="white"/>
        </w:rPr>
      </w:pPr>
      <w:r w:rsidRPr="00903DBA">
        <w:rPr>
          <w:highlight w:val="white"/>
        </w:rPr>
        <w:t xml:space="preserve">      expression = TypeCast.ToLogical(expression);</w:t>
      </w:r>
    </w:p>
    <w:p w14:paraId="6A7012D2"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688EFF31"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50E0F323" w14:textId="21C0A2BD" w:rsidR="005E5A36" w:rsidRPr="00903DBA" w:rsidRDefault="005E5A36" w:rsidP="005E5A36">
      <w:pPr>
        <w:rPr>
          <w:highlight w:val="white"/>
        </w:rPr>
      </w:pPr>
      <w:r w:rsidRPr="00903DBA">
        <w:rPr>
          <w:highlight w:val="white"/>
        </w:rPr>
        <w:t>We backpatch the true</w:t>
      </w:r>
      <w:r w:rsidR="00E5406A">
        <w:rPr>
          <w:highlight w:val="white"/>
        </w:rPr>
        <w:t>-set</w:t>
      </w:r>
      <w:r w:rsidRPr="00903DBA">
        <w:rPr>
          <w:highlight w:val="white"/>
        </w:rPr>
        <w:t xml:space="preserve"> and </w:t>
      </w:r>
      <w:r w:rsidR="00A76052">
        <w:rPr>
          <w:highlight w:val="white"/>
        </w:rPr>
        <w:t>false-set</w:t>
      </w:r>
      <w:r w:rsidRPr="00903DBA">
        <w:rPr>
          <w:highlight w:val="white"/>
        </w:rPr>
        <w:t xml:space="preserve"> to the beginning of the code list of the true and false statement, respectively.</w:t>
      </w:r>
    </w:p>
    <w:p w14:paraId="60DC549D" w14:textId="575D7C41"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trueStatement.CodeList);</w:t>
      </w:r>
    </w:p>
    <w:p w14:paraId="7FA6EF23" w14:textId="6F223A20"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FalseSet</w:t>
      </w:r>
      <w:r w:rsidRPr="00903DBA">
        <w:rPr>
          <w:highlight w:val="white"/>
        </w:rPr>
        <w:t>, falseStatement.CodeList);</w:t>
      </w:r>
    </w:p>
    <w:p w14:paraId="32EDBA93" w14:textId="38C4DA43" w:rsidR="0097302C" w:rsidRDefault="005E5A36" w:rsidP="005E5A36">
      <w:pPr>
        <w:rPr>
          <w:highlight w:val="white"/>
        </w:rPr>
      </w:pPr>
      <w:r w:rsidRPr="00903DBA">
        <w:rPr>
          <w:highlight w:val="white"/>
        </w:rPr>
        <w:t xml:space="preserve">We add </w:t>
      </w:r>
      <w:r w:rsidR="0097302C">
        <w:rPr>
          <w:highlight w:val="white"/>
        </w:rPr>
        <w:t xml:space="preserve">the code list for the true and false statements. </w:t>
      </w:r>
      <w:r w:rsidR="00CA32D1">
        <w:rPr>
          <w:highlight w:val="white"/>
        </w:rPr>
        <w:t xml:space="preserve">We also add a jump instruction after each list, to jump out of the statement. The jump instruction </w:t>
      </w:r>
      <w:r w:rsidR="00780449">
        <w:rPr>
          <w:highlight w:val="white"/>
        </w:rPr>
        <w:t>is</w:t>
      </w:r>
      <w:r w:rsidR="00CA32D1">
        <w:rPr>
          <w:highlight w:val="white"/>
        </w:rPr>
        <w:t xml:space="preserve"> then added to the next-set of the else-if</w:t>
      </w:r>
      <w:r w:rsidR="00E741C6">
        <w:rPr>
          <w:highlight w:val="white"/>
        </w:rPr>
        <w:t xml:space="preserve"> statement</w:t>
      </w:r>
      <w:r w:rsidR="00CA32D1">
        <w:rPr>
          <w:highlight w:val="white"/>
        </w:rPr>
        <w:t>.</w:t>
      </w:r>
    </w:p>
    <w:p w14:paraId="3A998F41" w14:textId="77777777" w:rsidR="00132F7A" w:rsidRPr="00903DBA" w:rsidRDefault="00132F7A" w:rsidP="00132F7A">
      <w:pPr>
        <w:pStyle w:val="Code"/>
        <w:rPr>
          <w:highlight w:val="white"/>
        </w:rPr>
      </w:pPr>
      <w:r w:rsidRPr="00903DBA">
        <w:rPr>
          <w:highlight w:val="white"/>
        </w:rPr>
        <w:t xml:space="preserve">      codeList.AddRange(trueStatement.CodeList);</w:t>
      </w:r>
    </w:p>
    <w:p w14:paraId="1FB87FA1" w14:textId="75AEEAC1" w:rsidR="005E5A36" w:rsidRPr="00903DBA" w:rsidRDefault="005E5A36" w:rsidP="005E5A36">
      <w:pPr>
        <w:pStyle w:val="Code"/>
        <w:rPr>
          <w:highlight w:val="white"/>
        </w:rPr>
      </w:pPr>
      <w:r w:rsidRPr="00903DBA">
        <w:rPr>
          <w:highlight w:val="white"/>
        </w:rPr>
        <w:t xml:space="preserve">      MiddleCode </w:t>
      </w:r>
      <w:r w:rsidR="0012467C">
        <w:rPr>
          <w:highlight w:val="white"/>
        </w:rPr>
        <w:t>jumpTrue</w:t>
      </w:r>
      <w:r w:rsidRPr="00903DBA">
        <w:rPr>
          <w:highlight w:val="white"/>
        </w:rPr>
        <w:t xml:space="preserve"> = AddMiddleCode(codeList, MiddleOperator.</w:t>
      </w:r>
      <w:r w:rsidR="00C0170C">
        <w:rPr>
          <w:highlight w:val="white"/>
        </w:rPr>
        <w:t>Jump</w:t>
      </w:r>
      <w:r w:rsidRPr="00903DBA">
        <w:rPr>
          <w:highlight w:val="white"/>
        </w:rPr>
        <w:t>);</w:t>
      </w:r>
    </w:p>
    <w:p w14:paraId="0404F52B" w14:textId="56406F12" w:rsidR="005E5A36" w:rsidRDefault="005E5A36" w:rsidP="005E5A36">
      <w:pPr>
        <w:pStyle w:val="Code"/>
        <w:rPr>
          <w:highlight w:val="white"/>
        </w:rPr>
      </w:pPr>
      <w:r w:rsidRPr="00903DBA">
        <w:rPr>
          <w:highlight w:val="white"/>
        </w:rPr>
        <w:t xml:space="preserve">      codeList.AddRange(falseStatement.CodeList);</w:t>
      </w:r>
    </w:p>
    <w:p w14:paraId="6B586DA3" w14:textId="5D565949" w:rsidR="00EF59A4" w:rsidRPr="00EF59A4" w:rsidRDefault="00EF59A4" w:rsidP="00EF59A4">
      <w:pPr>
        <w:pStyle w:val="Code"/>
        <w:rPr>
          <w:highlight w:val="white"/>
        </w:rPr>
      </w:pPr>
      <w:r w:rsidRPr="00EF59A4">
        <w:rPr>
          <w:highlight w:val="white"/>
        </w:rPr>
        <w:t xml:space="preserve">      MiddleCode </w:t>
      </w:r>
      <w:r w:rsidR="006D41D7">
        <w:rPr>
          <w:highlight w:val="white"/>
        </w:rPr>
        <w:t>jumpFalse</w:t>
      </w:r>
      <w:r w:rsidRPr="00EF59A4">
        <w:rPr>
          <w:highlight w:val="white"/>
        </w:rPr>
        <w:t xml:space="preserve"> = AddMiddleCode(codeList, MiddleOperator.</w:t>
      </w:r>
      <w:r w:rsidR="00552819">
        <w:rPr>
          <w:highlight w:val="white"/>
        </w:rPr>
        <w:t>Jump</w:t>
      </w:r>
      <w:r w:rsidRPr="00EF59A4">
        <w:rPr>
          <w:highlight w:val="white"/>
        </w:rPr>
        <w:t>);</w:t>
      </w:r>
    </w:p>
    <w:p w14:paraId="4D3E3681" w14:textId="6716A4DD" w:rsidR="005E5A36" w:rsidRPr="00903DBA" w:rsidRDefault="005E5A36" w:rsidP="005E5A36">
      <w:pPr>
        <w:rPr>
          <w:highlight w:val="white"/>
        </w:rPr>
      </w:pPr>
      <w:r w:rsidRPr="00903DBA">
        <w:rPr>
          <w:highlight w:val="white"/>
        </w:rPr>
        <w:t xml:space="preserve">The </w:t>
      </w:r>
      <w:r w:rsidR="009C3C27">
        <w:rPr>
          <w:highlight w:val="white"/>
        </w:rPr>
        <w:t>next-set</w:t>
      </w:r>
      <w:r w:rsidRPr="00903DBA">
        <w:rPr>
          <w:highlight w:val="white"/>
        </w:rPr>
        <w:t xml:space="preserve"> of the if-else</w:t>
      </w:r>
      <w:r w:rsidR="00E741C6">
        <w:rPr>
          <w:highlight w:val="white"/>
        </w:rPr>
        <w:t xml:space="preserve"> statement</w:t>
      </w:r>
      <w:r w:rsidRPr="00903DBA">
        <w:rPr>
          <w:highlight w:val="white"/>
        </w:rPr>
        <w:t xml:space="preserve"> is the union of the </w:t>
      </w:r>
      <w:r w:rsidR="009C3C27">
        <w:rPr>
          <w:highlight w:val="white"/>
        </w:rPr>
        <w:t>next-set</w:t>
      </w:r>
      <w:r w:rsidRPr="00903DBA">
        <w:rPr>
          <w:highlight w:val="white"/>
        </w:rPr>
        <w:t>s of the true and false statement, and the</w:t>
      </w:r>
      <w:r w:rsidR="00525EB4">
        <w:rPr>
          <w:highlight w:val="white"/>
        </w:rPr>
        <w:t>ir</w:t>
      </w:r>
      <w:r w:rsidRPr="00903DBA">
        <w:rPr>
          <w:highlight w:val="white"/>
        </w:rPr>
        <w:t xml:space="preserve"> </w:t>
      </w:r>
      <w:r w:rsidR="00525EB4">
        <w:rPr>
          <w:highlight w:val="white"/>
        </w:rPr>
        <w:t xml:space="preserve">extra </w:t>
      </w:r>
      <w:r w:rsidRPr="00903DBA">
        <w:rPr>
          <w:highlight w:val="white"/>
        </w:rPr>
        <w:t>jump instruction</w:t>
      </w:r>
      <w:r w:rsidR="00525EB4">
        <w:rPr>
          <w:highlight w:val="white"/>
        </w:rPr>
        <w:t>s</w:t>
      </w:r>
      <w:r w:rsidRPr="00903DBA">
        <w:rPr>
          <w:highlight w:val="white"/>
        </w:rPr>
        <w:t>.</w:t>
      </w:r>
    </w:p>
    <w:p w14:paraId="66BDE26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DA4818F" w14:textId="77777777" w:rsidR="005E5A36" w:rsidRPr="00903DBA" w:rsidRDefault="005E5A36" w:rsidP="005E5A36">
      <w:pPr>
        <w:pStyle w:val="Code"/>
        <w:rPr>
          <w:highlight w:val="white"/>
        </w:rPr>
      </w:pPr>
      <w:r w:rsidRPr="00903DBA">
        <w:rPr>
          <w:highlight w:val="white"/>
        </w:rPr>
        <w:t xml:space="preserve">      nextSet.UnionWith(trueStatement.NextSet);</w:t>
      </w:r>
    </w:p>
    <w:p w14:paraId="4B0B1E7E" w14:textId="77777777" w:rsidR="005E5A36" w:rsidRPr="00903DBA" w:rsidRDefault="005E5A36" w:rsidP="005E5A36">
      <w:pPr>
        <w:pStyle w:val="Code"/>
        <w:rPr>
          <w:highlight w:val="white"/>
        </w:rPr>
      </w:pPr>
      <w:r w:rsidRPr="00903DBA">
        <w:rPr>
          <w:highlight w:val="white"/>
        </w:rPr>
        <w:t xml:space="preserve">      nextSet.UnionWith(falseStatement.NextSet);</w:t>
      </w:r>
    </w:p>
    <w:p w14:paraId="1C6EA2BE" w14:textId="528FFE72" w:rsidR="00EF59A4" w:rsidRPr="00903DBA" w:rsidRDefault="00EF59A4" w:rsidP="00EF59A4">
      <w:pPr>
        <w:pStyle w:val="Code"/>
        <w:rPr>
          <w:highlight w:val="white"/>
        </w:rPr>
      </w:pPr>
      <w:r w:rsidRPr="00903DBA">
        <w:rPr>
          <w:highlight w:val="white"/>
        </w:rPr>
        <w:t xml:space="preserve">      nextSet.Add(</w:t>
      </w:r>
      <w:r w:rsidR="0012467C">
        <w:rPr>
          <w:highlight w:val="white"/>
        </w:rPr>
        <w:t>jumpTrue</w:t>
      </w:r>
      <w:r w:rsidRPr="00903DBA">
        <w:rPr>
          <w:highlight w:val="white"/>
        </w:rPr>
        <w:t>);</w:t>
      </w:r>
    </w:p>
    <w:p w14:paraId="5B660AB2" w14:textId="6983E65E" w:rsidR="00EF59A4" w:rsidRPr="00903DBA" w:rsidRDefault="00EF59A4" w:rsidP="00EF59A4">
      <w:pPr>
        <w:pStyle w:val="Code"/>
        <w:rPr>
          <w:highlight w:val="white"/>
        </w:rPr>
      </w:pPr>
      <w:r w:rsidRPr="00903DBA">
        <w:rPr>
          <w:highlight w:val="white"/>
        </w:rPr>
        <w:t xml:space="preserve">      nextSet.Add(</w:t>
      </w:r>
      <w:r w:rsidR="006D41D7">
        <w:rPr>
          <w:highlight w:val="white"/>
        </w:rPr>
        <w:t>jumpFalse</w:t>
      </w:r>
      <w:r w:rsidRPr="00903DBA">
        <w:rPr>
          <w:highlight w:val="white"/>
        </w:rPr>
        <w:t>);</w:t>
      </w:r>
    </w:p>
    <w:p w14:paraId="3158D2A9" w14:textId="64DF93B4" w:rsidR="005E5A36" w:rsidRPr="00903DBA" w:rsidRDefault="005E5A36" w:rsidP="005E5A36">
      <w:pPr>
        <w:rPr>
          <w:highlight w:val="white"/>
        </w:rPr>
      </w:pPr>
      <w:r w:rsidRPr="00903DBA">
        <w:rPr>
          <w:highlight w:val="white"/>
        </w:rPr>
        <w:t xml:space="preserve">Finally, we return on object of the </w:t>
      </w:r>
      <w:r w:rsidR="00D4318D">
        <w:rPr>
          <w:rStyle w:val="KeyWord0"/>
          <w:highlight w:val="white"/>
        </w:rPr>
        <w:t>&lt;k&gt;</w:t>
      </w:r>
      <w:r w:rsidR="00D4318D" w:rsidRPr="00903DBA">
        <w:rPr>
          <w:rStyle w:val="KeyWord0"/>
          <w:highlight w:val="white"/>
        </w:rPr>
        <w:t>Statement</w:t>
      </w:r>
      <w:r w:rsidR="00D4318D">
        <w:rPr>
          <w:rStyle w:val="KeyWord0"/>
          <w:highlight w:val="white"/>
        </w:rPr>
        <w:t>&lt;/k&gt;</w:t>
      </w:r>
      <w:r w:rsidRPr="00903DBA">
        <w:rPr>
          <w:highlight w:val="white"/>
        </w:rPr>
        <w:t xml:space="preserve"> class holding the code list and </w:t>
      </w:r>
      <w:r w:rsidR="009C3C27">
        <w:rPr>
          <w:highlight w:val="white"/>
        </w:rPr>
        <w:t>next-set</w:t>
      </w:r>
      <w:r w:rsidRPr="00903DBA">
        <w:rPr>
          <w:highlight w:val="white"/>
        </w:rPr>
        <w:t xml:space="preserve"> of the if</w:t>
      </w:r>
      <w:r w:rsidR="00E741C6">
        <w:rPr>
          <w:highlight w:val="white"/>
        </w:rPr>
        <w:t xml:space="preserve"> statement</w:t>
      </w:r>
      <w:r w:rsidRPr="00903DBA">
        <w:rPr>
          <w:highlight w:val="white"/>
        </w:rPr>
        <w:t>.</w:t>
      </w:r>
    </w:p>
    <w:p w14:paraId="37967284" w14:textId="77777777" w:rsidR="005E5A36" w:rsidRPr="00903DBA" w:rsidRDefault="005E5A36" w:rsidP="005E5A36">
      <w:pPr>
        <w:pStyle w:val="Code"/>
        <w:rPr>
          <w:highlight w:val="white"/>
        </w:rPr>
      </w:pPr>
      <w:r w:rsidRPr="00903DBA">
        <w:rPr>
          <w:highlight w:val="white"/>
        </w:rPr>
        <w:t xml:space="preserve">      return (new Statement(codeList, nextSet));</w:t>
      </w:r>
    </w:p>
    <w:p w14:paraId="21B3F29E" w14:textId="77777777" w:rsidR="005E5A36" w:rsidRDefault="005E5A36" w:rsidP="005E5A36">
      <w:pPr>
        <w:pStyle w:val="Code"/>
        <w:rPr>
          <w:highlight w:val="white"/>
        </w:rPr>
      </w:pPr>
      <w:r w:rsidRPr="00903DBA">
        <w:rPr>
          <w:highlight w:val="white"/>
        </w:rPr>
        <w:t xml:space="preserve">    }</w:t>
      </w:r>
    </w:p>
    <w:p w14:paraId="0F6F67E0" w14:textId="46669C93" w:rsidR="005E5A36" w:rsidRDefault="00CC1DF4" w:rsidP="0060539D">
      <w:pPr>
        <w:pStyle w:val="Heading3"/>
      </w:pPr>
      <w:r>
        <w:t>&lt;h3&gt;</w:t>
      </w:r>
      <w:bookmarkStart w:id="257" w:name="_Toc93320486"/>
      <w:r>
        <w:t>The Switch Statement</w:t>
      </w:r>
      <w:bookmarkEnd w:id="257"/>
      <w:r>
        <w:t>&lt;/h3&gt;</w:t>
      </w:r>
    </w:p>
    <w:p w14:paraId="777DD1B2" w14:textId="71754BCF" w:rsidR="003E2399" w:rsidRDefault="00C13AB3" w:rsidP="00752D93">
      <w:pPr>
        <w:rPr>
          <w:highlight w:val="white"/>
        </w:rPr>
      </w:pPr>
      <w:r>
        <w:rPr>
          <w:highlight w:val="white"/>
        </w:rPr>
        <w:t>For the switch statement, w</w:t>
      </w:r>
      <w:r w:rsidR="00752D93" w:rsidRPr="00903DBA">
        <w:rPr>
          <w:highlight w:val="white"/>
        </w:rPr>
        <w:t>e need</w:t>
      </w:r>
      <w:r w:rsidR="00790D5F">
        <w:rPr>
          <w:highlight w:val="white"/>
        </w:rPr>
        <w:t xml:space="preserve"> </w:t>
      </w:r>
      <w:r w:rsidR="008877EE">
        <w:rPr>
          <w:highlight w:val="white"/>
        </w:rPr>
        <w:t xml:space="preserve">a map </w:t>
      </w:r>
      <w:r w:rsidR="00752D93" w:rsidRPr="00903DBA">
        <w:rPr>
          <w:highlight w:val="white"/>
        </w:rPr>
        <w:t xml:space="preserve">to keep track of the case statements. </w:t>
      </w:r>
      <w:r w:rsidR="003E2399">
        <w:rPr>
          <w:highlight w:val="white"/>
        </w:rPr>
        <w:t xml:space="preserve">Each entry of the map holds the value of the case statement, and the first instruction of its middle code list (if the list is empty, we add </w:t>
      </w:r>
      <w:r w:rsidR="003E2399">
        <w:rPr>
          <w:highlight w:val="white"/>
        </w:rPr>
        <w:lastRenderedPageBreak/>
        <w:t xml:space="preserve">an empty instruction). </w:t>
      </w:r>
      <w:r w:rsidR="008877EE">
        <w:rPr>
          <w:highlight w:val="white"/>
        </w:rPr>
        <w:t>Since</w:t>
      </w:r>
      <w:r w:rsidR="00752D93" w:rsidRPr="00903DBA">
        <w:rPr>
          <w:highlight w:val="white"/>
        </w:rPr>
        <w:t xml:space="preserve"> the switch statements can be nested, we </w:t>
      </w:r>
      <w:r w:rsidR="003E2399">
        <w:rPr>
          <w:highlight w:val="white"/>
        </w:rPr>
        <w:t xml:space="preserve">store the maps </w:t>
      </w:r>
      <w:r w:rsidR="008877EE">
        <w:rPr>
          <w:highlight w:val="white"/>
        </w:rPr>
        <w:t>of</w:t>
      </w:r>
      <w:r w:rsidR="003E2399">
        <w:rPr>
          <w:highlight w:val="white"/>
        </w:rPr>
        <w:t xml:space="preserve"> each switch statement in the </w:t>
      </w:r>
      <w:r w:rsidR="00D4318D">
        <w:rPr>
          <w:rStyle w:val="KeyWord0"/>
          <w:highlight w:val="white"/>
        </w:rPr>
        <w:t>&lt;k&gt;</w:t>
      </w:r>
      <w:r w:rsidR="00D4318D" w:rsidRPr="00903DBA">
        <w:rPr>
          <w:rStyle w:val="KeyWord0"/>
          <w:highlight w:val="white"/>
        </w:rPr>
        <w:t>m_caseMapStack</w:t>
      </w:r>
      <w:r w:rsidR="00D4318D">
        <w:rPr>
          <w:rStyle w:val="KeyWord0"/>
          <w:highlight w:val="white"/>
        </w:rPr>
        <w:t>&lt;/k&gt;</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2301AFC1"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w:t>
      </w:r>
      <w:r w:rsidR="008877EE">
        <w:rPr>
          <w:highlight w:val="white"/>
        </w:rPr>
        <w:t>push</w:t>
      </w:r>
      <w:r w:rsidR="00393801">
        <w:rPr>
          <w:highlight w:val="white"/>
        </w:rPr>
        <w:t xml:space="preserve"> the first instruction of the default middle code list </w:t>
      </w:r>
      <w:r w:rsidR="001A0E8D">
        <w:rPr>
          <w:highlight w:val="white"/>
        </w:rPr>
        <w:t xml:space="preserve">in the </w:t>
      </w:r>
      <w:r w:rsidR="00D4318D">
        <w:rPr>
          <w:rStyle w:val="KeyWord0"/>
          <w:highlight w:val="white"/>
        </w:rPr>
        <w:t>&lt;k&gt;</w:t>
      </w:r>
      <w:r w:rsidR="00D4318D" w:rsidRPr="00903DBA">
        <w:rPr>
          <w:rStyle w:val="KeyWord0"/>
          <w:highlight w:val="white"/>
        </w:rPr>
        <w:t>m_</w:t>
      </w:r>
      <w:r w:rsidR="00D4318D">
        <w:rPr>
          <w:rStyle w:val="KeyWord0"/>
          <w:highlight w:val="white"/>
        </w:rPr>
        <w:t>default</w:t>
      </w:r>
      <w:r w:rsidR="00D4318D" w:rsidRPr="00903DBA">
        <w:rPr>
          <w:rStyle w:val="KeyWord0"/>
          <w:highlight w:val="white"/>
        </w:rPr>
        <w:t>Stack</w:t>
      </w:r>
      <w:r w:rsidR="00D4318D">
        <w:rPr>
          <w:rStyle w:val="KeyWord0"/>
          <w:highlight w:val="white"/>
        </w:rPr>
        <w:t>&lt;/k&gt;</w:t>
      </w:r>
      <w:r w:rsidR="001A0E8D">
        <w:rPr>
          <w:highlight w:val="white"/>
        </w:rPr>
        <w:t xml:space="preserve">. If there is no </w:t>
      </w:r>
      <w:r w:rsidR="003175DB">
        <w:rPr>
          <w:highlight w:val="white"/>
        </w:rPr>
        <w:t xml:space="preserve">default statement, we </w:t>
      </w:r>
      <w:r w:rsidR="008877EE">
        <w:rPr>
          <w:highlight w:val="white"/>
        </w:rPr>
        <w:t>push</w:t>
      </w:r>
      <w:r w:rsidR="003175DB">
        <w:rPr>
          <w:highlight w:val="white"/>
        </w:rPr>
        <w:t xml:space="preserve"> null to the stack.</w:t>
      </w:r>
    </w:p>
    <w:p w14:paraId="0EFA41A8" w14:textId="77777777" w:rsidR="001414BC" w:rsidRPr="00903DBA" w:rsidRDefault="001414BC" w:rsidP="001414BC">
      <w:pPr>
        <w:pStyle w:val="Code"/>
        <w:rPr>
          <w:highlight w:val="white"/>
        </w:rPr>
      </w:pPr>
      <w:r w:rsidRPr="00903DBA">
        <w:rPr>
          <w:highlight w:val="white"/>
        </w:rPr>
        <w:t xml:space="preserve">    private static Stack&lt;MiddleCode&gt; m_defaultStack = new Stack&lt;MiddleCode&gt;();</w:t>
      </w:r>
    </w:p>
    <w:p w14:paraId="729DD16F" w14:textId="7486A3D3" w:rsidR="003175DB" w:rsidRDefault="003175DB" w:rsidP="00752D93">
      <w:pPr>
        <w:rPr>
          <w:highlight w:val="white"/>
        </w:rPr>
      </w:pPr>
      <w:r>
        <w:rPr>
          <w:highlight w:val="white"/>
        </w:rPr>
        <w:t xml:space="preserve">Finally, we also need the </w:t>
      </w:r>
      <w:r w:rsidR="00D4318D">
        <w:rPr>
          <w:rStyle w:val="KeyWord0"/>
          <w:highlight w:val="white"/>
        </w:rPr>
        <w:t>&lt;k&gt;</w:t>
      </w:r>
      <w:r w:rsidR="00D4318D" w:rsidRPr="00D8033B">
        <w:rPr>
          <w:rStyle w:val="KeyWord0"/>
          <w:highlight w:val="white"/>
        </w:rPr>
        <w:t>m_breakSetStack</w:t>
      </w:r>
      <w:r w:rsidR="00D4318D">
        <w:rPr>
          <w:rStyle w:val="KeyWord0"/>
          <w:highlight w:val="white"/>
        </w:rPr>
        <w:t>&lt;/k&gt;</w:t>
      </w:r>
      <w:r>
        <w:rPr>
          <w:highlight w:val="white"/>
        </w:rPr>
        <w:t xml:space="preserve"> </w:t>
      </w:r>
      <w:r w:rsidR="00D8033B">
        <w:rPr>
          <w:highlight w:val="white"/>
        </w:rPr>
        <w:t xml:space="preserve">stack </w:t>
      </w:r>
      <w:r>
        <w:rPr>
          <w:highlight w:val="white"/>
        </w:rPr>
        <w:t xml:space="preserve">for the break statements </w:t>
      </w:r>
      <w:r w:rsidR="00A33FAB">
        <w:rPr>
          <w:highlight w:val="white"/>
        </w:rPr>
        <w:t>in</w:t>
      </w:r>
      <w:r>
        <w:rPr>
          <w:highlight w:val="white"/>
        </w:rPr>
        <w:t xml:space="preserve">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7EE9EE74" w:rsidR="005E5A36" w:rsidRPr="00903DBA" w:rsidRDefault="005E5A36" w:rsidP="005E5A36">
      <w:r w:rsidRPr="00903DBA">
        <w:t xml:space="preserve">The </w:t>
      </w:r>
      <w:r w:rsidR="00D4318D">
        <w:rPr>
          <w:rStyle w:val="KeyWord0"/>
        </w:rPr>
        <w:t>&lt;k&gt;</w:t>
      </w:r>
      <w:r w:rsidR="00D4318D" w:rsidRPr="00903DBA">
        <w:rPr>
          <w:rStyle w:val="KeyWord0"/>
        </w:rPr>
        <w:t>SwitchHeader</w:t>
      </w:r>
      <w:r w:rsidR="00D4318D">
        <w:rPr>
          <w:rStyle w:val="KeyWord0"/>
        </w:rPr>
        <w:t>&lt;/k&gt;</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w:t>
      </w:r>
      <w:r w:rsidR="00277560">
        <w:t>break-set</w:t>
      </w:r>
      <w:r w:rsidRPr="00903DBA">
        <w:t xml:space="preserve">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37AA029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SwitchStatement</w:t>
      </w:r>
      <w:r w:rsidR="00D4318D">
        <w:rPr>
          <w:rStyle w:val="KeyWord0"/>
          <w:highlight w:val="white"/>
        </w:rPr>
        <w:t>&lt;/k&gt;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3B4442C5"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w:t>
      </w:r>
      <w:r w:rsidR="00E741C6">
        <w:rPr>
          <w:highlight w:val="white"/>
        </w:rPr>
        <w:t xml:space="preserve"> statement</w:t>
      </w:r>
      <w:r w:rsidRPr="00903DBA">
        <w:rPr>
          <w:highlight w:val="white"/>
        </w:rPr>
        <w:t xml:space="preserve">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276719E9" w:rsidR="005E5A36" w:rsidRPr="00903DBA" w:rsidRDefault="005E5A36" w:rsidP="005E5A36">
      <w:pPr>
        <w:rPr>
          <w:highlight w:val="white"/>
        </w:rPr>
      </w:pPr>
      <w:r w:rsidRPr="00903DBA">
        <w:rPr>
          <w:highlight w:val="white"/>
        </w:rPr>
        <w:t xml:space="preserve">Since we need the value of the switch statement, </w:t>
      </w:r>
      <w:r w:rsidR="00193041">
        <w:rPr>
          <w:highlight w:val="white"/>
        </w:rPr>
        <w:t xml:space="preserve">not only </w:t>
      </w:r>
      <w:r w:rsidR="0091481F">
        <w:rPr>
          <w:highlight w:val="white"/>
        </w:rPr>
        <w:t xml:space="preserve">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28A845C6" w:rsidR="005E5A36" w:rsidRPr="00903DBA" w:rsidRDefault="005E5A36" w:rsidP="005E5A36">
      <w:pPr>
        <w:rPr>
          <w:highlight w:val="white"/>
        </w:rPr>
      </w:pPr>
      <w:r w:rsidRPr="00903DBA">
        <w:rPr>
          <w:highlight w:val="white"/>
        </w:rPr>
        <w:t>We add code where we compare the case value with the switch value and jump to the matching middle code instruction if the values are equal.</w:t>
      </w:r>
      <w:r w:rsidR="00433AE1">
        <w:rPr>
          <w:highlight w:val="white"/>
        </w:rPr>
        <w:t xml:space="preserve"> We use the </w:t>
      </w:r>
      <w:r w:rsidR="00D4318D">
        <w:rPr>
          <w:rStyle w:val="KeyWord0"/>
          <w:highlight w:val="white"/>
        </w:rPr>
        <w:t>&lt;k&gt;</w:t>
      </w:r>
      <w:r w:rsidR="00D4318D" w:rsidRPr="00433AE1">
        <w:rPr>
          <w:rStyle w:val="KeyWord0"/>
          <w:highlight w:val="white"/>
        </w:rPr>
        <w:t>Case</w:t>
      </w:r>
      <w:r w:rsidR="00D4318D">
        <w:rPr>
          <w:rStyle w:val="KeyWord0"/>
          <w:highlight w:val="white"/>
        </w:rPr>
        <w:t>&lt;/k&gt;</w:t>
      </w:r>
      <w:r w:rsidR="00433AE1">
        <w:rPr>
          <w:highlight w:val="white"/>
        </w:rPr>
        <w:t xml:space="preserve"> instruction rather than </w:t>
      </w:r>
      <w:r w:rsidR="00D4318D">
        <w:rPr>
          <w:rStyle w:val="KeyWord0"/>
          <w:highlight w:val="white"/>
        </w:rPr>
        <w:t>&lt;k&gt;</w:t>
      </w:r>
      <w:r w:rsidR="00D4318D" w:rsidRPr="00433AE1">
        <w:rPr>
          <w:rStyle w:val="KeyWord0"/>
          <w:highlight w:val="white"/>
        </w:rPr>
        <w:t>Equal</w:t>
      </w:r>
      <w:r w:rsidR="00D4318D">
        <w:rPr>
          <w:rStyle w:val="KeyWord0"/>
          <w:highlight w:val="white"/>
        </w:rPr>
        <w:t>&lt;/k&gt;</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F23462">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660A262A" w:rsidR="005E5A36" w:rsidRPr="00903DBA" w:rsidRDefault="005E5A36" w:rsidP="005E5A36">
      <w:pPr>
        <w:rPr>
          <w:highlight w:val="white"/>
        </w:rPr>
      </w:pPr>
      <w:r w:rsidRPr="00903DBA">
        <w:rPr>
          <w:highlight w:val="white"/>
        </w:rPr>
        <w:lastRenderedPageBreak/>
        <w:t xml:space="preserve">After the case values, we add a </w:t>
      </w:r>
      <w:r w:rsidR="00D4318D">
        <w:rPr>
          <w:rStyle w:val="KeyWord0"/>
          <w:highlight w:val="white"/>
        </w:rPr>
        <w:t>&lt;k&gt;</w:t>
      </w:r>
      <w:r w:rsidR="00D4318D" w:rsidRPr="005A6243">
        <w:rPr>
          <w:rStyle w:val="KeyWord0"/>
          <w:highlight w:val="white"/>
        </w:rPr>
        <w:t>CaseEnd</w:t>
      </w:r>
      <w:r w:rsidR="00D4318D">
        <w:rPr>
          <w:rStyle w:val="KeyWord0"/>
          <w:highlight w:val="white"/>
        </w:rPr>
        <w:t>&lt;/k&gt;</w:t>
      </w:r>
      <w:r w:rsidRPr="00903DBA">
        <w:rPr>
          <w:highlight w:val="white"/>
        </w:rPr>
        <w:t xml:space="preserve">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544C4AD" w:rsidR="005E5A36" w:rsidRPr="00903DBA" w:rsidRDefault="005E5A36" w:rsidP="005E5A36">
      <w:r w:rsidRPr="00903DBA">
        <w:t xml:space="preserve">If there is a default </w:t>
      </w:r>
      <w:r w:rsidRPr="00903DBA">
        <w:rPr>
          <w:highlight w:val="white"/>
        </w:rPr>
        <w:t>statement</w:t>
      </w:r>
      <w:r w:rsidRPr="00903DBA">
        <w:t xml:space="preserve">, we jump to it </w:t>
      </w:r>
      <w:r w:rsidR="00845FD2">
        <w:t>after testing the case values.</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D24B2E9" w:rsidR="0031271A" w:rsidRPr="00903DBA" w:rsidRDefault="0031271A" w:rsidP="0031271A">
      <w:pPr>
        <w:rPr>
          <w:highlight w:val="white"/>
        </w:rPr>
      </w:pPr>
      <w:r w:rsidRPr="00903DBA">
        <w:rPr>
          <w:highlight w:val="white"/>
        </w:rPr>
        <w:t>Similar to the if</w:t>
      </w:r>
      <w:r w:rsidR="00E741C6">
        <w:rPr>
          <w:highlight w:val="white"/>
        </w:rPr>
        <w:t xml:space="preserve"> statement</w:t>
      </w:r>
      <w:r>
        <w:rPr>
          <w:highlight w:val="white"/>
        </w:rPr>
        <w:t xml:space="preserve"> and if-else</w:t>
      </w:r>
      <w:r w:rsidR="00E741C6">
        <w:rPr>
          <w:highlight w:val="white"/>
        </w:rPr>
        <w:t xml:space="preserve"> statement</w:t>
      </w:r>
      <w:r w:rsidRPr="00903DBA">
        <w:rPr>
          <w:highlight w:val="white"/>
        </w:rPr>
        <w:t>, the switch</w:t>
      </w:r>
      <w:r w:rsidR="00E741C6">
        <w:rPr>
          <w:highlight w:val="white"/>
        </w:rPr>
        <w:t xml:space="preserve"> statement</w:t>
      </w:r>
      <w:r w:rsidRPr="00903DBA">
        <w:rPr>
          <w:highlight w:val="white"/>
        </w:rPr>
        <w:t xml:space="preserve"> has a </w:t>
      </w:r>
      <w:r>
        <w:rPr>
          <w:highlight w:val="white"/>
        </w:rPr>
        <w:t>next-set</w:t>
      </w:r>
      <w:r w:rsidRPr="00903DBA">
        <w:rPr>
          <w:highlight w:val="white"/>
        </w:rPr>
        <w:t xml:space="preserve">; that is, a set of middle code instruction </w:t>
      </w:r>
      <w:r w:rsidR="00EA4666">
        <w:rPr>
          <w:highlight w:val="white"/>
        </w:rPr>
        <w:t xml:space="preserve">jumping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r w:rsidR="009C3C27">
        <w:rPr>
          <w:highlight w:val="white"/>
        </w:rPr>
        <w:t>next-set</w:t>
      </w:r>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43550DF3" w:rsidR="005E5A36" w:rsidRDefault="00CC1DF4" w:rsidP="0060539D">
      <w:pPr>
        <w:pStyle w:val="Heading3"/>
      </w:pPr>
      <w:r>
        <w:t>&lt;h3&gt;</w:t>
      </w:r>
      <w:bookmarkStart w:id="258" w:name="_Toc93320487"/>
      <w:r>
        <w:t>The Case Statement</w:t>
      </w:r>
      <w:bookmarkEnd w:id="258"/>
      <w:r>
        <w:t>&lt;/h3&gt;</w:t>
      </w:r>
    </w:p>
    <w:p w14:paraId="3D62D426" w14:textId="27FF4F6D" w:rsidR="00615A02" w:rsidRDefault="00F435F7" w:rsidP="009A320C">
      <w:r>
        <w:t>For the c</w:t>
      </w:r>
      <w:r w:rsidR="005E5A36" w:rsidRPr="00903DBA">
        <w:t xml:space="preserve">ase statement </w:t>
      </w:r>
      <w:r>
        <w:t xml:space="preserve">the </w:t>
      </w:r>
      <w:r w:rsidR="00493E8C">
        <w:rPr>
          <w:rStyle w:val="CodeInText"/>
        </w:rPr>
        <w:t>&lt;ct&gt;m</w:t>
      </w:r>
      <w:r w:rsidR="00AA02D5">
        <w:rPr>
          <w:rStyle w:val="CodeInText"/>
        </w:rPr>
        <w:t>_</w:t>
      </w:r>
      <w:r w:rsidR="00493E8C">
        <w:rPr>
          <w:rStyle w:val="CodeInText"/>
        </w:rPr>
        <w:t>c</w:t>
      </w:r>
      <w:r w:rsidR="00493E8C" w:rsidRPr="00903DBA">
        <w:rPr>
          <w:rStyle w:val="CodeInText"/>
        </w:rPr>
        <w:t>aseMapStack</w:t>
      </w:r>
      <w:r w:rsidR="00493E8C">
        <w:rPr>
          <w:rStyle w:val="CodeInText"/>
        </w:rPr>
        <w:t>&lt;/ct&gt;</w:t>
      </w:r>
      <w:r w:rsidR="005E5A36" w:rsidRPr="00903DBA">
        <w:t xml:space="preserve"> </w:t>
      </w:r>
      <w:r w:rsidR="009A320C">
        <w:t>is</w:t>
      </w:r>
      <w:r w:rsidR="005E5A36" w:rsidRPr="00903DBA">
        <w:t xml:space="preserve"> not </w:t>
      </w:r>
      <w:r w:rsidR="009A320C">
        <w:t xml:space="preserve">allowed to </w:t>
      </w:r>
      <w:r w:rsidR="005E5A36" w:rsidRPr="00903DBA">
        <w:t xml:space="preserve">be empty. If it is empty, the case statement </w:t>
      </w:r>
      <w:r w:rsidR="00BE108E">
        <w:t xml:space="preserve">is not enclosed by a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5966579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5AB7E4D3"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6A7A56B"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4A45F2C4" w14:textId="4D499DE3" w:rsidR="007B5B5E" w:rsidRDefault="007B5B5E" w:rsidP="007B5B5E">
      <w:pPr>
        <w:pStyle w:val="Code"/>
        <w:rPr>
          <w:highlight w:val="white"/>
        </w:rPr>
      </w:pPr>
      <w:r w:rsidRPr="007B5B5E">
        <w:rPr>
          <w:highlight w:val="white"/>
        </w:rPr>
        <w:t xml:space="preserve">      </w:t>
      </w:r>
      <w:r w:rsidR="0056352A">
        <w:rPr>
          <w:highlight w:val="white"/>
        </w:rPr>
        <w:t>Error.Check</w:t>
      </w:r>
      <w:r w:rsidRPr="007B5B5E">
        <w:rPr>
          <w:highlight w:val="white"/>
        </w:rPr>
        <w:t>(expression.Symbol.Value is BigInteger,</w:t>
      </w:r>
    </w:p>
    <w:p w14:paraId="18FB89CF" w14:textId="43887BEC" w:rsidR="007B5B5E" w:rsidRPr="007B5B5E" w:rsidRDefault="007B5B5E" w:rsidP="007B5B5E">
      <w:pPr>
        <w:pStyle w:val="Code"/>
        <w:rPr>
          <w:highlight w:val="white"/>
        </w:rPr>
      </w:pPr>
      <w:r>
        <w:rPr>
          <w:highlight w:val="white"/>
        </w:rPr>
        <w:t xml:space="preserve">                  </w:t>
      </w:r>
      <w:r w:rsidRPr="007B5B5E">
        <w:rPr>
          <w:highlight w:val="white"/>
        </w:rPr>
        <w:t xml:space="preserve"> expression.Symbol.Name, Message.Non__integral_case_value);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5BD25B1A" w:rsidR="005E5A36" w:rsidRPr="00903DBA" w:rsidRDefault="005E5A36" w:rsidP="005E5A36">
      <w:pPr>
        <w:rPr>
          <w:highlight w:val="white"/>
        </w:rPr>
      </w:pPr>
      <w:r w:rsidRPr="00903DBA">
        <w:rPr>
          <w:highlight w:val="white"/>
        </w:rPr>
        <w:t>We extract the current case map from the top of the case map stack and add the current case value to the map.</w:t>
      </w:r>
    </w:p>
    <w:p w14:paraId="497E71D9" w14:textId="77777777" w:rsidR="005E5A36" w:rsidRPr="00903DBA" w:rsidRDefault="005E5A36" w:rsidP="005E5A36">
      <w:pPr>
        <w:pStyle w:val="Code"/>
        <w:rPr>
          <w:highlight w:val="white"/>
        </w:rPr>
      </w:pPr>
      <w:r w:rsidRPr="00903DBA">
        <w:rPr>
          <w:highlight w:val="white"/>
        </w:rPr>
        <w:lastRenderedPageBreak/>
        <w:t xml:space="preserve">      IDictionary&lt;BigInteger, MiddleCode&gt; caseMap = m_caseMapStack.Peek();</w:t>
      </w:r>
    </w:p>
    <w:p w14:paraId="04A6614E" w14:textId="2892886A"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with the same value</w:t>
      </w:r>
      <w:r w:rsidR="00551051">
        <w:rPr>
          <w:highlight w:val="white"/>
        </w:rPr>
        <w:t xml:space="preserve">, which is not allowed, </w:t>
      </w:r>
      <w:r w:rsidRPr="00903DBA">
        <w:rPr>
          <w:highlight w:val="white"/>
        </w:rPr>
        <w:t xml:space="preserve">and </w:t>
      </w:r>
      <w:r w:rsidR="00F861C1">
        <w:rPr>
          <w:highlight w:val="white"/>
        </w:rPr>
        <w:t>we report an error.</w:t>
      </w:r>
    </w:p>
    <w:p w14:paraId="14E1A4CB" w14:textId="1C9CF7E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3613081B" w:rsidR="005E5A36" w:rsidRPr="00903DBA" w:rsidRDefault="005E5A36" w:rsidP="005E5A36">
      <w:pPr>
        <w:rPr>
          <w:highlight w:val="white"/>
        </w:rPr>
      </w:pPr>
      <w:r w:rsidRPr="00903DBA">
        <w:rPr>
          <w:highlight w:val="white"/>
        </w:rPr>
        <w:t>Finally, we add the case value and the first instruction of the statement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0C3C378B" w:rsidR="005E5A36" w:rsidRPr="00903DBA" w:rsidRDefault="00CC1DF4" w:rsidP="0060539D">
      <w:pPr>
        <w:pStyle w:val="Heading3"/>
      </w:pPr>
      <w:r>
        <w:t>&lt;h3&gt;</w:t>
      </w:r>
      <w:bookmarkStart w:id="259" w:name="_Toc93320488"/>
      <w:r w:rsidRPr="00903DBA">
        <w:t>The Default Statement</w:t>
      </w:r>
      <w:bookmarkEnd w:id="259"/>
      <w:r>
        <w:t>&lt;/h3&gt;</w:t>
      </w:r>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4EE9C12D"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5FE1F9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2E3F0BD6" w:rsidR="005E5A36" w:rsidRDefault="005E5A36" w:rsidP="005E5A36">
      <w:pPr>
        <w:pStyle w:val="Code"/>
        <w:rPr>
          <w:highlight w:val="white"/>
        </w:rPr>
      </w:pPr>
      <w:r w:rsidRPr="00903DBA">
        <w:rPr>
          <w:highlight w:val="white"/>
        </w:rPr>
        <w:t xml:space="preserve">    }</w:t>
      </w:r>
    </w:p>
    <w:p w14:paraId="43B5EC9B" w14:textId="69B1F586" w:rsidR="00C10F82" w:rsidRDefault="00CC1DF4" w:rsidP="005E5A36">
      <w:pPr>
        <w:pStyle w:val="Heading3"/>
        <w:numPr>
          <w:ilvl w:val="2"/>
          <w:numId w:val="214"/>
        </w:numPr>
      </w:pPr>
      <w:r>
        <w:t>&lt;h3&gt;</w:t>
      </w:r>
      <w:bookmarkStart w:id="260" w:name="_Toc93320489"/>
      <w:r w:rsidRPr="00903DBA">
        <w:t xml:space="preserve">The </w:t>
      </w:r>
      <w:r>
        <w:t>Break</w:t>
      </w:r>
      <w:r w:rsidRPr="00903DBA">
        <w:t xml:space="preserve"> Statement</w:t>
      </w:r>
      <w:bookmarkEnd w:id="260"/>
      <w:r>
        <w:t>&lt;/h3&gt;</w:t>
      </w:r>
    </w:p>
    <w:p w14:paraId="5A249886" w14:textId="1C6279CD" w:rsidR="00774E69" w:rsidRDefault="007579B2" w:rsidP="007579B2">
      <w:r>
        <w:t xml:space="preserve">A break statement must be enclosed by a </w:t>
      </w:r>
      <w:r w:rsidR="00D4318D">
        <w:rPr>
          <w:rStyle w:val="KeyWord0"/>
        </w:rPr>
        <w:t>&lt;k&gt;</w:t>
      </w:r>
      <w:r w:rsidR="00D4318D" w:rsidRPr="0020755D">
        <w:rPr>
          <w:rStyle w:val="KeyWord0"/>
        </w:rPr>
        <w:t>switch</w:t>
      </w:r>
      <w:r w:rsidR="00D4318D">
        <w:rPr>
          <w:rStyle w:val="KeyWord0"/>
        </w:rPr>
        <w:t>&lt;/k&gt;</w:t>
      </w:r>
      <w:r>
        <w:t>,</w:t>
      </w:r>
      <w:r w:rsidR="00E1117F">
        <w:t xml:space="preserve"> </w:t>
      </w:r>
      <w:r w:rsidR="00D4318D">
        <w:rPr>
          <w:rStyle w:val="KeyWord0"/>
        </w:rPr>
        <w:t>&lt;k&gt;</w:t>
      </w:r>
      <w:r w:rsidR="00D4318D" w:rsidRPr="0020755D">
        <w:rPr>
          <w:rStyle w:val="KeyWord0"/>
        </w:rPr>
        <w:t>while</w:t>
      </w:r>
      <w:r w:rsidR="00D4318D">
        <w:rPr>
          <w:rStyle w:val="KeyWord0"/>
        </w:rPr>
        <w:t>&lt;/k&gt;</w:t>
      </w:r>
      <w:r>
        <w:t xml:space="preserve">, </w:t>
      </w:r>
      <w:r w:rsidR="00D4318D">
        <w:rPr>
          <w:rStyle w:val="KeyWord0"/>
        </w:rPr>
        <w:t>&lt;k&gt;</w:t>
      </w:r>
      <w:r w:rsidR="00D4318D" w:rsidRPr="0020755D">
        <w:rPr>
          <w:rStyle w:val="KeyWord0"/>
        </w:rPr>
        <w:t>do</w:t>
      </w:r>
      <w:r w:rsidR="00D4318D">
        <w:rPr>
          <w:rStyle w:val="KeyWord0"/>
        </w:rPr>
        <w:t>&lt;/k&gt;</w:t>
      </w:r>
      <w:r>
        <w:t xml:space="preserve">, or </w:t>
      </w:r>
      <w:r w:rsidR="00D4318D">
        <w:rPr>
          <w:rStyle w:val="KeyWord0"/>
        </w:rPr>
        <w:t>&lt;k&gt;</w:t>
      </w:r>
      <w:r w:rsidR="00D4318D" w:rsidRPr="0020755D">
        <w:rPr>
          <w:rStyle w:val="KeyWord0"/>
        </w:rPr>
        <w:t>for</w:t>
      </w:r>
      <w:r w:rsidR="00D4318D">
        <w:rPr>
          <w:rStyle w:val="KeyWord0"/>
        </w:rPr>
        <w:t>&lt;/k&gt;</w:t>
      </w:r>
      <w:r>
        <w:t xml:space="preserve"> statement, in which case the </w:t>
      </w:r>
      <w:r w:rsidR="00D4318D">
        <w:rPr>
          <w:rStyle w:val="KeyWord0"/>
        </w:rPr>
        <w:t>&lt;k&gt;</w:t>
      </w:r>
      <w:r w:rsidR="00D4318D" w:rsidRPr="00EC7AF7">
        <w:rPr>
          <w:rStyle w:val="KeyWord0"/>
        </w:rPr>
        <w:t>m_breakSetStack</w:t>
      </w:r>
      <w:r w:rsidR="00D4318D">
        <w:rPr>
          <w:rStyle w:val="KeyWord0"/>
        </w:rPr>
        <w:t>&lt;/k&gt;</w:t>
      </w:r>
      <w:r>
        <w:t xml:space="preserve"> is n</w:t>
      </w:r>
      <w:r w:rsidR="00EC7AF7">
        <w:t>o</w:t>
      </w:r>
      <w:r w:rsidR="0020755D">
        <w:t xml:space="preserve">t </w:t>
      </w:r>
      <w:r w:rsidR="00EC7AF7">
        <w:t>empty.</w:t>
      </w:r>
      <w:r w:rsidR="00774E69">
        <w:t xml:space="preserve"> We add the first middle code instruction following the break statement to the set on top of </w:t>
      </w:r>
      <w:r w:rsidR="00D4318D">
        <w:rPr>
          <w:rStyle w:val="KeyWord0"/>
        </w:rPr>
        <w:t>&lt;k&gt;</w:t>
      </w:r>
      <w:r w:rsidR="00D4318D" w:rsidRPr="00774E69">
        <w:rPr>
          <w:rStyle w:val="KeyWord0"/>
        </w:rPr>
        <w:t>m_breakSetstack</w:t>
      </w:r>
      <w:r w:rsidR="00D4318D">
        <w:rPr>
          <w:rStyle w:val="KeyWord0"/>
        </w:rPr>
        <w:t>&lt;/k&gt;</w:t>
      </w:r>
      <w:r w:rsidR="00774E69">
        <w:t>.</w:t>
      </w:r>
    </w:p>
    <w:p w14:paraId="4DA76CA2" w14:textId="77777777" w:rsidR="00C10F82" w:rsidRPr="00C10F82" w:rsidRDefault="00C10F82" w:rsidP="00C10F82">
      <w:pPr>
        <w:pStyle w:val="Code"/>
        <w:rPr>
          <w:highlight w:val="white"/>
        </w:rPr>
      </w:pPr>
      <w:r w:rsidRPr="00C10F82">
        <w:rPr>
          <w:highlight w:val="white"/>
        </w:rPr>
        <w:t xml:space="preserve">    public static Statement BreakStatement() {</w:t>
      </w:r>
    </w:p>
    <w:p w14:paraId="2589DAEE" w14:textId="48243324" w:rsidR="00C10F82" w:rsidRDefault="00C10F82" w:rsidP="00C10F82">
      <w:pPr>
        <w:pStyle w:val="Code"/>
        <w:rPr>
          <w:highlight w:val="white"/>
        </w:rPr>
      </w:pPr>
      <w:r w:rsidRPr="00C10F82">
        <w:rPr>
          <w:highlight w:val="white"/>
        </w:rPr>
        <w:t xml:space="preserve">      </w:t>
      </w:r>
      <w:r w:rsidR="0056352A">
        <w:rPr>
          <w:highlight w:val="white"/>
        </w:rPr>
        <w:t>Error.Check</w:t>
      </w:r>
      <w:r w:rsidRPr="00C10F82">
        <w:rPr>
          <w:highlight w:val="white"/>
        </w:rPr>
        <w:t>(m_breakSetStack.Count &gt; 0,</w:t>
      </w:r>
    </w:p>
    <w:p w14:paraId="2AFF6FCD" w14:textId="72F90A18" w:rsidR="00C10F82" w:rsidRPr="00C10F82" w:rsidRDefault="00C10F82" w:rsidP="00C10F82">
      <w:pPr>
        <w:pStyle w:val="Code"/>
        <w:rPr>
          <w:highlight w:val="white"/>
        </w:rPr>
      </w:pPr>
      <w:r>
        <w:rPr>
          <w:highlight w:val="white"/>
        </w:rPr>
        <w:t xml:space="preserve">                  </w:t>
      </w:r>
      <w:r w:rsidRPr="00C10F82">
        <w:rPr>
          <w:highlight w:val="white"/>
        </w:rPr>
        <w:t xml:space="preserve"> Message.Break_without_switch____while____do____or____for);</w:t>
      </w:r>
    </w:p>
    <w:p w14:paraId="2470C2FF" w14:textId="77777777" w:rsidR="00C10F82" w:rsidRPr="00C10F82" w:rsidRDefault="00C10F82" w:rsidP="00C10F82">
      <w:pPr>
        <w:pStyle w:val="Code"/>
        <w:rPr>
          <w:highlight w:val="white"/>
        </w:rPr>
      </w:pPr>
      <w:r w:rsidRPr="00C10F82">
        <w:rPr>
          <w:highlight w:val="white"/>
        </w:rPr>
        <w:t xml:space="preserve">      List&lt;MiddleCode&gt; codeList = new List&lt;MiddleCode&gt;();</w:t>
      </w:r>
    </w:p>
    <w:p w14:paraId="14F57AF8" w14:textId="77777777" w:rsidR="00C10F82" w:rsidRPr="00C10F82" w:rsidRDefault="00C10F82" w:rsidP="00C10F82">
      <w:pPr>
        <w:pStyle w:val="Code"/>
        <w:rPr>
          <w:highlight w:val="white"/>
        </w:rPr>
      </w:pPr>
      <w:r w:rsidRPr="00C10F82">
        <w:rPr>
          <w:highlight w:val="white"/>
        </w:rPr>
        <w:t xml:space="preserve">      MiddleCode breakCode = AddMiddleCode(codeList, MiddleOperator.Jump);</w:t>
      </w:r>
    </w:p>
    <w:p w14:paraId="287B36C4" w14:textId="77777777" w:rsidR="00C10F82" w:rsidRPr="00C10F82" w:rsidRDefault="00C10F82" w:rsidP="00C10F82">
      <w:pPr>
        <w:pStyle w:val="Code"/>
        <w:rPr>
          <w:highlight w:val="white"/>
        </w:rPr>
      </w:pPr>
      <w:r w:rsidRPr="00C10F82">
        <w:rPr>
          <w:highlight w:val="white"/>
        </w:rPr>
        <w:t xml:space="preserve">      m_breakSetStack.Peek().Add(breakCode);</w:t>
      </w:r>
    </w:p>
    <w:p w14:paraId="19F0B94C" w14:textId="77777777" w:rsidR="00C10F82" w:rsidRPr="00C10F82" w:rsidRDefault="00C10F82" w:rsidP="00C10F82">
      <w:pPr>
        <w:pStyle w:val="Code"/>
        <w:rPr>
          <w:highlight w:val="white"/>
        </w:rPr>
      </w:pPr>
      <w:r w:rsidRPr="00C10F82">
        <w:rPr>
          <w:highlight w:val="white"/>
        </w:rPr>
        <w:t xml:space="preserve">      return (new Statement(codeList));</w:t>
      </w:r>
    </w:p>
    <w:p w14:paraId="27B34CEB" w14:textId="2646E758" w:rsidR="00C10F82" w:rsidRDefault="00C10F82" w:rsidP="00C10F82">
      <w:pPr>
        <w:pStyle w:val="Code"/>
        <w:rPr>
          <w:highlight w:val="white"/>
        </w:rPr>
      </w:pPr>
      <w:r w:rsidRPr="00C10F82">
        <w:rPr>
          <w:highlight w:val="white"/>
        </w:rPr>
        <w:t xml:space="preserve">    }</w:t>
      </w:r>
    </w:p>
    <w:p w14:paraId="42FF0F8B" w14:textId="5989E265" w:rsidR="005E5A36" w:rsidRDefault="00CC1DF4" w:rsidP="0060539D">
      <w:pPr>
        <w:pStyle w:val="Heading3"/>
      </w:pPr>
      <w:r>
        <w:t>&lt;h3&gt;</w:t>
      </w:r>
      <w:bookmarkStart w:id="261" w:name="_Toc93320490"/>
      <w:r w:rsidRPr="00903DBA">
        <w:t xml:space="preserve">The </w:t>
      </w:r>
      <w:r w:rsidR="00861971">
        <w:t>Loop Header</w:t>
      </w:r>
      <w:bookmarkEnd w:id="261"/>
      <w:r>
        <w:t>&lt;/h3&gt;</w:t>
      </w:r>
    </w:p>
    <w:p w14:paraId="4E041652" w14:textId="31D5010D" w:rsidR="005E5A36" w:rsidRPr="00903DBA" w:rsidRDefault="005E5A36" w:rsidP="005E5A36">
      <w:pPr>
        <w:rPr>
          <w:highlight w:val="white"/>
        </w:rPr>
      </w:pPr>
      <w:r w:rsidRPr="00903DBA">
        <w:rPr>
          <w:highlight w:val="white"/>
        </w:rPr>
        <w:t xml:space="preserve">Similar to the </w:t>
      </w:r>
      <w:r w:rsidR="00277560">
        <w:rPr>
          <w:highlight w:val="white"/>
        </w:rPr>
        <w:t>break-set</w:t>
      </w:r>
      <w:r w:rsidRPr="00903DBA">
        <w:rPr>
          <w:highlight w:val="white"/>
        </w:rPr>
        <w:t xml:space="preserve"> stack above, we also need </w:t>
      </w:r>
      <w:r w:rsidR="00E8258F">
        <w:rPr>
          <w:highlight w:val="white"/>
        </w:rPr>
        <w:t xml:space="preserve">the </w:t>
      </w:r>
      <w:r w:rsidR="00D4318D">
        <w:rPr>
          <w:rStyle w:val="KeyWord0"/>
          <w:highlight w:val="white"/>
        </w:rPr>
        <w:t>&lt;k&gt;</w:t>
      </w:r>
      <w:r w:rsidR="00D4318D" w:rsidRPr="00E8258F">
        <w:rPr>
          <w:rStyle w:val="KeyWord0"/>
          <w:highlight w:val="white"/>
        </w:rPr>
        <w:t>m_continueSetStack</w:t>
      </w:r>
      <w:r w:rsidR="00D4318D">
        <w:rPr>
          <w:rStyle w:val="KeyWord0"/>
          <w:highlight w:val="white"/>
        </w:rPr>
        <w:t>&lt;/k&gt;</w:t>
      </w:r>
      <w:r w:rsidRPr="00903DBA">
        <w:rPr>
          <w:highlight w:val="white"/>
        </w:rPr>
        <w:t xml:space="preserve"> stack</w:t>
      </w:r>
      <w:r w:rsidR="0020755D">
        <w:rPr>
          <w:highlight w:val="white"/>
        </w:rPr>
        <w:t>, which holds jump instruction</w:t>
      </w:r>
      <w:r w:rsidR="00EA1B45">
        <w:rPr>
          <w:highlight w:val="white"/>
        </w:rPr>
        <w:t>s</w:t>
      </w:r>
      <w:r w:rsidR="0020755D">
        <w:rPr>
          <w:highlight w:val="white"/>
        </w:rPr>
        <w:t xml:space="preserve"> to the beginning of the loop.</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0FC0945"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LoopHeader</w:t>
      </w:r>
      <w:r w:rsidR="00D4318D">
        <w:rPr>
          <w:rStyle w:val="KeyWord0"/>
          <w:highlight w:val="white"/>
        </w:rPr>
        <w:t>&lt;/k&gt;</w:t>
      </w:r>
      <w:r w:rsidRPr="00903DBA">
        <w:rPr>
          <w:highlight w:val="white"/>
        </w:rPr>
        <w:t xml:space="preserve"> method is called before the parsing of </w:t>
      </w:r>
      <w:r w:rsidR="001962D1">
        <w:rPr>
          <w:highlight w:val="white"/>
        </w:rPr>
        <w:t xml:space="preserve">the </w:t>
      </w:r>
      <w:r w:rsidR="00D4318D">
        <w:rPr>
          <w:rStyle w:val="KeyWord0"/>
          <w:highlight w:val="white"/>
        </w:rPr>
        <w:t>&lt;k&gt;</w:t>
      </w:r>
      <w:r w:rsidR="00D4318D" w:rsidRPr="0020755D">
        <w:rPr>
          <w:rStyle w:val="KeyWord0"/>
          <w:highlight w:val="white"/>
        </w:rPr>
        <w:t>while</w:t>
      </w:r>
      <w:r w:rsidR="00D4318D">
        <w:rPr>
          <w:rStyle w:val="KeyWord0"/>
          <w:highlight w:val="white"/>
        </w:rPr>
        <w:t>&lt;/k&gt;</w:t>
      </w:r>
      <w:r w:rsidRPr="00903DBA">
        <w:rPr>
          <w:highlight w:val="white"/>
        </w:rPr>
        <w:t xml:space="preserve">, </w:t>
      </w:r>
      <w:r w:rsidR="00D4318D">
        <w:rPr>
          <w:rStyle w:val="KeyWord0"/>
          <w:highlight w:val="white"/>
        </w:rPr>
        <w:t>&lt;k&gt;</w:t>
      </w:r>
      <w:r w:rsidR="00D4318D" w:rsidRPr="0020755D">
        <w:rPr>
          <w:rStyle w:val="KeyWord0"/>
          <w:highlight w:val="white"/>
        </w:rPr>
        <w:t>do</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20755D">
        <w:rPr>
          <w:rStyle w:val="KeyWord0"/>
          <w:highlight w:val="white"/>
        </w:rPr>
        <w:t>for</w:t>
      </w:r>
      <w:r w:rsidR="00D4318D">
        <w:rPr>
          <w:rStyle w:val="KeyWord0"/>
          <w:highlight w:val="white"/>
        </w:rPr>
        <w:t>&lt;/k&gt;</w:t>
      </w:r>
      <w:r w:rsidRPr="00903DBA">
        <w:rPr>
          <w:highlight w:val="white"/>
        </w:rPr>
        <w:t xml:space="preserve"> statement. Its task is to add empty sets at the top of the </w:t>
      </w:r>
      <w:r w:rsidR="00277560">
        <w:rPr>
          <w:highlight w:val="white"/>
        </w:rPr>
        <w:t>break-set</w:t>
      </w:r>
      <w:r w:rsidRPr="00903DBA">
        <w:rPr>
          <w:highlight w:val="white"/>
        </w:rPr>
        <w:t xml:space="preserve"> stack and </w:t>
      </w:r>
      <w:r w:rsidR="00277560">
        <w:rPr>
          <w:highlight w:val="white"/>
        </w:rPr>
        <w:t>continue-set</w:t>
      </w:r>
      <w:r w:rsidRPr="00903DBA">
        <w:rPr>
          <w:highlight w:val="white"/>
        </w:rPr>
        <w:t xml:space="preserve"> stack.</w:t>
      </w:r>
    </w:p>
    <w:p w14:paraId="0B658E61" w14:textId="77777777" w:rsidR="005E5A36" w:rsidRPr="00903DBA" w:rsidRDefault="005E5A36" w:rsidP="005E5A36">
      <w:pPr>
        <w:pStyle w:val="Code"/>
        <w:rPr>
          <w:highlight w:val="white"/>
        </w:rPr>
      </w:pPr>
      <w:r w:rsidRPr="00903DBA">
        <w:rPr>
          <w:highlight w:val="white"/>
        </w:rPr>
        <w:lastRenderedPageBreak/>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5B174457" w14:textId="5FC6C605" w:rsidR="005E5A36" w:rsidRPr="00903DBA" w:rsidRDefault="00CC1DF4" w:rsidP="0060539D">
      <w:pPr>
        <w:pStyle w:val="Heading3"/>
      </w:pPr>
      <w:r>
        <w:t>&lt;h3&gt;</w:t>
      </w:r>
      <w:bookmarkStart w:id="262" w:name="_Toc93320491"/>
      <w:r w:rsidRPr="00903DBA">
        <w:t>The Do Statement</w:t>
      </w:r>
      <w:bookmarkEnd w:id="262"/>
      <w:r>
        <w:t>&lt;/h3&gt;</w:t>
      </w:r>
    </w:p>
    <w:p w14:paraId="28A46732" w14:textId="0BB563B9" w:rsidR="00804872" w:rsidRDefault="00904B6E" w:rsidP="00804872">
      <w:pPr>
        <w:rPr>
          <w:highlight w:val="white"/>
        </w:rPr>
      </w:pPr>
      <w:r>
        <w:rPr>
          <w:highlight w:val="white"/>
        </w:rPr>
        <w:t xml:space="preserve">The </w:t>
      </w:r>
      <w:r w:rsidR="00D4318D">
        <w:rPr>
          <w:rStyle w:val="KeyWord0"/>
          <w:highlight w:val="white"/>
        </w:rPr>
        <w:t>&lt;k&gt;</w:t>
      </w:r>
      <w:r w:rsidR="00D4318D" w:rsidRPr="00277560">
        <w:rPr>
          <w:rStyle w:val="KeyWord0"/>
          <w:highlight w:val="white"/>
        </w:rPr>
        <w:t>do</w:t>
      </w:r>
      <w:r w:rsidR="00D4318D">
        <w:rPr>
          <w:rStyle w:val="KeyWord0"/>
          <w:highlight w:val="white"/>
        </w:rPr>
        <w:t>&lt;/k&gt;</w:t>
      </w:r>
      <w:r>
        <w:rPr>
          <w:highlight w:val="white"/>
        </w:rPr>
        <w:t xml:space="preserve"> statement starts with a statement followed by an expression. </w:t>
      </w:r>
      <w:r w:rsidR="00441E04">
        <w:rPr>
          <w:highlight w:val="white"/>
        </w:rPr>
        <w:t>We start by backpatching the next</w:t>
      </w:r>
      <w:r w:rsidR="00E741C6">
        <w:rPr>
          <w:highlight w:val="white"/>
        </w:rPr>
        <w:t>-</w:t>
      </w:r>
      <w:r w:rsidR="00441E04">
        <w:rPr>
          <w:highlight w:val="white"/>
        </w:rPr>
        <w:t>set of the inner statement to the beginning of the middle code of the do statement.</w:t>
      </w:r>
    </w:p>
    <w:p w14:paraId="3A9B777B" w14:textId="7C0360C5" w:rsidR="005E5A36" w:rsidRPr="00903DBA" w:rsidRDefault="005E5A36" w:rsidP="005E5A36">
      <w:pPr>
        <w:pStyle w:val="Code"/>
        <w:rPr>
          <w:highlight w:val="white"/>
        </w:rPr>
      </w:pPr>
      <w:r w:rsidRPr="00903DBA">
        <w:rPr>
          <w:highlight w:val="white"/>
        </w:rPr>
        <w:t xml:space="preserve">    public static Statement DoStatement(Statement innerStatement,</w:t>
      </w:r>
    </w:p>
    <w:p w14:paraId="79438A6A" w14:textId="77777777" w:rsidR="005E5A36" w:rsidRPr="00903DBA" w:rsidRDefault="005E5A36" w:rsidP="005E5A36">
      <w:pPr>
        <w:pStyle w:val="Code"/>
        <w:rPr>
          <w:highlight w:val="white"/>
        </w:rPr>
      </w:pPr>
      <w:r w:rsidRPr="00903DBA">
        <w:rPr>
          <w:highlight w:val="white"/>
        </w:rPr>
        <w:t xml:space="preserve">                                        Expression expression) {</w:t>
      </w:r>
    </w:p>
    <w:p w14:paraId="2F21F174" w14:textId="77777777" w:rsidR="005E5A36" w:rsidRPr="00903DBA" w:rsidRDefault="005E5A36" w:rsidP="005E5A36">
      <w:pPr>
        <w:pStyle w:val="Code"/>
        <w:rPr>
          <w:highlight w:val="white"/>
        </w:rPr>
      </w:pPr>
      <w:r w:rsidRPr="00903DBA">
        <w:rPr>
          <w:highlight w:val="white"/>
        </w:rPr>
        <w:t xml:space="preserve">      List&lt;MiddleCode&gt; codeList = innerStatement.CodeList;</w:t>
      </w:r>
    </w:p>
    <w:p w14:paraId="4438CD2D" w14:textId="4EF12A50" w:rsidR="005E5A36" w:rsidRDefault="005E5A36" w:rsidP="005E5A36">
      <w:pPr>
        <w:pStyle w:val="Code"/>
        <w:rPr>
          <w:highlight w:val="white"/>
        </w:rPr>
      </w:pPr>
      <w:r w:rsidRPr="00903DBA">
        <w:rPr>
          <w:highlight w:val="white"/>
        </w:rPr>
        <w:t xml:space="preserve">      Backpatch(innerStatement.NextSet, codeList);</w:t>
      </w:r>
    </w:p>
    <w:p w14:paraId="4C77D2D3" w14:textId="77777777" w:rsidR="005E5A36" w:rsidRPr="00903DBA" w:rsidRDefault="005E5A36" w:rsidP="005E5A36">
      <w:pPr>
        <w:pStyle w:val="Code"/>
        <w:rPr>
          <w:highlight w:val="white"/>
        </w:rPr>
      </w:pPr>
      <w:r w:rsidRPr="00903DBA">
        <w:rPr>
          <w:highlight w:val="white"/>
        </w:rPr>
        <w:t xml:space="preserve">      codeList.AddRange(expression.LongList);</w:t>
      </w:r>
    </w:p>
    <w:p w14:paraId="4B4964A1" w14:textId="51058389" w:rsidR="00546026" w:rsidRDefault="00546026" w:rsidP="00546026">
      <w:pPr>
        <w:rPr>
          <w:highlight w:val="white"/>
        </w:rPr>
      </w:pPr>
      <w:r>
        <w:rPr>
          <w:highlight w:val="white"/>
        </w:rPr>
        <w:t xml:space="preserve">We backpatch the true-set of the expression and the </w:t>
      </w:r>
      <w:r w:rsidR="00277560">
        <w:rPr>
          <w:highlight w:val="white"/>
        </w:rPr>
        <w:t>continue-set</w:t>
      </w:r>
      <w:r>
        <w:rPr>
          <w:highlight w:val="white"/>
        </w:rPr>
        <w:t xml:space="preserve"> </w:t>
      </w:r>
      <w:r w:rsidR="00441E04">
        <w:rPr>
          <w:highlight w:val="white"/>
        </w:rPr>
        <w:t xml:space="preserve">of the inner statement </w:t>
      </w:r>
      <w:r>
        <w:rPr>
          <w:highlight w:val="white"/>
        </w:rPr>
        <w:t xml:space="preserve">to the beginning of the </w:t>
      </w:r>
      <w:r w:rsidR="00D4318D">
        <w:rPr>
          <w:rStyle w:val="KeyWord0"/>
          <w:highlight w:val="white"/>
        </w:rPr>
        <w:t>&lt;k&gt;</w:t>
      </w:r>
      <w:r w:rsidR="00D4318D" w:rsidRPr="00277560">
        <w:rPr>
          <w:rStyle w:val="KeyWord0"/>
          <w:highlight w:val="white"/>
        </w:rPr>
        <w:t>do</w:t>
      </w:r>
      <w:r w:rsidR="00D4318D">
        <w:rPr>
          <w:rStyle w:val="KeyWord0"/>
          <w:highlight w:val="white"/>
        </w:rPr>
        <w:t>&lt;/k&gt;</w:t>
      </w:r>
      <w:r>
        <w:rPr>
          <w:highlight w:val="white"/>
        </w:rPr>
        <w:t xml:space="preserve"> statement.</w:t>
      </w:r>
    </w:p>
    <w:p w14:paraId="439C7D48" w14:textId="46EE9EA8" w:rsidR="005E5A36" w:rsidRPr="00903DBA" w:rsidRDefault="005E5A36" w:rsidP="005E5A36">
      <w:pPr>
        <w:pStyle w:val="Code"/>
        <w:rPr>
          <w:highlight w:val="white"/>
        </w:rPr>
      </w:pPr>
      <w:r w:rsidRPr="00903DBA">
        <w:rPr>
          <w:highlight w:val="white"/>
        </w:rPr>
        <w:t xml:space="preserve">      Backpatch(expression.Symbol.TrueSet, codeList);</w:t>
      </w:r>
    </w:p>
    <w:p w14:paraId="657EFC22" w14:textId="2ECAFD0B" w:rsidR="005E5A36" w:rsidRDefault="005E5A36" w:rsidP="005E5A36">
      <w:pPr>
        <w:pStyle w:val="Code"/>
        <w:rPr>
          <w:highlight w:val="white"/>
        </w:rPr>
      </w:pPr>
      <w:r w:rsidRPr="00903DBA">
        <w:rPr>
          <w:highlight w:val="white"/>
        </w:rPr>
        <w:t xml:space="preserve">      Backpatch(m_continueSetStack.Pop(), codeList);    </w:t>
      </w:r>
    </w:p>
    <w:p w14:paraId="3C5A6ADC" w14:textId="16DEE1AD" w:rsidR="003039E9" w:rsidRPr="00903DBA" w:rsidRDefault="00460F08" w:rsidP="00460F08">
      <w:pPr>
        <w:rPr>
          <w:highlight w:val="white"/>
        </w:rPr>
      </w:pPr>
      <w:r>
        <w:rPr>
          <w:highlight w:val="white"/>
        </w:rPr>
        <w:t xml:space="preserve">The next-set of the </w:t>
      </w:r>
      <w:r w:rsidR="00D4318D">
        <w:rPr>
          <w:rStyle w:val="KeyWord0"/>
          <w:highlight w:val="white"/>
        </w:rPr>
        <w:t>&lt;k&gt;</w:t>
      </w:r>
      <w:r w:rsidR="00D4318D" w:rsidRPr="00277560">
        <w:rPr>
          <w:rStyle w:val="KeyWord0"/>
          <w:highlight w:val="white"/>
        </w:rPr>
        <w:t>do</w:t>
      </w:r>
      <w:r w:rsidR="00D4318D">
        <w:rPr>
          <w:rStyle w:val="KeyWord0"/>
          <w:highlight w:val="white"/>
        </w:rPr>
        <w:t>&lt;/k&gt;</w:t>
      </w:r>
      <w:r>
        <w:rPr>
          <w:highlight w:val="white"/>
        </w:rPr>
        <w:t xml:space="preserve"> statement is the union of the false-set of the expression, the break-set of the inner statement, and the jump instruction out of the inner statement.</w:t>
      </w:r>
    </w:p>
    <w:p w14:paraId="539BA168"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48BF2B1" w14:textId="77777777" w:rsidR="005E5A36" w:rsidRPr="00903DBA" w:rsidRDefault="005E5A36" w:rsidP="005E5A36">
      <w:pPr>
        <w:pStyle w:val="Code"/>
        <w:rPr>
          <w:highlight w:val="white"/>
        </w:rPr>
      </w:pPr>
      <w:r w:rsidRPr="00903DBA">
        <w:rPr>
          <w:highlight w:val="white"/>
        </w:rPr>
        <w:t xml:space="preserve">      nextSet.UnionWith(expression.Symbol.FalseSet);</w:t>
      </w:r>
    </w:p>
    <w:p w14:paraId="57EA36F5" w14:textId="77777777" w:rsidR="005E5A36" w:rsidRPr="00903DBA" w:rsidRDefault="005E5A36" w:rsidP="005E5A36">
      <w:pPr>
        <w:pStyle w:val="Code"/>
        <w:rPr>
          <w:highlight w:val="white"/>
        </w:rPr>
      </w:pPr>
      <w:r w:rsidRPr="00903DBA">
        <w:rPr>
          <w:highlight w:val="white"/>
        </w:rPr>
        <w:t xml:space="preserve">      nextSet.UnionWith(m_breakSetStack.Pop());</w:t>
      </w:r>
    </w:p>
    <w:p w14:paraId="17089A66" w14:textId="77777777" w:rsidR="005E5A36" w:rsidRPr="00903DBA" w:rsidRDefault="005E5A36" w:rsidP="005E5A36">
      <w:pPr>
        <w:pStyle w:val="Code"/>
        <w:rPr>
          <w:highlight w:val="white"/>
        </w:rPr>
      </w:pPr>
      <w:r w:rsidRPr="00903DBA">
        <w:rPr>
          <w:highlight w:val="white"/>
        </w:rPr>
        <w:t xml:space="preserve">      return (new Statement(codeList, nextSet));</w:t>
      </w:r>
    </w:p>
    <w:p w14:paraId="4017F3A0" w14:textId="77777777" w:rsidR="005E5A36" w:rsidRPr="00903DBA" w:rsidRDefault="005E5A36" w:rsidP="005E5A36">
      <w:pPr>
        <w:pStyle w:val="Code"/>
        <w:rPr>
          <w:highlight w:val="white"/>
        </w:rPr>
      </w:pPr>
      <w:r w:rsidRPr="00903DBA">
        <w:rPr>
          <w:highlight w:val="white"/>
        </w:rPr>
        <w:t xml:space="preserve">    }</w:t>
      </w:r>
    </w:p>
    <w:p w14:paraId="71EA2048" w14:textId="72F7108B" w:rsidR="005E5A36" w:rsidRPr="00903DBA" w:rsidRDefault="00CC1DF4" w:rsidP="0060539D">
      <w:pPr>
        <w:pStyle w:val="Heading3"/>
      </w:pPr>
      <w:r>
        <w:t>&lt;h3&gt;</w:t>
      </w:r>
      <w:bookmarkStart w:id="263" w:name="_Toc93320492"/>
      <w:r w:rsidRPr="00903DBA">
        <w:t>The For Statement</w:t>
      </w:r>
      <w:bookmarkEnd w:id="263"/>
      <w:r>
        <w:t>&lt;/h3&gt;</w:t>
      </w:r>
    </w:p>
    <w:p w14:paraId="3DE55E38" w14:textId="05E8E12B"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ForStatement</w:t>
      </w:r>
      <w:r w:rsidR="00D4318D">
        <w:rPr>
          <w:rStyle w:val="KeyWord0"/>
          <w:highlight w:val="white"/>
        </w:rPr>
        <w:t>&lt;/k&gt;</w:t>
      </w:r>
      <w:r w:rsidRPr="00903DBA">
        <w:rPr>
          <w:highlight w:val="white"/>
        </w:rPr>
        <w:t xml:space="preserve"> method, we </w:t>
      </w:r>
      <w:r w:rsidR="008C71B3">
        <w:rPr>
          <w:highlight w:val="white"/>
        </w:rPr>
        <w:t>use both t</w:t>
      </w:r>
      <w:r w:rsidRPr="00903DBA">
        <w:rPr>
          <w:highlight w:val="white"/>
        </w:rPr>
        <w:t>he short and long list</w:t>
      </w:r>
      <w:r w:rsidR="008C71B3">
        <w:rPr>
          <w:highlight w:val="white"/>
        </w:rPr>
        <w:t>s</w:t>
      </w:r>
      <w:r w:rsidRPr="00903DBA">
        <w:rPr>
          <w:highlight w:val="white"/>
        </w:rPr>
        <w:t xml:space="preserve"> of the expressions. If the </w:t>
      </w:r>
      <w:r w:rsidR="003258B9">
        <w:rPr>
          <w:highlight w:val="white"/>
        </w:rPr>
        <w:t xml:space="preserve">middle </w:t>
      </w:r>
      <w:r w:rsidRPr="00903DBA">
        <w:rPr>
          <w:highlight w:val="white"/>
        </w:rPr>
        <w:t xml:space="preserve">test expression is present, we want its value, and </w:t>
      </w:r>
      <w:r w:rsidR="003258B9">
        <w:rPr>
          <w:highlight w:val="white"/>
        </w:rPr>
        <w:t xml:space="preserve">are </w:t>
      </w:r>
      <w:r w:rsidRPr="00903DBA">
        <w:rPr>
          <w:highlight w:val="white"/>
        </w:rPr>
        <w:t>therefore</w:t>
      </w:r>
      <w:r w:rsidR="003258B9">
        <w:rPr>
          <w:highlight w:val="white"/>
        </w:rPr>
        <w:t xml:space="preserve"> </w:t>
      </w:r>
      <w:r w:rsidRPr="00903DBA">
        <w:rPr>
          <w:highlight w:val="white"/>
        </w:rPr>
        <w:t>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xml:space="preserve">, which are </w:t>
      </w:r>
      <w:r w:rsidR="008C71B3">
        <w:rPr>
          <w:highlight w:val="white"/>
        </w:rPr>
        <w:t>generated by t</w:t>
      </w:r>
      <w:r w:rsidR="00FB2561">
        <w:rPr>
          <w:highlight w:val="white"/>
        </w:rPr>
        <w: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1B00B1C3" w:rsidR="005E5A36" w:rsidRPr="00903DBA" w:rsidRDefault="005E5A36" w:rsidP="005E5A36">
      <w:pPr>
        <w:rPr>
          <w:highlight w:val="white"/>
        </w:rPr>
      </w:pPr>
      <w:r w:rsidRPr="00903DBA">
        <w:rPr>
          <w:highlight w:val="white"/>
        </w:rPr>
        <w:t xml:space="preserve">We add an empty instruction as the target of the test expression, since we do not know if </w:t>
      </w:r>
      <w:r w:rsidR="003258B9">
        <w:rPr>
          <w:highlight w:val="white"/>
        </w:rPr>
        <w:t xml:space="preserve">it </w:t>
      </w:r>
      <w:r w:rsidR="006A58C2">
        <w:rPr>
          <w:highlight w:val="white"/>
        </w:rPr>
        <w:t>in fact is a</w:t>
      </w:r>
      <w:r w:rsidRPr="00903DBA">
        <w:rPr>
          <w:highlight w:val="white"/>
        </w:rPr>
        <w:t xml:space="preserve"> test expression</w:t>
      </w:r>
      <w:r w:rsidR="00B871F3">
        <w:rPr>
          <w:highlight w:val="white"/>
        </w:rPr>
        <w:t xml:space="preserve"> present</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lastRenderedPageBreak/>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r w:rsidR="009C3C27">
        <w:rPr>
          <w:highlight w:val="white"/>
        </w:rPr>
        <w:t>next-set</w:t>
      </w:r>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1EC247E9" w:rsidR="005E5A36" w:rsidRPr="00903DBA" w:rsidRDefault="005E5A36" w:rsidP="005E5A36">
      <w:r w:rsidRPr="00903DBA">
        <w:t>Finally</w:t>
      </w:r>
      <w:r w:rsidR="00EF1998">
        <w:t>,</w:t>
      </w:r>
      <w:r w:rsidRPr="00903DBA">
        <w:t xml:space="preserve"> the </w:t>
      </w:r>
      <w:r w:rsidR="00277560">
        <w:t>continue-set</w:t>
      </w:r>
      <w:r w:rsidRPr="00903DBA">
        <w:t xml:space="preserve"> is backpatched to the beginning of the test expression and the </w:t>
      </w:r>
      <w:r w:rsidR="00277560">
        <w:t>break-set</w:t>
      </w:r>
      <w:r w:rsidRPr="00903DBA">
        <w:t xml:space="preserve">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2CC0D745" w:rsidR="005E5A36" w:rsidRDefault="005E5A36" w:rsidP="005E5A36">
      <w:pPr>
        <w:pStyle w:val="Code"/>
        <w:rPr>
          <w:highlight w:val="white"/>
        </w:rPr>
      </w:pPr>
      <w:r w:rsidRPr="00903DBA">
        <w:rPr>
          <w:highlight w:val="white"/>
        </w:rPr>
        <w:t xml:space="preserve">    }</w:t>
      </w:r>
    </w:p>
    <w:p w14:paraId="4B6A7CC9" w14:textId="77777777" w:rsidR="00EF1998" w:rsidRDefault="00EF1998" w:rsidP="00EF1998">
      <w:pPr>
        <w:pStyle w:val="Heading3"/>
        <w:numPr>
          <w:ilvl w:val="2"/>
          <w:numId w:val="220"/>
        </w:numPr>
      </w:pPr>
      <w:r>
        <w:t>&lt;h3&gt;</w:t>
      </w:r>
      <w:r w:rsidRPr="00903DBA">
        <w:t>The While Statement</w:t>
      </w:r>
      <w:r>
        <w:t>&lt;/h3&gt;</w:t>
      </w:r>
    </w:p>
    <w:p w14:paraId="4F4207DB" w14:textId="77777777" w:rsidR="00EF1998" w:rsidRDefault="00EF1998" w:rsidP="00EF1998">
      <w:pPr>
        <w:rPr>
          <w:highlight w:val="white"/>
        </w:rPr>
      </w:pPr>
      <w:r w:rsidRPr="00903DBA">
        <w:rPr>
          <w:highlight w:val="white"/>
        </w:rPr>
        <w:t xml:space="preserve">The </w:t>
      </w:r>
      <w:r>
        <w:rPr>
          <w:rStyle w:val="KeyWord0"/>
          <w:highlight w:val="white"/>
        </w:rPr>
        <w:t>&lt;k&gt;</w:t>
      </w:r>
      <w:r w:rsidRPr="00903DBA">
        <w:rPr>
          <w:rStyle w:val="KeyWord0"/>
          <w:highlight w:val="white"/>
        </w:rPr>
        <w:t>WhileStatement</w:t>
      </w:r>
      <w:r>
        <w:rPr>
          <w:rStyle w:val="KeyWord0"/>
          <w:highlight w:val="white"/>
        </w:rPr>
        <w:t>&lt;/k&gt;</w:t>
      </w:r>
      <w:r w:rsidRPr="00903DBA">
        <w:rPr>
          <w:highlight w:val="white"/>
        </w:rPr>
        <w:t xml:space="preserve"> method is called after the while statement has been parsed. </w:t>
      </w:r>
      <w:r>
        <w:rPr>
          <w:highlight w:val="white"/>
        </w:rPr>
        <w:t xml:space="preserve">Since the </w:t>
      </w:r>
      <w:r w:rsidRPr="000569EB">
        <w:rPr>
          <w:rStyle w:val="KeyWord0"/>
          <w:highlight w:val="white"/>
        </w:rPr>
        <w:t>while</w:t>
      </w:r>
      <w:r>
        <w:rPr>
          <w:highlight w:val="white"/>
        </w:rPr>
        <w:t xml:space="preserve"> statement is a simplified form of the </w:t>
      </w:r>
      <w:r w:rsidRPr="000569EB">
        <w:rPr>
          <w:rStyle w:val="KeyWord0"/>
          <w:highlight w:val="white"/>
        </w:rPr>
        <w:t>for</w:t>
      </w:r>
      <w:r>
        <w:rPr>
          <w:highlight w:val="white"/>
        </w:rPr>
        <w:t xml:space="preserve"> statement, we simply call </w:t>
      </w:r>
      <w:r w:rsidRPr="000569EB">
        <w:rPr>
          <w:rStyle w:val="KeyWord0"/>
          <w:highlight w:val="white"/>
        </w:rPr>
        <w:t>ForStatament</w:t>
      </w:r>
      <w:r>
        <w:rPr>
          <w:highlight w:val="white"/>
        </w:rPr>
        <w:t>.</w:t>
      </w:r>
    </w:p>
    <w:p w14:paraId="3334386C" w14:textId="77777777" w:rsidR="00EF1998" w:rsidRPr="005B2B9F" w:rsidRDefault="00EF1998" w:rsidP="00EF1998">
      <w:pPr>
        <w:pStyle w:val="Code"/>
      </w:pPr>
      <w:r w:rsidRPr="005B2B9F">
        <w:t xml:space="preserve">    public static Statement WhileStatement(Expression expression,</w:t>
      </w:r>
    </w:p>
    <w:p w14:paraId="7565553B" w14:textId="77777777" w:rsidR="00EF1998" w:rsidRPr="005B2B9F" w:rsidRDefault="00EF1998" w:rsidP="00EF1998">
      <w:pPr>
        <w:pStyle w:val="Code"/>
      </w:pPr>
      <w:r w:rsidRPr="005B2B9F">
        <w:t xml:space="preserve">                                           Statement statement) {</w:t>
      </w:r>
    </w:p>
    <w:p w14:paraId="4B83BC02" w14:textId="77777777" w:rsidR="00EF1998" w:rsidRPr="005B2B9F" w:rsidRDefault="00EF1998" w:rsidP="00EF1998">
      <w:pPr>
        <w:pStyle w:val="Code"/>
      </w:pPr>
      <w:r w:rsidRPr="005B2B9F">
        <w:t xml:space="preserve">      return ForStatement(null, expression, null, statement);</w:t>
      </w:r>
    </w:p>
    <w:p w14:paraId="17D07112" w14:textId="77777777" w:rsidR="00EF1998" w:rsidRPr="005B2B9F" w:rsidRDefault="00EF1998" w:rsidP="00EF1998">
      <w:pPr>
        <w:pStyle w:val="Code"/>
      </w:pPr>
      <w:r w:rsidRPr="005B2B9F">
        <w:t xml:space="preserve">    }</w:t>
      </w:r>
    </w:p>
    <w:p w14:paraId="26760333" w14:textId="24454E77" w:rsidR="00EA070B" w:rsidRDefault="00CC1DF4" w:rsidP="00EA070B">
      <w:pPr>
        <w:pStyle w:val="Heading3"/>
        <w:numPr>
          <w:ilvl w:val="2"/>
          <w:numId w:val="215"/>
        </w:numPr>
      </w:pPr>
      <w:r>
        <w:t>&lt;h3&gt;</w:t>
      </w:r>
      <w:bookmarkStart w:id="264" w:name="_Toc93320493"/>
      <w:r w:rsidRPr="00903DBA">
        <w:t xml:space="preserve">The </w:t>
      </w:r>
      <w:r>
        <w:t>Continue</w:t>
      </w:r>
      <w:r w:rsidRPr="00903DBA">
        <w:t xml:space="preserve"> Statement</w:t>
      </w:r>
      <w:bookmarkEnd w:id="264"/>
      <w:r>
        <w:t>&lt;/h3&gt;</w:t>
      </w:r>
    </w:p>
    <w:p w14:paraId="6037EF09" w14:textId="40BA2286" w:rsidR="0056138F" w:rsidRDefault="00B134FB" w:rsidP="0090704A">
      <w:pPr>
        <w:rPr>
          <w:highlight w:val="white"/>
        </w:rPr>
      </w:pPr>
      <w:r>
        <w:rPr>
          <w:highlight w:val="white"/>
        </w:rPr>
        <w:t xml:space="preserve">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works in the same way as the </w:t>
      </w:r>
      <w:r w:rsidR="00D4318D">
        <w:rPr>
          <w:rStyle w:val="KeyWord0"/>
          <w:highlight w:val="white"/>
        </w:rPr>
        <w:t>&lt;k&gt;</w:t>
      </w:r>
      <w:r w:rsidR="00D4318D" w:rsidRPr="00F86157">
        <w:rPr>
          <w:rStyle w:val="KeyWord0"/>
          <w:highlight w:val="white"/>
        </w:rPr>
        <w:t>break</w:t>
      </w:r>
      <w:r w:rsidR="00D4318D">
        <w:rPr>
          <w:rStyle w:val="KeyWord0"/>
          <w:highlight w:val="white"/>
        </w:rPr>
        <w:t>&lt;/k&gt;</w:t>
      </w:r>
      <w:r>
        <w:rPr>
          <w:highlight w:val="white"/>
        </w:rPr>
        <w:t xml:space="preserve"> statement, we add the first instruction following 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to the set on top </w:t>
      </w:r>
      <w:r w:rsidR="00D4318D">
        <w:rPr>
          <w:rStyle w:val="KeyWord0"/>
          <w:highlight w:val="white"/>
        </w:rPr>
        <w:t>&lt;k&gt;</w:t>
      </w:r>
      <w:r w:rsidR="00D4318D" w:rsidRPr="0056138F">
        <w:rPr>
          <w:rStyle w:val="KeyWord0"/>
          <w:highlight w:val="white"/>
        </w:rPr>
        <w:t>m_continueSetStack</w:t>
      </w:r>
      <w:r w:rsidR="00D4318D">
        <w:rPr>
          <w:rStyle w:val="KeyWord0"/>
          <w:highlight w:val="white"/>
        </w:rPr>
        <w:t>&lt;/k&gt;</w:t>
      </w:r>
      <w:r w:rsidR="0056138F">
        <w:rPr>
          <w:highlight w:val="white"/>
        </w:rPr>
        <w:t xml:space="preserve">. We report an error if the statement is not enclosed by </w:t>
      </w:r>
      <w:r w:rsidR="002417A6">
        <w:rPr>
          <w:highlight w:val="white"/>
        </w:rPr>
        <w:t xml:space="preserve">a </w:t>
      </w:r>
      <w:r w:rsidR="00D4318D">
        <w:rPr>
          <w:rStyle w:val="KeyWord0"/>
          <w:highlight w:val="white"/>
        </w:rPr>
        <w:t>&lt;k&gt;</w:t>
      </w:r>
      <w:r w:rsidR="00D4318D" w:rsidRPr="00F86157">
        <w:rPr>
          <w:rStyle w:val="KeyWord0"/>
          <w:highlight w:val="white"/>
        </w:rPr>
        <w:t>while</w:t>
      </w:r>
      <w:r w:rsidR="00D4318D">
        <w:rPr>
          <w:rStyle w:val="KeyWord0"/>
          <w:highlight w:val="white"/>
        </w:rPr>
        <w:t>&lt;/k&gt;</w:t>
      </w:r>
      <w:r w:rsidR="002417A6">
        <w:rPr>
          <w:highlight w:val="white"/>
        </w:rPr>
        <w:t xml:space="preserve">, </w:t>
      </w:r>
      <w:r w:rsidR="00D4318D">
        <w:rPr>
          <w:rStyle w:val="KeyWord0"/>
          <w:highlight w:val="white"/>
        </w:rPr>
        <w:t>&lt;k&gt;</w:t>
      </w:r>
      <w:r w:rsidR="00D4318D" w:rsidRPr="00F86157">
        <w:rPr>
          <w:rStyle w:val="KeyWord0"/>
          <w:highlight w:val="white"/>
        </w:rPr>
        <w:t>do</w:t>
      </w:r>
      <w:r w:rsidR="00D4318D">
        <w:rPr>
          <w:rStyle w:val="KeyWord0"/>
          <w:highlight w:val="white"/>
        </w:rPr>
        <w:t>&lt;/k&gt;</w:t>
      </w:r>
      <w:r w:rsidR="002417A6">
        <w:rPr>
          <w:highlight w:val="white"/>
        </w:rPr>
        <w:t xml:space="preserve">, or </w:t>
      </w:r>
      <w:r w:rsidR="00D4318D">
        <w:rPr>
          <w:rStyle w:val="KeyWord0"/>
          <w:highlight w:val="white"/>
        </w:rPr>
        <w:t>&lt;k&gt;</w:t>
      </w:r>
      <w:r w:rsidR="00D4318D" w:rsidRPr="00F86157">
        <w:rPr>
          <w:rStyle w:val="KeyWord0"/>
          <w:highlight w:val="white"/>
        </w:rPr>
        <w:t>for</w:t>
      </w:r>
      <w:r w:rsidR="00D4318D">
        <w:rPr>
          <w:rStyle w:val="KeyWord0"/>
          <w:highlight w:val="white"/>
        </w:rPr>
        <w:t>&lt;/k&gt;</w:t>
      </w:r>
      <w:r w:rsidR="002417A6">
        <w:rPr>
          <w:highlight w:val="white"/>
        </w:rPr>
        <w:t xml:space="preserve"> statement.</w:t>
      </w:r>
    </w:p>
    <w:p w14:paraId="18657753" w14:textId="77777777" w:rsidR="00EA070B" w:rsidRPr="00231BC9" w:rsidRDefault="00EA070B" w:rsidP="00EA070B">
      <w:pPr>
        <w:pStyle w:val="Code"/>
        <w:rPr>
          <w:highlight w:val="white"/>
        </w:rPr>
      </w:pPr>
      <w:r w:rsidRPr="00231BC9">
        <w:rPr>
          <w:highlight w:val="white"/>
        </w:rPr>
        <w:t xml:space="preserve">    public static Statement ContinueStatement() {</w:t>
      </w:r>
    </w:p>
    <w:p w14:paraId="079F5CAF" w14:textId="11511776" w:rsidR="00EA070B" w:rsidRDefault="00EA070B" w:rsidP="00EA070B">
      <w:pPr>
        <w:pStyle w:val="Code"/>
        <w:rPr>
          <w:highlight w:val="white"/>
        </w:rPr>
      </w:pPr>
      <w:r w:rsidRPr="00231BC9">
        <w:rPr>
          <w:highlight w:val="white"/>
        </w:rPr>
        <w:t xml:space="preserve">      </w:t>
      </w:r>
      <w:r w:rsidR="0056352A">
        <w:rPr>
          <w:highlight w:val="white"/>
        </w:rPr>
        <w:t>Error.Check</w:t>
      </w:r>
      <w:r w:rsidRPr="00231BC9">
        <w:rPr>
          <w:highlight w:val="white"/>
        </w:rPr>
        <w:t>(m_continueSetStack.Count &gt; 0,</w:t>
      </w:r>
    </w:p>
    <w:p w14:paraId="07B35B87" w14:textId="77777777" w:rsidR="00EA070B" w:rsidRPr="00231BC9" w:rsidRDefault="00EA070B" w:rsidP="00EA070B">
      <w:pPr>
        <w:pStyle w:val="Code"/>
        <w:rPr>
          <w:highlight w:val="white"/>
        </w:rPr>
      </w:pPr>
      <w:r>
        <w:rPr>
          <w:highlight w:val="white"/>
        </w:rPr>
        <w:lastRenderedPageBreak/>
        <w:t xml:space="preserve">                  </w:t>
      </w:r>
      <w:r w:rsidRPr="00231BC9">
        <w:rPr>
          <w:highlight w:val="white"/>
        </w:rPr>
        <w:t xml:space="preserve"> Message.Continue_without_while____do____or____for);</w:t>
      </w:r>
    </w:p>
    <w:p w14:paraId="06CAF521" w14:textId="77777777" w:rsidR="00EA070B" w:rsidRPr="00231BC9" w:rsidRDefault="00EA070B" w:rsidP="00EA070B">
      <w:pPr>
        <w:pStyle w:val="Code"/>
        <w:rPr>
          <w:highlight w:val="white"/>
        </w:rPr>
      </w:pPr>
      <w:r w:rsidRPr="00231BC9">
        <w:rPr>
          <w:highlight w:val="white"/>
        </w:rPr>
        <w:t xml:space="preserve">      List&lt;MiddleCode&gt; codeList = new List&lt;MiddleCode&gt;();</w:t>
      </w:r>
    </w:p>
    <w:p w14:paraId="332AB779" w14:textId="77777777" w:rsidR="00EA070B" w:rsidRPr="00231BC9" w:rsidRDefault="00EA070B" w:rsidP="00EA070B">
      <w:pPr>
        <w:pStyle w:val="Code"/>
        <w:rPr>
          <w:highlight w:val="white"/>
        </w:rPr>
      </w:pPr>
      <w:r w:rsidRPr="00231BC9">
        <w:rPr>
          <w:highlight w:val="white"/>
        </w:rPr>
        <w:t xml:space="preserve">      MiddleCode continueCode = AddMiddleCode(codeList, MiddleOperator.Jump);</w:t>
      </w:r>
    </w:p>
    <w:p w14:paraId="08CD778D" w14:textId="77777777" w:rsidR="00EA070B" w:rsidRPr="00231BC9" w:rsidRDefault="00EA070B" w:rsidP="00EA070B">
      <w:pPr>
        <w:pStyle w:val="Code"/>
        <w:rPr>
          <w:highlight w:val="white"/>
        </w:rPr>
      </w:pPr>
      <w:r w:rsidRPr="00231BC9">
        <w:rPr>
          <w:highlight w:val="white"/>
        </w:rPr>
        <w:t xml:space="preserve">      m_continueSetStack.Peek().Add(continueCode);</w:t>
      </w:r>
    </w:p>
    <w:p w14:paraId="4D70007D" w14:textId="77777777" w:rsidR="00EA070B" w:rsidRPr="00231BC9" w:rsidRDefault="00EA070B" w:rsidP="00EA070B">
      <w:pPr>
        <w:pStyle w:val="Code"/>
        <w:rPr>
          <w:highlight w:val="white"/>
        </w:rPr>
      </w:pPr>
      <w:r w:rsidRPr="00231BC9">
        <w:rPr>
          <w:highlight w:val="white"/>
        </w:rPr>
        <w:t xml:space="preserve">      return (new Statement(codeList));</w:t>
      </w:r>
    </w:p>
    <w:p w14:paraId="5CCF91F3" w14:textId="77777777" w:rsidR="00EA070B" w:rsidRPr="00231BC9" w:rsidRDefault="00EA070B" w:rsidP="00EA070B">
      <w:pPr>
        <w:pStyle w:val="Code"/>
        <w:rPr>
          <w:highlight w:val="white"/>
        </w:rPr>
      </w:pPr>
      <w:r w:rsidRPr="00231BC9">
        <w:rPr>
          <w:highlight w:val="white"/>
        </w:rPr>
        <w:t xml:space="preserve">    }</w:t>
      </w:r>
    </w:p>
    <w:p w14:paraId="7B9CF29E" w14:textId="2D6B81CD" w:rsidR="005E5A36" w:rsidRDefault="00CC1DF4" w:rsidP="0060539D">
      <w:pPr>
        <w:pStyle w:val="Heading3"/>
      </w:pPr>
      <w:r>
        <w:t>&lt;h3&gt;</w:t>
      </w:r>
      <w:bookmarkStart w:id="265" w:name="_Toc93320494"/>
      <w:r>
        <w:t xml:space="preserve">The </w:t>
      </w:r>
      <w:r w:rsidRPr="00903DBA">
        <w:t xml:space="preserve">Label and </w:t>
      </w:r>
      <w:r>
        <w:t>Goto</w:t>
      </w:r>
      <w:r w:rsidRPr="00903DBA">
        <w:t xml:space="preserve"> Statement</w:t>
      </w:r>
      <w:r>
        <w:t>s</w:t>
      </w:r>
      <w:bookmarkEnd w:id="265"/>
      <w:r>
        <w:t>&lt;/h3&gt;</w:t>
      </w:r>
    </w:p>
    <w:p w14:paraId="44B6A534" w14:textId="34AB98FC" w:rsidR="005D3517" w:rsidRDefault="00A4505E" w:rsidP="005D3517">
      <w:pPr>
        <w:rPr>
          <w:highlight w:val="white"/>
        </w:rPr>
      </w:pPr>
      <w:r>
        <w:rPr>
          <w:highlight w:val="white"/>
        </w:rPr>
        <w:t xml:space="preserve">In C, is is allowed to use goto statements, </w:t>
      </w:r>
      <w:r w:rsidR="001839DD">
        <w:rPr>
          <w:highlight w:val="white"/>
        </w:rPr>
        <w:t xml:space="preserve">that </w:t>
      </w:r>
      <w:r w:rsidR="008A5DAF">
        <w:rPr>
          <w:highlight w:val="white"/>
        </w:rPr>
        <w:t>jump</w:t>
      </w:r>
      <w:r w:rsidR="001839DD">
        <w:rPr>
          <w:highlight w:val="white"/>
        </w:rPr>
        <w:t xml:space="preserve"> </w:t>
      </w:r>
      <w:r w:rsidR="008A5DAF">
        <w:rPr>
          <w:highlight w:val="white"/>
        </w:rPr>
        <w:t xml:space="preserve">to labels, </w:t>
      </w:r>
      <w:r>
        <w:rPr>
          <w:highlight w:val="white"/>
        </w:rPr>
        <w:t>even though it is not recommended.</w:t>
      </w:r>
      <w:r w:rsidR="008A5DAF">
        <w:rPr>
          <w:highlight w:val="white"/>
        </w:rPr>
        <w:t xml:space="preserve"> For that we need </w:t>
      </w:r>
      <w:r w:rsidR="00965090">
        <w:rPr>
          <w:highlight w:val="white"/>
        </w:rPr>
        <w:t xml:space="preserve">the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5D3517">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5D3517">
        <w:rPr>
          <w:highlight w:val="white"/>
        </w:rPr>
        <w:t xml:space="preserve"> maps</w:t>
      </w:r>
      <w:r w:rsidR="00965090">
        <w:rPr>
          <w:highlight w:val="white"/>
        </w:rPr>
        <w:t xml:space="preserve">, where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965090" w:rsidRPr="00965090">
        <w:rPr>
          <w:highlight w:val="white"/>
        </w:rPr>
        <w:t xml:space="preserve"> stores the labels of the </w:t>
      </w:r>
      <w:r w:rsidR="00D4318D">
        <w:rPr>
          <w:rStyle w:val="KeyWord0"/>
          <w:highlight w:val="white"/>
        </w:rPr>
        <w:t>&lt;k&gt;</w:t>
      </w:r>
      <w:r w:rsidR="00D4318D" w:rsidRPr="00F86157">
        <w:rPr>
          <w:rStyle w:val="KeyWord0"/>
          <w:highlight w:val="white"/>
        </w:rPr>
        <w:t>goto</w:t>
      </w:r>
      <w:r w:rsidR="00D4318D">
        <w:rPr>
          <w:rStyle w:val="KeyWord0"/>
          <w:highlight w:val="white"/>
        </w:rPr>
        <w:t>&lt;/k&gt;</w:t>
      </w:r>
      <w:r w:rsidR="00965090" w:rsidRPr="00965090">
        <w:rPr>
          <w:highlight w:val="white"/>
        </w:rPr>
        <w:t xml:space="preserve"> targets</w:t>
      </w:r>
      <w:r w:rsidR="00965090">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162A970D" w14:textId="6C570053" w:rsidR="00592DD8" w:rsidRDefault="005E5A36" w:rsidP="00965090">
      <w:pPr>
        <w:pStyle w:val="Code"/>
        <w:rPr>
          <w:highlight w:val="white"/>
        </w:rPr>
      </w:pPr>
      <w:r w:rsidRPr="00903DBA">
        <w:rPr>
          <w:highlight w:val="white"/>
        </w:rPr>
        <w:t xml:space="preserve">      new Dictionary&lt;string, MiddleCode&gt;();</w:t>
      </w: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57B1DEFB" w:rsidR="005E2E9F" w:rsidRPr="00903DBA" w:rsidRDefault="00592DD8" w:rsidP="005E2E9F">
      <w:pPr>
        <w:rPr>
          <w:highlight w:val="white"/>
        </w:rPr>
      </w:pPr>
      <w:r>
        <w:rPr>
          <w:highlight w:val="white"/>
        </w:rPr>
        <w:t xml:space="preserve">The </w:t>
      </w:r>
      <w:r w:rsidR="00D4318D">
        <w:rPr>
          <w:rStyle w:val="KeyWord0"/>
          <w:highlight w:val="white"/>
        </w:rPr>
        <w:t>&lt;k&gt;</w:t>
      </w:r>
      <w:r w:rsidR="00D4318D" w:rsidRPr="00592DD8">
        <w:rPr>
          <w:rStyle w:val="KeyWord0"/>
          <w:highlight w:val="white"/>
        </w:rPr>
        <w:t>LabelStatement</w:t>
      </w:r>
      <w:r w:rsidR="00D4318D">
        <w:rPr>
          <w:rStyle w:val="KeyWord0"/>
          <w:highlight w:val="white"/>
        </w:rPr>
        <w:t>&lt;/k&gt;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w:t>
      </w:r>
      <w:r w:rsidR="00DB47D4">
        <w:rPr>
          <w:highlight w:val="white"/>
        </w:rPr>
        <w:t>allowed,</w:t>
      </w:r>
      <w:r w:rsidR="0017785E">
        <w:rPr>
          <w:highlight w:val="white"/>
        </w:rPr>
        <w:t xml:space="preserve">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1669F540"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4FEF0D71"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GotoStatement</w:t>
      </w:r>
      <w:r w:rsidR="00D4318D">
        <w:rPr>
          <w:rStyle w:val="KeyWord0"/>
          <w:highlight w:val="white"/>
        </w:rPr>
        <w:t>&lt;/k&gt;</w:t>
      </w:r>
      <w:r w:rsidRPr="00903DBA">
        <w:rPr>
          <w:highlight w:val="white"/>
        </w:rPr>
        <w:t xml:space="preserve"> method we start by adding middle code holding a goto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44AFB5F0"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the goto</w:t>
      </w:r>
      <w:r w:rsidR="0017785E">
        <w:rPr>
          <w:highlight w:val="white"/>
        </w:rPr>
        <w:t>-</w:t>
      </w:r>
      <w:r w:rsidRPr="00903DBA">
        <w:rPr>
          <w:highlight w:val="white"/>
        </w:rPr>
        <w:t>set map, we look up the goto</w:t>
      </w:r>
      <w:r w:rsidR="0017785E">
        <w:rPr>
          <w:highlight w:val="white"/>
        </w:rPr>
        <w:t>-</w:t>
      </w:r>
      <w:r w:rsidRPr="00903DBA">
        <w:rPr>
          <w:highlight w:val="white"/>
        </w:rPr>
        <w:t>set and a</w:t>
      </w:r>
      <w:r w:rsidR="007852C2">
        <w:rPr>
          <w:highlight w:val="white"/>
        </w:rPr>
        <w:t>dd</w:t>
      </w:r>
      <w:r w:rsidRPr="00903DBA">
        <w:rPr>
          <w:highlight w:val="white"/>
        </w:rPr>
        <w:t xml:space="preserve"> the goto instruction. </w:t>
      </w:r>
      <w:r w:rsidR="004817D2" w:rsidRPr="00903DBA">
        <w:rPr>
          <w:highlight w:val="white"/>
        </w:rPr>
        <w:t xml:space="preserve">This situation occurs in when </w:t>
      </w:r>
      <w:r w:rsidR="004817D2">
        <w:rPr>
          <w:highlight w:val="white"/>
        </w:rPr>
        <w:t>there ha</w:t>
      </w:r>
      <w:r w:rsidR="00DB47D4">
        <w:rPr>
          <w:highlight w:val="white"/>
        </w:rPr>
        <w:t>ve</w:t>
      </w:r>
      <w:r w:rsidR="004817D2">
        <w:rPr>
          <w:highlight w:val="white"/>
        </w:rPr>
        <w:t xml:space="preserve">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4DEC7390" w:rsidR="005E5A36" w:rsidRPr="00903DBA" w:rsidRDefault="005E5A36" w:rsidP="005E5A36">
      <w:pPr>
        <w:rPr>
          <w:highlight w:val="white"/>
        </w:rPr>
      </w:pPr>
      <w:r w:rsidRPr="00903DBA">
        <w:rPr>
          <w:highlight w:val="white"/>
        </w:rPr>
        <w:t>If the label name is not already a key in the goto</w:t>
      </w:r>
      <w:r w:rsidR="004817D2">
        <w:rPr>
          <w:highlight w:val="white"/>
        </w:rPr>
        <w:t>-</w:t>
      </w:r>
      <w:r w:rsidRPr="00903DBA">
        <w:rPr>
          <w:highlight w:val="white"/>
        </w:rPr>
        <w:t>set map, we create a new goto</w:t>
      </w:r>
      <w:r w:rsidR="004817D2">
        <w:rPr>
          <w:highlight w:val="white"/>
        </w:rPr>
        <w:t>-</w:t>
      </w:r>
      <w:r w:rsidRPr="00903DBA">
        <w:rPr>
          <w:highlight w:val="white"/>
        </w:rPr>
        <w:t>set</w:t>
      </w:r>
      <w:r w:rsidR="004817D2">
        <w:rPr>
          <w:highlight w:val="white"/>
        </w:rPr>
        <w:t>,</w:t>
      </w:r>
      <w:r w:rsidRPr="00903DBA">
        <w:rPr>
          <w:highlight w:val="white"/>
        </w:rPr>
        <w:t xml:space="preserve"> to which we add the goto instruction, and then we add the label name and goto set to </w:t>
      </w:r>
      <w:r w:rsidR="00721ABF">
        <w:rPr>
          <w:highlight w:val="white"/>
        </w:rPr>
        <w:t>the</w:t>
      </w:r>
      <w:r w:rsidRPr="00903DBA">
        <w:rPr>
          <w:highlight w:val="white"/>
        </w:rPr>
        <w:t xml:space="preserve"> goto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D4318D">
        <w:rPr>
          <w:rStyle w:val="KeyWord0"/>
          <w:highlight w:val="white"/>
        </w:rPr>
        <w:t>&lt;k&gt;</w:t>
      </w:r>
      <w:r w:rsidR="00D4318D" w:rsidRPr="00FD3FC7">
        <w:rPr>
          <w:rStyle w:val="KeyWord0"/>
          <w:highlight w:val="white"/>
        </w:rPr>
        <w:t>Backpatch</w:t>
      </w:r>
      <w:r w:rsidR="00D4318D">
        <w:rPr>
          <w:rStyle w:val="KeyWord0"/>
          <w:highlight w:val="white"/>
        </w:rPr>
        <w:t>Goto&lt;/k&gt;</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7C191D26" w:rsidR="005E5A36" w:rsidRPr="00903DBA" w:rsidRDefault="005E5A36" w:rsidP="005E5A3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BackpatchGoto</w:t>
      </w:r>
      <w:r w:rsidR="00D4318D">
        <w:rPr>
          <w:rStyle w:val="KeyWord0"/>
          <w:highlight w:val="white"/>
        </w:rPr>
        <w:t>&lt;/k&gt;</w:t>
      </w:r>
      <w:r w:rsidRPr="00903DBA">
        <w:rPr>
          <w:highlight w:val="white"/>
        </w:rPr>
        <w:t xml:space="preserve"> method is called at the end of each function definition. It iterates through the goto</w:t>
      </w:r>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instruction and backpatch the goto</w:t>
      </w:r>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44C103B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w:t>
      </w:r>
      <w:r w:rsidR="00D4318D">
        <w:rPr>
          <w:rStyle w:val="KeyWord0"/>
          <w:highlight w:val="white"/>
        </w:rPr>
        <w:t>&lt;k&gt;</w:t>
      </w:r>
      <w:r w:rsidR="00D4318D" w:rsidRPr="003D5171">
        <w:rPr>
          <w:rStyle w:val="KeyWord0"/>
          <w:highlight w:val="white"/>
        </w:rPr>
        <w:t>goto</w:t>
      </w:r>
      <w:r w:rsidR="00D4318D">
        <w:rPr>
          <w:rStyle w:val="KeyWord0"/>
          <w:highlight w:val="white"/>
        </w:rPr>
        <w:t>&lt;/k&gt;</w:t>
      </w:r>
      <w:r w:rsidRPr="00903DBA">
        <w:rPr>
          <w:highlight w:val="white"/>
        </w:rPr>
        <w:t xml:space="preserve">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5E24FDB1"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2D8D06A3" w:rsidR="005E5A36" w:rsidRPr="00903DBA" w:rsidRDefault="00CC1DF4" w:rsidP="0060539D">
      <w:pPr>
        <w:pStyle w:val="Heading3"/>
      </w:pPr>
      <w:r>
        <w:t>&lt;h3&gt;</w:t>
      </w:r>
      <w:bookmarkStart w:id="266" w:name="_Toc93320495"/>
      <w:r w:rsidR="00226611">
        <w:t xml:space="preserve">The </w:t>
      </w:r>
      <w:r w:rsidRPr="00903DBA">
        <w:t>Return Statement</w:t>
      </w:r>
      <w:bookmarkEnd w:id="266"/>
      <w:r>
        <w:t>&lt;/h3&gt;</w:t>
      </w:r>
    </w:p>
    <w:p w14:paraId="3E63649E" w14:textId="714D3631" w:rsidR="005F161D" w:rsidRDefault="005E5A36" w:rsidP="005E5A36">
      <w:r w:rsidRPr="00903DBA">
        <w:t xml:space="preserve">The </w:t>
      </w:r>
      <w:r w:rsidR="00493E8C">
        <w:rPr>
          <w:rStyle w:val="CodeInText"/>
        </w:rPr>
        <w:t>&lt;ct&gt;G</w:t>
      </w:r>
      <w:r w:rsidR="00493E8C" w:rsidRPr="00903DBA">
        <w:rPr>
          <w:rStyle w:val="CodeInText"/>
        </w:rPr>
        <w:t>enerateReturnStatement</w:t>
      </w:r>
      <w:r w:rsidR="00493E8C">
        <w:rPr>
          <w:rStyle w:val="CodeInText"/>
        </w:rPr>
        <w:t>&lt;/ct&gt;</w:t>
      </w:r>
      <w:r w:rsidRPr="00903DBA">
        <w:t xml:space="preserve"> method </w:t>
      </w:r>
      <w:r w:rsidR="005F161D">
        <w:t>generates the code for setting the return value (if present) and return</w:t>
      </w:r>
      <w:r w:rsidR="003D5171">
        <w:t xml:space="preserve"> to the calling function</w:t>
      </w:r>
      <w:r w:rsidR="005F161D">
        <w:t>. If the function is</w:t>
      </w:r>
      <w:r w:rsidR="00124BF9">
        <w:t xml:space="preserve"> the</w:t>
      </w:r>
      <w:r w:rsidR="005F161D">
        <w:t xml:space="preserve"> </w:t>
      </w:r>
      <w:r w:rsidR="00D4318D">
        <w:rPr>
          <w:rStyle w:val="KeyWord0"/>
        </w:rPr>
        <w:t>&lt;k&gt;</w:t>
      </w:r>
      <w:r w:rsidR="00D4318D" w:rsidRPr="003D5171">
        <w:rPr>
          <w:rStyle w:val="KeyWord0"/>
        </w:rPr>
        <w:t>main</w:t>
      </w:r>
      <w:r w:rsidR="00D4318D">
        <w:rPr>
          <w:rStyle w:val="KeyWord0"/>
        </w:rPr>
        <w:t>&lt;/k&gt;</w:t>
      </w:r>
      <w:r w:rsidR="005F161D">
        <w:t xml:space="preserve"> function</w:t>
      </w:r>
      <w:r w:rsidR="002A413C">
        <w:t>,</w:t>
      </w:r>
      <w:r w:rsidR="005F161D">
        <w:t xml:space="preserve"> it </w:t>
      </w:r>
      <w:r w:rsidR="002A413C">
        <w:t>instead</w:t>
      </w:r>
      <w:r w:rsidR="005F161D">
        <w:t xml:space="preserve"> adds code for exiting the execution.</w:t>
      </w:r>
      <w:r w:rsidR="00650C19">
        <w:t xml:space="preserve"> In that case, the execution shall exit only in case of the original main function. Note th</w:t>
      </w:r>
      <w:r w:rsidR="00124BF9">
        <w:t>a</w:t>
      </w:r>
      <w:r w:rsidR="00650C19">
        <w:t xml:space="preserve">t </w:t>
      </w:r>
      <w:r w:rsidR="00124BF9">
        <w:t xml:space="preserve">it </w:t>
      </w:r>
      <w:r w:rsidR="00650C19">
        <w:t xml:space="preserve">is allowed to recursively call the </w:t>
      </w:r>
      <w:r w:rsidR="00D4318D">
        <w:rPr>
          <w:rStyle w:val="KeyWord0"/>
        </w:rPr>
        <w:t>&lt;k&gt;</w:t>
      </w:r>
      <w:r w:rsidR="00D4318D" w:rsidRPr="002A413C">
        <w:rPr>
          <w:rStyle w:val="KeyWord0"/>
        </w:rPr>
        <w:t>main</w:t>
      </w:r>
      <w:r w:rsidR="00D4318D">
        <w:rPr>
          <w:rStyle w:val="KeyWord0"/>
        </w:rPr>
        <w:t>&lt;/k&gt;</w:t>
      </w:r>
      <w:r w:rsidR="00650C19">
        <w:t xml:space="preserve">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4E6530E3"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01C21A57"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7FB18BA5" w14:textId="77777777" w:rsidR="005F161D" w:rsidRDefault="005F161D" w:rsidP="005F161D">
      <w:pPr>
        <w:rPr>
          <w:highlight w:val="white"/>
        </w:rPr>
      </w:pPr>
      <w:r>
        <w:rPr>
          <w:highlight w:val="white"/>
        </w:rPr>
        <w:t>If the function is the main function, we exit the program execution.</w:t>
      </w:r>
    </w:p>
    <w:p w14:paraId="1E0E9F41" w14:textId="4DDDF7F9" w:rsidR="005F161D" w:rsidRPr="00A26378" w:rsidRDefault="005F161D" w:rsidP="005F161D">
      <w:pPr>
        <w:pStyle w:val="Code"/>
        <w:rPr>
          <w:highlight w:val="white"/>
        </w:rPr>
      </w:pPr>
      <w:r w:rsidRPr="00A26378">
        <w:rPr>
          <w:highlight w:val="white"/>
        </w:rPr>
        <w:t xml:space="preserve">      if (SymbolTable.CurrentFunction.UniqueName.Equals(</w:t>
      </w:r>
      <w:r w:rsidR="003E4583">
        <w:rPr>
          <w:highlight w:val="white"/>
        </w:rPr>
        <w:t>"main"</w:t>
      </w:r>
      <w:r w:rsidRPr="00A26378">
        <w:rPr>
          <w:highlight w:val="white"/>
        </w:rPr>
        <w:t>))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58183DC1" w:rsidR="005E5A36" w:rsidRPr="00903DBA" w:rsidRDefault="00CC1DF4" w:rsidP="0060539D">
      <w:pPr>
        <w:pStyle w:val="Heading3"/>
      </w:pPr>
      <w:r>
        <w:t>&lt;h3&gt;</w:t>
      </w:r>
      <w:bookmarkStart w:id="267" w:name="_Toc93320496"/>
      <w:r w:rsidRPr="00903DBA">
        <w:t>Optional Expression Statement</w:t>
      </w:r>
      <w:bookmarkEnd w:id="267"/>
      <w:r>
        <w:t>&lt;/h3&gt;</w:t>
      </w:r>
    </w:p>
    <w:p w14:paraId="7EA215D7" w14:textId="446017A3" w:rsidR="005E5A36" w:rsidRPr="00903DBA" w:rsidRDefault="005E5A36" w:rsidP="005E5A36">
      <w:r w:rsidRPr="00903DBA">
        <w:t xml:space="preserve">If there is an expression, </w:t>
      </w:r>
      <w:r w:rsidR="00542CF2">
        <w:t xml:space="preserve">and not only a single semicolon, </w:t>
      </w:r>
      <w:r w:rsidRPr="00903DBA">
        <w:t>we add its short list to the code list. We choose the short list rather than the long list since we are only interested in the side effects of the expression.</w:t>
      </w:r>
    </w:p>
    <w:p w14:paraId="2B2CE034" w14:textId="68DAFD69" w:rsidR="005E5A36" w:rsidRPr="00903DBA" w:rsidRDefault="000274D4" w:rsidP="005E5A36">
      <w:pPr>
        <w:pStyle w:val="CodeHeader"/>
      </w:pPr>
      <w:r>
        <w:t>&lt;ch&gt;</w:t>
      </w:r>
      <w:r w:rsidRPr="00903DBA">
        <w:t>MiddleCodeGenerator</w:t>
      </w:r>
      <w:r>
        <w:t>.</w:t>
      </w:r>
      <w:r w:rsidRPr="00903DBA">
        <w:t>cs</w:t>
      </w:r>
      <w:r>
        <w:t>&lt;/ch&gt;</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3FD8E9C9" w:rsidR="005E5A36" w:rsidRDefault="00CC1DF4" w:rsidP="0060539D">
      <w:pPr>
        <w:pStyle w:val="Heading3"/>
      </w:pPr>
      <w:r>
        <w:t>&lt;h3&gt;</w:t>
      </w:r>
      <w:bookmarkStart w:id="268" w:name="_Toc93320497"/>
      <w:r w:rsidRPr="00903DBA">
        <w:t>Jump Register Statements</w:t>
      </w:r>
      <w:bookmarkEnd w:id="268"/>
      <w:r>
        <w:t>&lt;/h3&gt;</w:t>
      </w:r>
    </w:p>
    <w:p w14:paraId="628BAA66" w14:textId="513DE357" w:rsidR="00107A88" w:rsidRPr="00107A88" w:rsidRDefault="00107A88" w:rsidP="00107A88">
      <w:r>
        <w:t xml:space="preserve">The </w:t>
      </w:r>
      <w:r w:rsidR="00D4318D">
        <w:rPr>
          <w:rStyle w:val="KeyWord0"/>
          <w:highlight w:val="white"/>
        </w:rPr>
        <w:t>&lt;k&gt;</w:t>
      </w:r>
      <w:r w:rsidR="00D4318D" w:rsidRPr="00107A88">
        <w:rPr>
          <w:rStyle w:val="KeyWord0"/>
          <w:highlight w:val="white"/>
        </w:rPr>
        <w:t>JumpRegisterStatement</w:t>
      </w:r>
      <w:r w:rsidR="00D4318D">
        <w:rPr>
          <w:rStyle w:val="KeyWord0"/>
          <w:highlight w:val="white"/>
        </w:rPr>
        <w:t>&lt;/k&gt;</w:t>
      </w:r>
      <w:r>
        <w:t xml:space="preserve"> method adds an instruction for jumping to the address store</w:t>
      </w:r>
      <w:r w:rsidR="006B3C87">
        <w:t>d</w:t>
      </w:r>
      <w:r>
        <w:t xml:space="preserve"> in a register. It is used by the </w:t>
      </w:r>
      <w:r w:rsidR="00D4318D">
        <w:rPr>
          <w:rStyle w:val="KeyWord0"/>
        </w:rPr>
        <w:t>&lt;k&gt;</w:t>
      </w:r>
      <w:r w:rsidR="00D4318D" w:rsidRPr="00107A88">
        <w:rPr>
          <w:rStyle w:val="KeyWord0"/>
        </w:rPr>
        <w:t>setjmp</w:t>
      </w:r>
      <w:r w:rsidR="00D4318D">
        <w:rPr>
          <w:rStyle w:val="KeyWord0"/>
        </w:rPr>
        <w:t>&lt;/k&gt;</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592FBB30" w:rsidR="005E5A36" w:rsidRPr="00903DBA" w:rsidRDefault="00CC1DF4" w:rsidP="0060539D">
      <w:pPr>
        <w:pStyle w:val="Heading3"/>
        <w:numPr>
          <w:ilvl w:val="2"/>
          <w:numId w:val="151"/>
        </w:numPr>
      </w:pPr>
      <w:r>
        <w:t>&lt;h3&gt;</w:t>
      </w:r>
      <w:bookmarkStart w:id="269" w:name="_Toc93320498"/>
      <w:r w:rsidRPr="00903DBA">
        <w:t>Interrupt Statements</w:t>
      </w:r>
      <w:bookmarkEnd w:id="269"/>
      <w:r>
        <w:t>&lt;/h3&gt;</w:t>
      </w:r>
    </w:p>
    <w:p w14:paraId="0AEAB034" w14:textId="4394AF03" w:rsidR="00107A88" w:rsidRPr="00107A88" w:rsidRDefault="00107A88" w:rsidP="00107A88">
      <w:r>
        <w:t xml:space="preserve">The </w:t>
      </w:r>
      <w:r w:rsidR="00D4318D">
        <w:rPr>
          <w:rStyle w:val="KeyWord0"/>
          <w:highlight w:val="white"/>
        </w:rPr>
        <w:t>&lt;k&gt;Interrupt</w:t>
      </w:r>
      <w:r w:rsidR="00D4318D" w:rsidRPr="00107A88">
        <w:rPr>
          <w:rStyle w:val="KeyWord0"/>
          <w:highlight w:val="white"/>
        </w:rPr>
        <w:t>Statement</w:t>
      </w:r>
      <w:r w:rsidR="00D4318D">
        <w:rPr>
          <w:rStyle w:val="KeyWord0"/>
          <w:highlight w:val="white"/>
        </w:rPr>
        <w:t>&lt;/k&gt;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3FE4000D" w:rsidR="005E5A36" w:rsidRPr="00903DBA" w:rsidRDefault="00CC1DF4" w:rsidP="0060539D">
      <w:pPr>
        <w:pStyle w:val="Heading3"/>
        <w:numPr>
          <w:ilvl w:val="2"/>
          <w:numId w:val="152"/>
        </w:numPr>
      </w:pPr>
      <w:r>
        <w:t>&lt;h3&gt;</w:t>
      </w:r>
      <w:bookmarkStart w:id="270" w:name="_Toc93320499"/>
      <w:r w:rsidRPr="00903DBA">
        <w:t>System Call Statements</w:t>
      </w:r>
      <w:bookmarkEnd w:id="270"/>
      <w:r>
        <w:t>&lt;/h3&gt;</w:t>
      </w:r>
    </w:p>
    <w:p w14:paraId="76856F0F" w14:textId="6C664FAE" w:rsidR="00107A88" w:rsidRPr="00107A88" w:rsidRDefault="00107A88" w:rsidP="00107A88">
      <w:r>
        <w:t xml:space="preserve">The </w:t>
      </w:r>
      <w:r w:rsidR="00D4318D">
        <w:rPr>
          <w:rStyle w:val="KeyWord0"/>
          <w:highlight w:val="white"/>
        </w:rPr>
        <w:t>&lt;k&gt;SystemCall</w:t>
      </w:r>
      <w:r w:rsidR="00D4318D" w:rsidRPr="00107A88">
        <w:rPr>
          <w:rStyle w:val="KeyWord0"/>
          <w:highlight w:val="white"/>
        </w:rPr>
        <w:t>Statement</w:t>
      </w:r>
      <w:r w:rsidR="00D4318D">
        <w:rPr>
          <w:rStyle w:val="KeyWord0"/>
          <w:highlight w:val="white"/>
        </w:rPr>
        <w:t>&lt;/k&gt;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5931CA94" w:rsidR="005E5A36" w:rsidRDefault="00CC1DF4" w:rsidP="0060539D">
      <w:pPr>
        <w:pStyle w:val="Heading2"/>
      </w:pPr>
      <w:r>
        <w:lastRenderedPageBreak/>
        <w:t>&lt;h2&gt;</w:t>
      </w:r>
      <w:bookmarkStart w:id="271" w:name="_Toc93320500"/>
      <w:r w:rsidRPr="00903DBA">
        <w:t>Expressions</w:t>
      </w:r>
      <w:bookmarkEnd w:id="271"/>
      <w:r>
        <w:t>&lt;/h2&gt;</w:t>
      </w:r>
    </w:p>
    <w:p w14:paraId="1956C87F" w14:textId="3779D338" w:rsidR="00AE43E1" w:rsidRPr="005B6F32" w:rsidRDefault="00AE43E1" w:rsidP="00AE43E1">
      <w:pPr>
        <w:rPr>
          <w:b/>
          <w:bCs/>
        </w:rPr>
      </w:pPr>
      <w:r>
        <w:t xml:space="preserve">The next section handles the middle code generation of the expressions. Similar to the parsing, we start with the </w:t>
      </w:r>
      <w:r w:rsidR="008E340A">
        <w:t xml:space="preserve">comma </w:t>
      </w:r>
      <w:r>
        <w:t>operator</w:t>
      </w:r>
      <w:r w:rsidR="008E340A">
        <w:t>, which holds</w:t>
      </w:r>
      <w:r>
        <w:t xml:space="preserve"> lowest precedence</w:t>
      </w:r>
      <w:r w:rsidR="008E340A">
        <w:t>.</w:t>
      </w:r>
    </w:p>
    <w:p w14:paraId="2C65A380" w14:textId="65254CB8" w:rsidR="00B819DF" w:rsidRDefault="00CC1DF4" w:rsidP="0060539D">
      <w:pPr>
        <w:pStyle w:val="Heading3"/>
        <w:rPr>
          <w:highlight w:val="white"/>
        </w:rPr>
      </w:pPr>
      <w:r>
        <w:rPr>
          <w:highlight w:val="white"/>
        </w:rPr>
        <w:t>&lt;h3&gt;</w:t>
      </w:r>
      <w:bookmarkStart w:id="272" w:name="_Toc93320501"/>
      <w:r>
        <w:rPr>
          <w:highlight w:val="white"/>
        </w:rPr>
        <w:t>The Comma Expression</w:t>
      </w:r>
      <w:bookmarkEnd w:id="272"/>
      <w:r>
        <w:rPr>
          <w:highlight w:val="white"/>
        </w:rPr>
        <w:t>&lt;/h3&gt;</w:t>
      </w:r>
    </w:p>
    <w:p w14:paraId="02C4ADD9" w14:textId="24DF7B97"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5B6639">
        <w:rPr>
          <w:highlight w:val="white"/>
        </w:rPr>
        <w:t xml:space="preserve">. However, </w:t>
      </w:r>
      <w:r w:rsidR="0066710F">
        <w:rPr>
          <w:highlight w:val="white"/>
        </w:rPr>
        <w:t xml:space="preserve">we keep the side effects of </w:t>
      </w:r>
      <w:r w:rsidR="005B6639">
        <w:rPr>
          <w:highlight w:val="white"/>
        </w:rPr>
        <w:t xml:space="preserve">both </w:t>
      </w:r>
      <w:r w:rsidR="0066710F">
        <w:rPr>
          <w:highlight w:val="white"/>
        </w:rPr>
        <w:t xml:space="preserve">the left </w:t>
      </w:r>
      <w:r w:rsidR="005B6639">
        <w:rPr>
          <w:highlight w:val="white"/>
        </w:rPr>
        <w:t xml:space="preserve">and right </w:t>
      </w:r>
      <w:r w:rsidR="0066710F">
        <w:rPr>
          <w:highlight w:val="white"/>
        </w:rPr>
        <w:t>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37C94439"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w:t>
      </w:r>
      <w:r w:rsidR="003A0901">
        <w:rPr>
          <w:highlight w:val="white"/>
        </w:rPr>
        <w:t xml:space="preserve">not interested </w:t>
      </w:r>
      <w:r w:rsidR="00D61591">
        <w:rPr>
          <w:highlight w:val="white"/>
        </w:rPr>
        <w:t xml:space="preserve">in the </w:t>
      </w:r>
      <w:r w:rsidRPr="00903DBA">
        <w:rPr>
          <w:highlight w:val="white"/>
        </w:rPr>
        <w:t xml:space="preserve">value of the left expression, only its </w:t>
      </w:r>
      <w:r w:rsidR="003A0901">
        <w:rPr>
          <w:highlight w:val="white"/>
        </w:rPr>
        <w:t xml:space="preserve">potential </w:t>
      </w:r>
      <w:r w:rsidRPr="00903DBA">
        <w:rPr>
          <w:highlight w:val="white"/>
        </w:rPr>
        <w:t>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72786458" w:rsidR="005E5A36" w:rsidRPr="00903DBA" w:rsidRDefault="005E5A36" w:rsidP="005E5A36">
      <w:pPr>
        <w:rPr>
          <w:highlight w:val="white"/>
        </w:rPr>
      </w:pPr>
      <w:r w:rsidRPr="00903DBA">
        <w:rPr>
          <w:highlight w:val="white"/>
        </w:rPr>
        <w:t>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3EBFD3CB" w:rsidR="005E5A36" w:rsidRDefault="00CC1DF4" w:rsidP="0060539D">
      <w:pPr>
        <w:pStyle w:val="Heading3"/>
      </w:pPr>
      <w:r>
        <w:t>&lt;h3&gt;</w:t>
      </w:r>
      <w:bookmarkStart w:id="273" w:name="_Toc93320502"/>
      <w:r w:rsidRPr="00903DBA">
        <w:t>The Assignment Expression</w:t>
      </w:r>
      <w:bookmarkEnd w:id="273"/>
      <w:r>
        <w:t>&lt;/h3&gt;</w:t>
      </w:r>
    </w:p>
    <w:p w14:paraId="5810303C" w14:textId="644663DE" w:rsidR="00D61591" w:rsidRPr="00D61591" w:rsidRDefault="00D61591" w:rsidP="00D61591">
      <w:r>
        <w:t>In C, there are both simple and compound assignment.</w:t>
      </w:r>
      <w:r w:rsidR="004935A1">
        <w:t xml:space="preserve"> The </w:t>
      </w:r>
      <w:r w:rsidR="00D4318D">
        <w:rPr>
          <w:rStyle w:val="KeyWord0"/>
        </w:rPr>
        <w:t>&lt;k&gt;</w:t>
      </w:r>
      <w:r w:rsidR="00D4318D" w:rsidRPr="0090371A">
        <w:rPr>
          <w:rStyle w:val="KeyWord0"/>
        </w:rPr>
        <w:t>AssignmentExpression</w:t>
      </w:r>
      <w:r w:rsidR="00D4318D">
        <w:rPr>
          <w:rStyle w:val="KeyWord0"/>
        </w:rPr>
        <w:t>&lt;/k&gt;</w:t>
      </w:r>
      <w:r w:rsidR="004935A1">
        <w:t xml:space="preserve"> method calls </w:t>
      </w:r>
      <w:r w:rsidR="00D4318D">
        <w:rPr>
          <w:rStyle w:val="KeyWord0"/>
        </w:rPr>
        <w:t>&lt;k&gt;</w:t>
      </w:r>
      <w:r w:rsidR="00D4318D" w:rsidRPr="0090371A">
        <w:rPr>
          <w:rStyle w:val="KeyWord0"/>
        </w:rPr>
        <w:t>Assignment</w:t>
      </w:r>
      <w:r w:rsidR="00D4318D">
        <w:rPr>
          <w:rStyle w:val="KeyWord0"/>
        </w:rPr>
        <w:t>&lt;/k&gt;</w:t>
      </w:r>
      <w:r w:rsidR="004935A1">
        <w:t xml:space="preserve"> with different argument</w:t>
      </w:r>
      <w:r w:rsidR="00134C30">
        <w:t>s</w:t>
      </w:r>
      <w:r w:rsidR="00C03CBB">
        <w:t xml:space="preserve">, </w:t>
      </w:r>
      <w:r w:rsidR="004935A1">
        <w:t>depending on the operator.</w:t>
      </w:r>
    </w:p>
    <w:p w14:paraId="7D6E8494" w14:textId="77777777" w:rsidR="005E5A36" w:rsidRPr="00903DBA" w:rsidRDefault="005E5A36" w:rsidP="005E5A36">
      <w:pPr>
        <w:pStyle w:val="Code"/>
        <w:rPr>
          <w:highlight w:val="white"/>
        </w:rPr>
      </w:pPr>
      <w:r w:rsidRPr="00903DBA">
        <w:rPr>
          <w:highlight w:val="white"/>
        </w:rPr>
        <w:t xml:space="preserve">    public static Expression AssignmentExpression(MiddleOperator middleOp,</w:t>
      </w:r>
    </w:p>
    <w:p w14:paraId="13E10C3E" w14:textId="3D4E04B5" w:rsidR="005E5A36" w:rsidRPr="00903DBA" w:rsidRDefault="007B614C" w:rsidP="005E5A36">
      <w:pPr>
        <w:pStyle w:val="Code"/>
        <w:rPr>
          <w:highlight w:val="white"/>
        </w:rPr>
      </w:pPr>
      <w:r>
        <w:rPr>
          <w:highlight w:val="white"/>
        </w:rPr>
        <w:t xml:space="preserve">   </w:t>
      </w:r>
      <w:r w:rsidR="005E5A36" w:rsidRPr="00903DBA">
        <w:rPr>
          <w:highlight w:val="white"/>
        </w:rPr>
        <w:t xml:space="preserve">                                               Expression leftExpression,</w:t>
      </w:r>
    </w:p>
    <w:p w14:paraId="3B9F5E58" w14:textId="1E526BB3" w:rsidR="005E5A36" w:rsidRPr="00903DBA" w:rsidRDefault="005E5A36" w:rsidP="005E5A36">
      <w:pPr>
        <w:pStyle w:val="Code"/>
        <w:rPr>
          <w:highlight w:val="white"/>
        </w:rPr>
      </w:pPr>
      <w:r w:rsidRPr="00903DBA">
        <w:rPr>
          <w:highlight w:val="white"/>
        </w:rPr>
        <w:t xml:space="preserve">   </w:t>
      </w:r>
      <w:r w:rsidR="007B614C">
        <w:rPr>
          <w:highlight w:val="white"/>
        </w:rPr>
        <w:t xml:space="preserve">   </w:t>
      </w:r>
      <w:r w:rsidRPr="00903DBA">
        <w:rPr>
          <w:highlight w:val="white"/>
        </w:rPr>
        <w:t xml:space="preserve">                                            Expression rightExpression){</w:t>
      </w:r>
    </w:p>
    <w:p w14:paraId="2B16740C" w14:textId="77777777" w:rsidR="005E5A36" w:rsidRPr="00903DBA" w:rsidRDefault="005E5A36" w:rsidP="005E5A36">
      <w:pPr>
        <w:pStyle w:val="Code"/>
        <w:rPr>
          <w:highlight w:val="white"/>
        </w:rPr>
      </w:pPr>
      <w:r w:rsidRPr="00903DBA">
        <w:rPr>
          <w:highlight w:val="white"/>
        </w:rPr>
        <w:t xml:space="preserve">      switch (middleOp) {</w:t>
      </w:r>
    </w:p>
    <w:p w14:paraId="176EB96B" w14:textId="77777777" w:rsidR="005E5A36" w:rsidRPr="00903DBA" w:rsidRDefault="005E5A36" w:rsidP="005E5A36">
      <w:pPr>
        <w:pStyle w:val="Code"/>
        <w:rPr>
          <w:highlight w:val="white"/>
        </w:rPr>
      </w:pPr>
      <w:r w:rsidRPr="00903DBA">
        <w:rPr>
          <w:highlight w:val="white"/>
        </w:rPr>
        <w:t xml:space="preserve">        case MiddleOperator.Assign:</w:t>
      </w:r>
    </w:p>
    <w:p w14:paraId="0DCBF52C" w14:textId="77777777" w:rsidR="005E5A36" w:rsidRPr="00903DBA" w:rsidRDefault="005E5A36" w:rsidP="005E5A36">
      <w:pPr>
        <w:pStyle w:val="Code"/>
        <w:rPr>
          <w:highlight w:val="white"/>
        </w:rPr>
      </w:pPr>
      <w:r w:rsidRPr="00903DBA">
        <w:rPr>
          <w:highlight w:val="white"/>
        </w:rPr>
        <w:t xml:space="preserve">          return Assignment(leftExpression, rightExpression, true);</w:t>
      </w:r>
    </w:p>
    <w:p w14:paraId="64894E68" w14:textId="1BF7B8CD" w:rsidR="005E5A36" w:rsidRPr="00903DBA" w:rsidRDefault="005E5A36" w:rsidP="005E5A36">
      <w:pPr>
        <w:rPr>
          <w:highlight w:val="white"/>
        </w:rPr>
      </w:pPr>
      <w:r w:rsidRPr="00903DBA">
        <w:rPr>
          <w:highlight w:val="white"/>
        </w:rPr>
        <w:t xml:space="preserve">In cases of compound assignment, we call the </w:t>
      </w:r>
      <w:r w:rsidR="00817451">
        <w:rPr>
          <w:highlight w:val="white"/>
        </w:rPr>
        <w:t>suitable</w:t>
      </w:r>
      <w:r w:rsidRPr="00903DBA">
        <w:rPr>
          <w:highlight w:val="white"/>
        </w:rPr>
        <w:t xml:space="preserve"> method to perform the operation, and the </w:t>
      </w:r>
      <w:r w:rsidR="00D4318D">
        <w:rPr>
          <w:rStyle w:val="KeyWord0"/>
          <w:highlight w:val="white"/>
        </w:rPr>
        <w:t>&lt;k&gt;</w:t>
      </w:r>
      <w:r w:rsidR="00D4318D" w:rsidRPr="00903DBA">
        <w:rPr>
          <w:rStyle w:val="KeyWord0"/>
          <w:highlight w:val="white"/>
        </w:rPr>
        <w:t>Assignment</w:t>
      </w:r>
      <w:r w:rsidR="00D4318D">
        <w:rPr>
          <w:rStyle w:val="KeyWord0"/>
          <w:highlight w:val="white"/>
        </w:rPr>
        <w:t>&lt;/k&gt;</w:t>
      </w:r>
      <w:r w:rsidRPr="00903DBA">
        <w:rPr>
          <w:highlight w:val="white"/>
        </w:rPr>
        <w:t xml:space="preserve"> method for the</w:t>
      </w:r>
      <w:r w:rsidR="00817451">
        <w:rPr>
          <w:highlight w:val="white"/>
        </w:rPr>
        <w:t xml:space="preserve"> </w:t>
      </w:r>
      <w:r w:rsidRPr="00903DBA">
        <w:rPr>
          <w:highlight w:val="white"/>
        </w:rPr>
        <w:t>assignment.</w:t>
      </w:r>
    </w:p>
    <w:p w14:paraId="2A890D55" w14:textId="39602C9E" w:rsidR="00E05628" w:rsidRPr="00E05628" w:rsidRDefault="00E05628" w:rsidP="00E05628">
      <w:pPr>
        <w:pStyle w:val="Code"/>
        <w:rPr>
          <w:highlight w:val="white"/>
        </w:rPr>
      </w:pPr>
      <w:r w:rsidRPr="00E05628">
        <w:rPr>
          <w:highlight w:val="white"/>
        </w:rPr>
        <w:t xml:space="preserve">        case MiddleOperator.</w:t>
      </w:r>
      <w:r w:rsidR="00455D0F">
        <w:rPr>
          <w:highlight w:val="white"/>
        </w:rPr>
        <w:t>Add</w:t>
      </w:r>
      <w:r w:rsidRPr="00E05628">
        <w:rPr>
          <w:highlight w:val="white"/>
        </w:rPr>
        <w:t>:</w:t>
      </w:r>
    </w:p>
    <w:p w14:paraId="12FA76F9" w14:textId="77777777" w:rsidR="00E05628" w:rsidRDefault="00E05628" w:rsidP="00E05628">
      <w:pPr>
        <w:pStyle w:val="Code"/>
        <w:rPr>
          <w:highlight w:val="white"/>
        </w:rPr>
      </w:pPr>
      <w:r w:rsidRPr="00E05628">
        <w:rPr>
          <w:highlight w:val="white"/>
        </w:rPr>
        <w:t xml:space="preserve">          return Assignment(leftExpression, AdditionExpression</w:t>
      </w:r>
    </w:p>
    <w:p w14:paraId="035FC063" w14:textId="0F712F38" w:rsidR="00E05628" w:rsidRPr="00E05628" w:rsidRDefault="00E05628" w:rsidP="00E05628">
      <w:pPr>
        <w:pStyle w:val="Code"/>
        <w:rPr>
          <w:highlight w:val="white"/>
        </w:rPr>
      </w:pPr>
      <w:r>
        <w:rPr>
          <w:highlight w:val="white"/>
        </w:rPr>
        <w:t xml:space="preserve">                            </w:t>
      </w:r>
      <w:r w:rsidRPr="00E05628">
        <w:rPr>
          <w:highlight w:val="white"/>
        </w:rPr>
        <w:t>(leftExpression, rightExpression));</w:t>
      </w:r>
    </w:p>
    <w:p w14:paraId="0B6446E6" w14:textId="77777777" w:rsidR="00E05628" w:rsidRPr="00E05628" w:rsidRDefault="00E05628" w:rsidP="00E05628">
      <w:pPr>
        <w:pStyle w:val="Code"/>
        <w:rPr>
          <w:highlight w:val="white"/>
        </w:rPr>
      </w:pPr>
    </w:p>
    <w:p w14:paraId="21008A1F" w14:textId="16607284" w:rsidR="00E05628" w:rsidRPr="00E05628" w:rsidRDefault="00E05628" w:rsidP="00E05628">
      <w:pPr>
        <w:pStyle w:val="Code"/>
        <w:rPr>
          <w:highlight w:val="white"/>
        </w:rPr>
      </w:pPr>
      <w:r w:rsidRPr="00E05628">
        <w:rPr>
          <w:highlight w:val="white"/>
        </w:rPr>
        <w:t xml:space="preserve">        case MiddleOperator.</w:t>
      </w:r>
      <w:r w:rsidR="00455D0F">
        <w:rPr>
          <w:highlight w:val="white"/>
        </w:rPr>
        <w:t>Subtract</w:t>
      </w:r>
      <w:r w:rsidRPr="00E05628">
        <w:rPr>
          <w:highlight w:val="white"/>
        </w:rPr>
        <w:t>:</w:t>
      </w:r>
    </w:p>
    <w:p w14:paraId="696AF8A3" w14:textId="77777777" w:rsidR="0083521A" w:rsidRDefault="00E05628" w:rsidP="00E05628">
      <w:pPr>
        <w:pStyle w:val="Code"/>
        <w:rPr>
          <w:highlight w:val="white"/>
        </w:rPr>
      </w:pPr>
      <w:r w:rsidRPr="00E05628">
        <w:rPr>
          <w:highlight w:val="white"/>
        </w:rPr>
        <w:t xml:space="preserve">          return Assignment(leftExpression,</w:t>
      </w:r>
    </w:p>
    <w:p w14:paraId="4C834BEA" w14:textId="734CFCD0" w:rsidR="00E05628" w:rsidRPr="00E05628" w:rsidRDefault="0083521A" w:rsidP="00E05628">
      <w:pPr>
        <w:pStyle w:val="Code"/>
        <w:rPr>
          <w:highlight w:val="white"/>
        </w:rPr>
      </w:pPr>
      <w:r>
        <w:rPr>
          <w:highlight w:val="white"/>
        </w:rPr>
        <w:t xml:space="preserve">            </w:t>
      </w:r>
      <w:r w:rsidR="00E05628" w:rsidRPr="00E05628">
        <w:rPr>
          <w:highlight w:val="white"/>
        </w:rPr>
        <w:t>SubtractionExpression(leftExpression, rightExpression));</w:t>
      </w:r>
    </w:p>
    <w:p w14:paraId="0B35E04C" w14:textId="77777777" w:rsidR="005E5A36" w:rsidRPr="00E05628" w:rsidRDefault="005E5A36" w:rsidP="00E05628">
      <w:pPr>
        <w:pStyle w:val="Code"/>
        <w:rPr>
          <w:highlight w:val="white"/>
        </w:rPr>
      </w:pPr>
    </w:p>
    <w:p w14:paraId="2CEA7B35" w14:textId="66E43379" w:rsidR="005E5A36" w:rsidRPr="00903DBA" w:rsidRDefault="005E5A36" w:rsidP="005E5A36">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A85718D" w14:textId="1916D685" w:rsidR="005E5A36" w:rsidRPr="00903DBA" w:rsidRDefault="005E5A36" w:rsidP="005E5A36">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2C620B23" w14:textId="7BC6809D" w:rsidR="005E5A36" w:rsidRPr="00903DBA" w:rsidRDefault="005E5A36" w:rsidP="005E5A36">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851FA2F" w14:textId="77777777" w:rsidR="005E5A36" w:rsidRPr="00903DBA" w:rsidRDefault="005E5A36" w:rsidP="005E5A36">
      <w:pPr>
        <w:pStyle w:val="Code"/>
        <w:rPr>
          <w:highlight w:val="white"/>
        </w:rPr>
      </w:pPr>
      <w:r w:rsidRPr="00903DBA">
        <w:rPr>
          <w:highlight w:val="white"/>
        </w:rPr>
        <w:t xml:space="preserve">          return Assignment(leftExpression,</w:t>
      </w:r>
    </w:p>
    <w:p w14:paraId="36CCBC3A" w14:textId="21D66E26" w:rsidR="005E5A36" w:rsidRPr="00903DBA" w:rsidRDefault="005E5A36" w:rsidP="0083521A">
      <w:pPr>
        <w:pStyle w:val="Code"/>
        <w:rPr>
          <w:highlight w:val="white"/>
        </w:rPr>
      </w:pPr>
      <w:r w:rsidRPr="00903DBA">
        <w:rPr>
          <w:highlight w:val="white"/>
        </w:rPr>
        <w:t xml:space="preserve">            MultiplyExpression(middleOp, leftExpression,</w:t>
      </w:r>
      <w:r w:rsidR="0083521A">
        <w:rPr>
          <w:highlight w:val="white"/>
        </w:rPr>
        <w:t xml:space="preserve"> </w:t>
      </w:r>
      <w:r w:rsidRPr="00903DBA">
        <w:rPr>
          <w:highlight w:val="white"/>
        </w:rPr>
        <w:t>rightExpression));</w:t>
      </w:r>
    </w:p>
    <w:p w14:paraId="675DD1E3" w14:textId="77777777" w:rsidR="005E5A36" w:rsidRPr="00667065" w:rsidRDefault="005E5A36" w:rsidP="00667065">
      <w:pPr>
        <w:pStyle w:val="Code"/>
        <w:rPr>
          <w:highlight w:val="white"/>
        </w:rPr>
      </w:pPr>
    </w:p>
    <w:p w14:paraId="1D47580C" w14:textId="77777777" w:rsidR="00667065" w:rsidRPr="00667065" w:rsidRDefault="00667065" w:rsidP="00667065">
      <w:pPr>
        <w:pStyle w:val="Code"/>
        <w:rPr>
          <w:highlight w:val="white"/>
        </w:rPr>
      </w:pPr>
      <w:r w:rsidRPr="00667065">
        <w:rPr>
          <w:highlight w:val="white"/>
        </w:rPr>
        <w:lastRenderedPageBreak/>
        <w:t xml:space="preserve">        default:</w:t>
      </w:r>
    </w:p>
    <w:p w14:paraId="55097E47" w14:textId="77777777" w:rsidR="00667065" w:rsidRPr="00667065" w:rsidRDefault="00667065" w:rsidP="00667065">
      <w:pPr>
        <w:pStyle w:val="Code"/>
        <w:rPr>
          <w:highlight w:val="white"/>
        </w:rPr>
      </w:pPr>
      <w:r w:rsidRPr="00667065">
        <w:rPr>
          <w:highlight w:val="white"/>
        </w:rPr>
        <w:t xml:space="preserve">          return Assignment(leftExpression,</w:t>
      </w:r>
    </w:p>
    <w:p w14:paraId="683E534A" w14:textId="77777777" w:rsidR="00667065" w:rsidRPr="00667065" w:rsidRDefault="00667065" w:rsidP="00667065">
      <w:pPr>
        <w:pStyle w:val="Code"/>
        <w:rPr>
          <w:highlight w:val="white"/>
        </w:rPr>
      </w:pPr>
      <w:r w:rsidRPr="00667065">
        <w:rPr>
          <w:highlight w:val="white"/>
        </w:rPr>
        <w:t xml:space="preserve">            BitwiseExpression(middleOp, leftExpression, rightExpression));</w:t>
      </w:r>
    </w:p>
    <w:p w14:paraId="02427FE3" w14:textId="77777777" w:rsidR="005E5A36" w:rsidRPr="00903DBA" w:rsidRDefault="005E5A36" w:rsidP="005E5A36">
      <w:pPr>
        <w:pStyle w:val="Code"/>
        <w:rPr>
          <w:highlight w:val="white"/>
        </w:rPr>
      </w:pPr>
      <w:r w:rsidRPr="00903DBA">
        <w:rPr>
          <w:highlight w:val="white"/>
        </w:rPr>
        <w:t xml:space="preserve">      }</w:t>
      </w:r>
    </w:p>
    <w:p w14:paraId="4C30C85C" w14:textId="77777777" w:rsidR="005E5A36" w:rsidRPr="00903DBA" w:rsidRDefault="005E5A36" w:rsidP="005E5A36">
      <w:pPr>
        <w:pStyle w:val="Code"/>
        <w:rPr>
          <w:highlight w:val="white"/>
        </w:rPr>
      </w:pPr>
      <w:r w:rsidRPr="00903DBA">
        <w:rPr>
          <w:highlight w:val="white"/>
        </w:rPr>
        <w:t xml:space="preserve">    }</w:t>
      </w:r>
    </w:p>
    <w:p w14:paraId="0683414D" w14:textId="191178A6"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Assignment</w:t>
      </w:r>
      <w:r w:rsidR="00D4318D">
        <w:rPr>
          <w:rStyle w:val="KeyWord0"/>
          <w:highlight w:val="white"/>
        </w:rPr>
        <w:t>&lt;/k&gt;</w:t>
      </w:r>
      <w:r w:rsidRPr="00903DBA">
        <w:rPr>
          <w:highlight w:val="white"/>
        </w:rPr>
        <w:t xml:space="preserve"> method performs simple or compound assignment. </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2E05E356" w:rsidR="005E5A36" w:rsidRPr="00903DBA" w:rsidRDefault="00C03CBB" w:rsidP="005E5A36">
      <w:pPr>
        <w:rPr>
          <w:highlight w:val="white"/>
        </w:rPr>
      </w:pPr>
      <w:r>
        <w:rPr>
          <w:highlight w:val="white"/>
        </w:rPr>
        <w:t>If the</w:t>
      </w:r>
      <w:r w:rsidR="005E5A36" w:rsidRPr="00903DBA">
        <w:rPr>
          <w:highlight w:val="white"/>
        </w:rPr>
        <w:t xml:space="preserve"> register has</w:t>
      </w:r>
      <w:r>
        <w:rPr>
          <w:highlight w:val="white"/>
        </w:rPr>
        <w:t xml:space="preserve"> not</w:t>
      </w:r>
      <w:r w:rsidR="005E5A36" w:rsidRPr="00903DBA">
        <w:rPr>
          <w:highlight w:val="white"/>
        </w:rPr>
        <w:t xml:space="preserve"> the same size (in bytes) as the expression it is assigned to, we report an error.</w:t>
      </w:r>
    </w:p>
    <w:p w14:paraId="7B55F53F" w14:textId="599D0F7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18A6AEB3" w:rsidR="005E5A36" w:rsidRPr="00903DBA" w:rsidRDefault="005E5A36" w:rsidP="005E5A36">
      <w:pPr>
        <w:rPr>
          <w:highlight w:val="white"/>
        </w:rPr>
      </w:pPr>
      <w:r w:rsidRPr="00903DBA">
        <w:rPr>
          <w:highlight w:val="white"/>
        </w:rPr>
        <w:t xml:space="preserve">If the left expression is not a register, we </w:t>
      </w:r>
      <w:r w:rsidR="003314D6">
        <w:rPr>
          <w:highlight w:val="white"/>
        </w:rPr>
        <w:t xml:space="preserve">report an error if </w:t>
      </w:r>
      <w:r w:rsidRPr="00903DBA">
        <w:rPr>
          <w:highlight w:val="white"/>
        </w:rPr>
        <w:t xml:space="preserve">the left expression is </w:t>
      </w:r>
      <w:r w:rsidR="003314D6">
        <w:rPr>
          <w:highlight w:val="white"/>
        </w:rPr>
        <w:t xml:space="preserve">not </w:t>
      </w:r>
      <w:r w:rsidRPr="00903DBA">
        <w:rPr>
          <w:highlight w:val="white"/>
        </w:rPr>
        <w:t>assignable.</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15287F33"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09B52EDC" w:rsidR="005E5A36" w:rsidRPr="00903DBA" w:rsidRDefault="005E5A36" w:rsidP="005E5A36">
      <w:pPr>
        <w:rPr>
          <w:highlight w:val="white"/>
        </w:rPr>
      </w:pPr>
      <w:r w:rsidRPr="00903DBA">
        <w:rPr>
          <w:highlight w:val="white"/>
        </w:rPr>
        <w:t>In case of a simple assignment</w:t>
      </w:r>
      <w:r w:rsidR="008C767E">
        <w:rPr>
          <w:highlight w:val="white"/>
        </w:rPr>
        <w:t>,</w:t>
      </w:r>
      <w:r w:rsidRPr="00903DBA">
        <w:rPr>
          <w:highlight w:val="white"/>
        </w:rPr>
        <w:t xml:space="preserve"> we add the long list of the left expression to the code list. In case of a compound assignment, the long list of the left expression has already been added to </w:t>
      </w:r>
      <w:r w:rsidR="00D479AE">
        <w:rPr>
          <w:highlight w:val="white"/>
        </w:rPr>
        <w:t xml:space="preserve">the </w:t>
      </w:r>
      <w:r w:rsidRPr="00903DBA">
        <w:rPr>
          <w:highlight w:val="white"/>
        </w:rPr>
        <w:t>long list of the right expression. If we</w:t>
      </w:r>
      <w:r w:rsidR="00FF4848">
        <w:rPr>
          <w:highlight w:val="white"/>
        </w:rPr>
        <w:t xml:space="preserve"> had</w:t>
      </w:r>
      <w:r w:rsidRPr="00903DBA">
        <w:rPr>
          <w:highlight w:val="white"/>
        </w:rPr>
        <w:t xml:space="preserve"> add</w:t>
      </w:r>
      <w:r w:rsidR="00FF4848">
        <w:rPr>
          <w:highlight w:val="white"/>
        </w:rPr>
        <w:t>ed</w:t>
      </w:r>
      <w:r w:rsidRPr="00903DBA">
        <w:rPr>
          <w:highlight w:val="white"/>
        </w:rPr>
        <w:t xml:space="preserve"> the long list in case of a compound assignment, we would </w:t>
      </w:r>
      <w:r w:rsidR="00FF4848">
        <w:rPr>
          <w:highlight w:val="white"/>
        </w:rPr>
        <w:t xml:space="preserve">have </w:t>
      </w:r>
      <w:r w:rsidRPr="00903DBA">
        <w:rPr>
          <w:highlight w:val="white"/>
        </w:rPr>
        <w:t>add</w:t>
      </w:r>
      <w:r w:rsidR="00FF4848">
        <w:rPr>
          <w:highlight w:val="white"/>
        </w:rPr>
        <w:t>ed</w:t>
      </w:r>
      <w:r w:rsidRPr="00903DBA">
        <w:rPr>
          <w:highlight w:val="white"/>
        </w:rPr>
        <w:t xml:space="preserve">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5057F8C5" w:rsidR="005E5A36" w:rsidRPr="00903DBA" w:rsidRDefault="005E5A36" w:rsidP="005E5A36">
      <w:pPr>
        <w:rPr>
          <w:highlight w:val="white"/>
        </w:rPr>
      </w:pPr>
      <w:r w:rsidRPr="00903DBA">
        <w:rPr>
          <w:highlight w:val="white"/>
        </w:rPr>
        <w:t xml:space="preserve">If the left expression </w:t>
      </w:r>
      <w:r w:rsidR="008C767E">
        <w:rPr>
          <w:highlight w:val="white"/>
        </w:rPr>
        <w:t>holds</w:t>
      </w:r>
      <w:r w:rsidRPr="00903DBA">
        <w:rPr>
          <w:highlight w:val="white"/>
        </w:rPr>
        <w:t xml:space="preserve"> floating type, we need to pop the floating value stack in case of a simple assignment. In case of a compound assignment, we let the value </w:t>
      </w:r>
      <w:r w:rsidR="00DB3FD0">
        <w:rPr>
          <w:highlight w:val="white"/>
        </w:rPr>
        <w:t>remain</w:t>
      </w:r>
      <w:r w:rsidRPr="00903DBA">
        <w:rPr>
          <w:highlight w:val="white"/>
        </w:rPr>
        <w:t xml:space="preserve">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lastRenderedPageBreak/>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499EF615"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w:t>
      </w:r>
      <w:r w:rsidR="005C7D1E">
        <w:rPr>
          <w:highlight w:val="white"/>
        </w:rPr>
        <w:t xml:space="preserve"> and </w:t>
      </w:r>
      <w:r w:rsidRPr="00903DBA">
        <w:rPr>
          <w:highlight w:val="white"/>
        </w:rPr>
        <w:t>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16842C08" w14:textId="714F2F21" w:rsidR="005E5A36" w:rsidRPr="00903DBA" w:rsidRDefault="005E5A36" w:rsidP="005E5A36">
      <w:pPr>
        <w:rPr>
          <w:highlight w:val="white"/>
        </w:rPr>
      </w:pPr>
      <w:r w:rsidRPr="00903DBA">
        <w:rPr>
          <w:highlight w:val="white"/>
        </w:rPr>
        <w:t>In case of bitfield, we add a</w:t>
      </w:r>
      <w:r w:rsidR="005C7D1E">
        <w:rPr>
          <w:highlight w:val="white"/>
        </w:rPr>
        <w:t xml:space="preserve"> </w:t>
      </w:r>
      <w:r w:rsidR="00D4318D">
        <w:rPr>
          <w:rStyle w:val="KeyWord0"/>
          <w:highlight w:val="white"/>
        </w:rPr>
        <w:t>&lt;k&gt;</w:t>
      </w:r>
      <w:r w:rsidR="00D4318D" w:rsidRPr="009261FE">
        <w:rPr>
          <w:rStyle w:val="KeyWord0"/>
          <w:highlight w:val="white"/>
        </w:rPr>
        <w:t>bitwise</w:t>
      </w:r>
      <w:r w:rsidR="00D4318D">
        <w:rPr>
          <w:rStyle w:val="KeyWord0"/>
          <w:highlight w:val="white"/>
        </w:rPr>
        <w:t xml:space="preserve"> </w:t>
      </w:r>
      <w:r w:rsidR="00D4318D" w:rsidRPr="005C7D1E">
        <w:rPr>
          <w:rStyle w:val="KeyWord0"/>
          <w:highlight w:val="white"/>
        </w:rPr>
        <w:t>and</w:t>
      </w:r>
      <w:r w:rsidR="00D4318D">
        <w:rPr>
          <w:rStyle w:val="KeyWord0"/>
          <w:highlight w:val="white"/>
        </w:rPr>
        <w:t>&lt;/k&gt;</w:t>
      </w:r>
      <w:r w:rsidRPr="00903DBA">
        <w:rPr>
          <w:highlight w:val="white"/>
        </w:rPr>
        <w:t xml:space="preserve"> </w:t>
      </w:r>
      <w:r w:rsidR="005C7D1E">
        <w:rPr>
          <w:highlight w:val="white"/>
        </w:rPr>
        <w:t>operation</w:t>
      </w:r>
      <w:r w:rsidRPr="00903DBA">
        <w:rPr>
          <w:highlight w:val="white"/>
        </w:rPr>
        <w:t xml:space="preserve"> to set the non-relevant bits to zero.</w:t>
      </w:r>
    </w:p>
    <w:p w14:paraId="51C82B29" w14:textId="77777777" w:rsidR="002228E0" w:rsidRPr="002228E0" w:rsidRDefault="002228E0" w:rsidP="002228E0">
      <w:pPr>
        <w:pStyle w:val="Code"/>
        <w:rPr>
          <w:highlight w:val="white"/>
        </w:rPr>
      </w:pPr>
      <w:r w:rsidRPr="002228E0">
        <w:rPr>
          <w:highlight w:val="white"/>
        </w:rPr>
        <w:t xml:space="preserve">          if (leftExpression.Symbol.Type.IsBitfield())          {</w:t>
      </w:r>
    </w:p>
    <w:p w14:paraId="072C9C17" w14:textId="77777777" w:rsidR="002228E0" w:rsidRPr="002228E0" w:rsidRDefault="002228E0" w:rsidP="002228E0">
      <w:pPr>
        <w:pStyle w:val="Code"/>
        <w:rPr>
          <w:highlight w:val="white"/>
        </w:rPr>
      </w:pPr>
      <w:r w:rsidRPr="002228E0">
        <w:rPr>
          <w:highlight w:val="white"/>
        </w:rPr>
        <w:t xml:space="preserve">            Symbol maskSymbol = new Symbol(leftExpression.Symbol.Type,</w:t>
      </w:r>
    </w:p>
    <w:p w14:paraId="556CC9D0" w14:textId="3E0C51E3" w:rsidR="002228E0" w:rsidRPr="002228E0" w:rsidRDefault="002228E0" w:rsidP="002228E0">
      <w:pPr>
        <w:pStyle w:val="Code"/>
        <w:rPr>
          <w:highlight w:val="white"/>
        </w:rPr>
      </w:pPr>
      <w:r w:rsidRPr="002228E0">
        <w:rPr>
          <w:highlight w:val="white"/>
        </w:rPr>
        <w:t xml:space="preserve">                                   </w:t>
      </w:r>
      <w:r>
        <w:rPr>
          <w:highlight w:val="white"/>
        </w:rPr>
        <w:t xml:space="preserve"> </w:t>
      </w:r>
      <w:r w:rsidRPr="002228E0">
        <w:rPr>
          <w:highlight w:val="white"/>
        </w:rPr>
        <w:t>leftExpression.Symbol.Type.BitfieldMask);</w:t>
      </w:r>
    </w:p>
    <w:p w14:paraId="498717E3" w14:textId="77777777" w:rsidR="002228E0" w:rsidRPr="002228E0" w:rsidRDefault="002228E0" w:rsidP="002228E0">
      <w:pPr>
        <w:pStyle w:val="Code"/>
        <w:rPr>
          <w:highlight w:val="white"/>
        </w:rPr>
      </w:pPr>
      <w:r w:rsidRPr="002228E0">
        <w:rPr>
          <w:highlight w:val="white"/>
        </w:rPr>
        <w:t xml:space="preserve">            AddMiddleCode(longList, MiddleOperator.BitwiseAnd,</w:t>
      </w:r>
    </w:p>
    <w:p w14:paraId="5EAC4BCF" w14:textId="77777777" w:rsidR="002228E0" w:rsidRPr="002228E0" w:rsidRDefault="002228E0" w:rsidP="002228E0">
      <w:pPr>
        <w:pStyle w:val="Code"/>
        <w:rPr>
          <w:highlight w:val="white"/>
        </w:rPr>
      </w:pPr>
      <w:r w:rsidRPr="002228E0">
        <w:rPr>
          <w:highlight w:val="white"/>
        </w:rPr>
        <w:t xml:space="preserve">                          leftExpression.Symbol, leftExpression.Symbol,</w:t>
      </w:r>
    </w:p>
    <w:p w14:paraId="12E53711" w14:textId="77777777" w:rsidR="002228E0" w:rsidRPr="002228E0" w:rsidRDefault="002228E0" w:rsidP="002228E0">
      <w:pPr>
        <w:pStyle w:val="Code"/>
        <w:rPr>
          <w:highlight w:val="white"/>
        </w:rPr>
      </w:pPr>
      <w:r w:rsidRPr="002228E0">
        <w:rPr>
          <w:highlight w:val="white"/>
        </w:rPr>
        <w:t xml:space="preserve">                          maskSymbol);</w:t>
      </w:r>
    </w:p>
    <w:p w14:paraId="7E7E4C1B" w14:textId="77777777" w:rsidR="002228E0" w:rsidRPr="002228E0" w:rsidRDefault="002228E0" w:rsidP="002228E0">
      <w:pPr>
        <w:pStyle w:val="Code"/>
        <w:rPr>
          <w:highlight w:val="white"/>
        </w:rPr>
      </w:pPr>
      <w:r w:rsidRPr="002228E0">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10BCE6DA" w:rsidR="005E5A36" w:rsidRDefault="00CC1DF4" w:rsidP="0060539D">
      <w:pPr>
        <w:pStyle w:val="Heading3"/>
      </w:pPr>
      <w:r>
        <w:t>&lt;h3&gt;</w:t>
      </w:r>
      <w:bookmarkStart w:id="274" w:name="_Toc93320503"/>
      <w:r w:rsidRPr="00903DBA">
        <w:t>The Condition Expression</w:t>
      </w:r>
      <w:bookmarkEnd w:id="274"/>
      <w:r>
        <w:t>&lt;/h3&gt;</w:t>
      </w:r>
    </w:p>
    <w:p w14:paraId="14988FBA" w14:textId="5C626156" w:rsidR="004E31E7" w:rsidRPr="004E31E7" w:rsidRDefault="004E31E7" w:rsidP="004E31E7">
      <w:r>
        <w:t>The condition operator is rather complicated.</w:t>
      </w:r>
    </w:p>
    <w:p w14:paraId="7B1EA2F5" w14:textId="5574BDD7" w:rsidR="005E5A36" w:rsidRPr="00903DBA" w:rsidRDefault="005E5A36" w:rsidP="005E5A36">
      <w:pPr>
        <w:pStyle w:val="Code"/>
        <w:rPr>
          <w:highlight w:val="white"/>
        </w:rPr>
      </w:pPr>
      <w:r w:rsidRPr="00903DBA">
        <w:rPr>
          <w:highlight w:val="white"/>
        </w:rPr>
        <w:t xml:space="preserve">    public static Expression </w:t>
      </w:r>
      <w:r w:rsidR="001644F0">
        <w:rPr>
          <w:highlight w:val="white"/>
        </w:rPr>
        <w:t>ConditionExpression</w:t>
      </w:r>
      <w:r w:rsidRPr="00903DBA">
        <w:rPr>
          <w:highlight w:val="white"/>
        </w:rPr>
        <w:t>(Expression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lastRenderedPageBreak/>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6402AE1" w14:textId="06F77FD8" w:rsidR="005E5A36" w:rsidRPr="00903DBA" w:rsidRDefault="001644F0" w:rsidP="005E5A36">
      <w:pPr>
        <w:rPr>
          <w:highlight w:val="white"/>
        </w:rPr>
      </w:pPr>
      <w:r>
        <w:rPr>
          <w:highlight w:val="white"/>
        </w:rPr>
        <w:t>W</w:t>
      </w:r>
      <w:r w:rsidR="005E5A36" w:rsidRPr="00903DBA">
        <w:rPr>
          <w:highlight w:val="white"/>
        </w:rPr>
        <w:t xml:space="preserve">e define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5E5A36" w:rsidRPr="00903DBA">
        <w:rPr>
          <w:highlight w:val="white"/>
        </w:rPr>
        <w:t xml:space="preserve"> as the</w:t>
      </w:r>
      <w:r>
        <w:rPr>
          <w:highlight w:val="white"/>
        </w:rPr>
        <w:t xml:space="preserve"> </w:t>
      </w:r>
      <w:r w:rsidR="005E5A36" w:rsidRPr="00903DBA">
        <w:rPr>
          <w:highlight w:val="white"/>
        </w:rPr>
        <w:t>largest type</w:t>
      </w:r>
      <w:r>
        <w:rPr>
          <w:highlight w:val="white"/>
        </w:rPr>
        <w:t xml:space="preserve"> of the true and false expressions</w:t>
      </w:r>
      <w:r w:rsidR="005E5A36" w:rsidRPr="00903DBA">
        <w:rPr>
          <w:highlight w:val="white"/>
        </w:rPr>
        <w:t xml:space="preserve">, and type cast </w:t>
      </w:r>
      <w:r w:rsidR="004C6D04">
        <w:rPr>
          <w:highlight w:val="white"/>
        </w:rPr>
        <w:t>the true</w:t>
      </w:r>
      <w:r w:rsidR="005E5A36" w:rsidRPr="00903DBA">
        <w:rPr>
          <w:highlight w:val="white"/>
        </w:rPr>
        <w:t xml:space="preserve"> expressions to that type</w:t>
      </w:r>
      <w:r w:rsidR="00550FA1">
        <w:rPr>
          <w:highlight w:val="white"/>
        </w:rPr>
        <w:t xml:space="preserve"> and backpatch the true set of the</w:t>
      </w:r>
      <w:r w:rsidR="002A7F9E">
        <w:rPr>
          <w:highlight w:val="white"/>
        </w:rPr>
        <w:t xml:space="preserve"> long list of the</w:t>
      </w:r>
      <w:r w:rsidR="00550FA1">
        <w:rPr>
          <w:highlight w:val="white"/>
        </w:rPr>
        <w:t xml:space="preserve"> test expression, </w:t>
      </w:r>
      <w:r w:rsidR="004C6D04">
        <w:rPr>
          <w:highlight w:val="white"/>
        </w:rPr>
        <w:t xml:space="preserve">to begin with. We will later type case </w:t>
      </w:r>
      <w:r w:rsidR="00550FA1">
        <w:rPr>
          <w:highlight w:val="white"/>
        </w:rPr>
        <w:t xml:space="preserve">and backpatch </w:t>
      </w:r>
      <w:r w:rsidR="004C6D04">
        <w:rPr>
          <w:highlight w:val="white"/>
        </w:rPr>
        <w:t>the false expression as well.</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16A2A1F7" w:rsidR="005E5A36" w:rsidRPr="00903DBA" w:rsidRDefault="005E5A36" w:rsidP="005E5A36">
      <w:pPr>
        <w:pStyle w:val="Code"/>
        <w:rPr>
          <w:highlight w:val="white"/>
        </w:rPr>
      </w:pPr>
      <w:r w:rsidRPr="00903DBA">
        <w:rPr>
          <w:highlight w:val="white"/>
        </w:rPr>
        <w:t xml:space="preserve">        Symbol </w:t>
      </w:r>
      <w:r w:rsidR="00715D92">
        <w:rPr>
          <w:highlight w:val="white"/>
        </w:rPr>
        <w:t>resultSymbol</w:t>
      </w:r>
      <w:r w:rsidRPr="00903DBA">
        <w:rPr>
          <w:highlight w:val="white"/>
        </w:rPr>
        <w:t xml:space="preserve"> = new Symbol(maxType);</w:t>
      </w:r>
    </w:p>
    <w:p w14:paraId="7631D980" w14:textId="2EB20215" w:rsidR="005E5A36" w:rsidRPr="00903DBA" w:rsidRDefault="005E5A36" w:rsidP="005E5A36">
      <w:pPr>
        <w:rPr>
          <w:highlight w:val="white"/>
        </w:rPr>
      </w:pPr>
      <w:r w:rsidRPr="00903DBA">
        <w:rPr>
          <w:highlight w:val="white"/>
        </w:rPr>
        <w:t xml:space="preserve">In case of a floating type, the value is already placed at the floating value stack and we do not need to </w:t>
      </w:r>
      <w:r w:rsidR="000518CD">
        <w:rPr>
          <w:highlight w:val="white"/>
        </w:rPr>
        <w:t xml:space="preserve">push a value. However, we need to decrease the </w:t>
      </w:r>
      <w:r w:rsidR="001802BF">
        <w:rPr>
          <w:highlight w:val="white"/>
        </w:rPr>
        <w:t xml:space="preserve">size of the floating-point stack, since </w:t>
      </w:r>
      <w:r w:rsidR="002008E1">
        <w:rPr>
          <w:highlight w:val="white"/>
        </w:rPr>
        <w:t>we add the code of both the true and false expression and only one of them will be executed.</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63DF7BA9" w14:textId="535ABADF" w:rsidR="000518CD" w:rsidRDefault="000518CD" w:rsidP="000518CD">
      <w:pPr>
        <w:rPr>
          <w:highlight w:val="white"/>
        </w:rPr>
      </w:pPr>
      <w:r w:rsidRPr="00903DBA">
        <w:rPr>
          <w:highlight w:val="white"/>
        </w:rPr>
        <w:t xml:space="preserve">In case of </w:t>
      </w:r>
      <w:r w:rsidR="00313C63">
        <w:rPr>
          <w:highlight w:val="white"/>
        </w:rPr>
        <w:t xml:space="preserve">a </w:t>
      </w:r>
      <w:r w:rsidR="00876E5C">
        <w:rPr>
          <w:highlight w:val="white"/>
        </w:rPr>
        <w:t xml:space="preserve">temporary </w:t>
      </w:r>
      <w:r w:rsidRPr="00903DBA">
        <w:rPr>
          <w:highlight w:val="white"/>
        </w:rPr>
        <w:t xml:space="preserve">non-floating type, we </w:t>
      </w:r>
      <w:r w:rsidR="00876E5C">
        <w:rPr>
          <w:highlight w:val="white"/>
        </w:rPr>
        <w:t>iterate through the long list of the true expression and replace</w:t>
      </w:r>
      <w:r w:rsidR="00F713FA">
        <w:rPr>
          <w:highlight w:val="white"/>
        </w:rPr>
        <w:t xml:space="preserve"> </w:t>
      </w:r>
      <w:r w:rsidR="00876E5C">
        <w:rPr>
          <w:highlight w:val="white"/>
        </w:rPr>
        <w:t>its symbol with the result symbol.</w:t>
      </w:r>
      <w:r w:rsidR="00750634">
        <w:rPr>
          <w:highlight w:val="white"/>
        </w:rPr>
        <w:t xml:space="preserve"> In this way, we do not need to assign the result symbol, </w:t>
      </w:r>
      <w:r w:rsidR="004A1D86">
        <w:rPr>
          <w:highlight w:val="white"/>
        </w:rPr>
        <w:t>all</w:t>
      </w:r>
      <w:r w:rsidR="00750634">
        <w:rPr>
          <w:highlight w:val="white"/>
        </w:rPr>
        <w:t xml:space="preserve"> temporary values are instead assign</w:t>
      </w:r>
      <w:r w:rsidR="00C3691D">
        <w:rPr>
          <w:highlight w:val="white"/>
        </w:rPr>
        <w:t>ed</w:t>
      </w:r>
      <w:r w:rsidR="00750634">
        <w:rPr>
          <w:highlight w:val="white"/>
        </w:rPr>
        <w:t xml:space="preserve"> directly to the result symbol.</w:t>
      </w:r>
    </w:p>
    <w:p w14:paraId="19160556" w14:textId="76A99C56" w:rsidR="005E5A36" w:rsidRPr="00903DBA" w:rsidRDefault="005E5A36" w:rsidP="005E5A36">
      <w:pPr>
        <w:pStyle w:val="Code"/>
        <w:rPr>
          <w:highlight w:val="white"/>
        </w:rPr>
      </w:pPr>
      <w:r w:rsidRPr="00903DBA">
        <w:rPr>
          <w:highlight w:val="white"/>
        </w:rPr>
        <w:t xml:space="preserve">        else {</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54A7923C"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279E94CC" w14:textId="2E55E0E3" w:rsidR="00810A47" w:rsidRDefault="00313C63" w:rsidP="00313C63">
      <w:pPr>
        <w:rPr>
          <w:highlight w:val="white"/>
        </w:rPr>
      </w:pPr>
      <w:r w:rsidRPr="00903DBA">
        <w:rPr>
          <w:highlight w:val="white"/>
        </w:rPr>
        <w:t xml:space="preserve">In case of </w:t>
      </w:r>
      <w:r>
        <w:rPr>
          <w:highlight w:val="white"/>
        </w:rPr>
        <w:t xml:space="preserve">a non-temporary </w:t>
      </w:r>
      <w:r w:rsidRPr="00903DBA">
        <w:rPr>
          <w:highlight w:val="white"/>
        </w:rPr>
        <w:t xml:space="preserve">non-floating type, we </w:t>
      </w:r>
      <w:r w:rsidR="00810A47">
        <w:rPr>
          <w:highlight w:val="white"/>
        </w:rPr>
        <w:t>assign the result symbol the symbol of the true expression.</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4B3A88D2"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lastRenderedPageBreak/>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r w:rsidR="009C3C27">
        <w:rPr>
          <w:highlight w:val="white"/>
        </w:rPr>
        <w:t>true-set</w:t>
      </w:r>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52AE714B" w14:textId="5C81A14F" w:rsidR="0059295E" w:rsidRDefault="00EF1E0B" w:rsidP="0059295E">
      <w:pPr>
        <w:rPr>
          <w:highlight w:val="white"/>
        </w:rPr>
      </w:pPr>
      <w:r>
        <w:rPr>
          <w:highlight w:val="white"/>
        </w:rPr>
        <w:t xml:space="preserve">Similar to the true expression case above, </w:t>
      </w:r>
      <w:r w:rsidR="0059295E" w:rsidRPr="00903DBA">
        <w:rPr>
          <w:highlight w:val="white"/>
        </w:rPr>
        <w:t xml:space="preserve">we </w:t>
      </w:r>
      <w:r w:rsidR="0059295E">
        <w:rPr>
          <w:highlight w:val="white"/>
        </w:rPr>
        <w:t xml:space="preserve">iterate through the long list of the </w:t>
      </w:r>
      <w:r w:rsidR="003C4017">
        <w:rPr>
          <w:highlight w:val="white"/>
        </w:rPr>
        <w:t>false</w:t>
      </w:r>
      <w:r w:rsidR="0059295E">
        <w:rPr>
          <w:highlight w:val="white"/>
        </w:rPr>
        <w:t xml:space="preserve"> expression and replace its symbol with the result symbol</w:t>
      </w:r>
      <w:r w:rsidR="003C4017">
        <w:rPr>
          <w:highlight w:val="white"/>
        </w:rPr>
        <w:t xml:space="preserve"> in case of a temporary integral value. In case of a non-temporary integral value, we assign the symbol of the false expression to the result symbol.</w:t>
      </w:r>
    </w:p>
    <w:p w14:paraId="74162D16" w14:textId="3FD726D2" w:rsidR="003C4017" w:rsidRDefault="003C4017" w:rsidP="0059295E">
      <w:pPr>
        <w:rPr>
          <w:highlight w:val="white"/>
        </w:rPr>
      </w:pPr>
      <w:r>
        <w:rPr>
          <w:highlight w:val="white"/>
        </w:rPr>
        <w:t xml:space="preserve">Note that we do not </w:t>
      </w:r>
      <w:r w:rsidR="00152D68">
        <w:rPr>
          <w:highlight w:val="white"/>
        </w:rPr>
        <w:t>decrease the size of the floating-point stack in this case</w:t>
      </w:r>
      <w:r w:rsidR="00954B59">
        <w:rPr>
          <w:highlight w:val="white"/>
        </w:rPr>
        <w:t>. We do need to increase it once only, since we use one of the values of the true and false expression.</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6BC56A43"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4D39708B"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2678E199" w:rsidR="005E5A36" w:rsidRPr="00903DBA" w:rsidRDefault="00364730" w:rsidP="005E5A36">
      <w:pPr>
        <w:rPr>
          <w:highlight w:val="white"/>
        </w:rPr>
      </w:pPr>
      <w:r>
        <w:rPr>
          <w:highlight w:val="white"/>
        </w:rPr>
        <w:t>We define a target and jump instructions</w:t>
      </w:r>
      <w:r w:rsidR="00B91CB2">
        <w:rPr>
          <w:highlight w:val="white"/>
        </w:rPr>
        <w:t xml:space="preserve"> for the true expression to jump over the false expression.</w:t>
      </w:r>
    </w:p>
    <w:p w14:paraId="42A88EBD" w14:textId="77777777" w:rsidR="00954B59" w:rsidRPr="00954B59" w:rsidRDefault="00954B59" w:rsidP="00954B59">
      <w:pPr>
        <w:pStyle w:val="Code"/>
        <w:rPr>
          <w:highlight w:val="white"/>
        </w:rPr>
      </w:pPr>
      <w:r w:rsidRPr="00954B59">
        <w:rPr>
          <w:highlight w:val="white"/>
        </w:rPr>
        <w:t xml:space="preserve">      MiddleCode targetCode = new MiddleCode(MiddleOperator.Empty);</w:t>
      </w:r>
    </w:p>
    <w:p w14:paraId="5778C917" w14:textId="77777777" w:rsidR="00954B59" w:rsidRPr="00954B59" w:rsidRDefault="00954B59" w:rsidP="00954B59">
      <w:pPr>
        <w:pStyle w:val="Code"/>
        <w:rPr>
          <w:highlight w:val="white"/>
        </w:rPr>
      </w:pPr>
      <w:r w:rsidRPr="00954B59">
        <w:rPr>
          <w:highlight w:val="white"/>
        </w:rPr>
        <w:t xml:space="preserve">      MiddleCode jumpCode = new MiddleCode(MiddleOperator.Jump, targetCode);</w:t>
      </w:r>
    </w:p>
    <w:p w14:paraId="330435EF" w14:textId="79D999AE" w:rsidR="005E5A36" w:rsidRPr="00903DBA" w:rsidRDefault="001471D2" w:rsidP="005E5A36">
      <w:pPr>
        <w:rPr>
          <w:highlight w:val="white"/>
        </w:rPr>
      </w:pPr>
      <w:r>
        <w:rPr>
          <w:highlight w:val="white"/>
        </w:rPr>
        <w:t xml:space="preserve">Note that we add the long list of the text expression to the </w:t>
      </w:r>
      <w:r w:rsidR="00783CB2">
        <w:rPr>
          <w:highlight w:val="white"/>
        </w:rPr>
        <w:t xml:space="preserve">resulting short list, since </w:t>
      </w:r>
      <w:r w:rsidR="00ED4E25">
        <w:rPr>
          <w:highlight w:val="white"/>
        </w:rPr>
        <w:t xml:space="preserve">the value of the test expression always </w:t>
      </w:r>
      <w:r w:rsidR="00F17838">
        <w:rPr>
          <w:highlight w:val="white"/>
        </w:rPr>
        <w:t>must</w:t>
      </w:r>
      <w:r w:rsidR="00ED4E25">
        <w:rPr>
          <w:highlight w:val="white"/>
        </w:rPr>
        <w:t xml:space="preserve"> be evaluated in order to design whether the true of false expression shall be executed.</w:t>
      </w:r>
    </w:p>
    <w:p w14:paraId="065FC2AB" w14:textId="77777777" w:rsidR="00243047" w:rsidRPr="00243047" w:rsidRDefault="00243047" w:rsidP="00243047">
      <w:pPr>
        <w:pStyle w:val="Code"/>
        <w:rPr>
          <w:highlight w:val="white"/>
        </w:rPr>
      </w:pPr>
      <w:r w:rsidRPr="00243047">
        <w:rPr>
          <w:highlight w:val="white"/>
        </w:rPr>
        <w:t xml:space="preserve">      List&lt;MiddleCode&gt; shortList = new List&lt;MiddleCode&gt;();</w:t>
      </w:r>
    </w:p>
    <w:p w14:paraId="22BBCDC0" w14:textId="1CEA1D03" w:rsidR="00243047" w:rsidRPr="00243047" w:rsidRDefault="00243047" w:rsidP="00243047">
      <w:pPr>
        <w:pStyle w:val="Code"/>
        <w:rPr>
          <w:highlight w:val="white"/>
        </w:rPr>
      </w:pPr>
      <w:r w:rsidRPr="00243047">
        <w:rPr>
          <w:highlight w:val="white"/>
        </w:rPr>
        <w:t xml:space="preserve">      shortList.AddRange(testExpression.LongList); /</w:t>
      </w:r>
      <w:r w:rsidR="00B837DC">
        <w:rPr>
          <w:highlight w:val="white"/>
        </w:rPr>
        <w:t>/</w:t>
      </w:r>
      <w:r w:rsidRPr="00243047">
        <w:rPr>
          <w:highlight w:val="white"/>
        </w:rPr>
        <w:t xml:space="preserve"> Obs: LongList</w:t>
      </w:r>
    </w:p>
    <w:p w14:paraId="19D0F7FF" w14:textId="77777777" w:rsidR="00243047" w:rsidRPr="00243047" w:rsidRDefault="00243047" w:rsidP="00243047">
      <w:pPr>
        <w:pStyle w:val="Code"/>
        <w:rPr>
          <w:highlight w:val="white"/>
        </w:rPr>
      </w:pPr>
      <w:r w:rsidRPr="00243047">
        <w:rPr>
          <w:highlight w:val="white"/>
        </w:rPr>
        <w:t xml:space="preserve">      shortList.AddRange(trueExpression.ShortList);</w:t>
      </w:r>
    </w:p>
    <w:p w14:paraId="00C6C2CA" w14:textId="77777777" w:rsidR="00243047" w:rsidRPr="00243047" w:rsidRDefault="00243047" w:rsidP="00243047">
      <w:pPr>
        <w:pStyle w:val="Code"/>
        <w:rPr>
          <w:highlight w:val="white"/>
        </w:rPr>
      </w:pPr>
      <w:r w:rsidRPr="00243047">
        <w:rPr>
          <w:highlight w:val="white"/>
        </w:rPr>
        <w:t xml:space="preserve">      shortList.Add(jumpCode);</w:t>
      </w:r>
    </w:p>
    <w:p w14:paraId="642B67FE" w14:textId="77777777" w:rsidR="00243047" w:rsidRPr="00243047" w:rsidRDefault="00243047" w:rsidP="00243047">
      <w:pPr>
        <w:pStyle w:val="Code"/>
        <w:rPr>
          <w:highlight w:val="white"/>
        </w:rPr>
      </w:pPr>
      <w:r w:rsidRPr="00243047">
        <w:rPr>
          <w:highlight w:val="white"/>
        </w:rPr>
        <w:t xml:space="preserve">      shortList.AddRange(falseExpression.ShortList);</w:t>
      </w:r>
    </w:p>
    <w:p w14:paraId="70416658" w14:textId="77777777" w:rsidR="00243047" w:rsidRPr="00243047" w:rsidRDefault="00243047" w:rsidP="00243047">
      <w:pPr>
        <w:pStyle w:val="Code"/>
        <w:rPr>
          <w:highlight w:val="white"/>
        </w:rPr>
      </w:pPr>
      <w:r w:rsidRPr="00243047">
        <w:rPr>
          <w:highlight w:val="white"/>
        </w:rPr>
        <w:t xml:space="preserve">      shortList.Add(targetCode);</w:t>
      </w:r>
    </w:p>
    <w:p w14:paraId="25BC64CD" w14:textId="77777777" w:rsidR="00F42A46" w:rsidRDefault="00F42A46" w:rsidP="00243047">
      <w:pPr>
        <w:pStyle w:val="Code"/>
        <w:rPr>
          <w:highlight w:val="white"/>
        </w:rPr>
      </w:pPr>
    </w:p>
    <w:p w14:paraId="5B94B8C8" w14:textId="50C4B764" w:rsidR="00243047" w:rsidRPr="00243047" w:rsidRDefault="00243047" w:rsidP="00243047">
      <w:pPr>
        <w:pStyle w:val="Code"/>
        <w:rPr>
          <w:highlight w:val="white"/>
        </w:rPr>
      </w:pPr>
      <w:r w:rsidRPr="00243047">
        <w:rPr>
          <w:highlight w:val="white"/>
        </w:rPr>
        <w:t xml:space="preserve">      List&lt;MiddleCode&gt; longList = new List&lt;MiddleCode&gt;();</w:t>
      </w:r>
    </w:p>
    <w:p w14:paraId="7381C4F1" w14:textId="77777777" w:rsidR="00243047" w:rsidRPr="00243047" w:rsidRDefault="00243047" w:rsidP="00243047">
      <w:pPr>
        <w:pStyle w:val="Code"/>
        <w:rPr>
          <w:highlight w:val="white"/>
        </w:rPr>
      </w:pPr>
      <w:r w:rsidRPr="00243047">
        <w:rPr>
          <w:highlight w:val="white"/>
        </w:rPr>
        <w:t xml:space="preserve">      longList.AddRange(testExpression.LongList);</w:t>
      </w:r>
    </w:p>
    <w:p w14:paraId="546D4E28" w14:textId="77777777" w:rsidR="00243047" w:rsidRPr="00243047" w:rsidRDefault="00243047" w:rsidP="00243047">
      <w:pPr>
        <w:pStyle w:val="Code"/>
        <w:rPr>
          <w:highlight w:val="white"/>
        </w:rPr>
      </w:pPr>
      <w:r w:rsidRPr="00243047">
        <w:rPr>
          <w:highlight w:val="white"/>
        </w:rPr>
        <w:t xml:space="preserve">      longList.AddRange(trueExpression.LongList);</w:t>
      </w:r>
    </w:p>
    <w:p w14:paraId="005C3112" w14:textId="77777777" w:rsidR="00243047" w:rsidRPr="00243047" w:rsidRDefault="00243047" w:rsidP="00243047">
      <w:pPr>
        <w:pStyle w:val="Code"/>
        <w:rPr>
          <w:highlight w:val="white"/>
        </w:rPr>
      </w:pPr>
      <w:r w:rsidRPr="00243047">
        <w:rPr>
          <w:highlight w:val="white"/>
        </w:rPr>
        <w:t xml:space="preserve">      longList.Add(jumpCode);</w:t>
      </w:r>
    </w:p>
    <w:p w14:paraId="6BD33F87" w14:textId="77777777" w:rsidR="00243047" w:rsidRPr="00243047" w:rsidRDefault="00243047" w:rsidP="00243047">
      <w:pPr>
        <w:pStyle w:val="Code"/>
        <w:rPr>
          <w:highlight w:val="white"/>
        </w:rPr>
      </w:pPr>
      <w:r w:rsidRPr="00243047">
        <w:rPr>
          <w:highlight w:val="white"/>
        </w:rPr>
        <w:t xml:space="preserve">      longList.AddRange(falseExpression.LongList);</w:t>
      </w:r>
    </w:p>
    <w:p w14:paraId="2238FC88" w14:textId="77777777" w:rsidR="00243047" w:rsidRPr="00243047" w:rsidRDefault="00243047" w:rsidP="00243047">
      <w:pPr>
        <w:pStyle w:val="Code"/>
        <w:rPr>
          <w:highlight w:val="white"/>
        </w:rPr>
      </w:pPr>
      <w:r w:rsidRPr="00243047">
        <w:rPr>
          <w:highlight w:val="white"/>
        </w:rPr>
        <w:t xml:space="preserve">      longList.Add(targetCode);</w:t>
      </w:r>
    </w:p>
    <w:p w14:paraId="53EE91CA" w14:textId="77777777" w:rsidR="000B3696" w:rsidRDefault="000B3696" w:rsidP="00243047">
      <w:pPr>
        <w:pStyle w:val="Code"/>
        <w:rPr>
          <w:highlight w:val="white"/>
        </w:rPr>
      </w:pPr>
    </w:p>
    <w:p w14:paraId="56677394" w14:textId="54BC3949" w:rsidR="00243047" w:rsidRPr="00243047" w:rsidRDefault="00243047" w:rsidP="00243047">
      <w:pPr>
        <w:pStyle w:val="Code"/>
        <w:rPr>
          <w:highlight w:val="white"/>
        </w:rPr>
      </w:pPr>
      <w:r w:rsidRPr="00243047">
        <w:rPr>
          <w:highlight w:val="white"/>
        </w:rPr>
        <w:t xml:space="preserve">      return (new Expression(resultSymbol, shortList, longList));</w:t>
      </w:r>
    </w:p>
    <w:p w14:paraId="59C9E47C" w14:textId="77777777" w:rsidR="00243047" w:rsidRPr="00243047" w:rsidRDefault="00243047" w:rsidP="00243047">
      <w:pPr>
        <w:pStyle w:val="Code"/>
        <w:rPr>
          <w:highlight w:val="white"/>
        </w:rPr>
      </w:pPr>
      <w:r w:rsidRPr="00243047">
        <w:rPr>
          <w:highlight w:val="white"/>
        </w:rPr>
        <w:t xml:space="preserve">    }</w:t>
      </w:r>
    </w:p>
    <w:p w14:paraId="6028E605" w14:textId="068089C6" w:rsidR="005E5A36" w:rsidRPr="00903DBA" w:rsidRDefault="00CC1DF4" w:rsidP="0060539D">
      <w:pPr>
        <w:pStyle w:val="Heading3"/>
      </w:pPr>
      <w:r>
        <w:lastRenderedPageBreak/>
        <w:t>&lt;h3&gt;</w:t>
      </w:r>
      <w:bookmarkStart w:id="275" w:name="_Toc93320504"/>
      <w:r w:rsidRPr="00903DBA">
        <w:t xml:space="preserve">Constant </w:t>
      </w:r>
      <w:r>
        <w:t xml:space="preserve">Integral </w:t>
      </w:r>
      <w:r w:rsidRPr="00903DBA">
        <w:t>Expression</w:t>
      </w:r>
      <w:bookmarkEnd w:id="275"/>
      <w:r>
        <w:t>&lt;/h3&gt;</w:t>
      </w:r>
    </w:p>
    <w:p w14:paraId="1C0D44E1" w14:textId="589E6D1D"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ConstantIntegralExpression</w:t>
      </w:r>
      <w:r w:rsidR="00D4318D">
        <w:rPr>
          <w:rStyle w:val="KeyWord0"/>
          <w:highlight w:val="white"/>
        </w:rPr>
        <w:t>&lt;/k&gt;</w:t>
      </w:r>
      <w:r w:rsidRPr="00903DBA">
        <w:rPr>
          <w:highlight w:val="white"/>
        </w:rPr>
        <w:t xml:space="preserve"> methods makes sure the expression is indeed constant and either </w:t>
      </w:r>
      <w:r w:rsidR="00B711D1">
        <w:rPr>
          <w:highlight w:val="white"/>
        </w:rPr>
        <w:t xml:space="preserve">an </w:t>
      </w:r>
      <w:r w:rsidRPr="00903DBA">
        <w:rPr>
          <w:highlight w:val="white"/>
        </w:rPr>
        <w:t xml:space="preserve">integral or </w:t>
      </w:r>
      <w:r w:rsidR="00B711D1">
        <w:rPr>
          <w:highlight w:val="white"/>
        </w:rPr>
        <w:t xml:space="preserve">a </w:t>
      </w:r>
      <w:r w:rsidRPr="00903DBA">
        <w:rPr>
          <w:highlight w:val="white"/>
        </w:rPr>
        <w:t>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3F5F9B8B" w:rsidR="005E5A36" w:rsidRDefault="005E5A36" w:rsidP="005E5A36">
      <w:pPr>
        <w:pStyle w:val="Code"/>
        <w:rPr>
          <w:highlight w:val="white"/>
        </w:rPr>
      </w:pPr>
      <w:r w:rsidRPr="00903DBA">
        <w:rPr>
          <w:highlight w:val="white"/>
        </w:rPr>
        <w:t xml:space="preserve">    { expression = ConstantExpression.</w:t>
      </w:r>
      <w:r w:rsidR="00B916E2">
        <w:rPr>
          <w:highlight w:val="white"/>
        </w:rPr>
        <w:t>Constant</w:t>
      </w:r>
      <w:r w:rsidRPr="00903DBA">
        <w:rPr>
          <w:highlight w:val="white"/>
        </w:rPr>
        <w:t>Cast(expression,</w:t>
      </w:r>
    </w:p>
    <w:p w14:paraId="740E60E9" w14:textId="6A37956E" w:rsidR="005E5A36" w:rsidRPr="00903DBA" w:rsidRDefault="00B916E2" w:rsidP="005E5A36">
      <w:pPr>
        <w:pStyle w:val="Code"/>
        <w:rPr>
          <w:highlight w:val="white"/>
        </w:rPr>
      </w:pPr>
      <w:r>
        <w:rPr>
          <w:highlight w:val="white"/>
        </w:rPr>
        <w:t xml:space="preserve">      </w:t>
      </w:r>
      <w:r w:rsidR="005E5A36" w:rsidRPr="00903DBA">
        <w:rPr>
          <w:highlight w:val="white"/>
        </w:rPr>
        <w:t xml:space="preserve">                                           Type.SignedLongIntegerType);</w:t>
      </w:r>
    </w:p>
    <w:p w14:paraId="66A8B8C9" w14:textId="3BF2914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2640CA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7AE7F516" w:rsidR="005E5A36" w:rsidRDefault="00CC1DF4" w:rsidP="0060539D">
      <w:pPr>
        <w:pStyle w:val="Heading3"/>
        <w:numPr>
          <w:ilvl w:val="2"/>
          <w:numId w:val="123"/>
        </w:numPr>
      </w:pPr>
      <w:r>
        <w:t>&lt;h3&gt;</w:t>
      </w:r>
      <w:bookmarkStart w:id="276" w:name="_Toc93320505"/>
      <w:r>
        <w:t xml:space="preserve">The </w:t>
      </w:r>
      <w:r w:rsidRPr="00903DBA">
        <w:t>Logical Expression</w:t>
      </w:r>
      <w:r>
        <w:t>s</w:t>
      </w:r>
      <w:bookmarkEnd w:id="276"/>
      <w:r>
        <w:t>&lt;/h3&gt;</w:t>
      </w:r>
    </w:p>
    <w:p w14:paraId="361C6F9F" w14:textId="68973A1E" w:rsidR="00B14220" w:rsidRPr="00903DBA" w:rsidRDefault="00C91C43" w:rsidP="00B14220">
      <w:pPr>
        <w:rPr>
          <w:color w:val="auto"/>
        </w:rPr>
      </w:pPr>
      <w:r w:rsidRPr="00FA571C">
        <w:rPr>
          <w:highlight w:val="white"/>
        </w:rPr>
        <w:t xml:space="preserve">The </w:t>
      </w:r>
      <w:r w:rsidR="00D4318D">
        <w:rPr>
          <w:rStyle w:val="KeyWord0"/>
          <w:highlight w:val="white"/>
        </w:rPr>
        <w:t>&lt;k&gt;</w:t>
      </w:r>
      <w:r w:rsidR="00D4318D" w:rsidRPr="00302B5C">
        <w:rPr>
          <w:rStyle w:val="KeyWord0"/>
          <w:highlight w:val="white"/>
        </w:rPr>
        <w:t>LogicalExpression</w:t>
      </w:r>
      <w:r w:rsidR="00D4318D">
        <w:rPr>
          <w:rStyle w:val="KeyWord0"/>
          <w:highlight w:val="white"/>
        </w:rPr>
        <w:t>&lt;/k&gt;</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r w:rsidR="009C3C27">
        <w:t>true-set</w:t>
      </w:r>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4ACAA3E9" w14:textId="77777777" w:rsidR="00356E07" w:rsidRPr="00356E07" w:rsidRDefault="00356E07" w:rsidP="00356E07">
      <w:pPr>
        <w:pStyle w:val="Code"/>
        <w:rPr>
          <w:highlight w:val="white"/>
        </w:rPr>
      </w:pPr>
      <w:r w:rsidRPr="00356E07">
        <w:rPr>
          <w:highlight w:val="white"/>
        </w:rPr>
        <w:t xml:space="preserve">    public static Expression LogicalExpression(MiddleOperator middleOp, </w:t>
      </w:r>
    </w:p>
    <w:p w14:paraId="5AFF11BC" w14:textId="77777777" w:rsidR="00356E07" w:rsidRPr="00356E07" w:rsidRDefault="00356E07" w:rsidP="00356E07">
      <w:pPr>
        <w:pStyle w:val="Code"/>
        <w:rPr>
          <w:highlight w:val="white"/>
        </w:rPr>
      </w:pPr>
      <w:r w:rsidRPr="00356E07">
        <w:rPr>
          <w:highlight w:val="white"/>
        </w:rPr>
        <w:t xml:space="preserve">                                               Expression leftExpression,</w:t>
      </w:r>
    </w:p>
    <w:p w14:paraId="06584F50" w14:textId="77777777" w:rsidR="00356E07" w:rsidRPr="00356E07" w:rsidRDefault="00356E07" w:rsidP="00356E07">
      <w:pPr>
        <w:pStyle w:val="Code"/>
        <w:rPr>
          <w:highlight w:val="white"/>
        </w:rPr>
      </w:pPr>
      <w:r w:rsidRPr="00356E07">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58EBD25C" w14:textId="7444957D" w:rsidR="005E5A36" w:rsidRPr="00FA571C" w:rsidRDefault="005E5A36" w:rsidP="001D6185">
      <w:pPr>
        <w:pStyle w:val="Code"/>
        <w:rPr>
          <w:highlight w:val="white"/>
        </w:rPr>
      </w:pPr>
      <w:r w:rsidRPr="001D6185">
        <w:rPr>
          <w:highlight w:val="white"/>
        </w:rPr>
        <w:t xml:space="preserve">        ConstantExpression.Logical(</w:t>
      </w:r>
      <w:r w:rsidR="001D6185" w:rsidRPr="001D6185">
        <w:rPr>
          <w:highlight w:val="white"/>
        </w:rPr>
        <w:t>middleOp</w:t>
      </w:r>
      <w:r w:rsidRPr="001D6185">
        <w:rPr>
          <w:highlight w:val="white"/>
        </w:rPr>
        <w:t>,</w:t>
      </w:r>
      <w:r w:rsidR="001D6185">
        <w:rPr>
          <w:highlight w:val="white"/>
        </w:rPr>
        <w:t xml:space="preserve"> </w:t>
      </w:r>
      <w:r w:rsidRPr="00FA571C">
        <w:rPr>
          <w:highlight w:val="white"/>
        </w:rPr>
        <w:t>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440F6252" w:rsidR="005E5A36" w:rsidRPr="00FA571C" w:rsidRDefault="005E5A36" w:rsidP="005E5A36">
      <w:pPr>
        <w:rPr>
          <w:highlight w:val="white"/>
        </w:rPr>
      </w:pPr>
      <w:r w:rsidRPr="00FA571C">
        <w:rPr>
          <w:highlight w:val="white"/>
        </w:rPr>
        <w:t>For the resulting expression to be true</w:t>
      </w:r>
      <w:r w:rsidR="00D47D55">
        <w:rPr>
          <w:highlight w:val="white"/>
        </w:rPr>
        <w:t xml:space="preserve"> in an </w:t>
      </w:r>
      <w:r w:rsidR="00D4318D">
        <w:rPr>
          <w:rStyle w:val="KeyWord0"/>
          <w:highlight w:val="white"/>
        </w:rPr>
        <w:t>&lt;k&gt;</w:t>
      </w:r>
      <w:r w:rsidR="00D4318D" w:rsidRPr="00D47D55">
        <w:rPr>
          <w:rStyle w:val="KeyWord0"/>
          <w:highlight w:val="white"/>
        </w:rPr>
        <w:t>or</w:t>
      </w:r>
      <w:r w:rsidR="00D4318D">
        <w:rPr>
          <w:rStyle w:val="KeyWord0"/>
          <w:highlight w:val="white"/>
        </w:rPr>
        <w:t>&lt;/k&gt;</w:t>
      </w:r>
      <w:r w:rsidR="00D47D55">
        <w:rPr>
          <w:highlight w:val="white"/>
        </w:rPr>
        <w:t xml:space="preserve"> expression</w:t>
      </w:r>
      <w:r w:rsidRPr="00FA571C">
        <w:rPr>
          <w:highlight w:val="white"/>
        </w:rPr>
        <w:t xml:space="preserv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r w:rsidR="00A76052">
        <w:rPr>
          <w:highlight w:val="white"/>
        </w:rPr>
        <w:t>false-set</w:t>
      </w:r>
      <w:r w:rsidRPr="00FA571C">
        <w:rPr>
          <w:highlight w:val="white"/>
        </w:rPr>
        <w:t xml:space="preserve">s, on the other hand, are different. If the left expression is evaluated to false, we need to evaluate the right expression. Therefore, we backpatch the </w:t>
      </w:r>
      <w:r w:rsidR="00A76052">
        <w:rPr>
          <w:highlight w:val="white"/>
        </w:rPr>
        <w:t>false-set</w:t>
      </w:r>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17B04EEB" w14:textId="77777777" w:rsidR="00B552CE" w:rsidRPr="00B552CE" w:rsidRDefault="00B552CE" w:rsidP="00B552CE">
      <w:pPr>
        <w:pStyle w:val="Code"/>
        <w:rPr>
          <w:highlight w:val="white"/>
        </w:rPr>
      </w:pPr>
      <w:r w:rsidRPr="00B552CE">
        <w:rPr>
          <w:highlight w:val="white"/>
        </w:rPr>
        <w:t xml:space="preserve">      Symbol resultSymbol;</w:t>
      </w:r>
    </w:p>
    <w:p w14:paraId="61D0480A" w14:textId="77777777" w:rsidR="00B552CE" w:rsidRPr="00B552CE" w:rsidRDefault="00B552CE" w:rsidP="00B552CE">
      <w:pPr>
        <w:pStyle w:val="Code"/>
        <w:rPr>
          <w:highlight w:val="white"/>
        </w:rPr>
      </w:pPr>
      <w:r w:rsidRPr="00B552CE">
        <w:rPr>
          <w:highlight w:val="white"/>
        </w:rPr>
        <w:t xml:space="preserve">      if (middleOp == MiddleOperator.LogicalOr) {</w:t>
      </w:r>
    </w:p>
    <w:p w14:paraId="0E688A18" w14:textId="77777777" w:rsidR="00B552CE" w:rsidRPr="00B552CE" w:rsidRDefault="00B552CE" w:rsidP="00B552CE">
      <w:pPr>
        <w:pStyle w:val="Code"/>
        <w:rPr>
          <w:highlight w:val="white"/>
        </w:rPr>
      </w:pPr>
      <w:r w:rsidRPr="00B552CE">
        <w:rPr>
          <w:highlight w:val="white"/>
        </w:rPr>
        <w:t xml:space="preserve">        ISet&lt;MiddleCode&gt; trueSet = new HashSet&lt;MiddleCode&gt;();</w:t>
      </w:r>
    </w:p>
    <w:p w14:paraId="5B8661C1" w14:textId="77777777" w:rsidR="00B552CE" w:rsidRPr="00B552CE" w:rsidRDefault="00B552CE" w:rsidP="00B552CE">
      <w:pPr>
        <w:pStyle w:val="Code"/>
        <w:rPr>
          <w:highlight w:val="white"/>
        </w:rPr>
      </w:pPr>
      <w:r w:rsidRPr="00B552CE">
        <w:rPr>
          <w:highlight w:val="white"/>
        </w:rPr>
        <w:t xml:space="preserve">        trueSet.UnionWith(leftExpression.Symbol.TrueSet);</w:t>
      </w:r>
    </w:p>
    <w:p w14:paraId="4D611B4E" w14:textId="77777777" w:rsidR="00B552CE" w:rsidRPr="00B552CE" w:rsidRDefault="00B552CE" w:rsidP="00B552CE">
      <w:pPr>
        <w:pStyle w:val="Code"/>
        <w:rPr>
          <w:highlight w:val="white"/>
        </w:rPr>
      </w:pPr>
      <w:r w:rsidRPr="00B552CE">
        <w:rPr>
          <w:highlight w:val="white"/>
        </w:rPr>
        <w:t xml:space="preserve">        trueSet.UnionWith(rightExpression.Symbol.TrueSet);</w:t>
      </w:r>
    </w:p>
    <w:p w14:paraId="21615249" w14:textId="77777777" w:rsidR="00B552CE" w:rsidRPr="00B552CE" w:rsidRDefault="00B552CE" w:rsidP="00B552CE">
      <w:pPr>
        <w:pStyle w:val="Code"/>
        <w:rPr>
          <w:highlight w:val="white"/>
        </w:rPr>
      </w:pPr>
    </w:p>
    <w:p w14:paraId="2D9E70EB" w14:textId="77777777" w:rsidR="00B552CE" w:rsidRPr="00B552CE" w:rsidRDefault="00B552CE" w:rsidP="00B552CE">
      <w:pPr>
        <w:pStyle w:val="Code"/>
        <w:rPr>
          <w:highlight w:val="white"/>
        </w:rPr>
      </w:pPr>
      <w:r w:rsidRPr="00B552CE">
        <w:rPr>
          <w:highlight w:val="white"/>
        </w:rPr>
        <w:t xml:space="preserve">        Backpatch(leftExpression.Symbol.FalseSet, rightExpression.LongList);</w:t>
      </w:r>
    </w:p>
    <w:p w14:paraId="325EBC44" w14:textId="77777777" w:rsidR="00B552CE" w:rsidRPr="00B552CE" w:rsidRDefault="00B552CE" w:rsidP="00B552CE">
      <w:pPr>
        <w:pStyle w:val="Code"/>
        <w:rPr>
          <w:highlight w:val="white"/>
        </w:rPr>
      </w:pPr>
      <w:r w:rsidRPr="00B552CE">
        <w:rPr>
          <w:highlight w:val="white"/>
        </w:rPr>
        <w:t xml:space="preserve">        resultSymbol = new Symbol(trueSet, rightExpression.Symbol.FalseSet);</w:t>
      </w:r>
    </w:p>
    <w:p w14:paraId="77694ED2" w14:textId="77777777" w:rsidR="00B552CE" w:rsidRPr="00B552CE" w:rsidRDefault="00B552CE" w:rsidP="00B552CE">
      <w:pPr>
        <w:pStyle w:val="Code"/>
        <w:rPr>
          <w:highlight w:val="white"/>
        </w:rPr>
      </w:pPr>
      <w:r w:rsidRPr="00B552CE">
        <w:rPr>
          <w:highlight w:val="white"/>
        </w:rPr>
        <w:t xml:space="preserve">      }</w:t>
      </w:r>
    </w:p>
    <w:p w14:paraId="1C8F768F" w14:textId="2E88618F" w:rsidR="00764253" w:rsidRDefault="00764253" w:rsidP="00764253">
      <w:r w:rsidRPr="00AB0FBF">
        <w:rPr>
          <w:highlight w:val="white"/>
        </w:rPr>
        <w:lastRenderedPageBreak/>
        <w:t xml:space="preserve">The </w:t>
      </w:r>
      <w:r w:rsidR="00D4318D">
        <w:rPr>
          <w:rStyle w:val="KeyWord0"/>
          <w:highlight w:val="white"/>
        </w:rPr>
        <w:t>&lt;k&gt;</w:t>
      </w:r>
      <w:r w:rsidR="00D4318D" w:rsidRPr="00AB0FBF">
        <w:rPr>
          <w:rStyle w:val="KeyWord0"/>
          <w:highlight w:val="white"/>
        </w:rPr>
        <w:t>and</w:t>
      </w:r>
      <w:r w:rsidR="00D4318D">
        <w:rPr>
          <w:rStyle w:val="KeyWord0"/>
          <w:highlight w:val="white"/>
        </w:rPr>
        <w:t>&lt;/k&gt;</w:t>
      </w:r>
      <w:r w:rsidR="00AB0FBF" w:rsidRPr="00AB0FBF">
        <w:rPr>
          <w:highlight w:val="white"/>
        </w:rPr>
        <w:t xml:space="preserve"> operator </w:t>
      </w:r>
      <w:r>
        <w:t xml:space="preserve">works in the opposite way compared to the </w:t>
      </w:r>
      <w:r w:rsidR="00D4318D">
        <w:rPr>
          <w:rStyle w:val="KeyWord0"/>
        </w:rPr>
        <w:t>&lt;k&gt;</w:t>
      </w:r>
      <w:r w:rsidR="00D4318D" w:rsidRPr="001A5A36">
        <w:rPr>
          <w:rStyle w:val="KeyWord0"/>
        </w:rPr>
        <w:t>or</w:t>
      </w:r>
      <w:r w:rsidR="00D4318D">
        <w:rPr>
          <w:rStyle w:val="KeyWord0"/>
        </w:rPr>
        <w:t>&lt;/k&gt;</w:t>
      </w:r>
      <w:r>
        <w:t xml:space="preserve"> </w:t>
      </w:r>
      <w:r w:rsidR="00D47D55">
        <w:t xml:space="preserve">operator </w:t>
      </w:r>
      <w:r>
        <w:t xml:space="preserve">above. If the left expression is true, we shall continue to evaluate the </w:t>
      </w:r>
      <w:r w:rsidR="00F716A2">
        <w:t>right</w:t>
      </w:r>
      <w:r>
        <w:t xml:space="preserve"> expression. The resulting expression is true only if both the left and right expression</w:t>
      </w:r>
      <w:r w:rsidR="00866B42">
        <w:t>s</w:t>
      </w:r>
      <w:r>
        <w:t xml:space="preserve"> </w:t>
      </w:r>
      <w:r w:rsidR="00866B42">
        <w:t>are</w:t>
      </w:r>
      <w:r>
        <w:t xml:space="preserve"> true. However, if the left expression is false the resulting expression is false, without evaluation of the right expression. Therefore, we backpatch the </w:t>
      </w:r>
      <w:r w:rsidR="00866B42">
        <w:t>true</w:t>
      </w:r>
      <w:r>
        <w:t>-set</w:t>
      </w:r>
      <w:r w:rsidRPr="00903DBA">
        <w:t xml:space="preserve"> of the first operand to the beginning of the right operand. </w:t>
      </w:r>
      <w:r>
        <w:t>The true-set of the resulting expression is the true-set of the right expression, and the false</w:t>
      </w:r>
      <w:r w:rsidR="00866B42">
        <w:t>-</w:t>
      </w:r>
      <w:r>
        <w:t>set is the union of the false</w:t>
      </w:r>
      <w:r w:rsidR="00A15ED3">
        <w:t>-</w:t>
      </w:r>
      <w:r>
        <w:t>sets of the left and right expression.</w:t>
      </w:r>
    </w:p>
    <w:p w14:paraId="1E01D17E" w14:textId="77777777" w:rsidR="00B552CE" w:rsidRPr="00B552CE" w:rsidRDefault="00B552CE" w:rsidP="00B552CE">
      <w:pPr>
        <w:pStyle w:val="Code"/>
        <w:rPr>
          <w:highlight w:val="white"/>
        </w:rPr>
      </w:pPr>
      <w:r w:rsidRPr="00B552CE">
        <w:rPr>
          <w:highlight w:val="white"/>
        </w:rPr>
        <w:t xml:space="preserve">      else {</w:t>
      </w:r>
    </w:p>
    <w:p w14:paraId="46CE8459" w14:textId="77777777" w:rsidR="00B552CE" w:rsidRPr="00B552CE" w:rsidRDefault="00B552CE" w:rsidP="00B552CE">
      <w:pPr>
        <w:pStyle w:val="Code"/>
        <w:rPr>
          <w:highlight w:val="white"/>
        </w:rPr>
      </w:pPr>
      <w:r w:rsidRPr="00B552CE">
        <w:rPr>
          <w:highlight w:val="white"/>
        </w:rPr>
        <w:t xml:space="preserve">        ISet&lt;MiddleCode&gt; falseSet = new HashSet&lt;MiddleCode&gt;();</w:t>
      </w:r>
    </w:p>
    <w:p w14:paraId="7BB81F4C" w14:textId="77777777" w:rsidR="00B552CE" w:rsidRPr="00B552CE" w:rsidRDefault="00B552CE" w:rsidP="00B552CE">
      <w:pPr>
        <w:pStyle w:val="Code"/>
        <w:rPr>
          <w:highlight w:val="white"/>
        </w:rPr>
      </w:pPr>
      <w:r w:rsidRPr="00B552CE">
        <w:rPr>
          <w:highlight w:val="white"/>
        </w:rPr>
        <w:t xml:space="preserve">        falseSet.UnionWith(leftExpression.Symbol.FalseSet);</w:t>
      </w:r>
    </w:p>
    <w:p w14:paraId="6195A610" w14:textId="77777777" w:rsidR="00B552CE" w:rsidRPr="00B552CE" w:rsidRDefault="00B552CE" w:rsidP="00B552CE">
      <w:pPr>
        <w:pStyle w:val="Code"/>
        <w:rPr>
          <w:highlight w:val="white"/>
        </w:rPr>
      </w:pPr>
      <w:r w:rsidRPr="00B552CE">
        <w:rPr>
          <w:highlight w:val="white"/>
        </w:rPr>
        <w:t xml:space="preserve">        falseSet.UnionWith(rightExpression.Symbol.FalseSet);</w:t>
      </w:r>
    </w:p>
    <w:p w14:paraId="45108C9A" w14:textId="77777777" w:rsidR="00B552CE" w:rsidRPr="00B552CE" w:rsidRDefault="00B552CE" w:rsidP="00B552CE">
      <w:pPr>
        <w:pStyle w:val="Code"/>
        <w:rPr>
          <w:highlight w:val="white"/>
        </w:rPr>
      </w:pPr>
    </w:p>
    <w:p w14:paraId="26EED327" w14:textId="77777777" w:rsidR="00B552CE" w:rsidRPr="00B552CE" w:rsidRDefault="00B552CE" w:rsidP="00B552CE">
      <w:pPr>
        <w:pStyle w:val="Code"/>
        <w:rPr>
          <w:highlight w:val="white"/>
        </w:rPr>
      </w:pPr>
      <w:r w:rsidRPr="00B552CE">
        <w:rPr>
          <w:highlight w:val="white"/>
        </w:rPr>
        <w:t xml:space="preserve">        Backpatch(leftExpression.Symbol.TrueSet, rightExpression.LongList);</w:t>
      </w:r>
    </w:p>
    <w:p w14:paraId="33274587" w14:textId="77777777" w:rsidR="00B552CE" w:rsidRPr="00B552CE" w:rsidRDefault="00B552CE" w:rsidP="00B552CE">
      <w:pPr>
        <w:pStyle w:val="Code"/>
        <w:rPr>
          <w:highlight w:val="white"/>
        </w:rPr>
      </w:pPr>
      <w:r w:rsidRPr="00B552CE">
        <w:rPr>
          <w:highlight w:val="white"/>
        </w:rPr>
        <w:t xml:space="preserve">        resultSymbol = new Symbol(rightExpression.Symbol.TrueSet, falseSet);</w:t>
      </w:r>
    </w:p>
    <w:p w14:paraId="04A31507" w14:textId="77777777" w:rsidR="00B552CE" w:rsidRPr="00B552CE" w:rsidRDefault="00B552CE" w:rsidP="00B552CE">
      <w:pPr>
        <w:pStyle w:val="Code"/>
        <w:rPr>
          <w:highlight w:val="white"/>
        </w:rPr>
      </w:pPr>
      <w:r w:rsidRPr="00B552CE">
        <w:rPr>
          <w:highlight w:val="white"/>
        </w:rPr>
        <w:t xml:space="preserve">      }</w:t>
      </w:r>
    </w:p>
    <w:p w14:paraId="3D6CA660" w14:textId="77777777" w:rsidR="00B552CE" w:rsidRPr="00B552CE" w:rsidRDefault="00B552CE" w:rsidP="00B552CE">
      <w:pPr>
        <w:pStyle w:val="Code"/>
        <w:rPr>
          <w:highlight w:val="white"/>
        </w:rPr>
      </w:pPr>
    </w:p>
    <w:p w14:paraId="0C379535" w14:textId="77777777" w:rsidR="00B552CE" w:rsidRPr="00B552CE" w:rsidRDefault="00B552CE" w:rsidP="00B552CE">
      <w:pPr>
        <w:pStyle w:val="Code"/>
        <w:rPr>
          <w:highlight w:val="white"/>
        </w:rPr>
      </w:pPr>
      <w:r w:rsidRPr="00B552CE">
        <w:rPr>
          <w:highlight w:val="white"/>
        </w:rPr>
        <w:t xml:space="preserve">      List&lt;MiddleCode&gt; shortList = new List&lt;MiddleCode&gt;();</w:t>
      </w:r>
    </w:p>
    <w:p w14:paraId="4B63CE0C" w14:textId="77777777" w:rsidR="00B552CE" w:rsidRPr="00B552CE" w:rsidRDefault="00B552CE" w:rsidP="00B552CE">
      <w:pPr>
        <w:pStyle w:val="Code"/>
        <w:rPr>
          <w:highlight w:val="white"/>
        </w:rPr>
      </w:pPr>
      <w:r w:rsidRPr="00B552CE">
        <w:rPr>
          <w:highlight w:val="white"/>
        </w:rPr>
        <w:t xml:space="preserve">      shortList.AddRange(leftExpression.ShortList);</w:t>
      </w:r>
    </w:p>
    <w:p w14:paraId="4EE47A40" w14:textId="77777777" w:rsidR="00B552CE" w:rsidRPr="00B552CE" w:rsidRDefault="00B552CE" w:rsidP="00B552CE">
      <w:pPr>
        <w:pStyle w:val="Code"/>
        <w:rPr>
          <w:highlight w:val="white"/>
        </w:rPr>
      </w:pPr>
      <w:r w:rsidRPr="00B552CE">
        <w:rPr>
          <w:highlight w:val="white"/>
        </w:rPr>
        <w:t xml:space="preserve">      shortList.AddRange(rightExpression.ShortList);</w:t>
      </w:r>
    </w:p>
    <w:p w14:paraId="2E32C590" w14:textId="77777777" w:rsidR="00B552CE" w:rsidRPr="00B552CE" w:rsidRDefault="00B552CE" w:rsidP="00B552CE">
      <w:pPr>
        <w:pStyle w:val="Code"/>
        <w:rPr>
          <w:highlight w:val="white"/>
        </w:rPr>
      </w:pPr>
    </w:p>
    <w:p w14:paraId="6CD1F6C2" w14:textId="77777777" w:rsidR="00B552CE" w:rsidRPr="00B552CE" w:rsidRDefault="00B552CE" w:rsidP="00B552CE">
      <w:pPr>
        <w:pStyle w:val="Code"/>
        <w:rPr>
          <w:highlight w:val="white"/>
        </w:rPr>
      </w:pPr>
      <w:r w:rsidRPr="00B552CE">
        <w:rPr>
          <w:highlight w:val="white"/>
        </w:rPr>
        <w:t xml:space="preserve">      List&lt;MiddleCode&gt; longList = new List&lt;MiddleCode&gt;();</w:t>
      </w:r>
    </w:p>
    <w:p w14:paraId="4DF45B53" w14:textId="77777777" w:rsidR="00B552CE" w:rsidRPr="00B552CE" w:rsidRDefault="00B552CE" w:rsidP="00B552CE">
      <w:pPr>
        <w:pStyle w:val="Code"/>
        <w:rPr>
          <w:highlight w:val="white"/>
        </w:rPr>
      </w:pPr>
      <w:r w:rsidRPr="00B552CE">
        <w:rPr>
          <w:highlight w:val="white"/>
        </w:rPr>
        <w:t xml:space="preserve">      longList.AddRange(leftExpression.LongList);</w:t>
      </w:r>
    </w:p>
    <w:p w14:paraId="326059E4" w14:textId="77777777" w:rsidR="00B552CE" w:rsidRPr="00B552CE" w:rsidRDefault="00B552CE" w:rsidP="00B552CE">
      <w:pPr>
        <w:pStyle w:val="Code"/>
        <w:rPr>
          <w:highlight w:val="white"/>
        </w:rPr>
      </w:pPr>
      <w:r w:rsidRPr="00B552CE">
        <w:rPr>
          <w:highlight w:val="white"/>
        </w:rPr>
        <w:t xml:space="preserve">      longList.AddRange(rightExpression.LongList);</w:t>
      </w:r>
    </w:p>
    <w:p w14:paraId="35655865" w14:textId="77777777" w:rsidR="00B552CE" w:rsidRPr="00B552CE" w:rsidRDefault="00B552CE" w:rsidP="00B552CE">
      <w:pPr>
        <w:pStyle w:val="Code"/>
        <w:rPr>
          <w:highlight w:val="white"/>
        </w:rPr>
      </w:pPr>
    </w:p>
    <w:p w14:paraId="0BFCE8FF" w14:textId="77777777" w:rsidR="00B552CE" w:rsidRPr="00B552CE" w:rsidRDefault="00B552CE" w:rsidP="00B552CE">
      <w:pPr>
        <w:pStyle w:val="Code"/>
        <w:rPr>
          <w:highlight w:val="white"/>
        </w:rPr>
      </w:pPr>
      <w:r w:rsidRPr="00B552CE">
        <w:rPr>
          <w:highlight w:val="white"/>
        </w:rPr>
        <w:t xml:space="preserve">      return (new Expression(resultSymbol, shortList, longList));</w:t>
      </w:r>
    </w:p>
    <w:p w14:paraId="00832B00" w14:textId="77777777" w:rsidR="00B552CE" w:rsidRPr="00B552CE" w:rsidRDefault="00B552CE" w:rsidP="00B552CE">
      <w:pPr>
        <w:pStyle w:val="Code"/>
        <w:rPr>
          <w:highlight w:val="white"/>
        </w:rPr>
      </w:pPr>
      <w:r w:rsidRPr="00B552CE">
        <w:rPr>
          <w:highlight w:val="white"/>
        </w:rPr>
        <w:t xml:space="preserve">    }</w:t>
      </w:r>
    </w:p>
    <w:p w14:paraId="5231FBCA" w14:textId="2A8E38A0" w:rsidR="005E5A36" w:rsidRDefault="00CC1DF4" w:rsidP="0060539D">
      <w:pPr>
        <w:pStyle w:val="Heading3"/>
        <w:numPr>
          <w:ilvl w:val="2"/>
          <w:numId w:val="11"/>
        </w:numPr>
        <w:rPr>
          <w:highlight w:val="white"/>
        </w:rPr>
      </w:pPr>
      <w:r>
        <w:rPr>
          <w:highlight w:val="white"/>
        </w:rPr>
        <w:t>&lt;h3&gt;</w:t>
      </w:r>
      <w:bookmarkStart w:id="277" w:name="_Toc93320506"/>
      <w:r w:rsidRPr="008B293C">
        <w:rPr>
          <w:highlight w:val="white"/>
        </w:rPr>
        <w:t xml:space="preserve">Bitwise </w:t>
      </w:r>
      <w:r>
        <w:rPr>
          <w:highlight w:val="white"/>
        </w:rPr>
        <w:t xml:space="preserve">and Shift </w:t>
      </w:r>
      <w:r w:rsidRPr="008B293C">
        <w:rPr>
          <w:highlight w:val="white"/>
        </w:rPr>
        <w:t>Expressions</w:t>
      </w:r>
      <w:bookmarkEnd w:id="277"/>
      <w:r>
        <w:rPr>
          <w:highlight w:val="white"/>
        </w:rPr>
        <w:t>&lt;/h3&gt;</w:t>
      </w:r>
    </w:p>
    <w:p w14:paraId="4FA43687" w14:textId="4AF3DD46" w:rsidR="0079018B" w:rsidRPr="0079018B" w:rsidRDefault="0079018B" w:rsidP="0079018B">
      <w:pPr>
        <w:rPr>
          <w:highlight w:val="white"/>
        </w:rPr>
      </w:pPr>
      <w:r>
        <w:rPr>
          <w:highlight w:val="white"/>
        </w:rPr>
        <w:t xml:space="preserve">There are </w:t>
      </w:r>
      <w:r w:rsidR="000B3696">
        <w:rPr>
          <w:highlight w:val="white"/>
        </w:rPr>
        <w:t xml:space="preserve">the </w:t>
      </w:r>
      <w:r>
        <w:rPr>
          <w:highlight w:val="white"/>
        </w:rPr>
        <w:t>three bitwise operator</w:t>
      </w:r>
      <w:r w:rsidR="00E248B5">
        <w:rPr>
          <w:highlight w:val="white"/>
        </w:rPr>
        <w:t>s</w:t>
      </w:r>
      <w:r>
        <w:rPr>
          <w:highlight w:val="white"/>
        </w:rPr>
        <w:t xml:space="preserve"> </w:t>
      </w:r>
      <w:r w:rsidR="00D4318D">
        <w:rPr>
          <w:rStyle w:val="KeyWord0"/>
          <w:highlight w:val="white"/>
        </w:rPr>
        <w:t>&lt;k&gt;</w:t>
      </w:r>
      <w:r w:rsidR="00D4318D" w:rsidRPr="000B3696">
        <w:rPr>
          <w:rStyle w:val="KeyWord0"/>
          <w:highlight w:val="white"/>
        </w:rPr>
        <w:t>inclusive</w:t>
      </w:r>
      <w:r w:rsidR="00D4318D">
        <w:rPr>
          <w:rStyle w:val="KeyWord0"/>
          <w:highlight w:val="white"/>
        </w:rPr>
        <w:t xml:space="preserve"> </w:t>
      </w:r>
      <w:r w:rsidR="00D4318D" w:rsidRPr="0079018B">
        <w:rPr>
          <w:rStyle w:val="KeyWord0"/>
          <w:highlight w:val="white"/>
        </w:rPr>
        <w:t>or</w:t>
      </w:r>
      <w:r w:rsidR="00D4318D">
        <w:rPr>
          <w:rStyle w:val="KeyWord0"/>
          <w:highlight w:val="white"/>
        </w:rPr>
        <w:t>&lt;/k&gt;</w:t>
      </w:r>
      <w:r>
        <w:rPr>
          <w:highlight w:val="white"/>
        </w:rPr>
        <w:t xml:space="preserve">, </w:t>
      </w:r>
      <w:r w:rsidR="00D4318D">
        <w:rPr>
          <w:rStyle w:val="KeyWord0"/>
          <w:highlight w:val="white"/>
        </w:rPr>
        <w:t>&lt;k&gt;</w:t>
      </w:r>
      <w:r w:rsidR="00D4318D" w:rsidRPr="000B3696">
        <w:rPr>
          <w:rStyle w:val="KeyWord0"/>
          <w:highlight w:val="white"/>
        </w:rPr>
        <w:t>exclusive</w:t>
      </w:r>
      <w:r w:rsidR="00D4318D">
        <w:rPr>
          <w:rStyle w:val="KeyWord0"/>
          <w:highlight w:val="white"/>
        </w:rPr>
        <w:t xml:space="preserve"> </w:t>
      </w:r>
      <w:r w:rsidR="00D4318D" w:rsidRPr="0079018B">
        <w:rPr>
          <w:rStyle w:val="KeyWord0"/>
          <w:highlight w:val="white"/>
        </w:rPr>
        <w:t>or</w:t>
      </w:r>
      <w:r w:rsidR="00D4318D">
        <w:rPr>
          <w:rStyle w:val="KeyWord0"/>
          <w:highlight w:val="white"/>
        </w:rPr>
        <w:t>&lt;/k&gt;</w:t>
      </w:r>
      <w:r>
        <w:rPr>
          <w:highlight w:val="white"/>
        </w:rPr>
        <w:t xml:space="preserve"> (</w:t>
      </w:r>
      <w:r w:rsidR="00D4318D">
        <w:rPr>
          <w:rStyle w:val="KeyWord0"/>
          <w:highlight w:val="white"/>
        </w:rPr>
        <w:t>&lt;k&gt;</w:t>
      </w:r>
      <w:r w:rsidR="00D4318D" w:rsidRPr="0079018B">
        <w:rPr>
          <w:rStyle w:val="KeyWord0"/>
          <w:highlight w:val="white"/>
        </w:rPr>
        <w:t>xor</w:t>
      </w:r>
      <w:r w:rsidR="00D4318D">
        <w:rPr>
          <w:rStyle w:val="KeyWord0"/>
          <w:highlight w:val="white"/>
        </w:rPr>
        <w:t>&lt;/k&gt;</w:t>
      </w:r>
      <w:r>
        <w:rPr>
          <w:highlight w:val="white"/>
        </w:rPr>
        <w:t>)</w:t>
      </w:r>
      <w:r w:rsidR="00E248B5">
        <w:rPr>
          <w:highlight w:val="white"/>
        </w:rPr>
        <w:t>,</w:t>
      </w:r>
      <w:r>
        <w:rPr>
          <w:highlight w:val="white"/>
        </w:rPr>
        <w:t xml:space="preserve"> and </w:t>
      </w:r>
      <w:r w:rsidR="00D4318D">
        <w:rPr>
          <w:rStyle w:val="KeyWord0"/>
          <w:highlight w:val="white"/>
        </w:rPr>
        <w:t>&lt;k&gt;</w:t>
      </w:r>
      <w:r w:rsidR="00D4318D" w:rsidRPr="0079018B">
        <w:rPr>
          <w:rStyle w:val="KeyWord0"/>
          <w:highlight w:val="white"/>
        </w:rPr>
        <w:t>and</w:t>
      </w:r>
      <w:r w:rsidR="00D4318D">
        <w:rPr>
          <w:rStyle w:val="KeyWord0"/>
          <w:highlight w:val="white"/>
        </w:rPr>
        <w:t>&lt;/k&gt;</w:t>
      </w:r>
      <w:r w:rsidR="000B3696">
        <w:rPr>
          <w:highlight w:val="white"/>
        </w:rPr>
        <w:t>, as well as the left and right shift operators.</w:t>
      </w:r>
    </w:p>
    <w:p w14:paraId="16AFBDD2" w14:textId="77777777" w:rsidR="005E5A36" w:rsidRPr="00903DBA" w:rsidRDefault="005E5A36" w:rsidP="005E5A36">
      <w:pPr>
        <w:pStyle w:val="Code"/>
        <w:rPr>
          <w:highlight w:val="white"/>
        </w:rPr>
      </w:pPr>
      <w:r w:rsidRPr="00903DBA">
        <w:rPr>
          <w:highlight w:val="white"/>
        </w:rPr>
        <w:t xml:space="preserve">    public static Expression BitwiseExpression(MiddleOperator middleOp,</w:t>
      </w:r>
    </w:p>
    <w:p w14:paraId="6F11D13E" w14:textId="77777777" w:rsidR="005E5A36" w:rsidRPr="00903DBA" w:rsidRDefault="005E5A36" w:rsidP="005E5A36">
      <w:pPr>
        <w:pStyle w:val="Code"/>
        <w:rPr>
          <w:highlight w:val="white"/>
        </w:rPr>
      </w:pPr>
      <w:r w:rsidRPr="00903DBA">
        <w:rPr>
          <w:highlight w:val="white"/>
        </w:rPr>
        <w:t xml:space="preserve">                                               Expression leftExpression,</w:t>
      </w:r>
    </w:p>
    <w:p w14:paraId="19951AF5" w14:textId="77777777" w:rsidR="005E5A36" w:rsidRPr="00903DBA" w:rsidRDefault="005E5A36" w:rsidP="005E5A36">
      <w:pPr>
        <w:pStyle w:val="Code"/>
        <w:rPr>
          <w:highlight w:val="white"/>
        </w:rPr>
      </w:pPr>
      <w:r w:rsidRPr="00903DBA">
        <w:rPr>
          <w:highlight w:val="white"/>
        </w:rPr>
        <w:t xml:space="preserve">                                               Expression rightExpression) {</w:t>
      </w:r>
    </w:p>
    <w:p w14:paraId="0837DDFB" w14:textId="77777777" w:rsidR="005E5A36" w:rsidRPr="00903DBA" w:rsidRDefault="005E5A36" w:rsidP="005E5A36">
      <w:pPr>
        <w:rPr>
          <w:highlight w:val="white"/>
        </w:rPr>
      </w:pPr>
      <w:r w:rsidRPr="00903DBA">
        <w:rPr>
          <w:highlight w:val="white"/>
        </w:rPr>
        <w:t>If the expression can be evaluated to a constant value, we return the constant expression.</w:t>
      </w:r>
    </w:p>
    <w:p w14:paraId="624BA9C4" w14:textId="77777777" w:rsidR="005E5A36" w:rsidRPr="00903DBA" w:rsidRDefault="005E5A36" w:rsidP="005E5A36">
      <w:pPr>
        <w:pStyle w:val="Code"/>
        <w:rPr>
          <w:highlight w:val="white"/>
        </w:rPr>
      </w:pPr>
      <w:r w:rsidRPr="00903DBA">
        <w:rPr>
          <w:highlight w:val="white"/>
        </w:rPr>
        <w:t xml:space="preserve">      Expression constantExpression = ConstantExpression.</w:t>
      </w:r>
    </w:p>
    <w:p w14:paraId="0BBCBE44" w14:textId="77777777" w:rsidR="005E5A36" w:rsidRPr="00903DBA" w:rsidRDefault="005E5A36" w:rsidP="005E5A36">
      <w:pPr>
        <w:pStyle w:val="Code"/>
        <w:rPr>
          <w:highlight w:val="white"/>
        </w:rPr>
      </w:pPr>
      <w:r w:rsidRPr="00903DBA">
        <w:rPr>
          <w:highlight w:val="white"/>
        </w:rPr>
        <w:t xml:space="preserve">         Arithmetic(middleOp, leftExpression, rightExpression);</w:t>
      </w:r>
    </w:p>
    <w:p w14:paraId="62DBE60E" w14:textId="77777777" w:rsidR="005E5A36" w:rsidRPr="00903DBA" w:rsidRDefault="005E5A36" w:rsidP="005E5A36">
      <w:pPr>
        <w:pStyle w:val="Code"/>
        <w:rPr>
          <w:highlight w:val="white"/>
        </w:rPr>
      </w:pPr>
    </w:p>
    <w:p w14:paraId="29159F7F" w14:textId="77777777" w:rsidR="005E5A36" w:rsidRPr="00903DBA" w:rsidRDefault="005E5A36" w:rsidP="005E5A36">
      <w:pPr>
        <w:pStyle w:val="Code"/>
        <w:rPr>
          <w:highlight w:val="white"/>
        </w:rPr>
      </w:pPr>
      <w:r w:rsidRPr="00903DBA">
        <w:rPr>
          <w:highlight w:val="white"/>
        </w:rPr>
        <w:t xml:space="preserve">      if (constantExpression != null) {</w:t>
      </w:r>
    </w:p>
    <w:p w14:paraId="3D94A101" w14:textId="77777777" w:rsidR="005E5A36" w:rsidRPr="00903DBA" w:rsidRDefault="005E5A36" w:rsidP="005E5A36">
      <w:pPr>
        <w:pStyle w:val="Code"/>
        <w:rPr>
          <w:highlight w:val="white"/>
        </w:rPr>
      </w:pPr>
      <w:r w:rsidRPr="00903DBA">
        <w:rPr>
          <w:highlight w:val="white"/>
        </w:rPr>
        <w:t xml:space="preserve">        return constantExpression;</w:t>
      </w:r>
    </w:p>
    <w:p w14:paraId="09F1835A" w14:textId="77777777" w:rsidR="005E5A36" w:rsidRPr="00903DBA" w:rsidRDefault="005E5A36" w:rsidP="005E5A36">
      <w:pPr>
        <w:pStyle w:val="Code"/>
        <w:rPr>
          <w:highlight w:val="white"/>
        </w:rPr>
      </w:pPr>
      <w:r w:rsidRPr="00903DBA">
        <w:rPr>
          <w:highlight w:val="white"/>
        </w:rPr>
        <w:t xml:space="preserve">      }</w:t>
      </w:r>
    </w:p>
    <w:p w14:paraId="02780D82" w14:textId="77777777" w:rsidR="00ED6D00" w:rsidRPr="00903DBA" w:rsidRDefault="00ED6D00" w:rsidP="00ED6D00">
      <w:pPr>
        <w:rPr>
          <w:highlight w:val="white"/>
        </w:rPr>
      </w:pPr>
      <w:r w:rsidRPr="00903DBA">
        <w:rPr>
          <w:highlight w:val="white"/>
        </w:rPr>
        <w:t>The type of the left and right expression must be integral or pointer. Array, string, and functions are converted to pointers.</w:t>
      </w:r>
    </w:p>
    <w:p w14:paraId="458D2631" w14:textId="67C07949" w:rsidR="00ED6D00" w:rsidRPr="00ED6D00" w:rsidRDefault="00ED6D00" w:rsidP="00ED6D00">
      <w:pPr>
        <w:pStyle w:val="Code"/>
        <w:rPr>
          <w:highlight w:val="white"/>
        </w:rPr>
      </w:pPr>
      <w:r w:rsidRPr="00ED6D00">
        <w:rPr>
          <w:highlight w:val="white"/>
        </w:rPr>
        <w:t xml:space="preserve">      </w:t>
      </w:r>
      <w:r w:rsidR="0056352A">
        <w:rPr>
          <w:highlight w:val="white"/>
        </w:rPr>
        <w:t>Error.Check</w:t>
      </w:r>
      <w:r w:rsidRPr="00ED6D00">
        <w:rPr>
          <w:highlight w:val="white"/>
        </w:rPr>
        <w:t>(leftExpression.Symbol.Type.IsIntegral(),</w:t>
      </w:r>
    </w:p>
    <w:p w14:paraId="28E24FDB" w14:textId="69C01A42" w:rsidR="00ED6D00" w:rsidRDefault="00ED6D00" w:rsidP="00ED6D00">
      <w:pPr>
        <w:pStyle w:val="Code"/>
        <w:rPr>
          <w:highlight w:val="white"/>
        </w:rPr>
      </w:pPr>
      <w:r w:rsidRPr="00ED6D00">
        <w:rPr>
          <w:highlight w:val="white"/>
        </w:rPr>
        <w:t xml:space="preserve">                   leftExpression</w:t>
      </w:r>
      <w:r>
        <w:rPr>
          <w:highlight w:val="white"/>
        </w:rPr>
        <w:t>,</w:t>
      </w:r>
    </w:p>
    <w:p w14:paraId="52FEF958" w14:textId="2BC9CEB8" w:rsidR="00ED6D00" w:rsidRPr="00ED6D00" w:rsidRDefault="00ED6D00" w:rsidP="00ED6D00">
      <w:pPr>
        <w:pStyle w:val="Code"/>
        <w:rPr>
          <w:highlight w:val="white"/>
        </w:rPr>
      </w:pPr>
      <w:r>
        <w:rPr>
          <w:highlight w:val="white"/>
        </w:rPr>
        <w:t xml:space="preserve">                  </w:t>
      </w:r>
      <w:r w:rsidRPr="00ED6D00">
        <w:rPr>
          <w:highlight w:val="white"/>
        </w:rPr>
        <w:t xml:space="preserve"> Message.Invalid_type_in_bitwise_expression);</w:t>
      </w:r>
    </w:p>
    <w:p w14:paraId="1AB0931E" w14:textId="54738F76" w:rsidR="00ED6D00" w:rsidRPr="00ED6D00" w:rsidRDefault="00ED6D00" w:rsidP="00ED6D00">
      <w:pPr>
        <w:pStyle w:val="Code"/>
        <w:rPr>
          <w:highlight w:val="white"/>
        </w:rPr>
      </w:pPr>
      <w:r w:rsidRPr="00ED6D00">
        <w:rPr>
          <w:highlight w:val="white"/>
        </w:rPr>
        <w:t xml:space="preserve">      </w:t>
      </w:r>
      <w:r w:rsidR="0056352A">
        <w:rPr>
          <w:highlight w:val="white"/>
        </w:rPr>
        <w:t>Error.Check</w:t>
      </w:r>
      <w:r w:rsidRPr="00ED6D00">
        <w:rPr>
          <w:highlight w:val="white"/>
        </w:rPr>
        <w:t>(rightExpression.Symbol.Type.IsIntegral(),</w:t>
      </w:r>
    </w:p>
    <w:p w14:paraId="058751DE" w14:textId="77777777" w:rsidR="00ED6D00" w:rsidRDefault="00ED6D00" w:rsidP="00ED6D00">
      <w:pPr>
        <w:pStyle w:val="Code"/>
        <w:rPr>
          <w:highlight w:val="white"/>
        </w:rPr>
      </w:pPr>
      <w:r w:rsidRPr="00ED6D00">
        <w:rPr>
          <w:highlight w:val="white"/>
        </w:rPr>
        <w:t xml:space="preserve">                   rightExpression,</w:t>
      </w:r>
    </w:p>
    <w:p w14:paraId="030899D4" w14:textId="7CE7D8BB" w:rsidR="00ED6D00" w:rsidRPr="00ED6D00" w:rsidRDefault="00ED6D00" w:rsidP="00ED6D00">
      <w:pPr>
        <w:pStyle w:val="Code"/>
        <w:rPr>
          <w:highlight w:val="white"/>
        </w:rPr>
      </w:pPr>
      <w:r>
        <w:rPr>
          <w:highlight w:val="white"/>
        </w:rPr>
        <w:t xml:space="preserve">                  </w:t>
      </w:r>
      <w:r w:rsidRPr="00ED6D00">
        <w:rPr>
          <w:highlight w:val="white"/>
        </w:rPr>
        <w:t xml:space="preserve"> Message.Invalid_type_in_bitwise_expression);</w:t>
      </w:r>
    </w:p>
    <w:p w14:paraId="0ABF94B1" w14:textId="22AECF88" w:rsidR="00A56EC5" w:rsidRDefault="00D341FC" w:rsidP="00D341FC">
      <w:pPr>
        <w:rPr>
          <w:highlight w:val="white"/>
        </w:rPr>
      </w:pPr>
      <w:r>
        <w:rPr>
          <w:highlight w:val="white"/>
        </w:rPr>
        <w:t xml:space="preserve">In case of a shift operator, the right operand is converted to </w:t>
      </w:r>
      <w:r w:rsidR="00A56EC5">
        <w:rPr>
          <w:highlight w:val="white"/>
        </w:rPr>
        <w:t xml:space="preserve">a one-byte unsigned character, and the result symbol is also given that type. Note that we do not have to cast the left operand, it may </w:t>
      </w:r>
      <w:r w:rsidR="00144E8E">
        <w:rPr>
          <w:highlight w:val="white"/>
        </w:rPr>
        <w:t xml:space="preserve">hold </w:t>
      </w:r>
      <w:r w:rsidR="00A56EC5">
        <w:rPr>
          <w:highlight w:val="white"/>
        </w:rPr>
        <w:t>a value of more than one byte.</w:t>
      </w:r>
    </w:p>
    <w:p w14:paraId="57A4AD10" w14:textId="09BC4B78" w:rsidR="00ED6D00" w:rsidRPr="00ED6D00" w:rsidRDefault="00ED6D00" w:rsidP="00ED6D00">
      <w:pPr>
        <w:pStyle w:val="Code"/>
        <w:rPr>
          <w:highlight w:val="white"/>
        </w:rPr>
      </w:pPr>
      <w:r w:rsidRPr="00ED6D00">
        <w:rPr>
          <w:highlight w:val="white"/>
        </w:rPr>
        <w:lastRenderedPageBreak/>
        <w:t xml:space="preserve">      Symbol resultSymbol;</w:t>
      </w:r>
    </w:p>
    <w:p w14:paraId="63901068" w14:textId="77777777" w:rsidR="00ED6D00" w:rsidRPr="00ED6D00" w:rsidRDefault="00ED6D00" w:rsidP="00ED6D00">
      <w:pPr>
        <w:pStyle w:val="Code"/>
        <w:rPr>
          <w:highlight w:val="white"/>
        </w:rPr>
      </w:pPr>
      <w:r w:rsidRPr="00ED6D00">
        <w:rPr>
          <w:highlight w:val="white"/>
        </w:rPr>
        <w:t xml:space="preserve">      if (MiddleCode.IsShift(middleOp)) {</w:t>
      </w:r>
    </w:p>
    <w:p w14:paraId="28D25E91" w14:textId="77777777" w:rsidR="00ED6D00" w:rsidRPr="00ED6D00" w:rsidRDefault="00ED6D00" w:rsidP="00ED6D00">
      <w:pPr>
        <w:pStyle w:val="Code"/>
        <w:rPr>
          <w:highlight w:val="white"/>
        </w:rPr>
      </w:pPr>
      <w:r w:rsidRPr="00ED6D00">
        <w:rPr>
          <w:highlight w:val="white"/>
        </w:rPr>
        <w:t xml:space="preserve">        rightExpression =</w:t>
      </w:r>
    </w:p>
    <w:p w14:paraId="2982B306" w14:textId="77777777" w:rsidR="00ED6D00" w:rsidRPr="00ED6D00" w:rsidRDefault="00ED6D00" w:rsidP="00ED6D00">
      <w:pPr>
        <w:pStyle w:val="Code"/>
        <w:rPr>
          <w:highlight w:val="white"/>
        </w:rPr>
      </w:pPr>
      <w:r w:rsidRPr="00ED6D00">
        <w:rPr>
          <w:highlight w:val="white"/>
        </w:rPr>
        <w:t xml:space="preserve">          TypeCast.ImplicitCast(rightExpression, Type.UnsignedCharType);</w:t>
      </w:r>
    </w:p>
    <w:p w14:paraId="161AB88F" w14:textId="77777777" w:rsidR="00ED6D00" w:rsidRPr="00ED6D00" w:rsidRDefault="00ED6D00" w:rsidP="00ED6D00">
      <w:pPr>
        <w:pStyle w:val="Code"/>
        <w:rPr>
          <w:highlight w:val="white"/>
        </w:rPr>
      </w:pPr>
      <w:r w:rsidRPr="00ED6D00">
        <w:rPr>
          <w:highlight w:val="white"/>
        </w:rPr>
        <w:t xml:space="preserve">        resultSymbol = new Symbol(leftExpression.Symbol.Type);</w:t>
      </w:r>
    </w:p>
    <w:p w14:paraId="1A271573" w14:textId="77777777" w:rsidR="00ED6D00" w:rsidRPr="00ED6D00" w:rsidRDefault="00ED6D00" w:rsidP="00ED6D00">
      <w:pPr>
        <w:pStyle w:val="Code"/>
        <w:rPr>
          <w:highlight w:val="white"/>
        </w:rPr>
      </w:pPr>
      <w:r w:rsidRPr="00ED6D00">
        <w:rPr>
          <w:highlight w:val="white"/>
        </w:rPr>
        <w:t xml:space="preserve">      }</w:t>
      </w:r>
    </w:p>
    <w:p w14:paraId="002625FA" w14:textId="1306446B" w:rsidR="00ED6D00" w:rsidRPr="00903DBA" w:rsidRDefault="003D0112" w:rsidP="00ED6D00">
      <w:pPr>
        <w:rPr>
          <w:highlight w:val="white"/>
        </w:rPr>
      </w:pPr>
      <w:r>
        <w:rPr>
          <w:highlight w:val="white"/>
        </w:rPr>
        <w:t xml:space="preserve">In case of inclusive or exclusive </w:t>
      </w:r>
      <w:r w:rsidR="00D4318D">
        <w:rPr>
          <w:rStyle w:val="KeyWord0"/>
          <w:highlight w:val="white"/>
        </w:rPr>
        <w:t>&lt;k&gt;</w:t>
      </w:r>
      <w:r w:rsidR="00D4318D" w:rsidRPr="003D0112">
        <w:rPr>
          <w:rStyle w:val="KeyWord0"/>
          <w:highlight w:val="white"/>
        </w:rPr>
        <w:t>or</w:t>
      </w:r>
      <w:r w:rsidR="00D4318D">
        <w:rPr>
          <w:rStyle w:val="KeyWord0"/>
          <w:highlight w:val="white"/>
        </w:rPr>
        <w:t>&lt;/k&gt;</w:t>
      </w:r>
      <w:r>
        <w:rPr>
          <w:highlight w:val="white"/>
        </w:rPr>
        <w:t xml:space="preserve">, or </w:t>
      </w:r>
      <w:r w:rsidR="00D4318D">
        <w:rPr>
          <w:rStyle w:val="KeyWord0"/>
          <w:highlight w:val="white"/>
        </w:rPr>
        <w:t>&lt;k&gt;</w:t>
      </w:r>
      <w:r w:rsidR="00D4318D" w:rsidRPr="003D0112">
        <w:rPr>
          <w:rStyle w:val="KeyWord0"/>
          <w:highlight w:val="white"/>
        </w:rPr>
        <w:t>and</w:t>
      </w:r>
      <w:r w:rsidR="00D4318D">
        <w:rPr>
          <w:rStyle w:val="KeyWord0"/>
          <w:highlight w:val="white"/>
        </w:rPr>
        <w:t>&lt;/k&gt;</w:t>
      </w:r>
      <w:r>
        <w:rPr>
          <w:highlight w:val="white"/>
        </w:rPr>
        <w:t>, w</w:t>
      </w:r>
      <w:r w:rsidR="00ED6D00" w:rsidRPr="00903DBA">
        <w:rPr>
          <w:highlight w:val="white"/>
        </w:rPr>
        <w:t>e find the maximal type of the left and right expression</w:t>
      </w:r>
      <w:r w:rsidR="00D341FC">
        <w:rPr>
          <w:highlight w:val="white"/>
        </w:rPr>
        <w:t xml:space="preserve">, and type </w:t>
      </w:r>
      <w:r w:rsidR="00D341FC" w:rsidRPr="00903DBA">
        <w:rPr>
          <w:highlight w:val="white"/>
        </w:rPr>
        <w:t>cast both expressions into the maximal type.</w:t>
      </w:r>
    </w:p>
    <w:p w14:paraId="459E9692" w14:textId="77777777" w:rsidR="00ED6D00" w:rsidRPr="00ED6D00" w:rsidRDefault="00ED6D00" w:rsidP="00ED6D00">
      <w:pPr>
        <w:pStyle w:val="Code"/>
        <w:rPr>
          <w:highlight w:val="white"/>
        </w:rPr>
      </w:pPr>
      <w:r w:rsidRPr="00ED6D00">
        <w:rPr>
          <w:highlight w:val="white"/>
        </w:rPr>
        <w:t xml:space="preserve">      else {</w:t>
      </w:r>
    </w:p>
    <w:p w14:paraId="78C58F90" w14:textId="77777777" w:rsidR="00ED6D00" w:rsidRPr="00ED6D00" w:rsidRDefault="00ED6D00" w:rsidP="00ED6D00">
      <w:pPr>
        <w:pStyle w:val="Code"/>
        <w:rPr>
          <w:highlight w:val="white"/>
        </w:rPr>
      </w:pPr>
      <w:r w:rsidRPr="00ED6D00">
        <w:rPr>
          <w:highlight w:val="white"/>
        </w:rPr>
        <w:t xml:space="preserve">        Type maxType = TypeCast.MaxType(leftExpression.Symbol.Type,</w:t>
      </w:r>
    </w:p>
    <w:p w14:paraId="4E216E90" w14:textId="77777777" w:rsidR="00ED6D00" w:rsidRPr="00ED6D00" w:rsidRDefault="00ED6D00" w:rsidP="00ED6D00">
      <w:pPr>
        <w:pStyle w:val="Code"/>
        <w:rPr>
          <w:highlight w:val="white"/>
        </w:rPr>
      </w:pPr>
      <w:r w:rsidRPr="00ED6D00">
        <w:rPr>
          <w:highlight w:val="white"/>
        </w:rPr>
        <w:t xml:space="preserve">                                        rightExpression.Symbol.Type);</w:t>
      </w:r>
    </w:p>
    <w:p w14:paraId="739B6FD6" w14:textId="77777777" w:rsidR="00ED6D00" w:rsidRPr="00ED6D00" w:rsidRDefault="00ED6D00" w:rsidP="00ED6D00">
      <w:pPr>
        <w:pStyle w:val="Code"/>
        <w:rPr>
          <w:highlight w:val="white"/>
        </w:rPr>
      </w:pPr>
      <w:r w:rsidRPr="00ED6D00">
        <w:rPr>
          <w:highlight w:val="white"/>
        </w:rPr>
        <w:t xml:space="preserve">        resultSymbol = new Symbol(maxType);</w:t>
      </w:r>
    </w:p>
    <w:p w14:paraId="2D1E69AB" w14:textId="77777777" w:rsidR="00ED6D00" w:rsidRPr="00ED6D00" w:rsidRDefault="00ED6D00" w:rsidP="00ED6D00">
      <w:pPr>
        <w:pStyle w:val="Code"/>
        <w:rPr>
          <w:highlight w:val="white"/>
        </w:rPr>
      </w:pPr>
      <w:r w:rsidRPr="00ED6D00">
        <w:rPr>
          <w:highlight w:val="white"/>
        </w:rPr>
        <w:t xml:space="preserve">        leftExpression = TypeCast.ImplicitCast(leftExpression, maxType);</w:t>
      </w:r>
    </w:p>
    <w:p w14:paraId="02C88198" w14:textId="77777777" w:rsidR="00ED6D00" w:rsidRPr="00ED6D00" w:rsidRDefault="00ED6D00" w:rsidP="00ED6D00">
      <w:pPr>
        <w:pStyle w:val="Code"/>
        <w:rPr>
          <w:highlight w:val="white"/>
        </w:rPr>
      </w:pPr>
      <w:r w:rsidRPr="00ED6D00">
        <w:rPr>
          <w:highlight w:val="white"/>
        </w:rPr>
        <w:t xml:space="preserve">        rightExpression = TypeCast.ImplicitCast(rightExpression, maxType);</w:t>
      </w:r>
    </w:p>
    <w:p w14:paraId="612047BC" w14:textId="77777777" w:rsidR="00ED6D00" w:rsidRPr="00ED6D00" w:rsidRDefault="00ED6D00" w:rsidP="00ED6D00">
      <w:pPr>
        <w:pStyle w:val="Code"/>
        <w:rPr>
          <w:highlight w:val="white"/>
        </w:rPr>
      </w:pPr>
      <w:r w:rsidRPr="00ED6D00">
        <w:rPr>
          <w:highlight w:val="white"/>
        </w:rPr>
        <w:t xml:space="preserve">      }</w:t>
      </w:r>
    </w:p>
    <w:p w14:paraId="48FA13E2" w14:textId="6D11F3E0" w:rsidR="005E5A36" w:rsidRPr="00903DBA" w:rsidRDefault="005E5A36" w:rsidP="005E5A36">
      <w:pPr>
        <w:rPr>
          <w:highlight w:val="white"/>
        </w:rPr>
      </w:pPr>
      <w:r w:rsidRPr="00903DBA">
        <w:rPr>
          <w:highlight w:val="white"/>
        </w:rPr>
        <w:t xml:space="preserve">The short </w:t>
      </w:r>
      <w:r w:rsidR="00E4217F">
        <w:rPr>
          <w:highlight w:val="white"/>
        </w:rPr>
        <w:t xml:space="preserve">and long </w:t>
      </w:r>
      <w:r w:rsidRPr="00903DBA">
        <w:rPr>
          <w:highlight w:val="white"/>
        </w:rPr>
        <w:t>list</w:t>
      </w:r>
      <w:r w:rsidR="00E4217F">
        <w:rPr>
          <w:highlight w:val="white"/>
        </w:rPr>
        <w:t>s</w:t>
      </w:r>
      <w:r w:rsidRPr="00903DBA">
        <w:rPr>
          <w:highlight w:val="white"/>
        </w:rPr>
        <w:t xml:space="preserve"> of the resulting expression is simply the short </w:t>
      </w:r>
      <w:r w:rsidR="00E4217F">
        <w:rPr>
          <w:highlight w:val="white"/>
        </w:rPr>
        <w:t xml:space="preserve">and long </w:t>
      </w:r>
      <w:r w:rsidRPr="00903DBA">
        <w:rPr>
          <w:highlight w:val="white"/>
        </w:rPr>
        <w:t>list</w:t>
      </w:r>
      <w:r w:rsidR="00E4217F">
        <w:rPr>
          <w:highlight w:val="white"/>
        </w:rPr>
        <w:t>s</w:t>
      </w:r>
      <w:r w:rsidRPr="00903DBA">
        <w:rPr>
          <w:highlight w:val="white"/>
        </w:rPr>
        <w:t xml:space="preserve"> of the expressions.</w:t>
      </w:r>
    </w:p>
    <w:p w14:paraId="3CD999FF"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2F59DC3" w14:textId="77777777" w:rsidR="005E5A36" w:rsidRPr="00903DBA" w:rsidRDefault="005E5A36" w:rsidP="005E5A36">
      <w:pPr>
        <w:pStyle w:val="Code"/>
        <w:rPr>
          <w:highlight w:val="white"/>
        </w:rPr>
      </w:pPr>
      <w:r w:rsidRPr="00903DBA">
        <w:rPr>
          <w:highlight w:val="white"/>
        </w:rPr>
        <w:t xml:space="preserve">      shortList.AddRange(leftExpression.ShortList);</w:t>
      </w:r>
    </w:p>
    <w:p w14:paraId="23B1F851" w14:textId="77777777" w:rsidR="005E5A36" w:rsidRPr="00903DBA" w:rsidRDefault="005E5A36" w:rsidP="005E5A36">
      <w:pPr>
        <w:pStyle w:val="Code"/>
        <w:rPr>
          <w:highlight w:val="white"/>
        </w:rPr>
      </w:pPr>
      <w:r w:rsidRPr="00903DBA">
        <w:rPr>
          <w:highlight w:val="white"/>
        </w:rPr>
        <w:t xml:space="preserve">      shortList.AddRange(rightExpression.ShortList);</w:t>
      </w:r>
    </w:p>
    <w:p w14:paraId="10F0A71C" w14:textId="77777777" w:rsidR="00E4217F" w:rsidRDefault="00E4217F" w:rsidP="005E5A36">
      <w:pPr>
        <w:pStyle w:val="Code"/>
        <w:rPr>
          <w:highlight w:val="white"/>
        </w:rPr>
      </w:pPr>
    </w:p>
    <w:p w14:paraId="161A991B" w14:textId="64C5BD00" w:rsidR="005E5A36" w:rsidRPr="00903DBA" w:rsidRDefault="005E5A36" w:rsidP="005E5A36">
      <w:pPr>
        <w:pStyle w:val="Code"/>
        <w:rPr>
          <w:highlight w:val="white"/>
        </w:rPr>
      </w:pPr>
      <w:r w:rsidRPr="00903DBA">
        <w:rPr>
          <w:highlight w:val="white"/>
        </w:rPr>
        <w:t xml:space="preserve">      List&lt;MiddleCode&gt; longList = new List&lt;MiddleCode&gt;();</w:t>
      </w:r>
    </w:p>
    <w:p w14:paraId="15704E98" w14:textId="77777777" w:rsidR="005E5A36" w:rsidRPr="00903DBA" w:rsidRDefault="005E5A36" w:rsidP="005E5A36">
      <w:pPr>
        <w:pStyle w:val="Code"/>
        <w:rPr>
          <w:highlight w:val="white"/>
        </w:rPr>
      </w:pPr>
      <w:r w:rsidRPr="00903DBA">
        <w:rPr>
          <w:highlight w:val="white"/>
        </w:rPr>
        <w:t xml:space="preserve">      longList.AddRange(leftExpression.LongList);</w:t>
      </w:r>
    </w:p>
    <w:p w14:paraId="1083D006" w14:textId="77777777" w:rsidR="005E5A36" w:rsidRPr="00903DBA" w:rsidRDefault="005E5A36" w:rsidP="005E5A36">
      <w:pPr>
        <w:pStyle w:val="Code"/>
        <w:rPr>
          <w:highlight w:val="white"/>
        </w:rPr>
      </w:pPr>
      <w:r w:rsidRPr="00903DBA">
        <w:rPr>
          <w:highlight w:val="white"/>
        </w:rPr>
        <w:t xml:space="preserve">      longList.AddRange(rightExpression.LongList);</w:t>
      </w:r>
    </w:p>
    <w:p w14:paraId="2BD02F80" w14:textId="027158CF" w:rsidR="005E5A36" w:rsidRPr="00903DBA" w:rsidRDefault="000A66A8" w:rsidP="000A66A8">
      <w:pPr>
        <w:rPr>
          <w:highlight w:val="white"/>
        </w:rPr>
      </w:pPr>
      <w:r>
        <w:rPr>
          <w:highlight w:val="white"/>
        </w:rPr>
        <w:t>Finally, we add the middle code instruction for the operation and return the resulting expression.</w:t>
      </w:r>
    </w:p>
    <w:p w14:paraId="6CBB199D"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60D28D40"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0881BBC7"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40D6781" w14:textId="77777777" w:rsidR="005E5A36" w:rsidRPr="00903DBA" w:rsidRDefault="005E5A36" w:rsidP="005E5A36">
      <w:pPr>
        <w:pStyle w:val="Code"/>
        <w:rPr>
          <w:highlight w:val="white"/>
        </w:rPr>
      </w:pPr>
      <w:r w:rsidRPr="00903DBA">
        <w:rPr>
          <w:highlight w:val="white"/>
        </w:rPr>
        <w:t xml:space="preserve">    }</w:t>
      </w:r>
    </w:p>
    <w:p w14:paraId="64FC72E6" w14:textId="04C36380" w:rsidR="005E5A36" w:rsidRPr="00903DBA" w:rsidRDefault="00CC1DF4" w:rsidP="0060539D">
      <w:pPr>
        <w:pStyle w:val="Heading3"/>
      </w:pPr>
      <w:r>
        <w:t>&lt;h3&gt;</w:t>
      </w:r>
      <w:bookmarkStart w:id="278" w:name="_Toc93320507"/>
      <w:r w:rsidRPr="00903DBA">
        <w:t>Equality and Relation Expressions</w:t>
      </w:r>
      <w:bookmarkEnd w:id="278"/>
      <w:r>
        <w:t>&lt;/h3&gt;</w:t>
      </w:r>
    </w:p>
    <w:p w14:paraId="20B9E3BE" w14:textId="29F86E4A" w:rsidR="00F76CBE" w:rsidRDefault="00F76CBE" w:rsidP="00F76CBE">
      <w:pPr>
        <w:rPr>
          <w:highlight w:val="white"/>
        </w:rPr>
      </w:pPr>
      <w:r>
        <w:rPr>
          <w:highlight w:val="white"/>
        </w:rPr>
        <w:t xml:space="preserve">In C, there are the two equality operators </w:t>
      </w:r>
      <w:r w:rsidR="00D4318D">
        <w:rPr>
          <w:rStyle w:val="KeyWord0"/>
          <w:highlight w:val="white"/>
        </w:rPr>
        <w:t>&lt;k&gt;</w:t>
      </w:r>
      <w:r w:rsidR="00D4318D" w:rsidRPr="00BB4D00">
        <w:rPr>
          <w:rStyle w:val="KeyWord0"/>
          <w:highlight w:val="white"/>
        </w:rPr>
        <w:t>equal</w:t>
      </w:r>
      <w:r w:rsidR="00D4318D">
        <w:rPr>
          <w:rStyle w:val="KeyWord0"/>
          <w:highlight w:val="white"/>
        </w:rPr>
        <w:t>&lt;/k&gt;</w:t>
      </w:r>
      <w:r>
        <w:rPr>
          <w:highlight w:val="white"/>
        </w:rPr>
        <w:t xml:space="preserve"> and </w:t>
      </w:r>
      <w:r w:rsidR="00D4318D">
        <w:rPr>
          <w:rStyle w:val="KeyWord0"/>
          <w:highlight w:val="white"/>
        </w:rPr>
        <w:t>&lt;k&gt;</w:t>
      </w:r>
      <w:r w:rsidR="00D4318D" w:rsidRPr="00BB4D00">
        <w:rPr>
          <w:rStyle w:val="KeyWord0"/>
          <w:highlight w:val="white"/>
        </w:rPr>
        <w:t>not</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Pr>
          <w:highlight w:val="white"/>
        </w:rPr>
        <w:t xml:space="preserve">, as well as the relational operators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and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5091FFD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1C7C0F9"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lastRenderedPageBreak/>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69890BFA" w:rsidR="005E5A36" w:rsidRPr="00903DBA" w:rsidRDefault="00463BE4" w:rsidP="005E5A36">
      <w:pPr>
        <w:rPr>
          <w:highlight w:val="white"/>
        </w:rPr>
      </w:pPr>
      <w:r>
        <w:rPr>
          <w:highlight w:val="white"/>
        </w:rPr>
        <w:t>Finally, w</w:t>
      </w:r>
      <w:r w:rsidR="005E5A36" w:rsidRPr="00903DBA">
        <w:rPr>
          <w:highlight w:val="white"/>
        </w:rPr>
        <w:t xml:space="preserve">e add two instruction to the long list. The first is an </w:t>
      </w:r>
      <w:r w:rsidR="00D4318D">
        <w:rPr>
          <w:rStyle w:val="KeyWord0"/>
          <w:highlight w:val="white"/>
        </w:rPr>
        <w:t>&lt;k&gt;</w:t>
      </w:r>
      <w:r w:rsidR="00D4318D" w:rsidRPr="00463BE4">
        <w:rPr>
          <w:rStyle w:val="KeyWord0"/>
          <w:highlight w:val="white"/>
        </w:rPr>
        <w:t>if</w:t>
      </w:r>
      <w:r w:rsidR="003D09E2">
        <w:rPr>
          <w:rStyle w:val="KeyWord0"/>
          <w:highlight w:val="white"/>
        </w:rPr>
        <w:t>-</w:t>
      </w:r>
      <w:r w:rsidR="00D4318D" w:rsidRPr="00463BE4">
        <w:rPr>
          <w:rStyle w:val="KeyWord0"/>
          <w:highlight w:val="white"/>
        </w:rPr>
        <w:t>goto</w:t>
      </w:r>
      <w:r w:rsidR="00D4318D">
        <w:rPr>
          <w:rStyle w:val="KeyWord0"/>
          <w:highlight w:val="white"/>
        </w:rPr>
        <w:t>&lt;/k&gt;</w:t>
      </w:r>
      <w:r w:rsidR="005E5A36" w:rsidRPr="00903DBA">
        <w:rPr>
          <w:highlight w:val="white"/>
        </w:rPr>
        <w:t xml:space="preserve"> instruction that we add to the </w:t>
      </w:r>
      <w:r w:rsidR="009C3C27">
        <w:rPr>
          <w:highlight w:val="white"/>
        </w:rPr>
        <w:t>true-set</w:t>
      </w:r>
      <w:r w:rsidR="005E5A36" w:rsidRPr="00903DBA">
        <w:rPr>
          <w:highlight w:val="white"/>
        </w:rPr>
        <w:t xml:space="preserve">. If the expression is true, this instruction will jump to the target that later will be backpatched to the instruction. In the same way, we add a </w:t>
      </w:r>
      <w:r w:rsidR="00D4318D">
        <w:rPr>
          <w:rStyle w:val="KeyWord0"/>
          <w:highlight w:val="white"/>
        </w:rPr>
        <w:t>&lt;k&gt;</w:t>
      </w:r>
      <w:r w:rsidR="00D4318D" w:rsidRPr="00FC4C28">
        <w:rPr>
          <w:rStyle w:val="KeyWord0"/>
          <w:highlight w:val="white"/>
        </w:rPr>
        <w:t>jump</w:t>
      </w:r>
      <w:r w:rsidR="00D4318D">
        <w:rPr>
          <w:rStyle w:val="KeyWord0"/>
          <w:highlight w:val="white"/>
        </w:rPr>
        <w:t>&lt;/k&gt;</w:t>
      </w:r>
      <w:r w:rsidR="005E5A36" w:rsidRPr="00903DBA">
        <w:rPr>
          <w:highlight w:val="white"/>
        </w:rPr>
        <w:t xml:space="preserve"> instruction to the </w:t>
      </w:r>
      <w:r w:rsidR="00A76052">
        <w:rPr>
          <w:highlight w:val="white"/>
        </w:rPr>
        <w:t>false-set</w:t>
      </w:r>
      <w:r w:rsidR="005E5A36"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3E0687FC" w14:textId="77777777" w:rsidR="00463BE4" w:rsidRDefault="00463BE4" w:rsidP="005E5A36">
      <w:pPr>
        <w:pStyle w:val="Code"/>
        <w:rPr>
          <w:highlight w:val="white"/>
        </w:rPr>
      </w:pPr>
    </w:p>
    <w:p w14:paraId="784E162D" w14:textId="15DF993D"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5B97AEAC" w14:textId="37B348DF" w:rsidR="005E5A36" w:rsidRDefault="00CC1DF4" w:rsidP="0060539D">
      <w:pPr>
        <w:pStyle w:val="Heading3"/>
      </w:pPr>
      <w:r>
        <w:t>&lt;h3&gt;</w:t>
      </w:r>
      <w:bookmarkStart w:id="279" w:name="_Toc93320508"/>
      <w:r w:rsidRPr="00903DBA">
        <w:t>Addition Expression</w:t>
      </w:r>
      <w:bookmarkEnd w:id="279"/>
      <w:r>
        <w:t>&lt;/h3&gt;</w:t>
      </w:r>
    </w:p>
    <w:p w14:paraId="6D31F8AF" w14:textId="2BC5F6C8" w:rsidR="00B92E4A" w:rsidRDefault="00B92E4A" w:rsidP="00B92E4A">
      <w:pPr>
        <w:rPr>
          <w:highlight w:val="white"/>
        </w:rPr>
      </w:pPr>
      <w:r>
        <w:rPr>
          <w:highlight w:val="white"/>
        </w:rPr>
        <w:t xml:space="preserve">The addition and subtraction expressions are a little bit complicated, since it is possible to perform pointer arithmetic. To begin with, we define the </w:t>
      </w:r>
      <w:r w:rsidR="00D4318D">
        <w:rPr>
          <w:rStyle w:val="KeyWord0"/>
          <w:highlight w:val="white"/>
        </w:rPr>
        <w:t>&lt;k&gt;</w:t>
      </w:r>
      <w:r w:rsidR="00D4318D" w:rsidRPr="00B92E4A">
        <w:rPr>
          <w:rStyle w:val="KeyWord0"/>
          <w:highlight w:val="white"/>
        </w:rPr>
        <w:t>MultiplySize</w:t>
      </w:r>
      <w:r w:rsidR="00D4318D">
        <w:rPr>
          <w:rStyle w:val="KeyWord0"/>
          <w:highlight w:val="white"/>
        </w:rPr>
        <w:t>&lt;/k&gt;</w:t>
      </w:r>
      <w:r>
        <w:rPr>
          <w:highlight w:val="white"/>
        </w:rPr>
        <w:t xml:space="preserve"> method</w:t>
      </w:r>
      <w:r w:rsidR="00294A1E">
        <w:rPr>
          <w:highlight w:val="white"/>
        </w:rPr>
        <w:t xml:space="preserve"> that becomes called by </w:t>
      </w:r>
      <w:r w:rsidR="00D4318D">
        <w:rPr>
          <w:rStyle w:val="KeyWord0"/>
          <w:highlight w:val="white"/>
        </w:rPr>
        <w:t>&lt;k&gt;</w:t>
      </w:r>
      <w:r w:rsidR="00D4318D" w:rsidRPr="00294A1E">
        <w:rPr>
          <w:rStyle w:val="KeyWord0"/>
          <w:highlight w:val="white"/>
        </w:rPr>
        <w:t>AdditionExpression</w:t>
      </w:r>
      <w:r w:rsidR="00D4318D">
        <w:rPr>
          <w:rStyle w:val="KeyWord0"/>
          <w:highlight w:val="white"/>
        </w:rPr>
        <w:t>&lt;/k&gt;</w:t>
      </w:r>
      <w:r w:rsidR="00294A1E">
        <w:rPr>
          <w:highlight w:val="white"/>
        </w:rPr>
        <w:t xml:space="preserve"> and </w:t>
      </w:r>
      <w:r w:rsidR="00D4318D">
        <w:rPr>
          <w:rStyle w:val="KeyWord0"/>
          <w:highlight w:val="white"/>
        </w:rPr>
        <w:t>&lt;k&gt;</w:t>
      </w:r>
      <w:r w:rsidR="00D4318D" w:rsidRPr="00294A1E">
        <w:rPr>
          <w:rStyle w:val="KeyWord0"/>
          <w:highlight w:val="white"/>
        </w:rPr>
        <w:t>SubtractionExpression</w:t>
      </w:r>
      <w:r w:rsidR="00D4318D">
        <w:rPr>
          <w:rStyle w:val="KeyWord0"/>
          <w:highlight w:val="white"/>
        </w:rPr>
        <w:t>&lt;/k&gt;</w:t>
      </w:r>
      <w:r w:rsidR="00294A1E">
        <w:rPr>
          <w:highlight w:val="white"/>
        </w:rPr>
        <w:t xml:space="preserve"> below.</w:t>
      </w:r>
      <w:r w:rsidR="0016460A">
        <w:rPr>
          <w:highlight w:val="white"/>
        </w:rPr>
        <w:t xml:space="preserve"> In case of pointer arithmeti</w:t>
      </w:r>
      <w:r w:rsidR="00EA695E">
        <w:rPr>
          <w:highlight w:val="white"/>
        </w:rPr>
        <w:t>c</w:t>
      </w:r>
      <w:r w:rsidR="0016460A">
        <w:rPr>
          <w:highlight w:val="white"/>
        </w:rPr>
        <w:t>, it</w:t>
      </w:r>
      <w:r w:rsidR="00A36CAE">
        <w:rPr>
          <w:highlight w:val="white"/>
        </w:rPr>
        <w:t xml:space="preserve"> generates code to</w:t>
      </w:r>
      <w:r w:rsidR="0016460A">
        <w:rPr>
          <w:highlight w:val="white"/>
        </w:rPr>
        <w:t xml:space="preserve"> multipl</w:t>
      </w:r>
      <w:r w:rsidR="00A36CAE">
        <w:rPr>
          <w:highlight w:val="white"/>
        </w:rPr>
        <w:t>y</w:t>
      </w:r>
      <w:r w:rsidR="0016460A">
        <w:rPr>
          <w:highlight w:val="white"/>
        </w:rPr>
        <w:t xml:space="preserve"> the integral operand by the size of the pointer</w:t>
      </w:r>
      <w:r w:rsidR="00C65B4D">
        <w:rPr>
          <w:highlight w:val="white"/>
        </w:rPr>
        <w:t>’s</w:t>
      </w:r>
      <w:r w:rsidR="0016460A">
        <w:rPr>
          <w:highlight w:val="white"/>
        </w:rPr>
        <w:t xml:space="preserve"> type</w:t>
      </w:r>
      <w:r w:rsidR="00EA695E">
        <w:rPr>
          <w:highlight w:val="white"/>
        </w:rPr>
        <w:t>,</w:t>
      </w:r>
      <w:r w:rsidR="00A36CAE">
        <w:rPr>
          <w:highlight w:val="white"/>
        </w:rPr>
        <w:t xml:space="preserve"> unless</w:t>
      </w:r>
      <w:r w:rsidR="00EA695E">
        <w:rPr>
          <w:highlight w:val="white"/>
        </w:rPr>
        <w:t xml:space="preserve"> the type size is one byte.</w:t>
      </w:r>
    </w:p>
    <w:p w14:paraId="25DB6E3F" w14:textId="77777777" w:rsidR="002024F9" w:rsidRPr="002024F9" w:rsidRDefault="002024F9" w:rsidP="002024F9">
      <w:pPr>
        <w:pStyle w:val="Code"/>
        <w:rPr>
          <w:highlight w:val="white"/>
        </w:rPr>
      </w:pPr>
      <w:r w:rsidRPr="002024F9">
        <w:rPr>
          <w:highlight w:val="white"/>
        </w:rPr>
        <w:t xml:space="preserve">    public static Expression MultiplySize(Expression arrayExpression,</w:t>
      </w:r>
    </w:p>
    <w:p w14:paraId="6E21229A" w14:textId="77777777" w:rsidR="002024F9" w:rsidRPr="002024F9" w:rsidRDefault="002024F9" w:rsidP="002024F9">
      <w:pPr>
        <w:pStyle w:val="Code"/>
        <w:rPr>
          <w:highlight w:val="white"/>
        </w:rPr>
      </w:pPr>
      <w:r w:rsidRPr="002024F9">
        <w:rPr>
          <w:highlight w:val="white"/>
        </w:rPr>
        <w:t xml:space="preserve">                                          Expression indexExpression) {</w:t>
      </w:r>
    </w:p>
    <w:p w14:paraId="0549E3B9" w14:textId="77777777" w:rsidR="0043269F" w:rsidRPr="0043269F" w:rsidRDefault="0043269F" w:rsidP="0043269F">
      <w:pPr>
        <w:pStyle w:val="Code"/>
        <w:rPr>
          <w:highlight w:val="white"/>
        </w:rPr>
      </w:pPr>
      <w:r w:rsidRPr="0043269F">
        <w:rPr>
          <w:highlight w:val="white"/>
        </w:rPr>
        <w:t xml:space="preserve">      Type arrayType = arrayExpression.Symbol.Type;</w:t>
      </w:r>
    </w:p>
    <w:p w14:paraId="7EB1F241" w14:textId="7A5156F4" w:rsidR="0043269F" w:rsidRPr="0043269F" w:rsidRDefault="00F72A02" w:rsidP="00F72A02">
      <w:pPr>
        <w:rPr>
          <w:highlight w:val="white"/>
        </w:rPr>
      </w:pPr>
      <w:r>
        <w:rPr>
          <w:highlight w:val="white"/>
        </w:rPr>
        <w:t>If the arra</w:t>
      </w:r>
      <w:r w:rsidR="00CF02F1">
        <w:rPr>
          <w:highlight w:val="white"/>
        </w:rPr>
        <w:t>y</w:t>
      </w:r>
      <w:r>
        <w:rPr>
          <w:highlight w:val="white"/>
        </w:rPr>
        <w:t xml:space="preserve"> type is void of function, we report an error</w:t>
      </w:r>
      <w:r w:rsidR="003309D2">
        <w:rPr>
          <w:highlight w:val="white"/>
        </w:rPr>
        <w:t>, since it is not possible to perform pointer arithmetic on those types.</w:t>
      </w:r>
    </w:p>
    <w:p w14:paraId="0BA79919" w14:textId="7EC6E479" w:rsidR="0043269F" w:rsidRPr="0043269F" w:rsidRDefault="0043269F" w:rsidP="0043269F">
      <w:pPr>
        <w:pStyle w:val="Code"/>
        <w:rPr>
          <w:highlight w:val="white"/>
        </w:rPr>
      </w:pPr>
      <w:r w:rsidRPr="0043269F">
        <w:rPr>
          <w:highlight w:val="white"/>
        </w:rPr>
        <w:t xml:space="preserve">      </w:t>
      </w:r>
      <w:r w:rsidR="0056352A">
        <w:rPr>
          <w:highlight w:val="white"/>
        </w:rPr>
        <w:t>Error.Check</w:t>
      </w:r>
      <w:r w:rsidRPr="0043269F">
        <w:rPr>
          <w:highlight w:val="white"/>
        </w:rPr>
        <w:t>(!arrayType.PointerOrArrayType.IsVoid() &amp;&amp;</w:t>
      </w:r>
    </w:p>
    <w:p w14:paraId="37A8F820" w14:textId="77777777" w:rsidR="0043269F" w:rsidRPr="0043269F" w:rsidRDefault="0043269F" w:rsidP="0043269F">
      <w:pPr>
        <w:pStyle w:val="Code"/>
        <w:rPr>
          <w:highlight w:val="white"/>
        </w:rPr>
      </w:pPr>
      <w:r w:rsidRPr="0043269F">
        <w:rPr>
          <w:highlight w:val="white"/>
        </w:rPr>
        <w:t xml:space="preserve">                   !arrayType.PointerArrayOrStringType.IsFunction(),</w:t>
      </w:r>
    </w:p>
    <w:p w14:paraId="44E35D7E" w14:textId="77777777" w:rsidR="00257609" w:rsidRDefault="0043269F" w:rsidP="0043269F">
      <w:pPr>
        <w:pStyle w:val="Code"/>
        <w:rPr>
          <w:highlight w:val="white"/>
        </w:rPr>
      </w:pPr>
      <w:r w:rsidRPr="0043269F">
        <w:rPr>
          <w:highlight w:val="white"/>
        </w:rPr>
        <w:t xml:space="preserve">                   arrayExpression, Message.</w:t>
      </w:r>
    </w:p>
    <w:p w14:paraId="6843A543" w14:textId="51E6F6E9" w:rsidR="0043269F" w:rsidRPr="0043269F" w:rsidRDefault="00257609" w:rsidP="0043269F">
      <w:pPr>
        <w:pStyle w:val="Code"/>
        <w:rPr>
          <w:highlight w:val="white"/>
        </w:rPr>
      </w:pPr>
      <w:r>
        <w:rPr>
          <w:highlight w:val="white"/>
        </w:rPr>
        <w:t xml:space="preserve">                   </w:t>
      </w:r>
      <w:r w:rsidR="00B326F3">
        <w:rPr>
          <w:highlight w:val="white"/>
        </w:rPr>
        <w:t>Invalid_pointer_type_in_addition_expression</w:t>
      </w:r>
      <w:r w:rsidR="0043269F" w:rsidRPr="0043269F">
        <w:rPr>
          <w:highlight w:val="white"/>
        </w:rPr>
        <w:t>);</w:t>
      </w:r>
    </w:p>
    <w:p w14:paraId="0627D9AE" w14:textId="77777777" w:rsidR="0043269F" w:rsidRPr="0043269F" w:rsidRDefault="0043269F" w:rsidP="0043269F">
      <w:pPr>
        <w:pStyle w:val="Code"/>
        <w:rPr>
          <w:highlight w:val="white"/>
        </w:rPr>
      </w:pPr>
    </w:p>
    <w:p w14:paraId="41D68FA0" w14:textId="77777777" w:rsidR="0043269F" w:rsidRPr="0043269F" w:rsidRDefault="0043269F" w:rsidP="0043269F">
      <w:pPr>
        <w:pStyle w:val="Code"/>
        <w:rPr>
          <w:highlight w:val="white"/>
        </w:rPr>
      </w:pPr>
      <w:r w:rsidRPr="0043269F">
        <w:rPr>
          <w:highlight w:val="white"/>
        </w:rPr>
        <w:t xml:space="preserve">      int arrayTypeSize = arrayType.PointerArrayOrStringType.Size();</w:t>
      </w:r>
    </w:p>
    <w:p w14:paraId="6632CA36" w14:textId="77777777" w:rsidR="002024F9" w:rsidRPr="002024F9" w:rsidRDefault="002024F9" w:rsidP="002024F9">
      <w:pPr>
        <w:pStyle w:val="Code"/>
        <w:rPr>
          <w:highlight w:val="white"/>
        </w:rPr>
      </w:pPr>
      <w:r w:rsidRPr="002024F9">
        <w:rPr>
          <w:highlight w:val="white"/>
        </w:rPr>
        <w:t xml:space="preserve">      if (arrayTypeSize &gt; 1) {</w:t>
      </w:r>
    </w:p>
    <w:p w14:paraId="458468D0" w14:textId="77777777" w:rsidR="002024F9" w:rsidRPr="002024F9" w:rsidRDefault="002024F9" w:rsidP="002024F9">
      <w:pPr>
        <w:pStyle w:val="Code"/>
        <w:rPr>
          <w:highlight w:val="white"/>
        </w:rPr>
      </w:pPr>
      <w:r w:rsidRPr="002024F9">
        <w:rPr>
          <w:highlight w:val="white"/>
        </w:rPr>
        <w:lastRenderedPageBreak/>
        <w:t xml:space="preserve">        Symbol sizeSymbol =</w:t>
      </w:r>
    </w:p>
    <w:p w14:paraId="7808DD24" w14:textId="77777777" w:rsidR="002024F9" w:rsidRDefault="002024F9" w:rsidP="002024F9">
      <w:pPr>
        <w:pStyle w:val="Code"/>
        <w:rPr>
          <w:highlight w:val="white"/>
        </w:rPr>
      </w:pPr>
      <w:r w:rsidRPr="002024F9">
        <w:rPr>
          <w:highlight w:val="white"/>
        </w:rPr>
        <w:t xml:space="preserve">          new Symbol(indexExpression.Symbol.Type,</w:t>
      </w:r>
    </w:p>
    <w:p w14:paraId="03B5BC52" w14:textId="25B24928" w:rsidR="002024F9" w:rsidRPr="002024F9" w:rsidRDefault="002024F9" w:rsidP="002024F9">
      <w:pPr>
        <w:pStyle w:val="Code"/>
        <w:rPr>
          <w:highlight w:val="white"/>
        </w:rPr>
      </w:pPr>
      <w:r>
        <w:rPr>
          <w:highlight w:val="white"/>
        </w:rPr>
        <w:t xml:space="preserve">                    </w:t>
      </w:r>
      <w:r w:rsidRPr="002024F9">
        <w:rPr>
          <w:highlight w:val="white"/>
        </w:rPr>
        <w:t xml:space="preserve"> new BigInteger(arrayTypeSize));</w:t>
      </w:r>
    </w:p>
    <w:p w14:paraId="6E065793" w14:textId="77777777" w:rsidR="002024F9" w:rsidRPr="002024F9" w:rsidRDefault="002024F9" w:rsidP="002024F9">
      <w:pPr>
        <w:pStyle w:val="Code"/>
        <w:rPr>
          <w:highlight w:val="white"/>
        </w:rPr>
      </w:pPr>
      <w:r w:rsidRPr="002024F9">
        <w:rPr>
          <w:highlight w:val="white"/>
        </w:rPr>
        <w:t xml:space="preserve">        Expression sizeExpression = new Expression(sizeSymbol);</w:t>
      </w:r>
    </w:p>
    <w:p w14:paraId="045A8EAD" w14:textId="77777777" w:rsidR="002024F9" w:rsidRPr="002024F9" w:rsidRDefault="002024F9" w:rsidP="002024F9">
      <w:pPr>
        <w:pStyle w:val="Code"/>
        <w:rPr>
          <w:highlight w:val="white"/>
        </w:rPr>
      </w:pPr>
      <w:r w:rsidRPr="002024F9">
        <w:rPr>
          <w:highlight w:val="white"/>
        </w:rPr>
        <w:t xml:space="preserve">        indexExpression =</w:t>
      </w:r>
    </w:p>
    <w:p w14:paraId="21204875" w14:textId="77777777" w:rsidR="002024F9" w:rsidRPr="002024F9" w:rsidRDefault="002024F9" w:rsidP="002024F9">
      <w:pPr>
        <w:pStyle w:val="Code"/>
        <w:rPr>
          <w:highlight w:val="white"/>
        </w:rPr>
      </w:pPr>
      <w:r w:rsidRPr="002024F9">
        <w:rPr>
          <w:highlight w:val="white"/>
        </w:rPr>
        <w:t xml:space="preserve">          MultiplyExpression(MiddleOperator.Multiply, indexExpression,</w:t>
      </w:r>
    </w:p>
    <w:p w14:paraId="6E888086" w14:textId="77777777" w:rsidR="002024F9" w:rsidRPr="002024F9" w:rsidRDefault="002024F9" w:rsidP="002024F9">
      <w:pPr>
        <w:pStyle w:val="Code"/>
        <w:rPr>
          <w:highlight w:val="white"/>
        </w:rPr>
      </w:pPr>
      <w:r w:rsidRPr="002024F9">
        <w:rPr>
          <w:highlight w:val="white"/>
        </w:rPr>
        <w:t xml:space="preserve">                             sizeExpression);</w:t>
      </w:r>
    </w:p>
    <w:p w14:paraId="05B79496" w14:textId="77777777" w:rsidR="002024F9" w:rsidRPr="002024F9" w:rsidRDefault="002024F9" w:rsidP="002024F9">
      <w:pPr>
        <w:pStyle w:val="Code"/>
        <w:rPr>
          <w:highlight w:val="white"/>
        </w:rPr>
      </w:pPr>
      <w:r w:rsidRPr="002024F9">
        <w:rPr>
          <w:highlight w:val="white"/>
        </w:rPr>
        <w:t xml:space="preserve">      }</w:t>
      </w:r>
    </w:p>
    <w:p w14:paraId="6ECBF45D" w14:textId="77777777" w:rsidR="002024F9" w:rsidRPr="002024F9" w:rsidRDefault="002024F9" w:rsidP="002024F9">
      <w:pPr>
        <w:pStyle w:val="Code"/>
        <w:rPr>
          <w:highlight w:val="white"/>
        </w:rPr>
      </w:pPr>
    </w:p>
    <w:p w14:paraId="216A84A1" w14:textId="77777777" w:rsidR="002024F9" w:rsidRPr="002024F9" w:rsidRDefault="002024F9" w:rsidP="002024F9">
      <w:pPr>
        <w:pStyle w:val="Code"/>
        <w:rPr>
          <w:highlight w:val="white"/>
        </w:rPr>
      </w:pPr>
      <w:r w:rsidRPr="002024F9">
        <w:rPr>
          <w:highlight w:val="white"/>
        </w:rPr>
        <w:t xml:space="preserve">      return TypeCast.ImplicitCast(indexExpression, arrayType);</w:t>
      </w:r>
    </w:p>
    <w:p w14:paraId="0E6EDD3F" w14:textId="77777777" w:rsidR="002024F9" w:rsidRPr="002024F9" w:rsidRDefault="002024F9" w:rsidP="002024F9">
      <w:pPr>
        <w:pStyle w:val="Code"/>
        <w:rPr>
          <w:highlight w:val="white"/>
        </w:rPr>
      </w:pPr>
      <w:r w:rsidRPr="002024F9">
        <w:rPr>
          <w:highlight w:val="white"/>
        </w:rPr>
        <w:t xml:space="preserve">    }</w:t>
      </w:r>
    </w:p>
    <w:p w14:paraId="677ACDB1" w14:textId="77777777" w:rsidR="00B92E4A" w:rsidRDefault="00B92E4A" w:rsidP="002B4DCC">
      <w:pPr>
        <w:pStyle w:val="Code"/>
        <w:rPr>
          <w:highlight w:val="white"/>
        </w:rPr>
      </w:pPr>
    </w:p>
    <w:p w14:paraId="385DF7F4" w14:textId="5E2C6064" w:rsidR="002B4DCC" w:rsidRPr="002B4DCC" w:rsidRDefault="002B4DCC" w:rsidP="002B4DCC">
      <w:pPr>
        <w:pStyle w:val="Code"/>
        <w:rPr>
          <w:highlight w:val="white"/>
        </w:rPr>
      </w:pPr>
      <w:r w:rsidRPr="002B4DCC">
        <w:rPr>
          <w:highlight w:val="white"/>
        </w:rPr>
        <w:t xml:space="preserve">    public static Expression AdditionExpression(Expression leftExpression,</w:t>
      </w:r>
    </w:p>
    <w:p w14:paraId="07FE0EA1" w14:textId="77777777" w:rsidR="002B4DCC" w:rsidRPr="002B4DCC" w:rsidRDefault="002B4DCC" w:rsidP="002B4DCC">
      <w:pPr>
        <w:pStyle w:val="Code"/>
        <w:rPr>
          <w:highlight w:val="white"/>
        </w:rPr>
      </w:pPr>
      <w:r w:rsidRPr="002B4DCC">
        <w:rPr>
          <w:highlight w:val="white"/>
        </w:rPr>
        <w:t xml:space="preserve">                                                Expression rightExpression) {</w:t>
      </w:r>
    </w:p>
    <w:p w14:paraId="3883F8CD" w14:textId="77777777" w:rsidR="002B4DCC" w:rsidRPr="002B4DCC" w:rsidRDefault="002B4DCC" w:rsidP="002B4DCC">
      <w:pPr>
        <w:pStyle w:val="Code"/>
        <w:rPr>
          <w:highlight w:val="white"/>
        </w:rPr>
      </w:pPr>
      <w:r w:rsidRPr="002B4DCC">
        <w:rPr>
          <w:highlight w:val="white"/>
        </w:rPr>
        <w:t xml:space="preserve">      Type leftType = leftExpression.Symbol.Type,</w:t>
      </w:r>
    </w:p>
    <w:p w14:paraId="39ECA0CC" w14:textId="77777777" w:rsidR="002B4DCC" w:rsidRPr="002B4DCC" w:rsidRDefault="002B4DCC" w:rsidP="002B4DCC">
      <w:pPr>
        <w:pStyle w:val="Code"/>
        <w:rPr>
          <w:highlight w:val="white"/>
        </w:rPr>
      </w:pPr>
      <w:r w:rsidRPr="002B4DCC">
        <w:rPr>
          <w:highlight w:val="white"/>
        </w:rPr>
        <w:t xml:space="preserve">           rightType = rightExpression.Symbol.Type;</w:t>
      </w:r>
    </w:p>
    <w:p w14:paraId="1871FB1C" w14:textId="28544E23" w:rsidR="00B74900" w:rsidRDefault="00B74900" w:rsidP="00B74900">
      <w:pPr>
        <w:rPr>
          <w:highlight w:val="white"/>
        </w:rPr>
      </w:pPr>
      <w:r>
        <w:rPr>
          <w:highlight w:val="white"/>
        </w:rPr>
        <w:t>In a</w:t>
      </w:r>
      <w:r w:rsidR="00CA176D">
        <w:rPr>
          <w:highlight w:val="white"/>
        </w:rPr>
        <w:t>n</w:t>
      </w:r>
      <w:r>
        <w:rPr>
          <w:highlight w:val="white"/>
        </w:rPr>
        <w:t xml:space="preserve"> </w:t>
      </w:r>
      <w:r w:rsidR="00CA176D">
        <w:rPr>
          <w:highlight w:val="white"/>
        </w:rPr>
        <w:t>addition</w:t>
      </w:r>
      <w:r>
        <w:rPr>
          <w:highlight w:val="white"/>
        </w:rPr>
        <w:t xml:space="preserve"> expression, we have three allowed type combinations.</w:t>
      </w:r>
    </w:p>
    <w:p w14:paraId="67BB2F18" w14:textId="746D6EFC" w:rsidR="00B74900" w:rsidRDefault="008C4970" w:rsidP="00BC5213">
      <w:pPr>
        <w:pStyle w:val="ListParagraph"/>
        <w:numPr>
          <w:ilvl w:val="0"/>
          <w:numId w:val="180"/>
        </w:numPr>
        <w:rPr>
          <w:highlight w:val="white"/>
        </w:rPr>
      </w:pPr>
      <w:r>
        <w:rPr>
          <w:highlight w:val="white"/>
        </w:rPr>
        <w:t>&lt;l&gt;Both types are arithmetic.&lt;/l&gt;</w:t>
      </w:r>
    </w:p>
    <w:p w14:paraId="130AA854" w14:textId="532115E9" w:rsidR="00B74900" w:rsidRPr="00BC5213" w:rsidRDefault="008C4970" w:rsidP="00BC5213">
      <w:pPr>
        <w:pStyle w:val="ListParagraph"/>
        <w:numPr>
          <w:ilvl w:val="0"/>
          <w:numId w:val="180"/>
        </w:numPr>
        <w:rPr>
          <w:highlight w:val="white"/>
        </w:rPr>
      </w:pPr>
      <w:r>
        <w:rPr>
          <w:highlight w:val="white"/>
        </w:rPr>
        <w:t>&lt;l&gt;</w:t>
      </w:r>
      <w:r w:rsidRPr="00BC5213">
        <w:rPr>
          <w:highlight w:val="white"/>
        </w:rPr>
        <w:t>The left type is a pointer</w:t>
      </w:r>
      <w:r>
        <w:rPr>
          <w:highlight w:val="white"/>
        </w:rPr>
        <w:t xml:space="preserve">, </w:t>
      </w:r>
      <w:r w:rsidRPr="00BC5213">
        <w:rPr>
          <w:highlight w:val="white"/>
        </w:rPr>
        <w:t xml:space="preserve">array, </w:t>
      </w:r>
      <w:r>
        <w:rPr>
          <w:highlight w:val="white"/>
        </w:rPr>
        <w:t xml:space="preserve">or string, </w:t>
      </w:r>
      <w:r w:rsidRPr="00BC5213">
        <w:rPr>
          <w:highlight w:val="white"/>
        </w:rPr>
        <w:t>and the right type is an integral.</w:t>
      </w:r>
      <w:r>
        <w:rPr>
          <w:highlight w:val="white"/>
        </w:rPr>
        <w:t>&lt;/l&gt;</w:t>
      </w:r>
    </w:p>
    <w:p w14:paraId="4D083F0C" w14:textId="3EDC7C1F" w:rsidR="0057615E" w:rsidRDefault="008C4970" w:rsidP="00BC5213">
      <w:pPr>
        <w:pStyle w:val="ListParagraph"/>
        <w:numPr>
          <w:ilvl w:val="0"/>
          <w:numId w:val="180"/>
        </w:numPr>
        <w:rPr>
          <w:highlight w:val="white"/>
        </w:rPr>
      </w:pPr>
      <w:r>
        <w:rPr>
          <w:highlight w:val="white"/>
        </w:rPr>
        <w:t>&lt;l&gt;</w:t>
      </w:r>
      <w:r w:rsidRPr="00BC5213">
        <w:rPr>
          <w:highlight w:val="white"/>
        </w:rPr>
        <w:t>The left type is an integral, and the right type is a pointer</w:t>
      </w:r>
      <w:r>
        <w:rPr>
          <w:highlight w:val="white"/>
        </w:rPr>
        <w:t xml:space="preserve">, </w:t>
      </w:r>
      <w:r w:rsidRPr="00BC5213">
        <w:rPr>
          <w:highlight w:val="white"/>
        </w:rPr>
        <w:t>array</w:t>
      </w:r>
      <w:r>
        <w:rPr>
          <w:highlight w:val="white"/>
        </w:rPr>
        <w:t>, or string.&lt;/l&gt;</w:t>
      </w:r>
    </w:p>
    <w:p w14:paraId="21346D3B" w14:textId="3C2A821B" w:rsidR="002A64B7" w:rsidRPr="00BC5213" w:rsidRDefault="0057615E" w:rsidP="004929FB">
      <w:pPr>
        <w:rPr>
          <w:highlight w:val="white"/>
        </w:rPr>
      </w:pPr>
      <w:r>
        <w:rPr>
          <w:highlight w:val="white"/>
        </w:rPr>
        <w:t xml:space="preserve">In case of </w:t>
      </w:r>
      <w:r w:rsidR="00764E5B">
        <w:rPr>
          <w:highlight w:val="white"/>
        </w:rPr>
        <w:t xml:space="preserve">a </w:t>
      </w:r>
      <w:r>
        <w:rPr>
          <w:highlight w:val="white"/>
        </w:rPr>
        <w:t>pointer, it</w:t>
      </w:r>
      <w:r w:rsidR="00C04BD7">
        <w:rPr>
          <w:highlight w:val="white"/>
        </w:rPr>
        <w:t>s</w:t>
      </w:r>
      <w:r>
        <w:rPr>
          <w:highlight w:val="white"/>
        </w:rPr>
        <w:t xml:space="preserve"> </w:t>
      </w:r>
      <w:r w:rsidR="004929FB">
        <w:rPr>
          <w:highlight w:val="white"/>
        </w:rPr>
        <w:t>pointer type</w:t>
      </w:r>
      <w:r w:rsidR="00C04BD7">
        <w:rPr>
          <w:highlight w:val="white"/>
        </w:rPr>
        <w:t xml:space="preserve"> </w:t>
      </w:r>
      <w:r w:rsidR="004929FB">
        <w:rPr>
          <w:highlight w:val="white"/>
        </w:rPr>
        <w:t xml:space="preserve">must not be </w:t>
      </w:r>
      <w:r w:rsidR="00FB7BD0">
        <w:rPr>
          <w:highlight w:val="white"/>
        </w:rPr>
        <w:t>void or function.</w:t>
      </w:r>
    </w:p>
    <w:p w14:paraId="38BBB2D7" w14:textId="0DF75695" w:rsidR="007D5DBE" w:rsidRPr="007D5DBE" w:rsidRDefault="007D5DBE" w:rsidP="007D5DBE">
      <w:pPr>
        <w:pStyle w:val="Code"/>
        <w:rPr>
          <w:highlight w:val="white"/>
        </w:rPr>
      </w:pPr>
      <w:r w:rsidRPr="007D5DBE">
        <w:rPr>
          <w:highlight w:val="white"/>
        </w:rPr>
        <w:t xml:space="preserve">      </w:t>
      </w:r>
      <w:r w:rsidR="0056352A">
        <w:rPr>
          <w:highlight w:val="white"/>
        </w:rPr>
        <w:t>Error.Check</w:t>
      </w:r>
      <w:r w:rsidRPr="007D5DBE">
        <w:rPr>
          <w:highlight w:val="white"/>
        </w:rPr>
        <w:t>((leftType.IsArithmetic() &amp;&amp; rightType.IsArithmetic()) ||</w:t>
      </w:r>
    </w:p>
    <w:p w14:paraId="13C8C071" w14:textId="77777777" w:rsidR="007D5DBE" w:rsidRPr="007D5DBE" w:rsidRDefault="007D5DBE" w:rsidP="007D5DBE">
      <w:pPr>
        <w:pStyle w:val="Code"/>
        <w:rPr>
          <w:highlight w:val="white"/>
        </w:rPr>
      </w:pPr>
      <w:r w:rsidRPr="007D5DBE">
        <w:rPr>
          <w:highlight w:val="white"/>
        </w:rPr>
        <w:t xml:space="preserve">                   (leftType.IsPointerArrayOrString() &amp;&amp;</w:t>
      </w:r>
    </w:p>
    <w:p w14:paraId="178B7CD4" w14:textId="77777777" w:rsidR="007D5DBE" w:rsidRPr="007D5DBE" w:rsidRDefault="007D5DBE" w:rsidP="007D5DBE">
      <w:pPr>
        <w:pStyle w:val="Code"/>
        <w:rPr>
          <w:highlight w:val="white"/>
        </w:rPr>
      </w:pPr>
      <w:r w:rsidRPr="007D5DBE">
        <w:rPr>
          <w:highlight w:val="white"/>
        </w:rPr>
        <w:t xml:space="preserve">                    rightType.IsIntegral()) ||</w:t>
      </w:r>
    </w:p>
    <w:p w14:paraId="5D409952" w14:textId="77777777" w:rsidR="007D5DBE" w:rsidRPr="007D5DBE" w:rsidRDefault="007D5DBE" w:rsidP="007D5DBE">
      <w:pPr>
        <w:pStyle w:val="Code"/>
        <w:rPr>
          <w:highlight w:val="white"/>
        </w:rPr>
      </w:pPr>
      <w:r w:rsidRPr="007D5DBE">
        <w:rPr>
          <w:highlight w:val="white"/>
        </w:rPr>
        <w:t xml:space="preserve">                   (leftType.IsIntegral() &amp;&amp;</w:t>
      </w:r>
    </w:p>
    <w:p w14:paraId="1246C37F" w14:textId="77777777" w:rsidR="007D5DBE" w:rsidRPr="007D5DBE" w:rsidRDefault="007D5DBE" w:rsidP="007D5DBE">
      <w:pPr>
        <w:pStyle w:val="Code"/>
        <w:rPr>
          <w:highlight w:val="white"/>
        </w:rPr>
      </w:pPr>
      <w:r w:rsidRPr="007D5DBE">
        <w:rPr>
          <w:highlight w:val="white"/>
        </w:rPr>
        <w:t xml:space="preserve">                    rightType.IsPointerArrayOrString()),</w:t>
      </w:r>
    </w:p>
    <w:p w14:paraId="3FC69769" w14:textId="570D475F" w:rsidR="007D5DBE" w:rsidRPr="007D5DBE" w:rsidRDefault="007D5DBE" w:rsidP="007D5DBE">
      <w:pPr>
        <w:pStyle w:val="Code"/>
        <w:rPr>
          <w:highlight w:val="white"/>
        </w:rPr>
      </w:pPr>
      <w:r w:rsidRPr="007D5DBE">
        <w:rPr>
          <w:highlight w:val="white"/>
        </w:rPr>
        <w:t xml:space="preserve">                   </w:t>
      </w:r>
      <w:r w:rsidR="00BA1E09">
        <w:rPr>
          <w:highlight w:val="white"/>
        </w:rPr>
        <w:t>null</w:t>
      </w:r>
      <w:r w:rsidRPr="007D5DBE">
        <w:rPr>
          <w:highlight w:val="white"/>
        </w:rPr>
        <w:t>, Message.Invalid_addition_expression);</w:t>
      </w:r>
    </w:p>
    <w:p w14:paraId="2A8327A9" w14:textId="5E7B46CB" w:rsidR="00F454B0" w:rsidRPr="002B4DCC" w:rsidRDefault="00F454B0" w:rsidP="00F454B0">
      <w:pPr>
        <w:rPr>
          <w:highlight w:val="white"/>
        </w:rPr>
      </w:pPr>
      <w:r>
        <w:rPr>
          <w:highlight w:val="white"/>
        </w:rPr>
        <w:t xml:space="preserve">We </w:t>
      </w:r>
      <w:r w:rsidRPr="00903DBA">
        <w:rPr>
          <w:highlight w:val="white"/>
        </w:rPr>
        <w:t>check if the expression is a</w:t>
      </w:r>
      <w:r>
        <w:rPr>
          <w:highlight w:val="white"/>
        </w:rPr>
        <w:t xml:space="preserve"> constant</w:t>
      </w:r>
      <w:r w:rsidRPr="00903DBA">
        <w:rPr>
          <w:highlight w:val="white"/>
        </w:rPr>
        <w:t xml:space="preserve"> expression, in which case we return the </w:t>
      </w:r>
      <w:r>
        <w:rPr>
          <w:highlight w:val="white"/>
        </w:rPr>
        <w:t xml:space="preserve">constant </w:t>
      </w:r>
      <w:r w:rsidRPr="00903DBA">
        <w:rPr>
          <w:highlight w:val="white"/>
        </w:rPr>
        <w:t>expression.</w:t>
      </w:r>
    </w:p>
    <w:p w14:paraId="5F251D54" w14:textId="77777777" w:rsidR="002B4DCC" w:rsidRPr="002B4DCC" w:rsidRDefault="002B4DCC" w:rsidP="002B4DCC">
      <w:pPr>
        <w:pStyle w:val="Code"/>
        <w:rPr>
          <w:highlight w:val="white"/>
        </w:rPr>
      </w:pPr>
      <w:r w:rsidRPr="002B4DCC">
        <w:rPr>
          <w:highlight w:val="white"/>
        </w:rPr>
        <w:t xml:space="preserve">      Expression constantExpression =</w:t>
      </w:r>
    </w:p>
    <w:p w14:paraId="2DE2F7B5" w14:textId="417DEE33" w:rsidR="002B4DCC" w:rsidRPr="002B4DCC" w:rsidRDefault="002B4DCC" w:rsidP="002B4DCC">
      <w:pPr>
        <w:pStyle w:val="Code"/>
        <w:rPr>
          <w:highlight w:val="white"/>
        </w:rPr>
      </w:pPr>
      <w:r w:rsidRPr="002B4DCC">
        <w:rPr>
          <w:highlight w:val="white"/>
        </w:rPr>
        <w:t xml:space="preserve">        ConstantExpression.Arithmetic(MiddleOperator.</w:t>
      </w:r>
      <w:r w:rsidR="00455D0F">
        <w:rPr>
          <w:highlight w:val="white"/>
        </w:rPr>
        <w:t>Add</w:t>
      </w:r>
      <w:r w:rsidRPr="002B4DCC">
        <w:rPr>
          <w:highlight w:val="white"/>
        </w:rPr>
        <w:t>,</w:t>
      </w:r>
    </w:p>
    <w:p w14:paraId="7745AC93" w14:textId="77777777" w:rsidR="002B4DCC" w:rsidRPr="002B4DCC" w:rsidRDefault="002B4DCC" w:rsidP="002B4DCC">
      <w:pPr>
        <w:pStyle w:val="Code"/>
        <w:rPr>
          <w:highlight w:val="white"/>
        </w:rPr>
      </w:pPr>
      <w:r w:rsidRPr="002B4DCC">
        <w:rPr>
          <w:highlight w:val="white"/>
        </w:rPr>
        <w:t xml:space="preserve">                                      leftExpression, rightExpression);</w:t>
      </w:r>
    </w:p>
    <w:p w14:paraId="46FA6ABA" w14:textId="77777777" w:rsidR="002B4DCC" w:rsidRPr="002B4DCC" w:rsidRDefault="002B4DCC" w:rsidP="002B4DCC">
      <w:pPr>
        <w:pStyle w:val="Code"/>
        <w:rPr>
          <w:highlight w:val="white"/>
        </w:rPr>
      </w:pPr>
      <w:r w:rsidRPr="002B4DCC">
        <w:rPr>
          <w:highlight w:val="white"/>
        </w:rPr>
        <w:t xml:space="preserve">      if (constantExpression != null) {</w:t>
      </w:r>
    </w:p>
    <w:p w14:paraId="0FDD4DFF" w14:textId="77777777" w:rsidR="002B4DCC" w:rsidRPr="002B4DCC" w:rsidRDefault="002B4DCC" w:rsidP="002B4DCC">
      <w:pPr>
        <w:pStyle w:val="Code"/>
        <w:rPr>
          <w:highlight w:val="white"/>
        </w:rPr>
      </w:pPr>
      <w:r w:rsidRPr="002B4DCC">
        <w:rPr>
          <w:highlight w:val="white"/>
        </w:rPr>
        <w:t xml:space="preserve">        return constantExpression;</w:t>
      </w:r>
    </w:p>
    <w:p w14:paraId="3805DCBF" w14:textId="77777777" w:rsidR="002B4DCC" w:rsidRPr="002B4DCC" w:rsidRDefault="002B4DCC" w:rsidP="002B4DCC">
      <w:pPr>
        <w:pStyle w:val="Code"/>
        <w:rPr>
          <w:highlight w:val="white"/>
        </w:rPr>
      </w:pPr>
      <w:r w:rsidRPr="002B4DCC">
        <w:rPr>
          <w:highlight w:val="white"/>
        </w:rPr>
        <w:t xml:space="preserve">      }</w:t>
      </w:r>
    </w:p>
    <w:p w14:paraId="53F24C33" w14:textId="3230A18C" w:rsidR="002B4DCC" w:rsidRPr="002B4DCC" w:rsidRDefault="009228C6" w:rsidP="009228C6">
      <w:pPr>
        <w:rPr>
          <w:highlight w:val="white"/>
        </w:rPr>
      </w:pPr>
      <w:r>
        <w:rPr>
          <w:highlight w:val="white"/>
        </w:rPr>
        <w:t xml:space="preserve">We also </w:t>
      </w:r>
      <w:r w:rsidRPr="00903DBA">
        <w:rPr>
          <w:highlight w:val="white"/>
        </w:rPr>
        <w:t xml:space="preserve">check if the expression is a static expression, in which case we return the </w:t>
      </w:r>
      <w:r>
        <w:rPr>
          <w:highlight w:val="white"/>
        </w:rPr>
        <w:t xml:space="preserve">static </w:t>
      </w:r>
      <w:r w:rsidRPr="00903DBA">
        <w:rPr>
          <w:highlight w:val="white"/>
        </w:rPr>
        <w:t>expression.</w:t>
      </w:r>
    </w:p>
    <w:p w14:paraId="11621EF1" w14:textId="77777777" w:rsidR="002B4DCC" w:rsidRPr="002B4DCC" w:rsidRDefault="002B4DCC" w:rsidP="002B4DCC">
      <w:pPr>
        <w:pStyle w:val="Code"/>
        <w:rPr>
          <w:highlight w:val="white"/>
        </w:rPr>
      </w:pPr>
      <w:r w:rsidRPr="002B4DCC">
        <w:rPr>
          <w:highlight w:val="white"/>
        </w:rPr>
        <w:t xml:space="preserve">      Expression staticExpression =</w:t>
      </w:r>
    </w:p>
    <w:p w14:paraId="7C49B1EE" w14:textId="1EB5E01D" w:rsidR="002B4DCC" w:rsidRPr="002B4DCC" w:rsidRDefault="002B4DCC" w:rsidP="002B4DCC">
      <w:pPr>
        <w:pStyle w:val="Code"/>
        <w:rPr>
          <w:highlight w:val="white"/>
        </w:rPr>
      </w:pPr>
      <w:r w:rsidRPr="002B4DCC">
        <w:rPr>
          <w:highlight w:val="white"/>
        </w:rPr>
        <w:t xml:space="preserve">        StaticExpression.Binary(MiddleOperator.</w:t>
      </w:r>
      <w:r w:rsidR="00455D0F">
        <w:rPr>
          <w:highlight w:val="white"/>
        </w:rPr>
        <w:t>Subtract</w:t>
      </w:r>
      <w:r w:rsidRPr="002B4DCC">
        <w:rPr>
          <w:highlight w:val="white"/>
        </w:rPr>
        <w:t>,</w:t>
      </w:r>
    </w:p>
    <w:p w14:paraId="323BE203" w14:textId="77777777" w:rsidR="002B4DCC" w:rsidRPr="002B4DCC" w:rsidRDefault="002B4DCC" w:rsidP="002B4DCC">
      <w:pPr>
        <w:pStyle w:val="Code"/>
        <w:rPr>
          <w:highlight w:val="white"/>
        </w:rPr>
      </w:pPr>
      <w:r w:rsidRPr="002B4DCC">
        <w:rPr>
          <w:highlight w:val="white"/>
        </w:rPr>
        <w:t xml:space="preserve">                                leftExpression, rightExpression);</w:t>
      </w:r>
    </w:p>
    <w:p w14:paraId="3E5A4BF5" w14:textId="77777777" w:rsidR="002B4DCC" w:rsidRPr="002B4DCC" w:rsidRDefault="002B4DCC" w:rsidP="002B4DCC">
      <w:pPr>
        <w:pStyle w:val="Code"/>
        <w:rPr>
          <w:highlight w:val="white"/>
        </w:rPr>
      </w:pPr>
      <w:r w:rsidRPr="002B4DCC">
        <w:rPr>
          <w:highlight w:val="white"/>
        </w:rPr>
        <w:t xml:space="preserve">      if (staticExpression != null) {</w:t>
      </w:r>
    </w:p>
    <w:p w14:paraId="2920B8B1" w14:textId="77777777" w:rsidR="002B4DCC" w:rsidRPr="002B4DCC" w:rsidRDefault="002B4DCC" w:rsidP="002B4DCC">
      <w:pPr>
        <w:pStyle w:val="Code"/>
        <w:rPr>
          <w:highlight w:val="white"/>
        </w:rPr>
      </w:pPr>
      <w:r w:rsidRPr="002B4DCC">
        <w:rPr>
          <w:highlight w:val="white"/>
        </w:rPr>
        <w:t xml:space="preserve">        return staticExpression;</w:t>
      </w:r>
    </w:p>
    <w:p w14:paraId="675A2B1A" w14:textId="77777777" w:rsidR="002B4DCC" w:rsidRPr="002B4DCC" w:rsidRDefault="002B4DCC" w:rsidP="002B4DCC">
      <w:pPr>
        <w:pStyle w:val="Code"/>
        <w:rPr>
          <w:highlight w:val="white"/>
        </w:rPr>
      </w:pPr>
      <w:r w:rsidRPr="002B4DCC">
        <w:rPr>
          <w:highlight w:val="white"/>
        </w:rPr>
        <w:t xml:space="preserve">      }</w:t>
      </w:r>
    </w:p>
    <w:p w14:paraId="6412E49C" w14:textId="2954628F" w:rsidR="002B4DCC" w:rsidRDefault="00F454B0" w:rsidP="00F454B0">
      <w:pPr>
        <w:rPr>
          <w:highlight w:val="white"/>
        </w:rPr>
      </w:pPr>
      <w:r>
        <w:rPr>
          <w:highlight w:val="white"/>
        </w:rPr>
        <w:t>If</w:t>
      </w:r>
      <w:r w:rsidR="00203301">
        <w:rPr>
          <w:highlight w:val="white"/>
        </w:rPr>
        <w:t xml:space="preserve"> one of the expressions is a </w:t>
      </w:r>
      <w:r>
        <w:rPr>
          <w:highlight w:val="white"/>
        </w:rPr>
        <w:t>pointer</w:t>
      </w:r>
      <w:r w:rsidR="000A27F2">
        <w:rPr>
          <w:highlight w:val="white"/>
        </w:rPr>
        <w:t xml:space="preserve">, </w:t>
      </w:r>
      <w:r w:rsidR="00A96FB8">
        <w:rPr>
          <w:highlight w:val="white"/>
        </w:rPr>
        <w:t>an array</w:t>
      </w:r>
      <w:r w:rsidR="000A27F2">
        <w:rPr>
          <w:highlight w:val="white"/>
        </w:rPr>
        <w:t>, or a string</w:t>
      </w:r>
      <w:r w:rsidR="00203301">
        <w:rPr>
          <w:highlight w:val="white"/>
        </w:rPr>
        <w:t xml:space="preserve">, </w:t>
      </w:r>
      <w:r w:rsidR="00A96FB8">
        <w:rPr>
          <w:highlight w:val="white"/>
        </w:rPr>
        <w:t xml:space="preserve">we multiply the </w:t>
      </w:r>
      <w:r w:rsidR="00873BCA">
        <w:rPr>
          <w:highlight w:val="white"/>
        </w:rPr>
        <w:t>integral</w:t>
      </w:r>
      <w:r w:rsidR="00A96FB8">
        <w:rPr>
          <w:highlight w:val="white"/>
        </w:rPr>
        <w:t xml:space="preserve"> expression with </w:t>
      </w:r>
      <w:r w:rsidR="00873BCA">
        <w:rPr>
          <w:highlight w:val="white"/>
        </w:rPr>
        <w:t>its size</w:t>
      </w:r>
      <w:r w:rsidR="00297345">
        <w:rPr>
          <w:highlight w:val="white"/>
        </w:rPr>
        <w:t xml:space="preserve"> to provide pointer arithmetic.</w:t>
      </w:r>
      <w:r w:rsidR="000A27F2">
        <w:rPr>
          <w:highlight w:val="white"/>
        </w:rPr>
        <w:t xml:space="preserve"> We also set the maximum type to the pointer or array</w:t>
      </w:r>
      <w:r w:rsidR="00873BCA">
        <w:rPr>
          <w:highlight w:val="white"/>
        </w:rPr>
        <w:t xml:space="preserve"> type. Note that the integral expression may hold a larger type</w:t>
      </w:r>
      <w:r w:rsidR="00FC4276">
        <w:rPr>
          <w:highlight w:val="white"/>
        </w:rPr>
        <w:t>. Nevertheless, the type of the resulting expression is the pointer or array type.</w:t>
      </w:r>
    </w:p>
    <w:p w14:paraId="24EEBC23" w14:textId="77777777" w:rsidR="00F72A02" w:rsidRPr="00F72A02" w:rsidRDefault="00F72A02" w:rsidP="00F72A02">
      <w:pPr>
        <w:pStyle w:val="Code"/>
        <w:rPr>
          <w:highlight w:val="white"/>
        </w:rPr>
      </w:pPr>
      <w:r w:rsidRPr="00F72A02">
        <w:rPr>
          <w:highlight w:val="white"/>
        </w:rPr>
        <w:t xml:space="preserve">      Type maxType;</w:t>
      </w:r>
    </w:p>
    <w:p w14:paraId="75B44C80" w14:textId="77777777" w:rsidR="00F72A02" w:rsidRPr="00F72A02" w:rsidRDefault="00F72A02" w:rsidP="00F72A02">
      <w:pPr>
        <w:pStyle w:val="Code"/>
        <w:rPr>
          <w:highlight w:val="white"/>
        </w:rPr>
      </w:pPr>
      <w:r w:rsidRPr="00F72A02">
        <w:rPr>
          <w:highlight w:val="white"/>
        </w:rPr>
        <w:t xml:space="preserve">      if (leftType.IsPointerArrayOrString()) {</w:t>
      </w:r>
    </w:p>
    <w:p w14:paraId="20E7B6C6" w14:textId="77777777" w:rsidR="00F72A02" w:rsidRPr="00F72A02" w:rsidRDefault="00F72A02" w:rsidP="00F72A02">
      <w:pPr>
        <w:pStyle w:val="Code"/>
        <w:rPr>
          <w:highlight w:val="white"/>
        </w:rPr>
      </w:pPr>
      <w:r w:rsidRPr="00F72A02">
        <w:rPr>
          <w:highlight w:val="white"/>
        </w:rPr>
        <w:t xml:space="preserve">        rightExpression = MultiplySize(leftExpression, rightExpression);</w:t>
      </w:r>
    </w:p>
    <w:p w14:paraId="745B8F89" w14:textId="77777777" w:rsidR="00F72A02" w:rsidRPr="00F72A02" w:rsidRDefault="00F72A02" w:rsidP="00F72A02">
      <w:pPr>
        <w:pStyle w:val="Code"/>
        <w:rPr>
          <w:highlight w:val="white"/>
        </w:rPr>
      </w:pPr>
      <w:r w:rsidRPr="00F72A02">
        <w:rPr>
          <w:highlight w:val="white"/>
        </w:rPr>
        <w:t xml:space="preserve">        maxType = leftType;</w:t>
      </w:r>
    </w:p>
    <w:p w14:paraId="779E7127" w14:textId="77777777" w:rsidR="00F72A02" w:rsidRPr="00F72A02" w:rsidRDefault="00F72A02" w:rsidP="00F72A02">
      <w:pPr>
        <w:pStyle w:val="Code"/>
        <w:rPr>
          <w:highlight w:val="white"/>
        </w:rPr>
      </w:pPr>
      <w:r w:rsidRPr="00F72A02">
        <w:rPr>
          <w:highlight w:val="white"/>
        </w:rPr>
        <w:lastRenderedPageBreak/>
        <w:t xml:space="preserve">      }      </w:t>
      </w:r>
    </w:p>
    <w:p w14:paraId="1467E513" w14:textId="77777777" w:rsidR="00F72A02" w:rsidRPr="00F72A02" w:rsidRDefault="00F72A02" w:rsidP="00F72A02">
      <w:pPr>
        <w:pStyle w:val="Code"/>
        <w:rPr>
          <w:highlight w:val="white"/>
        </w:rPr>
      </w:pPr>
      <w:r w:rsidRPr="00F72A02">
        <w:rPr>
          <w:highlight w:val="white"/>
        </w:rPr>
        <w:t xml:space="preserve">      else if (rightType.IsPointerArrayOrString()) {</w:t>
      </w:r>
    </w:p>
    <w:p w14:paraId="70CBBFC6" w14:textId="77777777" w:rsidR="00F72A02" w:rsidRPr="00F72A02" w:rsidRDefault="00F72A02" w:rsidP="00F72A02">
      <w:pPr>
        <w:pStyle w:val="Code"/>
        <w:rPr>
          <w:highlight w:val="white"/>
        </w:rPr>
      </w:pPr>
      <w:r w:rsidRPr="00F72A02">
        <w:rPr>
          <w:highlight w:val="white"/>
        </w:rPr>
        <w:t xml:space="preserve">        leftExpression = MultiplySize(rightExpression, leftExpression);</w:t>
      </w:r>
    </w:p>
    <w:p w14:paraId="5388FFC5" w14:textId="77777777" w:rsidR="00F72A02" w:rsidRPr="00F72A02" w:rsidRDefault="00F72A02" w:rsidP="00F72A02">
      <w:pPr>
        <w:pStyle w:val="Code"/>
        <w:rPr>
          <w:highlight w:val="white"/>
        </w:rPr>
      </w:pPr>
      <w:r w:rsidRPr="00F72A02">
        <w:rPr>
          <w:highlight w:val="white"/>
        </w:rPr>
        <w:t xml:space="preserve">        maxType = rightType;</w:t>
      </w:r>
    </w:p>
    <w:p w14:paraId="49C917AF" w14:textId="2555CBE9" w:rsidR="00F72A02" w:rsidRDefault="00F72A02" w:rsidP="00F72A02">
      <w:pPr>
        <w:pStyle w:val="Code"/>
        <w:rPr>
          <w:highlight w:val="white"/>
        </w:rPr>
      </w:pPr>
      <w:r w:rsidRPr="00F72A02">
        <w:rPr>
          <w:highlight w:val="white"/>
        </w:rPr>
        <w:t xml:space="preserve">      }</w:t>
      </w:r>
    </w:p>
    <w:p w14:paraId="677C79D1" w14:textId="3D9504CC" w:rsidR="00FC4276" w:rsidRPr="00F72A02" w:rsidRDefault="00FC4276" w:rsidP="00FC4276">
      <w:pPr>
        <w:rPr>
          <w:highlight w:val="white"/>
        </w:rPr>
      </w:pPr>
      <w:r>
        <w:rPr>
          <w:highlight w:val="white"/>
        </w:rPr>
        <w:t>In none of the expressions hold pointer or array type, we define the maximum type.</w:t>
      </w:r>
    </w:p>
    <w:p w14:paraId="429E7CBA" w14:textId="77777777" w:rsidR="00F72A02" w:rsidRPr="00F72A02" w:rsidRDefault="00F72A02" w:rsidP="00F72A02">
      <w:pPr>
        <w:pStyle w:val="Code"/>
        <w:rPr>
          <w:highlight w:val="white"/>
        </w:rPr>
      </w:pPr>
      <w:r w:rsidRPr="00F72A02">
        <w:rPr>
          <w:highlight w:val="white"/>
        </w:rPr>
        <w:t xml:space="preserve">      else {</w:t>
      </w:r>
    </w:p>
    <w:p w14:paraId="5523B17A" w14:textId="77777777" w:rsidR="00F72A02" w:rsidRPr="00F72A02" w:rsidRDefault="00F72A02" w:rsidP="00F72A02">
      <w:pPr>
        <w:pStyle w:val="Code"/>
        <w:rPr>
          <w:highlight w:val="white"/>
        </w:rPr>
      </w:pPr>
      <w:r w:rsidRPr="00F72A02">
        <w:rPr>
          <w:highlight w:val="white"/>
        </w:rPr>
        <w:t xml:space="preserve">        maxType = TypeCast.MaxType(leftType, rightType);</w:t>
      </w:r>
    </w:p>
    <w:p w14:paraId="555C8137" w14:textId="77777777" w:rsidR="00F72A02" w:rsidRPr="00F72A02" w:rsidRDefault="00F72A02" w:rsidP="00F72A02">
      <w:pPr>
        <w:pStyle w:val="Code"/>
        <w:rPr>
          <w:highlight w:val="white"/>
        </w:rPr>
      </w:pPr>
      <w:r w:rsidRPr="00F72A02">
        <w:rPr>
          <w:highlight w:val="white"/>
        </w:rPr>
        <w:t xml:space="preserve">      }</w:t>
      </w:r>
    </w:p>
    <w:p w14:paraId="3A5BB342" w14:textId="64664F94" w:rsidR="002B4DCC" w:rsidRPr="002B4DCC" w:rsidRDefault="000A27F2" w:rsidP="00297345">
      <w:pPr>
        <w:rPr>
          <w:highlight w:val="white"/>
        </w:rPr>
      </w:pPr>
      <w:r>
        <w:rPr>
          <w:highlight w:val="white"/>
        </w:rPr>
        <w:t>We t</w:t>
      </w:r>
      <w:r w:rsidR="00206F8D">
        <w:rPr>
          <w:highlight w:val="white"/>
        </w:rPr>
        <w:t>ype cast both the operands to</w:t>
      </w:r>
      <w:r w:rsidR="00FC4276">
        <w:rPr>
          <w:highlight w:val="white"/>
        </w:rPr>
        <w:t xml:space="preserve"> the maximum type.</w:t>
      </w:r>
    </w:p>
    <w:p w14:paraId="6105C13D"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34D3312E" w14:textId="3D82FBC6" w:rsidR="002B4DCC" w:rsidRDefault="002B4DCC" w:rsidP="002B4DCC">
      <w:pPr>
        <w:pStyle w:val="Code"/>
        <w:rPr>
          <w:highlight w:val="white"/>
        </w:rPr>
      </w:pPr>
      <w:r w:rsidRPr="002B4DCC">
        <w:rPr>
          <w:highlight w:val="white"/>
        </w:rPr>
        <w:t xml:space="preserve">      rightExpression = TypeCast.ImplicitCast(rightExpression, maxType);</w:t>
      </w:r>
    </w:p>
    <w:p w14:paraId="62165A16" w14:textId="77777777" w:rsidR="00152CFF" w:rsidRPr="00903DBA" w:rsidRDefault="00152CFF" w:rsidP="00152CFF">
      <w:pPr>
        <w:rPr>
          <w:highlight w:val="white"/>
        </w:rPr>
      </w:pPr>
      <w:r w:rsidRPr="00903DBA">
        <w:rPr>
          <w:highlight w:val="white"/>
        </w:rPr>
        <w:t>The final short list is simple the short lists of the left and right expression.</w:t>
      </w:r>
    </w:p>
    <w:p w14:paraId="0E8ADCC8" w14:textId="77777777" w:rsidR="00152CFF" w:rsidRPr="002B4DCC" w:rsidRDefault="00152CFF" w:rsidP="00152CFF">
      <w:pPr>
        <w:pStyle w:val="Code"/>
        <w:rPr>
          <w:highlight w:val="white"/>
        </w:rPr>
      </w:pPr>
      <w:r w:rsidRPr="002B4DCC">
        <w:rPr>
          <w:highlight w:val="white"/>
        </w:rPr>
        <w:t xml:space="preserve">      List&lt;MiddleCode&gt; shortList = new List&lt;MiddleCode&gt;();</w:t>
      </w:r>
    </w:p>
    <w:p w14:paraId="00448F85" w14:textId="77777777" w:rsidR="00152CFF" w:rsidRPr="002B4DCC" w:rsidRDefault="00152CFF" w:rsidP="00152CFF">
      <w:pPr>
        <w:pStyle w:val="Code"/>
        <w:rPr>
          <w:highlight w:val="white"/>
        </w:rPr>
      </w:pPr>
      <w:r w:rsidRPr="002B4DCC">
        <w:rPr>
          <w:highlight w:val="white"/>
        </w:rPr>
        <w:t xml:space="preserve">      shortList.AddRange(leftExpression.ShortList);</w:t>
      </w:r>
    </w:p>
    <w:p w14:paraId="614290E5" w14:textId="77777777" w:rsidR="00152CFF" w:rsidRPr="002B4DCC" w:rsidRDefault="00152CFF" w:rsidP="00152CFF">
      <w:pPr>
        <w:pStyle w:val="Code"/>
        <w:rPr>
          <w:highlight w:val="white"/>
        </w:rPr>
      </w:pPr>
      <w:r w:rsidRPr="002B4DCC">
        <w:rPr>
          <w:highlight w:val="white"/>
        </w:rPr>
        <w:t xml:space="preserve">      shortList.AddRange(rightExpression.ShortList);    </w:t>
      </w:r>
    </w:p>
    <w:p w14:paraId="14FFF1A8" w14:textId="61A7027E" w:rsidR="00712E2C" w:rsidRPr="00903DBA" w:rsidRDefault="00712E2C" w:rsidP="00712E2C">
      <w:pPr>
        <w:rPr>
          <w:highlight w:val="white"/>
        </w:rPr>
      </w:pPr>
      <w:r w:rsidRPr="00903DBA">
        <w:rPr>
          <w:highlight w:val="white"/>
        </w:rPr>
        <w:t xml:space="preserve">The final </w:t>
      </w:r>
      <w:r>
        <w:rPr>
          <w:highlight w:val="white"/>
        </w:rPr>
        <w:t>long</w:t>
      </w:r>
      <w:r w:rsidRPr="00903DBA">
        <w:rPr>
          <w:highlight w:val="white"/>
        </w:rPr>
        <w:t xml:space="preserve"> list is the </w:t>
      </w:r>
      <w:r>
        <w:rPr>
          <w:highlight w:val="white"/>
        </w:rPr>
        <w:t>long</w:t>
      </w:r>
      <w:r w:rsidRPr="00903DBA">
        <w:rPr>
          <w:highlight w:val="white"/>
        </w:rPr>
        <w:t xml:space="preserve"> lists of the left and right expression</w:t>
      </w:r>
      <w:r>
        <w:rPr>
          <w:highlight w:val="white"/>
        </w:rPr>
        <w:t>, and the addition operation.</w:t>
      </w:r>
    </w:p>
    <w:p w14:paraId="5CA17E9E" w14:textId="51BD8825" w:rsidR="002B4DCC" w:rsidRPr="002B4DCC" w:rsidRDefault="002B4DCC" w:rsidP="002B4DCC">
      <w:pPr>
        <w:pStyle w:val="Code"/>
        <w:rPr>
          <w:highlight w:val="white"/>
        </w:rPr>
      </w:pPr>
      <w:r w:rsidRPr="002B4DCC">
        <w:rPr>
          <w:highlight w:val="white"/>
        </w:rPr>
        <w:t xml:space="preserve">      List&lt;MiddleCode&gt; longList = new List&lt;MiddleCode&gt;();</w:t>
      </w:r>
    </w:p>
    <w:p w14:paraId="3A835EEC" w14:textId="77777777" w:rsidR="002B4DCC" w:rsidRPr="002B4DCC" w:rsidRDefault="002B4DCC" w:rsidP="002B4DCC">
      <w:pPr>
        <w:pStyle w:val="Code"/>
        <w:rPr>
          <w:highlight w:val="white"/>
        </w:rPr>
      </w:pPr>
      <w:r w:rsidRPr="002B4DCC">
        <w:rPr>
          <w:highlight w:val="white"/>
        </w:rPr>
        <w:t xml:space="preserve">      longList.AddRange(leftExpression.LongList);</w:t>
      </w:r>
    </w:p>
    <w:p w14:paraId="5CDD504F" w14:textId="77777777" w:rsidR="002B4DCC" w:rsidRPr="002B4DCC" w:rsidRDefault="002B4DCC" w:rsidP="002B4DCC">
      <w:pPr>
        <w:pStyle w:val="Code"/>
        <w:rPr>
          <w:highlight w:val="white"/>
        </w:rPr>
      </w:pPr>
      <w:r w:rsidRPr="002B4DCC">
        <w:rPr>
          <w:highlight w:val="white"/>
        </w:rPr>
        <w:t xml:space="preserve">      longList.AddRange(rightExpression.LongList);</w:t>
      </w:r>
    </w:p>
    <w:p w14:paraId="2B9A72BC" w14:textId="67C972B4" w:rsidR="00E11675" w:rsidRDefault="00E11675" w:rsidP="00E11675">
      <w:pPr>
        <w:rPr>
          <w:highlight w:val="white"/>
        </w:rPr>
      </w:pPr>
      <w:r>
        <w:rPr>
          <w:highlight w:val="white"/>
        </w:rPr>
        <w:t>The resulting expression if the sum of the left and right expression.</w:t>
      </w:r>
    </w:p>
    <w:p w14:paraId="0A11933F" w14:textId="5F4A92C7" w:rsidR="001A3F8E" w:rsidRPr="002B4DCC" w:rsidRDefault="001A3F8E" w:rsidP="001A3F8E">
      <w:pPr>
        <w:pStyle w:val="Code"/>
        <w:rPr>
          <w:highlight w:val="white"/>
        </w:rPr>
      </w:pPr>
      <w:r w:rsidRPr="002B4DCC">
        <w:rPr>
          <w:highlight w:val="white"/>
        </w:rPr>
        <w:t xml:space="preserve">      Symbol resultSymbol = new Symbol(maxType);</w:t>
      </w:r>
    </w:p>
    <w:p w14:paraId="315ED8F7" w14:textId="71219F7A" w:rsidR="002B4DCC" w:rsidRPr="002B4DCC" w:rsidRDefault="002B4DCC" w:rsidP="002B4DCC">
      <w:pPr>
        <w:pStyle w:val="Code"/>
        <w:rPr>
          <w:highlight w:val="white"/>
        </w:rPr>
      </w:pPr>
      <w:r w:rsidRPr="002B4DCC">
        <w:rPr>
          <w:highlight w:val="white"/>
        </w:rPr>
        <w:t xml:space="preserve">      AddMiddleCode(longList, MiddleOperator.</w:t>
      </w:r>
      <w:r w:rsidR="00455D0F">
        <w:rPr>
          <w:highlight w:val="white"/>
        </w:rPr>
        <w:t>Add</w:t>
      </w:r>
      <w:r w:rsidRPr="002B4DCC">
        <w:rPr>
          <w:highlight w:val="white"/>
        </w:rPr>
        <w:t>, resultSymbol,</w:t>
      </w:r>
    </w:p>
    <w:p w14:paraId="1EB655A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54007395" w14:textId="77777777" w:rsidR="002B4DCC" w:rsidRPr="002B4DCC" w:rsidRDefault="002B4DCC" w:rsidP="002B4DCC">
      <w:pPr>
        <w:pStyle w:val="Code"/>
        <w:rPr>
          <w:highlight w:val="white"/>
        </w:rPr>
      </w:pPr>
      <w:r w:rsidRPr="002B4DCC">
        <w:rPr>
          <w:highlight w:val="white"/>
        </w:rPr>
        <w:t xml:space="preserve">      return (new Expression(resultSymbol, shortList, longList));</w:t>
      </w:r>
    </w:p>
    <w:p w14:paraId="28F2F26C" w14:textId="36A2A813" w:rsidR="002B4DCC" w:rsidRPr="002B4DCC" w:rsidRDefault="002B4DCC" w:rsidP="002B4DCC">
      <w:pPr>
        <w:pStyle w:val="Code"/>
        <w:rPr>
          <w:highlight w:val="white"/>
        </w:rPr>
      </w:pPr>
      <w:r w:rsidRPr="002B4DCC">
        <w:rPr>
          <w:highlight w:val="white"/>
        </w:rPr>
        <w:t xml:space="preserve">    }</w:t>
      </w:r>
    </w:p>
    <w:p w14:paraId="631BD3D3" w14:textId="274B382D" w:rsidR="007F6EAA" w:rsidRDefault="00CC1DF4" w:rsidP="007F6EAA">
      <w:pPr>
        <w:pStyle w:val="Heading3"/>
      </w:pPr>
      <w:r>
        <w:t>&lt;h3&gt;</w:t>
      </w:r>
      <w:bookmarkStart w:id="280" w:name="_Toc93320509"/>
      <w:r w:rsidRPr="00903DBA">
        <w:t>Subtraction Expression</w:t>
      </w:r>
      <w:bookmarkEnd w:id="280"/>
      <w:r>
        <w:t>&lt;/h3&gt;</w:t>
      </w:r>
    </w:p>
    <w:p w14:paraId="458291C5" w14:textId="37B428FB" w:rsidR="00A60F4B" w:rsidRPr="00A60F4B" w:rsidRDefault="006A71A2" w:rsidP="00A60F4B">
      <w:r>
        <w:t>Similar to the addition case above, we have to take pointer arithmetic in consideration in the subtraction case also.</w:t>
      </w:r>
      <w:r w:rsidR="00F82F8B">
        <w:t xml:space="preserve"> </w:t>
      </w:r>
    </w:p>
    <w:p w14:paraId="64C7A593" w14:textId="77777777" w:rsidR="002B4DCC" w:rsidRPr="002B4DCC" w:rsidRDefault="002B4DCC" w:rsidP="002B4DCC">
      <w:pPr>
        <w:pStyle w:val="Code"/>
        <w:rPr>
          <w:highlight w:val="white"/>
        </w:rPr>
      </w:pPr>
      <w:r w:rsidRPr="002B4DCC">
        <w:rPr>
          <w:highlight w:val="white"/>
        </w:rPr>
        <w:t xml:space="preserve">    public static Expression SubtractionExpression(Expression leftExpression,</w:t>
      </w:r>
    </w:p>
    <w:p w14:paraId="566FC30F" w14:textId="77777777" w:rsidR="002B4DCC" w:rsidRDefault="002B4DCC" w:rsidP="002B4DCC">
      <w:pPr>
        <w:pStyle w:val="Code"/>
        <w:rPr>
          <w:highlight w:val="white"/>
        </w:rPr>
      </w:pPr>
      <w:r w:rsidRPr="002B4DCC">
        <w:rPr>
          <w:highlight w:val="white"/>
        </w:rPr>
        <w:t xml:space="preserve">                                                   Expression rightExpression)</w:t>
      </w:r>
    </w:p>
    <w:p w14:paraId="45C79A0A" w14:textId="34FFCA06" w:rsidR="002B4DCC" w:rsidRPr="002B4DCC" w:rsidRDefault="002B4DCC" w:rsidP="002B4DCC">
      <w:pPr>
        <w:pStyle w:val="Code"/>
        <w:rPr>
          <w:highlight w:val="white"/>
        </w:rPr>
      </w:pPr>
      <w:r>
        <w:rPr>
          <w:highlight w:val="white"/>
        </w:rPr>
        <w:t xml:space="preserve">    </w:t>
      </w:r>
      <w:r w:rsidRPr="002B4DCC">
        <w:rPr>
          <w:highlight w:val="white"/>
        </w:rPr>
        <w:t>{ Type leftType = leftExpression.Symbol.Type,</w:t>
      </w:r>
    </w:p>
    <w:p w14:paraId="156D4747" w14:textId="77777777" w:rsidR="002B4DCC" w:rsidRPr="002B4DCC" w:rsidRDefault="002B4DCC" w:rsidP="002B4DCC">
      <w:pPr>
        <w:pStyle w:val="Code"/>
        <w:rPr>
          <w:highlight w:val="white"/>
        </w:rPr>
      </w:pPr>
      <w:r w:rsidRPr="002B4DCC">
        <w:rPr>
          <w:highlight w:val="white"/>
        </w:rPr>
        <w:t xml:space="preserve">           rightType = rightExpression.Symbol.Type;</w:t>
      </w:r>
    </w:p>
    <w:p w14:paraId="73AB90A0" w14:textId="3D1E7536" w:rsidR="00A15281" w:rsidRDefault="00A15281" w:rsidP="00CC0716">
      <w:pPr>
        <w:rPr>
          <w:highlight w:val="white"/>
        </w:rPr>
      </w:pPr>
      <w:r>
        <w:rPr>
          <w:highlight w:val="white"/>
        </w:rPr>
        <w:t xml:space="preserve">In a subtraction expression, we have three allowed </w:t>
      </w:r>
      <w:r w:rsidR="00B74900">
        <w:rPr>
          <w:highlight w:val="white"/>
        </w:rPr>
        <w:t>type combinations</w:t>
      </w:r>
      <w:r>
        <w:rPr>
          <w:highlight w:val="white"/>
        </w:rPr>
        <w:t>.</w:t>
      </w:r>
    </w:p>
    <w:p w14:paraId="5D18E7BF" w14:textId="666BE77D" w:rsidR="00A15281" w:rsidRDefault="008C4970" w:rsidP="00A15281">
      <w:pPr>
        <w:pStyle w:val="ListParagraph"/>
        <w:numPr>
          <w:ilvl w:val="0"/>
          <w:numId w:val="180"/>
        </w:numPr>
        <w:rPr>
          <w:highlight w:val="white"/>
        </w:rPr>
      </w:pPr>
      <w:r>
        <w:rPr>
          <w:highlight w:val="white"/>
        </w:rPr>
        <w:t>&lt;l&gt;Both types are arithmetic.&lt;/l&gt;</w:t>
      </w:r>
    </w:p>
    <w:p w14:paraId="26EAB3BD" w14:textId="2B5409F9" w:rsidR="00A15281" w:rsidRDefault="008C4970" w:rsidP="00A15281">
      <w:pPr>
        <w:pStyle w:val="ListParagraph"/>
        <w:numPr>
          <w:ilvl w:val="0"/>
          <w:numId w:val="180"/>
        </w:numPr>
        <w:rPr>
          <w:highlight w:val="white"/>
        </w:rPr>
      </w:pPr>
      <w:r>
        <w:rPr>
          <w:highlight w:val="white"/>
        </w:rPr>
        <w:t>&lt;l&gt;The left type is a pointer, array, or string, and the right type is an integral.&lt;/l&gt;</w:t>
      </w:r>
    </w:p>
    <w:p w14:paraId="5B3BA2D1" w14:textId="574B1FBA" w:rsidR="00A15281" w:rsidRPr="00A15281" w:rsidRDefault="008C4970" w:rsidP="00A15281">
      <w:pPr>
        <w:pStyle w:val="ListParagraph"/>
        <w:numPr>
          <w:ilvl w:val="0"/>
          <w:numId w:val="180"/>
        </w:numPr>
        <w:rPr>
          <w:highlight w:val="white"/>
        </w:rPr>
      </w:pPr>
      <w:r>
        <w:rPr>
          <w:highlight w:val="white"/>
        </w:rPr>
        <w:t>&lt;l&gt;Both types are pointers, arrays, or strings.&lt;/l&gt;</w:t>
      </w:r>
    </w:p>
    <w:p w14:paraId="1DA6831B" w14:textId="66F9AD12" w:rsidR="005E1BB2" w:rsidRPr="005E1BB2" w:rsidRDefault="005E1BB2" w:rsidP="005E1BB2">
      <w:pPr>
        <w:pStyle w:val="Code"/>
        <w:rPr>
          <w:highlight w:val="white"/>
        </w:rPr>
      </w:pPr>
      <w:r w:rsidRPr="005E1BB2">
        <w:rPr>
          <w:highlight w:val="white"/>
        </w:rPr>
        <w:t xml:space="preserve">      </w:t>
      </w:r>
      <w:r w:rsidR="0056352A">
        <w:rPr>
          <w:highlight w:val="white"/>
        </w:rPr>
        <w:t>Error.Check</w:t>
      </w:r>
      <w:r w:rsidRPr="005E1BB2">
        <w:rPr>
          <w:highlight w:val="white"/>
        </w:rPr>
        <w:t>((leftType.IsArithmetic() &amp;&amp; rightType.IsArithmetic()) ||</w:t>
      </w:r>
    </w:p>
    <w:p w14:paraId="18006127" w14:textId="77777777" w:rsidR="005E1BB2" w:rsidRPr="005E1BB2" w:rsidRDefault="005E1BB2" w:rsidP="005E1BB2">
      <w:pPr>
        <w:pStyle w:val="Code"/>
        <w:rPr>
          <w:highlight w:val="white"/>
        </w:rPr>
      </w:pPr>
      <w:r w:rsidRPr="005E1BB2">
        <w:rPr>
          <w:highlight w:val="white"/>
        </w:rPr>
        <w:t xml:space="preserve">                   (leftType.IsPointerArrayOrString() &amp;&amp;</w:t>
      </w:r>
    </w:p>
    <w:p w14:paraId="619BCD70" w14:textId="77777777" w:rsidR="005E1BB2" w:rsidRPr="005E1BB2" w:rsidRDefault="005E1BB2" w:rsidP="005E1BB2">
      <w:pPr>
        <w:pStyle w:val="Code"/>
        <w:rPr>
          <w:highlight w:val="white"/>
        </w:rPr>
      </w:pPr>
      <w:r w:rsidRPr="005E1BB2">
        <w:rPr>
          <w:highlight w:val="white"/>
        </w:rPr>
        <w:t xml:space="preserve">                    rightType.IsIntegral()) ||</w:t>
      </w:r>
    </w:p>
    <w:p w14:paraId="31252B56" w14:textId="77777777" w:rsidR="005E1BB2" w:rsidRPr="005E1BB2" w:rsidRDefault="005E1BB2" w:rsidP="005E1BB2">
      <w:pPr>
        <w:pStyle w:val="Code"/>
        <w:rPr>
          <w:highlight w:val="white"/>
        </w:rPr>
      </w:pPr>
      <w:r w:rsidRPr="005E1BB2">
        <w:rPr>
          <w:highlight w:val="white"/>
        </w:rPr>
        <w:t xml:space="preserve">                   (leftType.IsIntegral() &amp;&amp;</w:t>
      </w:r>
    </w:p>
    <w:p w14:paraId="79FC606D" w14:textId="77777777" w:rsidR="005E1BB2" w:rsidRPr="005E1BB2" w:rsidRDefault="005E1BB2" w:rsidP="005E1BB2">
      <w:pPr>
        <w:pStyle w:val="Code"/>
        <w:rPr>
          <w:highlight w:val="white"/>
        </w:rPr>
      </w:pPr>
      <w:r w:rsidRPr="005E1BB2">
        <w:rPr>
          <w:highlight w:val="white"/>
        </w:rPr>
        <w:t xml:space="preserve">                    rightType.IsPointerArrayOrString()),</w:t>
      </w:r>
    </w:p>
    <w:p w14:paraId="620C1BCC" w14:textId="77777777" w:rsidR="005E1BB2" w:rsidRPr="005E1BB2" w:rsidRDefault="005E1BB2" w:rsidP="005E1BB2">
      <w:pPr>
        <w:pStyle w:val="Code"/>
        <w:rPr>
          <w:highlight w:val="white"/>
        </w:rPr>
      </w:pPr>
      <w:r w:rsidRPr="005E1BB2">
        <w:rPr>
          <w:highlight w:val="white"/>
        </w:rPr>
        <w:t xml:space="preserve">                   null, Message.Invalid_addition_expression);</w:t>
      </w:r>
    </w:p>
    <w:p w14:paraId="0843E1A4" w14:textId="65468918" w:rsidR="002B4DCC" w:rsidRPr="002B4DCC" w:rsidRDefault="001F0E8B" w:rsidP="001F0E8B">
      <w:pPr>
        <w:rPr>
          <w:highlight w:val="white"/>
        </w:rPr>
      </w:pPr>
      <w:r>
        <w:rPr>
          <w:highlight w:val="white"/>
        </w:rPr>
        <w:t xml:space="preserve">If the left or right operand is a pointer or array, </w:t>
      </w:r>
      <w:r w:rsidR="005E1BB2">
        <w:rPr>
          <w:highlight w:val="white"/>
        </w:rPr>
        <w:t>its</w:t>
      </w:r>
      <w:r>
        <w:rPr>
          <w:highlight w:val="white"/>
        </w:rPr>
        <w:t xml:space="preserve"> type</w:t>
      </w:r>
      <w:r w:rsidR="005E1BB2">
        <w:rPr>
          <w:highlight w:val="white"/>
        </w:rPr>
        <w:t xml:space="preserve"> must </w:t>
      </w:r>
      <w:r>
        <w:rPr>
          <w:highlight w:val="white"/>
        </w:rPr>
        <w:t>not be void or function.</w:t>
      </w:r>
    </w:p>
    <w:p w14:paraId="15C2B1E5" w14:textId="77777777" w:rsidR="005E1BB2" w:rsidRPr="005E1BB2" w:rsidRDefault="005E1BB2" w:rsidP="005E1BB2">
      <w:pPr>
        <w:pStyle w:val="Code"/>
        <w:rPr>
          <w:highlight w:val="white"/>
        </w:rPr>
      </w:pPr>
      <w:r w:rsidRPr="005E1BB2">
        <w:rPr>
          <w:highlight w:val="white"/>
        </w:rPr>
        <w:lastRenderedPageBreak/>
        <w:t xml:space="preserve">      if (leftType.IsPointerArrayOrString()) {</w:t>
      </w:r>
    </w:p>
    <w:p w14:paraId="692F4946" w14:textId="04C03892" w:rsidR="005E1BB2" w:rsidRPr="005E1BB2" w:rsidRDefault="005E1BB2" w:rsidP="005E1BB2">
      <w:pPr>
        <w:pStyle w:val="Code"/>
        <w:rPr>
          <w:highlight w:val="white"/>
        </w:rPr>
      </w:pPr>
      <w:r w:rsidRPr="005E1BB2">
        <w:rPr>
          <w:highlight w:val="white"/>
        </w:rPr>
        <w:t xml:space="preserve">        </w:t>
      </w:r>
      <w:r w:rsidR="0056352A">
        <w:rPr>
          <w:highlight w:val="white"/>
        </w:rPr>
        <w:t>Error.Check</w:t>
      </w:r>
      <w:r w:rsidRPr="005E1BB2">
        <w:rPr>
          <w:highlight w:val="white"/>
        </w:rPr>
        <w:t>(!leftType.PointerArrayOrStringType.IsVoid() &amp;&amp;</w:t>
      </w:r>
    </w:p>
    <w:p w14:paraId="561AED47" w14:textId="77777777" w:rsidR="005E1BB2" w:rsidRPr="005E1BB2" w:rsidRDefault="005E1BB2" w:rsidP="005E1BB2">
      <w:pPr>
        <w:pStyle w:val="Code"/>
        <w:rPr>
          <w:highlight w:val="white"/>
        </w:rPr>
      </w:pPr>
      <w:r w:rsidRPr="005E1BB2">
        <w:rPr>
          <w:highlight w:val="white"/>
        </w:rPr>
        <w:t xml:space="preserve">                     !leftType.PointerArrayOrStringType.IsFunction(),</w:t>
      </w:r>
    </w:p>
    <w:p w14:paraId="620D9761" w14:textId="77777777" w:rsidR="005E1BB2" w:rsidRPr="005E1BB2" w:rsidRDefault="005E1BB2" w:rsidP="005E1BB2">
      <w:pPr>
        <w:pStyle w:val="Code"/>
        <w:rPr>
          <w:highlight w:val="white"/>
        </w:rPr>
      </w:pPr>
      <w:r w:rsidRPr="005E1BB2">
        <w:rPr>
          <w:highlight w:val="white"/>
        </w:rPr>
        <w:t xml:space="preserve">                     leftExpression, Message.Invalid_subtraction_expression);</w:t>
      </w:r>
    </w:p>
    <w:p w14:paraId="3E75553B" w14:textId="77777777" w:rsidR="005E1BB2" w:rsidRPr="005E1BB2" w:rsidRDefault="005E1BB2" w:rsidP="005E1BB2">
      <w:pPr>
        <w:pStyle w:val="Code"/>
        <w:rPr>
          <w:highlight w:val="white"/>
        </w:rPr>
      </w:pPr>
      <w:r w:rsidRPr="005E1BB2">
        <w:rPr>
          <w:highlight w:val="white"/>
        </w:rPr>
        <w:t xml:space="preserve">      }</w:t>
      </w:r>
    </w:p>
    <w:p w14:paraId="36538EFA" w14:textId="77777777" w:rsidR="005E1BB2" w:rsidRPr="005E1BB2" w:rsidRDefault="005E1BB2" w:rsidP="005E1BB2">
      <w:pPr>
        <w:pStyle w:val="Code"/>
        <w:rPr>
          <w:highlight w:val="white"/>
        </w:rPr>
      </w:pPr>
    </w:p>
    <w:p w14:paraId="3EA0DECB" w14:textId="77777777" w:rsidR="005E1BB2" w:rsidRPr="005E1BB2" w:rsidRDefault="005E1BB2" w:rsidP="005E1BB2">
      <w:pPr>
        <w:pStyle w:val="Code"/>
        <w:rPr>
          <w:highlight w:val="white"/>
        </w:rPr>
      </w:pPr>
      <w:r w:rsidRPr="005E1BB2">
        <w:rPr>
          <w:highlight w:val="white"/>
        </w:rPr>
        <w:t xml:space="preserve">      if (rightType.IsPointerArrayOrString()) {</w:t>
      </w:r>
    </w:p>
    <w:p w14:paraId="3C8FE0A5" w14:textId="06E35EFF" w:rsidR="005E1BB2" w:rsidRPr="005E1BB2" w:rsidRDefault="005E1BB2" w:rsidP="005E1BB2">
      <w:pPr>
        <w:pStyle w:val="Code"/>
        <w:rPr>
          <w:highlight w:val="white"/>
        </w:rPr>
      </w:pPr>
      <w:r w:rsidRPr="005E1BB2">
        <w:rPr>
          <w:highlight w:val="white"/>
        </w:rPr>
        <w:t xml:space="preserve">        </w:t>
      </w:r>
      <w:r w:rsidR="0056352A">
        <w:rPr>
          <w:highlight w:val="white"/>
        </w:rPr>
        <w:t>Error.Check</w:t>
      </w:r>
      <w:r w:rsidRPr="005E1BB2">
        <w:rPr>
          <w:highlight w:val="white"/>
        </w:rPr>
        <w:t>(!rightType.PointerArrayOrStringType.IsVoid() &amp;&amp;</w:t>
      </w:r>
    </w:p>
    <w:p w14:paraId="76A9FE0B" w14:textId="77777777" w:rsidR="005E1BB2" w:rsidRPr="005E1BB2" w:rsidRDefault="005E1BB2" w:rsidP="005E1BB2">
      <w:pPr>
        <w:pStyle w:val="Code"/>
        <w:rPr>
          <w:highlight w:val="white"/>
        </w:rPr>
      </w:pPr>
      <w:r w:rsidRPr="005E1BB2">
        <w:rPr>
          <w:highlight w:val="white"/>
        </w:rPr>
        <w:t xml:space="preserve">                     !rightType.PointerArrayOrStringType.IsFunction(),</w:t>
      </w:r>
    </w:p>
    <w:p w14:paraId="7283DF9C" w14:textId="77777777" w:rsidR="005E1BB2" w:rsidRPr="005E1BB2" w:rsidRDefault="005E1BB2" w:rsidP="005E1BB2">
      <w:pPr>
        <w:pStyle w:val="Code"/>
        <w:rPr>
          <w:highlight w:val="white"/>
        </w:rPr>
      </w:pPr>
      <w:r w:rsidRPr="005E1BB2">
        <w:rPr>
          <w:highlight w:val="white"/>
        </w:rPr>
        <w:t xml:space="preserve">                     rightExpression, Message.Invalid_subtraction_expression);</w:t>
      </w:r>
    </w:p>
    <w:p w14:paraId="48264800" w14:textId="77777777" w:rsidR="005E1BB2" w:rsidRPr="005E1BB2" w:rsidRDefault="005E1BB2" w:rsidP="005E1BB2">
      <w:pPr>
        <w:pStyle w:val="Code"/>
        <w:rPr>
          <w:highlight w:val="white"/>
        </w:rPr>
      </w:pPr>
      <w:r w:rsidRPr="005E1BB2">
        <w:rPr>
          <w:highlight w:val="white"/>
        </w:rPr>
        <w:t xml:space="preserve">      }</w:t>
      </w:r>
    </w:p>
    <w:p w14:paraId="28C636DC" w14:textId="22E77F1F" w:rsidR="002B4DCC" w:rsidRPr="002B4DCC" w:rsidRDefault="00582EBB" w:rsidP="00582EBB">
      <w:pPr>
        <w:rPr>
          <w:highlight w:val="white"/>
        </w:rPr>
      </w:pPr>
      <w:r>
        <w:rPr>
          <w:highlight w:val="white"/>
        </w:rPr>
        <w:t>In case of a constant expression we return the constant expression, and in case of a static expression we return the static expression.</w:t>
      </w:r>
    </w:p>
    <w:p w14:paraId="5733680B" w14:textId="77777777" w:rsidR="002B4DCC" w:rsidRPr="002B4DCC" w:rsidRDefault="002B4DCC" w:rsidP="002B4DCC">
      <w:pPr>
        <w:pStyle w:val="Code"/>
        <w:rPr>
          <w:highlight w:val="white"/>
        </w:rPr>
      </w:pPr>
      <w:r w:rsidRPr="002B4DCC">
        <w:rPr>
          <w:highlight w:val="white"/>
        </w:rPr>
        <w:t xml:space="preserve">      Expression constantExpression =</w:t>
      </w:r>
    </w:p>
    <w:p w14:paraId="6A2B4AD4" w14:textId="7EDC9699" w:rsidR="002B4DCC" w:rsidRPr="002B4DCC" w:rsidRDefault="002B4DCC" w:rsidP="002B4DCC">
      <w:pPr>
        <w:pStyle w:val="Code"/>
        <w:rPr>
          <w:highlight w:val="white"/>
        </w:rPr>
      </w:pPr>
      <w:r w:rsidRPr="002B4DCC">
        <w:rPr>
          <w:highlight w:val="white"/>
        </w:rPr>
        <w:t xml:space="preserve">        ConstantExpression.Arithmetic(MiddleOperator.</w:t>
      </w:r>
      <w:r w:rsidR="00455D0F">
        <w:rPr>
          <w:highlight w:val="white"/>
        </w:rPr>
        <w:t>Subtract</w:t>
      </w:r>
      <w:r w:rsidRPr="002B4DCC">
        <w:rPr>
          <w:highlight w:val="white"/>
        </w:rPr>
        <w:t>,</w:t>
      </w:r>
    </w:p>
    <w:p w14:paraId="19E2A93E" w14:textId="77777777" w:rsidR="002B4DCC" w:rsidRPr="002B4DCC" w:rsidRDefault="002B4DCC" w:rsidP="002B4DCC">
      <w:pPr>
        <w:pStyle w:val="Code"/>
        <w:rPr>
          <w:highlight w:val="white"/>
        </w:rPr>
      </w:pPr>
      <w:r w:rsidRPr="002B4DCC">
        <w:rPr>
          <w:highlight w:val="white"/>
        </w:rPr>
        <w:t xml:space="preserve">                                      leftExpression, rightExpression);</w:t>
      </w:r>
    </w:p>
    <w:p w14:paraId="27837D87" w14:textId="77777777" w:rsidR="002B4DCC" w:rsidRPr="002B4DCC" w:rsidRDefault="002B4DCC" w:rsidP="002B4DCC">
      <w:pPr>
        <w:pStyle w:val="Code"/>
        <w:rPr>
          <w:highlight w:val="white"/>
        </w:rPr>
      </w:pPr>
      <w:r w:rsidRPr="002B4DCC">
        <w:rPr>
          <w:highlight w:val="white"/>
        </w:rPr>
        <w:t xml:space="preserve">      if (constantExpression != null) {</w:t>
      </w:r>
    </w:p>
    <w:p w14:paraId="7A735AE3" w14:textId="77777777" w:rsidR="002B4DCC" w:rsidRPr="002B4DCC" w:rsidRDefault="002B4DCC" w:rsidP="002B4DCC">
      <w:pPr>
        <w:pStyle w:val="Code"/>
        <w:rPr>
          <w:highlight w:val="white"/>
        </w:rPr>
      </w:pPr>
      <w:r w:rsidRPr="002B4DCC">
        <w:rPr>
          <w:highlight w:val="white"/>
        </w:rPr>
        <w:t xml:space="preserve">        return constantExpression;</w:t>
      </w:r>
    </w:p>
    <w:p w14:paraId="3672B52B" w14:textId="77777777" w:rsidR="002B4DCC" w:rsidRPr="002B4DCC" w:rsidRDefault="002B4DCC" w:rsidP="002B4DCC">
      <w:pPr>
        <w:pStyle w:val="Code"/>
        <w:rPr>
          <w:highlight w:val="white"/>
        </w:rPr>
      </w:pPr>
      <w:r w:rsidRPr="002B4DCC">
        <w:rPr>
          <w:highlight w:val="white"/>
        </w:rPr>
        <w:t xml:space="preserve">      }</w:t>
      </w:r>
    </w:p>
    <w:p w14:paraId="699D1274" w14:textId="77777777" w:rsidR="002B4DCC" w:rsidRPr="002B4DCC" w:rsidRDefault="002B4DCC" w:rsidP="002B4DCC">
      <w:pPr>
        <w:pStyle w:val="Code"/>
        <w:rPr>
          <w:highlight w:val="white"/>
        </w:rPr>
      </w:pPr>
    </w:p>
    <w:p w14:paraId="49D9D231" w14:textId="77777777" w:rsidR="002B4DCC" w:rsidRPr="002B4DCC" w:rsidRDefault="002B4DCC" w:rsidP="002B4DCC">
      <w:pPr>
        <w:pStyle w:val="Code"/>
        <w:rPr>
          <w:highlight w:val="white"/>
        </w:rPr>
      </w:pPr>
      <w:r w:rsidRPr="002B4DCC">
        <w:rPr>
          <w:highlight w:val="white"/>
        </w:rPr>
        <w:t xml:space="preserve">      Expression staticExpression =</w:t>
      </w:r>
    </w:p>
    <w:p w14:paraId="44618AC6" w14:textId="2C27D1D6" w:rsidR="002B4DCC" w:rsidRPr="002B4DCC" w:rsidRDefault="002B4DCC" w:rsidP="002B4DCC">
      <w:pPr>
        <w:pStyle w:val="Code"/>
        <w:rPr>
          <w:highlight w:val="white"/>
        </w:rPr>
      </w:pPr>
      <w:r w:rsidRPr="002B4DCC">
        <w:rPr>
          <w:highlight w:val="white"/>
        </w:rPr>
        <w:t xml:space="preserve">        StaticExpression.Binary(MiddleOperator.</w:t>
      </w:r>
      <w:r w:rsidR="00455D0F">
        <w:rPr>
          <w:highlight w:val="white"/>
        </w:rPr>
        <w:t>Subtract</w:t>
      </w:r>
      <w:r w:rsidRPr="002B4DCC">
        <w:rPr>
          <w:highlight w:val="white"/>
        </w:rPr>
        <w:t>,</w:t>
      </w:r>
    </w:p>
    <w:p w14:paraId="6D15BA20" w14:textId="77777777" w:rsidR="002B4DCC" w:rsidRPr="002B4DCC" w:rsidRDefault="002B4DCC" w:rsidP="002B4DCC">
      <w:pPr>
        <w:pStyle w:val="Code"/>
        <w:rPr>
          <w:highlight w:val="white"/>
        </w:rPr>
      </w:pPr>
      <w:r w:rsidRPr="002B4DCC">
        <w:rPr>
          <w:highlight w:val="white"/>
        </w:rPr>
        <w:t xml:space="preserve">                                leftExpression, rightExpression);</w:t>
      </w:r>
    </w:p>
    <w:p w14:paraId="7592428D" w14:textId="77777777" w:rsidR="002B4DCC" w:rsidRPr="002B4DCC" w:rsidRDefault="002B4DCC" w:rsidP="002B4DCC">
      <w:pPr>
        <w:pStyle w:val="Code"/>
        <w:rPr>
          <w:highlight w:val="white"/>
        </w:rPr>
      </w:pPr>
      <w:r w:rsidRPr="002B4DCC">
        <w:rPr>
          <w:highlight w:val="white"/>
        </w:rPr>
        <w:t xml:space="preserve">      if (staticExpression != null) {</w:t>
      </w:r>
    </w:p>
    <w:p w14:paraId="07100ED7" w14:textId="77777777" w:rsidR="002B4DCC" w:rsidRPr="002B4DCC" w:rsidRDefault="002B4DCC" w:rsidP="002B4DCC">
      <w:pPr>
        <w:pStyle w:val="Code"/>
        <w:rPr>
          <w:highlight w:val="white"/>
        </w:rPr>
      </w:pPr>
      <w:r w:rsidRPr="002B4DCC">
        <w:rPr>
          <w:highlight w:val="white"/>
        </w:rPr>
        <w:t xml:space="preserve">        return staticExpression;</w:t>
      </w:r>
    </w:p>
    <w:p w14:paraId="0E160C13" w14:textId="77777777" w:rsidR="002B4DCC" w:rsidRPr="002B4DCC" w:rsidRDefault="002B4DCC" w:rsidP="002B4DCC">
      <w:pPr>
        <w:pStyle w:val="Code"/>
        <w:rPr>
          <w:highlight w:val="white"/>
        </w:rPr>
      </w:pPr>
      <w:r w:rsidRPr="002B4DCC">
        <w:rPr>
          <w:highlight w:val="white"/>
        </w:rPr>
        <w:t xml:space="preserve">      }</w:t>
      </w:r>
    </w:p>
    <w:p w14:paraId="7ED9F0B1" w14:textId="2E445393" w:rsidR="002B4DCC" w:rsidRPr="002B4DCC" w:rsidRDefault="000A6BAC" w:rsidP="000A6BAC">
      <w:pPr>
        <w:rPr>
          <w:highlight w:val="white"/>
        </w:rPr>
      </w:pPr>
      <w:r>
        <w:rPr>
          <w:highlight w:val="white"/>
        </w:rPr>
        <w:t xml:space="preserve">We call </w:t>
      </w:r>
      <w:r w:rsidR="00D4318D">
        <w:rPr>
          <w:rStyle w:val="KeyWord0"/>
          <w:highlight w:val="white"/>
        </w:rPr>
        <w:t>&lt;k&gt;</w:t>
      </w:r>
      <w:r w:rsidR="00D4318D" w:rsidRPr="000A6BAC">
        <w:rPr>
          <w:rStyle w:val="KeyWord0"/>
          <w:highlight w:val="white"/>
        </w:rPr>
        <w:t>MaxType</w:t>
      </w:r>
      <w:r w:rsidR="00D4318D">
        <w:rPr>
          <w:rStyle w:val="KeyWord0"/>
          <w:highlight w:val="white"/>
        </w:rPr>
        <w:t>&lt;/k&gt;</w:t>
      </w:r>
      <w:r>
        <w:rPr>
          <w:highlight w:val="white"/>
        </w:rPr>
        <w:t xml:space="preserve"> in </w:t>
      </w:r>
      <w:r w:rsidR="00D4318D">
        <w:rPr>
          <w:rStyle w:val="KeyWord0"/>
          <w:highlight w:val="white"/>
        </w:rPr>
        <w:t>&lt;k&gt;</w:t>
      </w:r>
      <w:r w:rsidR="00D4318D" w:rsidRPr="000A6BAC">
        <w:rPr>
          <w:rStyle w:val="KeyWord0"/>
          <w:highlight w:val="white"/>
        </w:rPr>
        <w:t>TypeCast</w:t>
      </w:r>
      <w:r w:rsidR="00D4318D">
        <w:rPr>
          <w:rStyle w:val="KeyWord0"/>
          <w:highlight w:val="white"/>
        </w:rPr>
        <w:t>&lt;/k&gt;</w:t>
      </w:r>
      <w:r>
        <w:rPr>
          <w:highlight w:val="white"/>
        </w:rPr>
        <w:t xml:space="preserve"> to obtain the largest type of the left and right expression</w:t>
      </w:r>
      <w:r w:rsidR="00F85DBE">
        <w:rPr>
          <w:highlight w:val="white"/>
        </w:rPr>
        <w:t>, and type cast both the expressions to that type.</w:t>
      </w:r>
    </w:p>
    <w:p w14:paraId="4E50A59F"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06EEB263"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0E3E297A" w14:textId="77777777" w:rsidR="002B4DCC" w:rsidRPr="002B4DCC" w:rsidRDefault="002B4DCC" w:rsidP="002B4DCC">
      <w:pPr>
        <w:pStyle w:val="Code"/>
        <w:rPr>
          <w:highlight w:val="white"/>
        </w:rPr>
      </w:pPr>
      <w:r w:rsidRPr="002B4DCC">
        <w:rPr>
          <w:highlight w:val="white"/>
        </w:rPr>
        <w:t xml:space="preserve">      rightExpression = TypeCast.ImplicitCast(rightExpression, maxType);</w:t>
      </w:r>
    </w:p>
    <w:p w14:paraId="3C5F5A24" w14:textId="59AA9D4D" w:rsidR="002B4DCC" w:rsidRPr="002B4DCC" w:rsidRDefault="003A76A9" w:rsidP="003A76A9">
      <w:pPr>
        <w:rPr>
          <w:highlight w:val="white"/>
        </w:rPr>
      </w:pPr>
      <w:r>
        <w:rPr>
          <w:highlight w:val="white"/>
        </w:rPr>
        <w:t>The resulting short list is simply the short lists of the left and right expressions.</w:t>
      </w:r>
    </w:p>
    <w:p w14:paraId="36CD11F9" w14:textId="77777777" w:rsidR="00582EBB" w:rsidRPr="002B4DCC" w:rsidRDefault="00582EBB" w:rsidP="00582EBB">
      <w:pPr>
        <w:pStyle w:val="Code"/>
        <w:rPr>
          <w:highlight w:val="white"/>
        </w:rPr>
      </w:pPr>
      <w:r w:rsidRPr="002B4DCC">
        <w:rPr>
          <w:highlight w:val="white"/>
        </w:rPr>
        <w:t xml:space="preserve">      List&lt;MiddleCode&gt; shortList = new List&lt;MiddleCode&gt;();</w:t>
      </w:r>
    </w:p>
    <w:p w14:paraId="743754AC" w14:textId="77777777" w:rsidR="00582EBB" w:rsidRPr="002B4DCC" w:rsidRDefault="00582EBB" w:rsidP="00582EBB">
      <w:pPr>
        <w:pStyle w:val="Code"/>
        <w:rPr>
          <w:highlight w:val="white"/>
        </w:rPr>
      </w:pPr>
      <w:r w:rsidRPr="002B4DCC">
        <w:rPr>
          <w:highlight w:val="white"/>
        </w:rPr>
        <w:t xml:space="preserve">      shortList.AddRange(leftExpression.ShortList);</w:t>
      </w:r>
    </w:p>
    <w:p w14:paraId="09B834D0" w14:textId="77777777" w:rsidR="00582EBB" w:rsidRPr="002B4DCC" w:rsidRDefault="00582EBB" w:rsidP="00582EBB">
      <w:pPr>
        <w:pStyle w:val="Code"/>
        <w:rPr>
          <w:highlight w:val="white"/>
        </w:rPr>
      </w:pPr>
      <w:r w:rsidRPr="002B4DCC">
        <w:rPr>
          <w:highlight w:val="white"/>
        </w:rPr>
        <w:t xml:space="preserve">      shortList.AddRange(rightExpression.ShortList);    </w:t>
      </w:r>
    </w:p>
    <w:p w14:paraId="135B84EF" w14:textId="141E92CC" w:rsidR="003A76A9" w:rsidRPr="002B4DCC" w:rsidRDefault="003A76A9" w:rsidP="003A76A9">
      <w:pPr>
        <w:rPr>
          <w:highlight w:val="white"/>
        </w:rPr>
      </w:pPr>
      <w:r>
        <w:rPr>
          <w:highlight w:val="white"/>
        </w:rPr>
        <w:t>The resulting long list is the long lists of the left and right expressions, and the subtraction operation.</w:t>
      </w:r>
    </w:p>
    <w:p w14:paraId="3111D9D8" w14:textId="77777777" w:rsidR="002B4DCC" w:rsidRPr="002B4DCC" w:rsidRDefault="002B4DCC" w:rsidP="002B4DCC">
      <w:pPr>
        <w:pStyle w:val="Code"/>
        <w:rPr>
          <w:highlight w:val="white"/>
        </w:rPr>
      </w:pPr>
      <w:r w:rsidRPr="002B4DCC">
        <w:rPr>
          <w:highlight w:val="white"/>
        </w:rPr>
        <w:t xml:space="preserve">      List&lt;MiddleCode&gt; longList = new List&lt;MiddleCode&gt;();</w:t>
      </w:r>
    </w:p>
    <w:p w14:paraId="14DEF7E2" w14:textId="77777777" w:rsidR="002B4DCC" w:rsidRPr="002B4DCC" w:rsidRDefault="002B4DCC" w:rsidP="002B4DCC">
      <w:pPr>
        <w:pStyle w:val="Code"/>
        <w:rPr>
          <w:highlight w:val="white"/>
        </w:rPr>
      </w:pPr>
      <w:r w:rsidRPr="002B4DCC">
        <w:rPr>
          <w:highlight w:val="white"/>
        </w:rPr>
        <w:t xml:space="preserve">      longList.AddRange(leftExpression.LongList);</w:t>
      </w:r>
    </w:p>
    <w:p w14:paraId="48D8465C" w14:textId="77777777" w:rsidR="002B4DCC" w:rsidRPr="002B4DCC" w:rsidRDefault="002B4DCC" w:rsidP="002B4DCC">
      <w:pPr>
        <w:pStyle w:val="Code"/>
        <w:rPr>
          <w:highlight w:val="white"/>
        </w:rPr>
      </w:pPr>
      <w:r w:rsidRPr="002B4DCC">
        <w:rPr>
          <w:highlight w:val="white"/>
        </w:rPr>
        <w:t xml:space="preserve">      longList.AddRange(rightExpression.LongList);</w:t>
      </w:r>
    </w:p>
    <w:p w14:paraId="3749B5A7" w14:textId="7AE32B43" w:rsidR="00F85DBE" w:rsidRDefault="00800822" w:rsidP="00800822">
      <w:pPr>
        <w:rPr>
          <w:highlight w:val="white"/>
        </w:rPr>
      </w:pPr>
      <w:r>
        <w:rPr>
          <w:highlight w:val="white"/>
        </w:rPr>
        <w:t xml:space="preserve">The </w:t>
      </w:r>
      <w:r w:rsidR="00375361">
        <w:rPr>
          <w:highlight w:val="white"/>
        </w:rPr>
        <w:t xml:space="preserve">resulting expression if the difference </w:t>
      </w:r>
      <w:r w:rsidR="006B78DE">
        <w:rPr>
          <w:highlight w:val="white"/>
        </w:rPr>
        <w:t>of t</w:t>
      </w:r>
      <w:r w:rsidR="00375361">
        <w:rPr>
          <w:highlight w:val="white"/>
        </w:rPr>
        <w:t>he left and right expression.</w:t>
      </w:r>
    </w:p>
    <w:p w14:paraId="3511C98B" w14:textId="066DA46E" w:rsidR="00F85DBE" w:rsidRPr="002B4DCC" w:rsidRDefault="00F85DBE" w:rsidP="00F85DBE">
      <w:pPr>
        <w:pStyle w:val="Code"/>
        <w:rPr>
          <w:highlight w:val="white"/>
        </w:rPr>
      </w:pPr>
      <w:r w:rsidRPr="002B4DCC">
        <w:rPr>
          <w:highlight w:val="white"/>
        </w:rPr>
        <w:t xml:space="preserve">      Symbol resultSymbol = new Symbol(maxType);</w:t>
      </w:r>
    </w:p>
    <w:p w14:paraId="2C10062C" w14:textId="2445A50C" w:rsidR="002B4DCC" w:rsidRPr="002B4DCC" w:rsidRDefault="002B4DCC" w:rsidP="002B4DCC">
      <w:pPr>
        <w:pStyle w:val="Code"/>
        <w:rPr>
          <w:highlight w:val="white"/>
        </w:rPr>
      </w:pPr>
      <w:r w:rsidRPr="002B4DCC">
        <w:rPr>
          <w:highlight w:val="white"/>
        </w:rPr>
        <w:t xml:space="preserve">      AddMiddleCode(longList, MiddleOperator.</w:t>
      </w:r>
      <w:r w:rsidR="00455D0F">
        <w:rPr>
          <w:highlight w:val="white"/>
        </w:rPr>
        <w:t>Subtract</w:t>
      </w:r>
      <w:r w:rsidRPr="002B4DCC">
        <w:rPr>
          <w:highlight w:val="white"/>
        </w:rPr>
        <w:t>, resultSymbol,</w:t>
      </w:r>
    </w:p>
    <w:p w14:paraId="7DC99C2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70E374E0" w14:textId="77777777" w:rsidR="00BE65E2" w:rsidRDefault="002B4DCC" w:rsidP="002B4DCC">
      <w:pPr>
        <w:pStyle w:val="Code"/>
        <w:rPr>
          <w:highlight w:val="white"/>
        </w:rPr>
      </w:pPr>
      <w:r w:rsidRPr="002B4DCC">
        <w:rPr>
          <w:highlight w:val="white"/>
        </w:rPr>
        <w:t xml:space="preserve">      Expression resultExpression =</w:t>
      </w:r>
    </w:p>
    <w:p w14:paraId="3A7859A9" w14:textId="303F5432" w:rsidR="002B4DCC" w:rsidRPr="002B4DCC" w:rsidRDefault="00BE65E2" w:rsidP="002B4DCC">
      <w:pPr>
        <w:pStyle w:val="Code"/>
        <w:rPr>
          <w:highlight w:val="white"/>
        </w:rPr>
      </w:pPr>
      <w:r>
        <w:rPr>
          <w:highlight w:val="white"/>
        </w:rPr>
        <w:t xml:space="preserve">       </w:t>
      </w:r>
      <w:r w:rsidR="002B4DCC" w:rsidRPr="002B4DCC">
        <w:rPr>
          <w:highlight w:val="white"/>
        </w:rPr>
        <w:t xml:space="preserve"> new Expression(resultSymbol, shortList, longList);</w:t>
      </w:r>
    </w:p>
    <w:p w14:paraId="36148BFA" w14:textId="3BD5D1FD" w:rsidR="002B4DCC" w:rsidRPr="002B4DCC" w:rsidRDefault="003A76A9" w:rsidP="003A76A9">
      <w:pPr>
        <w:rPr>
          <w:highlight w:val="white"/>
        </w:rPr>
      </w:pPr>
      <w:r>
        <w:rPr>
          <w:highlight w:val="white"/>
        </w:rPr>
        <w:t>If both the left and right expression</w:t>
      </w:r>
      <w:r w:rsidR="00DC1C9A">
        <w:rPr>
          <w:highlight w:val="white"/>
        </w:rPr>
        <w:t xml:space="preserve"> hold pointer or array types</w:t>
      </w:r>
      <w:r w:rsidR="00635481">
        <w:rPr>
          <w:highlight w:val="white"/>
        </w:rPr>
        <w:t xml:space="preserve">, </w:t>
      </w:r>
      <w:r w:rsidR="00427025">
        <w:rPr>
          <w:highlight w:val="white"/>
        </w:rPr>
        <w:t xml:space="preserve">the resulting type shall be signed integer. Moreover, </w:t>
      </w:r>
      <w:r w:rsidR="005853B6">
        <w:rPr>
          <w:highlight w:val="white"/>
        </w:rPr>
        <w:t>we need to divide the result with the size or their pointer or array size</w:t>
      </w:r>
      <w:r w:rsidR="00BF4C32">
        <w:rPr>
          <w:highlight w:val="white"/>
        </w:rPr>
        <w:t xml:space="preserve">, </w:t>
      </w:r>
      <w:r w:rsidR="00807525">
        <w:rPr>
          <w:highlight w:val="white"/>
        </w:rPr>
        <w:t xml:space="preserve">unless </w:t>
      </w:r>
      <w:r w:rsidR="00427025">
        <w:rPr>
          <w:highlight w:val="white"/>
        </w:rPr>
        <w:t>it is</w:t>
      </w:r>
      <w:r w:rsidR="00807525">
        <w:rPr>
          <w:highlight w:val="white"/>
        </w:rPr>
        <w:t xml:space="preserve"> o</w:t>
      </w:r>
      <w:r w:rsidR="00BF4C32">
        <w:rPr>
          <w:highlight w:val="white"/>
        </w:rPr>
        <w:t>ne byte.</w:t>
      </w:r>
    </w:p>
    <w:p w14:paraId="114E3705" w14:textId="77777777" w:rsidR="0068292F" w:rsidRDefault="00DF785B" w:rsidP="00DF785B">
      <w:pPr>
        <w:pStyle w:val="Code"/>
        <w:rPr>
          <w:highlight w:val="white"/>
        </w:rPr>
      </w:pPr>
      <w:r w:rsidRPr="00DF785B">
        <w:rPr>
          <w:highlight w:val="white"/>
        </w:rPr>
        <w:t xml:space="preserve">      if (leftType.IsPointerArray</w:t>
      </w:r>
      <w:r w:rsidR="0068292F">
        <w:rPr>
          <w:highlight w:val="white"/>
        </w:rPr>
        <w:t>OrString</w:t>
      </w:r>
      <w:r w:rsidRPr="00DF785B">
        <w:rPr>
          <w:highlight w:val="white"/>
        </w:rPr>
        <w:t>() &amp;&amp;</w:t>
      </w:r>
    </w:p>
    <w:p w14:paraId="0319E4C4" w14:textId="2AF85960" w:rsidR="00DF785B" w:rsidRPr="00DF785B" w:rsidRDefault="0068292F" w:rsidP="00DF785B">
      <w:pPr>
        <w:pStyle w:val="Code"/>
        <w:rPr>
          <w:highlight w:val="white"/>
        </w:rPr>
      </w:pPr>
      <w:r>
        <w:rPr>
          <w:highlight w:val="white"/>
        </w:rPr>
        <w:t xml:space="preserve">         </w:t>
      </w:r>
      <w:r w:rsidR="00DF785B" w:rsidRPr="00DF785B">
        <w:rPr>
          <w:highlight w:val="white"/>
        </w:rPr>
        <w:t xml:space="preserve"> rightType.</w:t>
      </w:r>
      <w:r w:rsidRPr="00DF785B">
        <w:rPr>
          <w:highlight w:val="white"/>
        </w:rPr>
        <w:t>IsPointerArray</w:t>
      </w:r>
      <w:r>
        <w:rPr>
          <w:highlight w:val="white"/>
        </w:rPr>
        <w:t>OrString</w:t>
      </w:r>
      <w:r w:rsidRPr="00DF785B">
        <w:rPr>
          <w:highlight w:val="white"/>
        </w:rPr>
        <w:t xml:space="preserve"> </w:t>
      </w:r>
      <w:r w:rsidR="00DF785B" w:rsidRPr="00DF785B">
        <w:rPr>
          <w:highlight w:val="white"/>
        </w:rPr>
        <w:t>()) {</w:t>
      </w:r>
    </w:p>
    <w:p w14:paraId="1369DA3E" w14:textId="77777777" w:rsidR="00DF785B" w:rsidRPr="00DF785B" w:rsidRDefault="00DF785B" w:rsidP="00DF785B">
      <w:pPr>
        <w:pStyle w:val="Code"/>
        <w:rPr>
          <w:highlight w:val="white"/>
        </w:rPr>
      </w:pPr>
      <w:r w:rsidRPr="00DF785B">
        <w:rPr>
          <w:highlight w:val="white"/>
        </w:rPr>
        <w:lastRenderedPageBreak/>
        <w:t xml:space="preserve">        resultExpression =</w:t>
      </w:r>
    </w:p>
    <w:p w14:paraId="5EE6485A" w14:textId="5A4BDA18" w:rsidR="00DF785B" w:rsidRPr="00DF785B" w:rsidRDefault="00DF785B" w:rsidP="00DF785B">
      <w:pPr>
        <w:pStyle w:val="Code"/>
        <w:rPr>
          <w:highlight w:val="white"/>
        </w:rPr>
      </w:pPr>
      <w:r w:rsidRPr="00DF785B">
        <w:rPr>
          <w:highlight w:val="white"/>
        </w:rPr>
        <w:t xml:space="preserve">          TypeCast.</w:t>
      </w:r>
      <w:r w:rsidR="00082AAA">
        <w:rPr>
          <w:highlight w:val="white"/>
        </w:rPr>
        <w:t>Explicit</w:t>
      </w:r>
      <w:r w:rsidRPr="00DF785B">
        <w:rPr>
          <w:highlight w:val="white"/>
        </w:rPr>
        <w:t>Cast(resultExpression, Type.SignedIntegerType);</w:t>
      </w:r>
    </w:p>
    <w:p w14:paraId="3D44D2C5" w14:textId="77777777" w:rsidR="006F6451" w:rsidRPr="006F6451" w:rsidRDefault="006F6451" w:rsidP="006F6451">
      <w:pPr>
        <w:pStyle w:val="Code"/>
        <w:rPr>
          <w:highlight w:val="white"/>
        </w:rPr>
      </w:pPr>
      <w:r w:rsidRPr="006F6451">
        <w:rPr>
          <w:highlight w:val="white"/>
        </w:rPr>
        <w:t xml:space="preserve">        int arrayTypeSize = leftType.PointerOrArrayType.Size();</w:t>
      </w:r>
    </w:p>
    <w:p w14:paraId="1456AC68" w14:textId="77777777" w:rsidR="006F6451" w:rsidRPr="006F6451" w:rsidRDefault="006F6451" w:rsidP="006F6451">
      <w:pPr>
        <w:pStyle w:val="Code"/>
        <w:rPr>
          <w:highlight w:val="white"/>
        </w:rPr>
      </w:pPr>
    </w:p>
    <w:p w14:paraId="5C20C747" w14:textId="77777777" w:rsidR="006F6451" w:rsidRPr="006F6451" w:rsidRDefault="006F6451" w:rsidP="006F6451">
      <w:pPr>
        <w:pStyle w:val="Code"/>
        <w:rPr>
          <w:highlight w:val="white"/>
        </w:rPr>
      </w:pPr>
      <w:r w:rsidRPr="006F6451">
        <w:rPr>
          <w:highlight w:val="white"/>
        </w:rPr>
        <w:t xml:space="preserve">        if (arrayTypeSize &gt; 1) {</w:t>
      </w:r>
    </w:p>
    <w:p w14:paraId="7089E327" w14:textId="77777777" w:rsidR="006F6451" w:rsidRPr="006F6451" w:rsidRDefault="006F6451" w:rsidP="006F6451">
      <w:pPr>
        <w:pStyle w:val="Code"/>
        <w:rPr>
          <w:highlight w:val="white"/>
        </w:rPr>
      </w:pPr>
      <w:r w:rsidRPr="006F6451">
        <w:rPr>
          <w:highlight w:val="white"/>
        </w:rPr>
        <w:t xml:space="preserve">          Symbol sizeSymbol =</w:t>
      </w:r>
    </w:p>
    <w:p w14:paraId="74DC52BD" w14:textId="77777777" w:rsidR="006F6451" w:rsidRPr="006F6451" w:rsidRDefault="006F6451" w:rsidP="006F6451">
      <w:pPr>
        <w:pStyle w:val="Code"/>
        <w:rPr>
          <w:highlight w:val="white"/>
        </w:rPr>
      </w:pPr>
      <w:r w:rsidRPr="006F6451">
        <w:rPr>
          <w:highlight w:val="white"/>
        </w:rPr>
        <w:t xml:space="preserve">            new Symbol(Type.SignedIntegerType, new BigInteger(arrayTypeSize));</w:t>
      </w:r>
    </w:p>
    <w:p w14:paraId="435F1B5D" w14:textId="77777777" w:rsidR="006F6451" w:rsidRPr="006F6451" w:rsidRDefault="006F6451" w:rsidP="006F6451">
      <w:pPr>
        <w:pStyle w:val="Code"/>
        <w:rPr>
          <w:highlight w:val="white"/>
        </w:rPr>
      </w:pPr>
      <w:r w:rsidRPr="006F6451">
        <w:rPr>
          <w:highlight w:val="white"/>
        </w:rPr>
        <w:t xml:space="preserve">          Expression sizeExpression = new Expression(sizeSymbol);</w:t>
      </w:r>
    </w:p>
    <w:p w14:paraId="32A99E9F" w14:textId="77777777" w:rsidR="006F6451" w:rsidRPr="006F6451" w:rsidRDefault="006F6451" w:rsidP="006F6451">
      <w:pPr>
        <w:pStyle w:val="Code"/>
        <w:rPr>
          <w:highlight w:val="white"/>
        </w:rPr>
      </w:pPr>
      <w:r w:rsidRPr="006F6451">
        <w:rPr>
          <w:highlight w:val="white"/>
        </w:rPr>
        <w:t xml:space="preserve">          resultExpression =</w:t>
      </w:r>
    </w:p>
    <w:p w14:paraId="3036F974" w14:textId="77777777" w:rsidR="006F6451" w:rsidRPr="006F6451" w:rsidRDefault="006F6451" w:rsidP="006F6451">
      <w:pPr>
        <w:pStyle w:val="Code"/>
        <w:rPr>
          <w:highlight w:val="white"/>
        </w:rPr>
      </w:pPr>
      <w:r w:rsidRPr="006F6451">
        <w:rPr>
          <w:highlight w:val="white"/>
        </w:rPr>
        <w:t xml:space="preserve">            MultiplyExpression(MiddleOperator.Divide,</w:t>
      </w:r>
    </w:p>
    <w:p w14:paraId="480C99C0" w14:textId="77777777" w:rsidR="006F6451" w:rsidRPr="006F6451" w:rsidRDefault="006F6451" w:rsidP="006F6451">
      <w:pPr>
        <w:pStyle w:val="Code"/>
        <w:rPr>
          <w:highlight w:val="white"/>
        </w:rPr>
      </w:pPr>
      <w:r w:rsidRPr="006F6451">
        <w:rPr>
          <w:highlight w:val="white"/>
        </w:rPr>
        <w:t xml:space="preserve">                               resultExpression, sizeExpression);</w:t>
      </w:r>
    </w:p>
    <w:p w14:paraId="267346F3" w14:textId="77777777" w:rsidR="006F6451" w:rsidRPr="006F6451" w:rsidRDefault="006F6451" w:rsidP="006F6451">
      <w:pPr>
        <w:pStyle w:val="Code"/>
        <w:rPr>
          <w:highlight w:val="white"/>
        </w:rPr>
      </w:pPr>
      <w:r w:rsidRPr="006F6451">
        <w:rPr>
          <w:highlight w:val="white"/>
        </w:rPr>
        <w:t xml:space="preserve">        }</w:t>
      </w:r>
    </w:p>
    <w:p w14:paraId="3132BC2A" w14:textId="77777777" w:rsidR="00DF785B" w:rsidRPr="00DF785B" w:rsidRDefault="00DF785B" w:rsidP="00DF785B">
      <w:pPr>
        <w:pStyle w:val="Code"/>
        <w:rPr>
          <w:highlight w:val="white"/>
        </w:rPr>
      </w:pPr>
      <w:r w:rsidRPr="00DF785B">
        <w:rPr>
          <w:highlight w:val="white"/>
        </w:rPr>
        <w:t xml:space="preserve">      }</w:t>
      </w:r>
    </w:p>
    <w:p w14:paraId="5A68D3A8" w14:textId="198E8DD4" w:rsidR="002B4DCC" w:rsidRPr="00DF785B" w:rsidRDefault="002B4DCC" w:rsidP="00DF785B">
      <w:pPr>
        <w:pStyle w:val="Code"/>
        <w:rPr>
          <w:highlight w:val="white"/>
        </w:rPr>
      </w:pPr>
      <w:r w:rsidRPr="00DF785B">
        <w:rPr>
          <w:highlight w:val="white"/>
        </w:rPr>
        <w:t xml:space="preserve">      return resultExpression;</w:t>
      </w:r>
    </w:p>
    <w:p w14:paraId="7D8115C6" w14:textId="60A3FCEF" w:rsidR="002B4DCC" w:rsidRPr="00DF785B" w:rsidRDefault="002B4DCC" w:rsidP="00DF785B">
      <w:pPr>
        <w:pStyle w:val="Code"/>
        <w:rPr>
          <w:highlight w:val="white"/>
        </w:rPr>
      </w:pPr>
      <w:r w:rsidRPr="00DF785B">
        <w:rPr>
          <w:highlight w:val="white"/>
        </w:rPr>
        <w:t xml:space="preserve">    }</w:t>
      </w:r>
    </w:p>
    <w:p w14:paraId="299AD352" w14:textId="376B36D5" w:rsidR="005E5A36" w:rsidRDefault="00CC1DF4" w:rsidP="0060539D">
      <w:pPr>
        <w:pStyle w:val="Heading3"/>
        <w:rPr>
          <w:highlight w:val="white"/>
        </w:rPr>
      </w:pPr>
      <w:r>
        <w:rPr>
          <w:highlight w:val="white"/>
        </w:rPr>
        <w:t>&lt;h3&gt;</w:t>
      </w:r>
      <w:bookmarkStart w:id="281" w:name="_Toc93320510"/>
      <w:r w:rsidRPr="0024406E">
        <w:rPr>
          <w:highlight w:val="white"/>
        </w:rPr>
        <w:t>Multiplication Expressions</w:t>
      </w:r>
      <w:bookmarkEnd w:id="281"/>
      <w:r>
        <w:rPr>
          <w:highlight w:val="white"/>
        </w:rPr>
        <w:t>&lt;/h3&gt;</w:t>
      </w:r>
    </w:p>
    <w:p w14:paraId="5E23D231" w14:textId="43A43883" w:rsidR="00214C06" w:rsidRPr="00214C06" w:rsidRDefault="00214C06" w:rsidP="00214C06">
      <w:pPr>
        <w:rPr>
          <w:highlight w:val="white"/>
        </w:rPr>
      </w:pPr>
      <w:r>
        <w:rPr>
          <w:highlight w:val="white"/>
        </w:rPr>
        <w:t xml:space="preserve">A multiplication expression is </w:t>
      </w:r>
      <w:r w:rsidR="003640F0">
        <w:rPr>
          <w:highlight w:val="white"/>
        </w:rPr>
        <w:t>a multiplication, division, or modulo.</w:t>
      </w:r>
    </w:p>
    <w:p w14:paraId="4F2561C2" w14:textId="77777777" w:rsidR="00EF5E3D" w:rsidRDefault="00220457" w:rsidP="00220457">
      <w:pPr>
        <w:pStyle w:val="Code"/>
        <w:rPr>
          <w:highlight w:val="white"/>
        </w:rPr>
      </w:pPr>
      <w:r w:rsidRPr="00220457">
        <w:rPr>
          <w:highlight w:val="white"/>
        </w:rPr>
        <w:t xml:space="preserve">    public static Expression MultiplyExpression(MiddleOperator middleOp,</w:t>
      </w:r>
    </w:p>
    <w:p w14:paraId="36341443" w14:textId="4FD76685" w:rsidR="00220457" w:rsidRPr="00220457" w:rsidRDefault="00EF5E3D" w:rsidP="00220457">
      <w:pPr>
        <w:pStyle w:val="Code"/>
        <w:rPr>
          <w:highlight w:val="white"/>
        </w:rPr>
      </w:pPr>
      <w:r>
        <w:rPr>
          <w:highlight w:val="white"/>
        </w:rPr>
        <w:t xml:space="preserve"> </w:t>
      </w:r>
      <w:r w:rsidR="00220457" w:rsidRPr="00220457">
        <w:rPr>
          <w:highlight w:val="white"/>
        </w:rPr>
        <w:t xml:space="preserve">                     </w:t>
      </w:r>
      <w:r w:rsidR="001B29F3">
        <w:rPr>
          <w:highlight w:val="white"/>
        </w:rPr>
        <w:t xml:space="preserve">                 </w:t>
      </w:r>
      <w:r w:rsidR="00220457" w:rsidRPr="00220457">
        <w:rPr>
          <w:highlight w:val="white"/>
        </w:rPr>
        <w:t xml:space="preserve">         Expression leftExpression,</w:t>
      </w:r>
    </w:p>
    <w:p w14:paraId="06FA1FF1" w14:textId="3BC9B4FA" w:rsidR="00220457" w:rsidRPr="00220457" w:rsidRDefault="001B29F3" w:rsidP="00220457">
      <w:pPr>
        <w:pStyle w:val="Code"/>
        <w:rPr>
          <w:highlight w:val="white"/>
        </w:rPr>
      </w:pPr>
      <w:r>
        <w:rPr>
          <w:highlight w:val="white"/>
        </w:rPr>
        <w:t xml:space="preserve">                 </w:t>
      </w:r>
      <w:r w:rsidR="00220457" w:rsidRPr="00220457">
        <w:rPr>
          <w:highlight w:val="white"/>
        </w:rPr>
        <w:t xml:space="preserve">                               Expression rightExpression) {</w:t>
      </w:r>
    </w:p>
    <w:p w14:paraId="24E599B6" w14:textId="21D82FDB" w:rsidR="003640F0" w:rsidRDefault="003640F0" w:rsidP="003640F0">
      <w:pPr>
        <w:rPr>
          <w:highlight w:val="white"/>
        </w:rPr>
      </w:pPr>
      <w:r>
        <w:rPr>
          <w:highlight w:val="white"/>
        </w:rPr>
        <w:t xml:space="preserve">Similar to the addition and subtraction cases above, we check if the expression is a constant expression. However, we do not check whether the expression </w:t>
      </w:r>
      <w:r w:rsidR="004C2384">
        <w:rPr>
          <w:highlight w:val="white"/>
        </w:rPr>
        <w:t xml:space="preserve">is </w:t>
      </w:r>
      <w:r>
        <w:rPr>
          <w:highlight w:val="white"/>
        </w:rPr>
        <w:t xml:space="preserve">static, since there </w:t>
      </w:r>
      <w:r w:rsidR="004C2384">
        <w:rPr>
          <w:highlight w:val="white"/>
        </w:rPr>
        <w:t>are</w:t>
      </w:r>
      <w:r>
        <w:rPr>
          <w:highlight w:val="white"/>
        </w:rPr>
        <w:t xml:space="preserve"> no static expression</w:t>
      </w:r>
      <w:r w:rsidR="004C2384">
        <w:rPr>
          <w:highlight w:val="white"/>
        </w:rPr>
        <w:t>s</w:t>
      </w:r>
      <w:r>
        <w:rPr>
          <w:highlight w:val="white"/>
        </w:rPr>
        <w:t xml:space="preserve"> with the multiplication operators.</w:t>
      </w:r>
    </w:p>
    <w:p w14:paraId="44A80C9C" w14:textId="59E442DA" w:rsidR="00220457" w:rsidRPr="00220457" w:rsidRDefault="00220457" w:rsidP="00220457">
      <w:pPr>
        <w:pStyle w:val="Code"/>
        <w:rPr>
          <w:highlight w:val="white"/>
        </w:rPr>
      </w:pPr>
      <w:r w:rsidRPr="00220457">
        <w:rPr>
          <w:highlight w:val="white"/>
        </w:rPr>
        <w:t xml:space="preserve">      Expression constantExpression =</w:t>
      </w:r>
    </w:p>
    <w:p w14:paraId="7DF88F04" w14:textId="77777777" w:rsidR="00220457" w:rsidRPr="00220457" w:rsidRDefault="00220457" w:rsidP="00220457">
      <w:pPr>
        <w:pStyle w:val="Code"/>
        <w:rPr>
          <w:highlight w:val="white"/>
        </w:rPr>
      </w:pPr>
      <w:r w:rsidRPr="00220457">
        <w:rPr>
          <w:highlight w:val="white"/>
        </w:rPr>
        <w:t xml:space="preserve">        ConstantExpression.Arithmetic(middleOp, leftExpression,</w:t>
      </w:r>
    </w:p>
    <w:p w14:paraId="43937E32" w14:textId="77777777" w:rsidR="00220457" w:rsidRPr="00220457" w:rsidRDefault="00220457" w:rsidP="00220457">
      <w:pPr>
        <w:pStyle w:val="Code"/>
        <w:rPr>
          <w:highlight w:val="white"/>
        </w:rPr>
      </w:pPr>
      <w:r w:rsidRPr="00220457">
        <w:rPr>
          <w:highlight w:val="white"/>
        </w:rPr>
        <w:t xml:space="preserve">                                      rightExpression);</w:t>
      </w:r>
    </w:p>
    <w:p w14:paraId="0C5D13D1" w14:textId="77777777" w:rsidR="00220457" w:rsidRPr="00220457" w:rsidRDefault="00220457" w:rsidP="00220457">
      <w:pPr>
        <w:pStyle w:val="Code"/>
        <w:rPr>
          <w:highlight w:val="white"/>
        </w:rPr>
      </w:pPr>
      <w:r w:rsidRPr="00220457">
        <w:rPr>
          <w:highlight w:val="white"/>
        </w:rPr>
        <w:t xml:space="preserve">      if (constantExpression != null) {</w:t>
      </w:r>
    </w:p>
    <w:p w14:paraId="69CDEF9F" w14:textId="77777777" w:rsidR="00220457" w:rsidRPr="00220457" w:rsidRDefault="00220457" w:rsidP="00220457">
      <w:pPr>
        <w:pStyle w:val="Code"/>
        <w:rPr>
          <w:highlight w:val="white"/>
        </w:rPr>
      </w:pPr>
      <w:r w:rsidRPr="00220457">
        <w:rPr>
          <w:highlight w:val="white"/>
        </w:rPr>
        <w:t xml:space="preserve">        return constantExpression;</w:t>
      </w:r>
    </w:p>
    <w:p w14:paraId="1C6E9788" w14:textId="77777777" w:rsidR="00220457" w:rsidRPr="00220457" w:rsidRDefault="00220457" w:rsidP="00220457">
      <w:pPr>
        <w:pStyle w:val="Code"/>
        <w:rPr>
          <w:highlight w:val="white"/>
        </w:rPr>
      </w:pPr>
      <w:r w:rsidRPr="00220457">
        <w:rPr>
          <w:highlight w:val="white"/>
        </w:rPr>
        <w:t xml:space="preserve">      }</w:t>
      </w:r>
    </w:p>
    <w:p w14:paraId="59B7FE0B" w14:textId="77777777" w:rsidR="00220457" w:rsidRPr="00220457" w:rsidRDefault="00220457" w:rsidP="00220457">
      <w:pPr>
        <w:pStyle w:val="Code"/>
        <w:rPr>
          <w:highlight w:val="white"/>
        </w:rPr>
      </w:pPr>
    </w:p>
    <w:p w14:paraId="0299CA56" w14:textId="77777777" w:rsidR="00220457" w:rsidRPr="00220457" w:rsidRDefault="00220457" w:rsidP="00220457">
      <w:pPr>
        <w:pStyle w:val="Code"/>
        <w:rPr>
          <w:highlight w:val="white"/>
        </w:rPr>
      </w:pPr>
      <w:r w:rsidRPr="00220457">
        <w:rPr>
          <w:highlight w:val="white"/>
        </w:rPr>
        <w:t xml:space="preserve">      Type leftType = leftExpression.Symbol.Type,</w:t>
      </w:r>
    </w:p>
    <w:p w14:paraId="60F3ECA7" w14:textId="77777777" w:rsidR="00220457" w:rsidRPr="00220457" w:rsidRDefault="00220457" w:rsidP="00220457">
      <w:pPr>
        <w:pStyle w:val="Code"/>
        <w:rPr>
          <w:highlight w:val="white"/>
        </w:rPr>
      </w:pPr>
      <w:r w:rsidRPr="00220457">
        <w:rPr>
          <w:highlight w:val="white"/>
        </w:rPr>
        <w:t xml:space="preserve">           rightType = rightExpression.Symbol.Type;</w:t>
      </w:r>
    </w:p>
    <w:p w14:paraId="08CAB158" w14:textId="79F23E6D" w:rsidR="00220457" w:rsidRPr="00220457" w:rsidRDefault="003640F0" w:rsidP="00531867">
      <w:pPr>
        <w:rPr>
          <w:highlight w:val="white"/>
        </w:rPr>
      </w:pPr>
      <w:r>
        <w:rPr>
          <w:highlight w:val="white"/>
        </w:rPr>
        <w:t xml:space="preserve">In case of </w:t>
      </w:r>
      <w:r w:rsidR="004D1617">
        <w:rPr>
          <w:highlight w:val="white"/>
        </w:rPr>
        <w:t>the</w:t>
      </w:r>
      <w:r>
        <w:rPr>
          <w:highlight w:val="white"/>
        </w:rPr>
        <w:t xml:space="preserve"> </w:t>
      </w:r>
      <w:r w:rsidR="00E75913">
        <w:rPr>
          <w:highlight w:val="white"/>
        </w:rPr>
        <w:t>module</w:t>
      </w:r>
      <w:r w:rsidR="004D1617">
        <w:rPr>
          <w:highlight w:val="white"/>
        </w:rPr>
        <w:t xml:space="preserve"> operation</w:t>
      </w:r>
      <w:r>
        <w:rPr>
          <w:highlight w:val="white"/>
        </w:rPr>
        <w:t xml:space="preserve">, we check </w:t>
      </w:r>
      <w:r w:rsidR="00531867">
        <w:rPr>
          <w:highlight w:val="white"/>
        </w:rPr>
        <w:t>that the left and right expression holds integral types.</w:t>
      </w:r>
    </w:p>
    <w:p w14:paraId="655CDED8" w14:textId="4483F022" w:rsidR="00220457" w:rsidRPr="00220457" w:rsidRDefault="00220457" w:rsidP="00220457">
      <w:pPr>
        <w:pStyle w:val="Code"/>
        <w:rPr>
          <w:highlight w:val="white"/>
        </w:rPr>
      </w:pPr>
      <w:r w:rsidRPr="00220457">
        <w:rPr>
          <w:highlight w:val="white"/>
        </w:rPr>
        <w:t xml:space="preserve">      if (middleOp == MiddleOperator.</w:t>
      </w:r>
      <w:r w:rsidR="000C664E">
        <w:rPr>
          <w:highlight w:val="white"/>
        </w:rPr>
        <w:t>Modulo</w:t>
      </w:r>
      <w:r w:rsidRPr="00220457">
        <w:rPr>
          <w:highlight w:val="white"/>
        </w:rPr>
        <w:t>) {</w:t>
      </w:r>
    </w:p>
    <w:p w14:paraId="36DDEEF1" w14:textId="734DCDA9" w:rsidR="00220457" w:rsidRPr="00220457" w:rsidRDefault="000C23C3" w:rsidP="00220457">
      <w:pPr>
        <w:pStyle w:val="Code"/>
        <w:rPr>
          <w:highlight w:val="white"/>
        </w:rPr>
      </w:pPr>
      <w:r>
        <w:rPr>
          <w:highlight w:val="white"/>
        </w:rPr>
        <w:t xml:space="preserve">  </w:t>
      </w:r>
      <w:r w:rsidR="00220457" w:rsidRPr="00220457">
        <w:rPr>
          <w:highlight w:val="white"/>
        </w:rPr>
        <w:t xml:space="preserve">      </w:t>
      </w:r>
      <w:r w:rsidR="0056352A">
        <w:rPr>
          <w:highlight w:val="white"/>
        </w:rPr>
        <w:t>Error.Check</w:t>
      </w:r>
      <w:r w:rsidR="00220457" w:rsidRPr="00220457">
        <w:rPr>
          <w:highlight w:val="white"/>
        </w:rPr>
        <w:t>(leftType.IsIntegral() &amp;&amp; rightType.IsIntegral(),</w:t>
      </w:r>
    </w:p>
    <w:p w14:paraId="7B2471A8" w14:textId="1662A85E" w:rsidR="00220457" w:rsidRP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 xml:space="preserve">                 Message.Invalid_type_in_expression);</w:t>
      </w:r>
    </w:p>
    <w:p w14:paraId="40293FA1" w14:textId="787AF3E1" w:rsidR="00220457" w:rsidRP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w:t>
      </w:r>
    </w:p>
    <w:p w14:paraId="7CAB99CF" w14:textId="47359E62" w:rsidR="00531867" w:rsidRPr="00220457" w:rsidRDefault="00531867" w:rsidP="00531867">
      <w:pPr>
        <w:rPr>
          <w:highlight w:val="white"/>
        </w:rPr>
      </w:pPr>
      <w:r>
        <w:rPr>
          <w:highlight w:val="white"/>
        </w:rPr>
        <w:t>In case of multiplication or division, we check that the left and right expression holds arithmetic types.</w:t>
      </w:r>
    </w:p>
    <w:p w14:paraId="097AD83C" w14:textId="7E96E341" w:rsidR="00220457" w:rsidRPr="00220457" w:rsidRDefault="00220457" w:rsidP="00220457">
      <w:pPr>
        <w:pStyle w:val="Code"/>
        <w:rPr>
          <w:highlight w:val="white"/>
        </w:rPr>
      </w:pPr>
      <w:r w:rsidRPr="00220457">
        <w:rPr>
          <w:highlight w:val="white"/>
        </w:rPr>
        <w:t xml:space="preserve">      else {</w:t>
      </w:r>
    </w:p>
    <w:p w14:paraId="48C639FB" w14:textId="115597FD" w:rsidR="00220457" w:rsidRPr="00220457" w:rsidRDefault="000C23C3" w:rsidP="00220457">
      <w:pPr>
        <w:pStyle w:val="Code"/>
        <w:rPr>
          <w:highlight w:val="white"/>
        </w:rPr>
      </w:pPr>
      <w:r>
        <w:rPr>
          <w:highlight w:val="white"/>
        </w:rPr>
        <w:t xml:space="preserve">  </w:t>
      </w:r>
      <w:r w:rsidR="00220457" w:rsidRPr="00220457">
        <w:rPr>
          <w:highlight w:val="white"/>
        </w:rPr>
        <w:t xml:space="preserve">      </w:t>
      </w:r>
      <w:r w:rsidR="0056352A">
        <w:rPr>
          <w:highlight w:val="white"/>
        </w:rPr>
        <w:t>Error.Check</w:t>
      </w:r>
      <w:r w:rsidR="00220457" w:rsidRPr="00220457">
        <w:rPr>
          <w:highlight w:val="white"/>
        </w:rPr>
        <w:t>(leftType.IsArithmetic() &amp;&amp; rightType.IsArithmetic(),</w:t>
      </w:r>
    </w:p>
    <w:p w14:paraId="77AB3742" w14:textId="0FAC22C3" w:rsidR="00220457" w:rsidRP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 xml:space="preserve">                 Message.Invalid_type_in_expression);</w:t>
      </w:r>
    </w:p>
    <w:p w14:paraId="7E73E073" w14:textId="404CD668" w:rsid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w:t>
      </w:r>
    </w:p>
    <w:p w14:paraId="3E76972F" w14:textId="512A17D3" w:rsidR="00220457" w:rsidRPr="00220457" w:rsidRDefault="00E648D6" w:rsidP="00E648D6">
      <w:pPr>
        <w:rPr>
          <w:highlight w:val="white"/>
        </w:rPr>
      </w:pPr>
      <w:r>
        <w:rPr>
          <w:highlight w:val="white"/>
        </w:rPr>
        <w:t xml:space="preserve">We call </w:t>
      </w:r>
      <w:r w:rsidR="00D4318D">
        <w:rPr>
          <w:rStyle w:val="KeyWord0"/>
          <w:highlight w:val="white"/>
        </w:rPr>
        <w:t>&lt;k&gt;</w:t>
      </w:r>
      <w:r w:rsidR="00D4318D" w:rsidRPr="008E383E">
        <w:rPr>
          <w:rStyle w:val="KeyWord0"/>
          <w:highlight w:val="white"/>
        </w:rPr>
        <w:t>MaxType</w:t>
      </w:r>
      <w:r w:rsidR="00D4318D">
        <w:rPr>
          <w:rStyle w:val="KeyWord0"/>
          <w:highlight w:val="white"/>
        </w:rPr>
        <w:t>&lt;/k&gt;</w:t>
      </w:r>
      <w:r>
        <w:rPr>
          <w:highlight w:val="white"/>
        </w:rPr>
        <w:t xml:space="preserve"> in </w:t>
      </w:r>
      <w:r w:rsidR="00D4318D">
        <w:rPr>
          <w:rStyle w:val="KeyWord0"/>
          <w:highlight w:val="white"/>
        </w:rPr>
        <w:t>&lt;k&gt;</w:t>
      </w:r>
      <w:r w:rsidR="00D4318D" w:rsidRPr="008E383E">
        <w:rPr>
          <w:rStyle w:val="KeyWord0"/>
          <w:highlight w:val="white"/>
        </w:rPr>
        <w:t>TypeCast</w:t>
      </w:r>
      <w:r w:rsidR="00D4318D">
        <w:rPr>
          <w:rStyle w:val="KeyWord0"/>
          <w:highlight w:val="white"/>
        </w:rPr>
        <w:t>&lt;/k&gt;</w:t>
      </w:r>
      <w:r>
        <w:rPr>
          <w:highlight w:val="white"/>
        </w:rPr>
        <w:t xml:space="preserve"> to obtain the largest type, and we type cast both expressions to that type.</w:t>
      </w:r>
    </w:p>
    <w:p w14:paraId="6692C635" w14:textId="77777777" w:rsidR="00220457" w:rsidRPr="00220457" w:rsidRDefault="00220457" w:rsidP="00220457">
      <w:pPr>
        <w:pStyle w:val="Code"/>
        <w:rPr>
          <w:highlight w:val="white"/>
        </w:rPr>
      </w:pPr>
      <w:r w:rsidRPr="00220457">
        <w:rPr>
          <w:highlight w:val="white"/>
        </w:rPr>
        <w:t xml:space="preserve">      Type maxType = TypeCast.MaxType(leftExpression.Symbol.Type,</w:t>
      </w:r>
    </w:p>
    <w:p w14:paraId="27CABAD1" w14:textId="77777777" w:rsidR="00220457" w:rsidRPr="00220457" w:rsidRDefault="00220457" w:rsidP="00220457">
      <w:pPr>
        <w:pStyle w:val="Code"/>
        <w:rPr>
          <w:highlight w:val="white"/>
        </w:rPr>
      </w:pPr>
      <w:r w:rsidRPr="00220457">
        <w:rPr>
          <w:highlight w:val="white"/>
        </w:rPr>
        <w:t xml:space="preserve">                                      rightExpression.Symbol.Type);</w:t>
      </w:r>
    </w:p>
    <w:p w14:paraId="276DBC6B" w14:textId="77777777" w:rsidR="00220457" w:rsidRPr="00220457" w:rsidRDefault="00220457" w:rsidP="00220457">
      <w:pPr>
        <w:pStyle w:val="Code"/>
        <w:rPr>
          <w:highlight w:val="white"/>
        </w:rPr>
      </w:pPr>
      <w:r w:rsidRPr="00220457">
        <w:rPr>
          <w:highlight w:val="white"/>
        </w:rPr>
        <w:t xml:space="preserve">      leftExpression = TypeCast.ImplicitCast(leftExpression, maxType);</w:t>
      </w:r>
    </w:p>
    <w:p w14:paraId="37E21C34" w14:textId="77777777" w:rsidR="00220457" w:rsidRPr="00220457" w:rsidRDefault="00220457" w:rsidP="00220457">
      <w:pPr>
        <w:pStyle w:val="Code"/>
        <w:rPr>
          <w:highlight w:val="white"/>
        </w:rPr>
      </w:pPr>
      <w:r w:rsidRPr="00220457">
        <w:rPr>
          <w:highlight w:val="white"/>
        </w:rPr>
        <w:t xml:space="preserve">      rightExpression = TypeCast.ImplicitCast(rightExpression, maxType);</w:t>
      </w:r>
    </w:p>
    <w:p w14:paraId="47BD231D" w14:textId="12AA77F7" w:rsidR="00220457" w:rsidRPr="00220457" w:rsidRDefault="006B1219" w:rsidP="006B1219">
      <w:pPr>
        <w:rPr>
          <w:highlight w:val="white"/>
        </w:rPr>
      </w:pPr>
      <w:r>
        <w:rPr>
          <w:highlight w:val="white"/>
        </w:rPr>
        <w:lastRenderedPageBreak/>
        <w:t>The short list and the long list are made up by the short and long lists of the left and right expression.</w:t>
      </w:r>
    </w:p>
    <w:p w14:paraId="3DF8F909" w14:textId="77777777" w:rsidR="00220457" w:rsidRPr="00220457" w:rsidRDefault="00220457" w:rsidP="00220457">
      <w:pPr>
        <w:pStyle w:val="Code"/>
        <w:rPr>
          <w:highlight w:val="white"/>
        </w:rPr>
      </w:pPr>
      <w:r w:rsidRPr="00220457">
        <w:rPr>
          <w:highlight w:val="white"/>
        </w:rPr>
        <w:t xml:space="preserve">      List&lt;MiddleCode&gt; shortList = new List&lt;MiddleCode&gt;();</w:t>
      </w:r>
    </w:p>
    <w:p w14:paraId="13769E85" w14:textId="77777777" w:rsidR="00220457" w:rsidRPr="00220457" w:rsidRDefault="00220457" w:rsidP="00220457">
      <w:pPr>
        <w:pStyle w:val="Code"/>
        <w:rPr>
          <w:highlight w:val="white"/>
        </w:rPr>
      </w:pPr>
      <w:r w:rsidRPr="00220457">
        <w:rPr>
          <w:highlight w:val="white"/>
        </w:rPr>
        <w:t xml:space="preserve">      shortList.AddRange(leftExpression.ShortList);</w:t>
      </w:r>
    </w:p>
    <w:p w14:paraId="48AC1C66" w14:textId="77777777" w:rsidR="00220457" w:rsidRPr="00220457" w:rsidRDefault="00220457" w:rsidP="00220457">
      <w:pPr>
        <w:pStyle w:val="Code"/>
        <w:rPr>
          <w:highlight w:val="white"/>
        </w:rPr>
      </w:pPr>
      <w:r w:rsidRPr="00220457">
        <w:rPr>
          <w:highlight w:val="white"/>
        </w:rPr>
        <w:t xml:space="preserve">      shortList.AddRange(rightExpression.ShortList);</w:t>
      </w:r>
    </w:p>
    <w:p w14:paraId="0DCA44DB" w14:textId="77777777" w:rsidR="00220457" w:rsidRPr="00220457" w:rsidRDefault="00220457" w:rsidP="00220457">
      <w:pPr>
        <w:pStyle w:val="Code"/>
        <w:rPr>
          <w:highlight w:val="white"/>
        </w:rPr>
      </w:pPr>
    </w:p>
    <w:p w14:paraId="23C04A32" w14:textId="77777777" w:rsidR="00220457" w:rsidRPr="00220457" w:rsidRDefault="00220457" w:rsidP="00220457">
      <w:pPr>
        <w:pStyle w:val="Code"/>
        <w:rPr>
          <w:highlight w:val="white"/>
        </w:rPr>
      </w:pPr>
      <w:r w:rsidRPr="00220457">
        <w:rPr>
          <w:highlight w:val="white"/>
        </w:rPr>
        <w:t xml:space="preserve">      List&lt;MiddleCode&gt; longList = new List&lt;MiddleCode&gt;();</w:t>
      </w:r>
    </w:p>
    <w:p w14:paraId="22EB2254" w14:textId="77777777" w:rsidR="00220457" w:rsidRPr="00220457" w:rsidRDefault="00220457" w:rsidP="00220457">
      <w:pPr>
        <w:pStyle w:val="Code"/>
        <w:rPr>
          <w:highlight w:val="white"/>
        </w:rPr>
      </w:pPr>
      <w:r w:rsidRPr="00220457">
        <w:rPr>
          <w:highlight w:val="white"/>
        </w:rPr>
        <w:t xml:space="preserve">      longList.AddRange(leftExpression.LongList);</w:t>
      </w:r>
    </w:p>
    <w:p w14:paraId="3190B2E7" w14:textId="77777777" w:rsidR="00220457" w:rsidRPr="00220457" w:rsidRDefault="00220457" w:rsidP="00220457">
      <w:pPr>
        <w:pStyle w:val="Code"/>
        <w:rPr>
          <w:highlight w:val="white"/>
        </w:rPr>
      </w:pPr>
      <w:r w:rsidRPr="00220457">
        <w:rPr>
          <w:highlight w:val="white"/>
        </w:rPr>
        <w:t xml:space="preserve">      longList.AddRange(rightExpression.LongList);</w:t>
      </w:r>
    </w:p>
    <w:p w14:paraId="6A2DD789" w14:textId="77777777" w:rsidR="009C78CB" w:rsidRDefault="009C78CB" w:rsidP="009C78CB">
      <w:pPr>
        <w:rPr>
          <w:highlight w:val="white"/>
        </w:rPr>
      </w:pPr>
      <w:r>
        <w:rPr>
          <w:highlight w:val="white"/>
        </w:rPr>
        <w:t>The resulting expression is the operations.</w:t>
      </w:r>
    </w:p>
    <w:p w14:paraId="1943164E" w14:textId="7E2846B7" w:rsidR="008E383E" w:rsidRPr="00220457" w:rsidRDefault="008E383E" w:rsidP="008E383E">
      <w:pPr>
        <w:pStyle w:val="Code"/>
        <w:rPr>
          <w:highlight w:val="white"/>
        </w:rPr>
      </w:pPr>
      <w:r w:rsidRPr="00220457">
        <w:rPr>
          <w:highlight w:val="white"/>
        </w:rPr>
        <w:t xml:space="preserve">      Symbol resultSymbol = new Symbol(maxType);</w:t>
      </w:r>
    </w:p>
    <w:p w14:paraId="12B6258C" w14:textId="77777777" w:rsidR="00220457" w:rsidRPr="00220457" w:rsidRDefault="00220457" w:rsidP="00220457">
      <w:pPr>
        <w:pStyle w:val="Code"/>
        <w:rPr>
          <w:highlight w:val="white"/>
        </w:rPr>
      </w:pPr>
      <w:r w:rsidRPr="00220457">
        <w:rPr>
          <w:highlight w:val="white"/>
        </w:rPr>
        <w:t xml:space="preserve">      AddMiddleCode(longList, middleOp, resultSymbol,</w:t>
      </w:r>
    </w:p>
    <w:p w14:paraId="70CB37E9" w14:textId="77777777" w:rsidR="00220457" w:rsidRPr="00220457" w:rsidRDefault="00220457" w:rsidP="00220457">
      <w:pPr>
        <w:pStyle w:val="Code"/>
        <w:rPr>
          <w:highlight w:val="white"/>
        </w:rPr>
      </w:pPr>
      <w:r w:rsidRPr="00220457">
        <w:rPr>
          <w:highlight w:val="white"/>
        </w:rPr>
        <w:t xml:space="preserve">                    leftExpression.Symbol, rightExpression.Symbol);</w:t>
      </w:r>
    </w:p>
    <w:p w14:paraId="3F2CCD7F" w14:textId="77777777" w:rsidR="00220457" w:rsidRPr="00220457" w:rsidRDefault="00220457" w:rsidP="00220457">
      <w:pPr>
        <w:pStyle w:val="Code"/>
        <w:rPr>
          <w:highlight w:val="white"/>
        </w:rPr>
      </w:pPr>
      <w:r w:rsidRPr="00220457">
        <w:rPr>
          <w:highlight w:val="white"/>
        </w:rPr>
        <w:t xml:space="preserve">      return (new Expression(resultSymbol, shortList, longList));</w:t>
      </w:r>
    </w:p>
    <w:p w14:paraId="34D451B0" w14:textId="77777777" w:rsidR="00220457" w:rsidRPr="00220457" w:rsidRDefault="00220457" w:rsidP="00220457">
      <w:pPr>
        <w:pStyle w:val="Code"/>
        <w:rPr>
          <w:highlight w:val="white"/>
        </w:rPr>
      </w:pPr>
      <w:r w:rsidRPr="00220457">
        <w:rPr>
          <w:highlight w:val="white"/>
        </w:rPr>
        <w:t xml:space="preserve">    }</w:t>
      </w:r>
    </w:p>
    <w:p w14:paraId="40BB3268" w14:textId="27E268A8" w:rsidR="005E5A36" w:rsidRPr="00903DBA" w:rsidRDefault="00CC1DF4" w:rsidP="0060539D">
      <w:pPr>
        <w:pStyle w:val="Heading3"/>
      </w:pPr>
      <w:r>
        <w:t>&lt;h3&gt;</w:t>
      </w:r>
      <w:bookmarkStart w:id="282" w:name="_Toc93320511"/>
      <w:r w:rsidRPr="00903DBA">
        <w:t>Cast Expressions</w:t>
      </w:r>
      <w:bookmarkEnd w:id="282"/>
      <w:r>
        <w:t>&lt;/h3&gt;</w:t>
      </w:r>
    </w:p>
    <w:p w14:paraId="6889A6CE" w14:textId="500FDE09" w:rsidR="005E5A36" w:rsidRPr="00903DBA" w:rsidRDefault="00317E0F" w:rsidP="005E5A36">
      <w:pPr>
        <w:rPr>
          <w:highlight w:val="white"/>
        </w:rPr>
      </w:pPr>
      <w:r>
        <w:rPr>
          <w:highlight w:val="white"/>
        </w:rPr>
        <w:t xml:space="preserve">The </w:t>
      </w:r>
      <w:r w:rsidR="00D4318D">
        <w:rPr>
          <w:rStyle w:val="KeyWord0"/>
          <w:highlight w:val="white"/>
        </w:rPr>
        <w:t>&lt;k&gt;</w:t>
      </w:r>
      <w:r w:rsidR="00D4318D" w:rsidRPr="005F3A83">
        <w:rPr>
          <w:rStyle w:val="KeyWord0"/>
          <w:highlight w:val="white"/>
        </w:rPr>
        <w:t>TypeName</w:t>
      </w:r>
      <w:r w:rsidR="00D4318D">
        <w:rPr>
          <w:rStyle w:val="KeyWord0"/>
          <w:highlight w:val="white"/>
        </w:rPr>
        <w:t>&lt;/k&gt;</w:t>
      </w:r>
      <w:r>
        <w:rPr>
          <w:highlight w:val="white"/>
        </w:rPr>
        <w:t xml:space="preserve"> method returns the type of the expression. </w:t>
      </w:r>
      <w:r w:rsidR="005E5A36" w:rsidRPr="00903DBA">
        <w:rPr>
          <w:highlight w:val="white"/>
        </w:rPr>
        <w:t xml:space="preserve">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26C9235C" w:rsidR="005E5A36" w:rsidRDefault="00CC1DF4" w:rsidP="0060539D">
      <w:pPr>
        <w:pStyle w:val="Heading3"/>
      </w:pPr>
      <w:r>
        <w:t>&lt;h3&gt;</w:t>
      </w:r>
      <w:bookmarkStart w:id="283" w:name="_Toc93320512"/>
      <w:r w:rsidRPr="00903DBA">
        <w:t>Unary Expressions</w:t>
      </w:r>
      <w:bookmarkEnd w:id="283"/>
      <w:r>
        <w:t>&lt;/h3&gt;</w:t>
      </w:r>
    </w:p>
    <w:p w14:paraId="3D582B1D" w14:textId="0D6DB5C8" w:rsidR="00D001BA" w:rsidRPr="00D001BA" w:rsidRDefault="00D001BA" w:rsidP="00D001BA">
      <w:r>
        <w:t>The unary addition operators are plus</w:t>
      </w:r>
      <w:r w:rsidR="00F14579">
        <w:t xml:space="preserve">, </w:t>
      </w:r>
      <w:r>
        <w:t>minus</w:t>
      </w:r>
      <w:r w:rsidR="00F14579">
        <w:t>, and bitwise not</w:t>
      </w:r>
      <w:r>
        <w:t xml:space="preserve">. The operand must be </w:t>
      </w:r>
      <w:r w:rsidR="009E2B23">
        <w:t>i</w:t>
      </w:r>
      <w:r w:rsidR="00A700DC">
        <w:t xml:space="preserve">ntegral in case of bitwise not and </w:t>
      </w:r>
      <w:r w:rsidR="0040535C">
        <w:t xml:space="preserve">arithmetic </w:t>
      </w:r>
      <w:r w:rsidR="00A700DC">
        <w:t>in case of plus or minus</w:t>
      </w:r>
      <w:r w:rsidR="0040535C">
        <w:t>.</w:t>
      </w:r>
    </w:p>
    <w:p w14:paraId="00DF9690" w14:textId="77777777" w:rsidR="001F57C5" w:rsidRPr="001F57C5" w:rsidRDefault="001F57C5" w:rsidP="001F57C5">
      <w:pPr>
        <w:pStyle w:val="Code"/>
        <w:rPr>
          <w:highlight w:val="white"/>
        </w:rPr>
      </w:pPr>
      <w:r w:rsidRPr="001F57C5">
        <w:rPr>
          <w:highlight w:val="white"/>
        </w:rPr>
        <w:t xml:space="preserve">    public static Expression UnaryExpression(MiddleOperator middleOp,</w:t>
      </w:r>
    </w:p>
    <w:p w14:paraId="1C9FB9E1" w14:textId="77777777" w:rsidR="001F57C5" w:rsidRPr="001F57C5" w:rsidRDefault="001F57C5" w:rsidP="001F57C5">
      <w:pPr>
        <w:pStyle w:val="Code"/>
        <w:rPr>
          <w:highlight w:val="white"/>
        </w:rPr>
      </w:pPr>
      <w:r w:rsidRPr="001F57C5">
        <w:rPr>
          <w:highlight w:val="white"/>
        </w:rPr>
        <w:t xml:space="preserve">                                             Expression expression) {</w:t>
      </w:r>
    </w:p>
    <w:p w14:paraId="36AA9C9F" w14:textId="77777777" w:rsidR="001F57C5" w:rsidRPr="001F57C5" w:rsidRDefault="001F57C5" w:rsidP="001F57C5">
      <w:pPr>
        <w:pStyle w:val="Code"/>
        <w:rPr>
          <w:highlight w:val="white"/>
        </w:rPr>
      </w:pPr>
      <w:r w:rsidRPr="001F57C5">
        <w:rPr>
          <w:highlight w:val="white"/>
        </w:rPr>
        <w:t xml:space="preserve">      expression = TypeCast.LogicalToIntegral(expression);</w:t>
      </w:r>
    </w:p>
    <w:p w14:paraId="4A47415C" w14:textId="77777777" w:rsidR="001F57C5" w:rsidRPr="001F57C5" w:rsidRDefault="001F57C5" w:rsidP="001F57C5">
      <w:pPr>
        <w:pStyle w:val="Code"/>
        <w:rPr>
          <w:highlight w:val="white"/>
        </w:rPr>
      </w:pPr>
      <w:r w:rsidRPr="001F57C5">
        <w:rPr>
          <w:highlight w:val="white"/>
        </w:rPr>
        <w:t xml:space="preserve">      if (middleOp == MiddleOperator.BitwiseNot) {</w:t>
      </w:r>
    </w:p>
    <w:p w14:paraId="2AA3546B" w14:textId="7602598E"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(expression.Symbol.Type.IsIntegral(),</w:t>
      </w:r>
    </w:p>
    <w:p w14:paraId="56EA5939"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776DBD11" w14:textId="77777777" w:rsidR="001F57C5" w:rsidRPr="001F57C5" w:rsidRDefault="001F57C5" w:rsidP="001F57C5">
      <w:pPr>
        <w:pStyle w:val="Code"/>
        <w:rPr>
          <w:highlight w:val="white"/>
        </w:rPr>
      </w:pPr>
      <w:r w:rsidRPr="001F57C5">
        <w:rPr>
          <w:highlight w:val="white"/>
        </w:rPr>
        <w:t xml:space="preserve">      }</w:t>
      </w:r>
    </w:p>
    <w:p w14:paraId="47FB1B74" w14:textId="77777777" w:rsidR="001F57C5" w:rsidRPr="001F57C5" w:rsidRDefault="001F57C5" w:rsidP="001F57C5">
      <w:pPr>
        <w:pStyle w:val="Code"/>
        <w:rPr>
          <w:highlight w:val="white"/>
        </w:rPr>
      </w:pPr>
      <w:r w:rsidRPr="001F57C5">
        <w:rPr>
          <w:highlight w:val="white"/>
        </w:rPr>
        <w:t xml:space="preserve">      else {</w:t>
      </w:r>
    </w:p>
    <w:p w14:paraId="075908BC" w14:textId="575CA710"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(expression.Symbol.Type.IsArithmetic(),</w:t>
      </w:r>
    </w:p>
    <w:p w14:paraId="7DB0D4BB"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03DE123B" w14:textId="77777777" w:rsidR="001F57C5" w:rsidRPr="001F57C5" w:rsidRDefault="001F57C5" w:rsidP="001F57C5">
      <w:pPr>
        <w:pStyle w:val="Code"/>
        <w:rPr>
          <w:highlight w:val="white"/>
        </w:rPr>
      </w:pPr>
      <w:r w:rsidRPr="001F57C5">
        <w:rPr>
          <w:highlight w:val="white"/>
        </w:rPr>
        <w:t xml:space="preserve">      }</w:t>
      </w:r>
    </w:p>
    <w:p w14:paraId="796E247E" w14:textId="77777777" w:rsidR="001F57C5" w:rsidRPr="001F57C5" w:rsidRDefault="001F57C5" w:rsidP="001F57C5">
      <w:pPr>
        <w:pStyle w:val="Code"/>
        <w:rPr>
          <w:highlight w:val="white"/>
        </w:rPr>
      </w:pPr>
    </w:p>
    <w:p w14:paraId="117AE56B" w14:textId="77777777" w:rsidR="001F57C5" w:rsidRPr="001F57C5" w:rsidRDefault="001F57C5" w:rsidP="001F57C5">
      <w:pPr>
        <w:pStyle w:val="Code"/>
        <w:rPr>
          <w:highlight w:val="white"/>
        </w:rPr>
      </w:pPr>
      <w:r w:rsidRPr="001F57C5">
        <w:rPr>
          <w:highlight w:val="white"/>
        </w:rPr>
        <w:t xml:space="preserve">      Expression constantExpression =</w:t>
      </w:r>
    </w:p>
    <w:p w14:paraId="32C00639" w14:textId="77777777" w:rsidR="001F57C5" w:rsidRPr="001F57C5" w:rsidRDefault="001F57C5" w:rsidP="001F57C5">
      <w:pPr>
        <w:pStyle w:val="Code"/>
        <w:rPr>
          <w:highlight w:val="white"/>
        </w:rPr>
      </w:pPr>
      <w:r w:rsidRPr="001F57C5">
        <w:rPr>
          <w:highlight w:val="white"/>
        </w:rPr>
        <w:t xml:space="preserve">        ConstantExpression.Arithmetic(middleOp, expression);    </w:t>
      </w:r>
    </w:p>
    <w:p w14:paraId="0BBB9612" w14:textId="77777777" w:rsidR="001F57C5" w:rsidRPr="001F57C5" w:rsidRDefault="001F57C5" w:rsidP="001F57C5">
      <w:pPr>
        <w:pStyle w:val="Code"/>
        <w:rPr>
          <w:highlight w:val="white"/>
        </w:rPr>
      </w:pPr>
      <w:r w:rsidRPr="001F57C5">
        <w:rPr>
          <w:highlight w:val="white"/>
        </w:rPr>
        <w:t xml:space="preserve">      if (constantExpression != null) {</w:t>
      </w:r>
    </w:p>
    <w:p w14:paraId="3678F074" w14:textId="77777777" w:rsidR="001F57C5" w:rsidRPr="001F57C5" w:rsidRDefault="001F57C5" w:rsidP="001F57C5">
      <w:pPr>
        <w:pStyle w:val="Code"/>
        <w:rPr>
          <w:highlight w:val="white"/>
        </w:rPr>
      </w:pPr>
      <w:r w:rsidRPr="001F57C5">
        <w:rPr>
          <w:highlight w:val="white"/>
        </w:rPr>
        <w:lastRenderedPageBreak/>
        <w:t xml:space="preserve">        return constantExpression;</w:t>
      </w:r>
    </w:p>
    <w:p w14:paraId="58AD69A8" w14:textId="77777777" w:rsidR="001F57C5" w:rsidRPr="001F57C5" w:rsidRDefault="001F57C5" w:rsidP="001F57C5">
      <w:pPr>
        <w:pStyle w:val="Code"/>
        <w:rPr>
          <w:highlight w:val="white"/>
        </w:rPr>
      </w:pPr>
      <w:r w:rsidRPr="001F57C5">
        <w:rPr>
          <w:highlight w:val="white"/>
        </w:rPr>
        <w:t xml:space="preserve">      }</w:t>
      </w:r>
    </w:p>
    <w:p w14:paraId="0FBB31DE" w14:textId="77777777" w:rsidR="001F57C5" w:rsidRPr="001F57C5" w:rsidRDefault="001F57C5" w:rsidP="001F57C5">
      <w:pPr>
        <w:pStyle w:val="Code"/>
        <w:rPr>
          <w:highlight w:val="white"/>
        </w:rPr>
      </w:pPr>
    </w:p>
    <w:p w14:paraId="1B74D157" w14:textId="77777777" w:rsidR="001F57C5" w:rsidRPr="001F57C5" w:rsidRDefault="001F57C5" w:rsidP="001F57C5">
      <w:pPr>
        <w:pStyle w:val="Code"/>
        <w:rPr>
          <w:highlight w:val="white"/>
        </w:rPr>
      </w:pPr>
      <w:r w:rsidRPr="001F57C5">
        <w:rPr>
          <w:highlight w:val="white"/>
        </w:rPr>
        <w:t xml:space="preserve">      Symbol resultSymbol = new Symbol(expression.Symbol.Type);</w:t>
      </w:r>
    </w:p>
    <w:p w14:paraId="6B8FB937" w14:textId="77777777" w:rsidR="001F57C5" w:rsidRPr="001F57C5" w:rsidRDefault="001F57C5" w:rsidP="001F57C5">
      <w:pPr>
        <w:pStyle w:val="Code"/>
        <w:rPr>
          <w:highlight w:val="white"/>
        </w:rPr>
      </w:pPr>
      <w:r w:rsidRPr="001F57C5">
        <w:rPr>
          <w:highlight w:val="white"/>
        </w:rPr>
        <w:t xml:space="preserve">      AddMiddleCode(expression.LongList, middleOp,</w:t>
      </w:r>
    </w:p>
    <w:p w14:paraId="03C15F2E" w14:textId="77777777" w:rsidR="001F57C5" w:rsidRPr="001F57C5" w:rsidRDefault="001F57C5" w:rsidP="001F57C5">
      <w:pPr>
        <w:pStyle w:val="Code"/>
        <w:rPr>
          <w:highlight w:val="white"/>
        </w:rPr>
      </w:pPr>
      <w:r w:rsidRPr="001F57C5">
        <w:rPr>
          <w:highlight w:val="white"/>
        </w:rPr>
        <w:t xml:space="preserve">                    resultSymbol, expression.Symbol);</w:t>
      </w:r>
    </w:p>
    <w:p w14:paraId="2C6D2647" w14:textId="77777777" w:rsidR="001F57C5" w:rsidRPr="001F57C5" w:rsidRDefault="001F57C5" w:rsidP="001F57C5">
      <w:pPr>
        <w:pStyle w:val="Code"/>
        <w:rPr>
          <w:highlight w:val="white"/>
        </w:rPr>
      </w:pPr>
      <w:r w:rsidRPr="001F57C5">
        <w:rPr>
          <w:highlight w:val="white"/>
        </w:rPr>
        <w:t xml:space="preserve">      return (new Expression(resultSymbol, expression.ShortList,</w:t>
      </w:r>
    </w:p>
    <w:p w14:paraId="72623EF7" w14:textId="77777777" w:rsidR="001F57C5" w:rsidRPr="001F57C5" w:rsidRDefault="001F57C5" w:rsidP="001F57C5">
      <w:pPr>
        <w:pStyle w:val="Code"/>
        <w:rPr>
          <w:highlight w:val="white"/>
        </w:rPr>
      </w:pPr>
      <w:r w:rsidRPr="001F57C5">
        <w:rPr>
          <w:highlight w:val="white"/>
        </w:rPr>
        <w:t xml:space="preserve">                             expression.LongList));</w:t>
      </w:r>
    </w:p>
    <w:p w14:paraId="3E168D61" w14:textId="77777777" w:rsidR="001F57C5" w:rsidRPr="001F57C5" w:rsidRDefault="001F57C5" w:rsidP="001F57C5">
      <w:pPr>
        <w:pStyle w:val="Code"/>
        <w:rPr>
          <w:highlight w:val="white"/>
        </w:rPr>
      </w:pPr>
      <w:r w:rsidRPr="001F57C5">
        <w:rPr>
          <w:highlight w:val="white"/>
        </w:rPr>
        <w:t xml:space="preserve">    }</w:t>
      </w:r>
    </w:p>
    <w:p w14:paraId="231FCDD8" w14:textId="0CB6D707" w:rsidR="005E5A36" w:rsidRDefault="00CC1DF4" w:rsidP="0060539D">
      <w:pPr>
        <w:pStyle w:val="Heading3"/>
        <w:rPr>
          <w:highlight w:val="white"/>
        </w:rPr>
      </w:pPr>
      <w:r>
        <w:rPr>
          <w:highlight w:val="white"/>
        </w:rPr>
        <w:t>&lt;h3&gt;</w:t>
      </w:r>
      <w:bookmarkStart w:id="284" w:name="_Toc93320513"/>
      <w:r w:rsidRPr="00DC37F5">
        <w:rPr>
          <w:highlight w:val="white"/>
        </w:rPr>
        <w:t>Logical Not Expression</w:t>
      </w:r>
      <w:bookmarkEnd w:id="284"/>
      <w:r>
        <w:rPr>
          <w:highlight w:val="white"/>
        </w:rPr>
        <w:t>&lt;/h3&gt;</w:t>
      </w:r>
    </w:p>
    <w:p w14:paraId="07CCE2D4" w14:textId="387750B0" w:rsidR="003C29E5" w:rsidRPr="003C29E5" w:rsidRDefault="003C29E5" w:rsidP="003C29E5">
      <w:pPr>
        <w:rPr>
          <w:highlight w:val="white"/>
        </w:rPr>
      </w:pPr>
      <w:r>
        <w:rPr>
          <w:highlight w:val="white"/>
        </w:rPr>
        <w:t xml:space="preserve">The </w:t>
      </w:r>
      <w:r w:rsidR="00D4318D">
        <w:rPr>
          <w:rStyle w:val="KeyWord0"/>
          <w:highlight w:val="white"/>
        </w:rPr>
        <w:t>&lt;k&gt;</w:t>
      </w:r>
      <w:r w:rsidR="00D4318D" w:rsidRPr="003C29E5">
        <w:rPr>
          <w:rStyle w:val="KeyWord0"/>
          <w:highlight w:val="white"/>
        </w:rPr>
        <w:t>LogicalNotExpression</w:t>
      </w:r>
      <w:r w:rsidR="00D4318D">
        <w:rPr>
          <w:rStyle w:val="KeyWord0"/>
          <w:highlight w:val="white"/>
        </w:rPr>
        <w:t>&lt;/k&gt;</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519618F0" w14:textId="77777777" w:rsidR="002A47AA" w:rsidRDefault="002A47AA" w:rsidP="005E5A36">
      <w:pPr>
        <w:pStyle w:val="Code"/>
        <w:rPr>
          <w:highlight w:val="white"/>
        </w:rPr>
      </w:pPr>
    </w:p>
    <w:p w14:paraId="69791B78" w14:textId="09FD32E4" w:rsidR="005E5A36" w:rsidRPr="00903DBA" w:rsidRDefault="005E5A36" w:rsidP="005E5A36">
      <w:pPr>
        <w:pStyle w:val="Code"/>
        <w:rPr>
          <w:highlight w:val="white"/>
        </w:rPr>
      </w:pPr>
      <w:r w:rsidRPr="00903DBA">
        <w:rPr>
          <w:highlight w:val="white"/>
        </w:rPr>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36529EA0" w14:textId="6B3928C1" w:rsidR="005E5A36" w:rsidRPr="00DC37F5" w:rsidRDefault="00CC1DF4" w:rsidP="0060539D">
      <w:pPr>
        <w:pStyle w:val="Heading3"/>
        <w:rPr>
          <w:highlight w:val="white"/>
        </w:rPr>
      </w:pPr>
      <w:r>
        <w:rPr>
          <w:highlight w:val="white"/>
        </w:rPr>
        <w:t>&lt;h3&gt;</w:t>
      </w:r>
      <w:bookmarkStart w:id="285" w:name="_Toc93320514"/>
      <w:r w:rsidRPr="00DC37F5">
        <w:rPr>
          <w:highlight w:val="white"/>
        </w:rPr>
        <w:t>The sizeof Expression</w:t>
      </w:r>
      <w:bookmarkEnd w:id="285"/>
      <w:r>
        <w:rPr>
          <w:highlight w:val="white"/>
        </w:rPr>
        <w:t>&lt;/h3&gt;</w:t>
      </w:r>
    </w:p>
    <w:p w14:paraId="1A57D6C7" w14:textId="0A09B6D8" w:rsidR="00E22064" w:rsidRPr="00903DBA" w:rsidRDefault="00E22064" w:rsidP="00E22064">
      <w:pPr>
        <w:rPr>
          <w:highlight w:val="white"/>
        </w:rPr>
      </w:pPr>
      <w:r>
        <w:rPr>
          <w:highlight w:val="white"/>
        </w:rPr>
        <w:t xml:space="preserve">The first </w:t>
      </w:r>
      <w:r w:rsidR="00D4318D">
        <w:rPr>
          <w:rStyle w:val="KeyWord0"/>
          <w:highlight w:val="white"/>
        </w:rPr>
        <w:t>&lt;k&gt;</w:t>
      </w:r>
      <w:r w:rsidR="00D4318D" w:rsidRPr="00A51F5C">
        <w:rPr>
          <w:rStyle w:val="KeyWord0"/>
          <w:highlight w:val="white"/>
        </w:rPr>
        <w:t>sizeof</w:t>
      </w:r>
      <w:r w:rsidR="00D4318D">
        <w:rPr>
          <w:rStyle w:val="KeyWord0"/>
          <w:highlight w:val="white"/>
        </w:rPr>
        <w:t>&lt;/k&gt;</w:t>
      </w:r>
      <w:r>
        <w:rPr>
          <w:highlight w:val="white"/>
        </w:rPr>
        <w:t xml:space="preserve"> operator takes a type or an expression as operand. </w:t>
      </w:r>
      <w:r w:rsidRPr="00903DBA">
        <w:rPr>
          <w:highlight w:val="white"/>
        </w:rPr>
        <w:t xml:space="preserve">In the case of the type, </w:t>
      </w:r>
      <w:r>
        <w:rPr>
          <w:highlight w:val="white"/>
        </w:rPr>
        <w:t xml:space="preserve">we </w:t>
      </w:r>
      <w:r w:rsidRPr="00903DBA">
        <w:rPr>
          <w:highlight w:val="white"/>
        </w:rPr>
        <w:t xml:space="preserve">check that the </w:t>
      </w:r>
      <w:r>
        <w:rPr>
          <w:highlight w:val="white"/>
        </w:rPr>
        <w:t xml:space="preserve">type </w:t>
      </w:r>
      <w:r w:rsidRPr="00903DBA">
        <w:rPr>
          <w:highlight w:val="white"/>
        </w:rPr>
        <w:t xml:space="preserve">is not </w:t>
      </w:r>
      <w:r>
        <w:rPr>
          <w:highlight w:val="white"/>
        </w:rPr>
        <w:t xml:space="preserve">void, </w:t>
      </w:r>
      <w:r w:rsidRPr="00903DBA">
        <w:rPr>
          <w:highlight w:val="white"/>
        </w:rPr>
        <w:t>function</w:t>
      </w:r>
      <w:r>
        <w:rPr>
          <w:highlight w:val="white"/>
        </w:rPr>
        <w:t>,</w:t>
      </w:r>
      <w:r w:rsidRPr="00903DBA">
        <w:rPr>
          <w:highlight w:val="white"/>
        </w:rPr>
        <w:t xml:space="preserve"> or bitfield</w:t>
      </w:r>
      <w:r>
        <w:rPr>
          <w:highlight w:val="white"/>
        </w:rPr>
        <w:t>, and then we return an expression holding the type size in bytes.</w:t>
      </w:r>
    </w:p>
    <w:p w14:paraId="36D75D05" w14:textId="77777777" w:rsidR="00E22064" w:rsidRPr="00903DBA" w:rsidRDefault="00E22064" w:rsidP="00E22064">
      <w:pPr>
        <w:pStyle w:val="Code"/>
        <w:rPr>
          <w:highlight w:val="white"/>
        </w:rPr>
      </w:pPr>
      <w:r w:rsidRPr="00903DBA">
        <w:rPr>
          <w:highlight w:val="white"/>
        </w:rPr>
        <w:t xml:space="preserve">    public static Expression SizeOfType(Type type) {</w:t>
      </w:r>
    </w:p>
    <w:p w14:paraId="7F1862A7" w14:textId="4CE86542" w:rsidR="00E22064" w:rsidRPr="00F437EA" w:rsidRDefault="00E22064" w:rsidP="00E22064">
      <w:pPr>
        <w:pStyle w:val="Code"/>
        <w:rPr>
          <w:highlight w:val="white"/>
        </w:rPr>
      </w:pPr>
      <w:r w:rsidRPr="00F437EA">
        <w:rPr>
          <w:highlight w:val="white"/>
        </w:rPr>
        <w:t xml:space="preserve">      </w:t>
      </w:r>
      <w:r w:rsidR="0056352A">
        <w:rPr>
          <w:highlight w:val="white"/>
        </w:rPr>
        <w:t>Error.Check</w:t>
      </w:r>
      <w:r w:rsidRPr="00F437EA">
        <w:rPr>
          <w:highlight w:val="white"/>
        </w:rPr>
        <w:t>(!type.Is</w:t>
      </w:r>
      <w:r>
        <w:rPr>
          <w:highlight w:val="white"/>
        </w:rPr>
        <w:t>Void</w:t>
      </w:r>
      <w:r w:rsidRPr="00F437EA">
        <w:rPr>
          <w:highlight w:val="white"/>
        </w:rPr>
        <w:t>() &amp;&amp; !type.IsFunction() &amp;&amp;</w:t>
      </w:r>
    </w:p>
    <w:p w14:paraId="658D98B3" w14:textId="77777777" w:rsidR="00E22064" w:rsidRPr="00F437EA" w:rsidRDefault="00E22064" w:rsidP="00E22064">
      <w:pPr>
        <w:pStyle w:val="Code"/>
        <w:rPr>
          <w:highlight w:val="white"/>
        </w:rPr>
      </w:pPr>
      <w:r w:rsidRPr="00F437EA">
        <w:rPr>
          <w:highlight w:val="white"/>
        </w:rPr>
        <w:t xml:space="preserve">                   !type.IsBitfield(), type,</w:t>
      </w:r>
    </w:p>
    <w:p w14:paraId="04280AEF" w14:textId="77777777" w:rsidR="00E22064" w:rsidRPr="00F437EA" w:rsidRDefault="00E22064" w:rsidP="00E22064">
      <w:pPr>
        <w:pStyle w:val="Code"/>
        <w:rPr>
          <w:highlight w:val="white"/>
        </w:rPr>
      </w:pPr>
      <w:r w:rsidRPr="00F437EA">
        <w:rPr>
          <w:highlight w:val="white"/>
        </w:rPr>
        <w:t xml:space="preserve">                   Message.Invalid_sizeof_expression);</w:t>
      </w:r>
    </w:p>
    <w:p w14:paraId="0F3828A0" w14:textId="77777777" w:rsidR="00E22064" w:rsidRPr="00F437EA" w:rsidRDefault="00E22064" w:rsidP="00E22064">
      <w:pPr>
        <w:pStyle w:val="Code"/>
        <w:rPr>
          <w:highlight w:val="white"/>
        </w:rPr>
      </w:pPr>
    </w:p>
    <w:p w14:paraId="787B45A2" w14:textId="77777777" w:rsidR="00E22064" w:rsidRPr="00903DBA" w:rsidRDefault="00E22064" w:rsidP="00E22064">
      <w:pPr>
        <w:pStyle w:val="Code"/>
        <w:rPr>
          <w:highlight w:val="white"/>
        </w:rPr>
      </w:pPr>
      <w:r w:rsidRPr="00903DBA">
        <w:rPr>
          <w:highlight w:val="white"/>
        </w:rPr>
        <w:t xml:space="preserve">      Symbol symbol =</w:t>
      </w:r>
    </w:p>
    <w:p w14:paraId="2C2B4AF1" w14:textId="77777777" w:rsidR="00E22064" w:rsidRPr="00903DBA" w:rsidRDefault="00E22064" w:rsidP="00E22064">
      <w:pPr>
        <w:pStyle w:val="Code"/>
        <w:rPr>
          <w:highlight w:val="white"/>
        </w:rPr>
      </w:pPr>
      <w:r w:rsidRPr="00903DBA">
        <w:rPr>
          <w:highlight w:val="white"/>
        </w:rPr>
        <w:t xml:space="preserve">        new Symbol(Type.SignedIntegerType, (BigInteger) type.Size());</w:t>
      </w:r>
    </w:p>
    <w:p w14:paraId="13E6D965" w14:textId="77777777" w:rsidR="00E22064" w:rsidRPr="00903DBA" w:rsidRDefault="00E22064" w:rsidP="00E22064">
      <w:pPr>
        <w:pStyle w:val="Code"/>
        <w:rPr>
          <w:highlight w:val="white"/>
        </w:rPr>
      </w:pPr>
      <w:r w:rsidRPr="00903DBA">
        <w:rPr>
          <w:highlight w:val="white"/>
        </w:rPr>
        <w:t xml:space="preserve">      return (new Expression(symbol, new List&lt;MiddleCode&gt;(),</w:t>
      </w:r>
    </w:p>
    <w:p w14:paraId="1A2EA301" w14:textId="77777777" w:rsidR="00E22064" w:rsidRPr="00903DBA" w:rsidRDefault="00E22064" w:rsidP="00E22064">
      <w:pPr>
        <w:pStyle w:val="Code"/>
        <w:rPr>
          <w:highlight w:val="white"/>
        </w:rPr>
      </w:pPr>
      <w:r w:rsidRPr="00903DBA">
        <w:rPr>
          <w:highlight w:val="white"/>
        </w:rPr>
        <w:t xml:space="preserve">                             new List&lt;MiddleCode&gt;()));</w:t>
      </w:r>
    </w:p>
    <w:p w14:paraId="0A301065" w14:textId="77777777" w:rsidR="00E22064" w:rsidRPr="00903DBA" w:rsidRDefault="00E22064" w:rsidP="00E22064">
      <w:pPr>
        <w:pStyle w:val="Code"/>
        <w:rPr>
          <w:highlight w:val="white"/>
        </w:rPr>
      </w:pPr>
      <w:r w:rsidRPr="00903DBA">
        <w:rPr>
          <w:highlight w:val="white"/>
        </w:rPr>
        <w:t xml:space="preserve">    }</w:t>
      </w:r>
    </w:p>
    <w:p w14:paraId="50637B6D" w14:textId="62F41AED" w:rsidR="00E22064" w:rsidRDefault="00E22064" w:rsidP="00CE2744">
      <w:pPr>
        <w:rPr>
          <w:highlight w:val="white"/>
        </w:rPr>
      </w:pPr>
      <w:r>
        <w:rPr>
          <w:highlight w:val="white"/>
        </w:rPr>
        <w:t xml:space="preserve">In case of an expression, we also check that the </w:t>
      </w:r>
      <w:r w:rsidR="00CE2744">
        <w:rPr>
          <w:highlight w:val="white"/>
        </w:rPr>
        <w:t>expression symbol does not hold register storage.</w:t>
      </w:r>
    </w:p>
    <w:p w14:paraId="1E2BD3C3" w14:textId="77777777" w:rsidR="00CE2744" w:rsidRPr="00CE2744" w:rsidRDefault="00CE2744" w:rsidP="00CE2744">
      <w:pPr>
        <w:pStyle w:val="Code"/>
      </w:pPr>
      <w:r w:rsidRPr="00CE2744">
        <w:t xml:space="preserve">    public static Expression SizeOfExpression(Expression expression) {</w:t>
      </w:r>
    </w:p>
    <w:p w14:paraId="126795B7" w14:textId="77777777" w:rsidR="00CE2744" w:rsidRPr="00CE2744" w:rsidRDefault="00CE2744" w:rsidP="00CE2744">
      <w:pPr>
        <w:pStyle w:val="Code"/>
      </w:pPr>
      <w:r w:rsidRPr="00CE2744">
        <w:t xml:space="preserve">      expression = TypeCast.LogicalToIntegral(expression);</w:t>
      </w:r>
    </w:p>
    <w:p w14:paraId="2AE757F6" w14:textId="254559EA" w:rsidR="00CE2744" w:rsidRPr="00CE2744" w:rsidRDefault="00CE2744" w:rsidP="00CE2744">
      <w:pPr>
        <w:pStyle w:val="Code"/>
      </w:pPr>
      <w:r w:rsidRPr="00CE2744">
        <w:t xml:space="preserve">      </w:t>
      </w:r>
      <w:r w:rsidR="0056352A">
        <w:t>Error.Check</w:t>
      </w:r>
      <w:r w:rsidRPr="00CE2744">
        <w:t>(!expression.Symbol.IsRegister(),</w:t>
      </w:r>
    </w:p>
    <w:p w14:paraId="082640FA" w14:textId="77777777" w:rsidR="00CE2744" w:rsidRPr="00CE2744" w:rsidRDefault="00CE2744" w:rsidP="00CE2744">
      <w:pPr>
        <w:pStyle w:val="Code"/>
      </w:pPr>
      <w:r w:rsidRPr="00CE2744">
        <w:t xml:space="preserve">                   expression, Message.Invalid_sizeof_expression);</w:t>
      </w:r>
    </w:p>
    <w:p w14:paraId="3E976AAC" w14:textId="77777777" w:rsidR="00CE2744" w:rsidRPr="00CE2744" w:rsidRDefault="00CE2744" w:rsidP="00CE2744">
      <w:pPr>
        <w:pStyle w:val="Code"/>
      </w:pPr>
      <w:r w:rsidRPr="00CE2744">
        <w:t xml:space="preserve">      return SizeOfType(expression.Symbol.Type);</w:t>
      </w:r>
    </w:p>
    <w:p w14:paraId="51E416A2" w14:textId="77777777" w:rsidR="00CE2744" w:rsidRPr="00CE2744" w:rsidRDefault="00CE2744" w:rsidP="00CE2744">
      <w:pPr>
        <w:pStyle w:val="Code"/>
      </w:pPr>
      <w:r w:rsidRPr="00CE2744">
        <w:t xml:space="preserve">    }</w:t>
      </w:r>
    </w:p>
    <w:p w14:paraId="5EC7D439" w14:textId="132F0BB4" w:rsidR="005E5A36" w:rsidRPr="00903DBA" w:rsidRDefault="00CC1DF4" w:rsidP="0060539D">
      <w:pPr>
        <w:pStyle w:val="Heading3"/>
        <w:rPr>
          <w:highlight w:val="white"/>
        </w:rPr>
      </w:pPr>
      <w:r>
        <w:rPr>
          <w:highlight w:val="white"/>
        </w:rPr>
        <w:lastRenderedPageBreak/>
        <w:t>&lt;h3&gt;</w:t>
      </w:r>
      <w:bookmarkStart w:id="286" w:name="_Toc93320515"/>
      <w:r w:rsidRPr="00903DBA">
        <w:rPr>
          <w:highlight w:val="white"/>
        </w:rPr>
        <w:t>Prefix Increment and Decrement Expression</w:t>
      </w:r>
      <w:bookmarkEnd w:id="286"/>
      <w:r>
        <w:rPr>
          <w:highlight w:val="white"/>
        </w:rPr>
        <w:t>&lt;/h3&gt;</w:t>
      </w:r>
    </w:p>
    <w:p w14:paraId="69DACBBD" w14:textId="273939BD" w:rsidR="00A35EBA" w:rsidRDefault="007B46DA" w:rsidP="005E5A36">
      <w:pPr>
        <w:rPr>
          <w:highlight w:val="white"/>
        </w:rPr>
      </w:pPr>
      <w:r>
        <w:rPr>
          <w:highlight w:val="white"/>
        </w:rPr>
        <w:t>As the prefix increment and decrement operators are only syntactic suga</w:t>
      </w:r>
      <w:r w:rsidR="00A35EBA">
        <w:rPr>
          <w:highlight w:val="white"/>
        </w:rPr>
        <w:t xml:space="preserve">r for the addition and subtraction assignment operator, we simple call their methods. For instance, </w:t>
      </w:r>
      <w:r w:rsidR="00D4318D">
        <w:rPr>
          <w:rStyle w:val="KeyWord0"/>
          <w:highlight w:val="white"/>
        </w:rPr>
        <w:t>&lt;k&gt;</w:t>
      </w:r>
      <w:r w:rsidR="00D4318D" w:rsidRPr="00F437EA">
        <w:rPr>
          <w:rStyle w:val="KeyWord0"/>
          <w:highlight w:val="white"/>
        </w:rPr>
        <w:t>++i</w:t>
      </w:r>
      <w:r w:rsidR="00D4318D">
        <w:rPr>
          <w:rStyle w:val="KeyWord0"/>
          <w:highlight w:val="white"/>
        </w:rPr>
        <w:t>&lt;/k&gt;</w:t>
      </w:r>
      <w:r w:rsidR="00A35EBA">
        <w:rPr>
          <w:highlight w:val="white"/>
        </w:rPr>
        <w:t xml:space="preserve"> and </w:t>
      </w:r>
      <w:r w:rsidR="00D4318D">
        <w:rPr>
          <w:rStyle w:val="KeyWord0"/>
          <w:highlight w:val="white"/>
        </w:rPr>
        <w:t>&lt;k&gt;</w:t>
      </w:r>
      <w:r w:rsidR="00D4318D" w:rsidRPr="00F437EA">
        <w:rPr>
          <w:rStyle w:val="KeyWord0"/>
          <w:highlight w:val="white"/>
        </w:rPr>
        <w:t>--j</w:t>
      </w:r>
      <w:r w:rsidR="00D4318D">
        <w:rPr>
          <w:rStyle w:val="KeyWord0"/>
          <w:highlight w:val="white"/>
        </w:rPr>
        <w:t>&lt;/k&gt;</w:t>
      </w:r>
      <w:r w:rsidR="00A35EBA">
        <w:rPr>
          <w:highlight w:val="white"/>
        </w:rPr>
        <w:t xml:space="preserve"> are equivalent to </w:t>
      </w:r>
      <w:r w:rsidR="00D4318D">
        <w:rPr>
          <w:rStyle w:val="KeyWord0"/>
          <w:highlight w:val="white"/>
        </w:rPr>
        <w:t>&lt;k&gt;</w:t>
      </w:r>
      <w:r w:rsidR="00D4318D" w:rsidRPr="00A35EBA">
        <w:rPr>
          <w:rStyle w:val="KeyWord0"/>
          <w:highlight w:val="white"/>
        </w:rPr>
        <w:t>i+=1</w:t>
      </w:r>
      <w:r w:rsidR="00D4318D">
        <w:rPr>
          <w:rStyle w:val="KeyWord0"/>
          <w:highlight w:val="white"/>
        </w:rPr>
        <w:t>&lt;/k&gt;</w:t>
      </w:r>
      <w:r w:rsidR="00A35EBA">
        <w:rPr>
          <w:highlight w:val="white"/>
        </w:rPr>
        <w:t xml:space="preserve"> and </w:t>
      </w:r>
      <w:r w:rsidR="00D4318D">
        <w:rPr>
          <w:rStyle w:val="KeyWord0"/>
          <w:highlight w:val="white"/>
        </w:rPr>
        <w:t>&lt;k&gt;</w:t>
      </w:r>
      <w:r w:rsidR="00D4318D" w:rsidRPr="00A35EBA">
        <w:rPr>
          <w:rStyle w:val="KeyWord0"/>
          <w:highlight w:val="white"/>
        </w:rPr>
        <w:t>j-=1</w:t>
      </w:r>
      <w:r w:rsidR="00D4318D">
        <w:rPr>
          <w:rStyle w:val="KeyWord0"/>
          <w:highlight w:val="white"/>
        </w:rPr>
        <w:t>&lt;/k&gt;</w:t>
      </w:r>
      <w:r w:rsidR="00A35EBA">
        <w:rPr>
          <w:highlight w:val="white"/>
        </w:rPr>
        <w:t>.</w:t>
      </w:r>
    </w:p>
    <w:p w14:paraId="28F3F71B" w14:textId="77777777" w:rsidR="00E65AC5" w:rsidRPr="00E65AC5" w:rsidRDefault="00E65AC5" w:rsidP="00E65AC5">
      <w:pPr>
        <w:pStyle w:val="Code"/>
        <w:rPr>
          <w:highlight w:val="white"/>
        </w:rPr>
      </w:pPr>
      <w:r w:rsidRPr="00E65AC5">
        <w:rPr>
          <w:highlight w:val="white"/>
        </w:rPr>
        <w:t xml:space="preserve">    public static Expression PrefixIncrementExpression</w:t>
      </w:r>
    </w:p>
    <w:p w14:paraId="325B8287" w14:textId="77777777" w:rsidR="00E65AC5" w:rsidRPr="00E65AC5" w:rsidRDefault="00E65AC5" w:rsidP="00E65AC5">
      <w:pPr>
        <w:pStyle w:val="Code"/>
        <w:rPr>
          <w:highlight w:val="white"/>
        </w:rPr>
      </w:pPr>
      <w:r w:rsidRPr="00E65AC5">
        <w:rPr>
          <w:highlight w:val="white"/>
        </w:rPr>
        <w:t xml:space="preserve">                             (MiddleOperator middleOp, Expression expression){</w:t>
      </w:r>
    </w:p>
    <w:p w14:paraId="7BAB45F6" w14:textId="77777777" w:rsidR="00E65AC5" w:rsidRPr="00E65AC5" w:rsidRDefault="00E65AC5" w:rsidP="00E65AC5">
      <w:pPr>
        <w:pStyle w:val="Code"/>
        <w:rPr>
          <w:highlight w:val="white"/>
        </w:rPr>
      </w:pPr>
      <w:r w:rsidRPr="00E65AC5">
        <w:rPr>
          <w:highlight w:val="white"/>
        </w:rPr>
        <w:t xml:space="preserve">      List&lt;MiddleCode&gt; longList = new List&lt;MiddleCode&gt;();</w:t>
      </w:r>
    </w:p>
    <w:p w14:paraId="29EF8216" w14:textId="5DF7782C" w:rsidR="00B03EF2" w:rsidRDefault="001C5866" w:rsidP="001C5866">
      <w:pPr>
        <w:rPr>
          <w:highlight w:val="white"/>
        </w:rPr>
      </w:pPr>
      <w:r>
        <w:rPr>
          <w:highlight w:val="white"/>
        </w:rPr>
        <w:t xml:space="preserve">We create a symbol holding the value one. However, since it is possible to apply the operators to both </w:t>
      </w:r>
      <w:r w:rsidR="001B75F2">
        <w:rPr>
          <w:highlight w:val="white"/>
        </w:rPr>
        <w:t xml:space="preserve">floating and integral </w:t>
      </w:r>
      <w:r>
        <w:rPr>
          <w:highlight w:val="white"/>
        </w:rPr>
        <w:t xml:space="preserve">values, </w:t>
      </w:r>
      <w:r w:rsidR="00B03EF2">
        <w:rPr>
          <w:highlight w:val="white"/>
        </w:rPr>
        <w:t xml:space="preserve">we add the </w:t>
      </w:r>
      <w:r w:rsidR="00D4318D">
        <w:rPr>
          <w:rStyle w:val="KeyWord0"/>
          <w:highlight w:val="white"/>
        </w:rPr>
        <w:t>&lt;k&gt;</w:t>
      </w:r>
      <w:r w:rsidR="00D4318D" w:rsidRPr="001B75F2">
        <w:rPr>
          <w:rStyle w:val="KeyWord0"/>
          <w:highlight w:val="white"/>
        </w:rPr>
        <w:t>PushOne</w:t>
      </w:r>
      <w:r w:rsidR="00D4318D">
        <w:rPr>
          <w:rStyle w:val="KeyWord0"/>
          <w:highlight w:val="white"/>
        </w:rPr>
        <w:t>&lt;/k&gt;</w:t>
      </w:r>
      <w:r w:rsidR="00B03EF2">
        <w:rPr>
          <w:highlight w:val="white"/>
        </w:rPr>
        <w:t xml:space="preserve"> middle code instruction in the floating case, and add an object of the </w:t>
      </w:r>
      <w:r w:rsidR="00D4318D">
        <w:rPr>
          <w:rStyle w:val="KeyWord0"/>
          <w:highlight w:val="white"/>
        </w:rPr>
        <w:t>&lt;k&gt;</w:t>
      </w:r>
      <w:r w:rsidR="00D4318D" w:rsidRPr="00B03EF2">
        <w:rPr>
          <w:rStyle w:val="KeyWord0"/>
          <w:highlight w:val="white"/>
        </w:rPr>
        <w:t>BigInteger</w:t>
      </w:r>
      <w:r w:rsidR="00D4318D">
        <w:rPr>
          <w:rStyle w:val="KeyWord0"/>
          <w:highlight w:val="white"/>
        </w:rPr>
        <w:t>&lt;/k&gt;</w:t>
      </w:r>
      <w:r w:rsidR="00B03EF2">
        <w:rPr>
          <w:highlight w:val="white"/>
        </w:rPr>
        <w:t xml:space="preserve"> class </w:t>
      </w:r>
      <w:r w:rsidR="001B75F2">
        <w:rPr>
          <w:highlight w:val="white"/>
        </w:rPr>
        <w:t xml:space="preserve">to the symbol </w:t>
      </w:r>
      <w:r w:rsidR="00B03EF2">
        <w:rPr>
          <w:highlight w:val="white"/>
        </w:rPr>
        <w:t>in the integral case.</w:t>
      </w:r>
    </w:p>
    <w:p w14:paraId="6A751D67" w14:textId="77777777" w:rsidR="00E65AC5" w:rsidRPr="00E65AC5" w:rsidRDefault="00E65AC5" w:rsidP="00E65AC5">
      <w:pPr>
        <w:pStyle w:val="Code"/>
        <w:rPr>
          <w:highlight w:val="white"/>
        </w:rPr>
      </w:pPr>
      <w:r w:rsidRPr="00E65AC5">
        <w:rPr>
          <w:highlight w:val="white"/>
        </w:rPr>
        <w:t xml:space="preserve">      Symbol oneSymbol;</w:t>
      </w:r>
    </w:p>
    <w:p w14:paraId="29F5EDD5" w14:textId="77777777" w:rsidR="00E65AC5" w:rsidRPr="00E65AC5" w:rsidRDefault="00E65AC5" w:rsidP="00E65AC5">
      <w:pPr>
        <w:pStyle w:val="Code"/>
        <w:rPr>
          <w:highlight w:val="white"/>
        </w:rPr>
      </w:pPr>
      <w:r w:rsidRPr="00E65AC5">
        <w:rPr>
          <w:highlight w:val="white"/>
        </w:rPr>
        <w:t xml:space="preserve">      if (expression.Symbol.Type.IsFloating()) {</w:t>
      </w:r>
    </w:p>
    <w:p w14:paraId="5AB1D00E" w14:textId="77777777" w:rsidR="00E65AC5" w:rsidRPr="00E65AC5" w:rsidRDefault="00E65AC5" w:rsidP="00E65AC5">
      <w:pPr>
        <w:pStyle w:val="Code"/>
        <w:rPr>
          <w:highlight w:val="white"/>
        </w:rPr>
      </w:pPr>
      <w:r w:rsidRPr="00E65AC5">
        <w:rPr>
          <w:highlight w:val="white"/>
        </w:rPr>
        <w:t xml:space="preserve">        oneSymbol = new Symbol(expression.Symbol.Type);</w:t>
      </w:r>
    </w:p>
    <w:p w14:paraId="72879475" w14:textId="77777777" w:rsidR="00E65AC5" w:rsidRPr="00E65AC5" w:rsidRDefault="00E65AC5" w:rsidP="00E65AC5">
      <w:pPr>
        <w:pStyle w:val="Code"/>
        <w:rPr>
          <w:highlight w:val="white"/>
        </w:rPr>
      </w:pPr>
      <w:r w:rsidRPr="00E65AC5">
        <w:rPr>
          <w:highlight w:val="white"/>
        </w:rPr>
        <w:t xml:space="preserve">        AddMiddleCode(longList, MiddleOperator.PushOne);</w:t>
      </w:r>
    </w:p>
    <w:p w14:paraId="56573182" w14:textId="77777777" w:rsidR="00E65AC5" w:rsidRPr="00E65AC5" w:rsidRDefault="00E65AC5" w:rsidP="00E65AC5">
      <w:pPr>
        <w:pStyle w:val="Code"/>
        <w:rPr>
          <w:highlight w:val="white"/>
        </w:rPr>
      </w:pPr>
      <w:r w:rsidRPr="00E65AC5">
        <w:rPr>
          <w:highlight w:val="white"/>
        </w:rPr>
        <w:t xml:space="preserve">      }</w:t>
      </w:r>
    </w:p>
    <w:p w14:paraId="6A131C5E" w14:textId="77777777" w:rsidR="00E65AC5" w:rsidRPr="00E65AC5" w:rsidRDefault="00E65AC5" w:rsidP="00E65AC5">
      <w:pPr>
        <w:pStyle w:val="Code"/>
        <w:rPr>
          <w:highlight w:val="white"/>
        </w:rPr>
      </w:pPr>
      <w:r w:rsidRPr="00E65AC5">
        <w:rPr>
          <w:highlight w:val="white"/>
        </w:rPr>
        <w:t xml:space="preserve">      else {</w:t>
      </w:r>
    </w:p>
    <w:p w14:paraId="7A3441AC" w14:textId="77777777" w:rsidR="00E65AC5" w:rsidRPr="00E65AC5" w:rsidRDefault="00E65AC5" w:rsidP="00E65AC5">
      <w:pPr>
        <w:pStyle w:val="Code"/>
        <w:rPr>
          <w:highlight w:val="white"/>
        </w:rPr>
      </w:pPr>
      <w:r w:rsidRPr="00E65AC5">
        <w:rPr>
          <w:highlight w:val="white"/>
        </w:rPr>
        <w:t xml:space="preserve">        oneSymbol = new Symbol(expression.Symbol.Type, BigInteger.One);</w:t>
      </w:r>
    </w:p>
    <w:p w14:paraId="41C86988" w14:textId="77777777" w:rsidR="00E65AC5" w:rsidRPr="00E65AC5" w:rsidRDefault="00E65AC5" w:rsidP="00E65AC5">
      <w:pPr>
        <w:pStyle w:val="Code"/>
        <w:rPr>
          <w:highlight w:val="white"/>
        </w:rPr>
      </w:pPr>
      <w:r w:rsidRPr="00E65AC5">
        <w:rPr>
          <w:highlight w:val="white"/>
        </w:rPr>
        <w:t xml:space="preserve">      }</w:t>
      </w:r>
    </w:p>
    <w:p w14:paraId="40855E99" w14:textId="1494D878" w:rsidR="00E65AC5" w:rsidRPr="00E65AC5" w:rsidRDefault="00ED24D1" w:rsidP="00ED24D1">
      <w:pPr>
        <w:rPr>
          <w:highlight w:val="white"/>
        </w:rPr>
      </w:pPr>
      <w:r>
        <w:rPr>
          <w:highlight w:val="white"/>
        </w:rPr>
        <w:t>When the symbol holding the value</w:t>
      </w:r>
      <w:r w:rsidR="00B254CC">
        <w:rPr>
          <w:highlight w:val="white"/>
        </w:rPr>
        <w:t xml:space="preserve"> of </w:t>
      </w:r>
      <w:r>
        <w:rPr>
          <w:highlight w:val="white"/>
        </w:rPr>
        <w:t xml:space="preserve">one has been </w:t>
      </w:r>
      <w:r w:rsidR="00645771">
        <w:rPr>
          <w:highlight w:val="white"/>
        </w:rPr>
        <w:t xml:space="preserve">created, we call the </w:t>
      </w:r>
      <w:r w:rsidR="00D4318D">
        <w:rPr>
          <w:rStyle w:val="KeyWord0"/>
          <w:highlight w:val="white"/>
        </w:rPr>
        <w:t>&lt;k&gt;</w:t>
      </w:r>
      <w:r w:rsidR="00D4318D" w:rsidRPr="00645771">
        <w:rPr>
          <w:rStyle w:val="KeyWord0"/>
          <w:highlight w:val="white"/>
        </w:rPr>
        <w:t>AssignmentExpression</w:t>
      </w:r>
      <w:r w:rsidR="00D4318D">
        <w:rPr>
          <w:rStyle w:val="KeyWord0"/>
          <w:highlight w:val="white"/>
        </w:rPr>
        <w:t>&lt;/k&gt;</w:t>
      </w:r>
      <w:r w:rsidR="00645771">
        <w:rPr>
          <w:highlight w:val="white"/>
        </w:rPr>
        <w:t xml:space="preserve"> method with the </w:t>
      </w:r>
      <w:r w:rsidR="00D4318D">
        <w:rPr>
          <w:rStyle w:val="KeyWord0"/>
          <w:highlight w:val="white"/>
        </w:rPr>
        <w:t>&lt;k&gt;</w:t>
      </w:r>
      <w:r w:rsidR="00D4318D" w:rsidRPr="00226D0A">
        <w:rPr>
          <w:rStyle w:val="KeyWord0"/>
          <w:highlight w:val="white"/>
        </w:rPr>
        <w:t>middleOp</w:t>
      </w:r>
      <w:r w:rsidR="00D4318D">
        <w:rPr>
          <w:rStyle w:val="KeyWord0"/>
          <w:highlight w:val="white"/>
        </w:rPr>
        <w:t>&lt;/k&gt;</w:t>
      </w:r>
      <w:r w:rsidR="00226D0A">
        <w:rPr>
          <w:highlight w:val="white"/>
        </w:rPr>
        <w:t xml:space="preserve"> parameter, which has by the parser been set to the value </w:t>
      </w:r>
      <w:r w:rsidR="00D4318D">
        <w:rPr>
          <w:rStyle w:val="KeyWord0"/>
          <w:highlight w:val="white"/>
        </w:rPr>
        <w:t>&lt;k&gt;</w:t>
      </w:r>
      <w:r w:rsidR="00D4318D" w:rsidRPr="00226D0A">
        <w:rPr>
          <w:rStyle w:val="KeyWord0"/>
          <w:highlight w:val="white"/>
        </w:rPr>
        <w:t>MiddleOperator</w:t>
      </w:r>
      <w:r w:rsidR="00D4318D">
        <w:rPr>
          <w:rStyle w:val="KeyWord0"/>
          <w:highlight w:val="white"/>
        </w:rPr>
        <w:t>&lt;/k&gt;</w:t>
      </w:r>
      <w:r w:rsidR="00226D0A">
        <w:rPr>
          <w:highlight w:val="white"/>
        </w:rPr>
        <w:t>.</w:t>
      </w:r>
      <w:r w:rsidR="00D4318D">
        <w:rPr>
          <w:rStyle w:val="KeyWord0"/>
          <w:highlight w:val="white"/>
        </w:rPr>
        <w:t>&lt;k&gt;</w:t>
      </w:r>
      <w:r w:rsidR="00D4318D" w:rsidRPr="00226D0A">
        <w:rPr>
          <w:rStyle w:val="KeyWord0"/>
          <w:highlight w:val="white"/>
        </w:rPr>
        <w:t>Add</w:t>
      </w:r>
      <w:r w:rsidR="00D4318D">
        <w:rPr>
          <w:rStyle w:val="KeyWord0"/>
          <w:highlight w:val="white"/>
        </w:rPr>
        <w:t>&lt;/k&gt;</w:t>
      </w:r>
      <w:r w:rsidR="00226D0A">
        <w:rPr>
          <w:highlight w:val="white"/>
        </w:rPr>
        <w:t xml:space="preserve"> or </w:t>
      </w:r>
      <w:r w:rsidR="00D4318D">
        <w:rPr>
          <w:rStyle w:val="KeyWord0"/>
          <w:highlight w:val="white"/>
        </w:rPr>
        <w:t>&lt;k&gt;</w:t>
      </w:r>
      <w:r w:rsidR="00D4318D" w:rsidRPr="00226D0A">
        <w:rPr>
          <w:rStyle w:val="KeyWord0"/>
          <w:highlight w:val="white"/>
        </w:rPr>
        <w:t>MiddleOperator</w:t>
      </w:r>
      <w:r w:rsidR="00D4318D">
        <w:rPr>
          <w:rStyle w:val="KeyWord0"/>
          <w:highlight w:val="white"/>
        </w:rPr>
        <w:t>&lt;/k&gt;</w:t>
      </w:r>
      <w:r w:rsidR="00226D0A">
        <w:rPr>
          <w:highlight w:val="white"/>
        </w:rPr>
        <w:t>.</w:t>
      </w:r>
      <w:r w:rsidR="00D4318D">
        <w:rPr>
          <w:rStyle w:val="KeyWord0"/>
          <w:highlight w:val="white"/>
        </w:rPr>
        <w:t>&lt;k&gt;</w:t>
      </w:r>
      <w:r w:rsidR="00D4318D" w:rsidRPr="00226D0A">
        <w:rPr>
          <w:rStyle w:val="KeyWord0"/>
          <w:highlight w:val="white"/>
        </w:rPr>
        <w:t>Subtract</w:t>
      </w:r>
      <w:r w:rsidR="00D4318D">
        <w:rPr>
          <w:rStyle w:val="KeyWord0"/>
          <w:highlight w:val="white"/>
        </w:rPr>
        <w:t>&lt;/k&gt;</w:t>
      </w:r>
      <w:r w:rsidR="00226D0A">
        <w:rPr>
          <w:highlight w:val="white"/>
        </w:rPr>
        <w:t>.</w:t>
      </w:r>
    </w:p>
    <w:p w14:paraId="578AE567" w14:textId="77777777" w:rsidR="00E65AC5" w:rsidRPr="00E65AC5" w:rsidRDefault="00E65AC5" w:rsidP="00E65AC5">
      <w:pPr>
        <w:pStyle w:val="Code"/>
        <w:rPr>
          <w:highlight w:val="white"/>
        </w:rPr>
      </w:pPr>
      <w:r w:rsidRPr="00E65AC5">
        <w:rPr>
          <w:highlight w:val="white"/>
        </w:rPr>
        <w:t xml:space="preserve">      Expression oneExpression = new Expression(oneSymbol, null, longList);</w:t>
      </w:r>
    </w:p>
    <w:p w14:paraId="068F87BF" w14:textId="77777777" w:rsidR="00E65AC5" w:rsidRPr="00E65AC5" w:rsidRDefault="00E65AC5" w:rsidP="00E65AC5">
      <w:pPr>
        <w:pStyle w:val="Code"/>
        <w:rPr>
          <w:highlight w:val="white"/>
        </w:rPr>
      </w:pPr>
      <w:r w:rsidRPr="00E65AC5">
        <w:rPr>
          <w:highlight w:val="white"/>
        </w:rPr>
        <w:t xml:space="preserve">      return AssignmentExpression(middleOp, expression, oneExpression);</w:t>
      </w:r>
    </w:p>
    <w:p w14:paraId="4B57705F" w14:textId="77777777" w:rsidR="00E65AC5" w:rsidRPr="00E65AC5" w:rsidRDefault="00E65AC5" w:rsidP="00E65AC5">
      <w:pPr>
        <w:pStyle w:val="Code"/>
        <w:rPr>
          <w:highlight w:val="white"/>
        </w:rPr>
      </w:pPr>
      <w:r w:rsidRPr="00E65AC5">
        <w:rPr>
          <w:highlight w:val="white"/>
        </w:rPr>
        <w:t xml:space="preserve">    }</w:t>
      </w:r>
    </w:p>
    <w:p w14:paraId="20A707A1" w14:textId="4A41FCA9" w:rsidR="005E5A36" w:rsidRPr="00DC37F5" w:rsidRDefault="00CC1DF4" w:rsidP="0060539D">
      <w:pPr>
        <w:pStyle w:val="Heading3"/>
        <w:rPr>
          <w:highlight w:val="white"/>
        </w:rPr>
      </w:pPr>
      <w:r>
        <w:rPr>
          <w:highlight w:val="white"/>
        </w:rPr>
        <w:t>&lt;h3&gt;</w:t>
      </w:r>
      <w:bookmarkStart w:id="287" w:name="_Toc93320516"/>
      <w:r w:rsidRPr="00DC37F5">
        <w:rPr>
          <w:highlight w:val="white"/>
        </w:rPr>
        <w:t>Postfix Increment and Decrement Expression</w:t>
      </w:r>
      <w:bookmarkEnd w:id="287"/>
      <w:r>
        <w:rPr>
          <w:highlight w:val="white"/>
        </w:rPr>
        <w:t>&lt;/h3&gt;</w:t>
      </w:r>
    </w:p>
    <w:p w14:paraId="14426D40" w14:textId="40CB4899" w:rsidR="00176EB2" w:rsidRDefault="00176EB2" w:rsidP="003E773C">
      <w:pPr>
        <w:rPr>
          <w:highlight w:val="white"/>
        </w:rPr>
      </w:pPr>
      <w:r>
        <w:rPr>
          <w:highlight w:val="white"/>
        </w:rPr>
        <w:t xml:space="preserve">The short list of the postfix expression is identical to the prefix expression, since their side effects are identical. </w:t>
      </w:r>
      <w:r w:rsidR="00AE054B">
        <w:rPr>
          <w:highlight w:val="white"/>
        </w:rPr>
        <w:t xml:space="preserve">For instance, the expression statements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and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w:t>
      </w:r>
      <w:r w:rsidR="00D15DB9">
        <w:rPr>
          <w:highlight w:val="white"/>
        </w:rPr>
        <w:t>have the same effect: to increase the value by one.</w:t>
      </w:r>
    </w:p>
    <w:p w14:paraId="49FB1AF4" w14:textId="77777777" w:rsidR="00C32090" w:rsidRPr="00C32090" w:rsidRDefault="00C32090" w:rsidP="00C32090">
      <w:pPr>
        <w:pStyle w:val="Code"/>
        <w:rPr>
          <w:highlight w:val="white"/>
        </w:rPr>
      </w:pPr>
      <w:r w:rsidRPr="00C32090">
        <w:rPr>
          <w:highlight w:val="white"/>
        </w:rPr>
        <w:t xml:space="preserve">    public static Expression PostfixIncrementExpression</w:t>
      </w:r>
    </w:p>
    <w:p w14:paraId="4145CCE5" w14:textId="77777777" w:rsidR="00C32090" w:rsidRPr="00C32090" w:rsidRDefault="00C32090" w:rsidP="00C32090">
      <w:pPr>
        <w:pStyle w:val="Code"/>
        <w:rPr>
          <w:highlight w:val="white"/>
        </w:rPr>
      </w:pPr>
      <w:r w:rsidRPr="00C32090">
        <w:rPr>
          <w:highlight w:val="white"/>
        </w:rPr>
        <w:t xml:space="preserve">                             (MiddleOperator middleOp, Expression expression){</w:t>
      </w:r>
    </w:p>
    <w:p w14:paraId="5A8C0E13" w14:textId="77777777" w:rsidR="00C32090" w:rsidRDefault="00C32090" w:rsidP="00C32090">
      <w:pPr>
        <w:pStyle w:val="Code"/>
        <w:rPr>
          <w:highlight w:val="white"/>
        </w:rPr>
      </w:pPr>
      <w:r w:rsidRPr="00C32090">
        <w:rPr>
          <w:highlight w:val="white"/>
        </w:rPr>
        <w:t xml:space="preserve">      List&lt;MiddleCode&gt; shortList =</w:t>
      </w:r>
    </w:p>
    <w:p w14:paraId="2DD24742" w14:textId="54DC880D" w:rsidR="00C32090" w:rsidRPr="00C32090" w:rsidRDefault="00C32090" w:rsidP="00C32090">
      <w:pPr>
        <w:pStyle w:val="Code"/>
        <w:rPr>
          <w:highlight w:val="white"/>
        </w:rPr>
      </w:pPr>
      <w:r>
        <w:rPr>
          <w:highlight w:val="white"/>
        </w:rPr>
        <w:t xml:space="preserve">       </w:t>
      </w:r>
      <w:r w:rsidRPr="00C32090">
        <w:rPr>
          <w:highlight w:val="white"/>
        </w:rPr>
        <w:t xml:space="preserve"> PrefixIncrementExpression(middleOp, expression).ShortList,</w:t>
      </w:r>
    </w:p>
    <w:p w14:paraId="77046F30" w14:textId="77777777" w:rsidR="00C32090" w:rsidRPr="00C32090" w:rsidRDefault="00C32090" w:rsidP="00C32090">
      <w:pPr>
        <w:pStyle w:val="Code"/>
        <w:rPr>
          <w:highlight w:val="white"/>
        </w:rPr>
      </w:pPr>
      <w:r w:rsidRPr="00C32090">
        <w:rPr>
          <w:highlight w:val="white"/>
        </w:rPr>
        <w:t xml:space="preserve">                       longList = new List&lt;MiddleCode&gt;();</w:t>
      </w:r>
    </w:p>
    <w:p w14:paraId="2F04DC45" w14:textId="08FE81B3" w:rsidR="002F19ED" w:rsidRDefault="00D15DB9" w:rsidP="00D15DB9">
      <w:pPr>
        <w:rPr>
          <w:highlight w:val="white"/>
        </w:rPr>
      </w:pPr>
      <w:r w:rsidRPr="00903DBA">
        <w:rPr>
          <w:highlight w:val="white"/>
        </w:rPr>
        <w:t xml:space="preserve">In the long list case, the situation becomes more complicated, since the result of the operations shall be the original value, not the resulting value. Therefore, </w:t>
      </w:r>
      <w:r w:rsidR="00AE054B">
        <w:rPr>
          <w:highlight w:val="white"/>
        </w:rPr>
        <w:t xml:space="preserve">in the floating case </w:t>
      </w:r>
      <w:r w:rsidRPr="00903DBA">
        <w:rPr>
          <w:highlight w:val="white"/>
        </w:rPr>
        <w:t xml:space="preserve">we </w:t>
      </w:r>
      <w:r w:rsidR="00AE054B">
        <w:rPr>
          <w:highlight w:val="white"/>
        </w:rPr>
        <w:t xml:space="preserve">push the same value </w:t>
      </w:r>
      <w:r w:rsidR="002F19ED">
        <w:rPr>
          <w:highlight w:val="white"/>
        </w:rPr>
        <w:t>one more time on the floating-point stack, push the value one, perform an addition or subtraction and pops the resulting value. In this way, the original value is still on the top of the stack.</w:t>
      </w:r>
    </w:p>
    <w:p w14:paraId="7843CF5D" w14:textId="77777777" w:rsidR="00C32090" w:rsidRPr="00C32090" w:rsidRDefault="00C32090" w:rsidP="00C32090">
      <w:pPr>
        <w:pStyle w:val="Code"/>
        <w:rPr>
          <w:highlight w:val="white"/>
        </w:rPr>
      </w:pPr>
      <w:r w:rsidRPr="00C32090">
        <w:rPr>
          <w:highlight w:val="white"/>
        </w:rPr>
        <w:t xml:space="preserve">      Symbol resultSymbol = new Symbol(expression.Symbol.Type);</w:t>
      </w:r>
    </w:p>
    <w:p w14:paraId="0CD1D90C" w14:textId="77777777" w:rsidR="00C32090" w:rsidRDefault="00C32090" w:rsidP="00C32090">
      <w:pPr>
        <w:pStyle w:val="Code"/>
        <w:rPr>
          <w:highlight w:val="white"/>
        </w:rPr>
      </w:pPr>
      <w:r w:rsidRPr="00C32090">
        <w:rPr>
          <w:highlight w:val="white"/>
        </w:rPr>
        <w:t xml:space="preserve">      Expression resultExpression =</w:t>
      </w:r>
    </w:p>
    <w:p w14:paraId="5C770A56" w14:textId="33938AE9" w:rsidR="00C32090" w:rsidRPr="00C32090" w:rsidRDefault="00C32090" w:rsidP="00C32090">
      <w:pPr>
        <w:pStyle w:val="Code"/>
        <w:rPr>
          <w:highlight w:val="white"/>
        </w:rPr>
      </w:pPr>
      <w:r>
        <w:rPr>
          <w:highlight w:val="white"/>
        </w:rPr>
        <w:t xml:space="preserve">       </w:t>
      </w:r>
      <w:r w:rsidRPr="00C32090">
        <w:rPr>
          <w:highlight w:val="white"/>
        </w:rPr>
        <w:t xml:space="preserve"> new Expression(resultSymbol, longList, longList);</w:t>
      </w:r>
    </w:p>
    <w:p w14:paraId="5DD46E84" w14:textId="77777777" w:rsidR="00C32090" w:rsidRPr="00C32090" w:rsidRDefault="00C32090" w:rsidP="00C32090">
      <w:pPr>
        <w:pStyle w:val="Code"/>
        <w:rPr>
          <w:highlight w:val="white"/>
        </w:rPr>
      </w:pPr>
    </w:p>
    <w:p w14:paraId="39A09FA9" w14:textId="77777777" w:rsidR="00C32090" w:rsidRPr="00C32090" w:rsidRDefault="00C32090" w:rsidP="00C32090">
      <w:pPr>
        <w:pStyle w:val="Code"/>
        <w:rPr>
          <w:highlight w:val="white"/>
        </w:rPr>
      </w:pPr>
      <w:r w:rsidRPr="00C32090">
        <w:rPr>
          <w:highlight w:val="white"/>
        </w:rPr>
        <w:t xml:space="preserve">      if (expression.Symbol.Type.IsFloating()) {</w:t>
      </w:r>
    </w:p>
    <w:p w14:paraId="6219EAD6" w14:textId="77777777" w:rsidR="00C32090" w:rsidRPr="00C32090" w:rsidRDefault="00C32090" w:rsidP="00C32090">
      <w:pPr>
        <w:pStyle w:val="Code"/>
        <w:rPr>
          <w:highlight w:val="white"/>
        </w:rPr>
      </w:pPr>
      <w:r w:rsidRPr="00C32090">
        <w:rPr>
          <w:highlight w:val="white"/>
        </w:rPr>
        <w:lastRenderedPageBreak/>
        <w:t xml:space="preserve">        longList.AddRange(expression.LongList);</w:t>
      </w:r>
    </w:p>
    <w:p w14:paraId="175308C8" w14:textId="77777777" w:rsidR="00C32090" w:rsidRPr="00C32090" w:rsidRDefault="00C32090" w:rsidP="00C32090">
      <w:pPr>
        <w:pStyle w:val="Code"/>
        <w:rPr>
          <w:highlight w:val="white"/>
        </w:rPr>
      </w:pPr>
      <w:r w:rsidRPr="00C32090">
        <w:rPr>
          <w:highlight w:val="white"/>
        </w:rPr>
        <w:t xml:space="preserve">        AddMiddleCode(longList, MiddleOperator.PushFloat, expression.Symbol);</w:t>
      </w:r>
    </w:p>
    <w:p w14:paraId="6784AFDA" w14:textId="77777777" w:rsidR="00C32090" w:rsidRPr="00C32090" w:rsidRDefault="00C32090" w:rsidP="00C32090">
      <w:pPr>
        <w:pStyle w:val="Code"/>
        <w:rPr>
          <w:highlight w:val="white"/>
        </w:rPr>
      </w:pPr>
      <w:r w:rsidRPr="00C32090">
        <w:rPr>
          <w:highlight w:val="white"/>
        </w:rPr>
        <w:t xml:space="preserve">        AddMiddleCode(longList, MiddleOperator.PushOne);</w:t>
      </w:r>
    </w:p>
    <w:p w14:paraId="685B3E2C" w14:textId="77777777" w:rsidR="00C32090" w:rsidRPr="00C32090" w:rsidRDefault="00C32090" w:rsidP="00C32090">
      <w:pPr>
        <w:pStyle w:val="Code"/>
        <w:rPr>
          <w:highlight w:val="white"/>
        </w:rPr>
      </w:pPr>
      <w:r w:rsidRPr="00C32090">
        <w:rPr>
          <w:highlight w:val="white"/>
        </w:rPr>
        <w:t xml:space="preserve">        Symbol oneSymbol = new Symbol(expression.Symbol.Type, (decimal) 1);</w:t>
      </w:r>
    </w:p>
    <w:p w14:paraId="70EC9B84" w14:textId="77777777" w:rsidR="00C32090" w:rsidRDefault="00C32090" w:rsidP="00C32090">
      <w:pPr>
        <w:pStyle w:val="Code"/>
        <w:rPr>
          <w:highlight w:val="white"/>
        </w:rPr>
      </w:pPr>
      <w:r w:rsidRPr="00C32090">
        <w:rPr>
          <w:highlight w:val="white"/>
        </w:rPr>
        <w:t xml:space="preserve">        AddMiddleCode(longList, middleOp, expression.Symbol,</w:t>
      </w:r>
    </w:p>
    <w:p w14:paraId="0F6D011E" w14:textId="7AFE5811" w:rsidR="00C32090" w:rsidRPr="00C32090" w:rsidRDefault="00C32090" w:rsidP="00C32090">
      <w:pPr>
        <w:pStyle w:val="Code"/>
        <w:rPr>
          <w:highlight w:val="white"/>
        </w:rPr>
      </w:pPr>
      <w:r>
        <w:rPr>
          <w:highlight w:val="white"/>
        </w:rPr>
        <w:t xml:space="preserve">                     </w:t>
      </w:r>
      <w:r w:rsidRPr="00C32090">
        <w:rPr>
          <w:highlight w:val="white"/>
        </w:rPr>
        <w:t xml:space="preserve"> expression.Symbol, oneSymbol);</w:t>
      </w:r>
    </w:p>
    <w:p w14:paraId="63D09B49" w14:textId="77777777" w:rsidR="00C32090" w:rsidRPr="00C32090" w:rsidRDefault="00C32090" w:rsidP="00C32090">
      <w:pPr>
        <w:pStyle w:val="Code"/>
        <w:rPr>
          <w:highlight w:val="white"/>
        </w:rPr>
      </w:pPr>
      <w:r w:rsidRPr="00C32090">
        <w:rPr>
          <w:highlight w:val="white"/>
        </w:rPr>
        <w:t xml:space="preserve">        AddMiddleCode(longList, MiddleOperator.PopFloat, expression.Symbol);</w:t>
      </w:r>
    </w:p>
    <w:p w14:paraId="54E232FC" w14:textId="26C25AD0" w:rsidR="00C32090" w:rsidRDefault="00C32090" w:rsidP="00C32090">
      <w:pPr>
        <w:pStyle w:val="Code"/>
        <w:rPr>
          <w:highlight w:val="white"/>
        </w:rPr>
      </w:pPr>
      <w:r w:rsidRPr="00C32090">
        <w:rPr>
          <w:highlight w:val="white"/>
        </w:rPr>
        <w:t xml:space="preserve">      }</w:t>
      </w:r>
    </w:p>
    <w:p w14:paraId="0922AC8A" w14:textId="1AA06A6E" w:rsidR="002F19ED" w:rsidRPr="00C32090" w:rsidRDefault="002F19ED" w:rsidP="00B80C1C">
      <w:pPr>
        <w:rPr>
          <w:highlight w:val="white"/>
        </w:rPr>
      </w:pPr>
      <w:r>
        <w:rPr>
          <w:highlight w:val="white"/>
        </w:rPr>
        <w:t xml:space="preserve">In the </w:t>
      </w:r>
      <w:r w:rsidR="00B80C1C">
        <w:rPr>
          <w:highlight w:val="white"/>
        </w:rPr>
        <w:t>integral case is simpler</w:t>
      </w:r>
      <w:r w:rsidR="00FC172F">
        <w:rPr>
          <w:highlight w:val="white"/>
        </w:rPr>
        <w:t xml:space="preserve">. We simply assign the original value to the result value and perform </w:t>
      </w:r>
      <w:r w:rsidR="000B0813">
        <w:rPr>
          <w:highlight w:val="white"/>
        </w:rPr>
        <w:t xml:space="preserve">the </w:t>
      </w:r>
      <w:r w:rsidR="0049629D">
        <w:rPr>
          <w:highlight w:val="white"/>
        </w:rPr>
        <w:t>corresponding</w:t>
      </w:r>
      <w:r w:rsidR="000B0813">
        <w:rPr>
          <w:highlight w:val="white"/>
        </w:rPr>
        <w:t xml:space="preserve"> </w:t>
      </w:r>
      <w:r w:rsidR="0049629D">
        <w:rPr>
          <w:highlight w:val="white"/>
        </w:rPr>
        <w:t>prefix operation. We cannot do this in the floating case above, since it would result in the same middle code instruction being added twice.</w:t>
      </w:r>
    </w:p>
    <w:p w14:paraId="04CAC3DE" w14:textId="77777777" w:rsidR="00C32090" w:rsidRPr="00C32090" w:rsidRDefault="00C32090" w:rsidP="00C32090">
      <w:pPr>
        <w:pStyle w:val="Code"/>
        <w:rPr>
          <w:highlight w:val="white"/>
        </w:rPr>
      </w:pPr>
      <w:r w:rsidRPr="00C32090">
        <w:rPr>
          <w:highlight w:val="white"/>
        </w:rPr>
        <w:t xml:space="preserve">      else {</w:t>
      </w:r>
    </w:p>
    <w:p w14:paraId="71C8D8B6" w14:textId="77777777" w:rsidR="00C32090" w:rsidRPr="00C32090" w:rsidRDefault="00C32090" w:rsidP="00C32090">
      <w:pPr>
        <w:pStyle w:val="Code"/>
        <w:rPr>
          <w:highlight w:val="white"/>
        </w:rPr>
      </w:pPr>
      <w:r w:rsidRPr="00C32090">
        <w:rPr>
          <w:highlight w:val="white"/>
        </w:rPr>
        <w:t xml:space="preserve">        longList.AddRange(Assignment(resultExpression, expression).ShortList);</w:t>
      </w:r>
    </w:p>
    <w:p w14:paraId="3DFDF3E1" w14:textId="77777777" w:rsidR="00C32090" w:rsidRDefault="00C32090" w:rsidP="00C32090">
      <w:pPr>
        <w:pStyle w:val="Code"/>
        <w:rPr>
          <w:highlight w:val="white"/>
        </w:rPr>
      </w:pPr>
      <w:r w:rsidRPr="00C32090">
        <w:rPr>
          <w:highlight w:val="white"/>
        </w:rPr>
        <w:t xml:space="preserve">        longList.AddRange(PrefixIncrementExpression(middleOp,</w:t>
      </w:r>
    </w:p>
    <w:p w14:paraId="412EBFBE" w14:textId="1EE04D19" w:rsidR="00C32090" w:rsidRPr="00C32090" w:rsidRDefault="00C32090" w:rsidP="00C32090">
      <w:pPr>
        <w:pStyle w:val="Code"/>
        <w:rPr>
          <w:highlight w:val="white"/>
        </w:rPr>
      </w:pPr>
      <w:r>
        <w:rPr>
          <w:highlight w:val="white"/>
        </w:rPr>
        <w:t xml:space="preserve">                                                   </w:t>
      </w:r>
      <w:r w:rsidRPr="00C32090">
        <w:rPr>
          <w:highlight w:val="white"/>
        </w:rPr>
        <w:t xml:space="preserve"> expression).ShortList);</w:t>
      </w:r>
    </w:p>
    <w:p w14:paraId="397EBF27" w14:textId="77777777" w:rsidR="00C32090" w:rsidRPr="00C32090" w:rsidRDefault="00C32090" w:rsidP="00C32090">
      <w:pPr>
        <w:pStyle w:val="Code"/>
        <w:rPr>
          <w:highlight w:val="white"/>
        </w:rPr>
      </w:pPr>
      <w:r w:rsidRPr="00C32090">
        <w:rPr>
          <w:highlight w:val="white"/>
        </w:rPr>
        <w:t xml:space="preserve">      }</w:t>
      </w:r>
    </w:p>
    <w:p w14:paraId="4E7820EC" w14:textId="77777777" w:rsidR="00C32090" w:rsidRPr="00C32090" w:rsidRDefault="00C32090" w:rsidP="00C32090">
      <w:pPr>
        <w:pStyle w:val="Code"/>
        <w:rPr>
          <w:highlight w:val="white"/>
        </w:rPr>
      </w:pPr>
      <w:r w:rsidRPr="00C32090">
        <w:rPr>
          <w:highlight w:val="white"/>
        </w:rPr>
        <w:t xml:space="preserve">    </w:t>
      </w:r>
    </w:p>
    <w:p w14:paraId="7193CAD5" w14:textId="77777777" w:rsidR="00C32090" w:rsidRPr="00C32090" w:rsidRDefault="00C32090" w:rsidP="00C32090">
      <w:pPr>
        <w:pStyle w:val="Code"/>
        <w:rPr>
          <w:highlight w:val="white"/>
        </w:rPr>
      </w:pPr>
      <w:r w:rsidRPr="00C32090">
        <w:rPr>
          <w:highlight w:val="white"/>
        </w:rPr>
        <w:t xml:space="preserve">      return resultExpression;</w:t>
      </w:r>
    </w:p>
    <w:p w14:paraId="4DD94A0F" w14:textId="77777777" w:rsidR="00C32090" w:rsidRPr="00C32090" w:rsidRDefault="00C32090" w:rsidP="00C32090">
      <w:pPr>
        <w:pStyle w:val="Code"/>
        <w:rPr>
          <w:highlight w:val="white"/>
        </w:rPr>
      </w:pPr>
      <w:r w:rsidRPr="00C32090">
        <w:rPr>
          <w:highlight w:val="white"/>
        </w:rPr>
        <w:t xml:space="preserve">    }</w:t>
      </w:r>
    </w:p>
    <w:p w14:paraId="6F5B1346" w14:textId="3FE03706" w:rsidR="00797C5B" w:rsidRPr="00DC37F5" w:rsidRDefault="00CC1DF4" w:rsidP="00797C5B">
      <w:pPr>
        <w:pStyle w:val="Heading3"/>
        <w:rPr>
          <w:highlight w:val="white"/>
        </w:rPr>
      </w:pPr>
      <w:r>
        <w:rPr>
          <w:highlight w:val="white"/>
        </w:rPr>
        <w:t>&lt;h3&gt;</w:t>
      </w:r>
      <w:bookmarkStart w:id="288" w:name="_Toc93320517"/>
      <w:r w:rsidRPr="00DC37F5">
        <w:rPr>
          <w:highlight w:val="white"/>
        </w:rPr>
        <w:t>Address Expression</w:t>
      </w:r>
      <w:bookmarkEnd w:id="288"/>
      <w:r>
        <w:rPr>
          <w:highlight w:val="white"/>
        </w:rPr>
        <w:t>&lt;/h3&gt;</w:t>
      </w:r>
    </w:p>
    <w:p w14:paraId="35FFEF7D" w14:textId="6A9C227F" w:rsidR="00A83068" w:rsidRDefault="00A83068" w:rsidP="00FD09EE">
      <w:pPr>
        <w:rPr>
          <w:highlight w:val="white"/>
        </w:rPr>
      </w:pPr>
      <w:r>
        <w:rPr>
          <w:highlight w:val="white"/>
        </w:rPr>
        <w:t xml:space="preserve">The </w:t>
      </w:r>
      <w:r w:rsidR="00D4318D">
        <w:rPr>
          <w:rStyle w:val="KeyWord0"/>
          <w:highlight w:val="white"/>
        </w:rPr>
        <w:t>&lt;k&gt;</w:t>
      </w:r>
      <w:r w:rsidR="00D4318D" w:rsidRPr="00A83068">
        <w:rPr>
          <w:rStyle w:val="KeyWord0"/>
          <w:highlight w:val="white"/>
        </w:rPr>
        <w:t>AddressExpression</w:t>
      </w:r>
      <w:r w:rsidR="00D4318D">
        <w:rPr>
          <w:rStyle w:val="KeyWord0"/>
          <w:highlight w:val="white"/>
        </w:rPr>
        <w:t>&lt;/k&gt;</w:t>
      </w:r>
      <w:r>
        <w:rPr>
          <w:highlight w:val="white"/>
        </w:rPr>
        <w:t xml:space="preserve"> method generates code for the address operator, that gives the address of am operand, which must </w:t>
      </w:r>
      <w:r w:rsidR="003304EB">
        <w:rPr>
          <w:highlight w:val="white"/>
        </w:rPr>
        <w:t>not hold the register storage or be a bitfield.</w:t>
      </w:r>
    </w:p>
    <w:p w14:paraId="13FF50A1" w14:textId="2175AE15"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3936F5B" w:rsidR="00797C5B" w:rsidRPr="002F639D" w:rsidRDefault="00797C5B" w:rsidP="00797C5B">
      <w:pPr>
        <w:pStyle w:val="Code"/>
        <w:rPr>
          <w:highlight w:val="white"/>
          <w:lang w:val="en-GB"/>
        </w:rPr>
      </w:pPr>
      <w:r w:rsidRPr="00903DBA">
        <w:rPr>
          <w:highlight w:val="white"/>
        </w:rPr>
        <w:t xml:space="preserve">      </w:t>
      </w:r>
      <w:r w:rsidR="0056352A" w:rsidRPr="002F639D">
        <w:rPr>
          <w:highlight w:val="white"/>
          <w:lang w:val="en-GB"/>
        </w:rPr>
        <w:t>Error.Check</w:t>
      </w:r>
      <w:r w:rsidRPr="002F639D">
        <w:rPr>
          <w:highlight w:val="white"/>
          <w:lang w:val="en-GB"/>
        </w:rPr>
        <w:t>(!symbol.IsRegister() &amp;&amp; !symbol.Type.IsBitfield(),</w:t>
      </w:r>
    </w:p>
    <w:p w14:paraId="5213B943" w14:textId="77777777" w:rsidR="00797C5B" w:rsidRPr="00903DBA" w:rsidRDefault="00797C5B" w:rsidP="00797C5B">
      <w:pPr>
        <w:pStyle w:val="Code"/>
        <w:rPr>
          <w:highlight w:val="white"/>
        </w:rPr>
      </w:pPr>
      <w:r w:rsidRPr="002F639D">
        <w:rPr>
          <w:highlight w:val="white"/>
          <w:lang w:val="en-GB"/>
        </w:rPr>
        <w:t xml:space="preserve">                   </w:t>
      </w:r>
      <w:r w:rsidRPr="00903DBA">
        <w:rPr>
          <w:highlight w:val="white"/>
        </w:rPr>
        <w:t>expression,  Message.Not_addressable);</w:t>
      </w:r>
    </w:p>
    <w:p w14:paraId="59B71CA0" w14:textId="4E358933" w:rsidR="00797C5B" w:rsidRPr="00903DBA" w:rsidRDefault="00797C5B" w:rsidP="00797C5B">
      <w:pPr>
        <w:rPr>
          <w:highlight w:val="white"/>
        </w:rPr>
      </w:pPr>
      <w:r w:rsidRPr="00903DBA">
        <w:rPr>
          <w:highlight w:val="white"/>
        </w:rPr>
        <w:t>The address operator may result in a static address.</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77777777" w:rsidR="00797C5B" w:rsidRPr="00903DBA" w:rsidRDefault="00797C5B" w:rsidP="00797C5B">
      <w:pPr>
        <w:pStyle w:val="Code"/>
        <w:rPr>
          <w:highlight w:val="white"/>
        </w:rPr>
      </w:pPr>
      <w:r w:rsidRPr="00903DBA">
        <w:rPr>
          <w:highlight w:val="white"/>
        </w:rPr>
        <w:t xml:space="preserve">      Symbol resultSymbol = new Symbol(new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21D0F152" w:rsidR="00797C5B" w:rsidRDefault="00CC1DF4" w:rsidP="00797C5B">
      <w:pPr>
        <w:pStyle w:val="Heading3"/>
        <w:rPr>
          <w:highlight w:val="white"/>
        </w:rPr>
      </w:pPr>
      <w:r>
        <w:rPr>
          <w:highlight w:val="white"/>
        </w:rPr>
        <w:t>&lt;h3&gt;</w:t>
      </w:r>
      <w:bookmarkStart w:id="289" w:name="_Toc93320518"/>
      <w:r w:rsidRPr="00DC37F5">
        <w:rPr>
          <w:highlight w:val="white"/>
        </w:rPr>
        <w:t>Dereference Expression</w:t>
      </w:r>
      <w:bookmarkEnd w:id="289"/>
      <w:r>
        <w:rPr>
          <w:highlight w:val="white"/>
        </w:rPr>
        <w:t>&lt;/h3&gt;</w:t>
      </w:r>
    </w:p>
    <w:p w14:paraId="19F1C46B" w14:textId="3FBF564D" w:rsidR="00850F5A" w:rsidRPr="00850F5A" w:rsidRDefault="00554DEF" w:rsidP="00850F5A">
      <w:pPr>
        <w:rPr>
          <w:highlight w:val="white"/>
        </w:rPr>
      </w:pPr>
      <w:r>
        <w:rPr>
          <w:highlight w:val="white"/>
        </w:rPr>
        <w:t>The</w:t>
      </w:r>
      <w:r w:rsidR="00850F5A">
        <w:rPr>
          <w:highlight w:val="white"/>
        </w:rPr>
        <w:t xml:space="preserve"> </w:t>
      </w:r>
      <w:r w:rsidR="00D4318D">
        <w:rPr>
          <w:rStyle w:val="KeyWord0"/>
          <w:highlight w:val="white"/>
        </w:rPr>
        <w:t>&lt;k&gt;</w:t>
      </w:r>
      <w:r w:rsidR="00D4318D" w:rsidRPr="00E23A26">
        <w:rPr>
          <w:rStyle w:val="KeyWord0"/>
          <w:highlight w:val="white"/>
        </w:rPr>
        <w:t>DereferenceExpression</w:t>
      </w:r>
      <w:r w:rsidR="00D4318D">
        <w:rPr>
          <w:rStyle w:val="KeyWord0"/>
          <w:highlight w:val="white"/>
        </w:rPr>
        <w:t>&lt;/k&gt;</w:t>
      </w:r>
      <w:r>
        <w:rPr>
          <w:rStyle w:val="KeyWord0"/>
          <w:highlight w:val="white"/>
        </w:rPr>
        <w:t xml:space="preserve"> </w:t>
      </w:r>
      <w:r w:rsidR="00A83068">
        <w:rPr>
          <w:highlight w:val="white"/>
        </w:rPr>
        <w:t>method g</w:t>
      </w:r>
      <w:r w:rsidR="00E23A26">
        <w:rPr>
          <w:highlight w:val="white"/>
        </w:rPr>
        <w:t>enerates code for the dereference operator</w:t>
      </w:r>
      <w:r w:rsidR="00163C3C">
        <w:rPr>
          <w:highlight w:val="white"/>
        </w:rPr>
        <w:t>.</w:t>
      </w:r>
      <w:r w:rsidR="0041706B">
        <w:rPr>
          <w:highlight w:val="white"/>
        </w:rPr>
        <w:t xml:space="preserve"> The operand must be a pointer, array, or string.</w:t>
      </w:r>
    </w:p>
    <w:p w14:paraId="34DE84BB" w14:textId="77777777" w:rsidR="00554DEF" w:rsidRPr="00554DEF" w:rsidRDefault="00554DEF" w:rsidP="00554DEF">
      <w:pPr>
        <w:pStyle w:val="Code"/>
        <w:rPr>
          <w:highlight w:val="white"/>
        </w:rPr>
      </w:pPr>
      <w:r w:rsidRPr="00554DEF">
        <w:rPr>
          <w:highlight w:val="white"/>
        </w:rPr>
        <w:t xml:space="preserve">    public static Expression DereferenceExpression(Expression expression) {</w:t>
      </w:r>
    </w:p>
    <w:p w14:paraId="5796DBDD" w14:textId="517FF084" w:rsidR="00554DEF" w:rsidRPr="00554DEF" w:rsidRDefault="00554DEF" w:rsidP="00554DEF">
      <w:pPr>
        <w:pStyle w:val="Code"/>
        <w:rPr>
          <w:highlight w:val="white"/>
        </w:rPr>
      </w:pPr>
      <w:r w:rsidRPr="00554DEF">
        <w:rPr>
          <w:highlight w:val="white"/>
        </w:rPr>
        <w:lastRenderedPageBreak/>
        <w:t xml:space="preserve">      </w:t>
      </w:r>
      <w:r w:rsidR="0056352A">
        <w:rPr>
          <w:highlight w:val="white"/>
        </w:rPr>
        <w:t>Error.Check</w:t>
      </w:r>
      <w:r w:rsidRPr="00554DEF">
        <w:rPr>
          <w:highlight w:val="white"/>
        </w:rPr>
        <w:t>(expression.Symbol.Type.IsPointerArrayOrString(),</w:t>
      </w:r>
    </w:p>
    <w:p w14:paraId="517D96A2" w14:textId="77777777" w:rsidR="00554DEF" w:rsidRPr="00554DEF" w:rsidRDefault="00554DEF" w:rsidP="00554DEF">
      <w:pPr>
        <w:pStyle w:val="Code"/>
        <w:rPr>
          <w:highlight w:val="white"/>
        </w:rPr>
      </w:pPr>
      <w:r w:rsidRPr="00554DEF">
        <w:rPr>
          <w:highlight w:val="white"/>
        </w:rPr>
        <w:t xml:space="preserve">                   Message.Invalid_dereference_of_non__pointer);</w:t>
      </w:r>
    </w:p>
    <w:p w14:paraId="5A08AD86" w14:textId="77777777" w:rsidR="00554DEF" w:rsidRPr="00554DEF" w:rsidRDefault="00554DEF" w:rsidP="00554DEF">
      <w:pPr>
        <w:pStyle w:val="Code"/>
        <w:rPr>
          <w:highlight w:val="white"/>
        </w:rPr>
      </w:pPr>
    </w:p>
    <w:p w14:paraId="19F5E45E" w14:textId="77777777" w:rsidR="00554DEF" w:rsidRPr="00554DEF" w:rsidRDefault="00554DEF" w:rsidP="00554DEF">
      <w:pPr>
        <w:pStyle w:val="Code"/>
        <w:rPr>
          <w:highlight w:val="white"/>
        </w:rPr>
      </w:pPr>
      <w:r w:rsidRPr="00554DEF">
        <w:rPr>
          <w:highlight w:val="white"/>
        </w:rPr>
        <w:t xml:space="preserve">      Expression staticExpression =</w:t>
      </w:r>
    </w:p>
    <w:p w14:paraId="0946B934" w14:textId="77777777" w:rsidR="00554DEF" w:rsidRPr="00554DEF" w:rsidRDefault="00554DEF" w:rsidP="00554DEF">
      <w:pPr>
        <w:pStyle w:val="Code"/>
        <w:rPr>
          <w:highlight w:val="white"/>
        </w:rPr>
      </w:pPr>
      <w:r w:rsidRPr="00554DEF">
        <w:rPr>
          <w:highlight w:val="white"/>
        </w:rPr>
        <w:t xml:space="preserve">        StaticExpression.Unary(MiddleOperator.Dereference, expression);</w:t>
      </w:r>
    </w:p>
    <w:p w14:paraId="793BA534" w14:textId="77777777" w:rsidR="00554DEF" w:rsidRPr="00554DEF" w:rsidRDefault="00554DEF" w:rsidP="00554DEF">
      <w:pPr>
        <w:pStyle w:val="Code"/>
        <w:rPr>
          <w:highlight w:val="white"/>
        </w:rPr>
      </w:pPr>
      <w:r w:rsidRPr="00554DEF">
        <w:rPr>
          <w:highlight w:val="white"/>
        </w:rPr>
        <w:t xml:space="preserve">      if (staticExpression != null) {</w:t>
      </w:r>
    </w:p>
    <w:p w14:paraId="003DA744" w14:textId="77777777" w:rsidR="00554DEF" w:rsidRPr="00554DEF" w:rsidRDefault="00554DEF" w:rsidP="00554DEF">
      <w:pPr>
        <w:pStyle w:val="Code"/>
        <w:rPr>
          <w:highlight w:val="white"/>
        </w:rPr>
      </w:pPr>
      <w:r w:rsidRPr="00554DEF">
        <w:rPr>
          <w:highlight w:val="white"/>
        </w:rPr>
        <w:t xml:space="preserve">        return staticExpression;</w:t>
      </w:r>
    </w:p>
    <w:p w14:paraId="58469A6B" w14:textId="77777777" w:rsidR="00554DEF" w:rsidRPr="00554DEF" w:rsidRDefault="00554DEF" w:rsidP="00554DEF">
      <w:pPr>
        <w:pStyle w:val="Code"/>
        <w:rPr>
          <w:highlight w:val="white"/>
        </w:rPr>
      </w:pPr>
      <w:r w:rsidRPr="00554DEF">
        <w:rPr>
          <w:highlight w:val="white"/>
        </w:rPr>
        <w:t xml:space="preserve">      }</w:t>
      </w:r>
    </w:p>
    <w:p w14:paraId="279ED5FD" w14:textId="49A10A6A" w:rsidR="00554DEF" w:rsidRPr="00554DEF" w:rsidRDefault="000D0525" w:rsidP="000D0525">
      <w:pPr>
        <w:rPr>
          <w:highlight w:val="white"/>
        </w:rPr>
      </w:pPr>
      <w:r>
        <w:rPr>
          <w:highlight w:val="white"/>
        </w:rPr>
        <w:t xml:space="preserve">The </w:t>
      </w:r>
      <w:r w:rsidR="00A07A74">
        <w:rPr>
          <w:highlight w:val="white"/>
        </w:rPr>
        <w:t xml:space="preserve">address symbol of the </w:t>
      </w:r>
      <w:r>
        <w:rPr>
          <w:highlight w:val="white"/>
        </w:rPr>
        <w:t xml:space="preserve">result </w:t>
      </w:r>
      <w:r w:rsidR="00A07A74">
        <w:rPr>
          <w:highlight w:val="white"/>
        </w:rPr>
        <w:t>symbol is the symbol of the operand.</w:t>
      </w:r>
      <w:r w:rsidR="005B1EFE">
        <w:rPr>
          <w:highlight w:val="white"/>
        </w:rPr>
        <w:t xml:space="preserve"> In this way, the result symbol can have </w:t>
      </w:r>
      <w:r w:rsidR="00481B0E">
        <w:rPr>
          <w:highlight w:val="white"/>
        </w:rPr>
        <w:t xml:space="preserve">immediate </w:t>
      </w:r>
      <w:r w:rsidR="005B1EFE">
        <w:rPr>
          <w:highlight w:val="white"/>
        </w:rPr>
        <w:t>access to the value it pointes at.</w:t>
      </w:r>
    </w:p>
    <w:p w14:paraId="138407FB" w14:textId="77777777" w:rsidR="00554DEF" w:rsidRPr="00554DEF" w:rsidRDefault="00554DEF" w:rsidP="00554DEF">
      <w:pPr>
        <w:pStyle w:val="Code"/>
        <w:rPr>
          <w:highlight w:val="white"/>
        </w:rPr>
      </w:pPr>
      <w:r w:rsidRPr="00554DEF">
        <w:rPr>
          <w:highlight w:val="white"/>
        </w:rPr>
        <w:t xml:space="preserve">      Symbol resultSymbol =</w:t>
      </w:r>
    </w:p>
    <w:p w14:paraId="4B32DD15" w14:textId="77777777" w:rsidR="00554DEF" w:rsidRPr="00554DEF" w:rsidRDefault="00554DEF" w:rsidP="00554DEF">
      <w:pPr>
        <w:pStyle w:val="Code"/>
        <w:rPr>
          <w:highlight w:val="white"/>
        </w:rPr>
      </w:pPr>
      <w:r w:rsidRPr="00554DEF">
        <w:rPr>
          <w:highlight w:val="white"/>
        </w:rPr>
        <w:t xml:space="preserve">        new Symbol(expression.Symbol.Type.PointerArrayOrStringType);</w:t>
      </w:r>
    </w:p>
    <w:p w14:paraId="7958519B" w14:textId="77777777" w:rsidR="00554DEF" w:rsidRPr="00554DEF" w:rsidRDefault="00554DEF" w:rsidP="00554DEF">
      <w:pPr>
        <w:pStyle w:val="Code"/>
        <w:rPr>
          <w:highlight w:val="white"/>
        </w:rPr>
      </w:pPr>
      <w:r w:rsidRPr="00554DEF">
        <w:rPr>
          <w:highlight w:val="white"/>
        </w:rPr>
        <w:t xml:space="preserve">      resultSymbol.AddressSymbol = expression.Symbol;</w:t>
      </w:r>
    </w:p>
    <w:p w14:paraId="4C3FA57D" w14:textId="77777777" w:rsidR="00554DEF" w:rsidRPr="00554DEF" w:rsidRDefault="00554DEF" w:rsidP="00554DEF">
      <w:pPr>
        <w:pStyle w:val="Code"/>
        <w:rPr>
          <w:highlight w:val="white"/>
        </w:rPr>
      </w:pPr>
      <w:r w:rsidRPr="00554DEF">
        <w:rPr>
          <w:highlight w:val="white"/>
        </w:rPr>
        <w:t xml:space="preserve">      resultSymbol.AddressOffset = 0;</w:t>
      </w:r>
    </w:p>
    <w:p w14:paraId="40BC81C1" w14:textId="77777777" w:rsidR="00554DEF" w:rsidRPr="00554DEF" w:rsidRDefault="00554DEF" w:rsidP="00554DEF">
      <w:pPr>
        <w:pStyle w:val="Code"/>
        <w:rPr>
          <w:highlight w:val="white"/>
        </w:rPr>
      </w:pPr>
      <w:r w:rsidRPr="00554DEF">
        <w:rPr>
          <w:highlight w:val="white"/>
        </w:rPr>
        <w:t xml:space="preserve">      AddMiddleCode(expression.LongList, MiddleOperator.Dereference,</w:t>
      </w:r>
    </w:p>
    <w:p w14:paraId="1ACA9EAF" w14:textId="77777777" w:rsidR="00554DEF" w:rsidRPr="00554DEF" w:rsidRDefault="00554DEF" w:rsidP="00554DEF">
      <w:pPr>
        <w:pStyle w:val="Code"/>
        <w:rPr>
          <w:highlight w:val="white"/>
        </w:rPr>
      </w:pPr>
      <w:r w:rsidRPr="00554DEF">
        <w:rPr>
          <w:highlight w:val="white"/>
        </w:rPr>
        <w:t xml:space="preserve">                    resultSymbol, expression.Symbol, 0);</w:t>
      </w:r>
    </w:p>
    <w:p w14:paraId="6A3663AF" w14:textId="4563C44D" w:rsidR="00554DEF" w:rsidRPr="00554DEF" w:rsidRDefault="002E6969" w:rsidP="002E6969">
      <w:pPr>
        <w:rPr>
          <w:highlight w:val="white"/>
        </w:rPr>
      </w:pPr>
      <w:r>
        <w:rPr>
          <w:highlight w:val="white"/>
        </w:rPr>
        <w:t>If the result symbol has floating type,</w:t>
      </w:r>
      <w:r w:rsidR="003E34EF">
        <w:rPr>
          <w:highlight w:val="white"/>
        </w:rPr>
        <w:t xml:space="preserve"> </w:t>
      </w:r>
      <w:r>
        <w:rPr>
          <w:highlight w:val="white"/>
        </w:rPr>
        <w:t>we add the value to the floating-point stack.</w:t>
      </w:r>
    </w:p>
    <w:p w14:paraId="439B0EAF" w14:textId="77777777" w:rsidR="00554DEF" w:rsidRPr="00554DEF" w:rsidRDefault="00554DEF" w:rsidP="00554DEF">
      <w:pPr>
        <w:pStyle w:val="Code"/>
        <w:rPr>
          <w:highlight w:val="white"/>
        </w:rPr>
      </w:pPr>
      <w:r w:rsidRPr="00554DEF">
        <w:rPr>
          <w:highlight w:val="white"/>
        </w:rPr>
        <w:t xml:space="preserve">      if (resultSymbol.Type.IsFloating()) {</w:t>
      </w:r>
    </w:p>
    <w:p w14:paraId="2E8F2ECF" w14:textId="77777777" w:rsidR="00554DEF" w:rsidRPr="00554DEF" w:rsidRDefault="00554DEF" w:rsidP="00554DEF">
      <w:pPr>
        <w:pStyle w:val="Code"/>
        <w:rPr>
          <w:highlight w:val="white"/>
        </w:rPr>
      </w:pPr>
      <w:r w:rsidRPr="00554DEF">
        <w:rPr>
          <w:highlight w:val="white"/>
        </w:rPr>
        <w:t xml:space="preserve">        AddMiddleCode(expression.LongList, MiddleOperator.PushFloat,</w:t>
      </w:r>
    </w:p>
    <w:p w14:paraId="46038FDE" w14:textId="77777777" w:rsidR="00554DEF" w:rsidRPr="00554DEF" w:rsidRDefault="00554DEF" w:rsidP="00554DEF">
      <w:pPr>
        <w:pStyle w:val="Code"/>
        <w:rPr>
          <w:highlight w:val="white"/>
        </w:rPr>
      </w:pPr>
      <w:r w:rsidRPr="00554DEF">
        <w:rPr>
          <w:highlight w:val="white"/>
        </w:rPr>
        <w:t xml:space="preserve">                      resultSymbol);</w:t>
      </w:r>
    </w:p>
    <w:p w14:paraId="11B31B3B" w14:textId="77777777" w:rsidR="00554DEF" w:rsidRPr="00554DEF" w:rsidRDefault="00554DEF" w:rsidP="00554DEF">
      <w:pPr>
        <w:pStyle w:val="Code"/>
        <w:rPr>
          <w:highlight w:val="white"/>
        </w:rPr>
      </w:pPr>
      <w:r w:rsidRPr="00554DEF">
        <w:rPr>
          <w:highlight w:val="white"/>
        </w:rPr>
        <w:t xml:space="preserve">      }</w:t>
      </w:r>
    </w:p>
    <w:p w14:paraId="1F286946" w14:textId="77777777" w:rsidR="00554DEF" w:rsidRPr="00554DEF" w:rsidRDefault="00554DEF" w:rsidP="00554DEF">
      <w:pPr>
        <w:pStyle w:val="Code"/>
        <w:rPr>
          <w:highlight w:val="white"/>
        </w:rPr>
      </w:pPr>
    </w:p>
    <w:p w14:paraId="6C5B56CD" w14:textId="77777777" w:rsidR="00554DEF" w:rsidRPr="00554DEF" w:rsidRDefault="00554DEF" w:rsidP="00554DEF">
      <w:pPr>
        <w:pStyle w:val="Code"/>
        <w:rPr>
          <w:highlight w:val="white"/>
        </w:rPr>
      </w:pPr>
      <w:r w:rsidRPr="00554DEF">
        <w:rPr>
          <w:highlight w:val="white"/>
        </w:rPr>
        <w:t xml:space="preserve">      return (new Expression(resultSymbol, expression.ShortList,</w:t>
      </w:r>
    </w:p>
    <w:p w14:paraId="071DF568" w14:textId="77777777" w:rsidR="00554DEF" w:rsidRPr="00554DEF" w:rsidRDefault="00554DEF" w:rsidP="00554DEF">
      <w:pPr>
        <w:pStyle w:val="Code"/>
        <w:rPr>
          <w:highlight w:val="white"/>
        </w:rPr>
      </w:pPr>
      <w:r w:rsidRPr="00554DEF">
        <w:rPr>
          <w:highlight w:val="white"/>
        </w:rPr>
        <w:t xml:space="preserve">                             expression.LongList));</w:t>
      </w:r>
    </w:p>
    <w:p w14:paraId="235C3EDF" w14:textId="77777777" w:rsidR="00554DEF" w:rsidRPr="00554DEF" w:rsidRDefault="00554DEF" w:rsidP="00554DEF">
      <w:pPr>
        <w:pStyle w:val="Code"/>
        <w:rPr>
          <w:highlight w:val="white"/>
        </w:rPr>
      </w:pPr>
      <w:r w:rsidRPr="00554DEF">
        <w:rPr>
          <w:highlight w:val="white"/>
        </w:rPr>
        <w:t xml:space="preserve">    }</w:t>
      </w:r>
    </w:p>
    <w:p w14:paraId="422DA573" w14:textId="700ACD84" w:rsidR="005E5A36" w:rsidRDefault="00CC1DF4" w:rsidP="0060539D">
      <w:pPr>
        <w:pStyle w:val="Heading3"/>
        <w:rPr>
          <w:highlight w:val="white"/>
        </w:rPr>
      </w:pPr>
      <w:r>
        <w:rPr>
          <w:highlight w:val="white"/>
        </w:rPr>
        <w:t>&lt;h3&gt;</w:t>
      </w:r>
      <w:bookmarkStart w:id="290" w:name="_Toc93320519"/>
      <w:r w:rsidRPr="00DC37F5">
        <w:rPr>
          <w:highlight w:val="white"/>
        </w:rPr>
        <w:t>Arrow Expression</w:t>
      </w:r>
      <w:bookmarkEnd w:id="290"/>
      <w:r>
        <w:rPr>
          <w:highlight w:val="white"/>
        </w:rPr>
        <w:t>&lt;/h3&gt;</w:t>
      </w:r>
    </w:p>
    <w:p w14:paraId="16A4EB07" w14:textId="1B04FB2A" w:rsidR="00A56293" w:rsidRPr="00A56293" w:rsidRDefault="00A56293" w:rsidP="00A56293">
      <w:pPr>
        <w:rPr>
          <w:highlight w:val="white"/>
        </w:rPr>
      </w:pPr>
      <w:r>
        <w:rPr>
          <w:highlight w:val="white"/>
        </w:rPr>
        <w:t>The arrow expression is quite easy. Since the arrow</w:t>
      </w:r>
      <w:r w:rsidR="00D21C5B">
        <w:rPr>
          <w:highlight w:val="white"/>
        </w:rPr>
        <w:t xml:space="preserve"> is</w:t>
      </w:r>
      <w:r>
        <w:rPr>
          <w:highlight w:val="white"/>
        </w:rPr>
        <w:t xml:space="preserve"> only syntactic sugar for </w:t>
      </w:r>
      <w:r w:rsidR="00D21C5B">
        <w:rPr>
          <w:highlight w:val="white"/>
        </w:rPr>
        <w:t xml:space="preserve">the </w:t>
      </w:r>
      <w:r w:rsidR="00161B43">
        <w:rPr>
          <w:highlight w:val="white"/>
        </w:rPr>
        <w:t>deference and dot operat</w:t>
      </w:r>
      <w:r w:rsidR="00D21C5B">
        <w:rPr>
          <w:highlight w:val="white"/>
        </w:rPr>
        <w:t>ors</w:t>
      </w:r>
      <w:r w:rsidR="00161B43">
        <w:rPr>
          <w:highlight w:val="white"/>
        </w:rPr>
        <w:t xml:space="preserve">, we simply call those methods. For instance, </w:t>
      </w:r>
      <w:r w:rsidR="00D4318D">
        <w:rPr>
          <w:rStyle w:val="KeyWord0"/>
          <w:highlight w:val="white"/>
        </w:rPr>
        <w:t>&lt;k&gt;</w:t>
      </w:r>
      <w:r w:rsidR="00D4318D" w:rsidRPr="00733B6A">
        <w:rPr>
          <w:rStyle w:val="KeyWord0"/>
          <w:highlight w:val="white"/>
        </w:rPr>
        <w:t>p-</w:t>
      </w:r>
      <w:r w:rsidR="00D4318D">
        <w:rPr>
          <w:rStyle w:val="KeyWord0"/>
          <w:highlight w:val="white"/>
        </w:rPr>
        <w:t>&lt;/k&gt;</w:t>
      </w:r>
      <w:r w:rsidR="00161B43" w:rsidRPr="00733B6A">
        <w:rPr>
          <w:rStyle w:val="KeyWord0"/>
          <w:highlight w:val="white"/>
        </w:rPr>
        <w:t>&gt;</w:t>
      </w:r>
      <w:r w:rsidR="00D4318D">
        <w:rPr>
          <w:rStyle w:val="KeyWord0"/>
          <w:highlight w:val="white"/>
        </w:rPr>
        <w:t>&lt;k&gt;</w:t>
      </w:r>
      <w:r w:rsidR="00D4318D" w:rsidRPr="00733B6A">
        <w:rPr>
          <w:rStyle w:val="KeyWord0"/>
          <w:highlight w:val="white"/>
        </w:rPr>
        <w:t>m</w:t>
      </w:r>
      <w:r w:rsidR="00D4318D">
        <w:rPr>
          <w:rStyle w:val="KeyWord0"/>
          <w:highlight w:val="white"/>
        </w:rPr>
        <w:t>&lt;/k&gt;</w:t>
      </w:r>
      <w:r w:rsidR="00161B43">
        <w:rPr>
          <w:highlight w:val="white"/>
        </w:rPr>
        <w:t xml:space="preserve"> is equivalent with </w:t>
      </w:r>
      <w:r w:rsidR="00D4318D">
        <w:rPr>
          <w:rStyle w:val="KeyWord0"/>
          <w:highlight w:val="white"/>
        </w:rPr>
        <w:t>&lt;k&gt;</w:t>
      </w:r>
      <w:r w:rsidR="00D4318D" w:rsidRPr="00733B6A">
        <w:rPr>
          <w:rStyle w:val="KeyWord0"/>
          <w:highlight w:val="white"/>
        </w:rPr>
        <w:t>(*p).m</w:t>
      </w:r>
      <w:r w:rsidR="00D4318D">
        <w:rPr>
          <w:rStyle w:val="KeyWord0"/>
          <w:highlight w:val="white"/>
        </w:rPr>
        <w:t>&lt;/k&gt;</w:t>
      </w:r>
      <w:r w:rsidR="00161B43">
        <w:rPr>
          <w:highlight w:val="white"/>
        </w:rPr>
        <w:t>.</w:t>
      </w:r>
    </w:p>
    <w:p w14:paraId="629E6999" w14:textId="77777777" w:rsidR="009A55F1" w:rsidRPr="009A55F1" w:rsidRDefault="009A55F1" w:rsidP="009A55F1">
      <w:pPr>
        <w:pStyle w:val="Code"/>
        <w:rPr>
          <w:highlight w:val="white"/>
        </w:rPr>
      </w:pPr>
      <w:r w:rsidRPr="009A55F1">
        <w:rPr>
          <w:highlight w:val="white"/>
        </w:rPr>
        <w:t xml:space="preserve">    public static Expression ArrowExpression(Expression expression,</w:t>
      </w:r>
    </w:p>
    <w:p w14:paraId="72460286" w14:textId="77777777" w:rsidR="009A55F1" w:rsidRPr="009A55F1" w:rsidRDefault="009A55F1" w:rsidP="009A55F1">
      <w:pPr>
        <w:pStyle w:val="Code"/>
        <w:rPr>
          <w:highlight w:val="white"/>
        </w:rPr>
      </w:pPr>
      <w:r w:rsidRPr="009A55F1">
        <w:rPr>
          <w:highlight w:val="white"/>
        </w:rPr>
        <w:t xml:space="preserve">                                             string memberName) {</w:t>
      </w:r>
    </w:p>
    <w:p w14:paraId="02DBB6C2" w14:textId="77777777" w:rsidR="009A55F1" w:rsidRPr="009A55F1" w:rsidRDefault="009A55F1" w:rsidP="009A55F1">
      <w:pPr>
        <w:pStyle w:val="Code"/>
        <w:rPr>
          <w:highlight w:val="white"/>
        </w:rPr>
      </w:pPr>
      <w:r w:rsidRPr="009A55F1">
        <w:rPr>
          <w:highlight w:val="white"/>
        </w:rPr>
        <w:t xml:space="preserve">      return DotExpression(DereferenceExpression(expression), memberName);</w:t>
      </w:r>
    </w:p>
    <w:p w14:paraId="41FEEF7E" w14:textId="77777777" w:rsidR="009A55F1" w:rsidRPr="009A55F1" w:rsidRDefault="009A55F1" w:rsidP="009A55F1">
      <w:pPr>
        <w:pStyle w:val="Code"/>
        <w:rPr>
          <w:highlight w:val="white"/>
        </w:rPr>
      </w:pPr>
      <w:r w:rsidRPr="009A55F1">
        <w:rPr>
          <w:highlight w:val="white"/>
        </w:rPr>
        <w:t xml:space="preserve">    }</w:t>
      </w:r>
    </w:p>
    <w:p w14:paraId="625B77FE" w14:textId="619D530F" w:rsidR="005E5A36" w:rsidRDefault="00CC1DF4" w:rsidP="0060539D">
      <w:pPr>
        <w:pStyle w:val="Heading3"/>
        <w:rPr>
          <w:highlight w:val="white"/>
        </w:rPr>
      </w:pPr>
      <w:r>
        <w:rPr>
          <w:highlight w:val="white"/>
        </w:rPr>
        <w:t>&lt;h3&gt;</w:t>
      </w:r>
      <w:bookmarkStart w:id="291" w:name="_Toc93320520"/>
      <w:r w:rsidRPr="00DC37F5">
        <w:rPr>
          <w:highlight w:val="white"/>
        </w:rPr>
        <w:t>Index Expression</w:t>
      </w:r>
      <w:bookmarkEnd w:id="291"/>
      <w:r>
        <w:rPr>
          <w:highlight w:val="white"/>
        </w:rPr>
        <w:t>&lt;/h3&gt;</w:t>
      </w:r>
    </w:p>
    <w:p w14:paraId="43B71464" w14:textId="19C56A75" w:rsidR="00733B6A" w:rsidRPr="00A56293" w:rsidRDefault="00733B6A" w:rsidP="00733B6A">
      <w:pPr>
        <w:rPr>
          <w:highlight w:val="white"/>
        </w:rPr>
      </w:pPr>
      <w:r>
        <w:rPr>
          <w:highlight w:val="white"/>
        </w:rPr>
        <w:t xml:space="preserve">The index expression is also quite easy. Since the index is only syntactic sugar for </w:t>
      </w:r>
      <w:r w:rsidR="00D21C5B">
        <w:rPr>
          <w:highlight w:val="white"/>
        </w:rPr>
        <w:t xml:space="preserve">the </w:t>
      </w:r>
      <w:r>
        <w:rPr>
          <w:highlight w:val="white"/>
        </w:rPr>
        <w:t xml:space="preserve">deference and </w:t>
      </w:r>
      <w:r w:rsidR="00D21C5B">
        <w:rPr>
          <w:highlight w:val="white"/>
        </w:rPr>
        <w:t xml:space="preserve">addition </w:t>
      </w:r>
      <w:r>
        <w:rPr>
          <w:highlight w:val="white"/>
        </w:rPr>
        <w:t>operat</w:t>
      </w:r>
      <w:r w:rsidR="00D21C5B">
        <w:rPr>
          <w:highlight w:val="white"/>
        </w:rPr>
        <w:t>ors</w:t>
      </w:r>
      <w:r>
        <w:rPr>
          <w:highlight w:val="white"/>
        </w:rPr>
        <w:t xml:space="preserve">, we simply call those methods. For instance, </w:t>
      </w:r>
      <w:r w:rsidR="00D4318D">
        <w:rPr>
          <w:rStyle w:val="KeyWord0"/>
          <w:highlight w:val="white"/>
        </w:rPr>
        <w:t>&lt;k&gt;a[i]&lt;/k&gt;</w:t>
      </w:r>
      <w:r>
        <w:rPr>
          <w:highlight w:val="white"/>
        </w:rPr>
        <w:t xml:space="preserve"> is equivalent with </w:t>
      </w:r>
      <w:r w:rsidR="00D4318D">
        <w:rPr>
          <w:rStyle w:val="KeyWord0"/>
          <w:highlight w:val="white"/>
        </w:rPr>
        <w:t>&lt;k&gt;</w:t>
      </w:r>
      <w:r w:rsidR="00D4318D" w:rsidRPr="00733B6A">
        <w:rPr>
          <w:rStyle w:val="KeyWord0"/>
          <w:highlight w:val="white"/>
        </w:rPr>
        <w:t>*</w:t>
      </w:r>
      <w:r w:rsidR="00D4318D">
        <w:rPr>
          <w:rStyle w:val="KeyWord0"/>
          <w:highlight w:val="white"/>
        </w:rPr>
        <w:t>(a + i)&lt;/k&gt;</w:t>
      </w:r>
      <w:r>
        <w:rPr>
          <w:highlight w:val="white"/>
        </w:rPr>
        <w:t>.</w:t>
      </w:r>
    </w:p>
    <w:p w14:paraId="5479AA03" w14:textId="77777777" w:rsidR="009A55F1" w:rsidRPr="009A55F1" w:rsidRDefault="009A55F1" w:rsidP="009A55F1">
      <w:pPr>
        <w:pStyle w:val="Code"/>
        <w:rPr>
          <w:highlight w:val="white"/>
        </w:rPr>
      </w:pPr>
      <w:r w:rsidRPr="009A55F1">
        <w:rPr>
          <w:highlight w:val="white"/>
        </w:rPr>
        <w:t xml:space="preserve">    public static Expression IndexExpression(Expression leftExpression,</w:t>
      </w:r>
    </w:p>
    <w:p w14:paraId="5A7C1AEB" w14:textId="77777777" w:rsidR="009A55F1" w:rsidRPr="009A55F1" w:rsidRDefault="009A55F1" w:rsidP="009A55F1">
      <w:pPr>
        <w:pStyle w:val="Code"/>
        <w:rPr>
          <w:highlight w:val="white"/>
        </w:rPr>
      </w:pPr>
      <w:r w:rsidRPr="009A55F1">
        <w:rPr>
          <w:highlight w:val="white"/>
        </w:rPr>
        <w:t xml:space="preserve">                                             Expression rightExpression) {</w:t>
      </w:r>
    </w:p>
    <w:p w14:paraId="478C9883" w14:textId="77777777" w:rsidR="009A55F1" w:rsidRDefault="009A55F1" w:rsidP="009A55F1">
      <w:pPr>
        <w:pStyle w:val="Code"/>
        <w:rPr>
          <w:highlight w:val="white"/>
        </w:rPr>
      </w:pPr>
      <w:r w:rsidRPr="009A55F1">
        <w:rPr>
          <w:highlight w:val="white"/>
        </w:rPr>
        <w:t xml:space="preserve">      return DereferenceExpression(AdditionExpression(leftExpression,</w:t>
      </w:r>
    </w:p>
    <w:p w14:paraId="66217D70" w14:textId="3392CB71" w:rsidR="009A55F1" w:rsidRPr="009A55F1" w:rsidRDefault="009A55F1" w:rsidP="009A55F1">
      <w:pPr>
        <w:pStyle w:val="Code"/>
        <w:rPr>
          <w:highlight w:val="white"/>
        </w:rPr>
      </w:pPr>
      <w:r>
        <w:rPr>
          <w:highlight w:val="white"/>
        </w:rPr>
        <w:t xml:space="preserve">                                                     </w:t>
      </w:r>
      <w:r w:rsidRPr="009A55F1">
        <w:rPr>
          <w:highlight w:val="white"/>
        </w:rPr>
        <w:t xml:space="preserve"> rightExpression));</w:t>
      </w:r>
    </w:p>
    <w:p w14:paraId="22DBDFE8" w14:textId="10DA6060" w:rsidR="009A55F1" w:rsidRPr="009A55F1" w:rsidRDefault="009A55F1" w:rsidP="009A55F1">
      <w:pPr>
        <w:pStyle w:val="Code"/>
        <w:rPr>
          <w:highlight w:val="white"/>
        </w:rPr>
      </w:pPr>
      <w:r w:rsidRPr="009A55F1">
        <w:rPr>
          <w:highlight w:val="white"/>
        </w:rPr>
        <w:t xml:space="preserve">    }</w:t>
      </w:r>
    </w:p>
    <w:p w14:paraId="6FD51DAD" w14:textId="1908CAD8" w:rsidR="005E5A36" w:rsidRDefault="00CC1DF4" w:rsidP="0060539D">
      <w:pPr>
        <w:pStyle w:val="Heading3"/>
        <w:numPr>
          <w:ilvl w:val="2"/>
          <w:numId w:val="131"/>
        </w:numPr>
        <w:rPr>
          <w:highlight w:val="white"/>
        </w:rPr>
      </w:pPr>
      <w:r>
        <w:rPr>
          <w:highlight w:val="white"/>
        </w:rPr>
        <w:t>&lt;h3&gt;</w:t>
      </w:r>
      <w:bookmarkStart w:id="292" w:name="_Toc93320521"/>
      <w:r w:rsidRPr="0060539D">
        <w:rPr>
          <w:highlight w:val="white"/>
        </w:rPr>
        <w:t>Dot Expression</w:t>
      </w:r>
      <w:bookmarkEnd w:id="292"/>
      <w:r>
        <w:rPr>
          <w:highlight w:val="white"/>
        </w:rPr>
        <w:t>&lt;/h3&gt;</w:t>
      </w:r>
    </w:p>
    <w:p w14:paraId="57DA0448" w14:textId="3A5CD68E" w:rsidR="004A0DB5" w:rsidRPr="004A0DB5" w:rsidRDefault="004A0DB5" w:rsidP="004A0DB5">
      <w:pPr>
        <w:rPr>
          <w:highlight w:val="white"/>
        </w:rPr>
      </w:pPr>
      <w:r>
        <w:rPr>
          <w:highlight w:val="white"/>
        </w:rPr>
        <w:t xml:space="preserve">The </w:t>
      </w:r>
      <w:r w:rsidR="00D4318D">
        <w:rPr>
          <w:rStyle w:val="KeyWord0"/>
          <w:highlight w:val="white"/>
        </w:rPr>
        <w:t>&lt;k&gt;</w:t>
      </w:r>
      <w:r w:rsidR="00D4318D" w:rsidRPr="004A0DB5">
        <w:rPr>
          <w:rStyle w:val="KeyWord0"/>
          <w:highlight w:val="white"/>
        </w:rPr>
        <w:t>DotExpression</w:t>
      </w:r>
      <w:r w:rsidR="00D4318D">
        <w:rPr>
          <w:rStyle w:val="KeyWord0"/>
          <w:highlight w:val="white"/>
        </w:rPr>
        <w:t>&lt;/k&gt;</w:t>
      </w:r>
      <w:r>
        <w:rPr>
          <w:highlight w:val="white"/>
        </w:rPr>
        <w:t xml:space="preserve"> method</w:t>
      </w:r>
      <w:r w:rsidR="007E4942">
        <w:rPr>
          <w:highlight w:val="white"/>
        </w:rPr>
        <w:t xml:space="preserve"> generates code for the dot expression, which takes a struct or union, and the name one of its fields.</w:t>
      </w:r>
    </w:p>
    <w:p w14:paraId="3101A830" w14:textId="77777777" w:rsidR="00CF2767" w:rsidRPr="00CF2767" w:rsidRDefault="00CF2767" w:rsidP="00CF2767">
      <w:pPr>
        <w:pStyle w:val="Code"/>
        <w:rPr>
          <w:highlight w:val="white"/>
        </w:rPr>
      </w:pPr>
      <w:bookmarkStart w:id="293" w:name="_Hlk57718999"/>
      <w:r w:rsidRPr="00CF2767">
        <w:rPr>
          <w:highlight w:val="white"/>
        </w:rPr>
        <w:t xml:space="preserve">    public static Expression DotExpression(Expression expression,</w:t>
      </w:r>
    </w:p>
    <w:p w14:paraId="279E0830" w14:textId="77777777" w:rsidR="00CF2767" w:rsidRPr="00CF2767" w:rsidRDefault="00CF2767" w:rsidP="00CF2767">
      <w:pPr>
        <w:pStyle w:val="Code"/>
        <w:rPr>
          <w:highlight w:val="white"/>
        </w:rPr>
      </w:pPr>
      <w:r w:rsidRPr="00CF2767">
        <w:rPr>
          <w:highlight w:val="white"/>
        </w:rPr>
        <w:lastRenderedPageBreak/>
        <w:t xml:space="preserve">                                           string memberName) {</w:t>
      </w:r>
    </w:p>
    <w:p w14:paraId="74ACEF9A" w14:textId="23E995D8" w:rsidR="00CF2767" w:rsidRDefault="00CF2767" w:rsidP="00CF2767">
      <w:pPr>
        <w:pStyle w:val="Code"/>
        <w:rPr>
          <w:highlight w:val="white"/>
        </w:rPr>
      </w:pPr>
      <w:r w:rsidRPr="00CF2767">
        <w:rPr>
          <w:highlight w:val="white"/>
        </w:rPr>
        <w:t xml:space="preserve">      Symbol parentSymbol = expression.Symbol;</w:t>
      </w:r>
    </w:p>
    <w:p w14:paraId="53263724" w14:textId="1CF1E91D" w:rsidR="00576F93" w:rsidRPr="00CF2767" w:rsidRDefault="000E73D8" w:rsidP="000E73D8">
      <w:pPr>
        <w:rPr>
          <w:highlight w:val="white"/>
        </w:rPr>
      </w:pPr>
      <w:r>
        <w:rPr>
          <w:highlight w:val="white"/>
        </w:rPr>
        <w:t>The type of the expression must be struct or union</w:t>
      </w:r>
      <w:r w:rsidR="00844E0B">
        <w:rPr>
          <w:highlight w:val="white"/>
        </w:rPr>
        <w:t xml:space="preserve">, it </w:t>
      </w:r>
      <w:r>
        <w:rPr>
          <w:highlight w:val="white"/>
        </w:rPr>
        <w:t>must not be incomplete</w:t>
      </w:r>
      <w:r w:rsidR="00844E0B">
        <w:rPr>
          <w:highlight w:val="white"/>
        </w:rPr>
        <w:t xml:space="preserve"> (the </w:t>
      </w:r>
      <w:r>
        <w:rPr>
          <w:highlight w:val="white"/>
        </w:rPr>
        <w:t>member map</w:t>
      </w:r>
      <w:r w:rsidR="006F2ED8">
        <w:rPr>
          <w:highlight w:val="white"/>
        </w:rPr>
        <w:t xml:space="preserve"> must not be </w:t>
      </w:r>
      <w:r>
        <w:rPr>
          <w:highlight w:val="white"/>
        </w:rPr>
        <w:t>null</w:t>
      </w:r>
      <w:r w:rsidR="00844E0B">
        <w:rPr>
          <w:highlight w:val="white"/>
        </w:rPr>
        <w:t>), and the member must be present</w:t>
      </w:r>
      <w:r w:rsidR="006F2ED8">
        <w:rPr>
          <w:highlight w:val="white"/>
        </w:rPr>
        <w:t xml:space="preserve"> in the member map.</w:t>
      </w:r>
    </w:p>
    <w:p w14:paraId="2970E2CE" w14:textId="50D6DBAD"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(parentSymbol.Type.IsStructOrUnion(), expression,</w:t>
      </w:r>
    </w:p>
    <w:p w14:paraId="6AB9B60D" w14:textId="77777777" w:rsidR="00CF2767" w:rsidRPr="00CF2767" w:rsidRDefault="00CF2767" w:rsidP="00CF2767">
      <w:pPr>
        <w:pStyle w:val="Code"/>
        <w:rPr>
          <w:highlight w:val="white"/>
        </w:rPr>
      </w:pPr>
      <w:r w:rsidRPr="00CF2767">
        <w:rPr>
          <w:highlight w:val="white"/>
        </w:rPr>
        <w:t xml:space="preserve">                   Message.Not_a_struct_or_union_in_dot_expression);</w:t>
      </w:r>
    </w:p>
    <w:p w14:paraId="7189F9EB" w14:textId="3586A3AE"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 != null, expression,</w:t>
      </w:r>
    </w:p>
    <w:p w14:paraId="5545AD79" w14:textId="77777777" w:rsidR="00CF2767" w:rsidRPr="00CF2767" w:rsidRDefault="00CF2767" w:rsidP="00CF2767">
      <w:pPr>
        <w:pStyle w:val="Code"/>
        <w:rPr>
          <w:highlight w:val="white"/>
        </w:rPr>
      </w:pPr>
      <w:r w:rsidRPr="00CF2767">
        <w:rPr>
          <w:highlight w:val="white"/>
        </w:rPr>
        <w:t xml:space="preserve">                   Message.Member_access_of_uncomplete_struct_or_union);</w:t>
      </w:r>
    </w:p>
    <w:p w14:paraId="50697096" w14:textId="77777777" w:rsidR="00517D8D" w:rsidRDefault="00517D8D" w:rsidP="00CF2767">
      <w:pPr>
        <w:pStyle w:val="Code"/>
        <w:rPr>
          <w:highlight w:val="white"/>
        </w:rPr>
      </w:pPr>
    </w:p>
    <w:p w14:paraId="6D1CD398" w14:textId="5F68BEB8" w:rsidR="00CF2767" w:rsidRPr="00CF2767" w:rsidRDefault="00CF2767" w:rsidP="00CF2767">
      <w:pPr>
        <w:pStyle w:val="Code"/>
        <w:rPr>
          <w:highlight w:val="white"/>
        </w:rPr>
      </w:pPr>
      <w:r w:rsidRPr="00CF2767">
        <w:rPr>
          <w:highlight w:val="white"/>
        </w:rPr>
        <w:t xml:space="preserve">      Symbol memberSymbol;</w:t>
      </w:r>
    </w:p>
    <w:p w14:paraId="05EE69DB" w14:textId="4A650D46"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w:t>
      </w:r>
    </w:p>
    <w:p w14:paraId="265F9EF2" w14:textId="77777777" w:rsidR="00CF2767" w:rsidRPr="00CF2767" w:rsidRDefault="00CF2767" w:rsidP="00CF2767">
      <w:pPr>
        <w:pStyle w:val="Code"/>
        <w:rPr>
          <w:highlight w:val="white"/>
        </w:rPr>
      </w:pPr>
      <w:r w:rsidRPr="00CF2767">
        <w:rPr>
          <w:highlight w:val="white"/>
        </w:rPr>
        <w:t xml:space="preserve">                   TryGetValue(memberName, out memberSymbol),</w:t>
      </w:r>
    </w:p>
    <w:p w14:paraId="3D618015" w14:textId="77777777" w:rsidR="00CF2767" w:rsidRPr="00CF2767" w:rsidRDefault="00CF2767" w:rsidP="00CF2767">
      <w:pPr>
        <w:pStyle w:val="Code"/>
        <w:rPr>
          <w:highlight w:val="white"/>
        </w:rPr>
      </w:pPr>
      <w:r w:rsidRPr="00CF2767">
        <w:rPr>
          <w:highlight w:val="white"/>
        </w:rPr>
        <w:t xml:space="preserve">                   memberName, Message.Unknown_member_in_dot_expression);</w:t>
      </w:r>
    </w:p>
    <w:p w14:paraId="607B7B1F" w14:textId="33A6E7F9" w:rsidR="00CF2767" w:rsidRPr="00CF2767" w:rsidRDefault="00844E0B" w:rsidP="00844E0B">
      <w:pPr>
        <w:rPr>
          <w:highlight w:val="white"/>
        </w:rPr>
      </w:pPr>
      <w:r>
        <w:rPr>
          <w:highlight w:val="white"/>
        </w:rPr>
        <w:t xml:space="preserve">The name of the result symbol is the </w:t>
      </w:r>
      <w:r w:rsidR="00CF38B3">
        <w:rPr>
          <w:highlight w:val="white"/>
        </w:rPr>
        <w:t>name of the parent symbol and member, separated by a dot.</w:t>
      </w:r>
    </w:p>
    <w:p w14:paraId="279E9759" w14:textId="77777777" w:rsidR="00F84753" w:rsidRDefault="00CF2767" w:rsidP="00CF2767">
      <w:pPr>
        <w:pStyle w:val="Code"/>
        <w:rPr>
          <w:highlight w:val="white"/>
        </w:rPr>
      </w:pPr>
      <w:r w:rsidRPr="00CF2767">
        <w:rPr>
          <w:highlight w:val="white"/>
        </w:rPr>
        <w:t xml:space="preserve">      string name = parentSymbol.Name + Symbol.SeparatorDot +</w:t>
      </w:r>
    </w:p>
    <w:p w14:paraId="7C2F37C3" w14:textId="251E11A0" w:rsidR="00CF2767" w:rsidRDefault="00F84753" w:rsidP="00CF2767">
      <w:pPr>
        <w:pStyle w:val="Code"/>
        <w:rPr>
          <w:highlight w:val="white"/>
        </w:rPr>
      </w:pPr>
      <w:r>
        <w:rPr>
          <w:highlight w:val="white"/>
        </w:rPr>
        <w:t xml:space="preserve">                   </w:t>
      </w:r>
      <w:r w:rsidR="00CF2767" w:rsidRPr="00CF2767">
        <w:rPr>
          <w:highlight w:val="white"/>
        </w:rPr>
        <w:t xml:space="preserve"> memberSymbol.Name;</w:t>
      </w:r>
    </w:p>
    <w:p w14:paraId="0D96FC9F" w14:textId="717F7126" w:rsidR="00CF38B3" w:rsidRPr="00CF2767" w:rsidRDefault="00CF38B3" w:rsidP="00CF38B3">
      <w:pPr>
        <w:rPr>
          <w:highlight w:val="white"/>
        </w:rPr>
      </w:pPr>
      <w:r>
        <w:rPr>
          <w:highlight w:val="white"/>
        </w:rPr>
        <w:t>The result symbol inherits the properties of the paren</w:t>
      </w:r>
      <w:r w:rsidR="00CC7984">
        <w:rPr>
          <w:highlight w:val="white"/>
        </w:rPr>
        <w:t>t</w:t>
      </w:r>
      <w:r>
        <w:rPr>
          <w:highlight w:val="white"/>
        </w:rPr>
        <w:t xml:space="preserve"> symbol, with the addition that the offset is </w:t>
      </w:r>
      <w:r w:rsidR="00A36824">
        <w:rPr>
          <w:highlight w:val="white"/>
        </w:rPr>
        <w:t>incremented</w:t>
      </w:r>
      <w:r>
        <w:rPr>
          <w:highlight w:val="white"/>
        </w:rPr>
        <w:t xml:space="preserve"> by the offset of the member symbol.</w:t>
      </w:r>
    </w:p>
    <w:p w14:paraId="3A7B3C6F" w14:textId="5CB833EB" w:rsidR="00CF2767" w:rsidRDefault="00CF2767" w:rsidP="00CF2767">
      <w:pPr>
        <w:pStyle w:val="Code"/>
        <w:rPr>
          <w:highlight w:val="white"/>
        </w:rPr>
      </w:pPr>
      <w:r w:rsidRPr="00CF2767">
        <w:rPr>
          <w:highlight w:val="white"/>
        </w:rPr>
        <w:t xml:space="preserve">      Symbol resultSymbol = new Symbol(name, parentSymbol.ExternalLinkage,</w:t>
      </w:r>
    </w:p>
    <w:p w14:paraId="24CA4D43" w14:textId="460793BC" w:rsidR="00CF2767" w:rsidRPr="00CF2767" w:rsidRDefault="00F84753" w:rsidP="00CF2767">
      <w:pPr>
        <w:pStyle w:val="Code"/>
        <w:rPr>
          <w:highlight w:val="white"/>
        </w:rPr>
      </w:pPr>
      <w:r>
        <w:rPr>
          <w:highlight w:val="white"/>
        </w:rPr>
        <w:t xml:space="preserve"> </w:t>
      </w:r>
      <w:r w:rsidR="00CF2767" w:rsidRPr="00CF2767">
        <w:rPr>
          <w:highlight w:val="white"/>
        </w:rPr>
        <w:t xml:space="preserve">                                    parentSymbol.Storage,memberSymbol.Type);</w:t>
      </w:r>
    </w:p>
    <w:p w14:paraId="0002BC24" w14:textId="77777777" w:rsidR="00CF2767" w:rsidRPr="00CF2767" w:rsidRDefault="00CF2767" w:rsidP="00CF2767">
      <w:pPr>
        <w:pStyle w:val="Code"/>
        <w:rPr>
          <w:highlight w:val="white"/>
        </w:rPr>
      </w:pPr>
    </w:p>
    <w:p w14:paraId="34652835" w14:textId="77777777" w:rsidR="00CF2767" w:rsidRPr="00CF2767" w:rsidRDefault="00CF2767" w:rsidP="00CF2767">
      <w:pPr>
        <w:pStyle w:val="Code"/>
        <w:rPr>
          <w:highlight w:val="white"/>
        </w:rPr>
      </w:pPr>
      <w:r w:rsidRPr="00CF2767">
        <w:rPr>
          <w:highlight w:val="white"/>
        </w:rPr>
        <w:t xml:space="preserve">      resultSymbol.Parameter = parentSymbol.Parameter;</w:t>
      </w:r>
    </w:p>
    <w:p w14:paraId="27C439EB" w14:textId="77777777" w:rsidR="00CF2767" w:rsidRPr="00CF2767" w:rsidRDefault="00CF2767" w:rsidP="00CF2767">
      <w:pPr>
        <w:pStyle w:val="Code"/>
        <w:rPr>
          <w:highlight w:val="white"/>
        </w:rPr>
      </w:pPr>
      <w:r w:rsidRPr="00CF2767">
        <w:rPr>
          <w:highlight w:val="white"/>
        </w:rPr>
        <w:t xml:space="preserve">      resultSymbol.UniqueName = parentSymbol.UniqueName;</w:t>
      </w:r>
    </w:p>
    <w:p w14:paraId="2DEEBCD8" w14:textId="77777777" w:rsidR="00CF2767" w:rsidRPr="00CF2767" w:rsidRDefault="00CF2767" w:rsidP="00CF2767">
      <w:pPr>
        <w:pStyle w:val="Code"/>
        <w:rPr>
          <w:highlight w:val="white"/>
        </w:rPr>
      </w:pPr>
      <w:r w:rsidRPr="00CF2767">
        <w:rPr>
          <w:highlight w:val="white"/>
        </w:rPr>
        <w:t xml:space="preserve">      resultSymbol.Offset = parentSymbol.Offset + memberSymbol.Offset;</w:t>
      </w:r>
    </w:p>
    <w:p w14:paraId="3ACF8775" w14:textId="77777777" w:rsidR="00CF2767" w:rsidRPr="00CF2767" w:rsidRDefault="00CF2767" w:rsidP="00CF2767">
      <w:pPr>
        <w:pStyle w:val="Code"/>
        <w:rPr>
          <w:highlight w:val="white"/>
        </w:rPr>
      </w:pPr>
      <w:r w:rsidRPr="00CF2767">
        <w:rPr>
          <w:highlight w:val="white"/>
        </w:rPr>
        <w:t xml:space="preserve">      resultSymbol.AddressSymbol = parentSymbol.AddressSymbol;</w:t>
      </w:r>
    </w:p>
    <w:p w14:paraId="0A8AFFF9" w14:textId="77777777" w:rsidR="00F84753" w:rsidRDefault="00CF2767" w:rsidP="00CF2767">
      <w:pPr>
        <w:pStyle w:val="Code"/>
        <w:rPr>
          <w:highlight w:val="white"/>
        </w:rPr>
      </w:pPr>
      <w:r w:rsidRPr="00CF2767">
        <w:rPr>
          <w:highlight w:val="white"/>
        </w:rPr>
        <w:t xml:space="preserve">      resultSymbol.AddressOffset = parentSymbol.AddressOffset +</w:t>
      </w:r>
    </w:p>
    <w:p w14:paraId="468C56F0" w14:textId="653D3635" w:rsidR="00CF2767" w:rsidRPr="00CF2767" w:rsidRDefault="00F84753" w:rsidP="00CF2767">
      <w:pPr>
        <w:pStyle w:val="Code"/>
        <w:rPr>
          <w:highlight w:val="white"/>
        </w:rPr>
      </w:pPr>
      <w:r>
        <w:rPr>
          <w:highlight w:val="white"/>
        </w:rPr>
        <w:t xml:space="preserve">                                  </w:t>
      </w:r>
      <w:r w:rsidR="00CF2767" w:rsidRPr="00CF2767">
        <w:rPr>
          <w:highlight w:val="white"/>
        </w:rPr>
        <w:t xml:space="preserve"> memberSymbol.Offset;</w:t>
      </w:r>
    </w:p>
    <w:p w14:paraId="10F02150" w14:textId="77777777" w:rsidR="00CF2767" w:rsidRPr="00CF2767" w:rsidRDefault="00CF2767" w:rsidP="00CF2767">
      <w:pPr>
        <w:pStyle w:val="Code"/>
        <w:rPr>
          <w:highlight w:val="white"/>
        </w:rPr>
      </w:pPr>
    </w:p>
    <w:p w14:paraId="7FB56337" w14:textId="77777777" w:rsidR="00CF2767" w:rsidRPr="00CF2767" w:rsidRDefault="00CF2767" w:rsidP="00CF2767">
      <w:pPr>
        <w:pStyle w:val="Code"/>
        <w:rPr>
          <w:highlight w:val="white"/>
        </w:rPr>
      </w:pPr>
      <w:r w:rsidRPr="00CF2767">
        <w:rPr>
          <w:highlight w:val="white"/>
        </w:rPr>
        <w:t xml:space="preserve">      return (new Expression(resultSymbol, expression.ShortList,</w:t>
      </w:r>
    </w:p>
    <w:p w14:paraId="6CAC267F" w14:textId="77777777" w:rsidR="00CF2767" w:rsidRPr="00CF2767" w:rsidRDefault="00CF2767" w:rsidP="00CF2767">
      <w:pPr>
        <w:pStyle w:val="Code"/>
        <w:rPr>
          <w:highlight w:val="white"/>
        </w:rPr>
      </w:pPr>
      <w:r w:rsidRPr="00CF2767">
        <w:rPr>
          <w:highlight w:val="white"/>
        </w:rPr>
        <w:t xml:space="preserve">                             expression.LongList));</w:t>
      </w:r>
    </w:p>
    <w:p w14:paraId="234DB72C" w14:textId="77777777" w:rsidR="00CF2767" w:rsidRPr="00CF2767" w:rsidRDefault="00CF2767" w:rsidP="00CF2767">
      <w:pPr>
        <w:pStyle w:val="Code"/>
        <w:rPr>
          <w:highlight w:val="white"/>
        </w:rPr>
      </w:pPr>
      <w:r w:rsidRPr="00CF2767">
        <w:rPr>
          <w:highlight w:val="white"/>
        </w:rPr>
        <w:t xml:space="preserve">    }</w:t>
      </w:r>
    </w:p>
    <w:bookmarkEnd w:id="293"/>
    <w:p w14:paraId="3794A790" w14:textId="0555BA95" w:rsidR="005E5A36" w:rsidRPr="00DC37F5" w:rsidRDefault="00CC1DF4" w:rsidP="0060539D">
      <w:pPr>
        <w:pStyle w:val="Heading3"/>
        <w:rPr>
          <w:highlight w:val="white"/>
        </w:rPr>
      </w:pPr>
      <w:r>
        <w:rPr>
          <w:highlight w:val="white"/>
        </w:rPr>
        <w:t>&lt;h3&gt;</w:t>
      </w:r>
      <w:bookmarkStart w:id="294" w:name="_Toc93320522"/>
      <w:r w:rsidRPr="00DC37F5">
        <w:rPr>
          <w:highlight w:val="white"/>
        </w:rPr>
        <w:t>Function Call Expression</w:t>
      </w:r>
      <w:bookmarkEnd w:id="294"/>
      <w:r>
        <w:rPr>
          <w:highlight w:val="white"/>
        </w:rPr>
        <w:t>&lt;/h3&gt;</w:t>
      </w:r>
    </w:p>
    <w:p w14:paraId="57505A51" w14:textId="7CF1E4DB" w:rsidR="0004380B" w:rsidRPr="00C968FE" w:rsidRDefault="00706A00" w:rsidP="0004380B">
      <w:pPr>
        <w:rPr>
          <w:highlight w:val="white"/>
        </w:rPr>
      </w:pPr>
      <w:r>
        <w:rPr>
          <w:highlight w:val="white"/>
        </w:rPr>
        <w:t>In C, nested calls are allowed, and t</w:t>
      </w:r>
      <w:r w:rsidR="00F418D1">
        <w:rPr>
          <w:highlight w:val="white"/>
        </w:rPr>
        <w:t xml:space="preserve">he </w:t>
      </w:r>
      <w:r w:rsidR="00D4318D">
        <w:rPr>
          <w:rStyle w:val="KeyWord0"/>
          <w:highlight w:val="white"/>
        </w:rPr>
        <w:t>&lt;k&gt;</w:t>
      </w:r>
      <w:r w:rsidR="00D4318D" w:rsidRPr="00F418D1">
        <w:rPr>
          <w:rStyle w:val="KeyWord0"/>
          <w:highlight w:val="white"/>
        </w:rPr>
        <w:t>m_typeListStack</w:t>
      </w:r>
      <w:r w:rsidR="00D4318D">
        <w:rPr>
          <w:rStyle w:val="KeyWord0"/>
          <w:highlight w:val="white"/>
        </w:rPr>
        <w:t>&lt;/k&gt;</w:t>
      </w:r>
      <w:r w:rsidR="00F418D1" w:rsidRPr="00C968FE">
        <w:rPr>
          <w:highlight w:val="white"/>
        </w:rPr>
        <w:t xml:space="preserve"> </w:t>
      </w:r>
      <w:r w:rsidR="002835F3">
        <w:rPr>
          <w:highlight w:val="white"/>
        </w:rPr>
        <w:t xml:space="preserve">stack hold the type lists of the nested calls </w:t>
      </w:r>
      <w:r w:rsidR="0004380B">
        <w:rPr>
          <w:highlight w:val="white"/>
        </w:rPr>
        <w:t xml:space="preserve">so that we can type cast the arguments to the parameter types, </w:t>
      </w:r>
      <w:r w:rsidR="002835F3">
        <w:rPr>
          <w:highlight w:val="white"/>
        </w:rPr>
        <w:t xml:space="preserve">and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2835F3">
        <w:rPr>
          <w:highlight w:val="white"/>
        </w:rPr>
        <w:t xml:space="preserve"> holds the current parameter offsets of the nested calls.</w:t>
      </w:r>
      <w:r w:rsidR="0004380B" w:rsidRPr="0004380B">
        <w:rPr>
          <w:highlight w:val="white"/>
        </w:rPr>
        <w:t xml:space="preserve"> </w:t>
      </w:r>
      <w:r w:rsidR="0004380B" w:rsidRPr="00C968FE">
        <w:rPr>
          <w:highlight w:val="white"/>
        </w:rPr>
        <w:t>The reason we keep track of the current offset is that we in case of nested function calls need to allocate space for the previous arguments of the functions call outside the nested function.</w:t>
      </w:r>
    </w:p>
    <w:p w14:paraId="7BBEEB0C" w14:textId="657DE3B7" w:rsidR="007C5E1D" w:rsidRPr="007C5E1D" w:rsidRDefault="007C5E1D" w:rsidP="007C5E1D">
      <w:pPr>
        <w:pStyle w:val="Code"/>
        <w:rPr>
          <w:highlight w:val="white"/>
        </w:rPr>
      </w:pPr>
      <w:r w:rsidRPr="007C5E1D">
        <w:rPr>
          <w:highlight w:val="white"/>
        </w:rPr>
        <w:t xml:space="preserve">    public static Stack&lt;List&lt;Type&gt;&gt; m_typeListStack = new Stack&lt;List&lt;Type&gt;&gt;();</w:t>
      </w:r>
    </w:p>
    <w:p w14:paraId="664C1681" w14:textId="77777777" w:rsidR="007C5E1D" w:rsidRPr="007C5E1D" w:rsidRDefault="007C5E1D" w:rsidP="007C5E1D">
      <w:pPr>
        <w:pStyle w:val="Code"/>
        <w:rPr>
          <w:highlight w:val="white"/>
        </w:rPr>
      </w:pPr>
      <w:r w:rsidRPr="007C5E1D">
        <w:rPr>
          <w:highlight w:val="white"/>
        </w:rPr>
        <w:t xml:space="preserve">    public static Stack&lt;int&gt; m_parameterOffsetStack = new Stack&lt;int&gt;();</w:t>
      </w:r>
    </w:p>
    <w:p w14:paraId="5CECFFC0" w14:textId="4741B1FF" w:rsidR="005E5A36" w:rsidRPr="00C968FE" w:rsidRDefault="005E5A36" w:rsidP="005E5A36">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FunctionPreCall</w:t>
      </w:r>
      <w:r w:rsidR="00D4318D">
        <w:rPr>
          <w:rStyle w:val="KeyWord0"/>
          <w:highlight w:val="white"/>
        </w:rPr>
        <w:t>&lt;/k&gt;</w:t>
      </w:r>
      <w:r w:rsidRPr="00C968FE">
        <w:rPr>
          <w:highlight w:val="white"/>
        </w:rPr>
        <w:t xml:space="preserve"> method is called before the argument list is parsed. It checks that the expression is either a function or a pointer to a function, </w:t>
      </w:r>
      <w:r w:rsidR="00812EA2">
        <w:rPr>
          <w:highlight w:val="white"/>
        </w:rPr>
        <w:t>pushes</w:t>
      </w:r>
      <w:r w:rsidRPr="00C968FE">
        <w:rPr>
          <w:highlight w:val="white"/>
        </w:rPr>
        <w:t xml:space="preserve"> the parameter type list of the function </w:t>
      </w:r>
      <w:r w:rsidR="00812EA2">
        <w:rPr>
          <w:highlight w:val="white"/>
        </w:rPr>
        <w:t>on</w:t>
      </w:r>
      <w:r w:rsidRPr="00C968FE">
        <w:rPr>
          <w:highlight w:val="white"/>
        </w:rPr>
        <w:t xml:space="preserve">to </w:t>
      </w:r>
      <w:r w:rsidR="00D4318D">
        <w:rPr>
          <w:rStyle w:val="KeyWord0"/>
          <w:highlight w:val="white"/>
        </w:rPr>
        <w:t>&lt;k&gt;</w:t>
      </w:r>
      <w:r w:rsidR="00D4318D" w:rsidRPr="00F418D1">
        <w:rPr>
          <w:rStyle w:val="KeyWord0"/>
          <w:highlight w:val="white"/>
        </w:rPr>
        <w:t>m_typeListStack</w:t>
      </w:r>
      <w:r w:rsidR="00D4318D">
        <w:rPr>
          <w:rStyle w:val="KeyWord0"/>
          <w:highlight w:val="white"/>
        </w:rPr>
        <w:t>&lt;/k&gt;</w:t>
      </w:r>
      <w:r w:rsidRPr="00C968FE">
        <w:rPr>
          <w:highlight w:val="white"/>
        </w:rPr>
        <w:t xml:space="preserve">, </w:t>
      </w:r>
      <w:r w:rsidR="00812EA2">
        <w:rPr>
          <w:highlight w:val="white"/>
        </w:rPr>
        <w:t>pushes</w:t>
      </w:r>
      <w:r w:rsidRPr="00C968FE">
        <w:rPr>
          <w:highlight w:val="white"/>
        </w:rPr>
        <w:t xml:space="preserve"> </w:t>
      </w:r>
      <w:r w:rsidR="00B50FC0">
        <w:rPr>
          <w:highlight w:val="white"/>
        </w:rPr>
        <w:t xml:space="preserve">the </w:t>
      </w:r>
      <w:r w:rsidRPr="00C968FE">
        <w:rPr>
          <w:highlight w:val="white"/>
        </w:rPr>
        <w:t>zero</w:t>
      </w:r>
      <w:r w:rsidR="00812EA2">
        <w:rPr>
          <w:highlight w:val="white"/>
        </w:rPr>
        <w:t xml:space="preserve"> </w:t>
      </w:r>
      <w:r w:rsidR="00B50FC0">
        <w:rPr>
          <w:highlight w:val="white"/>
        </w:rPr>
        <w:t xml:space="preserve">offset </w:t>
      </w:r>
      <w:r w:rsidR="00812EA2">
        <w:rPr>
          <w:highlight w:val="white"/>
        </w:rPr>
        <w:t>onto</w:t>
      </w:r>
      <w:r w:rsidRPr="00C968FE">
        <w:rPr>
          <w:highlight w:val="white"/>
        </w:rPr>
        <w:t xml:space="preserve">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Pr="00C968FE">
        <w:rPr>
          <w:highlight w:val="white"/>
        </w:rPr>
        <w:t>, and adds the call header instruction to the short and long list of the expression.</w:t>
      </w:r>
    </w:p>
    <w:p w14:paraId="21922929" w14:textId="77777777" w:rsidR="00FA7E3B" w:rsidRPr="00FA7E3B" w:rsidRDefault="00FA7E3B" w:rsidP="00FA7E3B">
      <w:pPr>
        <w:pStyle w:val="Code"/>
        <w:rPr>
          <w:highlight w:val="white"/>
        </w:rPr>
      </w:pPr>
      <w:r w:rsidRPr="00FA7E3B">
        <w:rPr>
          <w:highlight w:val="white"/>
        </w:rPr>
        <w:t xml:space="preserve">    public static void CallHeader(Expression expression) {</w:t>
      </w:r>
    </w:p>
    <w:p w14:paraId="7F41D08C" w14:textId="77777777" w:rsidR="00FA7E3B" w:rsidRPr="00FA7E3B" w:rsidRDefault="00FA7E3B" w:rsidP="00FA7E3B">
      <w:pPr>
        <w:pStyle w:val="Code"/>
        <w:rPr>
          <w:highlight w:val="white"/>
        </w:rPr>
      </w:pPr>
      <w:r w:rsidRPr="00FA7E3B">
        <w:rPr>
          <w:highlight w:val="white"/>
        </w:rPr>
        <w:t xml:space="preserve">      Type type = expression.Symbol.Type;</w:t>
      </w:r>
    </w:p>
    <w:p w14:paraId="65951F3E" w14:textId="1EFC094B" w:rsidR="009A66CB" w:rsidRDefault="00FA7E3B" w:rsidP="00FA7E3B">
      <w:pPr>
        <w:pStyle w:val="Code"/>
        <w:rPr>
          <w:highlight w:val="white"/>
        </w:rPr>
      </w:pPr>
      <w:r w:rsidRPr="00FA7E3B">
        <w:rPr>
          <w:highlight w:val="white"/>
        </w:rPr>
        <w:t xml:space="preserve">      </w:t>
      </w:r>
      <w:r w:rsidR="0056352A">
        <w:rPr>
          <w:highlight w:val="white"/>
        </w:rPr>
        <w:t>Error.Check</w:t>
      </w:r>
      <w:r w:rsidRPr="00FA7E3B">
        <w:rPr>
          <w:highlight w:val="white"/>
        </w:rPr>
        <w:t>(type.IsFunction() ||</w:t>
      </w:r>
    </w:p>
    <w:p w14:paraId="1AEA9614" w14:textId="66FA3EAA" w:rsidR="00FA7E3B" w:rsidRPr="00FA7E3B" w:rsidRDefault="009A66CB" w:rsidP="00FA7E3B">
      <w:pPr>
        <w:pStyle w:val="Code"/>
        <w:rPr>
          <w:highlight w:val="white"/>
        </w:rPr>
      </w:pPr>
      <w:r>
        <w:rPr>
          <w:highlight w:val="white"/>
        </w:rPr>
        <w:t xml:space="preserve">                  </w:t>
      </w:r>
      <w:r w:rsidR="00FA7E3B" w:rsidRPr="00FA7E3B">
        <w:rPr>
          <w:highlight w:val="white"/>
        </w:rPr>
        <w:t>type.Is</w:t>
      </w:r>
      <w:r>
        <w:rPr>
          <w:highlight w:val="white"/>
        </w:rPr>
        <w:t>Pointer() &amp;&amp; type.PointerType.Is</w:t>
      </w:r>
      <w:r w:rsidR="00FA7E3B" w:rsidRPr="00FA7E3B">
        <w:rPr>
          <w:highlight w:val="white"/>
        </w:rPr>
        <w:t>Function(),</w:t>
      </w:r>
    </w:p>
    <w:p w14:paraId="348C43A0" w14:textId="52F047AB" w:rsidR="00FA7E3B" w:rsidRPr="00FA7E3B" w:rsidRDefault="00FA7E3B" w:rsidP="00FA7E3B">
      <w:pPr>
        <w:pStyle w:val="Code"/>
        <w:rPr>
          <w:highlight w:val="white"/>
        </w:rPr>
      </w:pPr>
      <w:r w:rsidRPr="00FA7E3B">
        <w:rPr>
          <w:highlight w:val="white"/>
        </w:rPr>
        <w:lastRenderedPageBreak/>
        <w:t xml:space="preserve">                  expression.Symbol, Message.Not_a_function);</w:t>
      </w:r>
    </w:p>
    <w:p w14:paraId="040B1A1C" w14:textId="77777777" w:rsidR="00FA7E3B" w:rsidRPr="00FA7E3B" w:rsidRDefault="00FA7E3B" w:rsidP="00FA7E3B">
      <w:pPr>
        <w:pStyle w:val="Code"/>
        <w:rPr>
          <w:highlight w:val="white"/>
        </w:rPr>
      </w:pPr>
      <w:r w:rsidRPr="00FA7E3B">
        <w:rPr>
          <w:highlight w:val="white"/>
        </w:rPr>
        <w:t xml:space="preserve">      Type functionType = type.IsFunction() ? type : type.PointerType;</w:t>
      </w:r>
    </w:p>
    <w:p w14:paraId="38F55480" w14:textId="5A22D5C7" w:rsidR="00FA7E3B" w:rsidRPr="00FA7E3B" w:rsidRDefault="00FA7E3B" w:rsidP="00FA7E3B">
      <w:pPr>
        <w:pStyle w:val="Code"/>
        <w:rPr>
          <w:highlight w:val="white"/>
        </w:rPr>
      </w:pPr>
      <w:r w:rsidRPr="00FA7E3B">
        <w:rPr>
          <w:highlight w:val="white"/>
        </w:rPr>
        <w:t xml:space="preserve">      </w:t>
      </w:r>
      <w:r w:rsidR="00920353">
        <w:rPr>
          <w:highlight w:val="white"/>
        </w:rPr>
        <w:t>m_typeListStack</w:t>
      </w:r>
      <w:r w:rsidRPr="00FA7E3B">
        <w:rPr>
          <w:highlight w:val="white"/>
        </w:rPr>
        <w:t>.Push(functionType.TypeList);</w:t>
      </w:r>
    </w:p>
    <w:p w14:paraId="36B79269" w14:textId="77777777" w:rsidR="00FA7E3B" w:rsidRPr="00FA7E3B" w:rsidRDefault="00FA7E3B" w:rsidP="00FA7E3B">
      <w:pPr>
        <w:pStyle w:val="Code"/>
        <w:rPr>
          <w:highlight w:val="white"/>
        </w:rPr>
      </w:pPr>
      <w:r w:rsidRPr="00FA7E3B">
        <w:rPr>
          <w:highlight w:val="white"/>
        </w:rPr>
        <w:t xml:space="preserve">      ParameterOffsetStack.Push(0);</w:t>
      </w:r>
    </w:p>
    <w:p w14:paraId="1CE9079E" w14:textId="0877991B" w:rsidR="00FA7E3B" w:rsidRPr="00FA7E3B" w:rsidRDefault="00FA7E3B" w:rsidP="00FA7E3B">
      <w:pPr>
        <w:pStyle w:val="Code"/>
        <w:rPr>
          <w:highlight w:val="white"/>
        </w:rPr>
      </w:pPr>
      <w:r w:rsidRPr="00FA7E3B">
        <w:rPr>
          <w:highlight w:val="white"/>
        </w:rPr>
        <w:t xml:space="preserve">      AddMiddleCode(expression.LongList, MiddleOperator.PreCall,</w:t>
      </w:r>
      <w:r w:rsidR="0077194E">
        <w:rPr>
          <w:highlight w:val="white"/>
        </w:rPr>
        <w:t xml:space="preserve"> // XXX</w:t>
      </w:r>
    </w:p>
    <w:p w14:paraId="32D5F0F8" w14:textId="77777777" w:rsidR="00FA7E3B" w:rsidRPr="00FA7E3B" w:rsidRDefault="00FA7E3B" w:rsidP="00FA7E3B">
      <w:pPr>
        <w:pStyle w:val="Code"/>
        <w:rPr>
          <w:highlight w:val="white"/>
        </w:rPr>
      </w:pPr>
      <w:r w:rsidRPr="00FA7E3B">
        <w:rPr>
          <w:highlight w:val="white"/>
        </w:rPr>
        <w:t xml:space="preserve">                    SymbolTable.CurrentTable.CurrentOffset);</w:t>
      </w:r>
    </w:p>
    <w:p w14:paraId="548A3940" w14:textId="77777777" w:rsidR="00FA7E3B" w:rsidRPr="00FA7E3B" w:rsidRDefault="00FA7E3B" w:rsidP="00FA7E3B">
      <w:pPr>
        <w:pStyle w:val="Code"/>
        <w:rPr>
          <w:highlight w:val="white"/>
        </w:rPr>
      </w:pPr>
      <w:r w:rsidRPr="00FA7E3B">
        <w:rPr>
          <w:highlight w:val="white"/>
        </w:rPr>
        <w:t xml:space="preserve">    }</w:t>
      </w:r>
    </w:p>
    <w:p w14:paraId="72306D7D" w14:textId="1B8D95B6" w:rsidR="005E5A36" w:rsidRPr="00C968FE" w:rsidRDefault="005E5A36" w:rsidP="002911C8">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CallExpression</w:t>
      </w:r>
      <w:r w:rsidR="00D4318D">
        <w:rPr>
          <w:rStyle w:val="KeyWord0"/>
          <w:highlight w:val="white"/>
        </w:rPr>
        <w:t>&lt;/k&gt;</w:t>
      </w:r>
      <w:r w:rsidRPr="00C968FE">
        <w:rPr>
          <w:highlight w:val="white"/>
        </w:rPr>
        <w:t xml:space="preserve"> method is called after the argument list is parsed. </w:t>
      </w:r>
    </w:p>
    <w:p w14:paraId="46E556A3" w14:textId="77777777" w:rsidR="005E5A36" w:rsidRPr="00C968FE" w:rsidRDefault="005E5A36" w:rsidP="005E5A36">
      <w:pPr>
        <w:pStyle w:val="Code"/>
        <w:rPr>
          <w:highlight w:val="white"/>
        </w:rPr>
      </w:pPr>
      <w:r w:rsidRPr="00C968FE">
        <w:rPr>
          <w:highlight w:val="white"/>
        </w:rPr>
        <w:t xml:space="preserve">    public static Expression CallExpression(Expression functionExpression,</w:t>
      </w:r>
    </w:p>
    <w:p w14:paraId="6739795D" w14:textId="77777777" w:rsidR="005E5A36" w:rsidRPr="00C968FE" w:rsidRDefault="005E5A36" w:rsidP="005E5A36">
      <w:pPr>
        <w:pStyle w:val="Code"/>
        <w:rPr>
          <w:highlight w:val="white"/>
        </w:rPr>
      </w:pPr>
      <w:r w:rsidRPr="00C968FE">
        <w:rPr>
          <w:highlight w:val="white"/>
        </w:rPr>
        <w:t xml:space="preserve">                                            List&lt;Expression&gt; argumentList){</w:t>
      </w:r>
    </w:p>
    <w:p w14:paraId="22F1CFEF" w14:textId="3A66587A" w:rsidR="005E5A36" w:rsidRPr="00C968FE" w:rsidRDefault="005E5A36" w:rsidP="005E5A36">
      <w:pPr>
        <w:pStyle w:val="Code"/>
        <w:rPr>
          <w:highlight w:val="white"/>
        </w:rPr>
      </w:pPr>
      <w:r w:rsidRPr="00C968FE">
        <w:rPr>
          <w:highlight w:val="white"/>
        </w:rPr>
        <w:t xml:space="preserve">      List&lt;Type&gt; typeList = </w:t>
      </w:r>
      <w:r w:rsidR="00920353">
        <w:rPr>
          <w:highlight w:val="white"/>
        </w:rPr>
        <w:t>m_typeListStack</w:t>
      </w:r>
      <w:r w:rsidRPr="00C968FE">
        <w:rPr>
          <w:highlight w:val="white"/>
        </w:rPr>
        <w:t>.Pop();</w:t>
      </w:r>
    </w:p>
    <w:p w14:paraId="31C2D3EC" w14:textId="77777777" w:rsidR="005E5A36" w:rsidRPr="00C968FE" w:rsidRDefault="005E5A36" w:rsidP="005E5A36">
      <w:pPr>
        <w:pStyle w:val="Code"/>
        <w:rPr>
          <w:highlight w:val="white"/>
        </w:rPr>
      </w:pPr>
      <w:r w:rsidRPr="00C968FE">
        <w:rPr>
          <w:highlight w:val="white"/>
        </w:rPr>
        <w:t xml:space="preserve">      ParameterOffsetStack.Pop();</w:t>
      </w:r>
    </w:p>
    <w:p w14:paraId="1A48E53F" w14:textId="46AAE0C0" w:rsidR="005E5A36" w:rsidRPr="00C968FE" w:rsidRDefault="0004380B" w:rsidP="005E5A36">
      <w:pPr>
        <w:rPr>
          <w:highlight w:val="white"/>
        </w:rPr>
      </w:pPr>
      <w:r>
        <w:rPr>
          <w:highlight w:val="white"/>
        </w:rPr>
        <w:t>As mentioned above, t</w:t>
      </w:r>
      <w:r w:rsidR="005E5A36" w:rsidRPr="00C968FE">
        <w:rPr>
          <w:highlight w:val="white"/>
        </w:rPr>
        <w:t xml:space="preserve">he reason we keep track of the current offset is that we in case of nested function calls need to allocate space for the previous arguments of the functions call outside the nested function. If the current offset is more than zero, we add </w:t>
      </w:r>
      <w:r w:rsidR="009B1BC2">
        <w:rPr>
          <w:highlight w:val="white"/>
        </w:rPr>
        <w:t>it to the total offset (the offset of all nested function calls)</w:t>
      </w:r>
      <w:r w:rsidR="005E5A36" w:rsidRPr="00C968FE">
        <w:rPr>
          <w:highlight w:val="white"/>
        </w:rPr>
        <w:t>. If the current offset is zero, no argument has yet been passed, and we do not need to increase the total offset.</w:t>
      </w:r>
    </w:p>
    <w:p w14:paraId="798F5390" w14:textId="77777777" w:rsidR="005E5A36" w:rsidRPr="00C968FE" w:rsidRDefault="005E5A36" w:rsidP="005E5A36">
      <w:pPr>
        <w:pStyle w:val="Code"/>
        <w:rPr>
          <w:highlight w:val="white"/>
        </w:rPr>
      </w:pPr>
      <w:r w:rsidRPr="00C968FE">
        <w:rPr>
          <w:highlight w:val="white"/>
        </w:rPr>
        <w:t xml:space="preserve">      int totalOffset = 0;</w:t>
      </w:r>
    </w:p>
    <w:p w14:paraId="0A85A590" w14:textId="77777777" w:rsidR="005E5A36" w:rsidRPr="00C968FE" w:rsidRDefault="005E5A36" w:rsidP="005E5A36">
      <w:pPr>
        <w:pStyle w:val="Code"/>
        <w:rPr>
          <w:highlight w:val="white"/>
        </w:rPr>
      </w:pPr>
      <w:r w:rsidRPr="00C968FE">
        <w:rPr>
          <w:highlight w:val="white"/>
        </w:rPr>
        <w:t xml:space="preserve">      foreach (int currentOffset in ParameterOffsetStack) {</w:t>
      </w:r>
    </w:p>
    <w:p w14:paraId="442D4EAB" w14:textId="77777777" w:rsidR="005E5A36" w:rsidRPr="00C968FE" w:rsidRDefault="005E5A36" w:rsidP="005E5A36">
      <w:pPr>
        <w:pStyle w:val="Code"/>
        <w:rPr>
          <w:highlight w:val="white"/>
        </w:rPr>
      </w:pPr>
      <w:r w:rsidRPr="00C968FE">
        <w:rPr>
          <w:highlight w:val="white"/>
        </w:rPr>
        <w:t xml:space="preserve">        if (currentOffset &gt; 0) {</w:t>
      </w:r>
    </w:p>
    <w:p w14:paraId="192FC94B" w14:textId="77777777" w:rsidR="005E5A36" w:rsidRPr="00C968FE" w:rsidRDefault="005E5A36" w:rsidP="005E5A36">
      <w:pPr>
        <w:pStyle w:val="Code"/>
        <w:rPr>
          <w:highlight w:val="white"/>
        </w:rPr>
      </w:pPr>
      <w:r w:rsidRPr="00C968FE">
        <w:rPr>
          <w:highlight w:val="white"/>
        </w:rPr>
        <w:t xml:space="preserve">          totalOffset += (SymbolTable.FunctionHeaderSize + currentOffset);</w:t>
      </w:r>
    </w:p>
    <w:p w14:paraId="594A0D8C" w14:textId="77777777" w:rsidR="005E5A36" w:rsidRPr="00C968FE" w:rsidRDefault="005E5A36" w:rsidP="005E5A36">
      <w:pPr>
        <w:pStyle w:val="Code"/>
        <w:rPr>
          <w:highlight w:val="white"/>
        </w:rPr>
      </w:pPr>
      <w:r w:rsidRPr="00C968FE">
        <w:rPr>
          <w:highlight w:val="white"/>
        </w:rPr>
        <w:t xml:space="preserve">        }</w:t>
      </w:r>
    </w:p>
    <w:p w14:paraId="08F6A2C2" w14:textId="77777777" w:rsidR="005E5A36" w:rsidRPr="00C968FE" w:rsidRDefault="005E5A36" w:rsidP="005E5A36">
      <w:pPr>
        <w:pStyle w:val="Code"/>
        <w:rPr>
          <w:highlight w:val="white"/>
        </w:rPr>
      </w:pPr>
      <w:r w:rsidRPr="00C968FE">
        <w:rPr>
          <w:highlight w:val="white"/>
        </w:rPr>
        <w:t xml:space="preserve">      }</w:t>
      </w:r>
    </w:p>
    <w:p w14:paraId="78CE995B" w14:textId="55A79FA5" w:rsidR="005E5A36" w:rsidRPr="00C968FE" w:rsidRDefault="00FE3E61" w:rsidP="00FE3E61">
      <w:pPr>
        <w:rPr>
          <w:highlight w:val="white"/>
        </w:rPr>
      </w:pPr>
      <w:r>
        <w:rPr>
          <w:highlight w:val="white"/>
        </w:rPr>
        <w:t>The function type either the function type itself, or the type it points to.</w:t>
      </w:r>
    </w:p>
    <w:p w14:paraId="28DE30B2" w14:textId="77777777" w:rsidR="005E5A36" w:rsidRPr="00C968FE" w:rsidRDefault="005E5A36" w:rsidP="005E5A36">
      <w:pPr>
        <w:pStyle w:val="Code"/>
        <w:rPr>
          <w:highlight w:val="white"/>
        </w:rPr>
      </w:pPr>
      <w:r w:rsidRPr="00C968FE">
        <w:rPr>
          <w:highlight w:val="white"/>
        </w:rPr>
        <w:t xml:space="preserve">      Type functionType = functionExpression.Symbol.Type.IsPointer() ?</w:t>
      </w:r>
    </w:p>
    <w:p w14:paraId="6EFEE139" w14:textId="77777777" w:rsidR="005E5A36" w:rsidRPr="00C968FE" w:rsidRDefault="005E5A36" w:rsidP="005E5A36">
      <w:pPr>
        <w:pStyle w:val="Code"/>
        <w:rPr>
          <w:highlight w:val="white"/>
        </w:rPr>
      </w:pPr>
      <w:r w:rsidRPr="00C968FE">
        <w:rPr>
          <w:highlight w:val="white"/>
        </w:rPr>
        <w:t xml:space="preserve">                          functionExpression.Symbol.Type.PointerType :</w:t>
      </w:r>
    </w:p>
    <w:p w14:paraId="43132944" w14:textId="77777777" w:rsidR="005E5A36" w:rsidRPr="00C968FE" w:rsidRDefault="005E5A36" w:rsidP="005E5A36">
      <w:pPr>
        <w:pStyle w:val="Code"/>
        <w:rPr>
          <w:highlight w:val="white"/>
        </w:rPr>
      </w:pPr>
      <w:r w:rsidRPr="00C968FE">
        <w:rPr>
          <w:highlight w:val="white"/>
        </w:rPr>
        <w:t xml:space="preserve">                          functionExpression.Symbol.Type;</w:t>
      </w:r>
    </w:p>
    <w:p w14:paraId="5122DC5C" w14:textId="77777777" w:rsidR="005E5A36" w:rsidRPr="00C968FE" w:rsidRDefault="005E5A36" w:rsidP="005E5A36">
      <w:pPr>
        <w:rPr>
          <w:highlight w:val="white"/>
        </w:rPr>
      </w:pPr>
      <w:r w:rsidRPr="00C968FE">
        <w:rPr>
          <w:highlight w:val="white"/>
        </w:rPr>
        <w:t>We check that there are not too few parameters in the call. If the type list is null, the number of arguments does not matter. However, if the type list is not null, the number of arguments must be at least the number of parameters in the type list.</w:t>
      </w:r>
    </w:p>
    <w:p w14:paraId="416C9A47" w14:textId="22415AFF" w:rsidR="005E5A36" w:rsidRPr="00C968FE" w:rsidRDefault="005E5A36" w:rsidP="005E5A36">
      <w:pPr>
        <w:pStyle w:val="Code"/>
        <w:rPr>
          <w:highlight w:val="white"/>
        </w:rPr>
      </w:pPr>
      <w:r w:rsidRPr="00C968FE">
        <w:rPr>
          <w:highlight w:val="white"/>
        </w:rPr>
        <w:t xml:space="preserve">      </w:t>
      </w:r>
      <w:r w:rsidR="0056352A">
        <w:rPr>
          <w:highlight w:val="white"/>
        </w:rPr>
        <w:t>Error.Check</w:t>
      </w:r>
      <w:r w:rsidRPr="00C968FE">
        <w:rPr>
          <w:highlight w:val="white"/>
        </w:rPr>
        <w:t>((typeList == null) ||</w:t>
      </w:r>
    </w:p>
    <w:p w14:paraId="7E675BFF" w14:textId="77777777" w:rsidR="005E5A36" w:rsidRPr="00C968FE" w:rsidRDefault="005E5A36" w:rsidP="005E5A36">
      <w:pPr>
        <w:pStyle w:val="Code"/>
        <w:rPr>
          <w:highlight w:val="white"/>
        </w:rPr>
      </w:pPr>
      <w:r w:rsidRPr="00C968FE">
        <w:rPr>
          <w:highlight w:val="white"/>
        </w:rPr>
        <w:t xml:space="preserve">                   (argumentList.Count &gt;= typeList.Count),</w:t>
      </w:r>
    </w:p>
    <w:p w14:paraId="5E414D68" w14:textId="77777777" w:rsidR="005E5A36" w:rsidRPr="00C968FE" w:rsidRDefault="005E5A36" w:rsidP="005E5A36">
      <w:pPr>
        <w:pStyle w:val="Code"/>
        <w:rPr>
          <w:highlight w:val="white"/>
        </w:rPr>
      </w:pPr>
      <w:r w:rsidRPr="00C968FE">
        <w:rPr>
          <w:highlight w:val="white"/>
        </w:rPr>
        <w:t xml:space="preserve">                   functionExpression,</w:t>
      </w:r>
    </w:p>
    <w:p w14:paraId="0A436DB8" w14:textId="77777777" w:rsidR="005E5A36" w:rsidRPr="00C968FE" w:rsidRDefault="005E5A36" w:rsidP="005E5A36">
      <w:pPr>
        <w:pStyle w:val="Code"/>
        <w:rPr>
          <w:highlight w:val="white"/>
        </w:rPr>
      </w:pPr>
      <w:r w:rsidRPr="00C968FE">
        <w:rPr>
          <w:highlight w:val="white"/>
        </w:rPr>
        <w:t xml:space="preserve">                   Message.Too_few_actual_parameters_in_function_call);</w:t>
      </w:r>
    </w:p>
    <w:p w14:paraId="57D4E4A3" w14:textId="014462F2" w:rsidR="005E5A36" w:rsidRPr="00C968FE" w:rsidRDefault="005E5A36" w:rsidP="005E5A36">
      <w:pPr>
        <w:rPr>
          <w:highlight w:val="white"/>
        </w:rPr>
      </w:pPr>
      <w:r w:rsidRPr="00C968FE">
        <w:rPr>
          <w:highlight w:val="white"/>
        </w:rPr>
        <w:t xml:space="preserve">We also check that there are not too many parameters in the call. If the type list is null or if the callee function has </w:t>
      </w:r>
      <w:r w:rsidR="00DC0B5B">
        <w:rPr>
          <w:highlight w:val="white"/>
        </w:rPr>
        <w:t>a variadic</w:t>
      </w:r>
      <w:r w:rsidRPr="00C968FE">
        <w:rPr>
          <w:highlight w:val="white"/>
        </w:rPr>
        <w:t xml:space="preserve"> parameter list, the number of arguments does not matter. There may be more arguments than parameters, </w:t>
      </w:r>
      <w:r w:rsidR="00454547">
        <w:rPr>
          <w:highlight w:val="white"/>
        </w:rPr>
        <w:t xml:space="preserve">but not fewer. </w:t>
      </w:r>
      <w:r w:rsidRPr="00C968FE">
        <w:rPr>
          <w:highlight w:val="white"/>
        </w:rPr>
        <w:t xml:space="preserve">However, if the type list is not null and the function does not have </w:t>
      </w:r>
      <w:r w:rsidR="00DC0B5B">
        <w:rPr>
          <w:highlight w:val="white"/>
        </w:rPr>
        <w:t>a variadic</w:t>
      </w:r>
      <w:r w:rsidRPr="00C968FE">
        <w:rPr>
          <w:highlight w:val="white"/>
        </w:rPr>
        <w:t xml:space="preserve"> parameter list, the number of arguments must equal the number of parameters.</w:t>
      </w:r>
    </w:p>
    <w:p w14:paraId="1D543548" w14:textId="58413CDC" w:rsidR="005E5A36" w:rsidRPr="00C968FE" w:rsidRDefault="005E5A36" w:rsidP="005E5A36">
      <w:pPr>
        <w:pStyle w:val="Code"/>
        <w:rPr>
          <w:highlight w:val="white"/>
        </w:rPr>
      </w:pPr>
      <w:r w:rsidRPr="00C968FE">
        <w:rPr>
          <w:highlight w:val="white"/>
        </w:rPr>
        <w:t xml:space="preserve">      </w:t>
      </w:r>
      <w:r w:rsidR="0056352A">
        <w:rPr>
          <w:highlight w:val="white"/>
        </w:rPr>
        <w:t>Error.Check</w:t>
      </w:r>
      <w:r w:rsidRPr="00C968FE">
        <w:rPr>
          <w:highlight w:val="white"/>
        </w:rPr>
        <w:t>(functionType.</w:t>
      </w:r>
      <w:r w:rsidR="0010453D">
        <w:rPr>
          <w:highlight w:val="white"/>
        </w:rPr>
        <w:t>IsVariadic</w:t>
      </w:r>
      <w:r w:rsidRPr="00C968FE">
        <w:rPr>
          <w:highlight w:val="white"/>
        </w:rPr>
        <w:t>() || (typeList == null) ||</w:t>
      </w:r>
    </w:p>
    <w:p w14:paraId="428CCC7E" w14:textId="77777777" w:rsidR="005E5A36" w:rsidRPr="00C968FE" w:rsidRDefault="005E5A36" w:rsidP="005E5A36">
      <w:pPr>
        <w:pStyle w:val="Code"/>
        <w:rPr>
          <w:highlight w:val="white"/>
        </w:rPr>
      </w:pPr>
      <w:r w:rsidRPr="00C968FE">
        <w:rPr>
          <w:highlight w:val="white"/>
        </w:rPr>
        <w:t xml:space="preserve">                   (argumentList.Count == typeList.Count),</w:t>
      </w:r>
    </w:p>
    <w:p w14:paraId="2E8DE699" w14:textId="77777777" w:rsidR="005E5A36" w:rsidRPr="00C968FE" w:rsidRDefault="005E5A36" w:rsidP="005E5A36">
      <w:pPr>
        <w:pStyle w:val="Code"/>
        <w:rPr>
          <w:highlight w:val="white"/>
        </w:rPr>
      </w:pPr>
      <w:r w:rsidRPr="00C968FE">
        <w:rPr>
          <w:highlight w:val="white"/>
        </w:rPr>
        <w:t xml:space="preserve">                   functionExpression,</w:t>
      </w:r>
    </w:p>
    <w:p w14:paraId="14D459D8" w14:textId="77777777" w:rsidR="005E5A36" w:rsidRPr="00C968FE" w:rsidRDefault="005E5A36" w:rsidP="005E5A36">
      <w:pPr>
        <w:pStyle w:val="Code"/>
        <w:rPr>
          <w:highlight w:val="white"/>
        </w:rPr>
      </w:pPr>
      <w:r w:rsidRPr="00C968FE">
        <w:rPr>
          <w:highlight w:val="white"/>
        </w:rPr>
        <w:t xml:space="preserve">                   Message.Too_many_parameters_in_function_call);</w:t>
      </w:r>
    </w:p>
    <w:p w14:paraId="31877A47" w14:textId="77777777" w:rsidR="005E5A36" w:rsidRPr="00C968FE" w:rsidRDefault="005E5A36" w:rsidP="005E5A36">
      <w:pPr>
        <w:pStyle w:val="Code"/>
        <w:rPr>
          <w:highlight w:val="white"/>
        </w:rPr>
      </w:pPr>
    </w:p>
    <w:p w14:paraId="356AC239" w14:textId="77777777" w:rsidR="005E5A36" w:rsidRPr="00C968FE" w:rsidRDefault="005E5A36" w:rsidP="005E5A36">
      <w:pPr>
        <w:pStyle w:val="Code"/>
        <w:rPr>
          <w:highlight w:val="white"/>
        </w:rPr>
      </w:pPr>
      <w:r w:rsidRPr="00C968FE">
        <w:rPr>
          <w:highlight w:val="white"/>
        </w:rPr>
        <w:t xml:space="preserve">      List&lt;MiddleCode&gt; longList = new List&lt;MiddleCode&gt;();</w:t>
      </w:r>
    </w:p>
    <w:p w14:paraId="5BA9C2AC" w14:textId="77777777" w:rsidR="005E5A36" w:rsidRPr="00C968FE" w:rsidRDefault="005E5A36" w:rsidP="005E5A36">
      <w:pPr>
        <w:pStyle w:val="Code"/>
        <w:rPr>
          <w:highlight w:val="white"/>
        </w:rPr>
      </w:pPr>
      <w:r w:rsidRPr="00C968FE">
        <w:rPr>
          <w:highlight w:val="white"/>
        </w:rPr>
        <w:t xml:space="preserve">      longList.AddRange(functionExpression.LongList);</w:t>
      </w:r>
    </w:p>
    <w:p w14:paraId="1A9E22A5" w14:textId="4F26EE75" w:rsidR="005E5A36" w:rsidRPr="00C968FE" w:rsidRDefault="005E5A36" w:rsidP="005E5A36">
      <w:pPr>
        <w:rPr>
          <w:highlight w:val="white"/>
        </w:rPr>
      </w:pPr>
      <w:r w:rsidRPr="00C968FE">
        <w:rPr>
          <w:highlight w:val="white"/>
        </w:rPr>
        <w:t xml:space="preserve">When </w:t>
      </w:r>
      <w:r w:rsidR="00454547">
        <w:rPr>
          <w:highlight w:val="white"/>
        </w:rPr>
        <w:t xml:space="preserve">we </w:t>
      </w:r>
      <w:r w:rsidRPr="00C968FE">
        <w:rPr>
          <w:highlight w:val="white"/>
        </w:rPr>
        <w:t>iterate through the</w:t>
      </w:r>
      <w:r w:rsidR="00454547">
        <w:rPr>
          <w:highlight w:val="white"/>
        </w:rPr>
        <w:t xml:space="preserve"> arguments</w:t>
      </w:r>
      <w:r w:rsidRPr="00C968FE">
        <w:rPr>
          <w:highlight w:val="white"/>
        </w:rPr>
        <w:t xml:space="preserve">, we keep track of the extra size. In </w:t>
      </w:r>
      <w:r w:rsidR="004A5B68">
        <w:rPr>
          <w:highlight w:val="white"/>
        </w:rPr>
        <w:t>variadic</w:t>
      </w:r>
      <w:r w:rsidRPr="00C968FE">
        <w:rPr>
          <w:highlight w:val="white"/>
        </w:rPr>
        <w:t xml:space="preserve"> function calls we need to allocate memory for the extra parameters that is not included in the regular parameter list.</w:t>
      </w:r>
    </w:p>
    <w:p w14:paraId="3FA3C578" w14:textId="77777777" w:rsidR="005E5A36" w:rsidRPr="00C968FE" w:rsidRDefault="005E5A36" w:rsidP="005E5A36">
      <w:pPr>
        <w:pStyle w:val="Code"/>
        <w:rPr>
          <w:highlight w:val="white"/>
        </w:rPr>
      </w:pPr>
      <w:r w:rsidRPr="00C968FE">
        <w:rPr>
          <w:highlight w:val="white"/>
        </w:rPr>
        <w:t xml:space="preserve">      int count = 0, offset = SymbolTable.FunctionHeaderSize, extra = 0;</w:t>
      </w:r>
    </w:p>
    <w:p w14:paraId="08DB68E9" w14:textId="77777777" w:rsidR="005E5A36" w:rsidRPr="00C968FE" w:rsidRDefault="005E5A36" w:rsidP="005E5A36">
      <w:pPr>
        <w:pStyle w:val="Code"/>
        <w:rPr>
          <w:highlight w:val="white"/>
        </w:rPr>
      </w:pPr>
      <w:r w:rsidRPr="00C968FE">
        <w:rPr>
          <w:highlight w:val="white"/>
        </w:rPr>
        <w:lastRenderedPageBreak/>
        <w:t xml:space="preserve">      foreach (Expression argumentExpression in argumentList) {</w:t>
      </w:r>
    </w:p>
    <w:p w14:paraId="78D04A75" w14:textId="77777777" w:rsidR="005E5A36" w:rsidRPr="00C968FE" w:rsidRDefault="005E5A36" w:rsidP="005E5A36">
      <w:pPr>
        <w:pStyle w:val="Code"/>
        <w:rPr>
          <w:highlight w:val="white"/>
        </w:rPr>
      </w:pPr>
      <w:r w:rsidRPr="00C968FE">
        <w:rPr>
          <w:highlight w:val="white"/>
        </w:rPr>
        <w:t xml:space="preserve">        Type type;</w:t>
      </w:r>
    </w:p>
    <w:p w14:paraId="69C55B7E" w14:textId="77777777" w:rsidR="005E5A36" w:rsidRPr="00C968FE" w:rsidRDefault="005E5A36" w:rsidP="005E5A36">
      <w:pPr>
        <w:pStyle w:val="Code"/>
        <w:rPr>
          <w:highlight w:val="white"/>
        </w:rPr>
      </w:pPr>
      <w:r w:rsidRPr="00C968FE">
        <w:rPr>
          <w:highlight w:val="white"/>
        </w:rPr>
        <w:t xml:space="preserve">        if ((typeList != null) &amp;&amp; (count++ &lt; typeList.Count)) {</w:t>
      </w:r>
    </w:p>
    <w:p w14:paraId="5353EDAE" w14:textId="77777777" w:rsidR="005E5A36" w:rsidRPr="00C968FE" w:rsidRDefault="005E5A36" w:rsidP="005E5A36">
      <w:pPr>
        <w:pStyle w:val="Code"/>
        <w:rPr>
          <w:highlight w:val="white"/>
        </w:rPr>
      </w:pPr>
      <w:r w:rsidRPr="00C968FE">
        <w:rPr>
          <w:highlight w:val="white"/>
        </w:rPr>
        <w:t xml:space="preserve">          type = typeList[count];</w:t>
      </w:r>
    </w:p>
    <w:p w14:paraId="55D1FE2E" w14:textId="77777777" w:rsidR="005E5A36" w:rsidRPr="00C968FE" w:rsidRDefault="005E5A36" w:rsidP="005E5A36">
      <w:pPr>
        <w:pStyle w:val="Code"/>
        <w:rPr>
          <w:highlight w:val="white"/>
        </w:rPr>
      </w:pPr>
      <w:r w:rsidRPr="00C968FE">
        <w:rPr>
          <w:highlight w:val="white"/>
        </w:rPr>
        <w:t xml:space="preserve">        }</w:t>
      </w:r>
    </w:p>
    <w:p w14:paraId="74111FF9" w14:textId="77777777" w:rsidR="005E5A36" w:rsidRPr="00C968FE" w:rsidRDefault="005E5A36" w:rsidP="005E5A36">
      <w:pPr>
        <w:pStyle w:val="Code"/>
        <w:rPr>
          <w:highlight w:val="white"/>
        </w:rPr>
      </w:pPr>
      <w:r w:rsidRPr="00C968FE">
        <w:rPr>
          <w:highlight w:val="white"/>
        </w:rPr>
        <w:t xml:space="preserve">        else {</w:t>
      </w:r>
    </w:p>
    <w:p w14:paraId="50047790" w14:textId="77777777" w:rsidR="005E5A36" w:rsidRPr="00C968FE" w:rsidRDefault="005E5A36" w:rsidP="005E5A36">
      <w:pPr>
        <w:pStyle w:val="Code"/>
        <w:rPr>
          <w:highlight w:val="white"/>
        </w:rPr>
      </w:pPr>
      <w:r w:rsidRPr="00C968FE">
        <w:rPr>
          <w:highlight w:val="white"/>
        </w:rPr>
        <w:t xml:space="preserve">          type = ParameterType(argumentExpression.Symbol);</w:t>
      </w:r>
    </w:p>
    <w:p w14:paraId="566B9C90" w14:textId="77777777" w:rsidR="005E5A36" w:rsidRPr="00C968FE" w:rsidRDefault="005E5A36" w:rsidP="005E5A36">
      <w:pPr>
        <w:pStyle w:val="Code"/>
        <w:rPr>
          <w:highlight w:val="white"/>
        </w:rPr>
      </w:pPr>
      <w:r w:rsidRPr="00C968FE">
        <w:rPr>
          <w:highlight w:val="white"/>
        </w:rPr>
        <w:t xml:space="preserve">          extra += type.Size();</w:t>
      </w:r>
    </w:p>
    <w:p w14:paraId="79622490" w14:textId="77777777" w:rsidR="005E5A36" w:rsidRPr="00C968FE" w:rsidRDefault="005E5A36" w:rsidP="005E5A36">
      <w:pPr>
        <w:pStyle w:val="Code"/>
        <w:rPr>
          <w:highlight w:val="white"/>
        </w:rPr>
      </w:pPr>
      <w:r w:rsidRPr="00C968FE">
        <w:rPr>
          <w:highlight w:val="white"/>
        </w:rPr>
        <w:t xml:space="preserve">        }</w:t>
      </w:r>
    </w:p>
    <w:p w14:paraId="4521A9DD" w14:textId="77777777" w:rsidR="005E5A36" w:rsidRPr="00C968FE" w:rsidRDefault="005E5A36" w:rsidP="005E5A36">
      <w:pPr>
        <w:rPr>
          <w:highlight w:val="white"/>
        </w:rPr>
      </w:pPr>
      <w:r w:rsidRPr="00C968FE">
        <w:rPr>
          <w:highlight w:val="white"/>
        </w:rPr>
        <w:t>We add the argument to the parameter list and update the current offset.</w:t>
      </w:r>
    </w:p>
    <w:p w14:paraId="7495AE93" w14:textId="77777777" w:rsidR="00EA3A04" w:rsidRPr="00EA3A04" w:rsidRDefault="00EA3A04" w:rsidP="00EA3A04">
      <w:pPr>
        <w:pStyle w:val="Code"/>
        <w:rPr>
          <w:highlight w:val="white"/>
        </w:rPr>
      </w:pPr>
      <w:r w:rsidRPr="00EA3A04">
        <w:rPr>
          <w:highlight w:val="white"/>
        </w:rPr>
        <w:t xml:space="preserve">        Expression parameterExpression =</w:t>
      </w:r>
    </w:p>
    <w:p w14:paraId="7648448D" w14:textId="519B895C" w:rsidR="00EA3A04" w:rsidRPr="00EA3A04" w:rsidRDefault="00EA3A04" w:rsidP="00EA3A04">
      <w:pPr>
        <w:pStyle w:val="Code"/>
        <w:rPr>
          <w:highlight w:val="white"/>
        </w:rPr>
      </w:pPr>
      <w:r w:rsidRPr="00EA3A04">
        <w:rPr>
          <w:highlight w:val="white"/>
        </w:rPr>
        <w:t xml:space="preserve">          TypeCast.ImplicitCast(argumentExpression, parameterType);</w:t>
      </w:r>
    </w:p>
    <w:p w14:paraId="259BB59E" w14:textId="77777777" w:rsidR="00433D8A" w:rsidRPr="00433D8A" w:rsidRDefault="00433D8A" w:rsidP="00433D8A">
      <w:pPr>
        <w:pStyle w:val="Code"/>
        <w:rPr>
          <w:highlight w:val="white"/>
        </w:rPr>
      </w:pPr>
      <w:r w:rsidRPr="00433D8A">
        <w:rPr>
          <w:highlight w:val="white"/>
        </w:rPr>
        <w:t xml:space="preserve">        longList.AddRange(parameterExpression.LongList);</w:t>
      </w:r>
    </w:p>
    <w:p w14:paraId="58A38250" w14:textId="2FF01E2C" w:rsidR="00EA3A04" w:rsidRPr="00433D8A" w:rsidRDefault="00BD5703" w:rsidP="003A6713">
      <w:pPr>
        <w:rPr>
          <w:highlight w:val="white"/>
        </w:rPr>
      </w:pPr>
      <w:r>
        <w:rPr>
          <w:highlight w:val="white"/>
        </w:rPr>
        <w:t>If the parameter is a</w:t>
      </w:r>
      <w:r w:rsidR="00466146">
        <w:rPr>
          <w:highlight w:val="white"/>
        </w:rPr>
        <w:t xml:space="preserve"> </w:t>
      </w:r>
      <w:r>
        <w:rPr>
          <w:highlight w:val="white"/>
        </w:rPr>
        <w:t xml:space="preserve">struct or union, we add an extra instruction to </w:t>
      </w:r>
      <w:r w:rsidR="005F56AA">
        <w:rPr>
          <w:highlight w:val="white"/>
        </w:rPr>
        <w:t xml:space="preserve">distinguish between the parameter instruction and the </w:t>
      </w:r>
      <w:r w:rsidR="003A6713">
        <w:rPr>
          <w:highlight w:val="white"/>
        </w:rPr>
        <w:t>beginning</w:t>
      </w:r>
      <w:r w:rsidR="005F56AA">
        <w:rPr>
          <w:highlight w:val="white"/>
        </w:rPr>
        <w:t xml:space="preserve"> of the loop that copies its contents.</w:t>
      </w:r>
    </w:p>
    <w:p w14:paraId="3074D6BE" w14:textId="507E10E9" w:rsidR="00EA3A04" w:rsidRPr="00EA3A04" w:rsidRDefault="00EA3A04" w:rsidP="00EA3A04">
      <w:pPr>
        <w:pStyle w:val="Code"/>
        <w:rPr>
          <w:highlight w:val="white"/>
        </w:rPr>
      </w:pPr>
      <w:r w:rsidRPr="00EA3A04">
        <w:rPr>
          <w:highlight w:val="white"/>
        </w:rPr>
        <w:t xml:space="preserve">        if (parameterType.IsStructOrUnion()) {</w:t>
      </w:r>
    </w:p>
    <w:p w14:paraId="0D5EFD4F" w14:textId="77777777" w:rsidR="00EA3A04" w:rsidRPr="00EA3A04" w:rsidRDefault="00EA3A04" w:rsidP="00EA3A04">
      <w:pPr>
        <w:pStyle w:val="Code"/>
        <w:rPr>
          <w:highlight w:val="white"/>
        </w:rPr>
      </w:pPr>
      <w:r w:rsidRPr="00EA3A04">
        <w:rPr>
          <w:highlight w:val="white"/>
        </w:rPr>
        <w:t xml:space="preserve">          AddMiddleCode(longList, MiddleOperator.ParameterInitSize,</w:t>
      </w:r>
    </w:p>
    <w:p w14:paraId="102881B7" w14:textId="77777777" w:rsidR="00EA3A04" w:rsidRPr="00EA3A04" w:rsidRDefault="00EA3A04" w:rsidP="00EA3A04">
      <w:pPr>
        <w:pStyle w:val="Code"/>
        <w:rPr>
          <w:highlight w:val="white"/>
        </w:rPr>
      </w:pPr>
      <w:r w:rsidRPr="00EA3A04">
        <w:rPr>
          <w:highlight w:val="white"/>
        </w:rPr>
        <w:t xml:space="preserve">                        SymbolTable.CurrentTable.CurrentOffset + totalOffset +</w:t>
      </w:r>
    </w:p>
    <w:p w14:paraId="7D04FDED" w14:textId="77777777" w:rsidR="00EA3A04" w:rsidRPr="00EA3A04" w:rsidRDefault="00EA3A04" w:rsidP="00EA3A04">
      <w:pPr>
        <w:pStyle w:val="Code"/>
        <w:rPr>
          <w:highlight w:val="white"/>
        </w:rPr>
      </w:pPr>
      <w:r w:rsidRPr="00EA3A04">
        <w:rPr>
          <w:highlight w:val="white"/>
        </w:rPr>
        <w:t xml:space="preserve">                        offset, parameterType, parameterExpression.Symbol);</w:t>
      </w:r>
    </w:p>
    <w:p w14:paraId="438E72FF" w14:textId="77777777" w:rsidR="00EA3A04" w:rsidRPr="00EA3A04" w:rsidRDefault="00EA3A04" w:rsidP="00EA3A04">
      <w:pPr>
        <w:pStyle w:val="Code"/>
        <w:rPr>
          <w:highlight w:val="white"/>
        </w:rPr>
      </w:pPr>
      <w:r w:rsidRPr="00EA3A04">
        <w:rPr>
          <w:highlight w:val="white"/>
        </w:rPr>
        <w:t xml:space="preserve">        }</w:t>
      </w:r>
    </w:p>
    <w:p w14:paraId="7DA38350" w14:textId="77777777" w:rsidR="002F2DED" w:rsidRDefault="002F2DED" w:rsidP="00EA3A04">
      <w:pPr>
        <w:pStyle w:val="Code"/>
        <w:rPr>
          <w:highlight w:val="white"/>
        </w:rPr>
      </w:pPr>
    </w:p>
    <w:p w14:paraId="51B786E4" w14:textId="44DFCEDC" w:rsidR="00EA3A04" w:rsidRPr="00EA3A04" w:rsidRDefault="00EA3A04" w:rsidP="00EA3A04">
      <w:pPr>
        <w:pStyle w:val="Code"/>
        <w:rPr>
          <w:highlight w:val="white"/>
        </w:rPr>
      </w:pPr>
      <w:r w:rsidRPr="00EA3A04">
        <w:rPr>
          <w:highlight w:val="white"/>
        </w:rPr>
        <w:t xml:space="preserve">        AddMiddleCode(longList, MiddleOperator.Parameter,</w:t>
      </w:r>
    </w:p>
    <w:p w14:paraId="023FE729" w14:textId="72E07038" w:rsidR="00EA3A04" w:rsidRDefault="00EA3A04" w:rsidP="00EA3A04">
      <w:pPr>
        <w:pStyle w:val="Code"/>
        <w:rPr>
          <w:highlight w:val="white"/>
        </w:rPr>
      </w:pPr>
      <w:r w:rsidRPr="00EA3A04">
        <w:rPr>
          <w:highlight w:val="white"/>
        </w:rPr>
        <w:t xml:space="preserve">                      SymbolTable.CurrentTable. CurrentOffset + totalOffset</w:t>
      </w:r>
      <w:r w:rsidR="002F2DED">
        <w:rPr>
          <w:highlight w:val="white"/>
        </w:rPr>
        <w:t xml:space="preserve"> +</w:t>
      </w:r>
    </w:p>
    <w:p w14:paraId="18C1C5CF" w14:textId="10E1107A" w:rsidR="00EA3A04" w:rsidRPr="00EA3A04" w:rsidRDefault="00EA3A04" w:rsidP="00EA3A04">
      <w:pPr>
        <w:pStyle w:val="Code"/>
        <w:rPr>
          <w:highlight w:val="white"/>
        </w:rPr>
      </w:pPr>
      <w:r>
        <w:rPr>
          <w:highlight w:val="white"/>
        </w:rPr>
        <w:t xml:space="preserve">                     </w:t>
      </w:r>
      <w:r w:rsidRPr="00EA3A04">
        <w:rPr>
          <w:highlight w:val="white"/>
        </w:rPr>
        <w:t xml:space="preserve"> offset, parameterType, parameterExpression.Symbol);</w:t>
      </w:r>
    </w:p>
    <w:p w14:paraId="1795FE09" w14:textId="77777777" w:rsidR="00EA3A04" w:rsidRPr="00EA3A04" w:rsidRDefault="00EA3A04" w:rsidP="00EA3A04">
      <w:pPr>
        <w:pStyle w:val="Code"/>
        <w:rPr>
          <w:highlight w:val="white"/>
        </w:rPr>
      </w:pPr>
      <w:r w:rsidRPr="00EA3A04">
        <w:rPr>
          <w:highlight w:val="white"/>
        </w:rPr>
        <w:t xml:space="preserve">        offset += parameterType.Size();</w:t>
      </w:r>
    </w:p>
    <w:p w14:paraId="582D9B59" w14:textId="703F5F7B" w:rsidR="005E5A36" w:rsidRPr="00EA3A04" w:rsidRDefault="005E5A36" w:rsidP="00EA3A04">
      <w:pPr>
        <w:pStyle w:val="Code"/>
        <w:rPr>
          <w:highlight w:val="white"/>
        </w:rPr>
      </w:pPr>
      <w:r w:rsidRPr="00EA3A04">
        <w:rPr>
          <w:highlight w:val="white"/>
        </w:rPr>
        <w:t xml:space="preserve">      }</w:t>
      </w:r>
    </w:p>
    <w:p w14:paraId="68AD87DC" w14:textId="1C00E6AB" w:rsidR="005E5A36" w:rsidRPr="00C968FE" w:rsidRDefault="005E5A36" w:rsidP="005E5A36">
      <w:pPr>
        <w:rPr>
          <w:highlight w:val="white"/>
        </w:rPr>
      </w:pPr>
      <w:r w:rsidRPr="00C968FE">
        <w:rPr>
          <w:highlight w:val="white"/>
        </w:rPr>
        <w:t xml:space="preserve">We add both the function call and post call instructions to the long list. The post call instruction is </w:t>
      </w:r>
      <w:r w:rsidR="005F56AA">
        <w:rPr>
          <w:highlight w:val="white"/>
        </w:rPr>
        <w:t>to reset the integral registers and floating-point stack after the call.</w:t>
      </w:r>
    </w:p>
    <w:p w14:paraId="6441FDA7" w14:textId="77777777" w:rsidR="005E5A36" w:rsidRPr="00C968FE" w:rsidRDefault="005E5A36" w:rsidP="005E5A36">
      <w:pPr>
        <w:pStyle w:val="Code"/>
        <w:rPr>
          <w:highlight w:val="white"/>
        </w:rPr>
      </w:pPr>
      <w:r w:rsidRPr="00C968FE">
        <w:rPr>
          <w:highlight w:val="white"/>
        </w:rPr>
        <w:t xml:space="preserve">      Symbol functionSymbol = functionExpression.Symbol;</w:t>
      </w:r>
    </w:p>
    <w:p w14:paraId="52ACDDBD" w14:textId="77777777" w:rsidR="005E5A36" w:rsidRPr="00C968FE" w:rsidRDefault="005E5A36" w:rsidP="005E5A36">
      <w:pPr>
        <w:pStyle w:val="Code"/>
        <w:rPr>
          <w:highlight w:val="white"/>
        </w:rPr>
      </w:pPr>
      <w:r w:rsidRPr="00C968FE">
        <w:rPr>
          <w:highlight w:val="white"/>
        </w:rPr>
        <w:t xml:space="preserve">      AddMiddleCode(longList, MiddleOperator.Call,</w:t>
      </w:r>
    </w:p>
    <w:p w14:paraId="4CC36EFB"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00856C6D" w14:textId="77777777" w:rsidR="005E5A36" w:rsidRPr="00C968FE" w:rsidRDefault="005E5A36" w:rsidP="005E5A36">
      <w:pPr>
        <w:pStyle w:val="Code"/>
        <w:rPr>
          <w:highlight w:val="white"/>
        </w:rPr>
      </w:pPr>
      <w:r w:rsidRPr="00C968FE">
        <w:rPr>
          <w:highlight w:val="white"/>
        </w:rPr>
        <w:t xml:space="preserve">                    functionSymbol, extra);</w:t>
      </w:r>
    </w:p>
    <w:p w14:paraId="199D51E4" w14:textId="77777777" w:rsidR="005E5A36" w:rsidRPr="00C968FE" w:rsidRDefault="005E5A36" w:rsidP="005E5A36">
      <w:pPr>
        <w:pStyle w:val="Code"/>
        <w:rPr>
          <w:highlight w:val="white"/>
        </w:rPr>
      </w:pPr>
      <w:r w:rsidRPr="00C968FE">
        <w:rPr>
          <w:highlight w:val="white"/>
        </w:rPr>
        <w:t xml:space="preserve">      AddMiddleCode(longList, MiddleOperator.PostCall,</w:t>
      </w:r>
    </w:p>
    <w:p w14:paraId="435B4576"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1F849699" w14:textId="77777777" w:rsidR="005E5A36" w:rsidRPr="00C968FE" w:rsidRDefault="005E5A36" w:rsidP="005E5A36">
      <w:pPr>
        <w:pStyle w:val="Code"/>
        <w:rPr>
          <w:highlight w:val="white"/>
        </w:rPr>
      </w:pPr>
      <w:r w:rsidRPr="00C968FE">
        <w:rPr>
          <w:highlight w:val="white"/>
        </w:rPr>
        <w:t xml:space="preserve">    </w:t>
      </w:r>
    </w:p>
    <w:p w14:paraId="3C923BC1" w14:textId="77777777" w:rsidR="005E5A36" w:rsidRPr="00C968FE" w:rsidRDefault="005E5A36" w:rsidP="005E5A36">
      <w:pPr>
        <w:pStyle w:val="Code"/>
        <w:rPr>
          <w:highlight w:val="white"/>
        </w:rPr>
      </w:pPr>
      <w:r w:rsidRPr="00C968FE">
        <w:rPr>
          <w:highlight w:val="white"/>
        </w:rPr>
        <w:t xml:space="preserve">      Type returnType = functionType.ReturnType;</w:t>
      </w:r>
    </w:p>
    <w:p w14:paraId="510B4297" w14:textId="77777777" w:rsidR="005E5A36" w:rsidRPr="00C968FE" w:rsidRDefault="005E5A36" w:rsidP="005E5A36">
      <w:pPr>
        <w:pStyle w:val="Code"/>
        <w:rPr>
          <w:highlight w:val="white"/>
        </w:rPr>
      </w:pPr>
      <w:r w:rsidRPr="00C968FE">
        <w:rPr>
          <w:highlight w:val="white"/>
        </w:rPr>
        <w:t xml:space="preserve">      Symbol returnSymbol = new Symbol(returnType);</w:t>
      </w:r>
    </w:p>
    <w:p w14:paraId="69D48C8D" w14:textId="77777777" w:rsidR="005E5A36" w:rsidRPr="00C968FE" w:rsidRDefault="005E5A36" w:rsidP="005E5A36">
      <w:pPr>
        <w:pStyle w:val="Code"/>
        <w:rPr>
          <w:highlight w:val="white"/>
        </w:rPr>
      </w:pPr>
      <w:r w:rsidRPr="00C968FE">
        <w:rPr>
          <w:highlight w:val="white"/>
        </w:rPr>
        <w:t xml:space="preserve">      List&lt;MiddleCode&gt; shortList = new List&lt;MiddleCode&gt;();</w:t>
      </w:r>
    </w:p>
    <w:p w14:paraId="1A20E946" w14:textId="77777777" w:rsidR="005E5A36" w:rsidRPr="00C968FE" w:rsidRDefault="005E5A36" w:rsidP="005E5A36">
      <w:pPr>
        <w:pStyle w:val="Code"/>
        <w:rPr>
          <w:highlight w:val="white"/>
        </w:rPr>
      </w:pPr>
      <w:r w:rsidRPr="00C968FE">
        <w:rPr>
          <w:highlight w:val="white"/>
        </w:rPr>
        <w:t xml:space="preserve">      shortList.AddRange(longList);</w:t>
      </w:r>
    </w:p>
    <w:p w14:paraId="7BA1D30E" w14:textId="77777777" w:rsidR="005E5A36" w:rsidRPr="00C968FE" w:rsidRDefault="005E5A36" w:rsidP="005E5A36">
      <w:pPr>
        <w:pStyle w:val="Code"/>
        <w:rPr>
          <w:highlight w:val="white"/>
        </w:rPr>
      </w:pPr>
      <w:r w:rsidRPr="00C968FE">
        <w:rPr>
          <w:highlight w:val="white"/>
        </w:rPr>
        <w:t xml:space="preserve">    </w:t>
      </w:r>
    </w:p>
    <w:p w14:paraId="0A2ABBDF" w14:textId="77777777" w:rsidR="005E5A36" w:rsidRPr="00C968FE" w:rsidRDefault="005E5A36" w:rsidP="005E5A36">
      <w:pPr>
        <w:pStyle w:val="Code"/>
        <w:rPr>
          <w:highlight w:val="white"/>
        </w:rPr>
      </w:pPr>
      <w:r w:rsidRPr="00C968FE">
        <w:rPr>
          <w:highlight w:val="white"/>
        </w:rPr>
        <w:t xml:space="preserve">      if (!returnType.IsVoid()) {</w:t>
      </w:r>
    </w:p>
    <w:p w14:paraId="24761030" w14:textId="77777777" w:rsidR="005E5A36" w:rsidRPr="00C968FE" w:rsidRDefault="005E5A36" w:rsidP="005E5A36">
      <w:pPr>
        <w:pStyle w:val="Code"/>
        <w:rPr>
          <w:highlight w:val="white"/>
        </w:rPr>
      </w:pPr>
      <w:r w:rsidRPr="00C968FE">
        <w:rPr>
          <w:highlight w:val="white"/>
        </w:rPr>
        <w:t xml:space="preserve">        if (returnType.IsStructOrUnion()) {</w:t>
      </w:r>
    </w:p>
    <w:p w14:paraId="6057C16D" w14:textId="77777777" w:rsidR="005E5A36" w:rsidRPr="00C968FE" w:rsidRDefault="005E5A36" w:rsidP="005E5A36">
      <w:pPr>
        <w:pStyle w:val="Code"/>
        <w:rPr>
          <w:highlight w:val="white"/>
        </w:rPr>
      </w:pPr>
      <w:r w:rsidRPr="00C968FE">
        <w:rPr>
          <w:highlight w:val="white"/>
        </w:rPr>
        <w:t xml:space="preserve">          Type pointerType = new Type(returnType);</w:t>
      </w:r>
    </w:p>
    <w:p w14:paraId="21A45116" w14:textId="77777777" w:rsidR="005E5A36" w:rsidRPr="00C968FE" w:rsidRDefault="005E5A36" w:rsidP="005E5A36">
      <w:pPr>
        <w:pStyle w:val="Code"/>
        <w:rPr>
          <w:highlight w:val="white"/>
        </w:rPr>
      </w:pPr>
      <w:r w:rsidRPr="00C968FE">
        <w:rPr>
          <w:highlight w:val="white"/>
        </w:rPr>
        <w:t xml:space="preserve">          Symbol addressSymbol = new Symbol(pointerType);</w:t>
      </w:r>
    </w:p>
    <w:p w14:paraId="37C76E58" w14:textId="77777777" w:rsidR="005E5A36" w:rsidRPr="00C968FE" w:rsidRDefault="005E5A36" w:rsidP="005E5A36">
      <w:pPr>
        <w:pStyle w:val="Code"/>
        <w:rPr>
          <w:highlight w:val="white"/>
        </w:rPr>
      </w:pPr>
      <w:r w:rsidRPr="00C968FE">
        <w:rPr>
          <w:highlight w:val="white"/>
        </w:rPr>
        <w:t xml:space="preserve">          returnSymbol.AddressSymbol = addressSymbol;</w:t>
      </w:r>
    </w:p>
    <w:p w14:paraId="78E0E607" w14:textId="77777777" w:rsidR="005E5A36" w:rsidRPr="00C968FE" w:rsidRDefault="005E5A36" w:rsidP="005E5A36">
      <w:pPr>
        <w:pStyle w:val="Code"/>
        <w:rPr>
          <w:highlight w:val="white"/>
        </w:rPr>
      </w:pPr>
      <w:r w:rsidRPr="00C968FE">
        <w:rPr>
          <w:highlight w:val="white"/>
        </w:rPr>
        <w:t xml:space="preserve">        }</w:t>
      </w:r>
    </w:p>
    <w:p w14:paraId="66E5A65B" w14:textId="77777777" w:rsidR="005E5A36" w:rsidRPr="00C968FE" w:rsidRDefault="005E5A36" w:rsidP="005E5A36">
      <w:pPr>
        <w:pStyle w:val="Code"/>
        <w:rPr>
          <w:highlight w:val="white"/>
        </w:rPr>
      </w:pPr>
      <w:r w:rsidRPr="00C968FE">
        <w:rPr>
          <w:highlight w:val="white"/>
        </w:rPr>
        <w:t xml:space="preserve">      </w:t>
      </w:r>
    </w:p>
    <w:p w14:paraId="132BEF2A" w14:textId="77777777" w:rsidR="005E5A36" w:rsidRPr="00C968FE" w:rsidRDefault="005E5A36" w:rsidP="005E5A36">
      <w:pPr>
        <w:pStyle w:val="Code"/>
        <w:rPr>
          <w:highlight w:val="white"/>
        </w:rPr>
      </w:pPr>
      <w:r w:rsidRPr="00C968FE">
        <w:rPr>
          <w:highlight w:val="white"/>
        </w:rPr>
        <w:t xml:space="preserve">        AddMiddleCode(longList, MiddleOperator.GetReturnValue,</w:t>
      </w:r>
    </w:p>
    <w:p w14:paraId="1782ECA3" w14:textId="77777777" w:rsidR="005E5A36" w:rsidRPr="00C968FE" w:rsidRDefault="005E5A36" w:rsidP="005E5A36">
      <w:pPr>
        <w:pStyle w:val="Code"/>
        <w:rPr>
          <w:highlight w:val="white"/>
        </w:rPr>
      </w:pPr>
      <w:r w:rsidRPr="00C968FE">
        <w:rPr>
          <w:highlight w:val="white"/>
        </w:rPr>
        <w:t xml:space="preserve">                      returnSymbol);</w:t>
      </w:r>
    </w:p>
    <w:p w14:paraId="0334357D" w14:textId="04F4B150" w:rsidR="006463AC" w:rsidRDefault="00E82DDA" w:rsidP="00E82DDA">
      <w:pPr>
        <w:rPr>
          <w:highlight w:val="white"/>
        </w:rPr>
      </w:pPr>
      <w:r w:rsidRPr="00C968FE">
        <w:rPr>
          <w:highlight w:val="white"/>
        </w:rPr>
        <w:t xml:space="preserve">We </w:t>
      </w:r>
      <w:r>
        <w:rPr>
          <w:highlight w:val="white"/>
        </w:rPr>
        <w:t xml:space="preserve">let </w:t>
      </w:r>
      <w:r w:rsidRPr="00C968FE">
        <w:rPr>
          <w:highlight w:val="white"/>
        </w:rPr>
        <w:t>the short list</w:t>
      </w:r>
      <w:r>
        <w:rPr>
          <w:highlight w:val="white"/>
        </w:rPr>
        <w:t xml:space="preserve"> </w:t>
      </w:r>
      <w:r w:rsidRPr="00C968FE">
        <w:rPr>
          <w:highlight w:val="white"/>
        </w:rPr>
        <w:t xml:space="preserve">be a copy of the long list. </w:t>
      </w:r>
      <w:r w:rsidR="006463AC">
        <w:rPr>
          <w:highlight w:val="white"/>
        </w:rPr>
        <w:t xml:space="preserve">We catch the return value of the function call in the long list and </w:t>
      </w:r>
      <w:r w:rsidRPr="00C968FE">
        <w:rPr>
          <w:highlight w:val="white"/>
        </w:rPr>
        <w:t>pop the value off the floating value stack in the short list</w:t>
      </w:r>
      <w:r>
        <w:rPr>
          <w:highlight w:val="white"/>
        </w:rPr>
        <w:t xml:space="preserve">. We do so since </w:t>
      </w:r>
      <w:r w:rsidRPr="00C968FE">
        <w:rPr>
          <w:highlight w:val="white"/>
        </w:rPr>
        <w:t xml:space="preserve">only the side effect of the </w:t>
      </w:r>
      <w:r w:rsidRPr="00C968FE">
        <w:rPr>
          <w:highlight w:val="white"/>
        </w:rPr>
        <w:lastRenderedPageBreak/>
        <w:t>function call</w:t>
      </w:r>
      <w:r>
        <w:rPr>
          <w:highlight w:val="white"/>
        </w:rPr>
        <w:t xml:space="preserve"> is interesting in the short list</w:t>
      </w:r>
      <w:r w:rsidR="006463AC">
        <w:rPr>
          <w:highlight w:val="white"/>
        </w:rPr>
        <w:t>, while we in the long list want to keep the return value on top of the floating-point stack.</w:t>
      </w:r>
    </w:p>
    <w:p w14:paraId="14BCDC8B" w14:textId="45FE7256" w:rsidR="005E5A36" w:rsidRPr="00C968FE" w:rsidRDefault="005E5A36" w:rsidP="005E5A36">
      <w:pPr>
        <w:pStyle w:val="Code"/>
        <w:rPr>
          <w:highlight w:val="white"/>
        </w:rPr>
      </w:pPr>
      <w:r w:rsidRPr="00C968FE">
        <w:rPr>
          <w:highlight w:val="white"/>
        </w:rPr>
        <w:t xml:space="preserve">     </w:t>
      </w:r>
    </w:p>
    <w:p w14:paraId="2C65843C" w14:textId="77777777" w:rsidR="005E5A36" w:rsidRPr="00C968FE" w:rsidRDefault="005E5A36" w:rsidP="005E5A36">
      <w:pPr>
        <w:pStyle w:val="Code"/>
        <w:rPr>
          <w:highlight w:val="white"/>
        </w:rPr>
      </w:pPr>
      <w:r w:rsidRPr="00C968FE">
        <w:rPr>
          <w:highlight w:val="white"/>
        </w:rPr>
        <w:t xml:space="preserve">        if (returnType.IsFloating()) {</w:t>
      </w:r>
    </w:p>
    <w:p w14:paraId="4D8EAD11" w14:textId="77777777" w:rsidR="005E5A36" w:rsidRPr="00C968FE" w:rsidRDefault="005E5A36" w:rsidP="005E5A36">
      <w:pPr>
        <w:pStyle w:val="Code"/>
        <w:rPr>
          <w:highlight w:val="white"/>
        </w:rPr>
      </w:pPr>
      <w:r w:rsidRPr="00C968FE">
        <w:rPr>
          <w:highlight w:val="white"/>
        </w:rPr>
        <w:t xml:space="preserve">          AddMiddleCode(shortList, MiddleOperator.PopEmpty);</w:t>
      </w:r>
    </w:p>
    <w:p w14:paraId="759232A6" w14:textId="77777777" w:rsidR="005E5A36" w:rsidRPr="00C968FE" w:rsidRDefault="005E5A36" w:rsidP="005E5A36">
      <w:pPr>
        <w:pStyle w:val="Code"/>
        <w:rPr>
          <w:highlight w:val="white"/>
        </w:rPr>
      </w:pPr>
      <w:r w:rsidRPr="00C968FE">
        <w:rPr>
          <w:highlight w:val="white"/>
        </w:rPr>
        <w:t xml:space="preserve">        }</w:t>
      </w:r>
    </w:p>
    <w:p w14:paraId="04AE0378" w14:textId="77777777" w:rsidR="005E5A36" w:rsidRPr="00C968FE" w:rsidRDefault="005E5A36" w:rsidP="005E5A36">
      <w:pPr>
        <w:pStyle w:val="Code"/>
        <w:rPr>
          <w:highlight w:val="white"/>
        </w:rPr>
      </w:pPr>
      <w:r w:rsidRPr="00C968FE">
        <w:rPr>
          <w:highlight w:val="white"/>
        </w:rPr>
        <w:t xml:space="preserve">      }</w:t>
      </w:r>
    </w:p>
    <w:p w14:paraId="22C7BB22" w14:textId="77777777" w:rsidR="005E5A36" w:rsidRPr="00C968FE" w:rsidRDefault="005E5A36" w:rsidP="005E5A36">
      <w:pPr>
        <w:pStyle w:val="Code"/>
        <w:rPr>
          <w:highlight w:val="white"/>
        </w:rPr>
      </w:pPr>
    </w:p>
    <w:p w14:paraId="6362C517" w14:textId="77777777" w:rsidR="005E5A36" w:rsidRPr="00C968FE" w:rsidRDefault="005E5A36" w:rsidP="005E5A36">
      <w:pPr>
        <w:pStyle w:val="Code"/>
        <w:rPr>
          <w:highlight w:val="white"/>
        </w:rPr>
      </w:pPr>
      <w:r w:rsidRPr="00C968FE">
        <w:rPr>
          <w:highlight w:val="white"/>
        </w:rPr>
        <w:t xml:space="preserve">      return (new Expression(returnSymbol, shortList, longList));</w:t>
      </w:r>
    </w:p>
    <w:p w14:paraId="5F2FF6F8" w14:textId="77777777" w:rsidR="005E5A36" w:rsidRPr="00C968FE" w:rsidRDefault="005E5A36" w:rsidP="005E5A36">
      <w:pPr>
        <w:pStyle w:val="Code"/>
        <w:rPr>
          <w:highlight w:val="white"/>
        </w:rPr>
      </w:pPr>
      <w:r w:rsidRPr="00C968FE">
        <w:rPr>
          <w:highlight w:val="white"/>
        </w:rPr>
        <w:t xml:space="preserve">    }</w:t>
      </w:r>
    </w:p>
    <w:p w14:paraId="4E226C59" w14:textId="5280B260" w:rsidR="005E5A36" w:rsidRDefault="00CC1DF4" w:rsidP="0060539D">
      <w:pPr>
        <w:pStyle w:val="Heading3"/>
      </w:pPr>
      <w:r>
        <w:t>&lt;h3&gt;</w:t>
      </w:r>
      <w:bookmarkStart w:id="295" w:name="_Toc93320523"/>
      <w:r w:rsidRPr="00903DBA">
        <w:t>Argument Expression List</w:t>
      </w:r>
      <w:bookmarkEnd w:id="295"/>
      <w:r>
        <w:t>&lt;/h3&gt;</w:t>
      </w:r>
    </w:p>
    <w:p w14:paraId="19A36D86" w14:textId="249B61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ArgumentExpression</w:t>
      </w:r>
      <w:r w:rsidR="00D4318D">
        <w:rPr>
          <w:rStyle w:val="KeyWord0"/>
          <w:highlight w:val="white"/>
        </w:rPr>
        <w:t>&lt;/k&gt;</w:t>
      </w:r>
      <w:r w:rsidRPr="00903DBA">
        <w:rPr>
          <w:highlight w:val="white"/>
        </w:rPr>
        <w:t xml:space="preserve"> method type casts the argument into an appropriate type.</w:t>
      </w:r>
    </w:p>
    <w:p w14:paraId="6FC86973" w14:textId="77777777" w:rsidR="005E5A36" w:rsidRPr="00903DBA" w:rsidRDefault="005E5A36" w:rsidP="005E5A36">
      <w:pPr>
        <w:pStyle w:val="Code"/>
        <w:rPr>
          <w:highlight w:val="white"/>
        </w:rPr>
      </w:pPr>
      <w:r w:rsidRPr="00903DBA">
        <w:rPr>
          <w:highlight w:val="white"/>
        </w:rPr>
        <w:t xml:space="preserve">    public static Expression ArgumentExpression(int index,</w:t>
      </w:r>
    </w:p>
    <w:p w14:paraId="76825C1B" w14:textId="77777777" w:rsidR="005E5A36" w:rsidRPr="00903DBA" w:rsidRDefault="005E5A36" w:rsidP="005E5A36">
      <w:pPr>
        <w:pStyle w:val="Code"/>
        <w:rPr>
          <w:highlight w:val="white"/>
        </w:rPr>
      </w:pPr>
      <w:r w:rsidRPr="00903DBA">
        <w:rPr>
          <w:highlight w:val="white"/>
        </w:rPr>
        <w:t xml:space="preserve">                                                Expression expression) {</w:t>
      </w:r>
    </w:p>
    <w:p w14:paraId="0214776A" w14:textId="13389864" w:rsidR="005E5A36" w:rsidRPr="00903DBA" w:rsidRDefault="005E5A36" w:rsidP="005E5A36">
      <w:pPr>
        <w:rPr>
          <w:highlight w:val="white"/>
        </w:rPr>
      </w:pPr>
      <w:r w:rsidRPr="00903DBA">
        <w:rPr>
          <w:highlight w:val="white"/>
        </w:rPr>
        <w:t xml:space="preserve">We need </w:t>
      </w:r>
      <w:r w:rsidR="00920353">
        <w:rPr>
          <w:highlight w:val="white"/>
        </w:rPr>
        <w:t>the parameter</w:t>
      </w:r>
      <w:r w:rsidRPr="00903DBA">
        <w:rPr>
          <w:highlight w:val="white"/>
        </w:rPr>
        <w:t xml:space="preserve"> type list on top of the </w:t>
      </w:r>
      <w:r w:rsidR="00D4318D">
        <w:rPr>
          <w:rStyle w:val="KeyWord0"/>
          <w:highlight w:val="white"/>
        </w:rPr>
        <w:t>&lt;k&gt;</w:t>
      </w:r>
      <w:r w:rsidR="00D4318D" w:rsidRPr="00920353">
        <w:rPr>
          <w:rStyle w:val="KeyWord0"/>
          <w:highlight w:val="white"/>
        </w:rPr>
        <w:t>m_typeListStack</w:t>
      </w:r>
      <w:r w:rsidR="00D4318D">
        <w:rPr>
          <w:rStyle w:val="KeyWord0"/>
          <w:highlight w:val="white"/>
        </w:rPr>
        <w:t>&lt;/k&gt;</w:t>
      </w:r>
      <w:r w:rsidR="00920353">
        <w:rPr>
          <w:highlight w:val="white"/>
        </w:rPr>
        <w:t xml:space="preserve"> </w:t>
      </w:r>
      <w:r w:rsidRPr="00903DBA">
        <w:rPr>
          <w:highlight w:val="white"/>
        </w:rPr>
        <w:t xml:space="preserve">stack to compare the </w:t>
      </w:r>
      <w:r w:rsidR="003A798D">
        <w:rPr>
          <w:highlight w:val="white"/>
        </w:rPr>
        <w:t xml:space="preserve">type of the </w:t>
      </w:r>
      <w:r w:rsidRPr="00903DBA">
        <w:rPr>
          <w:highlight w:val="white"/>
        </w:rPr>
        <w:t>argument expression with the parameter type.</w:t>
      </w:r>
    </w:p>
    <w:p w14:paraId="6635DDDF" w14:textId="48E2DCB9" w:rsidR="005E5A36" w:rsidRPr="00903DBA" w:rsidRDefault="005E5A36" w:rsidP="005E5A36">
      <w:pPr>
        <w:pStyle w:val="Code"/>
        <w:rPr>
          <w:highlight w:val="white"/>
        </w:rPr>
      </w:pPr>
      <w:r w:rsidRPr="00903DBA">
        <w:rPr>
          <w:highlight w:val="white"/>
        </w:rPr>
        <w:t xml:space="preserve">      List&lt;Type&gt; typeList = </w:t>
      </w:r>
      <w:r w:rsidR="00920353">
        <w:rPr>
          <w:highlight w:val="white"/>
        </w:rPr>
        <w:t>m_typeListStack</w:t>
      </w:r>
      <w:r w:rsidRPr="00903DBA">
        <w:rPr>
          <w:highlight w:val="white"/>
        </w:rPr>
        <w:t>.Peek();</w:t>
      </w:r>
    </w:p>
    <w:p w14:paraId="3B8D8EFA" w14:textId="77777777" w:rsidR="005E5A36" w:rsidRPr="00903DBA" w:rsidRDefault="005E5A36" w:rsidP="005E5A36">
      <w:pPr>
        <w:rPr>
          <w:highlight w:val="white"/>
        </w:rPr>
      </w:pPr>
      <w:r w:rsidRPr="00903DBA">
        <w:rPr>
          <w:highlight w:val="white"/>
        </w:rPr>
        <w:t>If the argument is within the parameter list, we type cast the argument into the parameter type.</w:t>
      </w:r>
    </w:p>
    <w:p w14:paraId="40B2EAEE" w14:textId="77777777" w:rsidR="005E5A36" w:rsidRPr="00903DBA" w:rsidRDefault="005E5A36" w:rsidP="005E5A36">
      <w:pPr>
        <w:pStyle w:val="Code"/>
        <w:rPr>
          <w:highlight w:val="white"/>
        </w:rPr>
      </w:pPr>
      <w:r w:rsidRPr="00903DBA">
        <w:rPr>
          <w:highlight w:val="white"/>
        </w:rPr>
        <w:t xml:space="preserve">      if ((typeList != null) &amp;&amp; (index &lt; typeList.Count)) {</w:t>
      </w:r>
    </w:p>
    <w:p w14:paraId="2AEB8BB2" w14:textId="77777777" w:rsidR="005E5A36" w:rsidRPr="00903DBA" w:rsidRDefault="005E5A36" w:rsidP="005E5A36">
      <w:pPr>
        <w:pStyle w:val="Code"/>
        <w:rPr>
          <w:highlight w:val="white"/>
        </w:rPr>
      </w:pPr>
      <w:r w:rsidRPr="00903DBA">
        <w:rPr>
          <w:highlight w:val="white"/>
        </w:rPr>
        <w:t xml:space="preserve">        expression = TypeCast.ImplicitCast(expression, typeList[index]);</w:t>
      </w:r>
    </w:p>
    <w:p w14:paraId="295B0056" w14:textId="77777777" w:rsidR="005E5A36" w:rsidRPr="00903DBA" w:rsidRDefault="005E5A36" w:rsidP="005E5A36">
      <w:pPr>
        <w:pStyle w:val="Code"/>
        <w:rPr>
          <w:highlight w:val="white"/>
        </w:rPr>
      </w:pPr>
      <w:r w:rsidRPr="00903DBA">
        <w:rPr>
          <w:highlight w:val="white"/>
        </w:rPr>
        <w:t xml:space="preserve">      }</w:t>
      </w:r>
    </w:p>
    <w:p w14:paraId="68A091B3" w14:textId="7F511C2F" w:rsidR="005E5A36" w:rsidRPr="00903DBA" w:rsidRDefault="005E5A36" w:rsidP="005E5A36">
      <w:pPr>
        <w:rPr>
          <w:highlight w:val="white"/>
        </w:rPr>
      </w:pPr>
      <w:r w:rsidRPr="00903DBA">
        <w:rPr>
          <w:highlight w:val="white"/>
        </w:rPr>
        <w:t xml:space="preserve">If the argument is </w:t>
      </w:r>
      <w:r w:rsidR="00AB0F06">
        <w:rPr>
          <w:highlight w:val="white"/>
        </w:rPr>
        <w:t xml:space="preserve">outside </w:t>
      </w:r>
      <w:r w:rsidRPr="00903DBA">
        <w:rPr>
          <w:highlight w:val="white"/>
        </w:rPr>
        <w:t>the parameter list (</w:t>
      </w:r>
      <w:r w:rsidR="004A5B68">
        <w:rPr>
          <w:highlight w:val="white"/>
        </w:rPr>
        <w:t>variadic</w:t>
      </w:r>
      <w:r w:rsidRPr="00903DBA">
        <w:rPr>
          <w:highlight w:val="white"/>
        </w:rPr>
        <w:t xml:space="preserve"> call), we </w:t>
      </w:r>
      <w:r w:rsidR="00E01CEE">
        <w:rPr>
          <w:highlight w:val="white"/>
        </w:rPr>
        <w:t xml:space="preserve">promote the argument; that is, we </w:t>
      </w:r>
      <w:r w:rsidRPr="00903DBA">
        <w:rPr>
          <w:highlight w:val="white"/>
        </w:rPr>
        <w:t>cast the argument into an appropriate type</w:t>
      </w:r>
      <w:r w:rsidR="00E01CEE">
        <w:rPr>
          <w:highlight w:val="white"/>
        </w:rPr>
        <w:t>. C</w:t>
      </w:r>
      <w:r w:rsidRPr="00903DBA">
        <w:rPr>
          <w:highlight w:val="white"/>
        </w:rPr>
        <w:t>haracter and short integer are cast to signed or unsigned integer</w:t>
      </w:r>
      <w:r w:rsidR="00E01CEE">
        <w:rPr>
          <w:highlight w:val="white"/>
        </w:rPr>
        <w:t>s</w:t>
      </w:r>
      <w:r w:rsidRPr="00903DBA">
        <w:rPr>
          <w:highlight w:val="white"/>
        </w:rPr>
        <w:t>, and float</w:t>
      </w:r>
      <w:r w:rsidR="00E01CEE">
        <w:rPr>
          <w:highlight w:val="white"/>
        </w:rPr>
        <w:t>s</w:t>
      </w:r>
      <w:r w:rsidRPr="00903DBA">
        <w:rPr>
          <w:highlight w:val="white"/>
        </w:rPr>
        <w:t xml:space="preserve"> is cast to double</w:t>
      </w:r>
      <w:r w:rsidR="00E01CEE">
        <w:rPr>
          <w:highlight w:val="white"/>
        </w:rPr>
        <w:t>s</w:t>
      </w:r>
      <w:r w:rsidRPr="00903DBA">
        <w:rPr>
          <w:highlight w:val="white"/>
        </w:rPr>
        <w:t>.</w:t>
      </w:r>
    </w:p>
    <w:p w14:paraId="7AE42C29" w14:textId="77777777" w:rsidR="003A75DB" w:rsidRPr="00903DBA" w:rsidRDefault="003A75DB" w:rsidP="003A75DB">
      <w:pPr>
        <w:pStyle w:val="Code"/>
        <w:rPr>
          <w:highlight w:val="white"/>
        </w:rPr>
      </w:pPr>
      <w:r w:rsidRPr="00903DBA">
        <w:rPr>
          <w:highlight w:val="white"/>
        </w:rPr>
        <w:t xml:space="preserve">      else {</w:t>
      </w:r>
    </w:p>
    <w:p w14:paraId="5BB68A86" w14:textId="77777777" w:rsidR="00623E38" w:rsidRPr="00623E38" w:rsidRDefault="00623E38" w:rsidP="00623E38">
      <w:pPr>
        <w:pStyle w:val="Code"/>
        <w:rPr>
          <w:highlight w:val="white"/>
        </w:rPr>
      </w:pPr>
      <w:r w:rsidRPr="00623E38">
        <w:rPr>
          <w:highlight w:val="white"/>
        </w:rPr>
        <w:t xml:space="preserve">        expression = TypeCast.TypePromotion(expression);</w:t>
      </w:r>
    </w:p>
    <w:p w14:paraId="37181C71" w14:textId="77777777" w:rsidR="005E5A36" w:rsidRPr="00903DBA" w:rsidRDefault="005E5A36" w:rsidP="005E5A36">
      <w:pPr>
        <w:pStyle w:val="Code"/>
        <w:rPr>
          <w:highlight w:val="white"/>
        </w:rPr>
      </w:pPr>
      <w:r w:rsidRPr="00903DBA">
        <w:rPr>
          <w:highlight w:val="white"/>
        </w:rPr>
        <w:t xml:space="preserve">      }</w:t>
      </w:r>
    </w:p>
    <w:p w14:paraId="50062622" w14:textId="284781C4" w:rsidR="005E5A36" w:rsidRPr="00903DBA" w:rsidRDefault="005E5A36" w:rsidP="005E5A36">
      <w:pPr>
        <w:rPr>
          <w:highlight w:val="white"/>
        </w:rPr>
      </w:pPr>
      <w:r w:rsidRPr="00903DBA">
        <w:rPr>
          <w:highlight w:val="white"/>
        </w:rPr>
        <w:t>We need to update</w:t>
      </w:r>
      <w:r w:rsidR="00324B92">
        <w:rPr>
          <w:highlight w:val="white"/>
        </w:rPr>
        <w:t xml:space="preserve"> the</w:t>
      </w:r>
      <w:r w:rsidRPr="00903DBA">
        <w:rPr>
          <w:highlight w:val="white"/>
        </w:rPr>
        <w:t xml:space="preserve"> current offset to allocate space in case of nested function calls.</w:t>
      </w:r>
    </w:p>
    <w:p w14:paraId="16F1C9B6" w14:textId="77777777" w:rsidR="005E5A36" w:rsidRPr="00903DBA" w:rsidRDefault="005E5A36" w:rsidP="005E5A36">
      <w:pPr>
        <w:pStyle w:val="Code"/>
        <w:rPr>
          <w:highlight w:val="white"/>
        </w:rPr>
      </w:pPr>
      <w:r w:rsidRPr="00903DBA">
        <w:rPr>
          <w:highlight w:val="white"/>
        </w:rPr>
        <w:t xml:space="preserve">      int offset = ParameterOffsetStack.Pop();</w:t>
      </w:r>
    </w:p>
    <w:p w14:paraId="54D3F90C" w14:textId="77777777" w:rsidR="005E5A36" w:rsidRPr="00903DBA" w:rsidRDefault="005E5A36" w:rsidP="005E5A36">
      <w:pPr>
        <w:pStyle w:val="Code"/>
        <w:rPr>
          <w:highlight w:val="white"/>
        </w:rPr>
      </w:pPr>
      <w:r w:rsidRPr="00903DBA">
        <w:rPr>
          <w:highlight w:val="white"/>
        </w:rPr>
        <w:t xml:space="preserve">      ParameterOffsetStack.Push(offset +</w:t>
      </w:r>
    </w:p>
    <w:p w14:paraId="63062875" w14:textId="77777777" w:rsidR="005E5A36" w:rsidRPr="00903DBA" w:rsidRDefault="005E5A36" w:rsidP="005E5A36">
      <w:pPr>
        <w:pStyle w:val="Code"/>
        <w:rPr>
          <w:highlight w:val="white"/>
        </w:rPr>
      </w:pPr>
      <w:r w:rsidRPr="00903DBA">
        <w:rPr>
          <w:highlight w:val="white"/>
        </w:rPr>
        <w:t xml:space="preserve">                                ParameterType(expression.Symbol).Size());</w:t>
      </w:r>
    </w:p>
    <w:p w14:paraId="7E4B0E4E" w14:textId="77777777" w:rsidR="005E5A36" w:rsidRPr="00903DBA" w:rsidRDefault="005E5A36" w:rsidP="005E5A36">
      <w:pPr>
        <w:pStyle w:val="Code"/>
        <w:rPr>
          <w:highlight w:val="white"/>
        </w:rPr>
      </w:pPr>
      <w:r w:rsidRPr="00903DBA">
        <w:rPr>
          <w:highlight w:val="white"/>
        </w:rPr>
        <w:t xml:space="preserve">      return (new Expression(expression.Symbol, expression.LongList,</w:t>
      </w:r>
    </w:p>
    <w:p w14:paraId="2070C591" w14:textId="77777777" w:rsidR="005E5A36" w:rsidRPr="00903DBA" w:rsidRDefault="005E5A36" w:rsidP="005E5A36">
      <w:pPr>
        <w:pStyle w:val="Code"/>
        <w:rPr>
          <w:highlight w:val="white"/>
        </w:rPr>
      </w:pPr>
      <w:r w:rsidRPr="00903DBA">
        <w:rPr>
          <w:highlight w:val="white"/>
        </w:rPr>
        <w:t xml:space="preserve">                             expression.LongList));</w:t>
      </w:r>
    </w:p>
    <w:p w14:paraId="21580FA3" w14:textId="77777777" w:rsidR="005E5A36" w:rsidRPr="00903DBA" w:rsidRDefault="005E5A36" w:rsidP="005E5A36">
      <w:pPr>
        <w:pStyle w:val="Code"/>
        <w:rPr>
          <w:highlight w:val="white"/>
        </w:rPr>
      </w:pPr>
      <w:r w:rsidRPr="00903DBA">
        <w:rPr>
          <w:highlight w:val="white"/>
        </w:rPr>
        <w:t xml:space="preserve">    }</w:t>
      </w:r>
    </w:p>
    <w:p w14:paraId="4A5CB063" w14:textId="31439791"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ParameterType</w:t>
      </w:r>
      <w:r w:rsidR="00D4318D">
        <w:rPr>
          <w:rStyle w:val="KeyWord0"/>
          <w:highlight w:val="white"/>
        </w:rPr>
        <w:t>&lt;/k&gt;</w:t>
      </w:r>
      <w:r w:rsidRPr="00903DBA">
        <w:rPr>
          <w:highlight w:val="white"/>
        </w:rPr>
        <w:t xml:space="preserve"> method returns the type of the parameter</w:t>
      </w:r>
      <w:r w:rsidR="00D71B93">
        <w:rPr>
          <w:highlight w:val="white"/>
        </w:rPr>
        <w:t xml:space="preserve"> type casted into types appropriate for function parameters. </w:t>
      </w:r>
      <w:r w:rsidRPr="00903DBA">
        <w:rPr>
          <w:highlight w:val="white"/>
        </w:rPr>
        <w:t>In case of array, string, or function, it returns pointer types</w:t>
      </w:r>
      <w:r w:rsidR="00D71B93">
        <w:rPr>
          <w:highlight w:val="white"/>
        </w:rPr>
        <w:t>, and in case of logical type it returns signed integer.</w:t>
      </w:r>
      <w:r w:rsidRPr="00903DBA">
        <w:rPr>
          <w:highlight w:val="white"/>
        </w:rPr>
        <w:t xml:space="preserve"> </w:t>
      </w:r>
    </w:p>
    <w:p w14:paraId="60E7AD70" w14:textId="77777777" w:rsidR="005E5A36" w:rsidRPr="00903DBA" w:rsidRDefault="005E5A36" w:rsidP="005E5A36">
      <w:pPr>
        <w:pStyle w:val="Code"/>
        <w:rPr>
          <w:highlight w:val="white"/>
        </w:rPr>
      </w:pPr>
      <w:r w:rsidRPr="00903DBA">
        <w:rPr>
          <w:highlight w:val="white"/>
        </w:rPr>
        <w:t xml:space="preserve">    private static Type ParameterType(Symbol symbol) {</w:t>
      </w:r>
    </w:p>
    <w:p w14:paraId="32F59BF9" w14:textId="77777777" w:rsidR="005E5A36" w:rsidRPr="00903DBA" w:rsidRDefault="005E5A36" w:rsidP="005E5A36">
      <w:pPr>
        <w:pStyle w:val="Code"/>
        <w:rPr>
          <w:highlight w:val="white"/>
        </w:rPr>
      </w:pPr>
      <w:r w:rsidRPr="00903DBA">
        <w:rPr>
          <w:highlight w:val="white"/>
        </w:rPr>
        <w:t xml:space="preserve">      switch (symbol.Type.Sort) {</w:t>
      </w:r>
    </w:p>
    <w:p w14:paraId="136D63B8" w14:textId="77777777" w:rsidR="005E5A36" w:rsidRPr="00903DBA" w:rsidRDefault="005E5A36" w:rsidP="005E5A36">
      <w:pPr>
        <w:pStyle w:val="Code"/>
        <w:rPr>
          <w:highlight w:val="white"/>
        </w:rPr>
      </w:pPr>
      <w:r w:rsidRPr="00903DBA">
        <w:rPr>
          <w:highlight w:val="white"/>
        </w:rPr>
        <w:t xml:space="preserve">        case Sort.Array:</w:t>
      </w:r>
    </w:p>
    <w:p w14:paraId="66974F86" w14:textId="77777777" w:rsidR="005E5A36" w:rsidRPr="00903DBA" w:rsidRDefault="005E5A36" w:rsidP="005E5A36">
      <w:pPr>
        <w:pStyle w:val="Code"/>
        <w:rPr>
          <w:highlight w:val="white"/>
        </w:rPr>
      </w:pPr>
      <w:r w:rsidRPr="00903DBA">
        <w:rPr>
          <w:highlight w:val="white"/>
        </w:rPr>
        <w:t xml:space="preserve">          return (new Type(symbol.Type.ArrayType));</w:t>
      </w:r>
    </w:p>
    <w:p w14:paraId="55D2C509" w14:textId="77777777" w:rsidR="005E5A36" w:rsidRPr="00903DBA" w:rsidRDefault="005E5A36" w:rsidP="005E5A36">
      <w:pPr>
        <w:pStyle w:val="Code"/>
        <w:rPr>
          <w:highlight w:val="white"/>
        </w:rPr>
      </w:pPr>
    </w:p>
    <w:p w14:paraId="11DDBFB1" w14:textId="77777777" w:rsidR="005E5A36" w:rsidRPr="00903DBA" w:rsidRDefault="005E5A36" w:rsidP="005E5A36">
      <w:pPr>
        <w:pStyle w:val="Code"/>
        <w:rPr>
          <w:highlight w:val="white"/>
        </w:rPr>
      </w:pPr>
      <w:r w:rsidRPr="00903DBA">
        <w:rPr>
          <w:highlight w:val="white"/>
        </w:rPr>
        <w:t xml:space="preserve">        case Sort.Function:</w:t>
      </w:r>
    </w:p>
    <w:p w14:paraId="030F9F7A" w14:textId="77777777" w:rsidR="005E5A36" w:rsidRPr="00903DBA" w:rsidRDefault="005E5A36" w:rsidP="005E5A36">
      <w:pPr>
        <w:pStyle w:val="Code"/>
        <w:rPr>
          <w:highlight w:val="white"/>
        </w:rPr>
      </w:pPr>
      <w:r w:rsidRPr="00903DBA">
        <w:rPr>
          <w:highlight w:val="white"/>
        </w:rPr>
        <w:t xml:space="preserve">          return (new Type(symbol.Type));</w:t>
      </w:r>
    </w:p>
    <w:p w14:paraId="0965CB50" w14:textId="77777777" w:rsidR="005E5A36" w:rsidRPr="00903DBA" w:rsidRDefault="005E5A36" w:rsidP="005E5A36">
      <w:pPr>
        <w:pStyle w:val="Code"/>
        <w:rPr>
          <w:highlight w:val="white"/>
        </w:rPr>
      </w:pPr>
    </w:p>
    <w:p w14:paraId="21357430" w14:textId="77777777" w:rsidR="005E5A36" w:rsidRPr="00903DBA" w:rsidRDefault="005E5A36" w:rsidP="005E5A36">
      <w:pPr>
        <w:pStyle w:val="Code"/>
        <w:rPr>
          <w:highlight w:val="white"/>
        </w:rPr>
      </w:pPr>
      <w:r w:rsidRPr="00903DBA">
        <w:rPr>
          <w:highlight w:val="white"/>
        </w:rPr>
        <w:t xml:space="preserve">        case Sort.String:</w:t>
      </w:r>
    </w:p>
    <w:p w14:paraId="1AB721C8" w14:textId="77777777" w:rsidR="005E5A36" w:rsidRPr="00903DBA" w:rsidRDefault="005E5A36" w:rsidP="005E5A36">
      <w:pPr>
        <w:pStyle w:val="Code"/>
        <w:rPr>
          <w:highlight w:val="white"/>
        </w:rPr>
      </w:pPr>
      <w:r w:rsidRPr="00903DBA">
        <w:rPr>
          <w:highlight w:val="white"/>
        </w:rPr>
        <w:lastRenderedPageBreak/>
        <w:t xml:space="preserve">          return (new Type(new Type(Sort.SignedChar)));</w:t>
      </w:r>
    </w:p>
    <w:p w14:paraId="7E97C3C4" w14:textId="77777777" w:rsidR="005E5A36" w:rsidRPr="009844F0" w:rsidRDefault="005E5A36" w:rsidP="009844F0">
      <w:pPr>
        <w:pStyle w:val="Code"/>
        <w:rPr>
          <w:highlight w:val="white"/>
        </w:rPr>
      </w:pPr>
    </w:p>
    <w:p w14:paraId="607D0DAC" w14:textId="77777777" w:rsidR="009844F0" w:rsidRPr="009844F0" w:rsidRDefault="009844F0" w:rsidP="009844F0">
      <w:pPr>
        <w:pStyle w:val="Code"/>
        <w:rPr>
          <w:highlight w:val="white"/>
        </w:rPr>
      </w:pPr>
      <w:r w:rsidRPr="009844F0">
        <w:rPr>
          <w:highlight w:val="white"/>
        </w:rPr>
        <w:t xml:space="preserve">        case Sort.Logical:</w:t>
      </w:r>
    </w:p>
    <w:p w14:paraId="388269CF" w14:textId="77777777" w:rsidR="009844F0" w:rsidRPr="009844F0" w:rsidRDefault="009844F0" w:rsidP="009844F0">
      <w:pPr>
        <w:pStyle w:val="Code"/>
        <w:rPr>
          <w:highlight w:val="white"/>
        </w:rPr>
      </w:pPr>
      <w:r w:rsidRPr="009844F0">
        <w:rPr>
          <w:highlight w:val="white"/>
        </w:rPr>
        <w:t xml:space="preserve">          return Type.SignedIntegerType;</w:t>
      </w:r>
    </w:p>
    <w:p w14:paraId="7E21FA5E" w14:textId="77777777" w:rsidR="009844F0" w:rsidRPr="009844F0" w:rsidRDefault="009844F0" w:rsidP="009844F0">
      <w:pPr>
        <w:pStyle w:val="Code"/>
        <w:rPr>
          <w:highlight w:val="white"/>
        </w:rPr>
      </w:pPr>
    </w:p>
    <w:p w14:paraId="1F3E310D" w14:textId="77777777" w:rsidR="005E5A36" w:rsidRPr="00903DBA" w:rsidRDefault="005E5A36" w:rsidP="005E5A36">
      <w:pPr>
        <w:pStyle w:val="Code"/>
        <w:rPr>
          <w:highlight w:val="white"/>
        </w:rPr>
      </w:pPr>
      <w:r w:rsidRPr="00903DBA">
        <w:rPr>
          <w:highlight w:val="white"/>
        </w:rPr>
        <w:t xml:space="preserve">        default:</w:t>
      </w:r>
    </w:p>
    <w:p w14:paraId="2FEC7EBD" w14:textId="77777777" w:rsidR="005E5A36" w:rsidRPr="00903DBA" w:rsidRDefault="005E5A36" w:rsidP="005E5A36">
      <w:pPr>
        <w:pStyle w:val="Code"/>
        <w:rPr>
          <w:highlight w:val="white"/>
        </w:rPr>
      </w:pPr>
      <w:r w:rsidRPr="00903DBA">
        <w:rPr>
          <w:highlight w:val="white"/>
        </w:rPr>
        <w:t xml:space="preserve">          return symbol.Type;</w:t>
      </w:r>
    </w:p>
    <w:p w14:paraId="1EC6E949" w14:textId="77777777" w:rsidR="005E5A36" w:rsidRPr="00903DBA" w:rsidRDefault="005E5A36" w:rsidP="005E5A36">
      <w:pPr>
        <w:pStyle w:val="Code"/>
        <w:rPr>
          <w:highlight w:val="white"/>
        </w:rPr>
      </w:pPr>
      <w:r w:rsidRPr="00903DBA">
        <w:rPr>
          <w:highlight w:val="white"/>
        </w:rPr>
        <w:t xml:space="preserve">      }</w:t>
      </w:r>
    </w:p>
    <w:p w14:paraId="4FF05A14" w14:textId="77777777" w:rsidR="005E5A36" w:rsidRPr="00903DBA" w:rsidRDefault="005E5A36" w:rsidP="005E5A36">
      <w:pPr>
        <w:pStyle w:val="Code"/>
        <w:rPr>
          <w:highlight w:val="white"/>
        </w:rPr>
      </w:pPr>
      <w:r w:rsidRPr="00903DBA">
        <w:rPr>
          <w:highlight w:val="white"/>
        </w:rPr>
        <w:t xml:space="preserve">    }</w:t>
      </w:r>
    </w:p>
    <w:p w14:paraId="52BC92D2" w14:textId="517DE924" w:rsidR="005E5A36" w:rsidRPr="00C968FE" w:rsidRDefault="00CC1DF4" w:rsidP="0060539D">
      <w:pPr>
        <w:pStyle w:val="Heading3"/>
        <w:rPr>
          <w:highlight w:val="white"/>
        </w:rPr>
      </w:pPr>
      <w:r>
        <w:rPr>
          <w:highlight w:val="white"/>
        </w:rPr>
        <w:t>&lt;h3&gt;</w:t>
      </w:r>
      <w:bookmarkStart w:id="296" w:name="_Toc93320524"/>
      <w:r w:rsidRPr="00C968FE">
        <w:rPr>
          <w:highlight w:val="white"/>
        </w:rPr>
        <w:t>Primary Expressions</w:t>
      </w:r>
      <w:bookmarkEnd w:id="296"/>
      <w:r>
        <w:rPr>
          <w:highlight w:val="white"/>
        </w:rPr>
        <w:t>&lt;/h3&gt;</w:t>
      </w:r>
    </w:p>
    <w:p w14:paraId="27596F29" w14:textId="3A4437E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ValueExpression</w:t>
      </w:r>
      <w:r w:rsidR="00D4318D">
        <w:rPr>
          <w:rStyle w:val="KeyWord0"/>
          <w:highlight w:val="white"/>
        </w:rPr>
        <w:t>&lt;/k&gt;</w:t>
      </w:r>
      <w:r>
        <w:rPr>
          <w:highlight w:val="white"/>
        </w:rPr>
        <w:t xml:space="preserve"> method handles a single value. If t</w:t>
      </w:r>
      <w:r w:rsidR="005E5A36" w:rsidRPr="00903DBA">
        <w:rPr>
          <w:highlight w:val="white"/>
        </w:rPr>
        <w:t>he value holds floating type, we push it at the floating value stack.</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49F88DF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NameExpression</w:t>
      </w:r>
      <w:r w:rsidR="00D4318D">
        <w:rPr>
          <w:rStyle w:val="KeyWord0"/>
          <w:highlight w:val="white"/>
        </w:rPr>
        <w:t>&lt;/k&gt;</w:t>
      </w:r>
      <w:r w:rsidRPr="00903DBA">
        <w:rPr>
          <w:highlight w:val="white"/>
        </w:rPr>
        <w:t xml:space="preserve"> </w:t>
      </w:r>
      <w:r>
        <w:rPr>
          <w:highlight w:val="white"/>
        </w:rPr>
        <w:t xml:space="preserve">method </w:t>
      </w:r>
      <w:r w:rsidR="005E5A36" w:rsidRPr="00903DBA">
        <w:rPr>
          <w:highlight w:val="white"/>
        </w:rPr>
        <w:t>look</w:t>
      </w:r>
      <w:r>
        <w:rPr>
          <w:highlight w:val="white"/>
        </w:rPr>
        <w:t>s</w:t>
      </w:r>
      <w:r w:rsidR="005E5A36" w:rsidRPr="00903DBA">
        <w:rPr>
          <w:highlight w:val="white"/>
        </w:rPr>
        <w:t xml:space="preserve"> </w:t>
      </w:r>
      <w:r>
        <w:rPr>
          <w:highlight w:val="white"/>
        </w:rPr>
        <w:t>up a name</w:t>
      </w:r>
      <w:r w:rsidR="005E5A36" w:rsidRPr="00903DBA">
        <w:rPr>
          <w:highlight w:val="white"/>
        </w:rPr>
        <w:t xml:space="preserve"> in the current symbol table. If there is no symbol, we add a function without a parameter list, that returns a signed integer, to the symbol table.</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FF757E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45053A62" w:rsidR="005E5A36" w:rsidRDefault="005E5A36" w:rsidP="005E5A36">
      <w:pPr>
        <w:pStyle w:val="Code"/>
        <w:rPr>
          <w:highlight w:val="white"/>
        </w:rPr>
      </w:pPr>
      <w:r w:rsidRPr="00903DBA">
        <w:rPr>
          <w:highlight w:val="white"/>
        </w:rPr>
        <w:t xml:space="preserve">    }</w:t>
      </w:r>
    </w:p>
    <w:p w14:paraId="0A711CE2" w14:textId="0FDB861C" w:rsidR="007D4A40" w:rsidRDefault="007D4A40" w:rsidP="007D4A40">
      <w:pPr>
        <w:rPr>
          <w:highlight w:val="white"/>
        </w:rPr>
      </w:pPr>
      <w:r>
        <w:rPr>
          <w:highlight w:val="white"/>
        </w:rPr>
        <w:t xml:space="preserve">The </w:t>
      </w:r>
      <w:r w:rsidR="00D4318D">
        <w:rPr>
          <w:rStyle w:val="KeyWord0"/>
          <w:highlight w:val="white"/>
        </w:rPr>
        <w:t>&lt;k&gt;Register</w:t>
      </w:r>
      <w:r w:rsidR="00D4318D" w:rsidRPr="00374BC3">
        <w:rPr>
          <w:rStyle w:val="KeyWord0"/>
          <w:highlight w:val="white"/>
        </w:rPr>
        <w:t>Expression</w:t>
      </w:r>
      <w:r w:rsidR="00D4318D">
        <w:rPr>
          <w:rStyle w:val="KeyWord0"/>
          <w:highlight w:val="white"/>
        </w:rPr>
        <w:t>&lt;/k&gt;</w:t>
      </w:r>
      <w:r>
        <w:rPr>
          <w:highlight w:val="white"/>
        </w:rPr>
        <w:t xml:space="preserve"> generates code to access the value of a register.</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42779BA0" w14:textId="08051E95" w:rsidR="00374BC3" w:rsidRDefault="00374BC3" w:rsidP="00374BC3">
      <w:pPr>
        <w:rPr>
          <w:highlight w:val="white"/>
        </w:rPr>
      </w:pPr>
      <w:r>
        <w:rPr>
          <w:highlight w:val="white"/>
        </w:rPr>
        <w:t xml:space="preserve">The </w:t>
      </w:r>
      <w:r w:rsidR="00D4318D">
        <w:rPr>
          <w:rStyle w:val="KeyWord0"/>
          <w:highlight w:val="white"/>
        </w:rPr>
        <w:t>&lt;k&gt;CarryFlag</w:t>
      </w:r>
      <w:r w:rsidR="00D4318D" w:rsidRPr="00374BC3">
        <w:rPr>
          <w:rStyle w:val="KeyWord0"/>
          <w:highlight w:val="white"/>
        </w:rPr>
        <w:t>Expression</w:t>
      </w:r>
      <w:r w:rsidR="00D4318D">
        <w:rPr>
          <w:rStyle w:val="KeyWord0"/>
          <w:highlight w:val="white"/>
        </w:rPr>
        <w:t>&lt;/k&gt;</w:t>
      </w:r>
      <w:r>
        <w:rPr>
          <w:highlight w:val="white"/>
        </w:rPr>
        <w:t xml:space="preserve"> generates code to access the status of the carry flag in the 16-bit Windows environment.</w:t>
      </w:r>
    </w:p>
    <w:p w14:paraId="029A6052" w14:textId="08415292" w:rsidR="005E5A36" w:rsidRPr="00903DBA" w:rsidRDefault="005E5A36" w:rsidP="005E5A36">
      <w:pPr>
        <w:pStyle w:val="Code"/>
        <w:rPr>
          <w:highlight w:val="white"/>
        </w:rPr>
      </w:pPr>
      <w:r w:rsidRPr="00903DBA">
        <w:rPr>
          <w:highlight w:val="white"/>
        </w:rPr>
        <w:lastRenderedPageBreak/>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12AD1861" w14:textId="0B9C8B13" w:rsidR="00C87E1D" w:rsidRDefault="00C87E1D" w:rsidP="00C87E1D">
      <w:pPr>
        <w:rPr>
          <w:highlight w:val="white"/>
        </w:rPr>
      </w:pPr>
      <w:r>
        <w:rPr>
          <w:highlight w:val="white"/>
        </w:rPr>
        <w:t xml:space="preserve">Finally, we have the </w:t>
      </w:r>
      <w:r w:rsidR="00D4318D">
        <w:rPr>
          <w:rStyle w:val="KeyWord0"/>
          <w:highlight w:val="white"/>
        </w:rPr>
        <w:t>&lt;k&gt;</w:t>
      </w:r>
      <w:r w:rsidR="00D4318D" w:rsidRPr="00374BC3">
        <w:rPr>
          <w:rStyle w:val="KeyWord0"/>
          <w:highlight w:val="white"/>
        </w:rPr>
        <w:t>StackTopExpression</w:t>
      </w:r>
      <w:r w:rsidR="00D4318D">
        <w:rPr>
          <w:rStyle w:val="KeyWord0"/>
          <w:highlight w:val="white"/>
        </w:rPr>
        <w:t>&lt;/k&gt;</w:t>
      </w:r>
      <w:r w:rsidR="00374BC3">
        <w:rPr>
          <w:highlight w:val="white"/>
        </w:rPr>
        <w:t>, that</w:t>
      </w:r>
      <w:r>
        <w:rPr>
          <w:highlight w:val="white"/>
        </w:rPr>
        <w:t xml:space="preserve"> generates code to access the current top of the execution call stack</w:t>
      </w:r>
      <w:r w:rsidR="00374BC3">
        <w:rPr>
          <w:highlight w:val="white"/>
        </w:rPr>
        <w:t xml:space="preserve"> in the 64-bit Linux environment.</w:t>
      </w:r>
    </w:p>
    <w:p w14:paraId="501A22D5" w14:textId="03D80E66"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C87E1D">
      <w:pPr>
        <w:pStyle w:val="Code"/>
      </w:pPr>
      <w:r w:rsidRPr="00903DBA">
        <w:rPr>
          <w:highlight w:val="white"/>
        </w:rPr>
        <w:t xml:space="preserve">    }</w:t>
      </w:r>
    </w:p>
    <w:p w14:paraId="05F1CCA6" w14:textId="77777777" w:rsidR="005E5A36" w:rsidRPr="00DC37F5" w:rsidRDefault="005E5A36" w:rsidP="005E5A36">
      <w:pPr>
        <w:pStyle w:val="Code"/>
      </w:pPr>
    </w:p>
    <w:p w14:paraId="3D1C8AC0" w14:textId="6D8D0467" w:rsidR="002A4B3E" w:rsidRPr="00903DBA" w:rsidRDefault="00CC1DF4" w:rsidP="0060539D">
      <w:pPr>
        <w:pStyle w:val="Heading1"/>
      </w:pPr>
      <w:r>
        <w:lastRenderedPageBreak/>
        <w:t>&lt;h1&gt;</w:t>
      </w:r>
      <w:bookmarkStart w:id="297" w:name="_Ref58079178"/>
      <w:bookmarkStart w:id="298" w:name="_Toc93320525"/>
      <w:r w:rsidRPr="00903DBA">
        <w:t>Declaration Specifiers and Declarators</w:t>
      </w:r>
      <w:bookmarkEnd w:id="297"/>
      <w:bookmarkEnd w:id="298"/>
      <w:r>
        <w:t>&lt;/h1&gt;</w:t>
      </w:r>
      <w:bookmarkEnd w:id="234"/>
      <w:bookmarkEnd w:id="235"/>
      <w:bookmarkEnd w:id="236"/>
    </w:p>
    <w:p w14:paraId="3673110C" w14:textId="74939E2E" w:rsidR="00ED5E94" w:rsidRPr="00903DBA" w:rsidRDefault="00ED5E94" w:rsidP="00ED5E94">
      <w:r w:rsidRPr="00903DBA">
        <w:t xml:space="preserve">The </w:t>
      </w:r>
      <w:r w:rsidR="00D4318D">
        <w:rPr>
          <w:rStyle w:val="KeyWord0"/>
        </w:rPr>
        <w:t>&lt;k&gt;Storage&lt;/k&gt;</w:t>
      </w:r>
      <w:r w:rsidRPr="00903DBA">
        <w:t xml:space="preserve"> enumeration hold</w:t>
      </w:r>
      <w:r>
        <w:t>s</w:t>
      </w:r>
      <w:r w:rsidRPr="00903DBA">
        <w:t xml:space="preserve"> the </w:t>
      </w:r>
      <w:r>
        <w:t>storage specifiers of a symbol.</w:t>
      </w:r>
    </w:p>
    <w:p w14:paraId="7761D48B" w14:textId="518713C5" w:rsidR="00ED5E94" w:rsidRPr="00903DBA" w:rsidRDefault="000274D4" w:rsidP="00ED5E94">
      <w:pPr>
        <w:pStyle w:val="CodeHeader"/>
        <w:rPr>
          <w:highlight w:val="white"/>
        </w:rPr>
      </w:pPr>
      <w:r>
        <w:rPr>
          <w:highlight w:val="white"/>
        </w:rPr>
        <w:t>&lt;ch&gt;</w:t>
      </w:r>
      <w:r w:rsidRPr="00903DBA">
        <w:rPr>
          <w:highlight w:val="white"/>
        </w:rPr>
        <w:t>Storage</w:t>
      </w:r>
      <w:r>
        <w:rPr>
          <w:highlight w:val="white"/>
        </w:rPr>
        <w:t>.</w:t>
      </w:r>
      <w:r w:rsidRPr="00903DBA">
        <w:rPr>
          <w:highlight w:val="white"/>
        </w:rPr>
        <w:t>cs</w:t>
      </w:r>
      <w:r>
        <w:rPr>
          <w:highlight w:val="white"/>
        </w:rPr>
        <w:t>&lt;/ch&gt;</w:t>
      </w:r>
    </w:p>
    <w:p w14:paraId="7F23DADE" w14:textId="77777777" w:rsidR="00ED5E94" w:rsidRPr="00903DBA" w:rsidRDefault="00ED5E94" w:rsidP="00ED5E94">
      <w:pPr>
        <w:pStyle w:val="Code"/>
        <w:rPr>
          <w:highlight w:val="white"/>
        </w:rPr>
      </w:pPr>
      <w:r w:rsidRPr="00903DBA">
        <w:rPr>
          <w:highlight w:val="white"/>
        </w:rPr>
        <w:t>namespace CCompiler {</w:t>
      </w:r>
    </w:p>
    <w:p w14:paraId="1D9078F3" w14:textId="77777777" w:rsidR="00ED5E94" w:rsidRPr="00903DBA" w:rsidRDefault="00ED5E94" w:rsidP="00ED5E94">
      <w:pPr>
        <w:pStyle w:val="Code"/>
        <w:rPr>
          <w:highlight w:val="white"/>
        </w:rPr>
      </w:pPr>
      <w:r w:rsidRPr="00903DBA">
        <w:rPr>
          <w:highlight w:val="white"/>
        </w:rPr>
        <w:t xml:space="preserve">  public enum Storage {Auto     = (int) Mask.Auto,</w:t>
      </w:r>
    </w:p>
    <w:p w14:paraId="4A7CD752" w14:textId="77777777" w:rsidR="00ED5E94" w:rsidRPr="00492109" w:rsidRDefault="00ED5E94" w:rsidP="00ED5E94">
      <w:pPr>
        <w:pStyle w:val="Code"/>
        <w:rPr>
          <w:highlight w:val="white"/>
          <w:lang w:val="sv-SE"/>
        </w:rPr>
      </w:pPr>
      <w:r w:rsidRPr="00903DBA">
        <w:rPr>
          <w:highlight w:val="white"/>
        </w:rPr>
        <w:t xml:space="preserve">                       </w:t>
      </w:r>
      <w:r w:rsidRPr="00492109">
        <w:rPr>
          <w:highlight w:val="white"/>
          <w:lang w:val="sv-SE"/>
        </w:rPr>
        <w:t>Register = (int) Mask.Register,</w:t>
      </w:r>
    </w:p>
    <w:p w14:paraId="325D44D9" w14:textId="77777777" w:rsidR="00ED5E94" w:rsidRPr="00492109" w:rsidRDefault="00ED5E94" w:rsidP="00ED5E94">
      <w:pPr>
        <w:pStyle w:val="Code"/>
        <w:rPr>
          <w:highlight w:val="white"/>
          <w:lang w:val="sv-SE"/>
        </w:rPr>
      </w:pPr>
      <w:r w:rsidRPr="00492109">
        <w:rPr>
          <w:highlight w:val="white"/>
          <w:lang w:val="sv-SE"/>
        </w:rPr>
        <w:t xml:space="preserve">                       Static   = (int) Mask.Static,</w:t>
      </w:r>
    </w:p>
    <w:p w14:paraId="3F270D6D" w14:textId="77777777" w:rsidR="00ED5E94" w:rsidRPr="00492109" w:rsidRDefault="00ED5E94" w:rsidP="00ED5E94">
      <w:pPr>
        <w:pStyle w:val="Code"/>
        <w:rPr>
          <w:highlight w:val="white"/>
          <w:lang w:val="sv-SE"/>
        </w:rPr>
      </w:pPr>
      <w:r w:rsidRPr="00492109">
        <w:rPr>
          <w:highlight w:val="white"/>
          <w:lang w:val="sv-SE"/>
        </w:rPr>
        <w:t xml:space="preserve">                       Extern   = (int) Mask.Extern,</w:t>
      </w:r>
    </w:p>
    <w:p w14:paraId="583AEB35" w14:textId="77777777" w:rsidR="00ED5E94" w:rsidRPr="00903DBA" w:rsidRDefault="00ED5E94" w:rsidP="00ED5E94">
      <w:pPr>
        <w:pStyle w:val="Code"/>
        <w:rPr>
          <w:highlight w:val="white"/>
        </w:rPr>
      </w:pPr>
      <w:r w:rsidRPr="00492109">
        <w:rPr>
          <w:highlight w:val="white"/>
          <w:lang w:val="sv-SE"/>
        </w:rPr>
        <w:t xml:space="preserve">                       </w:t>
      </w:r>
      <w:r w:rsidRPr="00903DBA">
        <w:rPr>
          <w:highlight w:val="white"/>
        </w:rPr>
        <w:t>Typedef  = (int) Mask.Typedef};</w:t>
      </w:r>
    </w:p>
    <w:p w14:paraId="675E3D92" w14:textId="77777777" w:rsidR="00ED5E94" w:rsidRPr="00903DBA" w:rsidRDefault="00ED5E94" w:rsidP="00ED5E94">
      <w:pPr>
        <w:pStyle w:val="Code"/>
        <w:rPr>
          <w:highlight w:val="white"/>
        </w:rPr>
      </w:pPr>
      <w:r w:rsidRPr="00903DBA">
        <w:rPr>
          <w:highlight w:val="white"/>
        </w:rPr>
        <w:t>}</w:t>
      </w:r>
    </w:p>
    <w:p w14:paraId="3D7EEB91" w14:textId="0055D242" w:rsidR="00F255BB" w:rsidRPr="00903DBA" w:rsidRDefault="00C957DB" w:rsidP="00F255BB">
      <w:pPr>
        <w:rPr>
          <w:color w:val="auto"/>
        </w:rPr>
      </w:pPr>
      <w:r w:rsidRPr="00903DBA">
        <w:t xml:space="preserve">A </w:t>
      </w:r>
      <w:r w:rsidR="00AA1323">
        <w:t>symbol</w:t>
      </w:r>
      <w:r w:rsidRPr="00903DBA">
        <w:t xml:space="preserve"> definition is made up by a </w:t>
      </w:r>
      <w:r w:rsidR="00D4318D">
        <w:rPr>
          <w:rStyle w:val="KeyWord0"/>
        </w:rPr>
        <w:t>&lt;k&gt;</w:t>
      </w:r>
      <w:r w:rsidR="00D4318D" w:rsidRPr="00903DBA">
        <w:rPr>
          <w:rStyle w:val="KeyWord0"/>
        </w:rPr>
        <w:t>specifier</w:t>
      </w:r>
      <w:r w:rsidR="00D4318D">
        <w:rPr>
          <w:rStyle w:val="KeyWord0"/>
        </w:rPr>
        <w:t>&lt;/k&gt;</w:t>
      </w:r>
      <w:r w:rsidRPr="00903DBA">
        <w:t xml:space="preserve"> and a </w:t>
      </w:r>
      <w:r w:rsidR="00D4318D">
        <w:rPr>
          <w:rStyle w:val="KeyWord0"/>
        </w:rPr>
        <w:t>&lt;k&gt;</w:t>
      </w:r>
      <w:r w:rsidR="00D4318D" w:rsidRPr="00903DBA">
        <w:rPr>
          <w:rStyle w:val="KeyWord0"/>
        </w:rPr>
        <w:t>declarator</w:t>
      </w:r>
      <w:r w:rsidR="00D4318D">
        <w:rPr>
          <w:rStyle w:val="KeyWord0"/>
        </w:rPr>
        <w:t>&lt;/k&gt;</w:t>
      </w:r>
      <w:r w:rsidRPr="00903DBA">
        <w:t xml:space="preserve">. </w:t>
      </w:r>
      <w:r w:rsidR="00F255BB" w:rsidRPr="00903DBA">
        <w:t xml:space="preserve">The </w:t>
      </w:r>
      <w:r w:rsidR="00D4318D">
        <w:rPr>
          <w:rStyle w:val="KeyWord0"/>
        </w:rPr>
        <w:t>&lt;k&gt;</w:t>
      </w:r>
      <w:r w:rsidR="00D4318D" w:rsidRPr="00903DBA">
        <w:rPr>
          <w:rStyle w:val="KeyWord0"/>
        </w:rPr>
        <w:t>Mask</w:t>
      </w:r>
      <w:r w:rsidR="00D4318D">
        <w:rPr>
          <w:rStyle w:val="KeyWord0"/>
        </w:rPr>
        <w:t>&lt;/k&gt;</w:t>
      </w:r>
      <w:r w:rsidR="00F255BB" w:rsidRPr="00903DBA">
        <w:t xml:space="preserve"> class is used to distinguish between the different </w:t>
      </w:r>
      <w:r w:rsidR="00DC5DF9" w:rsidRPr="00903DBA">
        <w:t>specifiers and</w:t>
      </w:r>
      <w:r w:rsidR="00F255BB" w:rsidRPr="00903DBA">
        <w:t xml:space="preserve"> </w:t>
      </w:r>
      <w:r w:rsidR="00B805AB" w:rsidRPr="00903DBA">
        <w:t xml:space="preserve">is </w:t>
      </w:r>
      <w:r w:rsidR="00F255BB" w:rsidRPr="00903DBA">
        <w:t xml:space="preserve">used by the </w:t>
      </w:r>
      <w:r w:rsidR="00D4318D">
        <w:rPr>
          <w:rStyle w:val="KeyWord0"/>
        </w:rPr>
        <w:t>&lt;k&gt;</w:t>
      </w:r>
      <w:r w:rsidR="00D4318D" w:rsidRPr="00903DBA">
        <w:rPr>
          <w:rStyle w:val="KeyWord0"/>
        </w:rPr>
        <w:t>Specifier</w:t>
      </w:r>
      <w:r w:rsidR="00D4318D">
        <w:rPr>
          <w:rStyle w:val="KeyWord0"/>
        </w:rPr>
        <w:t>&lt;/k&gt;</w:t>
      </w:r>
      <w:r w:rsidR="00F255BB" w:rsidRPr="00903DBA">
        <w:t xml:space="preserve"> class below.</w:t>
      </w:r>
    </w:p>
    <w:p w14:paraId="2A23C6A9" w14:textId="2ED7BCA0" w:rsidR="002A4B3E" w:rsidRPr="00903DBA" w:rsidRDefault="000274D4" w:rsidP="002A4B3E">
      <w:pPr>
        <w:pStyle w:val="CodeHeader"/>
      </w:pPr>
      <w:r>
        <w:t>&lt;ch&gt;</w:t>
      </w:r>
      <w:r w:rsidRPr="00903DBA">
        <w:t>Mask</w:t>
      </w:r>
      <w:r>
        <w:t>.</w:t>
      </w:r>
      <w:r w:rsidRPr="00903DBA">
        <w:t>cs</w:t>
      </w:r>
      <w:r>
        <w:t>&lt;/ch&gt;</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0C379EBD" w:rsidR="00626D3B" w:rsidRPr="00903DBA" w:rsidRDefault="00C957DB" w:rsidP="00C957DB">
      <w:pPr>
        <w:rPr>
          <w:highlight w:val="white"/>
        </w:rPr>
      </w:pPr>
      <w:r w:rsidRPr="00903DBA">
        <w:rPr>
          <w:highlight w:val="white"/>
        </w:rPr>
        <w:t xml:space="preserve">We use the bitwise </w:t>
      </w:r>
      <w:r w:rsidR="00D4318D">
        <w:rPr>
          <w:rStyle w:val="KeyWord0"/>
          <w:highlight w:val="white"/>
        </w:rPr>
        <w:t>&lt;k&gt;</w:t>
      </w:r>
      <w:r w:rsidR="00D4318D" w:rsidRPr="004F00F6">
        <w:rPr>
          <w:rStyle w:val="KeyWord0"/>
          <w:highlight w:val="white"/>
        </w:rPr>
        <w:t>or</w:t>
      </w:r>
      <w:r w:rsidR="00D4318D">
        <w:rPr>
          <w:rStyle w:val="KeyWord0"/>
          <w:highlight w:val="white"/>
        </w:rPr>
        <w:t>&lt;/k&gt;</w:t>
      </w:r>
      <w:r w:rsidRPr="00903DBA">
        <w:rPr>
          <w:highlight w:val="white"/>
        </w:rPr>
        <w:t xml:space="preserve"> operator to </w:t>
      </w:r>
      <w:r w:rsidR="00F940AF">
        <w:rPr>
          <w:highlight w:val="white"/>
        </w:rPr>
        <w:t>combine</w:t>
      </w:r>
      <w:r w:rsidRPr="00903DBA">
        <w:rPr>
          <w:highlight w:val="white"/>
        </w:rPr>
        <w:t xml:space="preserve"> simply mask</w:t>
      </w:r>
      <w:r w:rsidR="004F00F6">
        <w:rPr>
          <w:highlight w:val="white"/>
        </w:rPr>
        <w:t>s</w:t>
      </w:r>
      <w:r w:rsidRPr="00903DBA">
        <w:rPr>
          <w:highlight w:val="white"/>
        </w:rPr>
        <w:t xml:space="preserve"> </w:t>
      </w:r>
      <w:r w:rsidR="00F940AF">
        <w:rPr>
          <w:highlight w:val="white"/>
        </w:rPr>
        <w:t>in</w:t>
      </w:r>
      <w:r w:rsidRPr="00903DBA">
        <w:rPr>
          <w:highlight w:val="white"/>
        </w:rPr>
        <w:t>to compound</w:t>
      </w:r>
      <w:r w:rsidR="004F00F6">
        <w:rPr>
          <w:highlight w:val="white"/>
        </w:rPr>
        <w:t>ed</w:t>
      </w:r>
      <w:r w:rsidRPr="00903DBA">
        <w:rPr>
          <w:highlight w:val="white"/>
        </w:rPr>
        <w:t xml:space="preserve"> masks</w:t>
      </w:r>
      <w:r w:rsidR="005D044C">
        <w:rPr>
          <w:highlight w:val="white"/>
        </w:rPr>
        <w:t xml:space="preserve"> </w:t>
      </w:r>
      <w:r w:rsidR="00A62A31">
        <w:rPr>
          <w:highlight w:val="white"/>
        </w:rPr>
        <w:t xml:space="preserve">that </w:t>
      </w:r>
      <w:r w:rsidR="005D044C">
        <w:rPr>
          <w:highlight w:val="white"/>
        </w:rPr>
        <w:t>correspond to valid types.</w:t>
      </w:r>
    </w:p>
    <w:p w14:paraId="4E026C8B" w14:textId="77777777" w:rsidR="00626D3B" w:rsidRPr="00492109" w:rsidRDefault="00626D3B" w:rsidP="00626D3B">
      <w:pPr>
        <w:pStyle w:val="Code"/>
        <w:rPr>
          <w:highlight w:val="white"/>
          <w:lang w:val="da-DK"/>
        </w:rPr>
      </w:pPr>
      <w:r w:rsidRPr="00903DBA">
        <w:rPr>
          <w:highlight w:val="white"/>
        </w:rPr>
        <w:t xml:space="preserve">                    </w:t>
      </w:r>
      <w:r w:rsidRPr="00492109">
        <w:rPr>
          <w:highlight w:val="white"/>
          <w:lang w:val="da-DK"/>
        </w:rPr>
        <w:t>SignedChar = Signed | Char,</w:t>
      </w:r>
    </w:p>
    <w:p w14:paraId="4E0AE670" w14:textId="0A30A120" w:rsidR="00626D3B" w:rsidRPr="00492109" w:rsidRDefault="00626D3B" w:rsidP="00626D3B">
      <w:pPr>
        <w:pStyle w:val="Code"/>
        <w:rPr>
          <w:highlight w:val="white"/>
          <w:lang w:val="da-DK"/>
        </w:rPr>
      </w:pPr>
      <w:r w:rsidRPr="00492109">
        <w:rPr>
          <w:highlight w:val="white"/>
          <w:lang w:val="da-DK"/>
        </w:rPr>
        <w:t xml:space="preserve">                    UnsignedChar = Unsigned </w:t>
      </w:r>
      <w:r w:rsidR="00F940AF" w:rsidRPr="00492109">
        <w:rPr>
          <w:highlight w:val="white"/>
          <w:lang w:val="da-DK"/>
        </w:rPr>
        <w:t xml:space="preserve">| </w:t>
      </w:r>
      <w:r w:rsidRPr="00492109">
        <w:rPr>
          <w:highlight w:val="white"/>
          <w:lang w:val="da-DK"/>
        </w:rPr>
        <w:t>Char,</w:t>
      </w:r>
    </w:p>
    <w:p w14:paraId="13373DA4" w14:textId="46574C4D" w:rsidR="00626D3B" w:rsidRPr="00903DBA" w:rsidRDefault="00626D3B" w:rsidP="00626D3B">
      <w:pPr>
        <w:pStyle w:val="Code"/>
        <w:rPr>
          <w:highlight w:val="white"/>
        </w:rPr>
      </w:pPr>
      <w:r w:rsidRPr="00492109">
        <w:rPr>
          <w:highlight w:val="white"/>
          <w:lang w:val="da-DK"/>
        </w:rPr>
        <w:t xml:space="preserve">                    </w:t>
      </w:r>
      <w:r w:rsidRPr="00903DBA">
        <w:rPr>
          <w:highlight w:val="white"/>
        </w:rPr>
        <w:t>ShortInt = Short | Int,</w:t>
      </w:r>
    </w:p>
    <w:p w14:paraId="49448615" w14:textId="10065AF9" w:rsidR="00626D3B" w:rsidRPr="00903DBA" w:rsidRDefault="00626D3B" w:rsidP="00626D3B">
      <w:pPr>
        <w:pStyle w:val="Code"/>
        <w:rPr>
          <w:highlight w:val="white"/>
        </w:rPr>
      </w:pPr>
      <w:r w:rsidRPr="00903DBA">
        <w:rPr>
          <w:highlight w:val="white"/>
        </w:rPr>
        <w:t xml:space="preserve">                    SignedShort = Signed </w:t>
      </w:r>
      <w:r w:rsidR="00F940AF">
        <w:rPr>
          <w:highlight w:val="white"/>
        </w:rPr>
        <w:t xml:space="preserve">| </w:t>
      </w:r>
      <w:r w:rsidRPr="00903DBA">
        <w:rPr>
          <w:highlight w:val="white"/>
        </w:rPr>
        <w:t>Short,</w:t>
      </w:r>
    </w:p>
    <w:p w14:paraId="64D8B4BC" w14:textId="3B4BE82E" w:rsidR="00626D3B" w:rsidRPr="00903DBA" w:rsidRDefault="00626D3B" w:rsidP="00626D3B">
      <w:pPr>
        <w:pStyle w:val="Code"/>
        <w:rPr>
          <w:highlight w:val="white"/>
        </w:rPr>
      </w:pPr>
      <w:r w:rsidRPr="00903DBA">
        <w:rPr>
          <w:highlight w:val="white"/>
        </w:rPr>
        <w:t xml:space="preserve">                    SignedShortInt = 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89A79B8" w14:textId="11E16FB3" w:rsidR="00626D3B" w:rsidRPr="00903DBA" w:rsidRDefault="00626D3B" w:rsidP="00626D3B">
      <w:pPr>
        <w:pStyle w:val="Code"/>
        <w:rPr>
          <w:highlight w:val="white"/>
        </w:rPr>
      </w:pPr>
      <w:r w:rsidRPr="00903DBA">
        <w:rPr>
          <w:highlight w:val="white"/>
        </w:rPr>
        <w:t xml:space="preserve">                    UnsignedShort = Unsigned </w:t>
      </w:r>
      <w:r w:rsidR="00F940AF">
        <w:rPr>
          <w:highlight w:val="white"/>
        </w:rPr>
        <w:t xml:space="preserve">| </w:t>
      </w:r>
      <w:r w:rsidRPr="00903DBA">
        <w:rPr>
          <w:highlight w:val="white"/>
        </w:rPr>
        <w:t>Short,</w:t>
      </w:r>
    </w:p>
    <w:p w14:paraId="093C777E" w14:textId="5B735418" w:rsidR="00626D3B" w:rsidRPr="00903DBA" w:rsidRDefault="00626D3B" w:rsidP="00626D3B">
      <w:pPr>
        <w:pStyle w:val="Code"/>
        <w:rPr>
          <w:highlight w:val="white"/>
        </w:rPr>
      </w:pPr>
      <w:r w:rsidRPr="00903DBA">
        <w:rPr>
          <w:highlight w:val="white"/>
        </w:rPr>
        <w:t xml:space="preserve">                    UnsignedShortInt = Unsigned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FC0C29C" w14:textId="037E10C0" w:rsidR="00626D3B" w:rsidRPr="00903DBA" w:rsidRDefault="00626D3B" w:rsidP="00626D3B">
      <w:pPr>
        <w:pStyle w:val="Code"/>
        <w:rPr>
          <w:highlight w:val="white"/>
        </w:rPr>
      </w:pPr>
      <w:r w:rsidRPr="00903DBA">
        <w:rPr>
          <w:highlight w:val="white"/>
        </w:rPr>
        <w:lastRenderedPageBreak/>
        <w:t xml:space="preserve">                    SignedInt = Signed </w:t>
      </w:r>
      <w:r w:rsidR="00F940AF">
        <w:rPr>
          <w:highlight w:val="white"/>
        </w:rPr>
        <w:t xml:space="preserve">| </w:t>
      </w:r>
      <w:r w:rsidRPr="00903DBA">
        <w:rPr>
          <w:highlight w:val="white"/>
        </w:rPr>
        <w:t>Int,</w:t>
      </w:r>
    </w:p>
    <w:p w14:paraId="50F6D075" w14:textId="5F435A9F" w:rsidR="00626D3B" w:rsidRPr="00903DBA" w:rsidRDefault="00626D3B" w:rsidP="00626D3B">
      <w:pPr>
        <w:pStyle w:val="Code"/>
        <w:rPr>
          <w:highlight w:val="white"/>
        </w:rPr>
      </w:pPr>
      <w:r w:rsidRPr="00903DBA">
        <w:rPr>
          <w:highlight w:val="white"/>
        </w:rPr>
        <w:t xml:space="preserve">                    UnsignedInt = Unsigned </w:t>
      </w:r>
      <w:r w:rsidR="00F940AF">
        <w:rPr>
          <w:highlight w:val="white"/>
        </w:rPr>
        <w:t xml:space="preserve">| </w:t>
      </w:r>
      <w:r w:rsidRPr="00903DBA">
        <w:rPr>
          <w:highlight w:val="white"/>
        </w:rPr>
        <w:t>Int,</w:t>
      </w:r>
    </w:p>
    <w:p w14:paraId="27A80706" w14:textId="18553C22" w:rsidR="00626D3B" w:rsidRPr="00903DBA" w:rsidRDefault="00626D3B" w:rsidP="00626D3B">
      <w:pPr>
        <w:pStyle w:val="Code"/>
        <w:rPr>
          <w:highlight w:val="white"/>
        </w:rPr>
      </w:pPr>
      <w:r w:rsidRPr="00903DBA">
        <w:rPr>
          <w:highlight w:val="white"/>
        </w:rPr>
        <w:t xml:space="preserve">                    LongInt = Long </w:t>
      </w:r>
      <w:r w:rsidR="00F940AF">
        <w:rPr>
          <w:highlight w:val="white"/>
        </w:rPr>
        <w:t xml:space="preserve">| </w:t>
      </w:r>
      <w:r w:rsidRPr="00903DBA">
        <w:rPr>
          <w:highlight w:val="white"/>
        </w:rPr>
        <w:t>Int,</w:t>
      </w:r>
    </w:p>
    <w:p w14:paraId="742247F2" w14:textId="61312F5C" w:rsidR="00626D3B" w:rsidRPr="00903DBA" w:rsidRDefault="00626D3B" w:rsidP="00626D3B">
      <w:pPr>
        <w:pStyle w:val="Code"/>
        <w:rPr>
          <w:highlight w:val="white"/>
        </w:rPr>
      </w:pPr>
      <w:r w:rsidRPr="00903DBA">
        <w:rPr>
          <w:highlight w:val="white"/>
        </w:rPr>
        <w:t xml:space="preserve">                    SignedLong = Signed </w:t>
      </w:r>
      <w:r w:rsidR="00F940AF">
        <w:rPr>
          <w:highlight w:val="white"/>
        </w:rPr>
        <w:t xml:space="preserve">| </w:t>
      </w:r>
      <w:r w:rsidRPr="00903DBA">
        <w:rPr>
          <w:highlight w:val="white"/>
        </w:rPr>
        <w:t>Long,</w:t>
      </w:r>
    </w:p>
    <w:p w14:paraId="622EF5CA" w14:textId="40E0E896" w:rsidR="00626D3B" w:rsidRPr="00903DBA" w:rsidRDefault="00626D3B" w:rsidP="00626D3B">
      <w:pPr>
        <w:pStyle w:val="Code"/>
        <w:rPr>
          <w:highlight w:val="white"/>
        </w:rPr>
      </w:pPr>
      <w:r w:rsidRPr="00903DBA">
        <w:rPr>
          <w:highlight w:val="white"/>
        </w:rPr>
        <w:t xml:space="preserve">                    SignedLongInt = 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3E982F5C" w14:textId="49A13669" w:rsidR="00626D3B" w:rsidRPr="00903DBA" w:rsidRDefault="00626D3B" w:rsidP="00626D3B">
      <w:pPr>
        <w:pStyle w:val="Code"/>
        <w:rPr>
          <w:highlight w:val="white"/>
        </w:rPr>
      </w:pPr>
      <w:r w:rsidRPr="00903DBA">
        <w:rPr>
          <w:highlight w:val="white"/>
        </w:rPr>
        <w:t xml:space="preserve">                    UnsignedLong = Unsigned </w:t>
      </w:r>
      <w:r w:rsidR="00F940AF">
        <w:rPr>
          <w:highlight w:val="white"/>
        </w:rPr>
        <w:t xml:space="preserve">| </w:t>
      </w:r>
      <w:r w:rsidRPr="00903DBA">
        <w:rPr>
          <w:highlight w:val="white"/>
        </w:rPr>
        <w:t>Long,</w:t>
      </w:r>
    </w:p>
    <w:p w14:paraId="6F5DA241" w14:textId="7D0478B3" w:rsidR="00626D3B" w:rsidRPr="00903DBA" w:rsidRDefault="00626D3B" w:rsidP="00626D3B">
      <w:pPr>
        <w:pStyle w:val="Code"/>
        <w:rPr>
          <w:highlight w:val="white"/>
        </w:rPr>
      </w:pPr>
      <w:r w:rsidRPr="00903DBA">
        <w:rPr>
          <w:highlight w:val="white"/>
        </w:rPr>
        <w:t xml:space="preserve">                    UnsignedLongInt = Unsigned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76267C8A" w14:textId="5D8998BC" w:rsidR="00626D3B" w:rsidRPr="00903DBA" w:rsidRDefault="00626D3B" w:rsidP="00626D3B">
      <w:pPr>
        <w:pStyle w:val="Code"/>
        <w:rPr>
          <w:highlight w:val="white"/>
        </w:rPr>
      </w:pPr>
      <w:r w:rsidRPr="00903DBA">
        <w:rPr>
          <w:highlight w:val="white"/>
        </w:rPr>
        <w:t xml:space="preserve">                    LongDouble = Long </w:t>
      </w:r>
      <w:r w:rsidR="00F940AF">
        <w:rPr>
          <w:highlight w:val="white"/>
        </w:rPr>
        <w:t xml:space="preserve">| </w:t>
      </w:r>
      <w:r w:rsidRPr="00903DBA">
        <w:rPr>
          <w:highlight w:val="white"/>
        </w:rPr>
        <w:t>Double};</w:t>
      </w:r>
    </w:p>
    <w:p w14:paraId="2DFAE3B7" w14:textId="7FFD77FA" w:rsidR="002A4B3E" w:rsidRPr="00903DBA" w:rsidRDefault="00626D3B" w:rsidP="00626D3B">
      <w:pPr>
        <w:pStyle w:val="Code"/>
      </w:pPr>
      <w:r w:rsidRPr="00903DBA">
        <w:rPr>
          <w:highlight w:val="white"/>
        </w:rPr>
        <w:t>}</w:t>
      </w:r>
    </w:p>
    <w:p w14:paraId="39F0BFE3" w14:textId="3B268326" w:rsidR="00095E9A" w:rsidRPr="00903DBA" w:rsidRDefault="00095E9A" w:rsidP="00095E9A">
      <w:pPr>
        <w:rPr>
          <w:color w:val="auto"/>
        </w:rPr>
      </w:pPr>
      <w:r w:rsidRPr="00903DBA">
        <w:t xml:space="preserve">The </w:t>
      </w:r>
      <w:r w:rsidR="00D4318D">
        <w:rPr>
          <w:rStyle w:val="KeyWord0"/>
        </w:rPr>
        <w:t>&lt;k&gt;</w:t>
      </w:r>
      <w:r w:rsidR="00D4318D" w:rsidRPr="00903DBA">
        <w:rPr>
          <w:rStyle w:val="KeyWord0"/>
        </w:rPr>
        <w:t>Specifier</w:t>
      </w:r>
      <w:r w:rsidR="00D4318D">
        <w:rPr>
          <w:rStyle w:val="KeyWord0"/>
        </w:rPr>
        <w:t>&lt;/k&gt;</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3C6A0290" w:rsidR="00626D3B" w:rsidRPr="00903DBA" w:rsidRDefault="000274D4" w:rsidP="006B225B">
      <w:pPr>
        <w:pStyle w:val="CodeHeader"/>
      </w:pPr>
      <w:r>
        <w:t>&lt;ch&gt;</w:t>
      </w:r>
      <w:r w:rsidRPr="00903DBA">
        <w:t>Specifier</w:t>
      </w:r>
      <w:r>
        <w:t>.</w:t>
      </w:r>
      <w:r w:rsidRPr="00903DBA">
        <w:t>cs</w:t>
      </w:r>
      <w:r>
        <w:t>&lt;/ch&gt;</w:t>
      </w:r>
    </w:p>
    <w:p w14:paraId="10542080" w14:textId="77777777" w:rsidR="00F72370" w:rsidRPr="00903DBA" w:rsidRDefault="00F72370" w:rsidP="00297092">
      <w:pPr>
        <w:pStyle w:val="Code"/>
        <w:rPr>
          <w:highlight w:val="white"/>
        </w:rPr>
      </w:pPr>
      <w:r w:rsidRPr="00903DBA">
        <w:rPr>
          <w:highlight w:val="white"/>
        </w:rPr>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67D7E71D" w:rsidR="00F72370" w:rsidRPr="00526F8E" w:rsidRDefault="00F72370" w:rsidP="00297092">
      <w:pPr>
        <w:pStyle w:val="Code"/>
        <w:rPr>
          <w:highlight w:val="white"/>
          <w:lang w:val="en-GB"/>
        </w:rPr>
      </w:pPr>
      <w:r w:rsidRPr="00903DBA">
        <w:rPr>
          <w:highlight w:val="white"/>
        </w:rPr>
        <w:t xml:space="preserve">    </w:t>
      </w:r>
      <w:r w:rsidRPr="00526F8E">
        <w:rPr>
          <w:highlight w:val="white"/>
          <w:lang w:val="en-GB"/>
        </w:rPr>
        <w:t xml:space="preserve">private </w:t>
      </w:r>
      <w:r w:rsidR="00526F8E" w:rsidRPr="00526F8E">
        <w:rPr>
          <w:highlight w:val="white"/>
          <w:lang w:val="en-GB"/>
        </w:rPr>
        <w:t xml:space="preserve">readonly </w:t>
      </w:r>
      <w:r w:rsidRPr="00526F8E">
        <w:rPr>
          <w:highlight w:val="white"/>
          <w:lang w:val="en-GB"/>
        </w:rPr>
        <w:t>bool m_externalLinkage;</w:t>
      </w:r>
    </w:p>
    <w:p w14:paraId="4FA32098" w14:textId="77777777" w:rsidR="00F72370" w:rsidRPr="00492109" w:rsidRDefault="00F72370" w:rsidP="00297092">
      <w:pPr>
        <w:pStyle w:val="Code"/>
        <w:rPr>
          <w:highlight w:val="white"/>
          <w:lang w:val="nb-NO"/>
        </w:rPr>
      </w:pPr>
      <w:r w:rsidRPr="00526F8E">
        <w:rPr>
          <w:highlight w:val="white"/>
          <w:lang w:val="en-GB"/>
        </w:rPr>
        <w:t xml:space="preserve">    </w:t>
      </w:r>
      <w:r w:rsidRPr="00492109">
        <w:rPr>
          <w:highlight w:val="white"/>
          <w:lang w:val="nb-NO"/>
        </w:rPr>
        <w:t>private Storage? m_storage;</w:t>
      </w:r>
    </w:p>
    <w:p w14:paraId="40264D0C" w14:textId="77777777" w:rsidR="00F72370" w:rsidRPr="00492109" w:rsidRDefault="00F72370" w:rsidP="00297092">
      <w:pPr>
        <w:pStyle w:val="Code"/>
        <w:rPr>
          <w:highlight w:val="white"/>
          <w:lang w:val="nb-NO"/>
        </w:rPr>
      </w:pPr>
      <w:r w:rsidRPr="00492109">
        <w:rPr>
          <w:highlight w:val="white"/>
          <w:lang w:val="nb-NO"/>
        </w:rPr>
        <w:t xml:space="preserve">    private Type m_type;</w:t>
      </w:r>
    </w:p>
    <w:p w14:paraId="5A8BBB34" w14:textId="767C8283" w:rsidR="002F395A" w:rsidRPr="00903DBA" w:rsidRDefault="002F395A" w:rsidP="002F395A">
      <w:pPr>
        <w:rPr>
          <w:highlight w:val="white"/>
        </w:rPr>
      </w:pPr>
      <w:r w:rsidRPr="00903DBA">
        <w:rPr>
          <w:highlight w:val="white"/>
        </w:rPr>
        <w:t xml:space="preserve">The </w:t>
      </w:r>
      <w:r w:rsidR="00D4318D">
        <w:rPr>
          <w:rStyle w:val="KeyWord0"/>
          <w:highlight w:val="white"/>
        </w:rPr>
        <w:t>&lt;k&gt;</w:t>
      </w:r>
      <w:r w:rsidR="00D4318D" w:rsidRPr="009F0B56">
        <w:rPr>
          <w:rStyle w:val="KeyWord0"/>
          <w:highlight w:val="white"/>
        </w:rPr>
        <w:t>m_maskToSortMap</w:t>
      </w:r>
      <w:r w:rsidR="00D4318D">
        <w:rPr>
          <w:rStyle w:val="KeyWord0"/>
          <w:highlight w:val="white"/>
        </w:rPr>
        <w:t>&lt;/k&gt;</w:t>
      </w:r>
      <w:r w:rsidRPr="00903DBA">
        <w:rPr>
          <w:highlight w:val="white"/>
        </w:rPr>
        <w:t xml:space="preserve"> map maps the </w:t>
      </w:r>
      <w:r w:rsidR="00455B6C" w:rsidRPr="00903DBA">
        <w:rPr>
          <w:highlight w:val="white"/>
        </w:rPr>
        <w:t xml:space="preserve">masks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w:t>
      </w:r>
      <w:r w:rsidR="007F1137">
        <w:rPr>
          <w:highlight w:val="white"/>
        </w:rPr>
        <w:t xml:space="preserve">for </w:t>
      </w:r>
      <w:r w:rsidR="006771AA" w:rsidRPr="00903DBA">
        <w:rPr>
          <w:highlight w:val="white"/>
        </w:rPr>
        <w:t xml:space="preserve">the keywords of the </w:t>
      </w:r>
      <w:r w:rsidR="00280BC0" w:rsidRPr="00903DBA">
        <w:rPr>
          <w:highlight w:val="white"/>
        </w:rPr>
        <w:t xml:space="preserve">declaration specifiers in the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492109" w:rsidRDefault="00297092" w:rsidP="002F4EEE">
      <w:pPr>
        <w:pStyle w:val="Code"/>
        <w:rPr>
          <w:highlight w:val="white"/>
          <w:lang w:val="da-DK"/>
        </w:rPr>
      </w:pPr>
      <w:r w:rsidRPr="00903DBA">
        <w:rPr>
          <w:highlight w:val="white"/>
        </w:rPr>
        <w:t xml:space="preserve">        </w:t>
      </w:r>
      <w:r w:rsidRPr="00492109">
        <w:rPr>
          <w:highlight w:val="white"/>
          <w:lang w:val="da-DK"/>
        </w:rPr>
        <w:t>{(int) Mask.UnsignedChar, Sort.</w:t>
      </w:r>
      <w:r w:rsidR="005D4E81" w:rsidRPr="00492109">
        <w:rPr>
          <w:highlight w:val="white"/>
          <w:lang w:val="da-DK"/>
        </w:rPr>
        <w:t>UnsignedChar</w:t>
      </w:r>
      <w:r w:rsidRPr="00492109">
        <w:rPr>
          <w:highlight w:val="white"/>
          <w:lang w:val="da-DK"/>
        </w:rPr>
        <w:t>},</w:t>
      </w:r>
    </w:p>
    <w:p w14:paraId="3E55877E" w14:textId="671C751E" w:rsidR="00297092" w:rsidRPr="00903DBA" w:rsidRDefault="00297092" w:rsidP="002F4EEE">
      <w:pPr>
        <w:pStyle w:val="Code"/>
        <w:rPr>
          <w:highlight w:val="white"/>
        </w:rPr>
      </w:pPr>
      <w:r w:rsidRPr="00492109">
        <w:rPr>
          <w:highlight w:val="white"/>
          <w:lang w:val="da-DK"/>
        </w:rPr>
        <w:t xml:space="preserve">        </w:t>
      </w:r>
      <w:r w:rsidRPr="00903DBA">
        <w:rPr>
          <w:highlight w:val="white"/>
        </w:rPr>
        <w:t>{(int)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lastRenderedPageBreak/>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99" w:name="_Ref417813097"/>
      <w:r w:rsidRPr="00903DBA">
        <w:rPr>
          <w:highlight w:val="white"/>
        </w:rPr>
        <w:t xml:space="preserve">    public Storage Storage {</w:t>
      </w:r>
    </w:p>
    <w:p w14:paraId="15743264" w14:textId="3DC3A947" w:rsidR="00247DD6" w:rsidRPr="00903DBA" w:rsidRDefault="00247DD6" w:rsidP="00247DD6">
      <w:pPr>
        <w:pStyle w:val="Code"/>
        <w:rPr>
          <w:highlight w:val="white"/>
        </w:rPr>
      </w:pPr>
      <w:r w:rsidRPr="00903DBA">
        <w:rPr>
          <w:highlight w:val="white"/>
        </w:rPr>
        <w:t xml:space="preserve">      get { </w:t>
      </w:r>
      <w:r w:rsidR="00D516D4">
        <w:rPr>
          <w:highlight w:val="white"/>
        </w:rPr>
        <w:t>Debug.Assert</w:t>
      </w:r>
      <w:r w:rsidRPr="00903DBA">
        <w:rPr>
          <w:highlight w:val="white"/>
        </w:rPr>
        <w:t>(m_storage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206EE870"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Pr="00903DBA">
        <w:rPr>
          <w:highlight w:val="white"/>
        </w:rPr>
        <w:t xml:space="preserve"> method</w:t>
      </w:r>
      <w:r w:rsidR="00A06B47" w:rsidRPr="00903DBA">
        <w:rPr>
          <w:highlight w:val="white"/>
        </w:rPr>
        <w:t xml:space="preserve"> </w:t>
      </w:r>
      <w:r w:rsidR="00370A66" w:rsidRPr="00903DBA">
        <w:rPr>
          <w:highlight w:val="white"/>
        </w:rPr>
        <w:t xml:space="preserve">takes a list of declaration specifiers and returns a </w:t>
      </w:r>
      <w:r w:rsidR="00D4318D">
        <w:rPr>
          <w:rStyle w:val="KeyWord0"/>
          <w:highlight w:val="white"/>
        </w:rPr>
        <w:t>&lt;k&gt;</w:t>
      </w:r>
      <w:r w:rsidR="00D4318D" w:rsidRPr="0025282D">
        <w:rPr>
          <w:rStyle w:val="KeyWord0"/>
          <w:highlight w:val="white"/>
        </w:rPr>
        <w:t>Specifier</w:t>
      </w:r>
      <w:r w:rsidR="00D4318D">
        <w:rPr>
          <w:rStyle w:val="KeyWord0"/>
          <w:highlight w:val="white"/>
        </w:rPr>
        <w:t>&lt;/k&gt;</w:t>
      </w:r>
      <w:r w:rsidR="00370A66" w:rsidRPr="00903DBA">
        <w:rPr>
          <w:highlight w:val="white"/>
        </w:rPr>
        <w:t xml:space="preserve">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B350193"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EF5D33" w:rsidRPr="00903DBA">
        <w:rPr>
          <w:highlight w:val="white"/>
        </w:rPr>
        <w:t xml:space="preserve"> enumeration</w:t>
      </w:r>
      <w:r w:rsidR="00E22AD3" w:rsidRPr="00903DBA">
        <w:rPr>
          <w:highlight w:val="white"/>
        </w:rPr>
        <w:t xml:space="preserve">. </w:t>
      </w:r>
      <w:r w:rsidR="007F1137">
        <w:rPr>
          <w:highlight w:val="white"/>
        </w:rPr>
        <w:t>A</w:t>
      </w:r>
      <w:r w:rsidR="00E22AD3" w:rsidRPr="00903DBA">
        <w:rPr>
          <w:highlight w:val="white"/>
        </w:rPr>
        <w:t xml:space="preserve"> keyword occurs twice</w:t>
      </w:r>
      <w:r w:rsidR="007F1137">
        <w:rPr>
          <w:highlight w:val="white"/>
        </w:rPr>
        <w:t xml:space="preserve"> if their </w:t>
      </w:r>
      <w:r w:rsidR="003A2CFC">
        <w:rPr>
          <w:highlight w:val="white"/>
        </w:rPr>
        <w:t xml:space="preserve">masks </w:t>
      </w:r>
      <w:r w:rsidR="007F1137">
        <w:rPr>
          <w:highlight w:val="white"/>
        </w:rPr>
        <w:t xml:space="preserve">overlap, in </w:t>
      </w:r>
      <w:r w:rsidR="003A2CFC">
        <w:rPr>
          <w:highlight w:val="white"/>
        </w:rPr>
        <w:t>which</w:t>
      </w:r>
      <w:r w:rsidR="007F1137">
        <w:rPr>
          <w:highlight w:val="white"/>
        </w:rPr>
        <w:t xml:space="preserve"> case </w:t>
      </w:r>
      <w:r w:rsidR="00E22AD3" w:rsidRPr="00903DBA">
        <w:rPr>
          <w:highlight w:val="white"/>
        </w:rPr>
        <w:t>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0FDAC8B0" w:rsidR="00EC65DE" w:rsidRPr="00903DBA" w:rsidRDefault="00EC65DE" w:rsidP="00EC65DE">
      <w:pPr>
        <w:pStyle w:val="Code"/>
        <w:rPr>
          <w:highlight w:val="white"/>
        </w:rPr>
      </w:pPr>
      <w:r w:rsidRPr="00903DBA">
        <w:rPr>
          <w:highlight w:val="white"/>
        </w:rPr>
        <w:t xml:space="preserve">            </w:t>
      </w:r>
      <w:r w:rsidR="0056352A">
        <w:rPr>
          <w:highlight w:val="white"/>
        </w:rPr>
        <w:t>Error.</w:t>
      </w:r>
      <w:r w:rsidR="003C1EFB">
        <w:rPr>
          <w:highlight w:val="white"/>
        </w:rPr>
        <w:t>Report</w:t>
      </w:r>
      <w:r w:rsidRPr="00903DBA">
        <w:rPr>
          <w:highlight w:val="white"/>
        </w:rPr>
        <w:t>(MaskToString(maskValue),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0E2D720D" w:rsidR="007C46DD" w:rsidRPr="00903DBA" w:rsidRDefault="007C46DD" w:rsidP="009D6D7F">
      <w:pPr>
        <w:rPr>
          <w:highlight w:val="white"/>
        </w:rPr>
      </w:pPr>
      <w:r w:rsidRPr="00903DBA">
        <w:rPr>
          <w:highlight w:val="white"/>
        </w:rPr>
        <w:t xml:space="preserve">If the element of the list is not a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Pr="00903DBA">
        <w:rPr>
          <w:highlight w:val="white"/>
        </w:rPr>
        <w:t xml:space="preserve"> enumeration, it</w:t>
      </w:r>
      <w:r w:rsidR="002C1C0A">
        <w:rPr>
          <w:highlight w:val="white"/>
        </w:rPr>
        <w:t xml:space="preserve"> is</w:t>
      </w:r>
      <w:r w:rsidRPr="00903DBA">
        <w:rPr>
          <w:highlight w:val="white"/>
        </w:rPr>
        <w:t xml:space="preserve"> type. </w:t>
      </w:r>
      <w:r w:rsidR="009444D5">
        <w:rPr>
          <w:highlight w:val="white"/>
        </w:rPr>
        <w:t xml:space="preserve">If there already is a compound type, </w:t>
      </w:r>
      <w:r w:rsidR="00015CCE">
        <w:rPr>
          <w:highlight w:val="white"/>
        </w:rPr>
        <w:t xml:space="preserve">two compound types are present in the declaration specifier list, </w:t>
      </w:r>
      <w:r w:rsidR="009444D5">
        <w:rPr>
          <w:highlight w:val="white"/>
        </w:rPr>
        <w:t>which is not allowed, and</w:t>
      </w:r>
      <w:r w:rsidR="009D6D7F" w:rsidRPr="00903DBA">
        <w:rPr>
          <w:highlight w:val="white"/>
        </w:rPr>
        <w:t xml:space="preserve">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32F85D6C" w:rsidR="00EC65DE" w:rsidRPr="00903DBA" w:rsidRDefault="00EC65DE" w:rsidP="00EC65DE">
      <w:pPr>
        <w:pStyle w:val="Code"/>
        <w:rPr>
          <w:highlight w:val="white"/>
        </w:rPr>
      </w:pPr>
      <w:r w:rsidRPr="00903DBA">
        <w:rPr>
          <w:highlight w:val="white"/>
        </w:rPr>
        <w:t xml:space="preserve">            </w:t>
      </w:r>
      <w:r w:rsidR="0056352A">
        <w:rPr>
          <w:highlight w:val="white"/>
        </w:rPr>
        <w:t>Error.Check</w:t>
      </w:r>
      <w:r w:rsidRPr="00903DBA">
        <w:rPr>
          <w:highlight w:val="white"/>
        </w:rPr>
        <w:t>(MaskToString(totalMaskValue),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1B23B301" w:rsidR="00FE286F" w:rsidRPr="00903DBA" w:rsidRDefault="000B76E5" w:rsidP="00C550E9">
      <w:r w:rsidRPr="00903DBA">
        <w:lastRenderedPageBreak/>
        <w:t>When we have the final mask, we begin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 xml:space="preserve">one of the storage masks. If it does not match, more than one storage specifiers </w:t>
      </w:r>
      <w:r w:rsidR="00015CCE">
        <w:t>are</w:t>
      </w:r>
      <w:r w:rsidR="004F1F6D" w:rsidRPr="00903DBA">
        <w:t xml:space="preserve"> present in the declaration specifier list, </w:t>
      </w:r>
      <w:r w:rsidR="00015CCE">
        <w:t xml:space="preserve">which is not allowed, </w:t>
      </w:r>
      <w:r w:rsidR="004F1F6D" w:rsidRPr="00903DBA">
        <w:t>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08B5D36A" w:rsidR="00EC65DE" w:rsidRPr="0026673C" w:rsidRDefault="00EC65DE" w:rsidP="00EC65DE">
      <w:pPr>
        <w:pStyle w:val="Code"/>
        <w:rPr>
          <w:highlight w:val="white"/>
          <w:lang w:val="en-GB"/>
        </w:rPr>
      </w:pPr>
      <w:r w:rsidRPr="00903DBA">
        <w:rPr>
          <w:highlight w:val="white"/>
        </w:rPr>
        <w:t xml:space="preserve">          </w:t>
      </w:r>
      <w:r w:rsidR="0056352A" w:rsidRPr="0026673C">
        <w:rPr>
          <w:highlight w:val="white"/>
          <w:lang w:val="en-GB"/>
        </w:rPr>
        <w:t>Error.Check</w:t>
      </w:r>
      <w:r w:rsidR="00A636A4" w:rsidRPr="0026673C">
        <w:rPr>
          <w:highlight w:val="white"/>
          <w:lang w:val="en-GB"/>
        </w:rPr>
        <w:t>(</w:t>
      </w:r>
      <w:r w:rsidRPr="0026673C">
        <w:rPr>
          <w:highlight w:val="white"/>
          <w:lang w:val="en-GB"/>
        </w:rPr>
        <w:t>Enum.IsDefined(typeof(Mask), totalStorageValue)</w:t>
      </w:r>
      <w:r w:rsidR="00A636A4" w:rsidRPr="0026673C">
        <w:rPr>
          <w:highlight w:val="white"/>
          <w:lang w:val="en-GB"/>
        </w:rPr>
        <w:t>,</w:t>
      </w:r>
    </w:p>
    <w:p w14:paraId="4AB03C7B" w14:textId="121EC432" w:rsidR="00EC65DE" w:rsidRPr="002F639D" w:rsidRDefault="00A636A4" w:rsidP="00EC65DE">
      <w:pPr>
        <w:pStyle w:val="Code"/>
        <w:rPr>
          <w:highlight w:val="white"/>
        </w:rPr>
      </w:pPr>
      <w:r w:rsidRPr="0026673C">
        <w:rPr>
          <w:highlight w:val="white"/>
          <w:lang w:val="en-GB"/>
        </w:rPr>
        <w:t xml:space="preserve">                       </w:t>
      </w:r>
      <w:r w:rsidR="00EC65DE" w:rsidRPr="002F639D">
        <w:rPr>
          <w:highlight w:val="white"/>
        </w:rPr>
        <w:t>MaskToString(totalStorageValue),</w:t>
      </w:r>
    </w:p>
    <w:p w14:paraId="660D260E" w14:textId="12141A3D" w:rsidR="00EC65DE" w:rsidRPr="00903DBA" w:rsidRDefault="00EC65DE" w:rsidP="00EC65DE">
      <w:pPr>
        <w:pStyle w:val="Code"/>
        <w:rPr>
          <w:highlight w:val="white"/>
        </w:rPr>
      </w:pPr>
      <w:r w:rsidRPr="002F639D">
        <w:rPr>
          <w:highlight w:val="white"/>
        </w:rPr>
        <w:t xml:space="preserve">                       </w:t>
      </w:r>
      <w:r w:rsidRPr="00903DBA">
        <w:rPr>
          <w:highlight w:val="white"/>
        </w:rPr>
        <w:t>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6EB4BCE1"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w:t>
      </w:r>
      <w:r w:rsidR="00254E7F">
        <w:rPr>
          <w:highlight w:val="white"/>
        </w:rPr>
        <w:t>l</w:t>
      </w:r>
      <w:r w:rsidR="00643D40" w:rsidRPr="00903DBA">
        <w:rPr>
          <w:highlight w:val="white"/>
        </w:rPr>
        <w:t xml:space="preserve">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in global scope</w:t>
      </w:r>
      <w:r w:rsidR="004F2364">
        <w:rPr>
          <w:highlight w:val="white"/>
        </w:rPr>
        <w:t>,</w:t>
      </w:r>
      <w:r w:rsidR="003A1CDE" w:rsidRPr="00903DBA">
        <w:rPr>
          <w:highlight w:val="white"/>
        </w:rPr>
        <w:t xml:space="preserve"> </w:t>
      </w:r>
      <w:r w:rsidR="006B6A45" w:rsidRPr="00903DBA">
        <w:rPr>
          <w:highlight w:val="white"/>
        </w:rPr>
        <w:t>it has no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26BEFA6D" w:rsidR="00126149" w:rsidRPr="00903DBA" w:rsidRDefault="00682514" w:rsidP="00682514">
      <w:pPr>
        <w:rPr>
          <w:highlight w:val="white"/>
        </w:rPr>
      </w:pPr>
      <w:r>
        <w:rPr>
          <w:highlight w:val="white"/>
        </w:rPr>
        <w:t>When the external linkage is set, we set the storage if the storage specifier was omitted. In global scope, we set it the static</w:t>
      </w:r>
      <w:r w:rsidR="004F2364">
        <w:rPr>
          <w:highlight w:val="white"/>
        </w:rPr>
        <w:t>,</w:t>
      </w:r>
      <w:r>
        <w:rPr>
          <w:highlight w:val="white"/>
        </w:rPr>
        <w:t xml:space="preserve"> and in every other scope we set it to auto.</w:t>
      </w: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0CE3CB56"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w:t>
      </w:r>
      <w:r w:rsidR="00A1450D">
        <w:rPr>
          <w:highlight w:val="white"/>
        </w:rPr>
        <w:t>parameter</w:t>
      </w:r>
      <w:r w:rsidR="00E71A6B" w:rsidRPr="00903DBA">
        <w:rPr>
          <w:highlight w:val="white"/>
        </w:rPr>
        <w:t xml:space="preserve"> scope</w:t>
      </w:r>
      <w:r w:rsidR="00430FD1" w:rsidRPr="00903DBA">
        <w:rPr>
          <w:highlight w:val="white"/>
        </w:rPr>
        <w:t>) the storage must be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335EDFAB" w:rsidR="005D43B5"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 xml:space="preserve">((storage == Storage.Auto) || </w:t>
      </w:r>
    </w:p>
    <w:p w14:paraId="40FE73BD" w14:textId="648BF7CF" w:rsidR="002709A0" w:rsidRPr="002F639D" w:rsidRDefault="005D43B5" w:rsidP="00EC65DE">
      <w:pPr>
        <w:pStyle w:val="Code"/>
        <w:rPr>
          <w:highlight w:val="white"/>
          <w:lang w:val="da-DK"/>
        </w:rPr>
      </w:pPr>
      <w:r w:rsidRPr="002F639D">
        <w:rPr>
          <w:highlight w:val="white"/>
          <w:lang w:val="da-DK"/>
        </w:rPr>
        <w:t xml:space="preserve">                     </w:t>
      </w:r>
      <w:r w:rsidR="00EC65DE" w:rsidRPr="002F639D">
        <w:rPr>
          <w:highlight w:val="white"/>
          <w:lang w:val="da-DK"/>
        </w:rPr>
        <w:t>(storage == Storage.Register), storage,</w:t>
      </w:r>
      <w:r w:rsidR="003F62B8" w:rsidRPr="002F639D">
        <w:rPr>
          <w:highlight w:val="white"/>
          <w:lang w:val="da-DK"/>
        </w:rPr>
        <w:t xml:space="preserve"> </w:t>
      </w:r>
      <w:r w:rsidR="00EC65DE" w:rsidRPr="002F639D">
        <w:rPr>
          <w:highlight w:val="white"/>
          <w:lang w:val="da-DK"/>
        </w:rPr>
        <w:t>Message.</w:t>
      </w:r>
    </w:p>
    <w:p w14:paraId="60F50CD1" w14:textId="6ECC5F79" w:rsidR="00EC65DE" w:rsidRPr="00903DBA" w:rsidRDefault="00D22AD4" w:rsidP="00EC65DE">
      <w:pPr>
        <w:pStyle w:val="Code"/>
        <w:rPr>
          <w:highlight w:val="white"/>
        </w:rPr>
      </w:pPr>
      <w:r w:rsidRPr="002F639D">
        <w:rPr>
          <w:highlight w:val="white"/>
          <w:lang w:val="da-DK"/>
        </w:rPr>
        <w:t xml:space="preserve">  </w:t>
      </w:r>
      <w:r w:rsidR="002709A0" w:rsidRPr="002F639D">
        <w:rPr>
          <w:highlight w:val="white"/>
          <w:lang w:val="da-DK"/>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673DF8E5"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6D870EF4" w:rsidR="002C6080"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((storage == Storage.Auto) ||</w:t>
      </w:r>
    </w:p>
    <w:p w14:paraId="062BE95E" w14:textId="2D384059" w:rsidR="00024F2D" w:rsidRPr="002F639D" w:rsidRDefault="002C6080" w:rsidP="00EC65DE">
      <w:pPr>
        <w:pStyle w:val="Code"/>
        <w:rPr>
          <w:highlight w:val="white"/>
          <w:lang w:val="da-DK"/>
        </w:rPr>
      </w:pPr>
      <w:r w:rsidRPr="002F639D">
        <w:rPr>
          <w:highlight w:val="white"/>
          <w:lang w:val="da-DK"/>
        </w:rPr>
        <w:t xml:space="preserve">                      </w:t>
      </w:r>
      <w:r w:rsidR="00EC65DE" w:rsidRPr="002F639D">
        <w:rPr>
          <w:highlight w:val="white"/>
          <w:lang w:val="da-DK"/>
        </w:rPr>
        <w:t xml:space="preserve"> (storage == Storage.Register), storage,</w:t>
      </w:r>
      <w:r w:rsidR="00034A97" w:rsidRPr="002F639D">
        <w:rPr>
          <w:highlight w:val="white"/>
          <w:lang w:val="da-DK"/>
        </w:rPr>
        <w:t xml:space="preserve"> </w:t>
      </w:r>
      <w:r w:rsidR="00EC65DE" w:rsidRPr="002F639D">
        <w:rPr>
          <w:highlight w:val="white"/>
          <w:lang w:val="da-DK"/>
        </w:rPr>
        <w:t>Message.</w:t>
      </w:r>
    </w:p>
    <w:p w14:paraId="6A344F72" w14:textId="5C2AA193" w:rsidR="00EC65DE" w:rsidRPr="00903DBA" w:rsidRDefault="00024F2D" w:rsidP="00EC65DE">
      <w:pPr>
        <w:pStyle w:val="Code"/>
        <w:rPr>
          <w:highlight w:val="white"/>
        </w:rPr>
      </w:pPr>
      <w:r w:rsidRPr="002F639D">
        <w:rPr>
          <w:highlight w:val="white"/>
          <w:lang w:val="da-DK"/>
        </w:rPr>
        <w:t xml:space="preserve">  </w:t>
      </w:r>
      <w:r w:rsidR="00D22AD4" w:rsidRPr="002F639D">
        <w:rPr>
          <w:highlight w:val="white"/>
          <w:lang w:val="da-DK"/>
        </w:rPr>
        <w:t xml:space="preserve">  </w:t>
      </w:r>
      <w:r w:rsidRPr="002F639D">
        <w:rPr>
          <w:highlight w:val="white"/>
          <w:lang w:val="da-DK"/>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405804AB" w:rsidR="0047241D" w:rsidRPr="00903DBA" w:rsidRDefault="0047241D" w:rsidP="0047241D">
      <w:pPr>
        <w:rPr>
          <w:highlight w:val="white"/>
        </w:rPr>
      </w:pPr>
      <w:r w:rsidRPr="00903DBA">
        <w:rPr>
          <w:highlight w:val="white"/>
        </w:rPr>
        <w:t xml:space="preserve">If the scope of the current symbol table is global, the storage must be </w:t>
      </w:r>
      <w:r w:rsidR="0089597B">
        <w:rPr>
          <w:highlight w:val="white"/>
        </w:rPr>
        <w:t>extern, static</w:t>
      </w:r>
      <w:r w:rsidR="0086362A" w:rsidRPr="00903DBA">
        <w:rPr>
          <w:highlight w:val="white"/>
        </w:rPr>
        <w:t>,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7B3C9D40" w:rsidR="00EC65DE" w:rsidRPr="002F639D" w:rsidRDefault="00EC65DE" w:rsidP="00EC65DE">
      <w:pPr>
        <w:pStyle w:val="Code"/>
        <w:rPr>
          <w:highlight w:val="white"/>
          <w:lang w:val="en-GB"/>
        </w:rPr>
      </w:pPr>
      <w:r w:rsidRPr="002F639D">
        <w:rPr>
          <w:highlight w:val="white"/>
          <w:lang w:val="en-GB"/>
        </w:rPr>
        <w:t xml:space="preserve">          </w:t>
      </w:r>
      <w:r w:rsidR="0056352A" w:rsidRPr="002F639D">
        <w:rPr>
          <w:highlight w:val="white"/>
          <w:lang w:val="en-GB"/>
        </w:rPr>
        <w:t>Error.Check</w:t>
      </w:r>
      <w:r w:rsidRPr="002F639D">
        <w:rPr>
          <w:highlight w:val="white"/>
          <w:lang w:val="en-GB"/>
        </w:rPr>
        <w:t>((storage == Storage.Extern) ||</w:t>
      </w:r>
    </w:p>
    <w:p w14:paraId="6CEC0000" w14:textId="77777777" w:rsidR="002709A0" w:rsidRPr="00903DBA" w:rsidRDefault="00EC65DE" w:rsidP="00EC65DE">
      <w:pPr>
        <w:pStyle w:val="Code"/>
        <w:rPr>
          <w:highlight w:val="white"/>
        </w:rPr>
      </w:pPr>
      <w:r w:rsidRPr="002F639D">
        <w:rPr>
          <w:highlight w:val="white"/>
          <w:lang w:val="en-GB"/>
        </w:rPr>
        <w:lastRenderedPageBreak/>
        <w:t xml:space="preserve">                       </w:t>
      </w:r>
      <w:r w:rsidRPr="00903DBA">
        <w:rPr>
          <w:highlight w:val="white"/>
        </w:rPr>
        <w:t>(storage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6B709D9C" w14:textId="53025BB9" w:rsidR="00900C19" w:rsidRDefault="00515A96" w:rsidP="00E757CD">
      <w:r>
        <w:t xml:space="preserve">When we have checked the storages, we continue to check whether </w:t>
      </w:r>
      <w:r w:rsidR="00853E5D" w:rsidRPr="00903DBA">
        <w:t>there is a compound type and</w:t>
      </w:r>
      <w:r>
        <w:t xml:space="preserve"> if it is an </w:t>
      </w:r>
      <w:r w:rsidR="00853E5D" w:rsidRPr="00903DBA">
        <w:t>enumeration</w:t>
      </w:r>
      <w:r w:rsidR="007035C5">
        <w:t>. In that case</w:t>
      </w:r>
      <w:r w:rsidR="00853E5D" w:rsidRPr="00903DBA">
        <w:t xml:space="preserve"> we </w:t>
      </w:r>
      <w:r w:rsidR="006A5AD4">
        <w:t xml:space="preserve">iterate through the </w:t>
      </w:r>
      <w:r w:rsidR="003F403E">
        <w:t>enumeration items</w:t>
      </w:r>
      <w:r w:rsidR="006A5AD4">
        <w:t xml:space="preserve"> and take action in accordance with the storage of the enumeration.</w:t>
      </w:r>
      <w:r w:rsidR="00491DD8">
        <w:t xml:space="preserve"> </w:t>
      </w:r>
      <w:r w:rsidR="00900C19">
        <w:t>The reason we do this at this point rather than when the item</w:t>
      </w:r>
      <w:r w:rsidR="00904A7E">
        <w:t>s</w:t>
      </w:r>
      <w:r w:rsidR="00900C19">
        <w:t xml:space="preserve"> </w:t>
      </w:r>
      <w:r w:rsidR="00D913AC">
        <w:t>were</w:t>
      </w:r>
      <w:r w:rsidR="00900C19">
        <w:t xml:space="preserve"> defined is that it is possible to state the storage a</w:t>
      </w:r>
      <w:r w:rsidR="00491DD8">
        <w:t>fter</w:t>
      </w:r>
      <w:r w:rsidR="00900C19">
        <w:t xml:space="preserve"> the enumeration </w:t>
      </w:r>
      <w:r w:rsidR="00904A7E">
        <w:t>definition</w:t>
      </w:r>
      <w:r w:rsidR="00900C19">
        <w:t>. For instance:</w:t>
      </w:r>
      <w:r w:rsidR="00E757CD">
        <w:t xml:space="preserve"> </w:t>
      </w:r>
      <w:r w:rsidR="00D4318D">
        <w:rPr>
          <w:rStyle w:val="KeyWord0"/>
        </w:rPr>
        <w:t>&lt;k&gt;</w:t>
      </w:r>
      <w:r w:rsidR="00D4318D" w:rsidRPr="00E757CD">
        <w:rPr>
          <w:rStyle w:val="KeyWord0"/>
        </w:rPr>
        <w:t>enum</w:t>
      </w:r>
      <w:r w:rsidR="00D4318D">
        <w:rPr>
          <w:rStyle w:val="KeyWord0"/>
        </w:rPr>
        <w:t xml:space="preserve"> </w:t>
      </w:r>
      <w:r w:rsidR="00D4318D" w:rsidRPr="00E757CD">
        <w:rPr>
          <w:rStyle w:val="KeyWord0"/>
        </w:rPr>
        <w:t>Values</w:t>
      </w:r>
      <w:r w:rsidR="00D4318D">
        <w:rPr>
          <w:rStyle w:val="KeyWord0"/>
        </w:rPr>
        <w:t xml:space="preserve"> </w:t>
      </w:r>
      <w:r w:rsidR="00D4318D" w:rsidRPr="00E757CD">
        <w:rPr>
          <w:rStyle w:val="KeyWord0"/>
        </w:rPr>
        <w:t>{One,</w:t>
      </w:r>
      <w:r w:rsidR="00D4318D">
        <w:rPr>
          <w:rStyle w:val="KeyWord0"/>
        </w:rPr>
        <w:t xml:space="preserve"> </w:t>
      </w:r>
      <w:r w:rsidR="00D4318D" w:rsidRPr="00E757CD">
        <w:rPr>
          <w:rStyle w:val="KeyWord0"/>
        </w:rPr>
        <w:t>Two,</w:t>
      </w:r>
      <w:r w:rsidR="00D4318D">
        <w:rPr>
          <w:rStyle w:val="KeyWord0"/>
        </w:rPr>
        <w:t xml:space="preserve"> </w:t>
      </w:r>
      <w:r w:rsidR="00D4318D" w:rsidRPr="00E757CD">
        <w:rPr>
          <w:rStyle w:val="KeyWord0"/>
        </w:rPr>
        <w:t>Three}</w:t>
      </w:r>
      <w:r w:rsidR="00D4318D">
        <w:rPr>
          <w:rStyle w:val="KeyWord0"/>
        </w:rPr>
        <w:t xml:space="preserve"> </w:t>
      </w:r>
      <w:r w:rsidR="00D4318D" w:rsidRPr="00E757CD">
        <w:rPr>
          <w:rStyle w:val="KeyWord0"/>
        </w:rPr>
        <w:t>static;</w:t>
      </w:r>
      <w:r w:rsidR="00D4318D">
        <w:rPr>
          <w:rStyle w:val="KeyWord0"/>
        </w:rPr>
        <w:t>&lt;/k&gt;</w:t>
      </w:r>
      <w:r w:rsidR="00E757CD">
        <w:t>.</w:t>
      </w:r>
    </w:p>
    <w:p w14:paraId="05120DF4" w14:textId="70B96677" w:rsidR="00A149ED" w:rsidRPr="004318DD" w:rsidRDefault="00A149ED" w:rsidP="004318DD">
      <w:pPr>
        <w:pStyle w:val="Code"/>
        <w:rPr>
          <w:highlight w:val="white"/>
        </w:rPr>
      </w:pPr>
      <w:r w:rsidRPr="004318DD">
        <w:rPr>
          <w:highlight w:val="white"/>
        </w:rPr>
        <w:t xml:space="preserve">      if ((compoundType != null) &amp;&amp; (compoundType.</w:t>
      </w:r>
      <w:r w:rsidR="004318DD" w:rsidRPr="004318DD">
        <w:rPr>
          <w:highlight w:val="white"/>
        </w:rPr>
        <w:t>IsEnumerator</w:t>
      </w:r>
      <w:r w:rsidR="00D506B8" w:rsidRPr="004318DD">
        <w:rPr>
          <w:highlight w:val="white"/>
        </w:rPr>
        <w:t>())</w:t>
      </w:r>
      <w:r w:rsidR="00E6335A" w:rsidRPr="004318DD">
        <w:rPr>
          <w:highlight w:val="white"/>
        </w:rPr>
        <w:t>)</w:t>
      </w:r>
      <w:r w:rsidR="00D506B8" w:rsidRPr="004318DD">
        <w:rPr>
          <w:highlight w:val="white"/>
        </w:rPr>
        <w:t xml:space="preserve"> {</w:t>
      </w:r>
    </w:p>
    <w:p w14:paraId="2F450E74" w14:textId="233FBBE4" w:rsidR="009D07E3" w:rsidRPr="009D07E3" w:rsidRDefault="009D07E3" w:rsidP="00953109">
      <w:pPr>
        <w:rPr>
          <w:highlight w:val="white"/>
        </w:rPr>
      </w:pPr>
      <w:r>
        <w:rPr>
          <w:highlight w:val="white"/>
        </w:rPr>
        <w:t xml:space="preserve">If the enumeration has </w:t>
      </w:r>
      <w:r w:rsidR="00953109">
        <w:rPr>
          <w:highlight w:val="white"/>
        </w:rPr>
        <w:t>typedef storage, we need to change its type to signed integer, since enumeration value</w:t>
      </w:r>
      <w:r w:rsidR="00491DD8">
        <w:rPr>
          <w:highlight w:val="white"/>
        </w:rPr>
        <w:t>s</w:t>
      </w:r>
      <w:r w:rsidR="00953109">
        <w:rPr>
          <w:highlight w:val="white"/>
        </w:rPr>
        <w:t xml:space="preserve"> </w:t>
      </w:r>
      <w:r w:rsidR="00374E62">
        <w:rPr>
          <w:highlight w:val="white"/>
        </w:rPr>
        <w:t>hold</w:t>
      </w:r>
      <w:r w:rsidR="00953109">
        <w:rPr>
          <w:highlight w:val="white"/>
        </w:rPr>
        <w:t xml:space="preserve"> that type. We also need to change the storage of the enumeration items. If the typedef definition occurs in global </w:t>
      </w:r>
      <w:r w:rsidR="00441B68">
        <w:rPr>
          <w:highlight w:val="white"/>
        </w:rPr>
        <w:t>scope</w:t>
      </w:r>
      <w:r w:rsidR="00953109">
        <w:rPr>
          <w:highlight w:val="white"/>
        </w:rPr>
        <w:t xml:space="preserve"> the enumeration item</w:t>
      </w:r>
      <w:r w:rsidR="007322CB">
        <w:rPr>
          <w:highlight w:val="white"/>
        </w:rPr>
        <w:t>s</w:t>
      </w:r>
      <w:r w:rsidR="00953109">
        <w:rPr>
          <w:highlight w:val="white"/>
        </w:rPr>
        <w:t xml:space="preserve"> shall have static storage</w:t>
      </w:r>
      <w:r w:rsidR="00491DD8">
        <w:rPr>
          <w:highlight w:val="white"/>
        </w:rPr>
        <w:t xml:space="preserve">, and in every other </w:t>
      </w:r>
      <w:r w:rsidR="00441B68">
        <w:rPr>
          <w:highlight w:val="white"/>
        </w:rPr>
        <w:t xml:space="preserve">scope </w:t>
      </w:r>
      <w:r w:rsidR="007322CB">
        <w:rPr>
          <w:highlight w:val="white"/>
        </w:rPr>
        <w:t>they</w:t>
      </w:r>
      <w:r w:rsidR="00953109">
        <w:rPr>
          <w:highlight w:val="white"/>
        </w:rPr>
        <w:t xml:space="preserve"> shall have auto storage.</w:t>
      </w:r>
    </w:p>
    <w:p w14:paraId="50AE29F8" w14:textId="77777777" w:rsidR="009D07E3" w:rsidRPr="009D07E3" w:rsidRDefault="009D07E3" w:rsidP="009D07E3">
      <w:pPr>
        <w:pStyle w:val="Code"/>
        <w:rPr>
          <w:highlight w:val="white"/>
        </w:rPr>
      </w:pPr>
      <w:r w:rsidRPr="009D07E3">
        <w:rPr>
          <w:highlight w:val="white"/>
        </w:rPr>
        <w:t xml:space="preserve">        if (storage == Storage.Typedef) {</w:t>
      </w:r>
    </w:p>
    <w:p w14:paraId="12C265DD" w14:textId="5319F22F" w:rsidR="00491DD8" w:rsidRDefault="009D07E3" w:rsidP="009D07E3">
      <w:pPr>
        <w:pStyle w:val="Code"/>
        <w:rPr>
          <w:highlight w:val="white"/>
        </w:rPr>
      </w:pPr>
      <w:r w:rsidRPr="009D07E3">
        <w:rPr>
          <w:highlight w:val="white"/>
        </w:rPr>
        <w:t xml:space="preserve">          compoundType = Type.SignedIntegerType;</w:t>
      </w:r>
      <w:r w:rsidR="00491DD8">
        <w:rPr>
          <w:highlight w:val="white"/>
        </w:rPr>
        <w:t xml:space="preserve">  </w:t>
      </w:r>
    </w:p>
    <w:p w14:paraId="256CCF71" w14:textId="77777777" w:rsidR="00491DD8" w:rsidRDefault="00491DD8" w:rsidP="009D07E3">
      <w:pPr>
        <w:pStyle w:val="Code"/>
        <w:rPr>
          <w:highlight w:val="white"/>
        </w:rPr>
      </w:pPr>
    </w:p>
    <w:p w14:paraId="575D3D5B" w14:textId="0388A9D7" w:rsidR="00491DD8" w:rsidRPr="009D07E3" w:rsidRDefault="00491DD8" w:rsidP="009D07E3">
      <w:pPr>
        <w:pStyle w:val="Code"/>
        <w:rPr>
          <w:highlight w:val="white"/>
        </w:rPr>
      </w:pPr>
      <w:r>
        <w:rPr>
          <w:highlight w:val="white"/>
        </w:rPr>
        <w:t xml:space="preserve">          if (</w:t>
      </w:r>
      <w:r w:rsidRPr="009D07E3">
        <w:rPr>
          <w:highlight w:val="white"/>
        </w:rPr>
        <w:t>SymbolTable.CurrentTable.Scope == Scope.Global</w:t>
      </w:r>
      <w:r>
        <w:rPr>
          <w:highlight w:val="white"/>
        </w:rPr>
        <w:t>) {</w:t>
      </w:r>
    </w:p>
    <w:p w14:paraId="636360F1" w14:textId="035AC28D" w:rsidR="009D07E3" w:rsidRDefault="00491DD8" w:rsidP="00491DD8">
      <w:pPr>
        <w:pStyle w:val="Code"/>
        <w:rPr>
          <w:highlight w:val="white"/>
        </w:rPr>
      </w:pPr>
      <w:r>
        <w:rPr>
          <w:highlight w:val="white"/>
        </w:rPr>
        <w:t xml:space="preserve">  </w:t>
      </w:r>
      <w:r w:rsidR="009D07E3" w:rsidRPr="009D07E3">
        <w:rPr>
          <w:highlight w:val="white"/>
        </w:rPr>
        <w:t xml:space="preserve">          </w:t>
      </w:r>
      <w:r w:rsidR="00C55911" w:rsidRPr="009D07E3">
        <w:rPr>
          <w:highlight w:val="white"/>
        </w:rPr>
        <w:t>storage</w:t>
      </w:r>
      <w:r w:rsidR="00C55911">
        <w:rPr>
          <w:highlight w:val="white"/>
        </w:rPr>
        <w:t xml:space="preserve"> = </w:t>
      </w:r>
      <w:r w:rsidR="009D07E3" w:rsidRPr="009D07E3">
        <w:rPr>
          <w:highlight w:val="white"/>
        </w:rPr>
        <w:t>Storage.Static</w:t>
      </w:r>
      <w:r>
        <w:rPr>
          <w:highlight w:val="white"/>
        </w:rPr>
        <w:t>;</w:t>
      </w:r>
    </w:p>
    <w:p w14:paraId="261C180A" w14:textId="1351BEFD" w:rsidR="00491DD8" w:rsidRPr="009D07E3" w:rsidRDefault="00491DD8" w:rsidP="00491DD8">
      <w:pPr>
        <w:pStyle w:val="Code"/>
        <w:rPr>
          <w:highlight w:val="white"/>
        </w:rPr>
      </w:pPr>
      <w:r>
        <w:rPr>
          <w:highlight w:val="white"/>
        </w:rPr>
        <w:t xml:space="preserve">          }</w:t>
      </w:r>
    </w:p>
    <w:p w14:paraId="13761176" w14:textId="1F2F228D" w:rsidR="00491DD8" w:rsidRDefault="00491DD8" w:rsidP="00491DD8">
      <w:pPr>
        <w:pStyle w:val="Code"/>
        <w:rPr>
          <w:highlight w:val="white"/>
        </w:rPr>
      </w:pPr>
      <w:r w:rsidRPr="009D07E3">
        <w:rPr>
          <w:highlight w:val="white"/>
        </w:rPr>
        <w:t xml:space="preserve">  </w:t>
      </w:r>
      <w:r>
        <w:rPr>
          <w:highlight w:val="white"/>
        </w:rPr>
        <w:t xml:space="preserve">  </w:t>
      </w:r>
      <w:r w:rsidRPr="009D07E3">
        <w:rPr>
          <w:highlight w:val="white"/>
        </w:rPr>
        <w:t xml:space="preserve">      </w:t>
      </w:r>
      <w:r>
        <w:rPr>
          <w:highlight w:val="white"/>
        </w:rPr>
        <w:t>else {</w:t>
      </w:r>
    </w:p>
    <w:p w14:paraId="561DECC9" w14:textId="4BE657D7" w:rsidR="00491DD8" w:rsidRDefault="00491DD8" w:rsidP="00491DD8">
      <w:pPr>
        <w:pStyle w:val="Code"/>
        <w:rPr>
          <w:highlight w:val="white"/>
        </w:rPr>
      </w:pPr>
      <w:r>
        <w:rPr>
          <w:highlight w:val="white"/>
        </w:rPr>
        <w:t xml:space="preserve">          </w:t>
      </w:r>
      <w:r w:rsidRPr="009D07E3">
        <w:rPr>
          <w:highlight w:val="white"/>
        </w:rPr>
        <w:t xml:space="preserve">  storage</w:t>
      </w:r>
      <w:r>
        <w:rPr>
          <w:highlight w:val="white"/>
        </w:rPr>
        <w:t xml:space="preserve"> = </w:t>
      </w:r>
      <w:r w:rsidRPr="009D07E3">
        <w:rPr>
          <w:highlight w:val="white"/>
        </w:rPr>
        <w:t>Storage.Auto;</w:t>
      </w:r>
    </w:p>
    <w:p w14:paraId="27213FDC" w14:textId="4919FF3B" w:rsidR="00491DD8" w:rsidRPr="009D07E3" w:rsidRDefault="00491DD8" w:rsidP="00491DD8">
      <w:pPr>
        <w:pStyle w:val="Code"/>
        <w:rPr>
          <w:highlight w:val="white"/>
        </w:rPr>
      </w:pPr>
      <w:r>
        <w:rPr>
          <w:highlight w:val="white"/>
        </w:rPr>
        <w:t xml:space="preserve">          }</w:t>
      </w:r>
    </w:p>
    <w:p w14:paraId="495BB325" w14:textId="77777777" w:rsidR="009D07E3" w:rsidRPr="009D07E3" w:rsidRDefault="009D07E3" w:rsidP="009D07E3">
      <w:pPr>
        <w:pStyle w:val="Code"/>
        <w:rPr>
          <w:highlight w:val="white"/>
        </w:rPr>
      </w:pPr>
      <w:r w:rsidRPr="009D07E3">
        <w:rPr>
          <w:highlight w:val="white"/>
        </w:rPr>
        <w:t xml:space="preserve">        }</w:t>
      </w:r>
    </w:p>
    <w:p w14:paraId="793899E6" w14:textId="3D6D53C9" w:rsidR="00C54C9C" w:rsidRDefault="00C54C9C" w:rsidP="00C54C9C">
      <w:pPr>
        <w:rPr>
          <w:highlight w:val="white"/>
        </w:rPr>
      </w:pPr>
      <w:r>
        <w:rPr>
          <w:highlight w:val="white"/>
        </w:rPr>
        <w:t xml:space="preserve">We iterate through the enumeration items and, for each item, set the storage of the item to the storage of the enumeration. At this point we </w:t>
      </w:r>
      <w:r w:rsidR="0015356B">
        <w:rPr>
          <w:highlight w:val="white"/>
        </w:rPr>
        <w:t>have made sure</w:t>
      </w:r>
      <w:r>
        <w:rPr>
          <w:highlight w:val="white"/>
        </w:rPr>
        <w:t xml:space="preserve"> the storage is not null, </w:t>
      </w:r>
      <w:r w:rsidR="0015356B">
        <w:rPr>
          <w:highlight w:val="white"/>
        </w:rPr>
        <w:t xml:space="preserve">so that </w:t>
      </w:r>
      <w:r>
        <w:rPr>
          <w:highlight w:val="white"/>
        </w:rPr>
        <w:t>we can safely access its value.</w:t>
      </w:r>
    </w:p>
    <w:p w14:paraId="63C0003E" w14:textId="612D9CE8" w:rsidR="00FD6BBD" w:rsidRPr="00FD6BBD" w:rsidRDefault="00FD6BBD" w:rsidP="00FD6BBD">
      <w:pPr>
        <w:pStyle w:val="Code"/>
        <w:rPr>
          <w:highlight w:val="white"/>
        </w:rPr>
      </w:pPr>
      <w:r w:rsidRPr="00FD6BBD">
        <w:rPr>
          <w:highlight w:val="white"/>
        </w:rPr>
        <w:t xml:space="preserve">        foreach (Symbol itemSymbol in compoundType.</w:t>
      </w:r>
      <w:r w:rsidR="00967D1C">
        <w:rPr>
          <w:highlight w:val="white"/>
        </w:rPr>
        <w:t>EnumeratorItemSet</w:t>
      </w:r>
      <w:r w:rsidRPr="00FD6BBD">
        <w:rPr>
          <w:highlight w:val="white"/>
        </w:rPr>
        <w:t>){</w:t>
      </w:r>
    </w:p>
    <w:p w14:paraId="57D64375" w14:textId="77777777" w:rsidR="00FD6BBD" w:rsidRPr="00FD6BBD" w:rsidRDefault="00FD6BBD" w:rsidP="00FD6BBD">
      <w:pPr>
        <w:pStyle w:val="Code"/>
        <w:rPr>
          <w:highlight w:val="white"/>
        </w:rPr>
      </w:pPr>
      <w:r w:rsidRPr="00FD6BBD">
        <w:rPr>
          <w:highlight w:val="white"/>
        </w:rPr>
        <w:t xml:space="preserve">          itemSymbol.Storage = storage.Value;</w:t>
      </w:r>
    </w:p>
    <w:p w14:paraId="6CF6A4F7" w14:textId="241F731D" w:rsidR="00CC237D" w:rsidRPr="00903DBA" w:rsidRDefault="00CC237D" w:rsidP="00CC237D">
      <w:pPr>
        <w:rPr>
          <w:highlight w:val="white"/>
        </w:rPr>
      </w:pPr>
      <w:r>
        <w:rPr>
          <w:highlight w:val="white"/>
        </w:rPr>
        <w:t xml:space="preserve">If the enumeration has static storage, </w:t>
      </w:r>
      <w:r w:rsidR="00A431D8">
        <w:rPr>
          <w:highlight w:val="white"/>
        </w:rPr>
        <w:t xml:space="preserve">we add </w:t>
      </w:r>
      <w:r w:rsidR="006A5AD4">
        <w:rPr>
          <w:highlight w:val="white"/>
        </w:rPr>
        <w:t xml:space="preserve">the value of the item </w:t>
      </w:r>
      <w:r w:rsidR="00A431D8">
        <w:rPr>
          <w:highlight w:val="white"/>
        </w:rPr>
        <w:t>to the</w:t>
      </w:r>
      <w:r w:rsidR="003F403E">
        <w:rPr>
          <w:highlight w:val="white"/>
        </w:rPr>
        <w:t xml:space="preserve"> global</w:t>
      </w:r>
      <w:r w:rsidR="00A431D8">
        <w:rPr>
          <w:highlight w:val="white"/>
        </w:rPr>
        <w:t xml:space="preserve"> static set.</w:t>
      </w:r>
    </w:p>
    <w:p w14:paraId="4053A103" w14:textId="77777777" w:rsidR="00FD6BBD" w:rsidRPr="00FD6BBD" w:rsidRDefault="00FD6BBD" w:rsidP="00FD6BBD">
      <w:pPr>
        <w:pStyle w:val="Code"/>
        <w:rPr>
          <w:highlight w:val="white"/>
        </w:rPr>
      </w:pPr>
      <w:r w:rsidRPr="00FD6BBD">
        <w:rPr>
          <w:highlight w:val="white"/>
        </w:rPr>
        <w:t xml:space="preserve">          switch (itemSymbol.Storage) {</w:t>
      </w:r>
    </w:p>
    <w:p w14:paraId="6354C761" w14:textId="77777777" w:rsidR="00FD6BBD" w:rsidRPr="00FD6BBD" w:rsidRDefault="00FD6BBD" w:rsidP="00FD6BBD">
      <w:pPr>
        <w:pStyle w:val="Code"/>
        <w:rPr>
          <w:highlight w:val="white"/>
        </w:rPr>
      </w:pPr>
      <w:r w:rsidRPr="00FD6BBD">
        <w:rPr>
          <w:highlight w:val="white"/>
        </w:rPr>
        <w:t xml:space="preserve">            case CCompiler.Storage.Static:</w:t>
      </w:r>
    </w:p>
    <w:p w14:paraId="4671C588" w14:textId="77777777" w:rsidR="00FD6BBD" w:rsidRPr="00FD6BBD" w:rsidRDefault="00FD6BBD" w:rsidP="00FD6BBD">
      <w:pPr>
        <w:pStyle w:val="Code"/>
        <w:rPr>
          <w:highlight w:val="white"/>
        </w:rPr>
      </w:pPr>
      <w:r w:rsidRPr="00FD6BBD">
        <w:rPr>
          <w:highlight w:val="white"/>
        </w:rPr>
        <w:t xml:space="preserve">              SymbolTable.StaticSet.Add(ConstantExpression.</w:t>
      </w:r>
    </w:p>
    <w:p w14:paraId="15B3BE76" w14:textId="77777777" w:rsidR="00FD6BBD" w:rsidRPr="00FD6BBD" w:rsidRDefault="00FD6BBD" w:rsidP="00FD6BBD">
      <w:pPr>
        <w:pStyle w:val="Code"/>
        <w:rPr>
          <w:highlight w:val="white"/>
        </w:rPr>
      </w:pPr>
      <w:r w:rsidRPr="00FD6BBD">
        <w:rPr>
          <w:highlight w:val="white"/>
        </w:rPr>
        <w:t xml:space="preserve">                                         Value(itemSymbol));</w:t>
      </w:r>
    </w:p>
    <w:p w14:paraId="2B9E765B" w14:textId="77777777" w:rsidR="00FD6BBD" w:rsidRPr="00FD6BBD" w:rsidRDefault="00FD6BBD" w:rsidP="00FD6BBD">
      <w:pPr>
        <w:pStyle w:val="Code"/>
        <w:rPr>
          <w:highlight w:val="white"/>
        </w:rPr>
      </w:pPr>
      <w:r w:rsidRPr="00FD6BBD">
        <w:rPr>
          <w:highlight w:val="white"/>
        </w:rPr>
        <w:t xml:space="preserve">              break;</w:t>
      </w:r>
    </w:p>
    <w:p w14:paraId="06BA1C14" w14:textId="4FFD6091" w:rsidR="006A5AD4" w:rsidRDefault="00A431D8" w:rsidP="00FC61F7">
      <w:pPr>
        <w:rPr>
          <w:highlight w:val="white"/>
        </w:rPr>
      </w:pPr>
      <w:r>
        <w:rPr>
          <w:highlight w:val="white"/>
        </w:rPr>
        <w:t xml:space="preserve">If the enumeration has auto or register storage, we </w:t>
      </w:r>
      <w:r w:rsidR="00FC61F7">
        <w:rPr>
          <w:highlight w:val="white"/>
        </w:rPr>
        <w:t xml:space="preserve">set </w:t>
      </w:r>
      <w:r w:rsidR="006A5AD4">
        <w:rPr>
          <w:highlight w:val="white"/>
        </w:rPr>
        <w:t xml:space="preserve">the offset of the item in the </w:t>
      </w:r>
      <w:r w:rsidR="00B61374">
        <w:rPr>
          <w:highlight w:val="white"/>
        </w:rPr>
        <w:t xml:space="preserve">current </w:t>
      </w:r>
      <w:r w:rsidR="006A5AD4">
        <w:rPr>
          <w:highlight w:val="white"/>
        </w:rPr>
        <w:t>symbol table.</w:t>
      </w:r>
    </w:p>
    <w:p w14:paraId="45220907" w14:textId="77777777" w:rsidR="00FD6BBD" w:rsidRPr="00FD6BBD" w:rsidRDefault="00FD6BBD" w:rsidP="00FD6BBD">
      <w:pPr>
        <w:pStyle w:val="Code"/>
        <w:rPr>
          <w:highlight w:val="white"/>
        </w:rPr>
      </w:pPr>
      <w:r w:rsidRPr="00FD6BBD">
        <w:rPr>
          <w:highlight w:val="white"/>
        </w:rPr>
        <w:t xml:space="preserve">            case CCompiler.Storage.Auto:</w:t>
      </w:r>
    </w:p>
    <w:p w14:paraId="45C1205E" w14:textId="77777777" w:rsidR="00FD6BBD" w:rsidRPr="00FD6BBD" w:rsidRDefault="00FD6BBD" w:rsidP="00FD6BBD">
      <w:pPr>
        <w:pStyle w:val="Code"/>
        <w:rPr>
          <w:highlight w:val="white"/>
        </w:rPr>
      </w:pPr>
      <w:r w:rsidRPr="00FD6BBD">
        <w:rPr>
          <w:highlight w:val="white"/>
        </w:rPr>
        <w:t xml:space="preserve">            case CCompiler.Storage.Register:</w:t>
      </w:r>
    </w:p>
    <w:p w14:paraId="1D039349" w14:textId="77777777" w:rsidR="00FD6BBD" w:rsidRPr="00FD6BBD" w:rsidRDefault="00FD6BBD" w:rsidP="00FD6BBD">
      <w:pPr>
        <w:pStyle w:val="Code"/>
        <w:rPr>
          <w:highlight w:val="white"/>
        </w:rPr>
      </w:pPr>
      <w:r w:rsidRPr="00FD6BBD">
        <w:rPr>
          <w:highlight w:val="white"/>
        </w:rPr>
        <w:t xml:space="preserve">              SymbolTable.CurrentTable.SetOffset(itemSymbol);</w:t>
      </w:r>
    </w:p>
    <w:p w14:paraId="2D3628E5" w14:textId="77777777" w:rsidR="00FD6BBD" w:rsidRPr="00FD6BBD" w:rsidRDefault="00FD6BBD" w:rsidP="00FD6BBD">
      <w:pPr>
        <w:pStyle w:val="Code"/>
        <w:rPr>
          <w:highlight w:val="white"/>
        </w:rPr>
      </w:pPr>
      <w:r w:rsidRPr="00FD6BBD">
        <w:rPr>
          <w:highlight w:val="white"/>
        </w:rPr>
        <w:t xml:space="preserve">              break;</w:t>
      </w:r>
    </w:p>
    <w:p w14:paraId="01EED76E" w14:textId="1E974741" w:rsidR="00A431D8" w:rsidRPr="00903DBA" w:rsidRDefault="00A431D8" w:rsidP="00A431D8">
      <w:pPr>
        <w:rPr>
          <w:highlight w:val="white"/>
        </w:rPr>
      </w:pPr>
      <w:r>
        <w:rPr>
          <w:highlight w:val="white"/>
        </w:rPr>
        <w:t xml:space="preserve">If the enumeration has extern storage, </w:t>
      </w:r>
      <w:r w:rsidR="0079153C">
        <w:rPr>
          <w:highlight w:val="white"/>
        </w:rPr>
        <w:t xml:space="preserve">we check that the item has not been assigned an </w:t>
      </w:r>
      <w:r>
        <w:rPr>
          <w:highlight w:val="white"/>
        </w:rPr>
        <w:t>explicit value.</w:t>
      </w:r>
      <w:r w:rsidR="004338D9">
        <w:rPr>
          <w:highlight w:val="white"/>
        </w:rPr>
        <w:t xml:space="preserve"> The second value of the pair in the enumeration item set is true in that case.</w:t>
      </w:r>
    </w:p>
    <w:p w14:paraId="016C3995" w14:textId="77777777" w:rsidR="00FD6BBD" w:rsidRPr="00FD6BBD" w:rsidRDefault="00FD6BBD" w:rsidP="00FD6BBD">
      <w:pPr>
        <w:pStyle w:val="Code"/>
        <w:rPr>
          <w:highlight w:val="white"/>
        </w:rPr>
      </w:pPr>
      <w:r w:rsidRPr="00FD6BBD">
        <w:rPr>
          <w:highlight w:val="white"/>
        </w:rPr>
        <w:t xml:space="preserve">            case CCompiler.Storage.Extern: {</w:t>
      </w:r>
    </w:p>
    <w:p w14:paraId="2FE9C9F1" w14:textId="71F856FD" w:rsidR="00FD6BBD" w:rsidRPr="00FD6BBD" w:rsidRDefault="00FD6BBD" w:rsidP="00FD6BBD">
      <w:pPr>
        <w:pStyle w:val="Code"/>
        <w:rPr>
          <w:highlight w:val="white"/>
        </w:rPr>
      </w:pPr>
      <w:r w:rsidRPr="00FD6BBD">
        <w:rPr>
          <w:highlight w:val="white"/>
        </w:rPr>
        <w:t xml:space="preserve">                </w:t>
      </w:r>
      <w:r w:rsidR="0056352A">
        <w:rPr>
          <w:highlight w:val="white"/>
        </w:rPr>
        <w:t>Error.Check</w:t>
      </w:r>
      <w:r w:rsidRPr="00FD6BBD">
        <w:rPr>
          <w:highlight w:val="white"/>
        </w:rPr>
        <w:t>(!itemSymbol.</w:t>
      </w:r>
      <w:r w:rsidR="00544EED">
        <w:rPr>
          <w:highlight w:val="white"/>
        </w:rPr>
        <w:t>InitializedEnum</w:t>
      </w:r>
      <w:r w:rsidRPr="00FD6BBD">
        <w:rPr>
          <w:highlight w:val="white"/>
        </w:rPr>
        <w:t>,</w:t>
      </w:r>
    </w:p>
    <w:p w14:paraId="36F500F6" w14:textId="77777777" w:rsidR="00FD6BBD" w:rsidRPr="00FD6BBD" w:rsidRDefault="00FD6BBD" w:rsidP="00FD6BBD">
      <w:pPr>
        <w:pStyle w:val="Code"/>
        <w:rPr>
          <w:highlight w:val="white"/>
        </w:rPr>
      </w:pPr>
      <w:r w:rsidRPr="00FD6BBD">
        <w:rPr>
          <w:highlight w:val="white"/>
        </w:rPr>
        <w:t xml:space="preserve">                              itemSymbol + " = " + itemSymbol.Value,</w:t>
      </w:r>
    </w:p>
    <w:p w14:paraId="7032BD9C" w14:textId="77777777" w:rsidR="00FD6BBD" w:rsidRPr="00FD6BBD" w:rsidRDefault="00FD6BBD" w:rsidP="00FD6BBD">
      <w:pPr>
        <w:pStyle w:val="Code"/>
        <w:rPr>
          <w:highlight w:val="white"/>
        </w:rPr>
      </w:pPr>
      <w:r w:rsidRPr="00FD6BBD">
        <w:rPr>
          <w:highlight w:val="white"/>
        </w:rPr>
        <w:t xml:space="preserve">                  Message.Extern_enumeration_item_cannot_be_initialized);</w:t>
      </w:r>
    </w:p>
    <w:p w14:paraId="65A102E7" w14:textId="77777777" w:rsidR="00FD6BBD" w:rsidRPr="00FD6BBD" w:rsidRDefault="00FD6BBD" w:rsidP="00FD6BBD">
      <w:pPr>
        <w:pStyle w:val="Code"/>
        <w:rPr>
          <w:highlight w:val="white"/>
        </w:rPr>
      </w:pPr>
      <w:r w:rsidRPr="00FD6BBD">
        <w:rPr>
          <w:highlight w:val="white"/>
        </w:rPr>
        <w:t xml:space="preserve">              }</w:t>
      </w:r>
    </w:p>
    <w:p w14:paraId="6CF95439" w14:textId="77777777" w:rsidR="00FD6BBD" w:rsidRPr="00FD6BBD" w:rsidRDefault="00FD6BBD" w:rsidP="00FD6BBD">
      <w:pPr>
        <w:pStyle w:val="Code"/>
        <w:rPr>
          <w:highlight w:val="white"/>
        </w:rPr>
      </w:pPr>
      <w:r w:rsidRPr="00FD6BBD">
        <w:rPr>
          <w:highlight w:val="white"/>
        </w:rPr>
        <w:lastRenderedPageBreak/>
        <w:t xml:space="preserve">              break;</w:t>
      </w:r>
    </w:p>
    <w:p w14:paraId="3420F5A9" w14:textId="77777777" w:rsidR="00FD6BBD" w:rsidRPr="00FD6BBD" w:rsidRDefault="00FD6BBD" w:rsidP="00FD6BBD">
      <w:pPr>
        <w:pStyle w:val="Code"/>
        <w:rPr>
          <w:highlight w:val="white"/>
        </w:rPr>
      </w:pPr>
      <w:r w:rsidRPr="00FD6BBD">
        <w:rPr>
          <w:highlight w:val="white"/>
        </w:rPr>
        <w:t xml:space="preserve">          }</w:t>
      </w:r>
    </w:p>
    <w:p w14:paraId="6F7D1E0C" w14:textId="77777777" w:rsidR="00FD6BBD" w:rsidRPr="00FD6BBD" w:rsidRDefault="00FD6BBD" w:rsidP="00FD6BBD">
      <w:pPr>
        <w:pStyle w:val="Code"/>
        <w:rPr>
          <w:highlight w:val="white"/>
        </w:rPr>
      </w:pPr>
      <w:r w:rsidRPr="00FD6BBD">
        <w:rPr>
          <w:highlight w:val="white"/>
        </w:rPr>
        <w:t xml:space="preserve">        }</w:t>
      </w:r>
    </w:p>
    <w:p w14:paraId="2DF6A168" w14:textId="77777777" w:rsidR="00FD6BBD" w:rsidRPr="00FD6BBD" w:rsidRDefault="00FD6BBD" w:rsidP="00FD6BBD">
      <w:pPr>
        <w:pStyle w:val="Code"/>
        <w:rPr>
          <w:highlight w:val="white"/>
        </w:rPr>
      </w:pPr>
      <w:r w:rsidRPr="00FD6BBD">
        <w:rPr>
          <w:highlight w:val="white"/>
        </w:rPr>
        <w:t xml:space="preserve">      }</w:t>
      </w:r>
    </w:p>
    <w:p w14:paraId="0C0D346B" w14:textId="56DA86B1" w:rsidR="007B1917" w:rsidRPr="00903DBA" w:rsidRDefault="00702D9C" w:rsidP="00201822">
      <w:r>
        <w:t>Then w</w:t>
      </w:r>
      <w:r w:rsidR="00201822" w:rsidRPr="00903DBA">
        <w:t xml:space="preserve">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180B0FBA" w:rsidR="009A5544" w:rsidRPr="00903DBA" w:rsidRDefault="000F6B2E" w:rsidP="00344B9B">
      <w:pPr>
        <w:rPr>
          <w:highlight w:val="white"/>
        </w:rPr>
      </w:pPr>
      <w:r w:rsidRPr="00903DBA">
        <w:rPr>
          <w:highlight w:val="white"/>
        </w:rPr>
        <w:t xml:space="preserve">If the type is constant or </w:t>
      </w:r>
      <w:r w:rsidR="009F0B56" w:rsidRPr="00903DBA">
        <w:rPr>
          <w:highlight w:val="white"/>
        </w:rPr>
        <w:t>volatile</w:t>
      </w:r>
      <w:r w:rsidR="00790A0B">
        <w:rPr>
          <w:highlight w:val="white"/>
        </w:rPr>
        <w:t xml:space="preserve"> (or both) and is a struct or union</w:t>
      </w:r>
      <w:r w:rsidR="009F0B56" w:rsidRPr="00903DBA">
        <w:rPr>
          <w:highlight w:val="white"/>
        </w:rPr>
        <w:t>,</w:t>
      </w:r>
      <w:r w:rsidRPr="00903DBA">
        <w:rPr>
          <w:highlight w:val="white"/>
        </w:rPr>
        <w:t xml:space="preserve"> </w:t>
      </w:r>
      <w:r w:rsidR="00790A0B">
        <w:rPr>
          <w:highlight w:val="white"/>
        </w:rPr>
        <w:t xml:space="preserve">we create a new compound type. The reason for this is that we do not want to </w:t>
      </w:r>
      <w:r w:rsidR="00231049">
        <w:rPr>
          <w:highlight w:val="white"/>
        </w:rPr>
        <w:t xml:space="preserve">mark the </w:t>
      </w:r>
      <w:r w:rsidR="00790A0B">
        <w:rPr>
          <w:highlight w:val="white"/>
        </w:rPr>
        <w:t xml:space="preserve">original </w:t>
      </w:r>
      <w:r w:rsidR="00231049">
        <w:rPr>
          <w:highlight w:val="white"/>
        </w:rPr>
        <w:t>compound type as constant or volatile</w:t>
      </w:r>
      <w:r w:rsidR="00790A0B">
        <w:rPr>
          <w:highlight w:val="white"/>
        </w:rPr>
        <w:t xml:space="preserve"> since </w:t>
      </w:r>
      <w:r w:rsidR="00344B9B">
        <w:rPr>
          <w:highlight w:val="white"/>
        </w:rPr>
        <w:t>it may have a tag name.</w:t>
      </w:r>
    </w:p>
    <w:p w14:paraId="46EFA74B" w14:textId="77777777" w:rsidR="007F4B63" w:rsidRDefault="009A5544" w:rsidP="009A5544">
      <w:pPr>
        <w:pStyle w:val="Code"/>
        <w:rPr>
          <w:highlight w:val="white"/>
        </w:rPr>
      </w:pPr>
      <w:r w:rsidRPr="00903DBA">
        <w:rPr>
          <w:highlight w:val="white"/>
        </w:rPr>
        <w:t xml:space="preserve">        if ((compoundType != null) &amp;&amp;</w:t>
      </w:r>
      <w:r w:rsidR="007F4B63">
        <w:rPr>
          <w:highlight w:val="white"/>
        </w:rPr>
        <w:t xml:space="preserve"> </w:t>
      </w:r>
      <w:r w:rsidRPr="00903DBA">
        <w:rPr>
          <w:highlight w:val="white"/>
        </w:rPr>
        <w:t>compoundType.IsStructOrUnion()</w:t>
      </w:r>
      <w:r w:rsidR="007F4B63">
        <w:rPr>
          <w:highlight w:val="white"/>
        </w:rPr>
        <w:t xml:space="preserve"> &amp;&amp;</w:t>
      </w:r>
    </w:p>
    <w:p w14:paraId="44014A2D" w14:textId="45489FD8" w:rsidR="009A5544" w:rsidRPr="00903DBA" w:rsidRDefault="007F4B63" w:rsidP="009A5544">
      <w:pPr>
        <w:pStyle w:val="Code"/>
        <w:rPr>
          <w:highlight w:val="white"/>
        </w:rPr>
      </w:pPr>
      <w:r>
        <w:rPr>
          <w:highlight w:val="white"/>
        </w:rPr>
        <w:t xml:space="preserve">            </w:t>
      </w:r>
      <w:r w:rsidRPr="00903DBA">
        <w:rPr>
          <w:highlight w:val="white"/>
        </w:rPr>
        <w:t>(isConstant || isVolatile)</w:t>
      </w:r>
      <w:r w:rsidR="009A5544" w:rsidRPr="00903DBA">
        <w:rPr>
          <w:highlight w:val="white"/>
        </w:rPr>
        <w:t>)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6BEE3137" w:rsidR="001508B3" w:rsidRPr="00903DBA" w:rsidRDefault="006A39B5" w:rsidP="006A39B5">
      <w:r w:rsidRPr="00903DBA">
        <w:t xml:space="preserve">Finally, we extract the </w:t>
      </w:r>
      <w:r w:rsidR="00D4318D">
        <w:rPr>
          <w:rStyle w:val="KeyWord0"/>
        </w:rPr>
        <w:t>&lt;k&gt;</w:t>
      </w:r>
      <w:r w:rsidR="00D4318D" w:rsidRPr="00702D9C">
        <w:rPr>
          <w:rStyle w:val="KeyWord0"/>
        </w:rPr>
        <w:t>sort</w:t>
      </w:r>
      <w:r w:rsidR="00D4318D">
        <w:rPr>
          <w:rStyle w:val="KeyWord0"/>
        </w:rPr>
        <w:t>&lt;/k&gt;</w:t>
      </w:r>
      <w:r w:rsidRPr="00903DBA">
        <w:t xml:space="preserve">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D4318D">
        <w:rPr>
          <w:rStyle w:val="KeyWord0"/>
        </w:rPr>
        <w:t>&lt;k&gt;</w:t>
      </w:r>
      <w:r w:rsidR="00D4318D" w:rsidRPr="00903DBA">
        <w:rPr>
          <w:rStyle w:val="KeyWord0"/>
        </w:rPr>
        <w:t>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double</w:t>
      </w:r>
      <w:r w:rsidR="00D4318D">
        <w:rPr>
          <w:rStyle w:val="KeyWord0"/>
        </w:rPr>
        <w:t>&lt;/k&gt;</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26223B3B"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5D5ECDD9" w14:textId="77777777" w:rsidR="00CE02BA" w:rsidRDefault="00AD3A4E" w:rsidP="00AD3A4E">
      <w:r w:rsidRPr="00903DBA">
        <w:t>When defining the final type, there are four cases</w:t>
      </w:r>
      <w:r w:rsidR="00CE02BA">
        <w:t>:</w:t>
      </w:r>
    </w:p>
    <w:p w14:paraId="209178E8" w14:textId="6F11051F" w:rsidR="00AD3A4E" w:rsidRPr="00903DBA" w:rsidRDefault="008C4970" w:rsidP="00CE02BA">
      <w:pPr>
        <w:pStyle w:val="ListParagraph"/>
        <w:numPr>
          <w:ilvl w:val="0"/>
          <w:numId w:val="219"/>
        </w:numPr>
      </w:pPr>
      <w:r>
        <w:t>&lt;l&gt;</w:t>
      </w:r>
      <w:r w:rsidRPr="00903DBA">
        <w:t>If the compound type is not null and the sort is null, the result type is the compound type, with the possible addition of constant or volatile qualifiers.</w:t>
      </w:r>
      <w:r>
        <w:t>&lt;/l&gt;</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0B7982FA" w:rsidR="00AD3A4E" w:rsidRPr="00903DBA" w:rsidRDefault="008C4970" w:rsidP="00CE02BA">
      <w:pPr>
        <w:pStyle w:val="ListParagraph"/>
        <w:numPr>
          <w:ilvl w:val="0"/>
          <w:numId w:val="219"/>
        </w:numPr>
      </w:pPr>
      <w:r>
        <w:t>&lt;l&gt;</w:t>
      </w:r>
      <w:r w:rsidRPr="00903DBA">
        <w:t>If the compound type is null and the sort is not null, the result type is based on the sort.</w:t>
      </w:r>
      <w:r>
        <w:t>&lt;/l&gt;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5A66D9AD" w:rsidR="001A71FC" w:rsidRPr="00903DBA" w:rsidRDefault="008C4970" w:rsidP="00CE02BA">
      <w:pPr>
        <w:pStyle w:val="ListParagraph"/>
        <w:numPr>
          <w:ilvl w:val="0"/>
          <w:numId w:val="219"/>
        </w:numPr>
      </w:pPr>
      <w:r>
        <w:t>&lt;l&gt;</w:t>
      </w:r>
      <w:r w:rsidRPr="00903DBA">
        <w:t>If the compound type and sort are both null, there is no type. This is valid in function definitions</w:t>
      </w:r>
      <w:r>
        <w:t>;</w:t>
      </w:r>
      <w:r w:rsidRPr="00903DBA">
        <w:t xml:space="preserve"> in which case the type shall be a signed integer.</w:t>
      </w:r>
      <w:r>
        <w:t>&lt;/l&gt;</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lastRenderedPageBreak/>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485E7206" w:rsidR="001A71FC" w:rsidRPr="00903DBA" w:rsidRDefault="008C4970" w:rsidP="00CE02BA">
      <w:pPr>
        <w:pStyle w:val="ListParagraph"/>
        <w:numPr>
          <w:ilvl w:val="0"/>
          <w:numId w:val="219"/>
        </w:numPr>
      </w:pPr>
      <w:r>
        <w:t>&lt;l&gt;Finally, i</w:t>
      </w:r>
      <w:r w:rsidRPr="00903DBA">
        <w:t xml:space="preserve">f </w:t>
      </w:r>
      <w:r>
        <w:t xml:space="preserve">not </w:t>
      </w:r>
      <w:r w:rsidRPr="00903DBA">
        <w:t xml:space="preserve">the compound type and </w:t>
      </w:r>
      <w:r>
        <w:t xml:space="preserve">neither </w:t>
      </w:r>
      <w:r w:rsidRPr="00903DBA">
        <w:t xml:space="preserve">the sort </w:t>
      </w:r>
      <w:r>
        <w:t xml:space="preserve">is </w:t>
      </w:r>
      <w:r w:rsidRPr="00903DBA">
        <w:t xml:space="preserve">null, the type specification is invalid. For instance, </w:t>
      </w:r>
      <w:r w:rsidR="00D4318D">
        <w:rPr>
          <w:rStyle w:val="KeyWord0"/>
        </w:rPr>
        <w:t>&lt;k&gt;</w:t>
      </w:r>
      <w:r w:rsidR="00D4318D" w:rsidRPr="00903DBA">
        <w:rPr>
          <w:rStyle w:val="KeyWord0"/>
        </w:rPr>
        <w:t>unsigned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an invalid combination.</w:t>
      </w:r>
      <w:r>
        <w:t>&lt;/l&gt;</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5FBEA3FD"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(MaskToString((int) sortMaskValue), Message.</w:t>
      </w:r>
    </w:p>
    <w:p w14:paraId="0A9EE1DC" w14:textId="47A9ED1F" w:rsidR="00DA382D" w:rsidRPr="00903DBA" w:rsidRDefault="00DA382D" w:rsidP="00DA382D">
      <w:pPr>
        <w:pStyle w:val="Code"/>
        <w:rPr>
          <w:highlight w:val="white"/>
        </w:rPr>
      </w:pPr>
      <w:r w:rsidRPr="00903DBA">
        <w:rPr>
          <w:highlight w:val="white"/>
        </w:rPr>
        <w:t xml:space="preserve">                     </w:t>
      </w:r>
      <w:r w:rsidR="007C1C42">
        <w:rPr>
          <w:highlight w:val="white"/>
        </w:rPr>
        <w:t xml:space="preserve"> </w:t>
      </w:r>
      <w:r w:rsidRPr="00903DBA">
        <w:rPr>
          <w:highlight w:val="white"/>
        </w:rPr>
        <w:t xml:space="preserve"> Invalid_specifier_sequence_together_with_type);</w:t>
      </w:r>
    </w:p>
    <w:p w14:paraId="0C4B6FE5" w14:textId="5B1861CF" w:rsidR="00DA382D"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8725E65" w:rsidR="006B225B" w:rsidRPr="00903DBA" w:rsidRDefault="006A39B5" w:rsidP="006A39B5">
      <w:pPr>
        <w:rPr>
          <w:color w:val="auto"/>
        </w:rPr>
      </w:pPr>
      <w:r w:rsidRPr="00903DBA">
        <w:t xml:space="preserve">The </w:t>
      </w:r>
      <w:r w:rsidR="00D4318D">
        <w:rPr>
          <w:rStyle w:val="KeyWord0"/>
        </w:rPr>
        <w:t>&lt;k&gt;</w:t>
      </w:r>
      <w:r w:rsidR="00D4318D" w:rsidRPr="00903DBA">
        <w:rPr>
          <w:rStyle w:val="KeyWord0"/>
        </w:rPr>
        <w:t>QualifierList</w:t>
      </w:r>
      <w:r w:rsidR="00D4318D">
        <w:rPr>
          <w:rStyle w:val="KeyWord0"/>
        </w:rPr>
        <w:t>&lt;/k&gt;</w:t>
      </w:r>
      <w:r w:rsidR="00491CEF" w:rsidRPr="00903DBA">
        <w:t xml:space="preserve"> </w:t>
      </w:r>
      <w:r w:rsidRPr="00903DBA">
        <w:t>method is called when a pointer is declared. It</w:t>
      </w:r>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3CB87F4B" w:rsidR="00816992" w:rsidRPr="00903DBA" w:rsidRDefault="00816992" w:rsidP="00816992">
      <w:pPr>
        <w:pStyle w:val="Code"/>
        <w:rPr>
          <w:highlight w:val="white"/>
        </w:rPr>
      </w:pPr>
      <w:r w:rsidRPr="00903DBA">
        <w:rPr>
          <w:highlight w:val="white"/>
        </w:rPr>
        <w:t xml:space="preserve">          </w:t>
      </w:r>
      <w:r w:rsidR="0056352A">
        <w:rPr>
          <w:highlight w:val="white"/>
        </w:rPr>
        <w:t>Error.</w:t>
      </w:r>
      <w:r w:rsidR="000B07ED">
        <w:rPr>
          <w:highlight w:val="white"/>
        </w:rPr>
        <w:t>Report</w:t>
      </w:r>
      <w:r w:rsidRPr="00903DBA">
        <w:rPr>
          <w:highlight w:val="white"/>
        </w:rPr>
        <w:t>(MaskToString(maskValue),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47C1CD54" w:rsidR="00816992" w:rsidRPr="00903DBA" w:rsidRDefault="00C870F7" w:rsidP="00C870F7">
      <w:pPr>
        <w:rPr>
          <w:highlight w:val="white"/>
        </w:rPr>
      </w:pPr>
      <w:r w:rsidRPr="00903DBA">
        <w:rPr>
          <w:highlight w:val="white"/>
        </w:rPr>
        <w:t>T</w:t>
      </w:r>
      <w:r w:rsidR="00491CEF" w:rsidRPr="00903DBA">
        <w:rPr>
          <w:highlight w:val="white"/>
        </w:rPr>
        <w:t xml:space="preserve">he </w:t>
      </w:r>
      <w:r w:rsidR="00D4318D">
        <w:rPr>
          <w:rStyle w:val="KeyWord0"/>
          <w:highlight w:val="white"/>
        </w:rPr>
        <w:t>&lt;k&gt;</w:t>
      </w:r>
      <w:r w:rsidR="00D4318D" w:rsidRPr="00903DBA">
        <w:rPr>
          <w:rStyle w:val="KeyWord0"/>
          <w:highlight w:val="white"/>
        </w:rPr>
        <w:t>MaskToString</w:t>
      </w:r>
      <w:r w:rsidR="00D4318D">
        <w:rPr>
          <w:rStyle w:val="KeyWord0"/>
          <w:highlight w:val="white"/>
        </w:rPr>
        <w:t>&lt;/k&gt;</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492109" w:rsidRDefault="00816992" w:rsidP="00816992">
      <w:pPr>
        <w:pStyle w:val="Code"/>
        <w:rPr>
          <w:highlight w:val="white"/>
          <w:lang w:val="nb-NO"/>
        </w:rPr>
      </w:pPr>
      <w:r w:rsidRPr="00903DBA">
        <w:rPr>
          <w:highlight w:val="white"/>
        </w:rPr>
        <w:t xml:space="preserve">    </w:t>
      </w:r>
      <w:r w:rsidRPr="00492109">
        <w:rPr>
          <w:highlight w:val="white"/>
          <w:lang w:val="nb-NO"/>
        </w:rPr>
        <w:t>private static string MaskToString(int totalMaskValue) {</w:t>
      </w:r>
    </w:p>
    <w:p w14:paraId="1E636816" w14:textId="77777777" w:rsidR="00816992" w:rsidRPr="00903DBA" w:rsidRDefault="00816992" w:rsidP="00816992">
      <w:pPr>
        <w:pStyle w:val="Code"/>
        <w:rPr>
          <w:highlight w:val="white"/>
        </w:rPr>
      </w:pPr>
      <w:r w:rsidRPr="00492109">
        <w:rPr>
          <w:highlight w:val="white"/>
          <w:lang w:val="nb-NO"/>
        </w:rPr>
        <w:t xml:space="preserve">      </w:t>
      </w:r>
      <w:r w:rsidRPr="00903DBA">
        <w:rPr>
          <w:highlight w:val="white"/>
        </w:rPr>
        <w:t>StringBuilder maskBuffer = new StringBuilder();</w:t>
      </w:r>
    </w:p>
    <w:p w14:paraId="669CDDDF" w14:textId="170F7C1A"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D4318D">
        <w:rPr>
          <w:rStyle w:val="KeyWord0"/>
          <w:highlight w:val="white"/>
        </w:rPr>
        <w:t>&lt;k&gt;</w:t>
      </w:r>
      <w:r w:rsidR="00D4318D" w:rsidRPr="008C12B7">
        <w:rPr>
          <w:rStyle w:val="KeyWord0"/>
          <w:highlight w:val="white"/>
        </w:rPr>
        <w:t>Mask</w:t>
      </w:r>
      <w:r w:rsidR="00D4318D">
        <w:rPr>
          <w:rStyle w:val="KeyWord0"/>
          <w:highlight w:val="white"/>
        </w:rPr>
        <w:t>&lt;/k&gt;</w:t>
      </w:r>
      <w:r w:rsidR="00B47878" w:rsidRPr="00903DBA">
        <w:rPr>
          <w:highlight w:val="white"/>
        </w:rPr>
        <w:t xml:space="preserve"> enumeration matching each bit with value one.</w:t>
      </w:r>
    </w:p>
    <w:p w14:paraId="2AF89199" w14:textId="77777777" w:rsidR="00816992" w:rsidRPr="00A6498A" w:rsidRDefault="00816992" w:rsidP="00816992">
      <w:pPr>
        <w:pStyle w:val="Code"/>
        <w:rPr>
          <w:highlight w:val="white"/>
          <w:lang w:val="nb-NO"/>
        </w:rPr>
      </w:pPr>
      <w:r w:rsidRPr="00903DBA">
        <w:rPr>
          <w:highlight w:val="white"/>
        </w:rPr>
        <w:t xml:space="preserve">      </w:t>
      </w:r>
      <w:r w:rsidRPr="00A6498A">
        <w:rPr>
          <w:highlight w:val="white"/>
          <w:lang w:val="nb-NO"/>
        </w:rPr>
        <w:t>for (int maskValue = 1; maskValue != 0; maskValue &lt;&lt;= 1) {</w:t>
      </w:r>
    </w:p>
    <w:p w14:paraId="1CF66F67" w14:textId="77777777" w:rsidR="00816992" w:rsidRPr="00903DBA" w:rsidRDefault="00816992" w:rsidP="00816992">
      <w:pPr>
        <w:pStyle w:val="Code"/>
        <w:rPr>
          <w:highlight w:val="white"/>
        </w:rPr>
      </w:pPr>
      <w:r w:rsidRPr="00A6498A">
        <w:rPr>
          <w:highlight w:val="white"/>
          <w:lang w:val="nb-NO"/>
        </w:rPr>
        <w:t xml:space="preserve">        </w:t>
      </w:r>
      <w:r w:rsidRPr="00903DBA">
        <w:rPr>
          <w:highlight w:val="white"/>
        </w:rPr>
        <w:t>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lastRenderedPageBreak/>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4EAE3E19" w:rsidR="007126A2" w:rsidRPr="00903DBA" w:rsidRDefault="00CC1DF4" w:rsidP="0060539D">
      <w:pPr>
        <w:pStyle w:val="Heading2"/>
      </w:pPr>
      <w:r>
        <w:t>&lt;h2&gt;</w:t>
      </w:r>
      <w:bookmarkStart w:id="300" w:name="_Toc93320526"/>
      <w:r w:rsidRPr="00903DBA">
        <w:t>Declarators</w:t>
      </w:r>
      <w:bookmarkEnd w:id="300"/>
      <w:r>
        <w:t>&lt;/h2&gt;</w:t>
      </w:r>
    </w:p>
    <w:p w14:paraId="557C5883" w14:textId="67ECD09F" w:rsidR="00C830CD" w:rsidRPr="00903DBA" w:rsidRDefault="00793045" w:rsidP="00C830CD">
      <w:r w:rsidRPr="00903DBA">
        <w:t>A declarator follows the declaration specifier</w:t>
      </w:r>
      <w:r w:rsidR="009B42B4">
        <w:t>s. I</w:t>
      </w:r>
      <w:r w:rsidR="00D5715C">
        <w:t>t</w:t>
      </w:r>
      <w:r w:rsidR="00D5715C" w:rsidRPr="00903DBA">
        <w:t xml:space="preserve"> can be a simple variable,</w:t>
      </w:r>
      <w:r w:rsidR="00D5715C">
        <w:t xml:space="preserve"> a pointer,</w:t>
      </w:r>
      <w:r w:rsidR="00D5715C" w:rsidRPr="00903DBA">
        <w:t xml:space="preserve"> an array, or a</w:t>
      </w:r>
      <w:r w:rsidR="008B51A9">
        <w:t>n</w:t>
      </w:r>
      <w:r w:rsidR="00D5715C" w:rsidRPr="00903DBA">
        <w:t xml:space="preserve"> </w:t>
      </w:r>
      <w:r w:rsidR="00EC45AB" w:rsidRPr="00903DBA">
        <w:t>old-style or new-style</w:t>
      </w:r>
      <w:r w:rsidR="00EC45AB">
        <w:t xml:space="preserve"> </w:t>
      </w:r>
      <w:r w:rsidR="00D5715C" w:rsidRPr="00903DBA">
        <w:t>function.</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4D5BBA9F" w:rsidR="00A853BF" w:rsidRPr="00903DBA" w:rsidRDefault="00A853BF" w:rsidP="00A853BF">
      <w:pPr>
        <w:pStyle w:val="Code"/>
      </w:pPr>
      <w:r w:rsidRPr="00903DBA">
        <w:t xml:space="preserve">int </w:t>
      </w:r>
      <w:r w:rsidR="00D4318D">
        <w:rPr>
          <w:rStyle w:val="KeyWord0"/>
        </w:rPr>
        <w:t>&lt;k&gt;</w:t>
      </w:r>
      <w:r w:rsidR="00D4318D" w:rsidRPr="00903DBA">
        <w:rPr>
          <w:rStyle w:val="KeyWord0"/>
        </w:rPr>
        <w:t>i</w:t>
      </w:r>
      <w:r w:rsidR="00D4318D">
        <w:rPr>
          <w:rStyle w:val="KeyWord0"/>
        </w:rPr>
        <w:t>&lt;/k&gt;</w:t>
      </w:r>
      <w:r w:rsidR="004D3890" w:rsidRPr="00903DBA">
        <w:t xml:space="preserve">, </w:t>
      </w:r>
      <w:r w:rsidR="00D4318D">
        <w:rPr>
          <w:rStyle w:val="KeyWord0"/>
        </w:rPr>
        <w:t>&lt;k&gt;</w:t>
      </w:r>
      <w:r w:rsidR="00D4318D" w:rsidRPr="00903DBA">
        <w:rPr>
          <w:rStyle w:val="KeyWord0"/>
        </w:rPr>
        <w:t>j</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Pr="00903DBA">
        <w:t>;</w:t>
      </w:r>
    </w:p>
    <w:p w14:paraId="41F8A89D" w14:textId="7C6377BE" w:rsidR="00A853BF" w:rsidRPr="00903DBA" w:rsidRDefault="00A853BF" w:rsidP="00A853BF">
      <w:pPr>
        <w:pStyle w:val="Code"/>
      </w:pPr>
      <w:r w:rsidRPr="00903DBA">
        <w:t xml:space="preserve">double </w:t>
      </w:r>
      <w:r w:rsidR="00D4318D">
        <w:rPr>
          <w:rStyle w:val="KeyWord0"/>
        </w:rPr>
        <w:t>&lt;k&gt;</w:t>
      </w:r>
      <w:r w:rsidR="00D4318D" w:rsidRPr="00903DBA">
        <w:rPr>
          <w:rStyle w:val="KeyWord0"/>
        </w:rPr>
        <w:t>x</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3.14</w:t>
      </w:r>
      <w:r w:rsidR="00D4318D">
        <w:rPr>
          <w:rStyle w:val="KeyWord0"/>
        </w:rPr>
        <w:t>&lt;/k&gt;</w:t>
      </w:r>
      <w:r w:rsidRPr="00903DBA">
        <w:t>;</w:t>
      </w:r>
    </w:p>
    <w:p w14:paraId="395C52EF" w14:textId="1AEB1CE3" w:rsidR="00A853BF" w:rsidRPr="00903DBA" w:rsidRDefault="00F314AE" w:rsidP="00A853BF">
      <w:pPr>
        <w:pStyle w:val="Code"/>
      </w:pPr>
      <w:r>
        <w:t>i</w:t>
      </w:r>
      <w:r w:rsidR="00A853BF" w:rsidRPr="00903DBA">
        <w:t xml:space="preserve">nt </w:t>
      </w:r>
      <w:r w:rsidR="00D4318D">
        <w:rPr>
          <w:rStyle w:val="KeyWord0"/>
        </w:rPr>
        <w:t>&lt;k&gt;</w:t>
      </w:r>
      <w:r w:rsidR="00D4318D" w:rsidRPr="00903DBA">
        <w:rPr>
          <w:rStyle w:val="KeyWord0"/>
        </w:rPr>
        <w:t>f(a,</w:t>
      </w:r>
      <w:r w:rsidR="00D4318D">
        <w:rPr>
          <w:rStyle w:val="KeyWord0"/>
        </w:rPr>
        <w:t xml:space="preserve"> </w:t>
      </w:r>
      <w:r w:rsidR="00D4318D" w:rsidRPr="00903DBA">
        <w:rPr>
          <w:rStyle w:val="KeyWord0"/>
        </w:rPr>
        <w:t>b,</w:t>
      </w:r>
      <w:r w:rsidR="00D4318D">
        <w:rPr>
          <w:rStyle w:val="KeyWord0"/>
        </w:rPr>
        <w:t xml:space="preserve"> </w:t>
      </w:r>
      <w:r w:rsidR="00D4318D" w:rsidRPr="00903DBA">
        <w:rPr>
          <w:rStyle w:val="KeyWord0"/>
        </w:rPr>
        <w:t>c)</w:t>
      </w:r>
      <w:r w:rsidR="00D4318D">
        <w:rPr>
          <w:rStyle w:val="KeyWord0"/>
        </w:rPr>
        <w:t>&lt;/k&gt;</w:t>
      </w:r>
      <w:r>
        <w:t xml:space="preserve">, </w:t>
      </w:r>
      <w:r w:rsidR="00D4318D">
        <w:rPr>
          <w:rStyle w:val="KeyWord0"/>
        </w:rPr>
        <w:t>&lt;k&gt;g(int i, double x)&lt;/k&gt;</w:t>
      </w:r>
      <w:r w:rsidR="00A853BF" w:rsidRPr="00903DBA">
        <w:t>;</w:t>
      </w:r>
    </w:p>
    <w:p w14:paraId="058B64EF" w14:textId="301034E0" w:rsidR="00A853BF" w:rsidRPr="00903DBA" w:rsidRDefault="00A853BF" w:rsidP="00A853BF">
      <w:pPr>
        <w:pStyle w:val="Code"/>
      </w:pPr>
      <w:r w:rsidRPr="00903DBA">
        <w:t xml:space="preserve">char </w:t>
      </w:r>
      <w:r w:rsidR="00D4318D">
        <w:rPr>
          <w:rStyle w:val="KeyWord0"/>
        </w:rPr>
        <w:t>&lt;k&gt;</w:t>
      </w:r>
      <w:r w:rsidR="00D4318D" w:rsidRPr="00903DBA">
        <w:rPr>
          <w:rStyle w:val="KeyWord0"/>
        </w:rPr>
        <w:t>s[]</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"Hello"</w:t>
      </w:r>
      <w:r w:rsidR="00D4318D">
        <w:rPr>
          <w:rStyle w:val="KeyWord0"/>
        </w:rPr>
        <w:t>&lt;/k&gt;</w:t>
      </w:r>
      <w:r w:rsidRPr="00903DBA">
        <w:t>;</w:t>
      </w:r>
    </w:p>
    <w:p w14:paraId="42DA3A4C" w14:textId="15CEE3D8" w:rsidR="00A853BF" w:rsidRPr="00903DBA" w:rsidRDefault="00A853BF" w:rsidP="00A853BF">
      <w:pPr>
        <w:pStyle w:val="Code"/>
      </w:pPr>
      <w:r w:rsidRPr="00903DBA">
        <w:t xml:space="preserve">int </w:t>
      </w:r>
      <w:r w:rsidR="00D4318D">
        <w:rPr>
          <w:rStyle w:val="KeyWord0"/>
        </w:rPr>
        <w:t>&lt;k&gt;</w:t>
      </w:r>
      <w:r w:rsidR="00D4318D" w:rsidRPr="00903DBA">
        <w:rPr>
          <w:rStyle w:val="KeyWord0"/>
        </w:rPr>
        <w:t>*p</w:t>
      </w:r>
      <w:r w:rsidR="00D4318D">
        <w:rPr>
          <w:rStyle w:val="KeyWord0"/>
        </w:rPr>
        <w:t>&lt;/k&gt;</w:t>
      </w:r>
      <w:r w:rsidRPr="00903DBA">
        <w:t xml:space="preserve">, </w:t>
      </w:r>
      <w:r w:rsidR="00D4318D">
        <w:rPr>
          <w:rStyle w:val="KeyWord0"/>
        </w:rPr>
        <w:t>&lt;k&gt;</w:t>
      </w:r>
      <w:r w:rsidR="00D4318D" w:rsidRPr="00903DBA">
        <w:rPr>
          <w:rStyle w:val="KeyWord0"/>
        </w:rPr>
        <w:t>*q</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&amp;i</w:t>
      </w:r>
      <w:r w:rsidR="00D4318D">
        <w:rPr>
          <w:rStyle w:val="KeyWord0"/>
        </w:rPr>
        <w:t>&lt;/k&gt;</w:t>
      </w:r>
      <w:r w:rsidRPr="00903DBA">
        <w:t>;</w:t>
      </w:r>
    </w:p>
    <w:p w14:paraId="1EF03714" w14:textId="7C12850C" w:rsidR="00A853BF" w:rsidRDefault="009641C9" w:rsidP="00A853BF">
      <w:pPr>
        <w:pStyle w:val="Code"/>
      </w:pPr>
      <w:r w:rsidRPr="00903DBA">
        <w:t xml:space="preserve">long int </w:t>
      </w:r>
      <w:r w:rsidR="00D4318D">
        <w:rPr>
          <w:rStyle w:val="KeyWord0"/>
        </w:rPr>
        <w:t>&lt;k&gt;</w:t>
      </w:r>
      <w:r w:rsidR="00D4318D" w:rsidRPr="00903DBA">
        <w:rPr>
          <w:rStyle w:val="KeyWord0"/>
        </w:rPr>
        <w:t>value</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7</w:t>
      </w:r>
      <w:r w:rsidR="00D4318D">
        <w:rPr>
          <w:rStyle w:val="KeyWord0"/>
        </w:rPr>
        <w:t>&lt;/k&gt;</w:t>
      </w:r>
      <w:r w:rsidR="004D3890" w:rsidRPr="00903DBA">
        <w:t>;</w:t>
      </w:r>
      <w:r w:rsidR="00466DB4">
        <w:t xml:space="preserve"> // Struct members only</w:t>
      </w:r>
    </w:p>
    <w:p w14:paraId="1E6BE235" w14:textId="751B3CBF" w:rsidR="00D5715C" w:rsidRPr="00903DBA" w:rsidRDefault="002A70F9" w:rsidP="002A70F9">
      <w:r>
        <w:t xml:space="preserve">The </w:t>
      </w:r>
      <w:r w:rsidR="00D4318D">
        <w:rPr>
          <w:rStyle w:val="KeyWord0"/>
        </w:rPr>
        <w:t>&lt;k&gt;</w:t>
      </w:r>
      <w:r w:rsidR="00D4318D" w:rsidRPr="002A70F9">
        <w:rPr>
          <w:rStyle w:val="KeyWord0"/>
        </w:rPr>
        <w:t>Declarator</w:t>
      </w:r>
      <w:r w:rsidR="00D4318D">
        <w:rPr>
          <w:rStyle w:val="KeyWord0"/>
        </w:rPr>
        <w:t>&lt;/k&gt;</w:t>
      </w:r>
      <w:r>
        <w:t xml:space="preserve"> class handles a declarator. For each new </w:t>
      </w:r>
      <w:r w:rsidR="00F540CF">
        <w:t xml:space="preserve">element of the declarator, the </w:t>
      </w:r>
      <w:r w:rsidR="00D4318D">
        <w:rPr>
          <w:rStyle w:val="KeyWord0"/>
        </w:rPr>
        <w:t>&lt;k&gt;A</w:t>
      </w:r>
      <w:r w:rsidR="00D4318D" w:rsidRPr="00F540CF">
        <w:rPr>
          <w:rStyle w:val="KeyWord0"/>
        </w:rPr>
        <w:t>dd</w:t>
      </w:r>
      <w:r w:rsidR="00D4318D">
        <w:rPr>
          <w:rStyle w:val="KeyWord0"/>
        </w:rPr>
        <w:t>&lt;/k&gt;</w:t>
      </w:r>
      <w:r w:rsidR="00F540CF">
        <w:t xml:space="preserve"> method is called.</w:t>
      </w:r>
      <w:r w:rsidR="002B3340">
        <w:t xml:space="preserve"> For instance, if the declaration specifier is an integer and the declarator is a pointer </w:t>
      </w:r>
      <w:r w:rsidR="00D4318D">
        <w:rPr>
          <w:rStyle w:val="KeyWord0"/>
        </w:rPr>
        <w:t>&lt;k&gt;</w:t>
      </w:r>
      <w:r w:rsidR="00D4318D" w:rsidRPr="002B3340">
        <w:rPr>
          <w:rStyle w:val="KeyWord0"/>
        </w:rPr>
        <w:t>int</w:t>
      </w:r>
      <w:r w:rsidR="00D4318D">
        <w:rPr>
          <w:rStyle w:val="KeyWord0"/>
        </w:rPr>
        <w:t xml:space="preserve"> </w:t>
      </w:r>
      <w:r w:rsidR="00D4318D" w:rsidRPr="002B3340">
        <w:rPr>
          <w:rStyle w:val="KeyWord0"/>
        </w:rPr>
        <w:t>*p;</w:t>
      </w:r>
      <w:r w:rsidR="00D4318D">
        <w:rPr>
          <w:rStyle w:val="KeyWord0"/>
        </w:rPr>
        <w:t>&lt;/k&gt;</w:t>
      </w:r>
      <w:r w:rsidR="006A5FCA">
        <w:t xml:space="preserve">, </w:t>
      </w:r>
      <w:r w:rsidR="00D4318D">
        <w:rPr>
          <w:rStyle w:val="KeyWord0"/>
        </w:rPr>
        <w:t>&lt;k&gt;</w:t>
      </w:r>
      <w:r w:rsidR="00D4318D" w:rsidRPr="00A65E61">
        <w:rPr>
          <w:rStyle w:val="KeyWord0"/>
        </w:rPr>
        <w:t>Add</w:t>
      </w:r>
      <w:r w:rsidR="00D4318D">
        <w:rPr>
          <w:rStyle w:val="KeyWord0"/>
        </w:rPr>
        <w:t>&lt;/k&gt;</w:t>
      </w:r>
      <w:r w:rsidR="006A5FCA">
        <w:t xml:space="preserve">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0E321F4B" w:rsidR="00566B7F" w:rsidRPr="00903DBA" w:rsidRDefault="00AA39D4" w:rsidP="00AA39D4">
      <w:pPr>
        <w:rPr>
          <w:highlight w:val="white"/>
        </w:rPr>
      </w:pPr>
      <w:r w:rsidRPr="00903DBA">
        <w:rPr>
          <w:highlight w:val="white"/>
        </w:rPr>
        <w:lastRenderedPageBreak/>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175F1F">
        <w:rPr>
          <w:highlight w:val="white"/>
        </w:rPr>
        <w:t xml:space="preserve"> greater than zero</w:t>
      </w:r>
      <w:r w:rsidR="00B869BC" w:rsidRPr="00903DBA">
        <w:rPr>
          <w:highlight w:val="white"/>
        </w:rPr>
        <w:t>.</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DDDC804"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7272C4F9"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1C6D9334"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 xml:space="preserve">is a function, </w:t>
      </w:r>
      <w:r w:rsidR="00175F1F">
        <w:rPr>
          <w:highlight w:val="white"/>
        </w:rPr>
        <w:t xml:space="preserve">we </w:t>
      </w:r>
      <w:r w:rsidR="00C72F1F" w:rsidRPr="00903DBA">
        <w:rPr>
          <w:highlight w:val="white"/>
        </w:rPr>
        <w:t>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43D5CD4A"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1103498" w:rsidR="00E0239C"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0C94D96D" w:rsidR="007126A2" w:rsidRPr="00903DBA" w:rsidRDefault="00CC1DF4" w:rsidP="0060539D">
      <w:pPr>
        <w:pStyle w:val="Heading1"/>
      </w:pPr>
      <w:r>
        <w:lastRenderedPageBreak/>
        <w:t>&lt;h1&gt;</w:t>
      </w:r>
      <w:bookmarkStart w:id="301" w:name="_Toc93320527"/>
      <w:r w:rsidRPr="00903DBA">
        <w:t>The Symbol Table</w:t>
      </w:r>
      <w:bookmarkEnd w:id="301"/>
      <w:r>
        <w:t>&lt;/h1&gt;</w:t>
      </w:r>
    </w:p>
    <w:p w14:paraId="4A71480E" w14:textId="51070355" w:rsidR="0050082D" w:rsidRPr="00903DBA" w:rsidRDefault="00B634C7" w:rsidP="00CE158A">
      <w:r w:rsidRPr="00903DBA">
        <w:t>The symbol table keeps track of the values, types, functions, and variables</w:t>
      </w:r>
      <w:r w:rsidR="003D1533">
        <w:t xml:space="preserve"> </w:t>
      </w:r>
      <w:r w:rsidRPr="00903DBA">
        <w:t xml:space="preserve">defined by the programmer </w:t>
      </w:r>
      <w:r w:rsidR="003D1533">
        <w:t>as</w:t>
      </w:r>
      <w:r w:rsidRPr="00903DBA">
        <w:t xml:space="preserve">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6F2537">
        <w:t>In fact, t</w:t>
      </w:r>
      <w:r w:rsidR="00033A0C" w:rsidRPr="00903DBA">
        <w:t xml:space="preserve">here are actually several symbol tables. </w:t>
      </w:r>
      <w:r w:rsidR="00333897" w:rsidRPr="00903DBA">
        <w:t xml:space="preserve">There </w:t>
      </w:r>
      <w:r w:rsidR="001C31F5">
        <w:t>is a</w:t>
      </w:r>
      <w:r w:rsidR="00333897" w:rsidRPr="00903DBA">
        <w:t xml:space="preserve"> symbol table</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and for</w:t>
      </w:r>
      <w:r w:rsidR="001C31F5">
        <w:t xml:space="preserve">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w:t>
      </w:r>
      <w:r w:rsidR="001C31F5">
        <w:t xml:space="preserve">which is null for </w:t>
      </w:r>
      <w:r w:rsidR="00D64F22" w:rsidRPr="00903DBA">
        <w:t xml:space="preserve">the </w:t>
      </w:r>
      <w:r w:rsidR="001C31F5">
        <w:t xml:space="preserve">global space </w:t>
      </w:r>
      <w:r w:rsidR="00D64F22" w:rsidRPr="00903DBA">
        <w:t>table).</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5B05A2E8" w:rsidR="00370480" w:rsidRPr="00903DBA" w:rsidRDefault="00370480" w:rsidP="00AC74F8">
      <w:r w:rsidRPr="00903DBA">
        <w:t xml:space="preserve">When the parsing reaches point </w:t>
      </w:r>
      <w:r w:rsidR="00D4318D">
        <w:rPr>
          <w:rStyle w:val="KeyWord0"/>
        </w:rPr>
        <w:t>&lt;k&gt;</w:t>
      </w:r>
      <w:r w:rsidR="00D4318D" w:rsidRPr="00903DBA">
        <w:rPr>
          <w:rStyle w:val="KeyWord0"/>
        </w:rPr>
        <w:t>p</w:t>
      </w:r>
      <w:r w:rsidR="00D4318D">
        <w:rPr>
          <w:rStyle w:val="KeyWord0"/>
        </w:rPr>
        <w:t>&lt;/k&gt;</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D4318D">
        <w:rPr>
          <w:rStyle w:val="KeyWord0"/>
        </w:rPr>
        <w:t>&lt;k&gt;</w:t>
      </w:r>
      <w:r w:rsidR="00D4318D" w:rsidRPr="00903DBA">
        <w:rPr>
          <w:rStyle w:val="KeyWord0"/>
        </w:rPr>
        <w:t>i</w:t>
      </w:r>
      <w:r w:rsidR="00D4318D">
        <w:rPr>
          <w:rStyle w:val="KeyWord0"/>
        </w:rPr>
        <w:t>&lt;/k&gt;</w:t>
      </w:r>
      <w:r w:rsidR="0053189F" w:rsidRPr="00903DBA">
        <w:t xml:space="preserve"> </w:t>
      </w:r>
      <w:r w:rsidR="00684BE1">
        <w:t>is known</w:t>
      </w:r>
      <w:r w:rsidR="00A134C2" w:rsidRPr="00903DBA">
        <w:t xml:space="preserve"> in every block and </w:t>
      </w:r>
      <w:r w:rsidR="0053189F" w:rsidRPr="00903DBA">
        <w:t xml:space="preserve">is </w:t>
      </w:r>
      <w:r w:rsidR="00684BE1">
        <w:t xml:space="preserve">reachable for each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53796B">
        <w:t>have reached the global scope table.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09689FEC">
                <wp:extent cx="4508500" cy="541020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360680"/>
                          </a:xfrm>
                          <a:prstGeom prst="rect">
                            <a:avLst/>
                          </a:prstGeom>
                          <a:solidFill>
                            <a:schemeClr val="lt1"/>
                          </a:solidFill>
                          <a:ln w="12700">
                            <a:noFill/>
                          </a:ln>
                        </wps:spPr>
                        <wps:txb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26pt;mso-position-horizontal-relative:char;mso-position-vertical-relative:line" coordsize="45085,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1n8QYAADk9AAAOAAAAZHJzL2Uyb0RvYy54bWzsW1tv2zYYfR+w/yDofbXuF6NOkaXrNqBo&#10;i6ZbnxlZioXIokYxsbNfv+8jRUryp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">
                <v:shape id="_x0000_s1103" type="#_x0000_t75" style="position:absolute;width:45085;height:54102;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75705EFE" w14:textId="4BFF5826" w:rsidR="00DB1DED" w:rsidRPr="00903DBA" w:rsidRDefault="00DB1DED" w:rsidP="00DB1DED">
      <w:pPr>
        <w:rPr>
          <w:highlight w:val="white"/>
        </w:rPr>
      </w:pPr>
      <w:r w:rsidRPr="00903DBA">
        <w:t xml:space="preserve">The </w:t>
      </w:r>
      <w:r w:rsidR="00D4318D">
        <w:rPr>
          <w:rStyle w:val="KeyWord0"/>
        </w:rPr>
        <w:t>&lt;k&gt;</w:t>
      </w:r>
      <w:r w:rsidR="00D4318D" w:rsidRPr="00903DBA">
        <w:rPr>
          <w:rStyle w:val="KeyWord0"/>
        </w:rPr>
        <w:t>SymbolTable</w:t>
      </w:r>
      <w:r w:rsidR="00D4318D">
        <w:rPr>
          <w:rStyle w:val="KeyWord0"/>
        </w:rPr>
        <w:t>&lt;/k&gt;</w:t>
      </w:r>
      <w:r w:rsidRPr="00903DBA">
        <w:t xml:space="preserve"> class </w:t>
      </w:r>
      <w:r w:rsidR="003C6008" w:rsidRPr="00903DBA">
        <w:t>holds a symbol table.</w:t>
      </w:r>
      <w:r w:rsidR="003C6008" w:rsidRPr="00903DBA">
        <w:rPr>
          <w:highlight w:val="white"/>
        </w:rPr>
        <w:t xml:space="preserve"> The scope of a table is </w:t>
      </w:r>
      <w:r w:rsidR="00D4318D">
        <w:rPr>
          <w:rStyle w:val="KeyWord0"/>
          <w:highlight w:val="white"/>
        </w:rPr>
        <w:t>&lt;k&gt;</w:t>
      </w:r>
      <w:r w:rsidR="00D4318D" w:rsidRPr="00903DBA">
        <w:rPr>
          <w:rStyle w:val="KeyWord0"/>
          <w:highlight w:val="white"/>
        </w:rPr>
        <w:t>Global</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Function</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Block</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Struct</w:t>
      </w:r>
      <w:r w:rsidR="00D4318D">
        <w:rPr>
          <w:rStyle w:val="KeyWord0"/>
          <w:highlight w:val="white"/>
        </w:rPr>
        <w:t>&lt;/k&gt;</w:t>
      </w:r>
      <w:r w:rsidR="003C6008" w:rsidRPr="00903DBA">
        <w:rPr>
          <w:highlight w:val="white"/>
        </w:rPr>
        <w:t xml:space="preserve">, or </w:t>
      </w:r>
      <w:r w:rsidR="00D4318D">
        <w:rPr>
          <w:rStyle w:val="KeyWord0"/>
          <w:highlight w:val="white"/>
        </w:rPr>
        <w:t>&lt;k&gt;</w:t>
      </w:r>
      <w:r w:rsidR="00D4318D" w:rsidRPr="00903DBA">
        <w:rPr>
          <w:rStyle w:val="KeyWord0"/>
          <w:highlight w:val="white"/>
        </w:rPr>
        <w:t>Union</w:t>
      </w:r>
      <w:r w:rsidR="00D4318D">
        <w:rPr>
          <w:rStyle w:val="KeyWord0"/>
          <w:highlight w:val="white"/>
        </w:rPr>
        <w:t>&lt;/k&gt;</w:t>
      </w:r>
      <w:r w:rsidR="003C6008" w:rsidRPr="00903DBA">
        <w:rPr>
          <w:highlight w:val="white"/>
        </w:rPr>
        <w:t xml:space="preserve"> as </w:t>
      </w:r>
      <w:r w:rsidR="0065369F">
        <w:rPr>
          <w:highlight w:val="white"/>
        </w:rPr>
        <w:t xml:space="preserve">of the </w:t>
      </w:r>
      <w:r w:rsidR="00D4318D">
        <w:rPr>
          <w:rStyle w:val="KeyWord0"/>
          <w:highlight w:val="white"/>
        </w:rPr>
        <w:t>&lt;k&gt;</w:t>
      </w:r>
      <w:r w:rsidR="00D4318D" w:rsidRPr="0065369F">
        <w:rPr>
          <w:rStyle w:val="KeyWord0"/>
          <w:highlight w:val="white"/>
        </w:rPr>
        <w:t>Scope</w:t>
      </w:r>
      <w:r w:rsidR="00D4318D">
        <w:rPr>
          <w:rStyle w:val="KeyWord0"/>
          <w:highlight w:val="white"/>
        </w:rPr>
        <w:t>&lt;/k&gt;</w:t>
      </w:r>
      <w:r w:rsidR="0065369F">
        <w:rPr>
          <w:highlight w:val="white"/>
        </w:rPr>
        <w:t xml:space="preserve"> enumeration.</w:t>
      </w:r>
    </w:p>
    <w:p w14:paraId="70A04421" w14:textId="43A9B153" w:rsidR="000C7243" w:rsidRPr="00903DBA" w:rsidRDefault="000274D4" w:rsidP="000C7243">
      <w:pPr>
        <w:pStyle w:val="CodeHeader"/>
      </w:pPr>
      <w:r>
        <w:t>&lt;ch&gt;</w:t>
      </w:r>
      <w:r w:rsidRPr="00903DBA">
        <w:t>SymbolTable</w:t>
      </w:r>
      <w:r>
        <w:t>.</w:t>
      </w:r>
      <w:r w:rsidRPr="00903DBA">
        <w:t>cs</w:t>
      </w:r>
      <w:r>
        <w:t>&lt;/ch&gt;</w:t>
      </w:r>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64A62347"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w:t>
      </w:r>
      <w:r w:rsidR="00F63BAC">
        <w:rPr>
          <w:highlight w:val="white"/>
        </w:rPr>
        <w:t xml:space="preserve">of the table </w:t>
      </w:r>
      <w:r w:rsidR="00F30767" w:rsidRPr="00903DBA">
        <w:rPr>
          <w:highlight w:val="white"/>
        </w:rPr>
        <w:t>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w:t>
      </w:r>
      <w:r w:rsidR="00D846BE" w:rsidRPr="00903DBA">
        <w:rPr>
          <w:highlight w:val="white"/>
        </w:rPr>
        <w:lastRenderedPageBreak/>
        <w:t>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F23462">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5C93F57A" w:rsidR="00ED72CD" w:rsidRPr="00903DBA" w:rsidRDefault="00ED72CD" w:rsidP="00ED72CD">
      <w:pPr>
        <w:pStyle w:val="Code"/>
        <w:rPr>
          <w:highlight w:val="white"/>
        </w:rPr>
      </w:pPr>
      <w:r w:rsidRPr="00903DBA">
        <w:rPr>
          <w:highlight w:val="white"/>
        </w:rPr>
        <w:t xml:space="preserve">    private </w:t>
      </w:r>
      <w:r w:rsidR="008039CE">
        <w:rPr>
          <w:highlight w:val="white"/>
        </w:rPr>
        <w:t xml:space="preserve">readonly </w:t>
      </w:r>
      <w:r w:rsidRPr="00903DBA">
        <w:rPr>
          <w:highlight w:val="white"/>
        </w:rPr>
        <w:t>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6087399C" w:rsidR="00AE2B4C" w:rsidRDefault="008C4970" w:rsidP="00AE2B4C">
      <w:pPr>
        <w:pStyle w:val="ListParagraph"/>
        <w:numPr>
          <w:ilvl w:val="0"/>
          <w:numId w:val="180"/>
        </w:numPr>
        <w:rPr>
          <w:highlight w:val="white"/>
        </w:rPr>
      </w:pPr>
      <w:r>
        <w:rPr>
          <w:highlight w:val="white"/>
        </w:rPr>
        <w:t>&lt;l&gt;The function header: t</w:t>
      </w:r>
      <w:r w:rsidRPr="00AE2B4C">
        <w:rPr>
          <w:highlight w:val="white"/>
        </w:rPr>
        <w:t>he offsets of the return jump address, the regular frame pointer, and the</w:t>
      </w:r>
      <w:r>
        <w:rPr>
          <w:highlight w:val="white"/>
        </w:rPr>
        <w:t xml:space="preserve"> variadic frame pointer.&lt;/l&gt;</w:t>
      </w:r>
    </w:p>
    <w:p w14:paraId="2CD2B4FE" w14:textId="4C4944AA" w:rsidR="00920B2F" w:rsidRDefault="008C4970" w:rsidP="00AE2B4C">
      <w:pPr>
        <w:pStyle w:val="ListParagraph"/>
        <w:numPr>
          <w:ilvl w:val="0"/>
          <w:numId w:val="180"/>
        </w:numPr>
        <w:rPr>
          <w:highlight w:val="white"/>
        </w:rPr>
      </w:pPr>
      <w:r>
        <w:rPr>
          <w:highlight w:val="white"/>
        </w:rPr>
        <w:t xml:space="preserve">&lt;l&gt;The regular </w:t>
      </w:r>
      <w:r w:rsidRPr="00AE2B4C">
        <w:rPr>
          <w:highlight w:val="white"/>
        </w:rPr>
        <w:t>function parameters</w:t>
      </w:r>
      <w:r>
        <w:rPr>
          <w:highlight w:val="white"/>
        </w:rPr>
        <w:t>.&lt;/l&gt;</w:t>
      </w:r>
    </w:p>
    <w:p w14:paraId="3E0C50E1" w14:textId="32AF0A20" w:rsidR="00920B2F" w:rsidRDefault="008C4970" w:rsidP="00AE2B4C">
      <w:pPr>
        <w:pStyle w:val="ListParagraph"/>
        <w:numPr>
          <w:ilvl w:val="0"/>
          <w:numId w:val="180"/>
        </w:numPr>
        <w:rPr>
          <w:highlight w:val="white"/>
        </w:rPr>
      </w:pPr>
      <w:r>
        <w:rPr>
          <w:highlight w:val="white"/>
        </w:rPr>
        <w:t xml:space="preserve">&lt;l&gt;Potential </w:t>
      </w:r>
      <w:r w:rsidRPr="00AE2B4C">
        <w:rPr>
          <w:highlight w:val="white"/>
        </w:rPr>
        <w:t xml:space="preserve">extra parameters in case of </w:t>
      </w:r>
      <w:r>
        <w:rPr>
          <w:highlight w:val="white"/>
        </w:rPr>
        <w:t>a variadic</w:t>
      </w:r>
      <w:r w:rsidRPr="00AE2B4C">
        <w:rPr>
          <w:highlight w:val="white"/>
        </w:rPr>
        <w:t xml:space="preserve"> call</w:t>
      </w:r>
      <w:r>
        <w:rPr>
          <w:highlight w:val="white"/>
        </w:rPr>
        <w:t>.&lt;/l&gt;</w:t>
      </w:r>
    </w:p>
    <w:p w14:paraId="234D6D19" w14:textId="3D5A6B82" w:rsidR="00920B2F" w:rsidRDefault="008C4970" w:rsidP="00AE2B4C">
      <w:pPr>
        <w:pStyle w:val="ListParagraph"/>
        <w:numPr>
          <w:ilvl w:val="0"/>
          <w:numId w:val="180"/>
        </w:numPr>
        <w:rPr>
          <w:highlight w:val="white"/>
        </w:rPr>
      </w:pPr>
      <w:r>
        <w:rPr>
          <w:highlight w:val="white"/>
        </w:rPr>
        <w:t>&lt;l&gt;V</w:t>
      </w:r>
      <w:r w:rsidRPr="00AE2B4C">
        <w:rPr>
          <w:highlight w:val="white"/>
        </w:rPr>
        <w:t>ariables of auto or register storage</w:t>
      </w:r>
      <w:r>
        <w:rPr>
          <w:highlight w:val="white"/>
        </w:rPr>
        <w:t>.&lt;/l&gt;</w:t>
      </w:r>
    </w:p>
    <w:p w14:paraId="18795C9E" w14:textId="660A2575" w:rsidR="00920B2F" w:rsidRDefault="008C4970" w:rsidP="00AE2B4C">
      <w:pPr>
        <w:pStyle w:val="ListParagraph"/>
        <w:numPr>
          <w:ilvl w:val="0"/>
          <w:numId w:val="180"/>
        </w:numPr>
        <w:rPr>
          <w:highlight w:val="white"/>
        </w:rPr>
      </w:pPr>
      <w:r>
        <w:rPr>
          <w:highlight w:val="white"/>
        </w:rPr>
        <w:t>&lt;l&gt;Temporary integral values that are stored are loaded from the registers to the activation record during function calls.&lt;/l&gt;</w:t>
      </w:r>
    </w:p>
    <w:p w14:paraId="06209777" w14:textId="4DA84698" w:rsidR="00757DA4" w:rsidRDefault="008C4970" w:rsidP="00757DA4">
      <w:pPr>
        <w:pStyle w:val="ListParagraph"/>
        <w:numPr>
          <w:ilvl w:val="0"/>
          <w:numId w:val="180"/>
        </w:numPr>
        <w:rPr>
          <w:highlight w:val="white"/>
        </w:rPr>
      </w:pPr>
      <w:r>
        <w:rPr>
          <w:highlight w:val="white"/>
        </w:rPr>
        <w:t>&lt;l&gt;Temporary floating-point values that are loaded from the floating-point stack to the activation record during function calls.&lt;/l&gt;</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20DA25BB"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D4318D">
        <w:rPr>
          <w:rStyle w:val="KeyWord0"/>
          <w:highlight w:val="white"/>
        </w:rPr>
        <w:t>&lt;k&gt;</w:t>
      </w:r>
      <w:r w:rsidR="00D4318D" w:rsidRPr="00903DBA">
        <w:rPr>
          <w:rStyle w:val="KeyWord0"/>
          <w:highlight w:val="white"/>
        </w:rPr>
        <w:t>m_entryMap</w:t>
      </w:r>
      <w:r w:rsidR="00D4318D">
        <w:rPr>
          <w:rStyle w:val="KeyWord0"/>
          <w:highlight w:val="white"/>
        </w:rPr>
        <w:t>&lt;/k&gt;</w:t>
      </w:r>
      <w:r w:rsidR="004037D9" w:rsidRPr="00903DBA">
        <w:rPr>
          <w:highlight w:val="white"/>
        </w:rPr>
        <w:t xml:space="preserve"> </w:t>
      </w:r>
      <w:r w:rsidR="000A74D7">
        <w:rPr>
          <w:highlight w:val="white"/>
        </w:rPr>
        <w:t>map. Moreover, w</w:t>
      </w:r>
      <w:r w:rsidR="00D846BE" w:rsidRPr="00903DBA">
        <w:rPr>
          <w:highlight w:val="white"/>
        </w:rPr>
        <w:t>e use</w:t>
      </w:r>
      <w:r w:rsidR="000A74D7">
        <w:rPr>
          <w:highlight w:val="white"/>
        </w:rPr>
        <w:t xml:space="preserve"> the</w:t>
      </w:r>
      <w:r w:rsidR="00D846BE" w:rsidRPr="00903DBA">
        <w:rPr>
          <w:highlight w:val="white"/>
        </w:rPr>
        <w:t xml:space="preserve"> </w:t>
      </w:r>
      <w:r w:rsidR="00D4318D">
        <w:rPr>
          <w:rStyle w:val="KeyWord0"/>
          <w:highlight w:val="white"/>
        </w:rPr>
        <w:t>&lt;k&gt;</w:t>
      </w:r>
      <w:r w:rsidR="00D4318D" w:rsidRPr="00903DBA">
        <w:rPr>
          <w:rStyle w:val="KeyWord0"/>
          <w:highlight w:val="white"/>
        </w:rPr>
        <w:t>m_entryList</w:t>
      </w:r>
      <w:r w:rsidR="00D4318D">
        <w:rPr>
          <w:rStyle w:val="KeyWord0"/>
          <w:highlight w:val="white"/>
        </w:rPr>
        <w:t>&lt;/k&gt;</w:t>
      </w:r>
      <w:r w:rsidR="004037D9" w:rsidRPr="00903DBA">
        <w:rPr>
          <w:highlight w:val="white"/>
        </w:rPr>
        <w:t xml:space="preserve"> </w:t>
      </w:r>
      <w:r w:rsidR="000A74D7">
        <w:rPr>
          <w:highlight w:val="white"/>
        </w:rPr>
        <w:t xml:space="preserve">list </w:t>
      </w:r>
      <w:r w:rsidR="004037D9" w:rsidRPr="00903DBA">
        <w:rPr>
          <w:highlight w:val="white"/>
        </w:rPr>
        <w:t>when initializing values in struct</w:t>
      </w:r>
      <w:r w:rsidR="000425BF">
        <w:rPr>
          <w:highlight w:val="white"/>
        </w:rPr>
        <w:t>s</w:t>
      </w:r>
      <w:r w:rsidR="004037D9" w:rsidRPr="00903DBA">
        <w:rPr>
          <w:highlight w:val="white"/>
        </w:rPr>
        <w:t xml:space="preserve"> </w:t>
      </w:r>
      <w:r w:rsidR="000425BF">
        <w:rPr>
          <w:highlight w:val="white"/>
        </w:rPr>
        <w:t>and</w:t>
      </w:r>
      <w:r w:rsidR="004037D9" w:rsidRPr="00903DBA">
        <w:rPr>
          <w:highlight w:val="white"/>
        </w:rPr>
        <w:t xml:space="preserve"> union</w:t>
      </w:r>
      <w:r w:rsidR="000425BF">
        <w:rPr>
          <w:highlight w:val="white"/>
        </w:rPr>
        <w:t>s</w:t>
      </w:r>
      <w:r w:rsidR="004037D9" w:rsidRPr="00903DBA">
        <w:rPr>
          <w:highlight w:val="white"/>
        </w:rPr>
        <w:t>,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w:t>
      </w:r>
      <w:r w:rsidR="00D4318D">
        <w:rPr>
          <w:rStyle w:val="KeyWord0"/>
          <w:highlight w:val="white"/>
        </w:rPr>
        <w:t>&lt;k&gt;</w:t>
      </w:r>
      <w:r w:rsidR="00D4318D" w:rsidRPr="00903DBA">
        <w:rPr>
          <w:rStyle w:val="KeyWord0"/>
          <w:highlight w:val="white"/>
        </w:rPr>
        <w:t>Dictionary</w:t>
      </w:r>
      <w:r w:rsidR="00D4318D">
        <w:rPr>
          <w:rStyle w:val="KeyWord0"/>
          <w:highlight w:val="white"/>
        </w:rPr>
        <w:t>&lt;/k&gt;</w:t>
      </w:r>
      <w:r w:rsidR="004037D9" w:rsidRPr="00903DBA">
        <w:rPr>
          <w:highlight w:val="white"/>
        </w:rPr>
        <w:t xml:space="preserve"> class provides fast searching but does not guarantee any order</w:t>
      </w:r>
      <w:r w:rsidR="000425BF">
        <w:rPr>
          <w:highlight w:val="white"/>
        </w:rPr>
        <w:t>.</w:t>
      </w:r>
    </w:p>
    <w:p w14:paraId="078619E2" w14:textId="212E6871" w:rsidR="00ED72CD" w:rsidRPr="00903DBA" w:rsidRDefault="00ED72CD" w:rsidP="00ED72CD">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47729D50" w:rsidR="006B29C3" w:rsidRPr="00903DBA" w:rsidRDefault="006B29C3" w:rsidP="006B29C3">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4CA1F6DE" w14:textId="77777777" w:rsidR="0010651C" w:rsidRDefault="006C1DAB" w:rsidP="006C1DAB">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IDictionary&lt;string,Type&gt; m_tagMap =</w:t>
      </w:r>
    </w:p>
    <w:p w14:paraId="3750B26D" w14:textId="6E12E24C" w:rsidR="006C1DAB" w:rsidRPr="00903DBA" w:rsidRDefault="0010651C" w:rsidP="006C1DAB">
      <w:pPr>
        <w:pStyle w:val="Code"/>
        <w:rPr>
          <w:highlight w:val="white"/>
        </w:rPr>
      </w:pPr>
      <w:r>
        <w:rPr>
          <w:highlight w:val="white"/>
        </w:rPr>
        <w:t xml:space="preserve">    </w:t>
      </w:r>
      <w:r w:rsidR="006C1DAB" w:rsidRPr="00903DBA">
        <w:rPr>
          <w:highlight w:val="white"/>
        </w:rPr>
        <w:t xml:space="preserve"> new Dictionary&lt;string,Type&gt;();</w:t>
      </w:r>
    </w:p>
    <w:p w14:paraId="11094DF9" w14:textId="015C146E" w:rsidR="008F5511" w:rsidRPr="00903DBA" w:rsidRDefault="00D4318D" w:rsidP="00323ED4">
      <w:pPr>
        <w:rPr>
          <w:highlight w:val="white"/>
        </w:rPr>
      </w:pPr>
      <w:r>
        <w:rPr>
          <w:rStyle w:val="KeyWord0"/>
          <w:highlight w:val="white"/>
        </w:rPr>
        <w:t>&lt;k&gt;</w:t>
      </w:r>
      <w:r w:rsidRPr="00903DBA">
        <w:rPr>
          <w:rStyle w:val="KeyWord0"/>
          <w:highlight w:val="white"/>
        </w:rPr>
        <w:t>CurrentTable</w:t>
      </w:r>
      <w:r>
        <w:rPr>
          <w:rStyle w:val="KeyWord0"/>
          <w:highlight w:val="white"/>
        </w:rPr>
        <w:t>&lt;/k&gt;</w:t>
      </w:r>
      <w:r w:rsidR="00A32AEB" w:rsidRPr="00903DBA">
        <w:rPr>
          <w:highlight w:val="white"/>
        </w:rPr>
        <w:t xml:space="preserve"> and </w:t>
      </w:r>
      <w:r>
        <w:rPr>
          <w:rStyle w:val="KeyWord0"/>
          <w:highlight w:val="white"/>
        </w:rPr>
        <w:t>&lt;k&gt;</w:t>
      </w:r>
      <w:r w:rsidRPr="00903DBA">
        <w:rPr>
          <w:rStyle w:val="KeyWord0"/>
          <w:highlight w:val="white"/>
        </w:rPr>
        <w:t>CurrentFunction</w:t>
      </w:r>
      <w:r>
        <w:rPr>
          <w:rStyle w:val="KeyWord0"/>
          <w:highlight w:val="white"/>
        </w:rPr>
        <w:t>&lt;/k&gt;</w:t>
      </w:r>
      <w:r w:rsidR="00A32AEB"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00A32AEB" w:rsidRPr="00903DBA">
        <w:rPr>
          <w:highlight w:val="white"/>
        </w:rPr>
        <w:t xml:space="preserve">symbol </w:t>
      </w:r>
      <w:r w:rsidR="00FD4035" w:rsidRPr="00903DBA">
        <w:rPr>
          <w:highlight w:val="white"/>
        </w:rPr>
        <w:t>table</w:t>
      </w:r>
      <w:r w:rsidR="00872364" w:rsidRPr="00903DBA">
        <w:rPr>
          <w:highlight w:val="white"/>
        </w:rPr>
        <w:t xml:space="preserve"> </w:t>
      </w:r>
      <w:r w:rsidR="00A32AEB" w:rsidRPr="00903DBA">
        <w:rPr>
          <w:highlight w:val="white"/>
        </w:rPr>
        <w:t>a</w:t>
      </w:r>
      <w:r w:rsidR="00CC76F6" w:rsidRPr="00903DBA">
        <w:rPr>
          <w:highlight w:val="white"/>
        </w:rPr>
        <w:t>nd</w:t>
      </w:r>
      <w:r w:rsidR="00A32AEB" w:rsidRPr="00903DBA">
        <w:rPr>
          <w:highlight w:val="white"/>
        </w:rPr>
        <w:t xml:space="preserve"> </w:t>
      </w:r>
      <w:r w:rsidR="00046195">
        <w:rPr>
          <w:highlight w:val="white"/>
        </w:rPr>
        <w:t xml:space="preserve">the </w:t>
      </w:r>
      <w:r w:rsidR="00A32AEB"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calling a function or returning a value. In global scope,</w:t>
      </w:r>
      <w:r w:rsidR="004B7237">
        <w:rPr>
          <w:highlight w:val="white"/>
        </w:rPr>
        <w:t xml:space="preserve"> </w:t>
      </w:r>
      <w:r>
        <w:rPr>
          <w:rStyle w:val="KeyWord0"/>
          <w:highlight w:val="white"/>
        </w:rPr>
        <w:t>&lt;k&gt;</w:t>
      </w:r>
      <w:r w:rsidRPr="00903DBA">
        <w:rPr>
          <w:rStyle w:val="KeyWord0"/>
          <w:highlight w:val="white"/>
        </w:rPr>
        <w:t>CurrentFunction</w:t>
      </w:r>
      <w:r>
        <w:rPr>
          <w:rStyle w:val="KeyWord0"/>
          <w:highlight w:val="white"/>
        </w:rPr>
        <w:t>&lt;/k&gt;</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1FD3A918" w:rsidR="002A4DF0" w:rsidRPr="00903DBA" w:rsidRDefault="00D4318D" w:rsidP="002A4DF0">
      <w:pPr>
        <w:rPr>
          <w:highlight w:val="white"/>
        </w:rPr>
      </w:pPr>
      <w:r>
        <w:rPr>
          <w:rStyle w:val="KeyWord0"/>
          <w:highlight w:val="white"/>
        </w:rPr>
        <w:t>&lt;k&gt;</w:t>
      </w:r>
      <w:r w:rsidRPr="00903DBA">
        <w:rPr>
          <w:rStyle w:val="KeyWord0"/>
          <w:highlight w:val="white"/>
        </w:rPr>
        <w:t>GlobalStaticSet</w:t>
      </w:r>
      <w:r>
        <w:rPr>
          <w:rStyle w:val="KeyWord0"/>
          <w:highlight w:val="white"/>
        </w:rPr>
        <w:t>&lt;/k&gt;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89597B">
        <w:rPr>
          <w:highlight w:val="white"/>
        </w:rPr>
        <w:t>extern, static</w:t>
      </w:r>
      <w:r w:rsidR="002A4DF0" w:rsidRPr="00903DBA">
        <w:rPr>
          <w:highlight w:val="white"/>
        </w:rPr>
        <w:t>,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given offset</w:t>
      </w:r>
      <w:r w:rsidR="002A4DF0">
        <w:rPr>
          <w:highlight w:val="white"/>
        </w:rPr>
        <w:t>s</w:t>
      </w:r>
      <w:r w:rsidR="002A4DF0" w:rsidRPr="00903DBA">
        <w:rPr>
          <w:highlight w:val="white"/>
        </w:rPr>
        <w:t>, since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7F3F1AC0" w:rsidR="008F5511" w:rsidRPr="00903DBA" w:rsidRDefault="00323ED4" w:rsidP="00323ED4">
      <w:pPr>
        <w:rPr>
          <w:highlight w:val="white"/>
        </w:rPr>
      </w:pPr>
      <w:r w:rsidRPr="00903DBA">
        <w:rPr>
          <w:highlight w:val="white"/>
        </w:rPr>
        <w:lastRenderedPageBreak/>
        <w:t xml:space="preserve">The constructor of the </w:t>
      </w:r>
      <w:r w:rsidR="00D4318D">
        <w:rPr>
          <w:rStyle w:val="KeyWord0"/>
          <w:highlight w:val="white"/>
        </w:rPr>
        <w:t>&lt;k&gt;</w:t>
      </w:r>
      <w:r w:rsidR="00D4318D" w:rsidRPr="00903DBA">
        <w:rPr>
          <w:rStyle w:val="KeyWord0"/>
          <w:highlight w:val="white"/>
        </w:rPr>
        <w:t>SymbolTable</w:t>
      </w:r>
      <w:r w:rsidR="00D4318D">
        <w:rPr>
          <w:rStyle w:val="KeyWord0"/>
          <w:highlight w:val="white"/>
        </w:rPr>
        <w:t>&lt;/k&gt;</w:t>
      </w:r>
      <w:r w:rsidRPr="00903DBA">
        <w:rPr>
          <w:highlight w:val="white"/>
        </w:rPr>
        <w:t xml:space="preserve"> class takes the parent table</w:t>
      </w:r>
      <w:r w:rsidR="00637B04" w:rsidRPr="00903DBA">
        <w:rPr>
          <w:highlight w:val="white"/>
        </w:rPr>
        <w:t xml:space="preserve"> (which is null </w:t>
      </w:r>
      <w:r w:rsidR="0065369F">
        <w:rPr>
          <w:highlight w:val="white"/>
        </w:rPr>
        <w:t>for</w:t>
      </w:r>
      <w:r w:rsidR="00637B04" w:rsidRPr="00903DBA">
        <w:rPr>
          <w:highlight w:val="white"/>
        </w:rPr>
        <w:t xml:space="preserve">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63AC45A4" w:rsidR="008F5511"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62F89438" w14:textId="76CBFABE" w:rsidR="00A34857" w:rsidRPr="00903DBA" w:rsidRDefault="00A34857" w:rsidP="00A34857">
      <w:pPr>
        <w:rPr>
          <w:highlight w:val="white"/>
        </w:rPr>
      </w:pPr>
      <w:r>
        <w:rPr>
          <w:highlight w:val="white"/>
        </w:rPr>
        <w:t xml:space="preserve">We also set the </w:t>
      </w:r>
      <w:r w:rsidR="00D4318D">
        <w:rPr>
          <w:rStyle w:val="KeyWord0"/>
          <w:highlight w:val="white"/>
        </w:rPr>
        <w:t>&lt;k&gt;</w:t>
      </w:r>
      <w:r w:rsidR="00D4318D" w:rsidRPr="00A34857">
        <w:rPr>
          <w:rStyle w:val="KeyWord0"/>
          <w:highlight w:val="white"/>
        </w:rPr>
        <w:t>InitSymbol</w:t>
      </w:r>
      <w:r w:rsidR="00D4318D">
        <w:rPr>
          <w:rStyle w:val="KeyWord0"/>
          <w:highlight w:val="white"/>
        </w:rPr>
        <w:t>&lt;/k&gt;</w:t>
      </w:r>
      <w:r>
        <w:rPr>
          <w:highlight w:val="white"/>
        </w:rPr>
        <w:t xml:space="preserve"> and </w:t>
      </w:r>
      <w:r w:rsidR="00D4318D">
        <w:rPr>
          <w:rStyle w:val="KeyWord0"/>
          <w:highlight w:val="white"/>
        </w:rPr>
        <w:t>&lt;k&gt;</w:t>
      </w:r>
      <w:r w:rsidR="00D4318D" w:rsidRPr="00A34857">
        <w:rPr>
          <w:rStyle w:val="KeyWord0"/>
          <w:highlight w:val="white"/>
        </w:rPr>
        <w:t>ArgsSymbol</w:t>
      </w:r>
      <w:r w:rsidR="00D4318D">
        <w:rPr>
          <w:rStyle w:val="KeyWord0"/>
          <w:highlight w:val="white"/>
        </w:rPr>
        <w:t>&lt;/k&gt;</w:t>
      </w:r>
      <w:r>
        <w:rPr>
          <w:highlight w:val="white"/>
        </w:rPr>
        <w:t xml:space="preserve"> fields</w:t>
      </w:r>
      <w:r w:rsidR="007E26A9">
        <w:rPr>
          <w:highlight w:val="white"/>
        </w:rPr>
        <w:t xml:space="preserve"> to null. They a</w:t>
      </w:r>
      <w:r>
        <w:rPr>
          <w:highlight w:val="white"/>
        </w:rPr>
        <w:t xml:space="preserve">re </w:t>
      </w:r>
      <w:r w:rsidR="00D953D7">
        <w:rPr>
          <w:highlight w:val="white"/>
        </w:rPr>
        <w:t>holding the initialization code to be used at the beginning of the code and code handling the command line arguments.</w:t>
      </w:r>
    </w:p>
    <w:p w14:paraId="7CD679FB" w14:textId="65454D49" w:rsidR="00D4186A" w:rsidRPr="00903DBA" w:rsidRDefault="00D4186A" w:rsidP="00323ED4">
      <w:pPr>
        <w:pStyle w:val="Code"/>
        <w:rPr>
          <w:highlight w:val="white"/>
        </w:rPr>
      </w:pPr>
      <w:r w:rsidRPr="00903DBA">
        <w:rPr>
          <w:highlight w:val="white"/>
        </w:rPr>
        <w:t xml:space="preserve">          InitSymbol = ArgsSymbol = null;</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4D6F7473"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 xml:space="preserve">ifferent </w:t>
      </w:r>
      <w:r w:rsidR="006D68D0">
        <w:rPr>
          <w:highlight w:val="white"/>
        </w:rPr>
        <w:t xml:space="preserve">non-overlapping </w:t>
      </w:r>
      <w:r w:rsidR="00DC70AB" w:rsidRPr="00903DBA">
        <w:rPr>
          <w:highlight w:val="white"/>
        </w:rPr>
        <w:t>block</w:t>
      </w:r>
      <w:r w:rsidR="004316D8" w:rsidRPr="00903DBA">
        <w:rPr>
          <w:highlight w:val="white"/>
        </w:rPr>
        <w:t>s</w:t>
      </w:r>
      <w:r w:rsidR="00DC70AB" w:rsidRPr="00903DBA">
        <w:rPr>
          <w:highlight w:val="white"/>
        </w:rPr>
        <w:t xml:space="preserve">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lastRenderedPageBreak/>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8526DCC" w14:textId="585D6550" w:rsidR="00A63536" w:rsidRPr="00903DBA" w:rsidRDefault="00BA450C" w:rsidP="00247312">
      <w:r w:rsidRPr="00903DBA">
        <w:rPr>
          <w:highlight w:val="white"/>
        </w:rPr>
        <w:t xml:space="preserve">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 xml:space="preserve">at least one </w:t>
      </w:r>
      <w:r w:rsidR="00330DCD">
        <w:rPr>
          <w:highlight w:val="white"/>
        </w:rPr>
        <w:t xml:space="preserve">of </w:t>
      </w:r>
      <w:r w:rsidR="007E4B0B" w:rsidRPr="00903DBA">
        <w:rPr>
          <w:highlight w:val="white"/>
        </w:rPr>
        <w:t>them holds extern storage</w:t>
      </w:r>
      <w:r w:rsidR="000C5DFA" w:rsidRPr="00903DBA">
        <w:rPr>
          <w:highlight w:val="white"/>
        </w:rPr>
        <w:t>.</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37BC3C4A" w14:textId="6520CEDE"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(oldSymbol.IsExtern() || newSymbol.IsExtern(),</w:t>
      </w:r>
    </w:p>
    <w:p w14:paraId="4B61BCA6" w14:textId="53127DAA" w:rsidR="00A10233" w:rsidRPr="00903DBA" w:rsidRDefault="00A10233" w:rsidP="00A10233">
      <w:pPr>
        <w:pStyle w:val="Code"/>
        <w:rPr>
          <w:highlight w:val="white"/>
        </w:rPr>
      </w:pPr>
      <w:r w:rsidRPr="00903DBA">
        <w:rPr>
          <w:highlight w:val="white"/>
        </w:rPr>
        <w:t xml:space="preserve">                       name, Message.Name_already_defined);</w:t>
      </w:r>
    </w:p>
    <w:p w14:paraId="47CA6C5B" w14:textId="251226BD"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221D31FF" w:rsidR="00040518" w:rsidRPr="00040518" w:rsidRDefault="007A6821" w:rsidP="007A6821">
      <w:pPr>
        <w:rPr>
          <w:highlight w:val="white"/>
        </w:rPr>
      </w:pPr>
      <w:r>
        <w:rPr>
          <w:highlight w:val="white"/>
        </w:rPr>
        <w:t>The new symbol is given the same unique name as the old symbol</w:t>
      </w:r>
      <w:r w:rsidR="00293328">
        <w:rPr>
          <w:highlight w:val="white"/>
        </w:rPr>
        <w:t>, in order for the linker to find the symbol.</w:t>
      </w:r>
      <w:r w:rsidR="009750D5">
        <w:rPr>
          <w:highlight w:val="white"/>
        </w:rPr>
        <w:t xml:space="preserve"> </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7644E9B7" w14:textId="77B692A9" w:rsidR="00DA125B" w:rsidRPr="00DA125B" w:rsidRDefault="00A0396D" w:rsidP="00A0396D">
      <w:pPr>
        <w:rPr>
          <w:highlight w:val="white"/>
        </w:rPr>
      </w:pPr>
      <w:r>
        <w:rPr>
          <w:highlight w:val="white"/>
        </w:rPr>
        <w:t>If the new symbol is not extern, we remove the old symbol and replace it with the new symbol.</w:t>
      </w:r>
      <w:r w:rsidR="008E088B">
        <w:rPr>
          <w:highlight w:val="white"/>
        </w:rPr>
        <w:t xml:space="preserve"> We do not need to modify </w:t>
      </w:r>
      <w:r w:rsidR="00D4318D">
        <w:rPr>
          <w:rStyle w:val="KeyWord0"/>
          <w:highlight w:val="white"/>
        </w:rPr>
        <w:t>&lt;k&gt;</w:t>
      </w:r>
      <w:r w:rsidR="00D4318D" w:rsidRPr="00C93333">
        <w:rPr>
          <w:rStyle w:val="KeyWord0"/>
          <w:highlight w:val="white"/>
        </w:rPr>
        <w:t>m_entryList</w:t>
      </w:r>
      <w:r w:rsidR="00D4318D">
        <w:rPr>
          <w:rStyle w:val="KeyWord0"/>
          <w:highlight w:val="white"/>
        </w:rPr>
        <w:t>&lt;/k&gt;</w:t>
      </w:r>
      <w:r w:rsidR="008E088B">
        <w:rPr>
          <w:highlight w:val="white"/>
        </w:rPr>
        <w:t>, since we use it in struct and unions only, and struct or union members cannot be extern.</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1F49C620" w:rsidR="008F5511" w:rsidRPr="00903DBA" w:rsidRDefault="00364207" w:rsidP="00364207">
      <w:pPr>
        <w:rPr>
          <w:highlight w:val="white"/>
        </w:rPr>
      </w:pPr>
      <w:r w:rsidRPr="00903DBA">
        <w:rPr>
          <w:highlight w:val="white"/>
        </w:rPr>
        <w:t>If the variable is auto or register</w:t>
      </w:r>
      <w:r w:rsidR="00C93333">
        <w:rPr>
          <w:highlight w:val="white"/>
        </w:rPr>
        <w:t xml:space="preserve"> and not a function</w:t>
      </w:r>
      <w:r w:rsidRPr="00903DBA">
        <w:rPr>
          <w:highlight w:val="white"/>
        </w:rPr>
        <w:t>,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012F1F61"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w:t>
      </w:r>
      <w:r w:rsidR="00E50109" w:rsidRPr="00903DBA">
        <w:rPr>
          <w:highlight w:val="white"/>
        </w:rPr>
        <w:lastRenderedPageBreak/>
        <w:t xml:space="preserve">beginning, but that may change when the </w:t>
      </w:r>
      <w:r w:rsidR="00F34093" w:rsidRPr="00903DBA">
        <w:rPr>
          <w:highlight w:val="white"/>
        </w:rPr>
        <w:t>whole enumeration is given its storage, which is done after the item is stored in the symbol table.</w:t>
      </w:r>
      <w:r w:rsidR="00CA7558">
        <w:rPr>
          <w:highlight w:val="white"/>
        </w:rPr>
        <w:t xml:space="preserve"> See the </w:t>
      </w:r>
      <w:r w:rsidR="00D4318D">
        <w:rPr>
          <w:rStyle w:val="KeyWord0"/>
          <w:highlight w:val="white"/>
        </w:rPr>
        <w:t>&lt;k&gt;</w:t>
      </w:r>
      <w:r w:rsidR="00D4318D" w:rsidRPr="00CA7558">
        <w:rPr>
          <w:rStyle w:val="KeyWord0"/>
          <w:highlight w:val="white"/>
        </w:rPr>
        <w:t>Specifier</w:t>
      </w:r>
      <w:r w:rsidR="00D4318D">
        <w:rPr>
          <w:rStyle w:val="KeyWord0"/>
          <w:highlight w:val="white"/>
        </w:rPr>
        <w:t>&lt;/k&gt;</w:t>
      </w:r>
      <w:r w:rsidR="00CA7558">
        <w:rPr>
          <w:highlight w:val="white"/>
        </w:rPr>
        <w:t xml:space="preserve"> class in Chapter </w:t>
      </w:r>
      <w:r w:rsidR="00CA7558">
        <w:rPr>
          <w:highlight w:val="white"/>
        </w:rPr>
        <w:fldChar w:fldCharType="begin"/>
      </w:r>
      <w:r w:rsidR="00CA7558">
        <w:rPr>
          <w:highlight w:val="white"/>
        </w:rPr>
        <w:instrText xml:space="preserve"> REF _Ref58079178 \r \h </w:instrText>
      </w:r>
      <w:r w:rsidR="00CA7558">
        <w:rPr>
          <w:highlight w:val="white"/>
        </w:rPr>
      </w:r>
      <w:r w:rsidR="00CA7558">
        <w:rPr>
          <w:highlight w:val="white"/>
        </w:rPr>
        <w:fldChar w:fldCharType="separate"/>
      </w:r>
      <w:r w:rsidR="00F23462">
        <w:rPr>
          <w:highlight w:val="white"/>
        </w:rPr>
        <w:t>5</w:t>
      </w:r>
      <w:r w:rsidR="00CA7558">
        <w:rPr>
          <w:highlight w:val="white"/>
        </w:rPr>
        <w:fldChar w:fldCharType="end"/>
      </w:r>
      <w:r w:rsidR="00CA7558">
        <w:rPr>
          <w:highlight w:val="white"/>
        </w:rPr>
        <w:t>.</w:t>
      </w:r>
    </w:p>
    <w:p w14:paraId="41230C83" w14:textId="77777777" w:rsidR="009C18ED" w:rsidRPr="009C18ED" w:rsidRDefault="009C18ED" w:rsidP="009C18ED">
      <w:pPr>
        <w:pStyle w:val="Code"/>
        <w:rPr>
          <w:highlight w:val="white"/>
        </w:rPr>
      </w:pPr>
      <w:r w:rsidRPr="009C18ED">
        <w:rPr>
          <w:highlight w:val="white"/>
        </w:rPr>
        <w:t xml:space="preserve">          else if (!newSymbol.Type.IsEnumerator())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0454EDA1" w:rsidR="008F5511" w:rsidRPr="00903DBA" w:rsidRDefault="00E44E65" w:rsidP="00E44E6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SetOffset</w:t>
      </w:r>
      <w:r w:rsidR="00D4318D">
        <w:rPr>
          <w:rStyle w:val="KeyWord0"/>
          <w:highlight w:val="white"/>
        </w:rPr>
        <w:t>&lt;/k&gt;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25D7139E" w:rsidR="008F5511" w:rsidRPr="00903DBA" w:rsidRDefault="007C17B1" w:rsidP="007C17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LookupSymbol</w:t>
      </w:r>
      <w:r w:rsidR="00D4318D">
        <w:rPr>
          <w:rStyle w:val="KeyWord0"/>
          <w:highlight w:val="white"/>
        </w:rPr>
        <w:t>&lt;/k&gt;</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3E7442F1" w:rsidR="008F5511" w:rsidRPr="00903DBA" w:rsidRDefault="000B01AA" w:rsidP="000B01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AddTag</w:t>
      </w:r>
      <w:r w:rsidR="00D4318D">
        <w:rPr>
          <w:rStyle w:val="KeyWord0"/>
          <w:highlight w:val="white"/>
        </w:rPr>
        <w:t>&lt;/k&gt;</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r w:rsidR="00DA68CB" w:rsidRPr="00903DBA">
        <w:rPr>
          <w:highlight w:val="white"/>
        </w:rPr>
        <w:t>struct</w:t>
      </w:r>
      <w:r w:rsidR="009929D4" w:rsidRPr="00903DBA">
        <w:rPr>
          <w:highlight w:val="white"/>
        </w:rPr>
        <w:t>s</w:t>
      </w:r>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5FA4997C" w14:textId="77777777" w:rsidR="003C13F2" w:rsidRPr="003C13F2" w:rsidRDefault="003C13F2" w:rsidP="003C13F2">
      <w:pPr>
        <w:pStyle w:val="Code"/>
        <w:rPr>
          <w:highlight w:val="white"/>
        </w:rPr>
      </w:pPr>
      <w:r w:rsidRPr="003C13F2">
        <w:rPr>
          <w:highlight w:val="white"/>
        </w:rPr>
        <w:t xml:space="preserve">    public Type AddTag(string name, Type newType) {</w:t>
      </w:r>
    </w:p>
    <w:p w14:paraId="48A10BD4" w14:textId="77777777" w:rsidR="003C13F2" w:rsidRPr="003C13F2" w:rsidRDefault="003C13F2" w:rsidP="003C13F2">
      <w:pPr>
        <w:pStyle w:val="Code"/>
        <w:rPr>
          <w:highlight w:val="white"/>
        </w:rPr>
      </w:pPr>
      <w:r w:rsidRPr="003C13F2">
        <w:rPr>
          <w:highlight w:val="white"/>
        </w:rPr>
        <w:t xml:space="preserve">      Type oldType = m_tagMap[name];</w:t>
      </w:r>
    </w:p>
    <w:p w14:paraId="654F9F6D" w14:textId="77777777" w:rsidR="003C13F2" w:rsidRPr="003C13F2" w:rsidRDefault="003C13F2" w:rsidP="003C13F2">
      <w:pPr>
        <w:pStyle w:val="Code"/>
        <w:rPr>
          <w:highlight w:val="white"/>
        </w:rPr>
      </w:pPr>
    </w:p>
    <w:p w14:paraId="3AA40984" w14:textId="77777777" w:rsidR="003C13F2" w:rsidRPr="003C13F2" w:rsidRDefault="003C13F2" w:rsidP="003C13F2">
      <w:pPr>
        <w:pStyle w:val="Code"/>
        <w:rPr>
          <w:highlight w:val="white"/>
        </w:rPr>
      </w:pPr>
      <w:r w:rsidRPr="003C13F2">
        <w:rPr>
          <w:highlight w:val="white"/>
        </w:rPr>
        <w:t xml:space="preserve">      if (m_tagMap.TryGetValue(name, out oldType)) {</w:t>
      </w:r>
    </w:p>
    <w:p w14:paraId="420DDC87" w14:textId="6D6FBA43"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(!oldType.IsEnumerator() &amp;&amp;</w:t>
      </w:r>
    </w:p>
    <w:p w14:paraId="28D1FD23" w14:textId="77777777" w:rsidR="003C13F2" w:rsidRPr="003C13F2" w:rsidRDefault="003C13F2" w:rsidP="003C13F2">
      <w:pPr>
        <w:pStyle w:val="Code"/>
        <w:rPr>
          <w:highlight w:val="white"/>
        </w:rPr>
      </w:pPr>
      <w:r w:rsidRPr="003C13F2">
        <w:rPr>
          <w:highlight w:val="white"/>
        </w:rPr>
        <w:t xml:space="preserve">                     (oldType.Sort == newType.Sort), name,</w:t>
      </w:r>
    </w:p>
    <w:p w14:paraId="1AE8F63E" w14:textId="77777777" w:rsidR="003C13F2" w:rsidRPr="003C13F2" w:rsidRDefault="003C13F2" w:rsidP="003C13F2">
      <w:pPr>
        <w:pStyle w:val="Code"/>
        <w:rPr>
          <w:highlight w:val="white"/>
        </w:rPr>
      </w:pPr>
      <w:r w:rsidRPr="003C13F2">
        <w:rPr>
          <w:highlight w:val="white"/>
        </w:rPr>
        <w:t xml:space="preserve">                     Message.Name_already_defined);</w:t>
      </w:r>
    </w:p>
    <w:p w14:paraId="12CECC1C" w14:textId="301D1017"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r w:rsidR="00CE7456">
        <w:rPr>
          <w:highlight w:val="white"/>
        </w:rPr>
        <w:t xml:space="preserve"> The idea is that it is always the first defined struct or union that is the actual type.</w:t>
      </w:r>
    </w:p>
    <w:p w14:paraId="428ACF67" w14:textId="77777777" w:rsidR="003C13F2" w:rsidRPr="003C13F2" w:rsidRDefault="003C13F2" w:rsidP="003C13F2">
      <w:pPr>
        <w:pStyle w:val="Code"/>
        <w:rPr>
          <w:highlight w:val="white"/>
        </w:rPr>
      </w:pPr>
      <w:r w:rsidRPr="003C13F2">
        <w:rPr>
          <w:highlight w:val="white"/>
        </w:rPr>
        <w:t xml:space="preserve">        if (oldType.MemberMap == null) {</w:t>
      </w:r>
    </w:p>
    <w:p w14:paraId="62438912" w14:textId="77777777" w:rsidR="003C13F2" w:rsidRPr="003C13F2" w:rsidRDefault="003C13F2" w:rsidP="003C13F2">
      <w:pPr>
        <w:pStyle w:val="Code"/>
        <w:rPr>
          <w:highlight w:val="white"/>
        </w:rPr>
      </w:pPr>
      <w:r w:rsidRPr="003C13F2">
        <w:rPr>
          <w:highlight w:val="white"/>
        </w:rPr>
        <w:t xml:space="preserve">          oldType.MemberMap = newType.MemberMap;</w:t>
      </w:r>
    </w:p>
    <w:p w14:paraId="53EE6289" w14:textId="77777777" w:rsidR="003C13F2" w:rsidRPr="003C13F2" w:rsidRDefault="003C13F2" w:rsidP="003C13F2">
      <w:pPr>
        <w:pStyle w:val="Code"/>
        <w:rPr>
          <w:highlight w:val="white"/>
        </w:rPr>
      </w:pPr>
      <w:r w:rsidRPr="003C13F2">
        <w:rPr>
          <w:highlight w:val="white"/>
        </w:rPr>
        <w:t xml:space="preserve">          oldType.MemberList = newType.MemberList;</w:t>
      </w:r>
    </w:p>
    <w:p w14:paraId="7B470A4B" w14:textId="77777777" w:rsidR="003C13F2" w:rsidRPr="003C13F2" w:rsidRDefault="003C13F2" w:rsidP="003C13F2">
      <w:pPr>
        <w:pStyle w:val="Code"/>
        <w:rPr>
          <w:highlight w:val="white"/>
        </w:rPr>
      </w:pPr>
      <w:r w:rsidRPr="003C13F2">
        <w:rPr>
          <w:highlight w:val="white"/>
        </w:rPr>
        <w:t xml:space="preserve">        }</w:t>
      </w:r>
    </w:p>
    <w:p w14:paraId="0F083BD0" w14:textId="31F8C8A8" w:rsidR="00CF5537" w:rsidRPr="00903DBA" w:rsidRDefault="00CF5537" w:rsidP="00CF5537">
      <w:pPr>
        <w:rPr>
          <w:highlight w:val="white"/>
        </w:rPr>
      </w:pPr>
      <w:r w:rsidRPr="00903DBA">
        <w:rPr>
          <w:highlight w:val="white"/>
        </w:rPr>
        <w:lastRenderedPageBreak/>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461BB55B" w14:textId="77777777" w:rsidR="003C13F2" w:rsidRPr="003C13F2" w:rsidRDefault="003C13F2" w:rsidP="003C13F2">
      <w:pPr>
        <w:pStyle w:val="Code"/>
        <w:rPr>
          <w:highlight w:val="white"/>
        </w:rPr>
      </w:pPr>
      <w:r w:rsidRPr="003C13F2">
        <w:rPr>
          <w:highlight w:val="white"/>
        </w:rPr>
        <w:t xml:space="preserve">        else {</w:t>
      </w:r>
    </w:p>
    <w:p w14:paraId="30094624" w14:textId="08F10152"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(newType.MemberMap == null, name,</w:t>
      </w:r>
    </w:p>
    <w:p w14:paraId="6ED4A400" w14:textId="77777777" w:rsidR="003C13F2" w:rsidRPr="003C13F2" w:rsidRDefault="003C13F2" w:rsidP="003C13F2">
      <w:pPr>
        <w:pStyle w:val="Code"/>
        <w:rPr>
          <w:highlight w:val="white"/>
        </w:rPr>
      </w:pPr>
      <w:r w:rsidRPr="003C13F2">
        <w:rPr>
          <w:highlight w:val="white"/>
        </w:rPr>
        <w:t xml:space="preserve">                       Message.Name_already_defined);</w:t>
      </w:r>
    </w:p>
    <w:p w14:paraId="6EA4746E" w14:textId="77777777" w:rsidR="003C13F2" w:rsidRPr="003C13F2" w:rsidRDefault="003C13F2" w:rsidP="003C13F2">
      <w:pPr>
        <w:pStyle w:val="Code"/>
        <w:rPr>
          <w:highlight w:val="white"/>
        </w:rPr>
      </w:pPr>
      <w:r w:rsidRPr="003C13F2">
        <w:rPr>
          <w:highlight w:val="white"/>
        </w:rPr>
        <w:t xml:space="preserve">        }</w:t>
      </w:r>
    </w:p>
    <w:p w14:paraId="36139779" w14:textId="06714691" w:rsidR="003C13F2" w:rsidRPr="003C13F2" w:rsidRDefault="00264EC3" w:rsidP="00264EC3">
      <w:pPr>
        <w:rPr>
          <w:highlight w:val="white"/>
        </w:rPr>
      </w:pPr>
      <w:r>
        <w:rPr>
          <w:highlight w:val="white"/>
        </w:rPr>
        <w:t xml:space="preserve">If there is an old type, we always return it. In this way, </w:t>
      </w:r>
      <w:r w:rsidR="009C099D">
        <w:rPr>
          <w:highlight w:val="white"/>
        </w:rPr>
        <w:t>symbols of earlier defined struct or union are given their correct types.</w:t>
      </w:r>
    </w:p>
    <w:p w14:paraId="28A6CC02" w14:textId="77777777" w:rsidR="003C13F2" w:rsidRPr="003C13F2" w:rsidRDefault="003C13F2" w:rsidP="003C13F2">
      <w:pPr>
        <w:pStyle w:val="Code"/>
        <w:rPr>
          <w:highlight w:val="white"/>
        </w:rPr>
      </w:pPr>
      <w:r w:rsidRPr="003C13F2">
        <w:rPr>
          <w:highlight w:val="white"/>
        </w:rPr>
        <w:t xml:space="preserve">        return oldType;</w:t>
      </w:r>
    </w:p>
    <w:p w14:paraId="21ED3468" w14:textId="77777777" w:rsidR="003C13F2" w:rsidRPr="003C13F2" w:rsidRDefault="003C13F2" w:rsidP="003C13F2">
      <w:pPr>
        <w:pStyle w:val="Code"/>
        <w:rPr>
          <w:highlight w:val="white"/>
        </w:rPr>
      </w:pPr>
      <w:r w:rsidRPr="003C13F2">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2B3F51D4" w14:textId="77777777" w:rsidR="003C13F2" w:rsidRPr="003C13F2" w:rsidRDefault="003C13F2" w:rsidP="003C13F2">
      <w:pPr>
        <w:pStyle w:val="Code"/>
        <w:rPr>
          <w:highlight w:val="white"/>
        </w:rPr>
      </w:pPr>
      <w:r w:rsidRPr="003C13F2">
        <w:rPr>
          <w:highlight w:val="white"/>
        </w:rPr>
        <w:t xml:space="preserve">      else {</w:t>
      </w:r>
    </w:p>
    <w:p w14:paraId="3732F7C6" w14:textId="77777777" w:rsidR="003C13F2" w:rsidRPr="003C13F2" w:rsidRDefault="003C13F2" w:rsidP="003C13F2">
      <w:pPr>
        <w:pStyle w:val="Code"/>
        <w:rPr>
          <w:highlight w:val="white"/>
        </w:rPr>
      </w:pPr>
      <w:r w:rsidRPr="003C13F2">
        <w:rPr>
          <w:highlight w:val="white"/>
        </w:rPr>
        <w:t xml:space="preserve">        m_tagMap.Add(name, newType);</w:t>
      </w:r>
    </w:p>
    <w:p w14:paraId="395844E4" w14:textId="77777777" w:rsidR="003C13F2" w:rsidRPr="003C13F2" w:rsidRDefault="003C13F2" w:rsidP="003C13F2">
      <w:pPr>
        <w:pStyle w:val="Code"/>
        <w:rPr>
          <w:highlight w:val="white"/>
        </w:rPr>
      </w:pPr>
      <w:r w:rsidRPr="003C13F2">
        <w:rPr>
          <w:highlight w:val="white"/>
        </w:rPr>
        <w:t xml:space="preserve">        return newType;</w:t>
      </w:r>
    </w:p>
    <w:p w14:paraId="0A57B021" w14:textId="77777777" w:rsidR="003C13F2" w:rsidRPr="003C13F2" w:rsidRDefault="003C13F2" w:rsidP="003C13F2">
      <w:pPr>
        <w:pStyle w:val="Code"/>
        <w:rPr>
          <w:highlight w:val="white"/>
        </w:rPr>
      </w:pPr>
      <w:r w:rsidRPr="003C13F2">
        <w:rPr>
          <w:highlight w:val="white"/>
        </w:rPr>
        <w:t xml:space="preserve">      }</w:t>
      </w:r>
    </w:p>
    <w:p w14:paraId="610C9889" w14:textId="77777777" w:rsidR="003C13F2" w:rsidRPr="003C13F2" w:rsidRDefault="003C13F2" w:rsidP="003C13F2">
      <w:pPr>
        <w:pStyle w:val="Code"/>
        <w:rPr>
          <w:highlight w:val="white"/>
        </w:rPr>
      </w:pPr>
      <w:r w:rsidRPr="003C13F2">
        <w:rPr>
          <w:highlight w:val="white"/>
        </w:rPr>
        <w:t xml:space="preserve">    }</w:t>
      </w:r>
    </w:p>
    <w:p w14:paraId="7DDC11A1" w14:textId="4CEE1DD3" w:rsidR="008F5511" w:rsidRPr="00903DBA" w:rsidRDefault="00CA25D8" w:rsidP="00CA25D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LookUpTag</w:t>
      </w:r>
      <w:r w:rsidR="00D4318D">
        <w:rPr>
          <w:rStyle w:val="KeyWord0"/>
          <w:highlight w:val="white"/>
        </w:rPr>
        <w:t>&lt;/k&gt;</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r w:rsidR="004B0BE3">
        <w:rPr>
          <w:highlight w:val="white"/>
        </w:rPr>
        <w:t xml:space="preserve"> Similar to </w:t>
      </w:r>
      <w:r w:rsidR="00D4318D">
        <w:rPr>
          <w:rStyle w:val="KeyWord0"/>
          <w:highlight w:val="white"/>
        </w:rPr>
        <w:t>&lt;k&gt;</w:t>
      </w:r>
      <w:r w:rsidR="00D4318D" w:rsidRPr="004B0BE3">
        <w:rPr>
          <w:rStyle w:val="KeyWord0"/>
          <w:highlight w:val="white"/>
        </w:rPr>
        <w:t>LookUpSymbol</w:t>
      </w:r>
      <w:r w:rsidR="00D4318D">
        <w:rPr>
          <w:rStyle w:val="KeyWord0"/>
          <w:highlight w:val="white"/>
        </w:rPr>
        <w:t>&lt;/k&gt;</w:t>
      </w:r>
      <w:r w:rsidR="004B0BE3">
        <w:rPr>
          <w:highlight w:val="white"/>
        </w:rPr>
        <w:t xml:space="preserve">, </w:t>
      </w:r>
      <w:r w:rsidR="00D4318D">
        <w:rPr>
          <w:rStyle w:val="KeyWord0"/>
          <w:highlight w:val="white"/>
        </w:rPr>
        <w:t>&lt;k&gt;</w:t>
      </w:r>
      <w:r w:rsidR="00D4318D" w:rsidRPr="004B0BE3">
        <w:rPr>
          <w:rStyle w:val="KeyWord0"/>
          <w:highlight w:val="white"/>
        </w:rPr>
        <w:t>LookUpTag</w:t>
      </w:r>
      <w:r w:rsidR="00D4318D">
        <w:rPr>
          <w:rStyle w:val="KeyWord0"/>
          <w:highlight w:val="white"/>
        </w:rPr>
        <w:t>&lt;/k&gt;</w:t>
      </w:r>
      <w:r w:rsidR="004B0BE3">
        <w:rPr>
          <w:highlight w:val="white"/>
        </w:rPr>
        <w:t xml:space="preserve"> searches the parent tables</w:t>
      </w:r>
      <w:r w:rsidR="00D01EF0">
        <w:rPr>
          <w:highlight w:val="white"/>
        </w:rPr>
        <w:t xml:space="preserve"> recursively.</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71DB5C7A" w:rsidR="00386E50" w:rsidRPr="00903DBA" w:rsidRDefault="00CC1DF4" w:rsidP="0060539D">
      <w:pPr>
        <w:pStyle w:val="Heading2"/>
      </w:pPr>
      <w:r>
        <w:t>&lt;h2&gt;</w:t>
      </w:r>
      <w:bookmarkStart w:id="302" w:name="_Toc93320528"/>
      <w:r w:rsidRPr="00903DBA">
        <w:t>The Symbol</w:t>
      </w:r>
      <w:bookmarkEnd w:id="302"/>
      <w:r>
        <w:t>&lt;/h2&gt;</w:t>
      </w:r>
    </w:p>
    <w:p w14:paraId="4B99FC27" w14:textId="2C732C5C" w:rsidR="00386E50" w:rsidRPr="00903DBA" w:rsidRDefault="00355537" w:rsidP="00A06AF9">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w:t>
      </w:r>
      <w:r w:rsidR="00386E50" w:rsidRPr="00903DBA">
        <w:t xml:space="preserve">The </w:t>
      </w:r>
      <w:r w:rsidR="00D4318D">
        <w:rPr>
          <w:rStyle w:val="KeyWord0"/>
        </w:rPr>
        <w:t>&lt;k&gt;</w:t>
      </w:r>
      <w:r w:rsidR="00D4318D" w:rsidRPr="00903DBA">
        <w:rPr>
          <w:rStyle w:val="KeyWord0"/>
        </w:rPr>
        <w:t>Symbol</w:t>
      </w:r>
      <w:r w:rsidR="00D4318D">
        <w:rPr>
          <w:rStyle w:val="KeyWord0"/>
        </w:rPr>
        <w:t>&lt;/k&gt;</w:t>
      </w:r>
      <w:r w:rsidR="00386E50" w:rsidRPr="00903DBA">
        <w:t xml:space="preserve"> class describes a variable, a value, a function, or a type specified with </w:t>
      </w:r>
      <w:r w:rsidR="00D4318D">
        <w:rPr>
          <w:rStyle w:val="KeyWord0"/>
        </w:rPr>
        <w:t>&lt;k&gt;</w:t>
      </w:r>
      <w:r w:rsidR="00D4318D" w:rsidRPr="005F5EAA">
        <w:rPr>
          <w:rStyle w:val="KeyWord0"/>
        </w:rPr>
        <w:t>typedef</w:t>
      </w:r>
      <w:r w:rsidR="00D4318D">
        <w:rPr>
          <w:rStyle w:val="KeyWord0"/>
        </w:rPr>
        <w:t>&lt;/k&gt;</w:t>
      </w:r>
      <w:r w:rsidR="00386E50" w:rsidRPr="00903DBA">
        <w:t>.</w:t>
      </w:r>
    </w:p>
    <w:p w14:paraId="306729BC" w14:textId="2897BD2D" w:rsidR="009F7A62" w:rsidRPr="00903DBA" w:rsidRDefault="000274D4" w:rsidP="009F7A62">
      <w:pPr>
        <w:pStyle w:val="CodeHeader"/>
      </w:pPr>
      <w:r>
        <w:t>&lt;ch&gt;</w:t>
      </w:r>
      <w:r w:rsidRPr="00903DBA">
        <w:t>Symbol</w:t>
      </w:r>
      <w:r>
        <w:t>.</w:t>
      </w:r>
      <w:r w:rsidRPr="00903DBA">
        <w:t>cs</w:t>
      </w:r>
      <w:r>
        <w:t>&lt;/ch&gt;</w:t>
      </w:r>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lastRenderedPageBreak/>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2599E1A7" w:rsidR="00B80D34" w:rsidRPr="00903DBA" w:rsidRDefault="00B80D34" w:rsidP="00B80D34">
      <w:r w:rsidRPr="00903DBA">
        <w:t>A symbol may have external linkage; that is, is visible from other source code files.</w:t>
      </w:r>
      <w:r>
        <w:t xml:space="preserve"> A function may have </w:t>
      </w:r>
      <w:r w:rsidR="00FE558E">
        <w:t>a</w:t>
      </w:r>
      <w:r>
        <w:t xml:space="preserve"> definition (</w:t>
      </w:r>
      <w:r w:rsidR="00FE558E">
        <w:t xml:space="preserve">with </w:t>
      </w:r>
      <w:r>
        <w:t>a body</w:t>
      </w:r>
      <w:r w:rsidR="00FE558E">
        <w:t xml:space="preserve"> of</w:t>
      </w:r>
      <w:r w:rsidR="008C1B05">
        <w:t xml:space="preserve"> code</w:t>
      </w:r>
      <w:r>
        <w:t>) or be a declaration (</w:t>
      </w:r>
      <w:r w:rsidR="00235512">
        <w:t xml:space="preserve">with only </w:t>
      </w:r>
      <w:r>
        <w:t>the name, return type, and parameter list).</w:t>
      </w:r>
    </w:p>
    <w:p w14:paraId="3AC553C4" w14:textId="72158726" w:rsidR="00B80D34" w:rsidRPr="00903DBA" w:rsidRDefault="00B80D34" w:rsidP="00B80D34">
      <w:pPr>
        <w:pStyle w:val="Code"/>
        <w:rPr>
          <w:highlight w:val="white"/>
        </w:rPr>
      </w:pPr>
      <w:r w:rsidRPr="00903DBA">
        <w:rPr>
          <w:highlight w:val="white"/>
        </w:rPr>
        <w:t xml:space="preserve">    private </w:t>
      </w:r>
      <w:r w:rsidR="00526F8E">
        <w:rPr>
          <w:highlight w:val="white"/>
        </w:rPr>
        <w:t xml:space="preserve">readonly </w:t>
      </w:r>
      <w:r w:rsidRPr="00903DBA">
        <w:rPr>
          <w:highlight w:val="white"/>
        </w:rPr>
        <w:t>bool m_externalLinkage;</w:t>
      </w:r>
    </w:p>
    <w:p w14:paraId="6D69287C" w14:textId="7F729A49" w:rsidR="004D4A36" w:rsidRPr="00903DBA" w:rsidRDefault="00493E8C" w:rsidP="00095BB8">
      <w:pPr>
        <w:rPr>
          <w:rStyle w:val="CodeInText"/>
          <w:b w:val="0"/>
          <w:bCs/>
        </w:rPr>
      </w:pPr>
      <w:r w:rsidRPr="00903DBA">
        <w:rPr>
          <w:rStyle w:val="CodeInText"/>
          <w:b w:val="0"/>
          <w:bCs/>
        </w:rPr>
        <w:t>A</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r w:rsidRPr="00903DBA">
        <w:rPr>
          <w:rStyle w:val="CodeInText"/>
          <w:b w:val="0"/>
          <w:bCs/>
        </w:rPr>
        <w:t>actually</w:t>
      </w:r>
      <w:r w:rsidR="00C709EF" w:rsidRPr="00903DBA">
        <w:rPr>
          <w:rStyle w:val="CodeInText"/>
          <w:b w:val="0"/>
          <w:bCs/>
        </w:rPr>
        <w:t xml:space="preserve"> </w:t>
      </w:r>
      <w:r w:rsidRPr="00903DBA">
        <w:rPr>
          <w:rStyle w:val="CodeInText"/>
          <w:b w:val="0"/>
          <w:bCs/>
        </w:rPr>
        <w:t>has</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it</w:t>
      </w:r>
      <w:r w:rsidR="00C709EF" w:rsidRPr="00903DBA">
        <w:rPr>
          <w:rStyle w:val="CodeInText"/>
          <w:b w:val="0"/>
          <w:bCs/>
        </w:rPr>
        <w:t xml:space="preserve"> </w:t>
      </w:r>
      <w:r w:rsidRPr="00903DBA">
        <w:rPr>
          <w:rStyle w:val="CodeInText"/>
          <w:b w:val="0"/>
          <w:bCs/>
        </w:rPr>
        <w:t>has</w:t>
      </w:r>
      <w:r w:rsidR="00C709EF" w:rsidRPr="00903DBA">
        <w:rPr>
          <w:rStyle w:val="CodeInText"/>
          <w:b w:val="0"/>
          <w:bCs/>
        </w:rPr>
        <w:t xml:space="preserve"> </w:t>
      </w:r>
      <w:r w:rsidRPr="00903DBA">
        <w:rPr>
          <w:rStyle w:val="CodeInText"/>
          <w:b w:val="0"/>
          <w:bCs/>
        </w:rPr>
        <w:t>been</w:t>
      </w:r>
      <w:r w:rsidR="00C709EF" w:rsidRPr="00903DBA">
        <w:rPr>
          <w:rStyle w:val="CodeInText"/>
          <w:b w:val="0"/>
          <w:bCs/>
        </w:rPr>
        <w:t xml:space="preserve"> </w:t>
      </w:r>
      <w:r w:rsidRPr="00903DBA">
        <w:rPr>
          <w:rStyle w:val="CodeInText"/>
          <w:b w:val="0"/>
          <w:bCs/>
        </w:rPr>
        <w:t>defined</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looked</w:t>
      </w:r>
      <w:r w:rsidR="00C709EF" w:rsidRPr="00903DBA">
        <w:rPr>
          <w:rStyle w:val="CodeInText"/>
          <w:b w:val="0"/>
          <w:bCs/>
        </w:rPr>
        <w:t xml:space="preserve"> </w:t>
      </w:r>
      <w:r w:rsidRPr="00903DBA">
        <w:rPr>
          <w:rStyle w:val="CodeInText"/>
          <w:b w:val="0"/>
          <w:bCs/>
        </w:rPr>
        <w:t>up</w:t>
      </w:r>
      <w:r w:rsidR="00C709EF" w:rsidRPr="00903DBA">
        <w:rPr>
          <w:rStyle w:val="CodeInText"/>
          <w:b w:val="0"/>
          <w:bCs/>
        </w:rPr>
        <w:t xml:space="preserve"> </w:t>
      </w:r>
      <w:r w:rsidRPr="00903DBA">
        <w:rPr>
          <w:rStyle w:val="CodeInText"/>
          <w:b w:val="0"/>
          <w:bCs/>
        </w:rPr>
        <w:t>by</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r w:rsidRPr="00903DBA">
        <w:rPr>
          <w:rStyle w:val="CodeInText"/>
          <w:b w:val="0"/>
          <w:bCs/>
        </w:rPr>
        <w:t>table</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a</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Pr>
          <w:rStyle w:val="CodeInText"/>
          <w:b w:val="0"/>
          <w:bCs/>
        </w:rPr>
        <w:t xml:space="preserve"> </w:t>
      </w:r>
      <w:r>
        <w:rPr>
          <w:rStyle w:val="CodeInText"/>
          <w:b w:val="0"/>
          <w:bCs/>
        </w:rPr>
        <w:t>to</w:t>
      </w:r>
      <w:r w:rsidR="00C709EF">
        <w:rPr>
          <w:rStyle w:val="CodeInText"/>
          <w:b w:val="0"/>
          <w:bCs/>
        </w:rPr>
        <w:t xml:space="preserve"> </w:t>
      </w:r>
      <w:r>
        <w:rPr>
          <w:rStyle w:val="CodeInText"/>
          <w:b w:val="0"/>
          <w:bCs/>
        </w:rPr>
        <w:t>distinguish</w:t>
      </w:r>
      <w:r w:rsidR="00C709EF">
        <w:rPr>
          <w:rStyle w:val="CodeInText"/>
          <w:b w:val="0"/>
          <w:bCs/>
        </w:rPr>
        <w:t xml:space="preserve"> </w:t>
      </w:r>
      <w:r>
        <w:rPr>
          <w:rStyle w:val="CodeInText"/>
          <w:b w:val="0"/>
          <w:bCs/>
        </w:rPr>
        <w:t>between</w:t>
      </w:r>
      <w:r w:rsidR="00C709EF">
        <w:rPr>
          <w:rStyle w:val="CodeInText"/>
          <w:b w:val="0"/>
          <w:bCs/>
        </w:rPr>
        <w:t xml:space="preserve"> </w:t>
      </w:r>
      <w:r>
        <w:rPr>
          <w:rStyle w:val="CodeInText"/>
          <w:b w:val="0"/>
          <w:bCs/>
        </w:rPr>
        <w:t>two</w:t>
      </w:r>
      <w:r w:rsidR="00C709EF">
        <w:rPr>
          <w:rStyle w:val="CodeInText"/>
          <w:b w:val="0"/>
          <w:bCs/>
        </w:rPr>
        <w:t xml:space="preserve"> </w:t>
      </w:r>
      <w:r>
        <w:rPr>
          <w:rStyle w:val="CodeInText"/>
          <w:b w:val="0"/>
          <w:bCs/>
        </w:rPr>
        <w:t>symbols</w:t>
      </w:r>
      <w:r w:rsidR="00C709EF">
        <w:rPr>
          <w:rStyle w:val="CodeInText"/>
          <w:b w:val="0"/>
          <w:bCs/>
        </w:rPr>
        <w:t xml:space="preserve"> </w:t>
      </w:r>
      <w:r>
        <w:rPr>
          <w:rStyle w:val="CodeInText"/>
          <w:b w:val="0"/>
          <w:bCs/>
        </w:rPr>
        <w:t>with</w:t>
      </w:r>
      <w:r w:rsidR="00C709EF">
        <w:rPr>
          <w:rStyle w:val="CodeInText"/>
          <w:b w:val="0"/>
          <w:bCs/>
        </w:rPr>
        <w:t xml:space="preserve"> </w:t>
      </w:r>
      <w:r>
        <w:rPr>
          <w:rStyle w:val="CodeInText"/>
          <w:b w:val="0"/>
          <w:bCs/>
        </w:rPr>
        <w:t>the</w:t>
      </w:r>
      <w:r w:rsidR="00C709EF">
        <w:rPr>
          <w:rStyle w:val="CodeInText"/>
          <w:b w:val="0"/>
          <w:bCs/>
        </w:rPr>
        <w:t xml:space="preserve"> </w:t>
      </w:r>
      <w:r>
        <w:rPr>
          <w:rStyle w:val="CodeInText"/>
          <w:b w:val="0"/>
          <w:bCs/>
        </w:rPr>
        <w:t>same</w:t>
      </w:r>
      <w:r w:rsidR="00C709EF">
        <w:rPr>
          <w:rStyle w:val="CodeInText"/>
          <w:b w:val="0"/>
          <w:bCs/>
        </w:rPr>
        <w:t xml:space="preserve"> </w:t>
      </w:r>
      <w:r>
        <w:rPr>
          <w:rStyle w:val="CodeInText"/>
          <w:b w:val="0"/>
          <w:bCs/>
        </w:rPr>
        <w:t>name</w:t>
      </w:r>
      <w:r w:rsidR="00C709EF">
        <w:rPr>
          <w:rStyle w:val="CodeInText"/>
          <w:b w:val="0"/>
          <w:bCs/>
        </w:rPr>
        <w:t xml:space="preserve"> </w:t>
      </w:r>
      <w:r>
        <w:rPr>
          <w:rStyle w:val="CodeInText"/>
          <w:b w:val="0"/>
          <w:bCs/>
        </w:rPr>
        <w:t>in</w:t>
      </w:r>
      <w:r w:rsidR="00C709EF">
        <w:rPr>
          <w:rStyle w:val="CodeInText"/>
          <w:b w:val="0"/>
          <w:bCs/>
        </w:rPr>
        <w:t xml:space="preserve"> </w:t>
      </w:r>
      <w:r>
        <w:rPr>
          <w:rStyle w:val="CodeInText"/>
          <w:b w:val="0"/>
          <w:bCs/>
        </w:rPr>
        <w:t>different</w:t>
      </w:r>
      <w:r w:rsidR="00C709EF">
        <w:rPr>
          <w:rStyle w:val="CodeInText"/>
          <w:b w:val="0"/>
          <w:bCs/>
        </w:rPr>
        <w:t xml:space="preserve"> </w:t>
      </w:r>
      <w:r>
        <w:rPr>
          <w:rStyle w:val="CodeInText"/>
          <w:b w:val="0"/>
          <w:bCs/>
        </w:rPr>
        <w:t>scopes</w:t>
      </w:r>
      <w:r w:rsidR="00C709EF">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are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really</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idea</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that</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no</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any</w:t>
      </w:r>
      <w:r w:rsidR="00C709EF" w:rsidRPr="00903DBA">
        <w:rPr>
          <w:rStyle w:val="CodeInText"/>
          <w:b w:val="0"/>
          <w:bCs/>
        </w:rPr>
        <w:t xml:space="preserve"> </w:t>
      </w:r>
      <w:r w:rsidRPr="00903DBA">
        <w:rPr>
          <w:rStyle w:val="CodeInText"/>
          <w:b w:val="0"/>
          <w:bCs/>
        </w:rPr>
        <w:t>file</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instance</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static</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functions</w:t>
      </w:r>
      <w:r w:rsidR="00C709EF" w:rsidRPr="00903DBA">
        <w:rPr>
          <w:rStyle w:val="CodeInText"/>
          <w:b w:val="0"/>
          <w:bCs/>
        </w:rPr>
        <w:t xml:space="preserve">, </w:t>
      </w:r>
      <w:r w:rsidRPr="00903DBA">
        <w:rPr>
          <w:rStyle w:val="CodeInText"/>
          <w:b w:val="0"/>
          <w:bCs/>
        </w:rPr>
        <w:t>or</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global</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files</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492109" w:rsidRDefault="009F7A62" w:rsidP="00013F62">
      <w:pPr>
        <w:pStyle w:val="Code"/>
        <w:rPr>
          <w:highlight w:val="white"/>
          <w:lang w:val="nb-NO"/>
        </w:rPr>
      </w:pPr>
      <w:r w:rsidRPr="00903DBA">
        <w:rPr>
          <w:highlight w:val="white"/>
        </w:rPr>
        <w:t xml:space="preserve">    </w:t>
      </w:r>
      <w:r w:rsidRPr="00492109">
        <w:rPr>
          <w:highlight w:val="white"/>
          <w:lang w:val="nb-NO"/>
        </w:rPr>
        <w:t>private Storage m_storage;</w:t>
      </w:r>
    </w:p>
    <w:p w14:paraId="47B72F69" w14:textId="77777777" w:rsidR="009F7A62" w:rsidRPr="00492109" w:rsidRDefault="009F7A62" w:rsidP="00013F62">
      <w:pPr>
        <w:pStyle w:val="Code"/>
        <w:rPr>
          <w:highlight w:val="white"/>
          <w:lang w:val="nb-NO"/>
        </w:rPr>
      </w:pPr>
      <w:r w:rsidRPr="00492109">
        <w:rPr>
          <w:highlight w:val="white"/>
          <w:lang w:val="nb-NO"/>
        </w:rPr>
        <w:t xml:space="preserve">    private Type m_type;</w:t>
      </w:r>
    </w:p>
    <w:p w14:paraId="59A2B199" w14:textId="431FB0BC" w:rsidR="009F7A62" w:rsidRPr="00903DBA" w:rsidRDefault="009F7A62" w:rsidP="00013F62">
      <w:pPr>
        <w:pStyle w:val="Code"/>
        <w:rPr>
          <w:highlight w:val="white"/>
        </w:rPr>
      </w:pPr>
      <w:r w:rsidRPr="00492109">
        <w:rPr>
          <w:highlight w:val="white"/>
          <w:lang w:val="nb-NO"/>
        </w:rPr>
        <w:t xml:space="preserve">    </w:t>
      </w:r>
      <w:r w:rsidRPr="00903DBA">
        <w:rPr>
          <w:highlight w:val="white"/>
        </w:rPr>
        <w:t>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4E041631"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w:t>
      </w:r>
      <w:r w:rsidR="00807BF2">
        <w:rPr>
          <w:highlight w:val="white"/>
        </w:rPr>
        <w:t>an</w:t>
      </w:r>
      <w:r w:rsidR="00D162D0" w:rsidRPr="00903DBA">
        <w:rPr>
          <w:highlight w:val="white"/>
        </w:rPr>
        <w:t xml:space="preserve"> offset. The offset is zero in the dereference case, the offset of the field in the arrow case, and the </w:t>
      </w:r>
      <w:r w:rsidR="00A1570C">
        <w:rPr>
          <w:highlight w:val="white"/>
        </w:rPr>
        <w:t xml:space="preserve">constant </w:t>
      </w:r>
      <w:r w:rsidR="00D162D0" w:rsidRPr="00903DBA">
        <w:rPr>
          <w:highlight w:val="white"/>
        </w:rPr>
        <w:t>index value times the size of the array type in the index case.</w:t>
      </w:r>
      <w:r w:rsidR="00A1408B" w:rsidRPr="00903DBA">
        <w:rPr>
          <w:highlight w:val="white"/>
        </w:rPr>
        <w:t xml:space="preserve"> </w:t>
      </w:r>
      <w:r w:rsidR="00F6778E">
        <w:rPr>
          <w:highlight w:val="white"/>
        </w:rPr>
        <w:t>However, i</w:t>
      </w:r>
      <w:r w:rsidR="00A1408B" w:rsidRPr="00903DBA">
        <w:rPr>
          <w:highlight w:val="white"/>
        </w:rPr>
        <w:t xml:space="preserve">n case of the index operator with a non-constant index value, the value of the address offset </w:t>
      </w:r>
      <w:r w:rsidR="00A1570C">
        <w:rPr>
          <w:highlight w:val="white"/>
        </w:rPr>
        <w:t xml:space="preserve">is set to zero and </w:t>
      </w:r>
      <w:r w:rsidR="00A1408B" w:rsidRPr="00903DBA">
        <w:rPr>
          <w:highlight w:val="white"/>
        </w:rPr>
        <w:t>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4346DA8D" w:rsidR="0009447A" w:rsidRPr="00903DBA" w:rsidRDefault="00F6778E" w:rsidP="0009447A">
      <w:pPr>
        <w:rPr>
          <w:highlight w:val="white"/>
        </w:rPr>
      </w:pPr>
      <w:r>
        <w:rPr>
          <w:highlight w:val="white"/>
        </w:rPr>
        <w:t>If a</w:t>
      </w:r>
      <w:r w:rsidR="0009447A" w:rsidRPr="00903DBA">
        <w:rPr>
          <w:highlight w:val="white"/>
        </w:rPr>
        <w:t xml:space="preserve"> symbol hold</w:t>
      </w:r>
      <w:r>
        <w:rPr>
          <w:highlight w:val="white"/>
        </w:rPr>
        <w:t>s a</w:t>
      </w:r>
      <w:r w:rsidR="0009447A" w:rsidRPr="00903DBA">
        <w:rPr>
          <w:highlight w:val="white"/>
        </w:rPr>
        <w:t xml:space="preserve"> logical type, </w:t>
      </w:r>
      <w:r>
        <w:rPr>
          <w:highlight w:val="white"/>
        </w:rPr>
        <w:t>its</w:t>
      </w:r>
      <w:r w:rsidR="0009447A" w:rsidRPr="00903DBA">
        <w:rPr>
          <w:highlight w:val="white"/>
        </w:rPr>
        <w:t xml:space="preserve"> </w:t>
      </w:r>
      <w:r w:rsidR="009C3C27">
        <w:rPr>
          <w:highlight w:val="white"/>
        </w:rPr>
        <w:t>true-set</w:t>
      </w:r>
      <w:r w:rsidR="0009447A" w:rsidRPr="00903DBA">
        <w:rPr>
          <w:highlight w:val="white"/>
        </w:rPr>
        <w:t xml:space="preserve"> and </w:t>
      </w:r>
      <w:r w:rsidR="00A76052">
        <w:rPr>
          <w:highlight w:val="white"/>
        </w:rPr>
        <w:t>false-set</w:t>
      </w:r>
      <w:r w:rsidR="0009447A" w:rsidRPr="00903DBA">
        <w:rPr>
          <w:highlight w:val="white"/>
        </w:rPr>
        <w:t xml:space="preserve"> </w:t>
      </w:r>
      <w:r w:rsidR="006E0969">
        <w:rPr>
          <w:highlight w:val="white"/>
        </w:rPr>
        <w:t>are</w:t>
      </w:r>
      <w:r w:rsidR="0009447A" w:rsidRPr="00903DBA">
        <w:rPr>
          <w:highlight w:val="white"/>
        </w:rPr>
        <w:t xml:space="preserve"> stored in the symbol.</w:t>
      </w:r>
    </w:p>
    <w:p w14:paraId="57663194" w14:textId="7F907EEB" w:rsidR="00EF76D3" w:rsidRPr="00EF76D3" w:rsidRDefault="00EF76D3" w:rsidP="00EF76D3">
      <w:pPr>
        <w:pStyle w:val="Code"/>
        <w:rPr>
          <w:highlight w:val="white"/>
        </w:rPr>
      </w:pPr>
      <w:r w:rsidRPr="00EF76D3">
        <w:rPr>
          <w:highlight w:val="white"/>
        </w:rPr>
        <w:t xml:space="preserve">    public ISet&lt;MiddleCode&gt; TrueSet {get; set;}</w:t>
      </w:r>
    </w:p>
    <w:p w14:paraId="0688CC4B" w14:textId="6C54781A" w:rsidR="00EF76D3" w:rsidRPr="00EF76D3" w:rsidRDefault="00EF76D3" w:rsidP="00EF76D3">
      <w:pPr>
        <w:pStyle w:val="Code"/>
        <w:rPr>
          <w:highlight w:val="white"/>
        </w:rPr>
      </w:pPr>
      <w:r w:rsidRPr="00EF76D3">
        <w:rPr>
          <w:highlight w:val="white"/>
        </w:rPr>
        <w:t xml:space="preserve">    public ISet&lt;MiddleCode&gt; FalseSet {get; set;}</w:t>
      </w:r>
    </w:p>
    <w:p w14:paraId="7B409AB0" w14:textId="37001512" w:rsidR="009F7A62" w:rsidRPr="00903DBA" w:rsidRDefault="00EE53C3" w:rsidP="000B07CE">
      <w:pPr>
        <w:rPr>
          <w:highlight w:val="white"/>
        </w:rPr>
      </w:pPr>
      <w:r>
        <w:rPr>
          <w:highlight w:val="white"/>
        </w:rPr>
        <w:t>W</w:t>
      </w:r>
      <w:r w:rsidR="009B7E0D" w:rsidRPr="00903DBA">
        <w:rPr>
          <w:highlight w:val="white"/>
        </w:rPr>
        <w:t>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826F85A" w14:textId="01DBA096" w:rsidR="00EE53C3" w:rsidRDefault="00EE53C3" w:rsidP="00EE53C3">
      <w:pPr>
        <w:rPr>
          <w:highlight w:val="white"/>
        </w:rPr>
      </w:pPr>
      <w:r w:rsidRPr="00903DBA">
        <w:rPr>
          <w:highlight w:val="white"/>
        </w:rPr>
        <w:t>Finally, we have</w:t>
      </w:r>
      <w:r>
        <w:rPr>
          <w:highlight w:val="white"/>
        </w:rPr>
        <w:t xml:space="preserve"> Bool</w:t>
      </w:r>
      <w:r w:rsidR="00FB2487">
        <w:rPr>
          <w:highlight w:val="white"/>
        </w:rPr>
        <w:t>ean</w:t>
      </w:r>
      <w:r>
        <w:rPr>
          <w:highlight w:val="white"/>
        </w:rPr>
        <w:t xml:space="preserve"> value</w:t>
      </w:r>
      <w:r w:rsidR="002A0E25">
        <w:rPr>
          <w:highlight w:val="white"/>
        </w:rPr>
        <w:t>s</w:t>
      </w:r>
      <w:r>
        <w:rPr>
          <w:highlight w:val="white"/>
        </w:rPr>
        <w:t xml:space="preserve"> indicat</w:t>
      </w:r>
      <w:r w:rsidR="005A3518">
        <w:rPr>
          <w:highlight w:val="white"/>
        </w:rPr>
        <w:t>ing</w:t>
      </w:r>
      <w:r w:rsidR="002A0E25">
        <w:rPr>
          <w:highlight w:val="white"/>
        </w:rPr>
        <w:t xml:space="preserve"> that the symbol is a function parameter or</w:t>
      </w:r>
      <w:r w:rsidR="005A3518">
        <w:rPr>
          <w:highlight w:val="white"/>
        </w:rPr>
        <w:t xml:space="preserve">, if the symbol </w:t>
      </w:r>
      <w:r w:rsidR="002A0E25">
        <w:rPr>
          <w:highlight w:val="white"/>
        </w:rPr>
        <w:t>is</w:t>
      </w:r>
      <w:r w:rsidR="005A3518">
        <w:rPr>
          <w:highlight w:val="white"/>
        </w:rPr>
        <w:t xml:space="preserve"> an enumerator item, </w:t>
      </w:r>
      <w:r>
        <w:rPr>
          <w:highlight w:val="white"/>
        </w:rPr>
        <w:t xml:space="preserve">whether </w:t>
      </w:r>
      <w:r w:rsidR="005A3518">
        <w:rPr>
          <w:highlight w:val="white"/>
        </w:rPr>
        <w:t xml:space="preserve">the </w:t>
      </w:r>
      <w:r>
        <w:rPr>
          <w:highlight w:val="white"/>
        </w:rPr>
        <w:t>item has been explicitly initialized with a value</w:t>
      </w:r>
      <w:r w:rsidR="00F6778E">
        <w:rPr>
          <w:highlight w:val="white"/>
        </w:rPr>
        <w:t>. A</w:t>
      </w:r>
      <w:r w:rsidR="0092112B">
        <w:rPr>
          <w:highlight w:val="white"/>
        </w:rPr>
        <w:t xml:space="preserve">n enumerator item is not allowed to be initialized with </w:t>
      </w:r>
      <w:r>
        <w:rPr>
          <w:highlight w:val="white"/>
        </w:rPr>
        <w:t>extern storage.</w:t>
      </w:r>
    </w:p>
    <w:p w14:paraId="587E70FD" w14:textId="77777777" w:rsidR="002A0E25" w:rsidRPr="00903DBA" w:rsidRDefault="002A0E25" w:rsidP="002A0E25">
      <w:pPr>
        <w:rPr>
          <w:highlight w:val="white"/>
        </w:rPr>
      </w:pPr>
      <w:r w:rsidRPr="00903DBA">
        <w:rPr>
          <w:highlight w:val="white"/>
        </w:rPr>
        <w:t>A symbol may be a parameter in a function definition.</w:t>
      </w:r>
    </w:p>
    <w:p w14:paraId="287707FF" w14:textId="1BB2C142" w:rsidR="0022108F" w:rsidRPr="0022108F" w:rsidRDefault="0022108F" w:rsidP="0022108F">
      <w:pPr>
        <w:pStyle w:val="Code"/>
        <w:rPr>
          <w:highlight w:val="white"/>
        </w:rPr>
      </w:pPr>
      <w:r w:rsidRPr="0022108F">
        <w:rPr>
          <w:highlight w:val="white"/>
        </w:rPr>
        <w:t xml:space="preserve">    public bool Parameter {get; set;}</w:t>
      </w:r>
    </w:p>
    <w:p w14:paraId="74F460AF" w14:textId="6D7BE96A" w:rsidR="00EE53C3" w:rsidRPr="00EE53C3" w:rsidRDefault="00EE53C3" w:rsidP="00EE53C3">
      <w:pPr>
        <w:pStyle w:val="Code"/>
        <w:rPr>
          <w:highlight w:val="white"/>
        </w:rPr>
      </w:pPr>
      <w:r w:rsidRPr="00EE53C3">
        <w:rPr>
          <w:highlight w:val="white"/>
        </w:rPr>
        <w:t xml:space="preserve">    public bool </w:t>
      </w:r>
      <w:r w:rsidR="00544EED">
        <w:rPr>
          <w:highlight w:val="white"/>
        </w:rPr>
        <w:t>InitializedEnum</w:t>
      </w:r>
      <w:r w:rsidRPr="00EE53C3">
        <w:rPr>
          <w:highlight w:val="white"/>
        </w:rPr>
        <w:t xml:space="preserve"> {get;</w:t>
      </w:r>
      <w:r w:rsidR="00FB2487">
        <w:rPr>
          <w:highlight w:val="white"/>
        </w:rPr>
        <w:t xml:space="preserve"> </w:t>
      </w:r>
      <w:r w:rsidRPr="00EE53C3">
        <w:rPr>
          <w:highlight w:val="white"/>
        </w:rPr>
        <w:t>set;}</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09102C1" w14:textId="77777777" w:rsidR="00C412A1" w:rsidRPr="00C412A1" w:rsidRDefault="00C412A1" w:rsidP="00C412A1">
      <w:pPr>
        <w:pStyle w:val="Code"/>
        <w:rPr>
          <w:highlight w:val="white"/>
        </w:rPr>
      </w:pPr>
      <w:r w:rsidRPr="00C412A1">
        <w:rPr>
          <w:highlight w:val="white"/>
        </w:rPr>
        <w:t xml:space="preserve">    public Symbol(string name, bool externalLinkage, Storage storage,</w:t>
      </w:r>
    </w:p>
    <w:p w14:paraId="46236401" w14:textId="77777777" w:rsidR="00C412A1" w:rsidRPr="00C412A1" w:rsidRDefault="00C412A1" w:rsidP="00C412A1">
      <w:pPr>
        <w:pStyle w:val="Code"/>
        <w:rPr>
          <w:highlight w:val="white"/>
        </w:rPr>
      </w:pPr>
      <w:r w:rsidRPr="00C412A1">
        <w:rPr>
          <w:highlight w:val="white"/>
        </w:rPr>
        <w:t xml:space="preserve">                  Type type, object value = null) {</w:t>
      </w:r>
    </w:p>
    <w:p w14:paraId="56C0558D" w14:textId="77777777" w:rsidR="00C412A1" w:rsidRPr="00C412A1" w:rsidRDefault="00C412A1" w:rsidP="00C412A1">
      <w:pPr>
        <w:pStyle w:val="Code"/>
        <w:rPr>
          <w:highlight w:val="white"/>
        </w:rPr>
      </w:pPr>
      <w:r w:rsidRPr="00C412A1">
        <w:rPr>
          <w:highlight w:val="white"/>
        </w:rPr>
        <w:t xml:space="preserve">      m_name = name;</w:t>
      </w:r>
    </w:p>
    <w:p w14:paraId="2B9EDE3C" w14:textId="77777777" w:rsidR="00C412A1" w:rsidRPr="00C412A1" w:rsidRDefault="00C412A1" w:rsidP="00C412A1">
      <w:pPr>
        <w:pStyle w:val="Code"/>
        <w:rPr>
          <w:highlight w:val="white"/>
        </w:rPr>
      </w:pPr>
      <w:r w:rsidRPr="00C412A1">
        <w:rPr>
          <w:highlight w:val="white"/>
        </w:rPr>
        <w:lastRenderedPageBreak/>
        <w:t xml:space="preserve">      m_externalLinkage = externalLinkage;</w:t>
      </w:r>
    </w:p>
    <w:p w14:paraId="08C07FBD" w14:textId="77777777" w:rsidR="00C412A1" w:rsidRPr="00C412A1" w:rsidRDefault="00C412A1" w:rsidP="00C412A1">
      <w:pPr>
        <w:pStyle w:val="Code"/>
        <w:rPr>
          <w:highlight w:val="white"/>
        </w:rPr>
      </w:pPr>
      <w:r w:rsidRPr="00C412A1">
        <w:rPr>
          <w:highlight w:val="white"/>
        </w:rPr>
        <w:t xml:space="preserve">      m_storage = storage;</w:t>
      </w:r>
    </w:p>
    <w:p w14:paraId="5BF12444" w14:textId="77777777" w:rsidR="00C412A1" w:rsidRPr="00C412A1" w:rsidRDefault="00C412A1" w:rsidP="00C412A1">
      <w:pPr>
        <w:pStyle w:val="Code"/>
        <w:rPr>
          <w:highlight w:val="white"/>
        </w:rPr>
      </w:pPr>
      <w:r w:rsidRPr="00C412A1">
        <w:rPr>
          <w:highlight w:val="white"/>
        </w:rPr>
        <w:t xml:space="preserve">      m_type = type;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08FD1C85" w14:textId="77777777" w:rsidR="00C412A1" w:rsidRPr="00C412A1" w:rsidRDefault="00C412A1" w:rsidP="00C412A1">
      <w:pPr>
        <w:pStyle w:val="Code"/>
        <w:rPr>
          <w:highlight w:val="white"/>
        </w:rPr>
      </w:pPr>
      <w:r w:rsidRPr="00C412A1">
        <w:rPr>
          <w:highlight w:val="white"/>
        </w:rPr>
        <w:t xml:space="preserve">      if (m_externalLinkage) {</w:t>
      </w:r>
    </w:p>
    <w:p w14:paraId="713BC27A" w14:textId="77777777" w:rsidR="00C412A1" w:rsidRPr="00C412A1" w:rsidRDefault="00C412A1" w:rsidP="00C412A1">
      <w:pPr>
        <w:pStyle w:val="Code"/>
        <w:rPr>
          <w:highlight w:val="white"/>
        </w:rPr>
      </w:pPr>
      <w:r w:rsidRPr="00C412A1">
        <w:rPr>
          <w:highlight w:val="white"/>
        </w:rPr>
        <w:t xml:space="preserve">        m_uniqueName = m_name;</w:t>
      </w:r>
    </w:p>
    <w:p w14:paraId="1CA0A9F3" w14:textId="77777777" w:rsidR="00C412A1" w:rsidRPr="00C412A1" w:rsidRDefault="00C412A1" w:rsidP="00C412A1">
      <w:pPr>
        <w:pStyle w:val="Code"/>
        <w:rPr>
          <w:highlight w:val="white"/>
        </w:rPr>
      </w:pPr>
      <w:r w:rsidRPr="00C412A1">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53818281" w14:textId="77777777" w:rsidR="00C412A1" w:rsidRPr="00C412A1" w:rsidRDefault="00C412A1" w:rsidP="00C412A1">
      <w:pPr>
        <w:pStyle w:val="Code"/>
        <w:rPr>
          <w:highlight w:val="white"/>
        </w:rPr>
      </w:pPr>
      <w:r w:rsidRPr="00C412A1">
        <w:rPr>
          <w:highlight w:val="white"/>
        </w:rPr>
        <w:t xml:space="preserve">      else {</w:t>
      </w:r>
    </w:p>
    <w:p w14:paraId="2A788028" w14:textId="77777777" w:rsidR="00C412A1" w:rsidRPr="00C412A1" w:rsidRDefault="00C412A1" w:rsidP="00C412A1">
      <w:pPr>
        <w:pStyle w:val="Code"/>
        <w:rPr>
          <w:highlight w:val="white"/>
        </w:rPr>
      </w:pPr>
      <w:r w:rsidRPr="00C412A1">
        <w:rPr>
          <w:highlight w:val="white"/>
        </w:rPr>
        <w:t xml:space="preserve">        m_uniqueName = Symbol.FileMarker + (UniqueNameCount++) +</w:t>
      </w:r>
    </w:p>
    <w:p w14:paraId="6BD94A95" w14:textId="77777777" w:rsidR="00C412A1" w:rsidRPr="00C412A1" w:rsidRDefault="00C412A1" w:rsidP="00C412A1">
      <w:pPr>
        <w:pStyle w:val="Code"/>
        <w:rPr>
          <w:highlight w:val="white"/>
        </w:rPr>
      </w:pPr>
      <w:r w:rsidRPr="00C412A1">
        <w:rPr>
          <w:highlight w:val="white"/>
        </w:rPr>
        <w:t xml:space="preserve">                       Symbol.SeparatorId + m_name;</w:t>
      </w:r>
    </w:p>
    <w:p w14:paraId="0A0F1DFC" w14:textId="77777777" w:rsidR="00C412A1" w:rsidRPr="00C412A1" w:rsidRDefault="00C412A1" w:rsidP="00C412A1">
      <w:pPr>
        <w:pStyle w:val="Code"/>
        <w:rPr>
          <w:highlight w:val="white"/>
        </w:rPr>
      </w:pPr>
      <w:r w:rsidRPr="00C412A1">
        <w:rPr>
          <w:highlight w:val="white"/>
        </w:rPr>
        <w:t xml:space="preserve">      }</w:t>
      </w:r>
    </w:p>
    <w:p w14:paraId="00FDF6BC" w14:textId="77777777" w:rsidR="00C412A1" w:rsidRPr="00C412A1" w:rsidRDefault="00C412A1" w:rsidP="00C412A1">
      <w:pPr>
        <w:pStyle w:val="Code"/>
        <w:rPr>
          <w:highlight w:val="white"/>
        </w:rPr>
      </w:pPr>
    </w:p>
    <w:p w14:paraId="29EF47E4" w14:textId="77777777" w:rsidR="00C412A1" w:rsidRPr="00C412A1" w:rsidRDefault="00C412A1" w:rsidP="00C412A1">
      <w:pPr>
        <w:pStyle w:val="Code"/>
        <w:rPr>
          <w:highlight w:val="white"/>
        </w:rPr>
      </w:pPr>
      <w:r w:rsidRPr="00C412A1">
        <w:rPr>
          <w:highlight w:val="white"/>
        </w:rPr>
        <w:t xml:space="preserve">      m_value = CheckValue(m_type, value);</w:t>
      </w:r>
    </w:p>
    <w:p w14:paraId="5BA5B524" w14:textId="77777777" w:rsidR="00C412A1" w:rsidRPr="00C412A1" w:rsidRDefault="00C412A1" w:rsidP="00C412A1">
      <w:pPr>
        <w:pStyle w:val="Code"/>
        <w:rPr>
          <w:highlight w:val="white"/>
        </w:rPr>
      </w:pPr>
      <w:r w:rsidRPr="00C412A1">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6EB83850" w14:textId="77777777" w:rsidR="00443BE8" w:rsidRPr="00443BE8" w:rsidRDefault="00443BE8" w:rsidP="00443BE8">
      <w:pPr>
        <w:pStyle w:val="Code"/>
        <w:rPr>
          <w:highlight w:val="white"/>
        </w:rPr>
      </w:pPr>
      <w:r w:rsidRPr="00443BE8">
        <w:rPr>
          <w:highlight w:val="white"/>
        </w:rPr>
        <w:t xml:space="preserve">    public Symbol(Type type) {</w:t>
      </w:r>
    </w:p>
    <w:p w14:paraId="2C553F9D" w14:textId="77777777" w:rsidR="00443BE8" w:rsidRPr="00443BE8" w:rsidRDefault="00443BE8" w:rsidP="00443BE8">
      <w:pPr>
        <w:pStyle w:val="Code"/>
        <w:rPr>
          <w:highlight w:val="white"/>
        </w:rPr>
      </w:pPr>
      <w:r w:rsidRPr="00443BE8">
        <w:rPr>
          <w:highlight w:val="white"/>
        </w:rPr>
        <w:t xml:space="preserve">      m_name = Symbol.TemporaryId + "temporary" + (TemporaryNameCount++);</w:t>
      </w:r>
    </w:p>
    <w:p w14:paraId="5D7628E6" w14:textId="77777777" w:rsidR="00443BE8" w:rsidRPr="00443BE8" w:rsidRDefault="00443BE8" w:rsidP="00443BE8">
      <w:pPr>
        <w:pStyle w:val="Code"/>
        <w:rPr>
          <w:highlight w:val="white"/>
        </w:rPr>
      </w:pPr>
      <w:r w:rsidRPr="00443BE8">
        <w:rPr>
          <w:highlight w:val="white"/>
        </w:rPr>
        <w:t xml:space="preserve">      m_storage = Storage.Auto;</w:t>
      </w:r>
    </w:p>
    <w:p w14:paraId="190BE89B" w14:textId="77777777" w:rsidR="00443BE8" w:rsidRPr="00443BE8" w:rsidRDefault="00443BE8" w:rsidP="00443BE8">
      <w:pPr>
        <w:pStyle w:val="Code"/>
        <w:rPr>
          <w:highlight w:val="white"/>
        </w:rPr>
      </w:pPr>
      <w:r w:rsidRPr="00443BE8">
        <w:rPr>
          <w:highlight w:val="white"/>
        </w:rPr>
        <w:t xml:space="preserve">      m_type = type;</w:t>
      </w:r>
    </w:p>
    <w:p w14:paraId="78E74F1B" w14:textId="77777777" w:rsidR="00443BE8" w:rsidRPr="00443BE8" w:rsidRDefault="00443BE8" w:rsidP="00443BE8">
      <w:pPr>
        <w:pStyle w:val="Code"/>
        <w:rPr>
          <w:highlight w:val="white"/>
        </w:rPr>
      </w:pPr>
      <w:r w:rsidRPr="00443BE8">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4533E1FF" w14:textId="77777777" w:rsidR="00443BE8" w:rsidRPr="00443BE8" w:rsidRDefault="00443BE8" w:rsidP="00443BE8">
      <w:pPr>
        <w:pStyle w:val="Code"/>
        <w:rPr>
          <w:highlight w:val="white"/>
        </w:rPr>
      </w:pPr>
      <w:r w:rsidRPr="00443BE8">
        <w:rPr>
          <w:highlight w:val="white"/>
        </w:rPr>
        <w:t xml:space="preserve">    public Symbol(ISet&lt;MiddleCode&gt; trueSet, ISet&lt;MiddleCode&gt; falseSet) {</w:t>
      </w:r>
    </w:p>
    <w:p w14:paraId="7271C695" w14:textId="77777777" w:rsidR="00443BE8" w:rsidRPr="00443BE8" w:rsidRDefault="00443BE8" w:rsidP="00443BE8">
      <w:pPr>
        <w:pStyle w:val="Code"/>
        <w:rPr>
          <w:highlight w:val="white"/>
        </w:rPr>
      </w:pPr>
      <w:r w:rsidRPr="00443BE8">
        <w:rPr>
          <w:highlight w:val="white"/>
        </w:rPr>
        <w:t xml:space="preserve">      m_name = Symbol.TemporaryId + "logical" + (TemporaryNameCount++);</w:t>
      </w:r>
    </w:p>
    <w:p w14:paraId="11DC35E5" w14:textId="77777777" w:rsidR="00443BE8" w:rsidRPr="00443BE8" w:rsidRDefault="00443BE8" w:rsidP="00443BE8">
      <w:pPr>
        <w:pStyle w:val="Code"/>
        <w:rPr>
          <w:highlight w:val="white"/>
        </w:rPr>
      </w:pPr>
      <w:r w:rsidRPr="00443BE8">
        <w:rPr>
          <w:highlight w:val="white"/>
        </w:rPr>
        <w:t xml:space="preserve">      m_storage = Storage.Auto;</w:t>
      </w:r>
    </w:p>
    <w:p w14:paraId="480C5E18" w14:textId="77777777" w:rsidR="00443BE8" w:rsidRPr="00443BE8" w:rsidRDefault="00443BE8" w:rsidP="00443BE8">
      <w:pPr>
        <w:pStyle w:val="Code"/>
        <w:rPr>
          <w:highlight w:val="white"/>
        </w:rPr>
      </w:pPr>
      <w:r w:rsidRPr="00443BE8">
        <w:rPr>
          <w:highlight w:val="white"/>
        </w:rPr>
        <w:t xml:space="preserve">      m_type = new Type(Sort.Logical);</w:t>
      </w:r>
    </w:p>
    <w:p w14:paraId="1D8298A3" w14:textId="77777777" w:rsidR="00443BE8" w:rsidRPr="00443BE8" w:rsidRDefault="00443BE8" w:rsidP="00443BE8">
      <w:pPr>
        <w:pStyle w:val="Code"/>
        <w:rPr>
          <w:highlight w:val="white"/>
        </w:rPr>
      </w:pPr>
      <w:r w:rsidRPr="00443BE8">
        <w:rPr>
          <w:highlight w:val="white"/>
        </w:rPr>
        <w:t xml:space="preserve">      TrueSet = (trueSet != null) ? trueSet : (new HashSet&lt;MiddleCode&gt;());</w:t>
      </w:r>
    </w:p>
    <w:p w14:paraId="3626577E" w14:textId="77777777" w:rsidR="00443BE8" w:rsidRPr="00492109" w:rsidRDefault="00443BE8" w:rsidP="00443BE8">
      <w:pPr>
        <w:pStyle w:val="Code"/>
        <w:rPr>
          <w:highlight w:val="white"/>
          <w:lang w:val="da-DK"/>
        </w:rPr>
      </w:pPr>
      <w:r w:rsidRPr="00443BE8">
        <w:rPr>
          <w:highlight w:val="white"/>
        </w:rPr>
        <w:t xml:space="preserve">      </w:t>
      </w:r>
      <w:r w:rsidRPr="00492109">
        <w:rPr>
          <w:highlight w:val="white"/>
          <w:lang w:val="da-DK"/>
        </w:rPr>
        <w:t>FalseSet = (falseSet != null) ? falseSet</w:t>
      </w:r>
    </w:p>
    <w:p w14:paraId="77F7520A" w14:textId="77777777" w:rsidR="00443BE8" w:rsidRPr="00492109" w:rsidRDefault="00443BE8" w:rsidP="00443BE8">
      <w:pPr>
        <w:pStyle w:val="Code"/>
        <w:rPr>
          <w:highlight w:val="white"/>
          <w:lang w:val="da-DK"/>
        </w:rPr>
      </w:pPr>
      <w:r w:rsidRPr="00492109">
        <w:rPr>
          <w:highlight w:val="white"/>
          <w:lang w:val="da-DK"/>
        </w:rPr>
        <w:t xml:space="preserve">                                      : (new HashSet&lt;MiddleCode&gt;());</w:t>
      </w:r>
    </w:p>
    <w:p w14:paraId="66133E98" w14:textId="77777777" w:rsidR="00443BE8" w:rsidRPr="00443BE8" w:rsidRDefault="00443BE8" w:rsidP="00443BE8">
      <w:pPr>
        <w:pStyle w:val="Code"/>
        <w:rPr>
          <w:highlight w:val="white"/>
        </w:rPr>
      </w:pPr>
      <w:r w:rsidRPr="00492109">
        <w:rPr>
          <w:highlight w:val="white"/>
          <w:lang w:val="da-DK"/>
        </w:rPr>
        <w:t xml:space="preserve">    </w:t>
      </w:r>
      <w:r w:rsidRPr="00443BE8">
        <w:rPr>
          <w:highlight w:val="white"/>
        </w:rPr>
        <w:t>}</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0520896F" w14:textId="77777777" w:rsidR="00AE7D2A" w:rsidRPr="00AE7D2A" w:rsidRDefault="00AE7D2A" w:rsidP="00AE7D2A">
      <w:pPr>
        <w:pStyle w:val="Code"/>
        <w:rPr>
          <w:highlight w:val="white"/>
        </w:rPr>
      </w:pPr>
      <w:r w:rsidRPr="00AE7D2A">
        <w:rPr>
          <w:highlight w:val="white"/>
        </w:rPr>
        <w:t xml:space="preserve">    public Symbol(Type type, object value) {</w:t>
      </w:r>
    </w:p>
    <w:p w14:paraId="4C450F09" w14:textId="770804E2"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 null);</w:t>
      </w:r>
    </w:p>
    <w:p w14:paraId="105EB074" w14:textId="4DB6BC0C"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is bool));</w:t>
      </w:r>
    </w:p>
    <w:p w14:paraId="1BA40000" w14:textId="77777777" w:rsidR="00AE7D2A" w:rsidRPr="00AE7D2A" w:rsidRDefault="00AE7D2A" w:rsidP="00AE7D2A">
      <w:pPr>
        <w:pStyle w:val="Code"/>
        <w:rPr>
          <w:highlight w:val="white"/>
        </w:rPr>
      </w:pPr>
    </w:p>
    <w:p w14:paraId="7DA0B9C4" w14:textId="77777777" w:rsidR="00AE7D2A" w:rsidRPr="00AE7D2A" w:rsidRDefault="00AE7D2A" w:rsidP="00AE7D2A">
      <w:pPr>
        <w:pStyle w:val="Code"/>
        <w:rPr>
          <w:highlight w:val="white"/>
        </w:rPr>
      </w:pPr>
      <w:r w:rsidRPr="00AE7D2A">
        <w:rPr>
          <w:highlight w:val="white"/>
        </w:rPr>
        <w:t xml:space="preserve">      m_storage = Storage.Static;</w:t>
      </w:r>
    </w:p>
    <w:p w14:paraId="1A039622" w14:textId="77777777" w:rsidR="00AE7D2A" w:rsidRPr="00AE7D2A" w:rsidRDefault="00AE7D2A" w:rsidP="00AE7D2A">
      <w:pPr>
        <w:pStyle w:val="Code"/>
        <w:rPr>
          <w:highlight w:val="white"/>
        </w:rPr>
      </w:pPr>
      <w:r w:rsidRPr="00AE7D2A">
        <w:rPr>
          <w:highlight w:val="white"/>
        </w:rPr>
        <w:t xml:space="preserve">      m_type = type;</w:t>
      </w:r>
    </w:p>
    <w:p w14:paraId="16A348A2" w14:textId="77777777" w:rsidR="00AE7D2A" w:rsidRPr="00AE7D2A" w:rsidRDefault="00AE7D2A" w:rsidP="00AE7D2A">
      <w:pPr>
        <w:pStyle w:val="Code"/>
        <w:rPr>
          <w:highlight w:val="white"/>
        </w:rPr>
      </w:pPr>
      <w:r w:rsidRPr="00AE7D2A">
        <w:rPr>
          <w:highlight w:val="white"/>
        </w:rPr>
        <w:t xml:space="preserve">      m_value = CheckValue(m_type, value);</w:t>
      </w:r>
    </w:p>
    <w:p w14:paraId="11261DC3" w14:textId="77777777" w:rsidR="00AE7D2A" w:rsidRPr="00AE7D2A" w:rsidRDefault="00AE7D2A" w:rsidP="00AE7D2A">
      <w:pPr>
        <w:pStyle w:val="Code"/>
        <w:rPr>
          <w:highlight w:val="white"/>
        </w:rPr>
      </w:pPr>
    </w:p>
    <w:p w14:paraId="7E506A13" w14:textId="408E130B" w:rsidR="00AE7D2A" w:rsidRPr="00AE7D2A" w:rsidRDefault="00AE7D2A" w:rsidP="00AE7D2A">
      <w:pPr>
        <w:pStyle w:val="Code"/>
        <w:rPr>
          <w:highlight w:val="white"/>
        </w:rPr>
      </w:pPr>
      <w:r w:rsidRPr="00AE7D2A">
        <w:rPr>
          <w:highlight w:val="white"/>
        </w:rPr>
        <w:t xml:space="preserve">      if (m_value is string</w:t>
      </w:r>
      <w:r w:rsidR="00EA7FDC">
        <w:rPr>
          <w:highlight w:val="white"/>
        </w:rPr>
        <w:t xml:space="preserve"> </w:t>
      </w:r>
      <w:r w:rsidR="00EA7FDC" w:rsidRPr="00AE7D2A">
        <w:rPr>
          <w:highlight w:val="white"/>
        </w:rPr>
        <w:t>text</w:t>
      </w:r>
      <w:r w:rsidRPr="00AE7D2A">
        <w:rPr>
          <w:highlight w:val="white"/>
        </w:rPr>
        <w:t>) {</w:t>
      </w:r>
    </w:p>
    <w:p w14:paraId="68CA6ADF" w14:textId="77777777" w:rsidR="00AE7D2A" w:rsidRPr="00AE7D2A" w:rsidRDefault="00AE7D2A" w:rsidP="00AE7D2A">
      <w:pPr>
        <w:pStyle w:val="Code"/>
        <w:rPr>
          <w:highlight w:val="white"/>
        </w:rPr>
      </w:pPr>
      <w:r w:rsidRPr="00AE7D2A">
        <w:rPr>
          <w:highlight w:val="white"/>
        </w:rPr>
        <w:t xml:space="preserve">        m_name = "string_" + Slash.CharToHex(text) + Symbol.NumberId;</w:t>
      </w:r>
    </w:p>
    <w:p w14:paraId="3872CFD8" w14:textId="77777777" w:rsidR="00AE7D2A" w:rsidRPr="00AE7D2A" w:rsidRDefault="00AE7D2A" w:rsidP="00AE7D2A">
      <w:pPr>
        <w:pStyle w:val="Code"/>
        <w:rPr>
          <w:highlight w:val="white"/>
        </w:rPr>
      </w:pPr>
      <w:r w:rsidRPr="00AE7D2A">
        <w:rPr>
          <w:highlight w:val="white"/>
        </w:rPr>
        <w:t xml:space="preserve">      }</w:t>
      </w:r>
    </w:p>
    <w:p w14:paraId="279C5B5A" w14:textId="30EF7C50" w:rsidR="00AE7D2A" w:rsidRPr="00AE7D2A" w:rsidRDefault="00AE7D2A" w:rsidP="00AE7D2A">
      <w:pPr>
        <w:pStyle w:val="Code"/>
        <w:rPr>
          <w:highlight w:val="white"/>
        </w:rPr>
      </w:pPr>
      <w:r w:rsidRPr="00AE7D2A">
        <w:rPr>
          <w:highlight w:val="white"/>
        </w:rPr>
        <w:t xml:space="preserve">      else if (m_value is StaticBase</w:t>
      </w:r>
      <w:r w:rsidR="00EA7FDC">
        <w:rPr>
          <w:highlight w:val="white"/>
        </w:rPr>
        <w:t xml:space="preserve"> </w:t>
      </w:r>
      <w:r w:rsidR="00EA7FDC" w:rsidRPr="00AE7D2A">
        <w:rPr>
          <w:highlight w:val="white"/>
        </w:rPr>
        <w:t>staticBase</w:t>
      </w:r>
      <w:r w:rsidRPr="00AE7D2A">
        <w:rPr>
          <w:highlight w:val="white"/>
        </w:rPr>
        <w:t>) {</w:t>
      </w:r>
    </w:p>
    <w:p w14:paraId="45390631" w14:textId="77777777" w:rsidR="00AE7D2A" w:rsidRPr="00AE7D2A" w:rsidRDefault="00AE7D2A" w:rsidP="00AE7D2A">
      <w:pPr>
        <w:pStyle w:val="Code"/>
        <w:rPr>
          <w:highlight w:val="white"/>
        </w:rPr>
      </w:pPr>
      <w:r w:rsidRPr="00AE7D2A">
        <w:rPr>
          <w:highlight w:val="white"/>
        </w:rPr>
        <w:t xml:space="preserve">        m_name = m_value.GetType().Name + "_" + staticBase.UniqueName +</w:t>
      </w:r>
    </w:p>
    <w:p w14:paraId="37AF50F4" w14:textId="77777777" w:rsidR="00AE7D2A" w:rsidRPr="00AE7D2A" w:rsidRDefault="00AE7D2A" w:rsidP="00AE7D2A">
      <w:pPr>
        <w:pStyle w:val="Code"/>
        <w:rPr>
          <w:highlight w:val="white"/>
        </w:rPr>
      </w:pPr>
      <w:r w:rsidRPr="00AE7D2A">
        <w:rPr>
          <w:highlight w:val="white"/>
        </w:rPr>
        <w:t xml:space="preserve">                 "_" + staticBase.Offset + Symbol.NumberId;</w:t>
      </w:r>
    </w:p>
    <w:p w14:paraId="5BC18199" w14:textId="77777777" w:rsidR="00AE7D2A" w:rsidRPr="00AE7D2A" w:rsidRDefault="00AE7D2A" w:rsidP="00AE7D2A">
      <w:pPr>
        <w:pStyle w:val="Code"/>
        <w:rPr>
          <w:highlight w:val="white"/>
        </w:rPr>
      </w:pPr>
      <w:r w:rsidRPr="00AE7D2A">
        <w:rPr>
          <w:highlight w:val="white"/>
        </w:rPr>
        <w:t xml:space="preserve">      }</w:t>
      </w:r>
    </w:p>
    <w:p w14:paraId="2995A612" w14:textId="77777777" w:rsidR="00AE7D2A" w:rsidRPr="00AE7D2A" w:rsidRDefault="00AE7D2A" w:rsidP="00AE7D2A">
      <w:pPr>
        <w:pStyle w:val="Code"/>
        <w:rPr>
          <w:highlight w:val="white"/>
        </w:rPr>
      </w:pPr>
      <w:r w:rsidRPr="00AE7D2A">
        <w:rPr>
          <w:highlight w:val="white"/>
        </w:rPr>
        <w:lastRenderedPageBreak/>
        <w:t xml:space="preserve">      else if (m_type.IsFloating()) {</w:t>
      </w:r>
    </w:p>
    <w:p w14:paraId="6D10D20F" w14:textId="77777777" w:rsidR="00AE7D2A" w:rsidRPr="00AE7D2A" w:rsidRDefault="00AE7D2A" w:rsidP="00AE7D2A">
      <w:pPr>
        <w:pStyle w:val="Code"/>
        <w:rPr>
          <w:highlight w:val="white"/>
        </w:rPr>
      </w:pPr>
      <w:r w:rsidRPr="00AE7D2A">
        <w:rPr>
          <w:highlight w:val="white"/>
        </w:rPr>
        <w:t xml:space="preserve">        m_name = "floating" + m_type.Size() + Symbol.SeparatorId</w:t>
      </w:r>
    </w:p>
    <w:p w14:paraId="39577B44"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6C20B63E" w14:textId="77777777" w:rsidR="00AE7D2A" w:rsidRPr="00AE7D2A" w:rsidRDefault="00AE7D2A" w:rsidP="00AE7D2A">
      <w:pPr>
        <w:pStyle w:val="Code"/>
        <w:rPr>
          <w:highlight w:val="white"/>
        </w:rPr>
      </w:pPr>
      <w:r w:rsidRPr="00AE7D2A">
        <w:rPr>
          <w:highlight w:val="white"/>
        </w:rPr>
        <w:t xml:space="preserve">      }</w:t>
      </w:r>
    </w:p>
    <w:p w14:paraId="3DFC60DC" w14:textId="77777777" w:rsidR="00AE7D2A" w:rsidRPr="00AE7D2A" w:rsidRDefault="00AE7D2A" w:rsidP="00AE7D2A">
      <w:pPr>
        <w:pStyle w:val="Code"/>
        <w:rPr>
          <w:highlight w:val="white"/>
        </w:rPr>
      </w:pPr>
      <w:r w:rsidRPr="00AE7D2A">
        <w:rPr>
          <w:highlight w:val="white"/>
        </w:rPr>
        <w:t xml:space="preserve">      else {</w:t>
      </w:r>
    </w:p>
    <w:p w14:paraId="161CA6F9" w14:textId="54CB758E" w:rsidR="00AE7D2A" w:rsidRPr="00AE7D2A" w:rsidRDefault="00AE7D2A" w:rsidP="00AE7D2A">
      <w:pPr>
        <w:pStyle w:val="Code"/>
        <w:rPr>
          <w:highlight w:val="white"/>
        </w:rPr>
      </w:pPr>
      <w:r w:rsidRPr="00AE7D2A">
        <w:rPr>
          <w:highlight w:val="white"/>
        </w:rPr>
        <w:t xml:space="preserve">        m_name = "integral" + m_type.</w:t>
      </w:r>
      <w:r w:rsidR="00F93D91">
        <w:rPr>
          <w:highlight w:val="white"/>
        </w:rPr>
        <w:t>SizeAddress</w:t>
      </w:r>
      <w:r w:rsidRPr="00AE7D2A">
        <w:rPr>
          <w:highlight w:val="white"/>
        </w:rPr>
        <w:t>() + Symbol.SeparatorId</w:t>
      </w:r>
    </w:p>
    <w:p w14:paraId="643E6A22"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497A85B9" w14:textId="77777777" w:rsidR="00AE7D2A" w:rsidRPr="00AE7D2A" w:rsidRDefault="00AE7D2A" w:rsidP="00AE7D2A">
      <w:pPr>
        <w:pStyle w:val="Code"/>
        <w:rPr>
          <w:highlight w:val="white"/>
        </w:rPr>
      </w:pPr>
      <w:r w:rsidRPr="00AE7D2A">
        <w:rPr>
          <w:highlight w:val="white"/>
        </w:rPr>
        <w:t xml:space="preserve">      }</w:t>
      </w:r>
    </w:p>
    <w:p w14:paraId="7C68EF35" w14:textId="77777777" w:rsidR="00AE7D2A" w:rsidRPr="00AE7D2A" w:rsidRDefault="00AE7D2A" w:rsidP="00AE7D2A">
      <w:pPr>
        <w:pStyle w:val="Code"/>
        <w:rPr>
          <w:highlight w:val="white"/>
        </w:rPr>
      </w:pPr>
    </w:p>
    <w:p w14:paraId="60ADBEC3" w14:textId="77777777" w:rsidR="00AE7D2A" w:rsidRPr="00AE7D2A" w:rsidRDefault="00AE7D2A" w:rsidP="00AE7D2A">
      <w:pPr>
        <w:pStyle w:val="Code"/>
        <w:rPr>
          <w:highlight w:val="white"/>
        </w:rPr>
      </w:pPr>
      <w:r w:rsidRPr="00AE7D2A">
        <w:rPr>
          <w:highlight w:val="white"/>
        </w:rPr>
        <w:t xml:space="preserve">      m_uniqueName = Symbol.FileMarker + (UniqueNameCount++) + m_name;</w:t>
      </w:r>
    </w:p>
    <w:p w14:paraId="047C1815" w14:textId="77777777" w:rsidR="00AE7D2A" w:rsidRPr="00AE7D2A" w:rsidRDefault="00AE7D2A" w:rsidP="00AE7D2A">
      <w:pPr>
        <w:pStyle w:val="Code"/>
        <w:rPr>
          <w:highlight w:val="white"/>
        </w:rPr>
      </w:pPr>
      <w:r w:rsidRPr="00AE7D2A">
        <w:rPr>
          <w:highlight w:val="white"/>
        </w:rPr>
        <w:t xml:space="preserve">    }</w:t>
      </w:r>
    </w:p>
    <w:p w14:paraId="73A94731" w14:textId="1452C9CA" w:rsidR="00C412A1" w:rsidRPr="00903DBA" w:rsidRDefault="00C412A1" w:rsidP="00C412A1">
      <w:pPr>
        <w:rPr>
          <w:highlight w:val="white"/>
        </w:rPr>
      </w:pPr>
      <w:r w:rsidRPr="00903DBA">
        <w:rPr>
          <w:highlight w:val="white"/>
        </w:rPr>
        <w:t xml:space="preserve">If the value of the symbol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value, we check that it does not exceed its limits, which is defined for each integral type.</w:t>
      </w:r>
    </w:p>
    <w:p w14:paraId="401D216E" w14:textId="77777777" w:rsidR="00C412A1" w:rsidRPr="00903DBA" w:rsidRDefault="00C412A1" w:rsidP="00C412A1">
      <w:pPr>
        <w:pStyle w:val="Code"/>
        <w:rPr>
          <w:highlight w:val="white"/>
        </w:rPr>
      </w:pPr>
      <w:r w:rsidRPr="00903DBA">
        <w:rPr>
          <w:highlight w:val="white"/>
        </w:rPr>
        <w:t xml:space="preserve">    private static object CheckValue(Type type, object value) {</w:t>
      </w:r>
    </w:p>
    <w:p w14:paraId="389851E7" w14:textId="48825D2D" w:rsidR="00C412A1" w:rsidRPr="00903DBA" w:rsidRDefault="00C412A1" w:rsidP="00C412A1">
      <w:pPr>
        <w:pStyle w:val="Code"/>
        <w:rPr>
          <w:highlight w:val="white"/>
        </w:rPr>
      </w:pPr>
      <w:r w:rsidRPr="00903DBA">
        <w:rPr>
          <w:highlight w:val="white"/>
        </w:rPr>
        <w:t xml:space="preserve">      if (value is BigInteger</w:t>
      </w:r>
      <w:r w:rsidR="00EA7FDC">
        <w:rPr>
          <w:highlight w:val="white"/>
        </w:rPr>
        <w:t xml:space="preserve"> </w:t>
      </w:r>
      <w:r w:rsidR="00EA7FDC" w:rsidRPr="00903DBA">
        <w:rPr>
          <w:highlight w:val="white"/>
        </w:rPr>
        <w:t>bigValue</w:t>
      </w:r>
      <w:r w:rsidRPr="00903DBA">
        <w:rPr>
          <w:highlight w:val="white"/>
        </w:rPr>
        <w:t>) {</w:t>
      </w:r>
    </w:p>
    <w:p w14:paraId="253A3F2C" w14:textId="77777777" w:rsidR="00C412A1" w:rsidRPr="00903DBA" w:rsidRDefault="00C412A1" w:rsidP="00C412A1">
      <w:pPr>
        <w:pStyle w:val="Code"/>
        <w:rPr>
          <w:highlight w:val="white"/>
        </w:rPr>
      </w:pPr>
      <w:r w:rsidRPr="00903DBA">
        <w:rPr>
          <w:highlight w:val="white"/>
        </w:rPr>
        <w:t xml:space="preserve">        if (type.IsUnsigned() &amp;&amp; (bigValue &lt; 0)) {</w:t>
      </w:r>
    </w:p>
    <w:p w14:paraId="46964AA2" w14:textId="77777777" w:rsidR="00C412A1" w:rsidRPr="00903DBA" w:rsidRDefault="00C412A1" w:rsidP="00C412A1">
      <w:pPr>
        <w:pStyle w:val="Code"/>
        <w:rPr>
          <w:highlight w:val="white"/>
        </w:rPr>
      </w:pPr>
      <w:r w:rsidRPr="00903DBA">
        <w:rPr>
          <w:highlight w:val="white"/>
        </w:rPr>
        <w:t xml:space="preserve">          bigValue += TypeSize.GetMaxValue(type.Sort) + 1;</w:t>
      </w:r>
    </w:p>
    <w:p w14:paraId="0EBA05EA" w14:textId="77777777" w:rsidR="00C412A1" w:rsidRPr="00903DBA" w:rsidRDefault="00C412A1" w:rsidP="00C412A1">
      <w:pPr>
        <w:pStyle w:val="Code"/>
        <w:rPr>
          <w:highlight w:val="white"/>
        </w:rPr>
      </w:pPr>
      <w:r w:rsidRPr="00903DBA">
        <w:rPr>
          <w:highlight w:val="white"/>
        </w:rPr>
        <w:t xml:space="preserve">        }</w:t>
      </w:r>
    </w:p>
    <w:p w14:paraId="1181AC6A" w14:textId="77777777" w:rsidR="00C412A1" w:rsidRPr="00903DBA" w:rsidRDefault="00C412A1" w:rsidP="00C412A1">
      <w:pPr>
        <w:pStyle w:val="Code"/>
        <w:rPr>
          <w:highlight w:val="white"/>
        </w:rPr>
      </w:pPr>
    </w:p>
    <w:p w14:paraId="36C02025" w14:textId="5C422245" w:rsidR="00C412A1" w:rsidRPr="00903DBA" w:rsidRDefault="00C412A1" w:rsidP="00C412A1">
      <w:pPr>
        <w:pStyle w:val="Code"/>
        <w:rPr>
          <w:highlight w:val="white"/>
        </w:rPr>
      </w:pPr>
      <w:r w:rsidRPr="00903DBA">
        <w:rPr>
          <w:highlight w:val="white"/>
        </w:rPr>
        <w:t xml:space="preserve">        </w:t>
      </w:r>
      <w:r w:rsidR="0056352A">
        <w:rPr>
          <w:highlight w:val="white"/>
        </w:rPr>
        <w:t>Error.Check</w:t>
      </w:r>
      <w:r w:rsidRPr="00903DBA">
        <w:rPr>
          <w:highlight w:val="white"/>
        </w:rPr>
        <w:t>((bigValue &gt;= TypeSize.GetMinValue(type.Sort)) &amp;&amp;</w:t>
      </w:r>
    </w:p>
    <w:p w14:paraId="039E09C8" w14:textId="77777777" w:rsidR="00C412A1" w:rsidRPr="00903DBA" w:rsidRDefault="00C412A1" w:rsidP="00C412A1">
      <w:pPr>
        <w:pStyle w:val="Code"/>
        <w:rPr>
          <w:highlight w:val="white"/>
        </w:rPr>
      </w:pPr>
      <w:r w:rsidRPr="00903DBA">
        <w:rPr>
          <w:highlight w:val="white"/>
        </w:rPr>
        <w:t xml:space="preserve">                     (bigValue &lt;= TypeSize.GetMaxValue(type.Sort)),</w:t>
      </w:r>
    </w:p>
    <w:p w14:paraId="60E9E511" w14:textId="77777777" w:rsidR="00C412A1" w:rsidRPr="00903DBA" w:rsidRDefault="00C412A1" w:rsidP="00C412A1">
      <w:pPr>
        <w:pStyle w:val="Code"/>
        <w:rPr>
          <w:highlight w:val="white"/>
        </w:rPr>
      </w:pPr>
      <w:r w:rsidRPr="00903DBA">
        <w:rPr>
          <w:highlight w:val="white"/>
        </w:rPr>
        <w:t xml:space="preserve">                     type + ": " + value, Message.Value_overflow);</w:t>
      </w:r>
    </w:p>
    <w:p w14:paraId="0805ABD9" w14:textId="77777777" w:rsidR="00C412A1" w:rsidRPr="00903DBA" w:rsidRDefault="00C412A1" w:rsidP="00C412A1">
      <w:pPr>
        <w:pStyle w:val="Code"/>
        <w:rPr>
          <w:highlight w:val="white"/>
        </w:rPr>
      </w:pPr>
      <w:r w:rsidRPr="00903DBA">
        <w:rPr>
          <w:highlight w:val="white"/>
        </w:rPr>
        <w:t xml:space="preserve">        return bigValue;</w:t>
      </w:r>
    </w:p>
    <w:p w14:paraId="5C9E622C" w14:textId="77777777" w:rsidR="00C412A1" w:rsidRPr="00903DBA" w:rsidRDefault="00C412A1" w:rsidP="00C412A1">
      <w:pPr>
        <w:pStyle w:val="Code"/>
        <w:rPr>
          <w:highlight w:val="white"/>
        </w:rPr>
      </w:pPr>
      <w:r w:rsidRPr="00903DBA">
        <w:rPr>
          <w:highlight w:val="white"/>
        </w:rPr>
        <w:t xml:space="preserve">      }</w:t>
      </w:r>
    </w:p>
    <w:p w14:paraId="4329109E" w14:textId="77777777" w:rsidR="00C412A1" w:rsidRPr="00903DBA" w:rsidRDefault="00C412A1" w:rsidP="00C412A1">
      <w:pPr>
        <w:pStyle w:val="Code"/>
        <w:rPr>
          <w:highlight w:val="white"/>
        </w:rPr>
      </w:pPr>
    </w:p>
    <w:p w14:paraId="196F670D" w14:textId="77777777" w:rsidR="00C412A1" w:rsidRPr="00903DBA" w:rsidRDefault="00C412A1" w:rsidP="00C412A1">
      <w:pPr>
        <w:pStyle w:val="Code"/>
        <w:rPr>
          <w:highlight w:val="white"/>
        </w:rPr>
      </w:pPr>
      <w:r w:rsidRPr="00903DBA">
        <w:rPr>
          <w:highlight w:val="white"/>
        </w:rPr>
        <w:t xml:space="preserve">      return value;</w:t>
      </w:r>
    </w:p>
    <w:p w14:paraId="61D1158B" w14:textId="77777777" w:rsidR="00C412A1" w:rsidRPr="00903DBA" w:rsidRDefault="00C412A1" w:rsidP="00C412A1">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lastRenderedPageBreak/>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284E6C8F" w14:textId="3A0603C7" w:rsidR="009F7A62" w:rsidRDefault="009F7A62" w:rsidP="00853A55">
      <w:pPr>
        <w:pStyle w:val="Code"/>
        <w:rPr>
          <w:highlight w:val="white"/>
        </w:rPr>
      </w:pPr>
      <w:r w:rsidRPr="00903DBA">
        <w:rPr>
          <w:highlight w:val="white"/>
        </w:rPr>
        <w:t xml:space="preserve">    }</w:t>
      </w:r>
    </w:p>
    <w:p w14:paraId="13CBCD2D" w14:textId="77777777" w:rsidR="00853A55" w:rsidRPr="00853A55" w:rsidRDefault="00853A55" w:rsidP="00853A55">
      <w:pPr>
        <w:pStyle w:val="Code"/>
        <w:rPr>
          <w:highlight w:val="white"/>
        </w:rPr>
      </w:pPr>
    </w:p>
    <w:p w14:paraId="72AFA3B1" w14:textId="77777777" w:rsidR="00853A55" w:rsidRPr="00853A55" w:rsidRDefault="00853A55" w:rsidP="00853A55">
      <w:pPr>
        <w:pStyle w:val="Code"/>
        <w:rPr>
          <w:highlight w:val="white"/>
        </w:rPr>
      </w:pPr>
      <w:r w:rsidRPr="00853A55">
        <w:rPr>
          <w:highlight w:val="white"/>
        </w:rPr>
        <w:t xml:space="preserve">    public bool IsExternOrStaticArray() {</w:t>
      </w:r>
    </w:p>
    <w:p w14:paraId="5727B8A2" w14:textId="77777777" w:rsidR="00853A55" w:rsidRPr="00853A55" w:rsidRDefault="00853A55" w:rsidP="00853A55">
      <w:pPr>
        <w:pStyle w:val="Code"/>
        <w:rPr>
          <w:highlight w:val="white"/>
        </w:rPr>
      </w:pPr>
      <w:r w:rsidRPr="00853A55">
        <w:rPr>
          <w:highlight w:val="white"/>
        </w:rPr>
        <w:t xml:space="preserve">      return IsExternOrStatic() &amp;&amp; m_type.IsArray();</w:t>
      </w:r>
    </w:p>
    <w:p w14:paraId="29E2F818" w14:textId="77777777" w:rsidR="00853A55" w:rsidRPr="00853A55" w:rsidRDefault="00853A55" w:rsidP="00853A55">
      <w:pPr>
        <w:pStyle w:val="Code"/>
        <w:rPr>
          <w:highlight w:val="white"/>
        </w:rPr>
      </w:pPr>
      <w:r w:rsidRPr="00853A55">
        <w:rPr>
          <w:highlight w:val="white"/>
        </w:rPr>
        <w:t xml:space="preserve">    }</w:t>
      </w:r>
    </w:p>
    <w:p w14:paraId="03547103" w14:textId="77777777" w:rsidR="00853A55" w:rsidRPr="00853A55" w:rsidRDefault="00853A55" w:rsidP="00853A55">
      <w:pPr>
        <w:pStyle w:val="Code"/>
        <w:rPr>
          <w:highlight w:val="white"/>
        </w:rPr>
      </w:pP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lastRenderedPageBreak/>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t xml:space="preserve">    }</w:t>
      </w:r>
    </w:p>
    <w:p w14:paraId="5FC2A051" w14:textId="28545516"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77777777" w:rsidR="00C50D3D" w:rsidRPr="00903DBA"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417CDA58" w:rsidR="0034798B" w:rsidRPr="00903DBA" w:rsidRDefault="00CC1DF4" w:rsidP="0060539D">
      <w:pPr>
        <w:pStyle w:val="Heading2"/>
      </w:pPr>
      <w:r>
        <w:t>&lt;h2&gt;</w:t>
      </w:r>
      <w:bookmarkStart w:id="303" w:name="_Ref58962643"/>
      <w:bookmarkStart w:id="304" w:name="_Toc93320529"/>
      <w:r>
        <w:t xml:space="preserve">The </w:t>
      </w:r>
      <w:r w:rsidRPr="00903DBA">
        <w:t>Static Symbol</w:t>
      </w:r>
      <w:bookmarkEnd w:id="303"/>
      <w:bookmarkEnd w:id="304"/>
      <w:r>
        <w:t>&lt;/h2&gt;</w:t>
      </w:r>
    </w:p>
    <w:p w14:paraId="0F83C858" w14:textId="0BCB1B8E" w:rsidR="00D25C8E" w:rsidRPr="00903DBA" w:rsidRDefault="00D25C8E" w:rsidP="00D25C8E">
      <w:r w:rsidRPr="00903DBA">
        <w:t xml:space="preserve">The </w:t>
      </w:r>
      <w:r w:rsidR="00D4318D">
        <w:rPr>
          <w:rStyle w:val="KeyWord0"/>
        </w:rPr>
        <w:t>&lt;k&gt;</w:t>
      </w:r>
      <w:r w:rsidR="00D4318D" w:rsidRPr="00903DBA">
        <w:rPr>
          <w:rStyle w:val="KeyWord0"/>
        </w:rPr>
        <w:t>StaticSymbol</w:t>
      </w:r>
      <w:r w:rsidR="00D4318D">
        <w:rPr>
          <w:rStyle w:val="KeyWord0"/>
        </w:rPr>
        <w:t>&lt;/k&gt;</w:t>
      </w:r>
      <w:r w:rsidRPr="00903DBA">
        <w:t xml:space="preserve"> class is the base class of </w:t>
      </w:r>
      <w:r w:rsidR="00D4318D">
        <w:rPr>
          <w:rStyle w:val="KeyWord0"/>
        </w:rPr>
        <w:t>&lt;k&gt;</w:t>
      </w:r>
      <w:r w:rsidR="00D4318D" w:rsidRPr="00903DBA">
        <w:rPr>
          <w:rStyle w:val="KeyWord0"/>
        </w:rPr>
        <w:t>StaticSymbolLinux</w:t>
      </w:r>
      <w:r w:rsidR="00D4318D">
        <w:rPr>
          <w:rStyle w:val="KeyWord0"/>
        </w:rPr>
        <w:t>&lt;/k&gt;</w:t>
      </w:r>
      <w:r w:rsidR="000C27BF" w:rsidRPr="00903DBA">
        <w:t xml:space="preserve"> and </w:t>
      </w:r>
      <w:r w:rsidR="00D4318D">
        <w:rPr>
          <w:rStyle w:val="KeyWord0"/>
        </w:rPr>
        <w:t>&lt;k&gt;</w:t>
      </w:r>
      <w:r w:rsidR="00D4318D" w:rsidRPr="00903DBA">
        <w:rPr>
          <w:rStyle w:val="KeyWord0"/>
        </w:rPr>
        <w:t>StaticSymbolWindows</w:t>
      </w:r>
      <w:r w:rsidR="00D4318D">
        <w:rPr>
          <w:rStyle w:val="KeyWord0"/>
        </w:rPr>
        <w:t>&lt;/k&gt;</w:t>
      </w:r>
      <w:r w:rsidR="000C27BF" w:rsidRPr="00903DBA">
        <w:t>.</w:t>
      </w:r>
    </w:p>
    <w:p w14:paraId="0AA5AF9F" w14:textId="3E35D0BC" w:rsidR="0034798B" w:rsidRPr="00903DBA" w:rsidRDefault="000274D4" w:rsidP="00AB7E45">
      <w:pPr>
        <w:pStyle w:val="CodeHeader"/>
      </w:pPr>
      <w:r>
        <w:t>&lt;ch&gt;</w:t>
      </w:r>
      <w:r w:rsidRPr="00903DBA">
        <w:t>StaticSymbol</w:t>
      </w:r>
      <w:r>
        <w:t>.</w:t>
      </w:r>
      <w:r w:rsidRPr="00903DBA">
        <w:t>cs</w:t>
      </w:r>
      <w:r>
        <w:t>&lt;/ch&gt;</w:t>
      </w:r>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5F08847F" w14:textId="77777777" w:rsidR="00CD667B" w:rsidRDefault="00AB7E45" w:rsidP="00AB7E45">
      <w:pPr>
        <w:pStyle w:val="Code"/>
        <w:rPr>
          <w:highlight w:val="white"/>
        </w:rPr>
      </w:pPr>
      <w:r w:rsidRPr="00903DBA">
        <w:rPr>
          <w:highlight w:val="white"/>
        </w:rPr>
        <w:t xml:space="preserve">      </w:t>
      </w:r>
      <w:r w:rsidR="00CD667B">
        <w:rPr>
          <w:highlight w:val="white"/>
        </w:rPr>
        <w:t>// Empty</w:t>
      </w:r>
    </w:p>
    <w:p w14:paraId="29463B37" w14:textId="637D7543"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2568BE0C"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w:t>
      </w:r>
      <w:r w:rsidR="00C96B29">
        <w:rPr>
          <w:highlight w:val="white"/>
        </w:rPr>
        <w:t xml:space="preserve">is valid if </w:t>
      </w:r>
      <w:r w:rsidR="002468A2" w:rsidRPr="00903DBA">
        <w:rPr>
          <w:highlight w:val="white"/>
        </w:rPr>
        <w:t xml:space="preserve">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B9DDC28" w:rsidR="00AB7E45" w:rsidRDefault="00AB7E45" w:rsidP="00AB7E45">
      <w:pPr>
        <w:pStyle w:val="Code"/>
        <w:rPr>
          <w:highlight w:val="white"/>
        </w:rPr>
      </w:pPr>
      <w:r w:rsidRPr="00903DBA">
        <w:rPr>
          <w:highlight w:val="white"/>
        </w:rPr>
        <w:t xml:space="preserve">      if (obj is StaticSymbol</w:t>
      </w:r>
      <w:r w:rsidR="00EA7FDC">
        <w:rPr>
          <w:highlight w:val="white"/>
        </w:rPr>
        <w:t xml:space="preserve"> s</w:t>
      </w:r>
      <w:r w:rsidR="00EA7FDC" w:rsidRPr="00903DBA">
        <w:rPr>
          <w:highlight w:val="white"/>
        </w:rPr>
        <w:t>taticSymbol</w:t>
      </w:r>
      <w:r w:rsidRPr="00903DBA">
        <w:rPr>
          <w:highlight w:val="white"/>
        </w:rPr>
        <w:t>) {</w:t>
      </w:r>
    </w:p>
    <w:p w14:paraId="44CB4C57" w14:textId="5FC356FE" w:rsidR="00AB7E45" w:rsidRPr="00903DBA" w:rsidRDefault="00AB7E45" w:rsidP="00AB7E45">
      <w:pPr>
        <w:pStyle w:val="Code"/>
        <w:rPr>
          <w:highlight w:val="white"/>
        </w:rPr>
      </w:pPr>
      <w:r w:rsidRPr="00903DBA">
        <w:rPr>
          <w:highlight w:val="white"/>
        </w:rPr>
        <w:t xml:space="preserve">        return m_uniqueName.Equals(</w:t>
      </w:r>
      <w:r w:rsidR="00C96B29">
        <w:rPr>
          <w:highlight w:val="white"/>
        </w:rPr>
        <w:t>staticSymbol</w:t>
      </w:r>
      <w:r w:rsidRPr="00903DBA">
        <w:rPr>
          <w:highlight w:val="white"/>
        </w:rPr>
        <w:t>.m_uniqueName);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5DC3A4C" w:rsidR="00AB7E45" w:rsidRPr="00903DBA" w:rsidRDefault="000C27BF" w:rsidP="005879D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Write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Read</w:t>
      </w:r>
      <w:r w:rsidR="00D4318D">
        <w:rPr>
          <w:rStyle w:val="KeyWord0"/>
          <w:highlight w:val="white"/>
        </w:rPr>
        <w:t>&lt;/k&gt;</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A70FE28" w:rsidR="008F09F5" w:rsidRPr="00903DBA" w:rsidRDefault="008F09F5" w:rsidP="008F09F5">
      <w:r w:rsidRPr="00903DBA">
        <w:rPr>
          <w:highlight w:val="white"/>
        </w:rPr>
        <w:t xml:space="preserve">The </w:t>
      </w:r>
      <w:r w:rsidR="00D4318D">
        <w:rPr>
          <w:rStyle w:val="KeyWord0"/>
        </w:rPr>
        <w:t>&lt;k&gt;</w:t>
      </w:r>
      <w:r w:rsidR="00D4318D" w:rsidRPr="00903DBA">
        <w:rPr>
          <w:rStyle w:val="KeyWord0"/>
        </w:rPr>
        <w:t>StaticSymbolLinux</w:t>
      </w:r>
      <w:r w:rsidR="00D4318D">
        <w:rPr>
          <w:rStyle w:val="KeyWord0"/>
        </w:rPr>
        <w:t>&lt;/k&gt;</w:t>
      </w:r>
      <w:r w:rsidRPr="00903DBA">
        <w:t xml:space="preserve"> class</w:t>
      </w:r>
      <w:r w:rsidR="00E30E31" w:rsidRPr="00903DBA">
        <w:t xml:space="preserve"> is a sub class of </w:t>
      </w:r>
      <w:r w:rsidR="00D4318D">
        <w:rPr>
          <w:rStyle w:val="KeyWord0"/>
        </w:rPr>
        <w:t>&lt;k&gt;</w:t>
      </w:r>
      <w:r w:rsidR="00D4318D" w:rsidRPr="00903DBA">
        <w:rPr>
          <w:rStyle w:val="KeyWord0"/>
        </w:rPr>
        <w:t>StaticSymbol</w:t>
      </w:r>
      <w:r w:rsidR="00D4318D">
        <w:rPr>
          <w:rStyle w:val="KeyWord0"/>
        </w:rPr>
        <w:t>&lt;/k&gt;</w:t>
      </w:r>
      <w:r w:rsidR="00E30E31" w:rsidRPr="00903DBA">
        <w:t>.</w:t>
      </w:r>
      <w:r w:rsidR="002D10F0" w:rsidRPr="00903DBA">
        <w:t xml:space="preserve"> The </w:t>
      </w:r>
      <w:r w:rsidR="00D4318D">
        <w:rPr>
          <w:rStyle w:val="KeyWord0"/>
        </w:rPr>
        <w:t>&lt;k&gt;</w:t>
      </w:r>
      <w:r w:rsidR="00D4318D" w:rsidRPr="00903DBA">
        <w:rPr>
          <w:rStyle w:val="KeyWord0"/>
        </w:rPr>
        <w:t>m_textList</w:t>
      </w:r>
      <w:r w:rsidR="00D4318D">
        <w:rPr>
          <w:rStyle w:val="KeyWord0"/>
        </w:rPr>
        <w:t>&lt;/k&gt;</w:t>
      </w:r>
      <w:r w:rsidR="002D10F0" w:rsidRPr="00903DBA">
        <w:t xml:space="preserve"> field hold the assembly code instructions, and </w:t>
      </w:r>
      <w:r w:rsidR="00D4318D">
        <w:rPr>
          <w:rStyle w:val="KeyWord0"/>
        </w:rPr>
        <w:t>&lt;k&gt;</w:t>
      </w:r>
      <w:r w:rsidR="00D4318D" w:rsidRPr="00903DBA">
        <w:rPr>
          <w:rStyle w:val="KeyWord0"/>
        </w:rPr>
        <w:t>m_externSet</w:t>
      </w:r>
      <w:r w:rsidR="00D4318D">
        <w:rPr>
          <w:rStyle w:val="KeyWord0"/>
        </w:rPr>
        <w:t>&lt;/k&gt;</w:t>
      </w:r>
      <w:r w:rsidR="002D10F0" w:rsidRPr="00903DBA">
        <w:t xml:space="preserve"> holds the extern references of the assembly code.</w:t>
      </w:r>
    </w:p>
    <w:p w14:paraId="114F2EEC" w14:textId="54DB354C" w:rsidR="0034798B" w:rsidRPr="00903DBA" w:rsidRDefault="000274D4" w:rsidP="00AB7E45">
      <w:pPr>
        <w:pStyle w:val="CodeHeader"/>
      </w:pPr>
      <w:r>
        <w:t>&lt;ch&gt;</w:t>
      </w:r>
      <w:r w:rsidRPr="00903DBA">
        <w:t>StaticSymbolLinux</w:t>
      </w:r>
      <w:r>
        <w:t>.</w:t>
      </w:r>
      <w:r w:rsidRPr="00903DBA">
        <w:t>cs</w:t>
      </w:r>
      <w:r>
        <w:t>&lt;/ch&gt;</w:t>
      </w:r>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lastRenderedPageBreak/>
        <w:t xml:space="preserve">     :base(uniqueName) {</w:t>
      </w:r>
    </w:p>
    <w:p w14:paraId="6D40DC8E" w14:textId="77777777" w:rsidR="00753E1A" w:rsidRPr="00492109" w:rsidRDefault="00753E1A" w:rsidP="00753E1A">
      <w:pPr>
        <w:pStyle w:val="Code"/>
        <w:rPr>
          <w:highlight w:val="white"/>
          <w:lang w:val="sv-SE"/>
        </w:rPr>
      </w:pPr>
      <w:r w:rsidRPr="00903DBA">
        <w:rPr>
          <w:highlight w:val="white"/>
        </w:rPr>
        <w:t xml:space="preserve">      </w:t>
      </w:r>
      <w:r w:rsidRPr="00492109">
        <w:rPr>
          <w:highlight w:val="white"/>
          <w:lang w:val="sv-SE"/>
        </w:rPr>
        <w:t>m_textList = textList;</w:t>
      </w:r>
    </w:p>
    <w:p w14:paraId="6C5A14B1" w14:textId="77777777" w:rsidR="00753E1A" w:rsidRPr="00492109" w:rsidRDefault="00753E1A" w:rsidP="00753E1A">
      <w:pPr>
        <w:pStyle w:val="Code"/>
        <w:rPr>
          <w:highlight w:val="white"/>
          <w:lang w:val="sv-SE"/>
        </w:rPr>
      </w:pPr>
      <w:r w:rsidRPr="00492109">
        <w:rPr>
          <w:highlight w:val="white"/>
          <w:lang w:val="sv-SE"/>
        </w:rPr>
        <w:t xml:space="preserve">      m_externSet = externSet;</w:t>
      </w:r>
    </w:p>
    <w:p w14:paraId="56D8B3B9" w14:textId="77777777" w:rsidR="00753E1A" w:rsidRPr="00903DBA" w:rsidRDefault="00753E1A" w:rsidP="00753E1A">
      <w:pPr>
        <w:pStyle w:val="Code"/>
        <w:rPr>
          <w:highlight w:val="white"/>
        </w:rPr>
      </w:pPr>
      <w:r w:rsidRPr="00492109">
        <w:rPr>
          <w:highlight w:val="white"/>
          <w:lang w:val="sv-SE"/>
        </w:rPr>
        <w:t xml:space="preserve">    </w:t>
      </w:r>
      <w:r w:rsidRPr="00903DBA">
        <w:rPr>
          <w:highlight w:val="white"/>
        </w:rPr>
        <w:t>}</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4D7AAC53" w:rsidR="002344AC" w:rsidRPr="00903DBA" w:rsidRDefault="002344AC" w:rsidP="002344AC">
      <w:r>
        <w:t xml:space="preserve">There is also the </w:t>
      </w:r>
      <w:r w:rsidR="00D4318D">
        <w:rPr>
          <w:rStyle w:val="KeyWord0"/>
          <w:highlight w:val="white"/>
        </w:rPr>
        <w:t>&lt;k&gt;</w:t>
      </w:r>
      <w:r w:rsidR="00D4318D" w:rsidRPr="002344AC">
        <w:rPr>
          <w:rStyle w:val="KeyWord0"/>
          <w:highlight w:val="white"/>
        </w:rPr>
        <w:t>StaticSymbolWindows</w:t>
      </w:r>
      <w:r w:rsidR="00D4318D">
        <w:rPr>
          <w:rStyle w:val="KeyWord0"/>
          <w:highlight w:val="white"/>
        </w:rPr>
        <w:t>&lt;/k&gt;</w:t>
      </w:r>
      <w:r>
        <w:t xml:space="preserve"> class for </w:t>
      </w:r>
      <w:r w:rsidR="00721ABF">
        <w:t>the Windows environment</w:t>
      </w:r>
      <w:r>
        <w:t xml:space="preserve">. We will look into it in Chapter </w:t>
      </w:r>
      <w:r>
        <w:fldChar w:fldCharType="begin"/>
      </w:r>
      <w:r>
        <w:instrText xml:space="preserve"> REF _Ref54009755 \r \h </w:instrText>
      </w:r>
      <w:r>
        <w:fldChar w:fldCharType="separate"/>
      </w:r>
      <w:r w:rsidR="00F23462">
        <w:t>13</w:t>
      </w:r>
      <w:r>
        <w:fldChar w:fldCharType="end"/>
      </w:r>
      <w:r>
        <w:t>.</w:t>
      </w:r>
    </w:p>
    <w:p w14:paraId="1942D344" w14:textId="0E1249A0" w:rsidR="00A149DE" w:rsidRPr="00903DBA" w:rsidRDefault="000274D4" w:rsidP="00A149DE">
      <w:pPr>
        <w:pStyle w:val="CodeHeader"/>
      </w:pPr>
      <w:r>
        <w:rPr>
          <w:highlight w:val="white"/>
        </w:rPr>
        <w:t>&lt;ch&gt;</w:t>
      </w:r>
      <w:r w:rsidRPr="00903DBA">
        <w:rPr>
          <w:highlight w:val="white"/>
        </w:rPr>
        <w:t>StaticSymbolWindows</w:t>
      </w:r>
      <w:r>
        <w:rPr>
          <w:highlight w:val="white"/>
        </w:rPr>
        <w:t>.</w:t>
      </w:r>
      <w:r w:rsidRPr="00903DBA">
        <w:t>cs</w:t>
      </w:r>
      <w:r>
        <w:t>&lt;/ch&gt;</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7B7C38E9" w14:textId="7DCC28B5" w:rsidR="00C80F16" w:rsidRDefault="00A149DE" w:rsidP="00A149DE">
      <w:pPr>
        <w:pStyle w:val="Code"/>
        <w:rPr>
          <w:highlight w:val="white"/>
        </w:rPr>
      </w:pPr>
      <w:r w:rsidRPr="00903DBA">
        <w:rPr>
          <w:highlight w:val="white"/>
        </w:rPr>
        <w:t xml:space="preserve">    </w:t>
      </w:r>
      <w:r w:rsidR="00C80F16">
        <w:rPr>
          <w:highlight w:val="white"/>
        </w:rPr>
        <w:t>// ...</w:t>
      </w:r>
    </w:p>
    <w:p w14:paraId="0F3B77CD" w14:textId="52936450"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12C37AD1" w:rsidR="00DF053B" w:rsidRPr="00903DBA" w:rsidRDefault="00CC1DF4" w:rsidP="0060539D">
      <w:pPr>
        <w:pStyle w:val="Heading1"/>
      </w:pPr>
      <w:r>
        <w:lastRenderedPageBreak/>
        <w:t>&lt;h1&gt;</w:t>
      </w:r>
      <w:bookmarkStart w:id="305" w:name="_Ref54541618"/>
      <w:bookmarkStart w:id="306" w:name="_Toc93320530"/>
      <w:r w:rsidRPr="00903DBA">
        <w:t>The Type System</w:t>
      </w:r>
      <w:bookmarkEnd w:id="305"/>
      <w:bookmarkEnd w:id="306"/>
      <w:r>
        <w:t>&lt;/h1&gt;</w:t>
      </w:r>
    </w:p>
    <w:p w14:paraId="50AC3F00" w14:textId="7402600F" w:rsidR="00B96124" w:rsidRDefault="00D84FDE" w:rsidP="003E7318">
      <w:bookmarkStart w:id="307" w:name="_Hlk63610947"/>
      <w:r w:rsidRPr="00196A59">
        <w:t xml:space="preserve">C has a rather large set of types. </w:t>
      </w:r>
      <w:r w:rsidR="00221678">
        <w:t xml:space="preserve">The </w:t>
      </w:r>
      <w:r w:rsidR="00D4318D">
        <w:rPr>
          <w:rStyle w:val="KeyWord0"/>
        </w:rPr>
        <w:t>&lt;k&gt;</w:t>
      </w:r>
      <w:r w:rsidR="00D4318D" w:rsidRPr="00B96124">
        <w:rPr>
          <w:rStyle w:val="KeyWord0"/>
        </w:rPr>
        <w:t>Sort</w:t>
      </w:r>
      <w:r w:rsidR="00D4318D">
        <w:rPr>
          <w:rStyle w:val="KeyWord0"/>
        </w:rPr>
        <w:t>&lt;/k&gt;</w:t>
      </w:r>
      <w:r w:rsidR="00221678">
        <w:t xml:space="preserve"> enumeration holds the simple and compound types of C</w:t>
      </w:r>
      <w:r w:rsidR="004002C0">
        <w:t xml:space="preserve"> with t</w:t>
      </w:r>
      <w:r w:rsidR="00221678">
        <w:t xml:space="preserve">he </w:t>
      </w:r>
      <w:r w:rsidR="00D4318D">
        <w:rPr>
          <w:rStyle w:val="KeyWord0"/>
        </w:rPr>
        <w:t>&lt;k&gt;</w:t>
      </w:r>
      <w:r w:rsidR="00D4318D" w:rsidRPr="00E92637">
        <w:rPr>
          <w:rStyle w:val="KeyWord0"/>
        </w:rPr>
        <w:t>String</w:t>
      </w:r>
      <w:r w:rsidR="00D4318D">
        <w:rPr>
          <w:rStyle w:val="KeyWord0"/>
        </w:rPr>
        <w:t>&lt;/k&gt;</w:t>
      </w:r>
      <w:r w:rsidR="00221678">
        <w:t xml:space="preserve"> and </w:t>
      </w:r>
      <w:r w:rsidR="00D4318D">
        <w:rPr>
          <w:rStyle w:val="KeyWord0"/>
        </w:rPr>
        <w:t>&lt;k&gt;</w:t>
      </w:r>
      <w:r w:rsidR="00D4318D" w:rsidRPr="00E92637">
        <w:rPr>
          <w:rStyle w:val="KeyWord0"/>
        </w:rPr>
        <w:t>Logical</w:t>
      </w:r>
      <w:r w:rsidR="00D4318D">
        <w:rPr>
          <w:rStyle w:val="KeyWord0"/>
        </w:rPr>
        <w:t>&lt;/k&gt;</w:t>
      </w:r>
      <w:r w:rsidR="00221678">
        <w:t xml:space="preserve"> </w:t>
      </w:r>
      <w:r w:rsidR="004002C0">
        <w:t>types</w:t>
      </w:r>
      <w:r w:rsidR="00221678">
        <w:t>, even though they are not types in C. However, temporary vale may hold these types.</w:t>
      </w:r>
      <w:r w:rsidR="00187997">
        <w:t xml:space="preserve"> </w:t>
      </w:r>
      <w:r w:rsidR="00F212C9" w:rsidRPr="00903DBA">
        <w:rPr>
          <w:highlight w:val="white"/>
        </w:rPr>
        <w:t xml:space="preserve">We also have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F212C9" w:rsidRPr="00903DBA">
        <w:rPr>
          <w:highlight w:val="white"/>
        </w:rPr>
        <w:t xml:space="preserve"> type, which technically is not a type, but rather mark the absence of a type.</w:t>
      </w:r>
    </w:p>
    <w:bookmarkEnd w:id="307"/>
    <w:p w14:paraId="142D086C" w14:textId="6B681AFF" w:rsidR="004242EC" w:rsidRPr="00903DBA" w:rsidRDefault="000274D4" w:rsidP="008C43F9">
      <w:pPr>
        <w:pStyle w:val="CodeHeader"/>
      </w:pPr>
      <w:r>
        <w:t>&lt;ch&gt;</w:t>
      </w:r>
      <w:r w:rsidRPr="00903DBA">
        <w:t>Sort</w:t>
      </w:r>
      <w:r>
        <w:t>.</w:t>
      </w:r>
      <w:r w:rsidRPr="00903DBA">
        <w:t>cs</w:t>
      </w:r>
      <w:r>
        <w:t>&lt;/ch&gt;</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D2D77D0" w:rsidR="00692204" w:rsidRPr="00903DBA" w:rsidRDefault="00CC1DF4" w:rsidP="0060539D">
      <w:pPr>
        <w:pStyle w:val="Heading2"/>
      </w:pPr>
      <w:r>
        <w:t>&lt;h2&gt;</w:t>
      </w:r>
      <w:bookmarkStart w:id="308" w:name="_Toc93320531"/>
      <w:r>
        <w:t>The Type Class</w:t>
      </w:r>
      <w:bookmarkEnd w:id="308"/>
      <w:r>
        <w:t>&lt;/h2&gt;</w:t>
      </w:r>
    </w:p>
    <w:p w14:paraId="0A039911" w14:textId="0858D69F" w:rsidR="00AC17D8" w:rsidRPr="00903DBA" w:rsidRDefault="00AC17D8" w:rsidP="00AC17D8">
      <w:r w:rsidRPr="00903DBA">
        <w:t xml:space="preserve">The </w:t>
      </w:r>
      <w:r w:rsidR="00D4318D">
        <w:rPr>
          <w:rStyle w:val="KeyWord0"/>
        </w:rPr>
        <w:t>&lt;k&gt;</w:t>
      </w:r>
      <w:r w:rsidR="00D4318D" w:rsidRPr="00903DBA">
        <w:rPr>
          <w:rStyle w:val="KeyWord0"/>
        </w:rPr>
        <w:t>Type</w:t>
      </w:r>
      <w:r w:rsidR="00D4318D">
        <w:rPr>
          <w:rStyle w:val="KeyWord0"/>
        </w:rPr>
        <w:t>&lt;/k&gt;</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 struct or union has a member map</w:t>
      </w:r>
      <w:r w:rsidR="00427C6C">
        <w:t>, and a</w:t>
      </w:r>
      <w:r w:rsidR="007545EA">
        <w:t xml:space="preserve"> struct </w:t>
      </w:r>
      <w:r w:rsidR="00544820">
        <w:t xml:space="preserve">or union </w:t>
      </w:r>
      <w:r w:rsidR="00B67BFE" w:rsidRPr="00903DBA">
        <w:t xml:space="preserve">member </w:t>
      </w:r>
      <w:r w:rsidR="00672D44">
        <w:t>may</w:t>
      </w:r>
      <w:r w:rsidR="00B67BFE" w:rsidRPr="00903DBA">
        <w:t xml:space="preserve"> have a bitfield.</w:t>
      </w:r>
    </w:p>
    <w:p w14:paraId="5EBDC23E" w14:textId="2989B695" w:rsidR="00DF053B" w:rsidRPr="00903DBA" w:rsidRDefault="000274D4" w:rsidP="004242EC">
      <w:pPr>
        <w:pStyle w:val="CodeHeader"/>
      </w:pPr>
      <w:r>
        <w:t>&lt;ch&gt;</w:t>
      </w:r>
      <w:r w:rsidRPr="00903DBA">
        <w:t>Type</w:t>
      </w:r>
      <w:r>
        <w:t>.</w:t>
      </w:r>
      <w:r w:rsidRPr="00903DBA">
        <w:t>cs</w:t>
      </w:r>
      <w:r>
        <w:t>&lt;/ch&gt;</w:t>
      </w:r>
    </w:p>
    <w:p w14:paraId="6B6C4DD6" w14:textId="77777777" w:rsidR="00E92E10" w:rsidRPr="00E92E10" w:rsidRDefault="00E92E10" w:rsidP="00E92E10">
      <w:pPr>
        <w:pStyle w:val="Code"/>
        <w:rPr>
          <w:highlight w:val="white"/>
        </w:rPr>
      </w:pPr>
      <w:r w:rsidRPr="00E92E10">
        <w:rPr>
          <w:highlight w:val="white"/>
        </w:rPr>
        <w:t>using System;</w:t>
      </w:r>
    </w:p>
    <w:p w14:paraId="34F2EED9" w14:textId="77777777" w:rsidR="00E92E10" w:rsidRPr="00E92E10" w:rsidRDefault="00E92E10" w:rsidP="00E92E10">
      <w:pPr>
        <w:pStyle w:val="Code"/>
        <w:rPr>
          <w:highlight w:val="white"/>
        </w:rPr>
      </w:pPr>
      <w:r w:rsidRPr="00E92E10">
        <w:rPr>
          <w:highlight w:val="white"/>
        </w:rPr>
        <w:t>using System.Linq;</w:t>
      </w:r>
    </w:p>
    <w:p w14:paraId="66C1C815" w14:textId="77777777" w:rsidR="00E92E10" w:rsidRPr="00E92E10" w:rsidRDefault="00E92E10" w:rsidP="00E92E10">
      <w:pPr>
        <w:pStyle w:val="Code"/>
        <w:rPr>
          <w:highlight w:val="white"/>
        </w:rPr>
      </w:pPr>
      <w:r w:rsidRPr="00E92E10">
        <w:rPr>
          <w:highlight w:val="white"/>
        </w:rPr>
        <w:t>using System.Numerics;</w:t>
      </w:r>
    </w:p>
    <w:p w14:paraId="3325B1E2" w14:textId="77777777" w:rsidR="00E92E10" w:rsidRPr="00E92E10" w:rsidRDefault="00E92E10" w:rsidP="00E92E10">
      <w:pPr>
        <w:pStyle w:val="Code"/>
        <w:rPr>
          <w:highlight w:val="white"/>
        </w:rPr>
      </w:pPr>
      <w:r w:rsidRPr="00E92E10">
        <w:rPr>
          <w:highlight w:val="white"/>
        </w:rPr>
        <w:t>using System.Collections.Generic;</w:t>
      </w:r>
    </w:p>
    <w:p w14:paraId="589D6C97" w14:textId="77777777" w:rsidR="009B5951" w:rsidRPr="00903DBA" w:rsidRDefault="009B5951" w:rsidP="009B5951">
      <w:pPr>
        <w:rPr>
          <w:highlight w:val="white"/>
        </w:rPr>
      </w:pPr>
      <w:r w:rsidRPr="00903DBA">
        <w:rPr>
          <w:highlight w:val="white"/>
        </w:rPr>
        <w:t>Each type holds a sort, it may be an integral sort (signed or unsigned character, short integer, integer, or long integer) a floating sort (float, double, or long double), a pointer or an array, a struct or a union, or a function.</w:t>
      </w:r>
    </w:p>
    <w:p w14:paraId="75CC20E4" w14:textId="77777777" w:rsidR="00E92E10" w:rsidRPr="00E92E10" w:rsidRDefault="00E92E10" w:rsidP="00E92E10">
      <w:pPr>
        <w:pStyle w:val="Code"/>
        <w:rPr>
          <w:highlight w:val="white"/>
        </w:rPr>
      </w:pPr>
      <w:r w:rsidRPr="00E92E10">
        <w:rPr>
          <w:highlight w:val="white"/>
        </w:rPr>
        <w:t>namespace CCompiler {</w:t>
      </w:r>
    </w:p>
    <w:p w14:paraId="3316CD21" w14:textId="77777777" w:rsidR="00E92E10" w:rsidRPr="00E92E10" w:rsidRDefault="00E92E10" w:rsidP="00E92E10">
      <w:pPr>
        <w:pStyle w:val="Code"/>
        <w:rPr>
          <w:highlight w:val="white"/>
        </w:rPr>
      </w:pPr>
      <w:r w:rsidRPr="00E92E10">
        <w:rPr>
          <w:highlight w:val="white"/>
        </w:rPr>
        <w:t xml:space="preserve">  public class Type {</w:t>
      </w:r>
    </w:p>
    <w:p w14:paraId="2B8C6F35" w14:textId="5FA479BD" w:rsidR="00A25E9D" w:rsidRPr="00492109" w:rsidRDefault="00A25E9D" w:rsidP="00A25E9D">
      <w:pPr>
        <w:pStyle w:val="Code"/>
        <w:rPr>
          <w:highlight w:val="white"/>
          <w:lang w:val="nb-NO"/>
        </w:rPr>
      </w:pPr>
      <w:r w:rsidRPr="00E92E10">
        <w:rPr>
          <w:highlight w:val="white"/>
        </w:rPr>
        <w:t xml:space="preserve">    </w:t>
      </w:r>
      <w:r w:rsidRPr="00492109">
        <w:rPr>
          <w:highlight w:val="white"/>
          <w:lang w:val="nb-NO"/>
        </w:rPr>
        <w:t xml:space="preserve">private </w:t>
      </w:r>
      <w:r w:rsidR="00815CA4">
        <w:rPr>
          <w:highlight w:val="white"/>
          <w:lang w:val="nb-NO"/>
        </w:rPr>
        <w:t xml:space="preserve">readonly </w:t>
      </w:r>
      <w:r w:rsidRPr="00492109">
        <w:rPr>
          <w:highlight w:val="white"/>
          <w:lang w:val="nb-NO"/>
        </w:rPr>
        <w:t>Sort m_sort;</w:t>
      </w:r>
    </w:p>
    <w:p w14:paraId="024B787E" w14:textId="77777777" w:rsidR="0064435B" w:rsidRPr="00492109" w:rsidRDefault="0064435B" w:rsidP="00A25E9D">
      <w:pPr>
        <w:pStyle w:val="Code"/>
        <w:rPr>
          <w:b/>
          <w:bCs/>
          <w:highlight w:val="white"/>
          <w:lang w:val="nb-NO"/>
        </w:rPr>
      </w:pPr>
    </w:p>
    <w:p w14:paraId="73D4D196" w14:textId="77777777" w:rsidR="00A25E9D" w:rsidRPr="00492109" w:rsidRDefault="00A25E9D" w:rsidP="00A25E9D">
      <w:pPr>
        <w:pStyle w:val="Code"/>
        <w:rPr>
          <w:highlight w:val="white"/>
          <w:lang w:val="nb-NO"/>
        </w:rPr>
      </w:pPr>
      <w:r w:rsidRPr="00492109">
        <w:rPr>
          <w:highlight w:val="white"/>
          <w:lang w:val="nb-NO"/>
        </w:rPr>
        <w:t xml:space="preserve">    public Type(Sort sort) {</w:t>
      </w:r>
    </w:p>
    <w:p w14:paraId="46795423" w14:textId="77777777" w:rsidR="00A25E9D" w:rsidRPr="00A25E9D" w:rsidRDefault="00A25E9D" w:rsidP="00A25E9D">
      <w:pPr>
        <w:pStyle w:val="Code"/>
        <w:rPr>
          <w:highlight w:val="white"/>
        </w:rPr>
      </w:pPr>
      <w:r w:rsidRPr="00492109">
        <w:rPr>
          <w:highlight w:val="white"/>
          <w:lang w:val="nb-NO"/>
        </w:rPr>
        <w:t xml:space="preserve">      </w:t>
      </w:r>
      <w:r w:rsidRPr="00A25E9D">
        <w:rPr>
          <w:highlight w:val="white"/>
        </w:rPr>
        <w:t>m_sort = sort;</w:t>
      </w:r>
    </w:p>
    <w:p w14:paraId="379DAB3E" w14:textId="77777777" w:rsidR="00A25E9D" w:rsidRPr="00A25E9D" w:rsidRDefault="00A25E9D" w:rsidP="00A25E9D">
      <w:pPr>
        <w:pStyle w:val="Code"/>
        <w:rPr>
          <w:highlight w:val="white"/>
        </w:rPr>
      </w:pPr>
      <w:r w:rsidRPr="00A25E9D">
        <w:rPr>
          <w:highlight w:val="white"/>
        </w:rPr>
        <w:t xml:space="preserve">    }</w:t>
      </w:r>
    </w:p>
    <w:p w14:paraId="36BF2BE9" w14:textId="77777777" w:rsidR="00A25E9D" w:rsidRPr="00A25E9D" w:rsidRDefault="00A25E9D" w:rsidP="00A25E9D">
      <w:pPr>
        <w:pStyle w:val="Code"/>
        <w:rPr>
          <w:highlight w:val="white"/>
        </w:rPr>
      </w:pPr>
    </w:p>
    <w:p w14:paraId="3D08616A" w14:textId="77777777" w:rsidR="00010160" w:rsidRPr="00A25E9D" w:rsidRDefault="00010160" w:rsidP="00010160">
      <w:pPr>
        <w:pStyle w:val="Code"/>
        <w:rPr>
          <w:highlight w:val="white"/>
        </w:rPr>
      </w:pPr>
      <w:r w:rsidRPr="00A25E9D">
        <w:rPr>
          <w:highlight w:val="white"/>
        </w:rPr>
        <w:t xml:space="preserve">    public Sort Sort {</w:t>
      </w:r>
    </w:p>
    <w:p w14:paraId="058DE558" w14:textId="77777777" w:rsidR="00010160" w:rsidRPr="00A25E9D" w:rsidRDefault="00010160" w:rsidP="00010160">
      <w:pPr>
        <w:pStyle w:val="Code"/>
        <w:rPr>
          <w:highlight w:val="white"/>
        </w:rPr>
      </w:pPr>
      <w:r w:rsidRPr="00A25E9D">
        <w:rPr>
          <w:highlight w:val="white"/>
        </w:rPr>
        <w:t xml:space="preserve">      get { return m_sort; }</w:t>
      </w:r>
    </w:p>
    <w:p w14:paraId="2FA41F89" w14:textId="77777777" w:rsidR="00010160" w:rsidRPr="00A25E9D" w:rsidRDefault="00010160" w:rsidP="00010160">
      <w:pPr>
        <w:pStyle w:val="Code"/>
        <w:rPr>
          <w:highlight w:val="white"/>
        </w:rPr>
      </w:pPr>
      <w:r w:rsidRPr="00A25E9D">
        <w:rPr>
          <w:highlight w:val="white"/>
        </w:rPr>
        <w:t xml:space="preserve">    }</w:t>
      </w:r>
    </w:p>
    <w:p w14:paraId="465A97F2" w14:textId="77777777" w:rsidR="00010160" w:rsidRPr="00A25E9D" w:rsidRDefault="00010160" w:rsidP="00010160">
      <w:pPr>
        <w:pStyle w:val="Code"/>
        <w:rPr>
          <w:highlight w:val="white"/>
        </w:rPr>
      </w:pPr>
    </w:p>
    <w:p w14:paraId="5F0460EF" w14:textId="77777777" w:rsidR="00A25E9D" w:rsidRPr="00A25E9D" w:rsidRDefault="00A25E9D" w:rsidP="00A25E9D">
      <w:pPr>
        <w:pStyle w:val="Code"/>
        <w:rPr>
          <w:highlight w:val="white"/>
        </w:rPr>
      </w:pPr>
      <w:r w:rsidRPr="00A25E9D">
        <w:rPr>
          <w:highlight w:val="white"/>
        </w:rPr>
        <w:t xml:space="preserve">    public bool IsVoid() {</w:t>
      </w:r>
    </w:p>
    <w:p w14:paraId="4607A21E" w14:textId="77777777" w:rsidR="00A25E9D" w:rsidRPr="00A25E9D" w:rsidRDefault="00A25E9D" w:rsidP="00A25E9D">
      <w:pPr>
        <w:pStyle w:val="Code"/>
        <w:rPr>
          <w:highlight w:val="white"/>
        </w:rPr>
      </w:pPr>
      <w:r w:rsidRPr="00A25E9D">
        <w:rPr>
          <w:highlight w:val="white"/>
        </w:rPr>
        <w:t xml:space="preserve">      return (m_sort == Sort.Void);</w:t>
      </w:r>
    </w:p>
    <w:p w14:paraId="2DE324F4" w14:textId="77777777" w:rsidR="00A25E9D" w:rsidRPr="00A25E9D" w:rsidRDefault="00A25E9D" w:rsidP="00A25E9D">
      <w:pPr>
        <w:pStyle w:val="Code"/>
        <w:rPr>
          <w:highlight w:val="white"/>
        </w:rPr>
      </w:pPr>
      <w:r w:rsidRPr="00A25E9D">
        <w:rPr>
          <w:highlight w:val="white"/>
        </w:rPr>
        <w:t xml:space="preserve">    }</w:t>
      </w:r>
    </w:p>
    <w:p w14:paraId="7E0D6620" w14:textId="77777777" w:rsidR="00A25E9D" w:rsidRPr="00A25E9D" w:rsidRDefault="00A25E9D" w:rsidP="00A25E9D">
      <w:pPr>
        <w:pStyle w:val="Code"/>
        <w:rPr>
          <w:highlight w:val="white"/>
        </w:rPr>
      </w:pPr>
    </w:p>
    <w:p w14:paraId="6313D062" w14:textId="77777777" w:rsidR="00A25E9D" w:rsidRPr="00A25E9D" w:rsidRDefault="00A25E9D" w:rsidP="00A25E9D">
      <w:pPr>
        <w:pStyle w:val="Code"/>
        <w:rPr>
          <w:highlight w:val="white"/>
        </w:rPr>
      </w:pPr>
      <w:r w:rsidRPr="00A25E9D">
        <w:rPr>
          <w:highlight w:val="white"/>
        </w:rPr>
        <w:t xml:space="preserve">    public bool IsChar() {</w:t>
      </w:r>
    </w:p>
    <w:p w14:paraId="0A2E3C10" w14:textId="77777777" w:rsidR="00A25E9D" w:rsidRPr="00A25E9D" w:rsidRDefault="00A25E9D" w:rsidP="00A25E9D">
      <w:pPr>
        <w:pStyle w:val="Code"/>
        <w:rPr>
          <w:highlight w:val="white"/>
        </w:rPr>
      </w:pPr>
      <w:r w:rsidRPr="00A25E9D">
        <w:rPr>
          <w:highlight w:val="white"/>
        </w:rPr>
        <w:t xml:space="preserve">      return (m_sort == Sort.SignedChar) || (m_sort == Sort.UnsignedChar);</w:t>
      </w:r>
    </w:p>
    <w:p w14:paraId="2AC2D9FA" w14:textId="77777777" w:rsidR="00A25E9D" w:rsidRPr="00A25E9D" w:rsidRDefault="00A25E9D" w:rsidP="00A25E9D">
      <w:pPr>
        <w:pStyle w:val="Code"/>
        <w:rPr>
          <w:highlight w:val="white"/>
        </w:rPr>
      </w:pPr>
      <w:r w:rsidRPr="00A25E9D">
        <w:rPr>
          <w:highlight w:val="white"/>
        </w:rPr>
        <w:lastRenderedPageBreak/>
        <w:t xml:space="preserve">    }</w:t>
      </w:r>
    </w:p>
    <w:p w14:paraId="10310D16" w14:textId="77777777" w:rsidR="00A25E9D" w:rsidRPr="00A25E9D" w:rsidRDefault="00A25E9D" w:rsidP="00A25E9D">
      <w:pPr>
        <w:pStyle w:val="Code"/>
        <w:rPr>
          <w:highlight w:val="white"/>
        </w:rPr>
      </w:pPr>
    </w:p>
    <w:p w14:paraId="44CFC07C" w14:textId="77777777" w:rsidR="00A25E9D" w:rsidRPr="00A25E9D" w:rsidRDefault="00A25E9D" w:rsidP="00A25E9D">
      <w:pPr>
        <w:pStyle w:val="Code"/>
        <w:rPr>
          <w:highlight w:val="white"/>
        </w:rPr>
      </w:pPr>
      <w:r w:rsidRPr="00A25E9D">
        <w:rPr>
          <w:highlight w:val="white"/>
        </w:rPr>
        <w:t xml:space="preserve">    public bool IsShort() {</w:t>
      </w:r>
    </w:p>
    <w:p w14:paraId="7118376D" w14:textId="77777777" w:rsidR="00A25E9D" w:rsidRPr="00A25E9D" w:rsidRDefault="00A25E9D" w:rsidP="00A25E9D">
      <w:pPr>
        <w:pStyle w:val="Code"/>
        <w:rPr>
          <w:highlight w:val="white"/>
        </w:rPr>
      </w:pPr>
      <w:r w:rsidRPr="00A25E9D">
        <w:rPr>
          <w:highlight w:val="white"/>
        </w:rPr>
        <w:t xml:space="preserve">      return (m_sort == Sort.SignedShortInt) ||</w:t>
      </w:r>
    </w:p>
    <w:p w14:paraId="49133D65" w14:textId="77777777" w:rsidR="00A25E9D" w:rsidRPr="00A25E9D" w:rsidRDefault="00A25E9D" w:rsidP="00A25E9D">
      <w:pPr>
        <w:pStyle w:val="Code"/>
        <w:rPr>
          <w:highlight w:val="white"/>
        </w:rPr>
      </w:pPr>
      <w:r w:rsidRPr="00A25E9D">
        <w:rPr>
          <w:highlight w:val="white"/>
        </w:rPr>
        <w:t xml:space="preserve">             (m_sort == Sort.UnsignedShortInt);</w:t>
      </w:r>
    </w:p>
    <w:p w14:paraId="02271BA5" w14:textId="77777777" w:rsidR="00A25E9D" w:rsidRPr="00A25E9D" w:rsidRDefault="00A25E9D" w:rsidP="00A25E9D">
      <w:pPr>
        <w:pStyle w:val="Code"/>
        <w:rPr>
          <w:highlight w:val="white"/>
        </w:rPr>
      </w:pPr>
      <w:r w:rsidRPr="00A25E9D">
        <w:rPr>
          <w:highlight w:val="white"/>
        </w:rPr>
        <w:t xml:space="preserve">    }</w:t>
      </w:r>
    </w:p>
    <w:p w14:paraId="315C3526" w14:textId="77777777" w:rsidR="00A25E9D" w:rsidRPr="00A25E9D" w:rsidRDefault="00A25E9D" w:rsidP="00A25E9D">
      <w:pPr>
        <w:pStyle w:val="Code"/>
        <w:rPr>
          <w:highlight w:val="white"/>
        </w:rPr>
      </w:pPr>
    </w:p>
    <w:p w14:paraId="396FD317" w14:textId="77777777" w:rsidR="00A25E9D" w:rsidRPr="00A25E9D" w:rsidRDefault="00A25E9D" w:rsidP="00A25E9D">
      <w:pPr>
        <w:pStyle w:val="Code"/>
        <w:rPr>
          <w:highlight w:val="white"/>
        </w:rPr>
      </w:pPr>
      <w:r w:rsidRPr="00A25E9D">
        <w:rPr>
          <w:highlight w:val="white"/>
        </w:rPr>
        <w:t xml:space="preserve">    public bool IsInteger() {</w:t>
      </w:r>
    </w:p>
    <w:p w14:paraId="1201F37F" w14:textId="77777777" w:rsidR="00A25E9D" w:rsidRPr="00A25E9D" w:rsidRDefault="00A25E9D" w:rsidP="00A25E9D">
      <w:pPr>
        <w:pStyle w:val="Code"/>
        <w:rPr>
          <w:highlight w:val="white"/>
        </w:rPr>
      </w:pPr>
      <w:r w:rsidRPr="00A25E9D">
        <w:rPr>
          <w:highlight w:val="white"/>
        </w:rPr>
        <w:t xml:space="preserve">      return (m_sort == Sort.SignedInt) || (m_sort == Sort.UnsignedInt);</w:t>
      </w:r>
    </w:p>
    <w:p w14:paraId="6FE71651" w14:textId="77777777" w:rsidR="00A25E9D" w:rsidRPr="00A25E9D" w:rsidRDefault="00A25E9D" w:rsidP="00A25E9D">
      <w:pPr>
        <w:pStyle w:val="Code"/>
        <w:rPr>
          <w:highlight w:val="white"/>
        </w:rPr>
      </w:pPr>
      <w:r w:rsidRPr="00A25E9D">
        <w:rPr>
          <w:highlight w:val="white"/>
        </w:rPr>
        <w:t xml:space="preserve">    }</w:t>
      </w:r>
    </w:p>
    <w:p w14:paraId="1A0F6894" w14:textId="734E16B8" w:rsidR="00F316FA" w:rsidRPr="00903DBA" w:rsidRDefault="00F316FA" w:rsidP="00F316F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IsSigned</w:t>
      </w:r>
      <w:r w:rsidR="00D4318D">
        <w:rPr>
          <w:rStyle w:val="KeyWord0"/>
          <w:highlight w:val="white"/>
        </w:rPr>
        <w:t>&lt;/k&gt;</w:t>
      </w:r>
      <w:r w:rsidRPr="00903DBA">
        <w:rPr>
          <w:highlight w:val="white"/>
        </w:rPr>
        <w:t xml:space="preserve"> method return true if the type a signed character, short integer, integer, or long integer.</w:t>
      </w:r>
    </w:p>
    <w:p w14:paraId="0D9D4C77" w14:textId="77777777" w:rsidR="00A25E9D" w:rsidRPr="00A25E9D" w:rsidRDefault="00A25E9D" w:rsidP="00A25E9D">
      <w:pPr>
        <w:pStyle w:val="Code"/>
        <w:rPr>
          <w:highlight w:val="white"/>
        </w:rPr>
      </w:pPr>
      <w:r w:rsidRPr="00A25E9D">
        <w:rPr>
          <w:highlight w:val="white"/>
        </w:rPr>
        <w:t xml:space="preserve">    public bool IsSigned() {</w:t>
      </w:r>
    </w:p>
    <w:p w14:paraId="668B35DD" w14:textId="77777777" w:rsidR="00A25E9D" w:rsidRPr="00A25E9D" w:rsidRDefault="00A25E9D" w:rsidP="00A25E9D">
      <w:pPr>
        <w:pStyle w:val="Code"/>
        <w:rPr>
          <w:highlight w:val="white"/>
        </w:rPr>
      </w:pPr>
      <w:r w:rsidRPr="00A25E9D">
        <w:rPr>
          <w:highlight w:val="white"/>
        </w:rPr>
        <w:t xml:space="preserve">      return (m_sort == Sort.SignedChar) || (m_sort == Sort.SignedShortInt) ||</w:t>
      </w:r>
    </w:p>
    <w:p w14:paraId="059E47D0" w14:textId="77777777" w:rsidR="00A25E9D" w:rsidRPr="00A25E9D" w:rsidRDefault="00A25E9D" w:rsidP="00A25E9D">
      <w:pPr>
        <w:pStyle w:val="Code"/>
        <w:rPr>
          <w:highlight w:val="white"/>
        </w:rPr>
      </w:pPr>
      <w:r w:rsidRPr="00A25E9D">
        <w:rPr>
          <w:highlight w:val="white"/>
        </w:rPr>
        <w:t xml:space="preserve">             (m_sort == Sort.SignedInt) || (m_sort == Sort.SignedLongInt);</w:t>
      </w:r>
    </w:p>
    <w:p w14:paraId="2435B8F3" w14:textId="77777777" w:rsidR="00A25E9D" w:rsidRPr="00A25E9D" w:rsidRDefault="00A25E9D" w:rsidP="00A25E9D">
      <w:pPr>
        <w:pStyle w:val="Code"/>
        <w:rPr>
          <w:highlight w:val="white"/>
        </w:rPr>
      </w:pPr>
      <w:r w:rsidRPr="00A25E9D">
        <w:rPr>
          <w:highlight w:val="white"/>
        </w:rPr>
        <w:t xml:space="preserve">    }</w:t>
      </w:r>
    </w:p>
    <w:p w14:paraId="3C051992" w14:textId="77777777" w:rsidR="00A25E9D" w:rsidRPr="00A25E9D" w:rsidRDefault="00A25E9D" w:rsidP="00A25E9D">
      <w:pPr>
        <w:pStyle w:val="Code"/>
        <w:rPr>
          <w:highlight w:val="white"/>
        </w:rPr>
      </w:pPr>
    </w:p>
    <w:p w14:paraId="2AB2C0F8" w14:textId="77777777" w:rsidR="00A25E9D" w:rsidRPr="00A25E9D" w:rsidRDefault="00A25E9D" w:rsidP="00A25E9D">
      <w:pPr>
        <w:pStyle w:val="Code"/>
        <w:rPr>
          <w:highlight w:val="white"/>
        </w:rPr>
      </w:pPr>
      <w:r w:rsidRPr="00A25E9D">
        <w:rPr>
          <w:highlight w:val="white"/>
        </w:rPr>
        <w:t xml:space="preserve">    public bool IsUnsigned() {</w:t>
      </w:r>
    </w:p>
    <w:p w14:paraId="01A4540A" w14:textId="2ED6243A" w:rsidR="00010160" w:rsidRDefault="00A25E9D" w:rsidP="00A25E9D">
      <w:pPr>
        <w:pStyle w:val="Code"/>
        <w:rPr>
          <w:highlight w:val="white"/>
        </w:rPr>
      </w:pPr>
      <w:r w:rsidRPr="00A25E9D">
        <w:rPr>
          <w:highlight w:val="white"/>
        </w:rPr>
        <w:t xml:space="preserve">      return (m_sort == Sort.UnsignedChar)</w:t>
      </w:r>
      <w:r w:rsidR="00302193">
        <w:rPr>
          <w:highlight w:val="white"/>
        </w:rPr>
        <w:t xml:space="preserve"> </w:t>
      </w:r>
      <w:r w:rsidRPr="00A25E9D">
        <w:rPr>
          <w:highlight w:val="white"/>
        </w:rPr>
        <w:t>||</w:t>
      </w:r>
      <w:r w:rsidR="00302193">
        <w:rPr>
          <w:highlight w:val="white"/>
        </w:rPr>
        <w:t xml:space="preserve"> </w:t>
      </w:r>
      <w:r w:rsidRPr="00A25E9D">
        <w:rPr>
          <w:highlight w:val="white"/>
        </w:rPr>
        <w:t>(m_sort == Sort.UnsignedShortInt)</w:t>
      </w:r>
    </w:p>
    <w:p w14:paraId="24D5914B" w14:textId="7C7F3B37" w:rsidR="00A25E9D" w:rsidRPr="00A25E9D" w:rsidRDefault="00010160" w:rsidP="00010160">
      <w:pPr>
        <w:pStyle w:val="Code"/>
        <w:rPr>
          <w:highlight w:val="white"/>
        </w:rPr>
      </w:pPr>
      <w:r>
        <w:rPr>
          <w:highlight w:val="white"/>
        </w:rPr>
        <w:t xml:space="preserve">         </w:t>
      </w:r>
      <w:r w:rsidR="00A25E9D" w:rsidRPr="00A25E9D">
        <w:rPr>
          <w:highlight w:val="white"/>
        </w:rPr>
        <w:t xml:space="preserve"> ||</w:t>
      </w:r>
      <w:r w:rsidR="00F316FA">
        <w:rPr>
          <w:highlight w:val="white"/>
        </w:rPr>
        <w:t xml:space="preserve"> </w:t>
      </w:r>
      <w:r w:rsidR="00A25E9D" w:rsidRPr="00A25E9D">
        <w:rPr>
          <w:highlight w:val="white"/>
        </w:rPr>
        <w:t>(m_sort == Sort.UnsignedInt) || (m_sort == Sort.UnsignedLongInt);</w:t>
      </w:r>
    </w:p>
    <w:p w14:paraId="3033BAA5" w14:textId="77777777" w:rsidR="00A25E9D" w:rsidRPr="00A25E9D" w:rsidRDefault="00A25E9D" w:rsidP="00A25E9D">
      <w:pPr>
        <w:pStyle w:val="Code"/>
        <w:rPr>
          <w:highlight w:val="white"/>
        </w:rPr>
      </w:pPr>
      <w:r w:rsidRPr="00A25E9D">
        <w:rPr>
          <w:highlight w:val="white"/>
        </w:rPr>
        <w:t xml:space="preserve">    }</w:t>
      </w:r>
    </w:p>
    <w:p w14:paraId="4B8C21F5" w14:textId="77777777" w:rsidR="00A25E9D" w:rsidRPr="00A25E9D" w:rsidRDefault="00A25E9D" w:rsidP="00A25E9D">
      <w:pPr>
        <w:pStyle w:val="Code"/>
        <w:rPr>
          <w:highlight w:val="white"/>
        </w:rPr>
      </w:pPr>
    </w:p>
    <w:p w14:paraId="59FFA1EC" w14:textId="77777777" w:rsidR="00A25E9D" w:rsidRPr="00A25E9D" w:rsidRDefault="00A25E9D" w:rsidP="00A25E9D">
      <w:pPr>
        <w:pStyle w:val="Code"/>
        <w:rPr>
          <w:highlight w:val="white"/>
        </w:rPr>
      </w:pPr>
      <w:r w:rsidRPr="00A25E9D">
        <w:rPr>
          <w:highlight w:val="white"/>
        </w:rPr>
        <w:t xml:space="preserve">    public bool IsIntegral() {</w:t>
      </w:r>
    </w:p>
    <w:p w14:paraId="3EF3C67B" w14:textId="77777777" w:rsidR="00A25E9D" w:rsidRPr="00A25E9D" w:rsidRDefault="00A25E9D" w:rsidP="00A25E9D">
      <w:pPr>
        <w:pStyle w:val="Code"/>
        <w:rPr>
          <w:highlight w:val="white"/>
        </w:rPr>
      </w:pPr>
      <w:r w:rsidRPr="00A25E9D">
        <w:rPr>
          <w:highlight w:val="white"/>
        </w:rPr>
        <w:t xml:space="preserve">      return IsSigned() || IsUnsigned();</w:t>
      </w:r>
    </w:p>
    <w:p w14:paraId="29123E2B" w14:textId="77777777" w:rsidR="00A25E9D" w:rsidRPr="00A25E9D" w:rsidRDefault="00A25E9D" w:rsidP="00A25E9D">
      <w:pPr>
        <w:pStyle w:val="Code"/>
        <w:rPr>
          <w:highlight w:val="white"/>
        </w:rPr>
      </w:pPr>
      <w:r w:rsidRPr="00A25E9D">
        <w:rPr>
          <w:highlight w:val="white"/>
        </w:rPr>
        <w:t xml:space="preserve">    }</w:t>
      </w:r>
    </w:p>
    <w:p w14:paraId="3BE7B729" w14:textId="77777777" w:rsidR="00A25E9D" w:rsidRPr="00A25E9D" w:rsidRDefault="00A25E9D" w:rsidP="00A25E9D">
      <w:pPr>
        <w:pStyle w:val="Code"/>
        <w:rPr>
          <w:highlight w:val="white"/>
        </w:rPr>
      </w:pPr>
    </w:p>
    <w:p w14:paraId="436A7AEF" w14:textId="77777777" w:rsidR="00A25E9D" w:rsidRPr="00A25E9D" w:rsidRDefault="00A25E9D" w:rsidP="00A25E9D">
      <w:pPr>
        <w:pStyle w:val="Code"/>
        <w:rPr>
          <w:highlight w:val="white"/>
        </w:rPr>
      </w:pPr>
      <w:r w:rsidRPr="00A25E9D">
        <w:rPr>
          <w:highlight w:val="white"/>
        </w:rPr>
        <w:t xml:space="preserve">    public bool IsFloat() {</w:t>
      </w:r>
    </w:p>
    <w:p w14:paraId="66FAF0E6" w14:textId="77777777" w:rsidR="00A25E9D" w:rsidRPr="00A25E9D" w:rsidRDefault="00A25E9D" w:rsidP="00A25E9D">
      <w:pPr>
        <w:pStyle w:val="Code"/>
        <w:rPr>
          <w:highlight w:val="white"/>
        </w:rPr>
      </w:pPr>
      <w:r w:rsidRPr="00A25E9D">
        <w:rPr>
          <w:highlight w:val="white"/>
        </w:rPr>
        <w:t xml:space="preserve">      return (m_sort == Sort.Float);</w:t>
      </w:r>
    </w:p>
    <w:p w14:paraId="43F88BBC" w14:textId="77777777" w:rsidR="00A25E9D" w:rsidRPr="00A25E9D" w:rsidRDefault="00A25E9D" w:rsidP="00A25E9D">
      <w:pPr>
        <w:pStyle w:val="Code"/>
        <w:rPr>
          <w:highlight w:val="white"/>
        </w:rPr>
      </w:pPr>
      <w:r w:rsidRPr="00A25E9D">
        <w:rPr>
          <w:highlight w:val="white"/>
        </w:rPr>
        <w:t xml:space="preserve">    }</w:t>
      </w:r>
    </w:p>
    <w:p w14:paraId="31157F84" w14:textId="77777777" w:rsidR="00A25E9D" w:rsidRPr="00A25E9D" w:rsidRDefault="00A25E9D" w:rsidP="00A25E9D">
      <w:pPr>
        <w:pStyle w:val="Code"/>
        <w:rPr>
          <w:highlight w:val="white"/>
        </w:rPr>
      </w:pPr>
      <w:r w:rsidRPr="00A25E9D">
        <w:rPr>
          <w:highlight w:val="white"/>
        </w:rPr>
        <w:t xml:space="preserve">  </w:t>
      </w:r>
    </w:p>
    <w:p w14:paraId="20C9CB17" w14:textId="77777777" w:rsidR="00A25E9D" w:rsidRPr="00A25E9D" w:rsidRDefault="00A25E9D" w:rsidP="00A25E9D">
      <w:pPr>
        <w:pStyle w:val="Code"/>
        <w:rPr>
          <w:highlight w:val="white"/>
        </w:rPr>
      </w:pPr>
      <w:r w:rsidRPr="00A25E9D">
        <w:rPr>
          <w:highlight w:val="white"/>
        </w:rPr>
        <w:t xml:space="preserve">    public bool IsFloating() {</w:t>
      </w:r>
    </w:p>
    <w:p w14:paraId="7880E68D" w14:textId="77777777" w:rsidR="00A25E9D" w:rsidRPr="00A25E9D" w:rsidRDefault="00A25E9D" w:rsidP="00A25E9D">
      <w:pPr>
        <w:pStyle w:val="Code"/>
        <w:rPr>
          <w:highlight w:val="white"/>
        </w:rPr>
      </w:pPr>
      <w:r w:rsidRPr="00A25E9D">
        <w:rPr>
          <w:highlight w:val="white"/>
        </w:rPr>
        <w:t xml:space="preserve">      return (m_sort == Sort.Float) || (m_sort == Sort.Double) ||</w:t>
      </w:r>
    </w:p>
    <w:p w14:paraId="0419AE15" w14:textId="77777777" w:rsidR="00A25E9D" w:rsidRPr="00A25E9D" w:rsidRDefault="00A25E9D" w:rsidP="00A25E9D">
      <w:pPr>
        <w:pStyle w:val="Code"/>
        <w:rPr>
          <w:highlight w:val="white"/>
        </w:rPr>
      </w:pPr>
      <w:r w:rsidRPr="00A25E9D">
        <w:rPr>
          <w:highlight w:val="white"/>
        </w:rPr>
        <w:t xml:space="preserve">             (m_sort == Sort.LongDouble);</w:t>
      </w:r>
    </w:p>
    <w:p w14:paraId="6837FCAC" w14:textId="77777777" w:rsidR="00A25E9D" w:rsidRPr="00A25E9D" w:rsidRDefault="00A25E9D" w:rsidP="00A25E9D">
      <w:pPr>
        <w:pStyle w:val="Code"/>
        <w:rPr>
          <w:highlight w:val="white"/>
        </w:rPr>
      </w:pPr>
      <w:r w:rsidRPr="00A25E9D">
        <w:rPr>
          <w:highlight w:val="white"/>
        </w:rPr>
        <w:t xml:space="preserve">    }</w:t>
      </w:r>
    </w:p>
    <w:p w14:paraId="46E5304B" w14:textId="77777777" w:rsidR="00A25E9D" w:rsidRPr="00A25E9D" w:rsidRDefault="00A25E9D" w:rsidP="00A25E9D">
      <w:pPr>
        <w:pStyle w:val="Code"/>
        <w:rPr>
          <w:highlight w:val="white"/>
        </w:rPr>
      </w:pPr>
    </w:p>
    <w:p w14:paraId="617A96F8" w14:textId="77777777" w:rsidR="00A25E9D" w:rsidRPr="00A25E9D" w:rsidRDefault="00A25E9D" w:rsidP="00A25E9D">
      <w:pPr>
        <w:pStyle w:val="Code"/>
        <w:rPr>
          <w:highlight w:val="white"/>
        </w:rPr>
      </w:pPr>
      <w:r w:rsidRPr="00A25E9D">
        <w:rPr>
          <w:highlight w:val="white"/>
        </w:rPr>
        <w:t xml:space="preserve">    public bool IsArithmetic() {</w:t>
      </w:r>
    </w:p>
    <w:p w14:paraId="36FE8D3F" w14:textId="77777777" w:rsidR="00A25E9D" w:rsidRPr="00A25E9D" w:rsidRDefault="00A25E9D" w:rsidP="00A25E9D">
      <w:pPr>
        <w:pStyle w:val="Code"/>
        <w:rPr>
          <w:highlight w:val="white"/>
        </w:rPr>
      </w:pPr>
      <w:r w:rsidRPr="00A25E9D">
        <w:rPr>
          <w:highlight w:val="white"/>
        </w:rPr>
        <w:t xml:space="preserve">      return IsIntegral() || IsFloating();</w:t>
      </w:r>
    </w:p>
    <w:p w14:paraId="5E7D8BF7" w14:textId="77777777" w:rsidR="00A25E9D" w:rsidRPr="00A25E9D" w:rsidRDefault="00A25E9D" w:rsidP="00A25E9D">
      <w:pPr>
        <w:pStyle w:val="Code"/>
        <w:rPr>
          <w:highlight w:val="white"/>
        </w:rPr>
      </w:pPr>
      <w:r w:rsidRPr="00A25E9D">
        <w:rPr>
          <w:highlight w:val="white"/>
        </w:rPr>
        <w:t xml:space="preserve">    }</w:t>
      </w:r>
    </w:p>
    <w:p w14:paraId="116F7A05" w14:textId="77777777" w:rsidR="00A25E9D" w:rsidRPr="00A25E9D" w:rsidRDefault="00A25E9D" w:rsidP="00A25E9D">
      <w:pPr>
        <w:pStyle w:val="Code"/>
        <w:rPr>
          <w:highlight w:val="white"/>
        </w:rPr>
      </w:pPr>
    </w:p>
    <w:p w14:paraId="7CA8CBE2" w14:textId="77777777" w:rsidR="00A25E9D" w:rsidRPr="00A25E9D" w:rsidRDefault="00A25E9D" w:rsidP="00A25E9D">
      <w:pPr>
        <w:pStyle w:val="Code"/>
        <w:rPr>
          <w:highlight w:val="white"/>
        </w:rPr>
      </w:pPr>
      <w:r w:rsidRPr="00A25E9D">
        <w:rPr>
          <w:highlight w:val="white"/>
        </w:rPr>
        <w:t xml:space="preserve">    public bool IsString() {</w:t>
      </w:r>
    </w:p>
    <w:p w14:paraId="72A29489" w14:textId="77777777" w:rsidR="00A25E9D" w:rsidRPr="00A25E9D" w:rsidRDefault="00A25E9D" w:rsidP="00A25E9D">
      <w:pPr>
        <w:pStyle w:val="Code"/>
        <w:rPr>
          <w:highlight w:val="white"/>
        </w:rPr>
      </w:pPr>
      <w:r w:rsidRPr="00A25E9D">
        <w:rPr>
          <w:highlight w:val="white"/>
        </w:rPr>
        <w:t xml:space="preserve">      return (m_sort == Sort.String);</w:t>
      </w:r>
    </w:p>
    <w:p w14:paraId="62293A49" w14:textId="77777777" w:rsidR="00A25E9D" w:rsidRPr="00A25E9D" w:rsidRDefault="00A25E9D" w:rsidP="00A25E9D">
      <w:pPr>
        <w:pStyle w:val="Code"/>
        <w:rPr>
          <w:highlight w:val="white"/>
        </w:rPr>
      </w:pPr>
      <w:r w:rsidRPr="00A25E9D">
        <w:rPr>
          <w:highlight w:val="white"/>
        </w:rPr>
        <w:t xml:space="preserve">    }</w:t>
      </w:r>
    </w:p>
    <w:p w14:paraId="6CCB805F" w14:textId="10C64060" w:rsidR="00EB6850" w:rsidRDefault="00EB6850" w:rsidP="00671562">
      <w:ins w:id="309" w:author="Stefan Bjornander" w:date="2015-04-25T10:41:00Z">
        <w:r w:rsidRPr="00903DBA">
          <w:t>Contrary</w:t>
        </w:r>
      </w:ins>
      <w:ins w:id="310" w:author="Stefan Bjornander" w:date="2015-04-25T10:40:00Z">
        <w:r w:rsidRPr="00903DBA">
          <w:t xml:space="preserve"> to some other languages, there is no logical type in C. </w:t>
        </w:r>
      </w:ins>
      <w:ins w:id="311" w:author="Stefan Bjornander" w:date="2015-04-25T10:41:00Z">
        <w:r w:rsidRPr="00903DBA">
          <w:t xml:space="preserve">However, as C applies </w:t>
        </w:r>
      </w:ins>
      <w:r w:rsidR="00493E8C">
        <w:rPr>
          <w:rStyle w:val="CodeInText"/>
        </w:rPr>
        <w:t>&lt;ct&gt;</w:t>
      </w:r>
      <w:ins w:id="312" w:author="Stefan Bjornander" w:date="2015-04-25T10:41:00Z">
        <w:r w:rsidR="00493E8C" w:rsidRPr="00903DBA">
          <w:rPr>
            <w:rStyle w:val="CodeInText"/>
          </w:rPr>
          <w:t>lazy</w:t>
        </w:r>
      </w:ins>
      <w:r w:rsidR="00964E8E">
        <w:rPr>
          <w:rStyle w:val="CodeInText"/>
        </w:rPr>
        <w:t xml:space="preserve"> </w:t>
      </w:r>
      <w:ins w:id="313" w:author="Stefan Bjornander" w:date="2015-04-25T10:41:00Z">
        <w:r w:rsidR="00493E8C" w:rsidRPr="00903DBA">
          <w:rPr>
            <w:rStyle w:val="CodeInText"/>
          </w:rPr>
          <w:t>evaluation</w:t>
        </w:r>
      </w:ins>
      <w:r w:rsidR="00493E8C">
        <w:rPr>
          <w:rStyle w:val="CodeInText"/>
        </w:rPr>
        <w:t>&lt;/ct&gt;</w:t>
      </w:r>
      <w:ins w:id="314" w:author="Stefan Bjornander" w:date="2015-04-25T10:41:00Z">
        <w:r w:rsidRPr="00903DBA">
          <w:t>, we need a logical type.</w:t>
        </w:r>
      </w:ins>
      <w:r w:rsidRPr="00903DBA">
        <w:t xml:space="preserve"> Lazy evaluation </w:t>
      </w:r>
      <w:ins w:id="315" w:author="Stefan Bjornander" w:date="2015-04-25T10:41:00Z">
        <w:r w:rsidRPr="00903DBA">
          <w:t>means that an expression shall not be evaluated more than necessary to determine its value</w:t>
        </w:r>
      </w:ins>
      <w:r w:rsidRPr="00903DBA">
        <w:t xml:space="preserve">. More specifically, if the left operand of the logical </w:t>
      </w:r>
      <w:r w:rsidR="00D4318D">
        <w:rPr>
          <w:rStyle w:val="KeyWord0"/>
        </w:rPr>
        <w:t>&lt;k&gt;</w:t>
      </w:r>
      <w:r w:rsidR="00D4318D" w:rsidRPr="00671562">
        <w:rPr>
          <w:rStyle w:val="KeyWord0"/>
        </w:rPr>
        <w:t>or</w:t>
      </w:r>
      <w:r w:rsidR="00D4318D">
        <w:rPr>
          <w:rStyle w:val="KeyWord0"/>
        </w:rPr>
        <w:t>&lt;/k&gt;</w:t>
      </w:r>
      <w:r w:rsidR="00B67BFE" w:rsidRPr="00E65FE6">
        <w:t xml:space="preserve"> </w:t>
      </w:r>
      <w:r w:rsidRPr="00903DBA">
        <w:t>operator is true the right operand shall not be evaluated</w:t>
      </w:r>
      <w:r w:rsidR="00BB0521">
        <w:t xml:space="preserve">, and </w:t>
      </w:r>
      <w:r w:rsidRPr="00903DBA">
        <w:t xml:space="preserve">if the left operand of the logical </w:t>
      </w:r>
      <w:r w:rsidR="00493E8C">
        <w:rPr>
          <w:rStyle w:val="CodeInText"/>
        </w:rPr>
        <w:t>&lt;ct&gt;</w:t>
      </w:r>
      <w:r w:rsidR="00493E8C" w:rsidRPr="00E65FE6">
        <w:rPr>
          <w:rStyle w:val="CodeInText"/>
        </w:rPr>
        <w:t>and</w:t>
      </w:r>
      <w:r w:rsidR="00493E8C">
        <w:rPr>
          <w:rStyle w:val="CodeInText"/>
        </w:rPr>
        <w:t>&lt;/ct&gt;</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w:t>
      </w:r>
    </w:p>
    <w:p w14:paraId="7BB9C4C6" w14:textId="77777777" w:rsidR="00A25E9D" w:rsidRPr="00A25E9D" w:rsidRDefault="00A25E9D" w:rsidP="00A25E9D">
      <w:pPr>
        <w:pStyle w:val="Code"/>
        <w:rPr>
          <w:highlight w:val="white"/>
        </w:rPr>
      </w:pPr>
      <w:r w:rsidRPr="00A25E9D">
        <w:rPr>
          <w:highlight w:val="white"/>
        </w:rPr>
        <w:t xml:space="preserve">    public bool IsLogical() {</w:t>
      </w:r>
    </w:p>
    <w:p w14:paraId="20BED292" w14:textId="77777777" w:rsidR="00A25E9D" w:rsidRPr="00A25E9D" w:rsidRDefault="00A25E9D" w:rsidP="00A25E9D">
      <w:pPr>
        <w:pStyle w:val="Code"/>
        <w:rPr>
          <w:highlight w:val="white"/>
        </w:rPr>
      </w:pPr>
      <w:r w:rsidRPr="00A25E9D">
        <w:rPr>
          <w:highlight w:val="white"/>
        </w:rPr>
        <w:t xml:space="preserve">      return (m_sort == Sort.Logical);</w:t>
      </w:r>
    </w:p>
    <w:p w14:paraId="53A10195" w14:textId="77777777" w:rsidR="00A25E9D" w:rsidRPr="00A25E9D" w:rsidRDefault="00A25E9D" w:rsidP="00A25E9D">
      <w:pPr>
        <w:pStyle w:val="Code"/>
        <w:rPr>
          <w:highlight w:val="white"/>
        </w:rPr>
      </w:pPr>
      <w:r w:rsidRPr="00A25E9D">
        <w:rPr>
          <w:highlight w:val="white"/>
        </w:rPr>
        <w:t xml:space="preserve">    }</w:t>
      </w:r>
    </w:p>
    <w:p w14:paraId="7EEFFCE4" w14:textId="3572447A" w:rsidR="00B84ED8" w:rsidRDefault="00B84ED8" w:rsidP="00B84ED8">
      <w:pPr>
        <w:pStyle w:val="Code"/>
        <w:rPr>
          <w:highlight w:val="white"/>
        </w:rPr>
      </w:pPr>
    </w:p>
    <w:p w14:paraId="34A85669" w14:textId="70DFC67C" w:rsidR="00F316FA" w:rsidRPr="00903DBA" w:rsidRDefault="00CC1DF4" w:rsidP="00F316FA">
      <w:pPr>
        <w:pStyle w:val="Heading3"/>
        <w:rPr>
          <w:highlight w:val="white"/>
        </w:rPr>
      </w:pPr>
      <w:r>
        <w:rPr>
          <w:highlight w:val="white"/>
        </w:rPr>
        <w:lastRenderedPageBreak/>
        <w:t>&lt;h3&gt;</w:t>
      </w:r>
      <w:bookmarkStart w:id="316" w:name="_Toc93320532"/>
      <w:r>
        <w:rPr>
          <w:highlight w:val="white"/>
        </w:rPr>
        <w:t>Enumerations</w:t>
      </w:r>
      <w:bookmarkEnd w:id="316"/>
      <w:r>
        <w:rPr>
          <w:highlight w:val="white"/>
        </w:rPr>
        <w:t>&lt;/h3&gt;</w:t>
      </w:r>
    </w:p>
    <w:p w14:paraId="3907CE11" w14:textId="4C5DD5DB" w:rsidR="00F316FA" w:rsidRPr="00903DBA" w:rsidRDefault="00F316FA">
      <w:pPr>
        <w:rPr>
          <w:color w:val="auto"/>
        </w:rPr>
        <w:pPrChange w:id="317" w:author="Stefan Bjornander" w:date="2015-04-25T10:38:00Z">
          <w:pPr>
            <w:pStyle w:val="Heading3"/>
          </w:pPr>
        </w:pPrChange>
      </w:pPr>
      <w:ins w:id="318" w:author="Stefan Bjornander" w:date="2015-04-25T10:38:00Z">
        <w:r w:rsidRPr="00903DBA">
          <w:t>The enumeration type (</w:t>
        </w:r>
      </w:ins>
      <w:r w:rsidR="00D4318D">
        <w:rPr>
          <w:rStyle w:val="KeyWord0"/>
        </w:rPr>
        <w:t>&lt;k&gt;</w:t>
      </w:r>
      <w:ins w:id="319" w:author="Stefan Bjornander" w:date="2015-04-25T10:38:00Z">
        <w:r w:rsidR="00D4318D" w:rsidRPr="00903DBA">
          <w:rPr>
            <w:rStyle w:val="KeyWord0"/>
            <w:rPrChange w:id="320" w:author="Stefan Bjornander" w:date="2015-04-25T10:38:00Z">
              <w:rPr>
                <w:rStyle w:val="CodeInText"/>
                <w:b/>
                <w:sz w:val="32"/>
              </w:rPr>
            </w:rPrChange>
          </w:rPr>
          <w:t>enum</w:t>
        </w:r>
      </w:ins>
      <w:r w:rsidR="00D4318D">
        <w:rPr>
          <w:rStyle w:val="KeyWord0"/>
        </w:rPr>
        <w:t>&lt;/k&gt;</w:t>
      </w:r>
      <w:ins w:id="321" w:author="Stefan Bjornander" w:date="2015-04-25T10:38:00Z">
        <w:r w:rsidRPr="00903DBA">
          <w:t>) is stored as a</w:t>
        </w:r>
      </w:ins>
      <w:r>
        <w:t xml:space="preserve"> signed </w:t>
      </w:r>
      <w:ins w:id="322" w:author="Stefan Bjornander" w:date="2015-04-25T10:38:00Z">
        <w:r w:rsidRPr="00903DBA">
          <w:t>integer</w:t>
        </w:r>
      </w:ins>
      <w:r w:rsidRPr="00903DBA">
        <w:t xml:space="preserve"> with a value, explicitly stated or implicitly assigned</w:t>
      </w:r>
      <w:ins w:id="323" w:author="Stefan Bjornander" w:date="2015-04-25T10:38:00Z">
        <w:r w:rsidRPr="00903DBA">
          <w:t xml:space="preserve">. However, the </w:t>
        </w:r>
      </w:ins>
      <w:r w:rsidR="00493E8C">
        <w:rPr>
          <w:rStyle w:val="CodeInText"/>
        </w:rPr>
        <w:t>&lt;ct&gt;</w:t>
      </w:r>
      <w:ins w:id="324" w:author="Stefan Bjornander" w:date="2015-04-25T10:38:00Z">
        <w:r w:rsidR="00493E8C" w:rsidRPr="00903DBA">
          <w:rPr>
            <w:rStyle w:val="CodeInText"/>
          </w:rPr>
          <w:t>Specifi</w:t>
        </w:r>
      </w:ins>
      <w:r w:rsidR="00493E8C" w:rsidRPr="00903DBA">
        <w:rPr>
          <w:rStyle w:val="CodeInText"/>
        </w:rPr>
        <w:t>er</w:t>
      </w:r>
      <w:r w:rsidR="00493E8C">
        <w:rPr>
          <w:rStyle w:val="CodeInText"/>
        </w:rPr>
        <w:t>&lt;/ct&gt;</w:t>
      </w:r>
      <w:ins w:id="325" w:author="Stefan Bjornander" w:date="2015-04-25T10:38:00Z">
        <w:r w:rsidRPr="00903DBA">
          <w:t xml:space="preserve"> class of</w:t>
        </w:r>
      </w:ins>
      <w:r>
        <w:t xml:space="preserve"> Chapter </w:t>
      </w:r>
      <w:r>
        <w:fldChar w:fldCharType="begin"/>
      </w:r>
      <w:r>
        <w:instrText xml:space="preserve"> REF _Ref58079178 \r \h </w:instrText>
      </w:r>
      <w:r>
        <w:fldChar w:fldCharType="separate"/>
      </w:r>
      <w:r w:rsidR="00F23462">
        <w:t>5</w:t>
      </w:r>
      <w:r>
        <w:fldChar w:fldCharType="end"/>
      </w:r>
      <w:r w:rsidRPr="00903DBA">
        <w:t xml:space="preserve"> </w:t>
      </w:r>
      <w:ins w:id="326" w:author="Stefan Bjornander" w:date="2015-04-25T10:38:00Z">
        <w:r w:rsidRPr="00903DBA">
          <w:t>needs to know if the type is</w:t>
        </w:r>
      </w:ins>
      <w:r w:rsidR="00350FDD">
        <w:t xml:space="preserve"> an</w:t>
      </w:r>
      <w:ins w:id="327" w:author="Stefan Bjornander" w:date="2015-04-25T10:38:00Z">
        <w:r w:rsidRPr="00903DBA">
          <w:t xml:space="preserve"> </w:t>
        </w:r>
        <w:r w:rsidR="00350FDD" w:rsidRPr="00903DBA">
          <w:t xml:space="preserve">enumeration </w:t>
        </w:r>
      </w:ins>
      <w:r w:rsidRPr="00903DBA">
        <w:t>to</w:t>
      </w:r>
      <w:ins w:id="328" w:author="Stefan Bjornander" w:date="2015-04-25T10:38:00Z">
        <w:r w:rsidRPr="00903DBA">
          <w:t xml:space="preserve"> initialize its value. </w:t>
        </w:r>
      </w:ins>
      <w:r w:rsidRPr="00903DBA">
        <w:t>Therefore,</w:t>
      </w:r>
      <w:ins w:id="329" w:author="Stefan Bjornander" w:date="2015-04-25T10:38:00Z">
        <w:r w:rsidRPr="00903DBA">
          <w:t xml:space="preserve"> we add the </w:t>
        </w:r>
      </w:ins>
      <w:r w:rsidR="00D4318D">
        <w:rPr>
          <w:rStyle w:val="KeyWord0"/>
          <w:highlight w:val="white"/>
        </w:rPr>
        <w:t>&lt;k&gt;</w:t>
      </w:r>
      <w:r w:rsidR="00D4318D" w:rsidRPr="00350FDD">
        <w:rPr>
          <w:rStyle w:val="KeyWord0"/>
          <w:highlight w:val="white"/>
        </w:rPr>
        <w:t>m_enumeratorItemSet</w:t>
      </w:r>
      <w:r w:rsidR="00D4318D">
        <w:rPr>
          <w:rStyle w:val="KeyWord0"/>
          <w:highlight w:val="white"/>
        </w:rPr>
        <w:t>&lt;/k&gt;</w:t>
      </w:r>
      <w:ins w:id="330" w:author="Stefan Bjornander" w:date="2015-04-25T10:38:00Z">
        <w:r w:rsidRPr="00903DBA">
          <w:t xml:space="preserve"> field</w:t>
        </w:r>
      </w:ins>
      <w:r w:rsidR="00350FDD">
        <w:t xml:space="preserve"> </w:t>
      </w:r>
      <w:r w:rsidR="007F6EFC">
        <w:t>to hold all the enumeration item</w:t>
      </w:r>
      <w:r w:rsidR="00271E5D">
        <w:t>s</w:t>
      </w:r>
      <w:r w:rsidR="007F6EFC">
        <w:t xml:space="preserve"> of the type.</w:t>
      </w:r>
    </w:p>
    <w:p w14:paraId="24D5BA8B" w14:textId="44846390" w:rsidR="00280817" w:rsidRPr="00280817" w:rsidRDefault="00280817" w:rsidP="00280817">
      <w:pPr>
        <w:pStyle w:val="Code"/>
        <w:rPr>
          <w:highlight w:val="white"/>
        </w:rPr>
      </w:pPr>
      <w:r w:rsidRPr="00280817">
        <w:rPr>
          <w:highlight w:val="white"/>
        </w:rPr>
        <w:t xml:space="preserve">    </w:t>
      </w:r>
      <w:r w:rsidR="00E457BA">
        <w:rPr>
          <w:highlight w:val="white"/>
        </w:rPr>
        <w:t>p</w:t>
      </w:r>
      <w:r w:rsidRPr="00280817">
        <w:rPr>
          <w:highlight w:val="white"/>
        </w:rPr>
        <w:t>rivate</w:t>
      </w:r>
      <w:r w:rsidR="00E457BA">
        <w:rPr>
          <w:highlight w:val="white"/>
        </w:rPr>
        <w:t xml:space="preserve"> readonly </w:t>
      </w:r>
      <w:r w:rsidRPr="00280817">
        <w:rPr>
          <w:highlight w:val="white"/>
        </w:rPr>
        <w:t>ISet&lt;Symbol&gt; m_enumeratorItemSet = null;</w:t>
      </w:r>
    </w:p>
    <w:p w14:paraId="36623D30" w14:textId="77777777" w:rsidR="00280817" w:rsidRPr="00280817" w:rsidRDefault="00280817" w:rsidP="00280817">
      <w:pPr>
        <w:pStyle w:val="Code"/>
        <w:rPr>
          <w:highlight w:val="white"/>
        </w:rPr>
      </w:pPr>
    </w:p>
    <w:p w14:paraId="71D23A58" w14:textId="77777777" w:rsidR="00280817" w:rsidRPr="00280817" w:rsidRDefault="00280817" w:rsidP="00280817">
      <w:pPr>
        <w:pStyle w:val="Code"/>
        <w:rPr>
          <w:highlight w:val="white"/>
        </w:rPr>
      </w:pPr>
      <w:r w:rsidRPr="00280817">
        <w:rPr>
          <w:highlight w:val="white"/>
        </w:rPr>
        <w:t xml:space="preserve">    public Type(ISet&lt;Symbol&gt; EnumeratorItemSet) {</w:t>
      </w:r>
    </w:p>
    <w:p w14:paraId="29152EFE" w14:textId="77777777" w:rsidR="00280817" w:rsidRPr="00280817" w:rsidRDefault="00280817" w:rsidP="00280817">
      <w:pPr>
        <w:pStyle w:val="Code"/>
        <w:rPr>
          <w:highlight w:val="white"/>
        </w:rPr>
      </w:pPr>
      <w:r w:rsidRPr="00280817">
        <w:rPr>
          <w:highlight w:val="white"/>
        </w:rPr>
        <w:t xml:space="preserve">      m_sort = Sort.SignedInt;</w:t>
      </w:r>
    </w:p>
    <w:p w14:paraId="2CB884D7" w14:textId="77777777" w:rsidR="00280817" w:rsidRPr="00280817" w:rsidRDefault="00280817" w:rsidP="00280817">
      <w:pPr>
        <w:pStyle w:val="Code"/>
        <w:rPr>
          <w:highlight w:val="white"/>
        </w:rPr>
      </w:pPr>
      <w:r w:rsidRPr="00280817">
        <w:rPr>
          <w:highlight w:val="white"/>
        </w:rPr>
        <w:t xml:space="preserve">      m_enumeratorItemSet = EnumeratorItemSet;</w:t>
      </w:r>
    </w:p>
    <w:p w14:paraId="3DCCF948" w14:textId="77777777" w:rsidR="00280817" w:rsidRPr="00280817" w:rsidRDefault="00280817" w:rsidP="00280817">
      <w:pPr>
        <w:pStyle w:val="Code"/>
        <w:rPr>
          <w:highlight w:val="white"/>
        </w:rPr>
      </w:pPr>
      <w:r w:rsidRPr="00280817">
        <w:rPr>
          <w:highlight w:val="white"/>
        </w:rPr>
        <w:t xml:space="preserve">    }</w:t>
      </w:r>
    </w:p>
    <w:p w14:paraId="7B841C70" w14:textId="77777777" w:rsidR="00280817" w:rsidRPr="00280817" w:rsidRDefault="00280817" w:rsidP="00280817">
      <w:pPr>
        <w:pStyle w:val="Code"/>
        <w:rPr>
          <w:highlight w:val="white"/>
        </w:rPr>
      </w:pPr>
    </w:p>
    <w:p w14:paraId="1643FA5D" w14:textId="77777777" w:rsidR="00280817" w:rsidRPr="00280817" w:rsidRDefault="00280817" w:rsidP="00280817">
      <w:pPr>
        <w:pStyle w:val="Code"/>
        <w:rPr>
          <w:highlight w:val="white"/>
        </w:rPr>
      </w:pPr>
      <w:r w:rsidRPr="00280817">
        <w:rPr>
          <w:highlight w:val="white"/>
        </w:rPr>
        <w:t xml:space="preserve">    public bool IsEnumerator() {</w:t>
      </w:r>
    </w:p>
    <w:p w14:paraId="48E8770F" w14:textId="77777777" w:rsidR="00280817" w:rsidRPr="00280817" w:rsidRDefault="00280817" w:rsidP="00280817">
      <w:pPr>
        <w:pStyle w:val="Code"/>
        <w:rPr>
          <w:highlight w:val="white"/>
        </w:rPr>
      </w:pPr>
      <w:r w:rsidRPr="00280817">
        <w:rPr>
          <w:highlight w:val="white"/>
        </w:rPr>
        <w:t xml:space="preserve">      return (m_enumeratorItemSet != null);</w:t>
      </w:r>
    </w:p>
    <w:p w14:paraId="192C59E9" w14:textId="77777777" w:rsidR="00280817" w:rsidRPr="00280817" w:rsidRDefault="00280817" w:rsidP="00280817">
      <w:pPr>
        <w:pStyle w:val="Code"/>
        <w:rPr>
          <w:highlight w:val="white"/>
        </w:rPr>
      </w:pPr>
      <w:r w:rsidRPr="00280817">
        <w:rPr>
          <w:highlight w:val="white"/>
        </w:rPr>
        <w:t xml:space="preserve">    }</w:t>
      </w:r>
    </w:p>
    <w:p w14:paraId="558202DB" w14:textId="77777777" w:rsidR="00280817" w:rsidRPr="00280817" w:rsidRDefault="00280817" w:rsidP="00280817">
      <w:pPr>
        <w:pStyle w:val="Code"/>
        <w:rPr>
          <w:highlight w:val="white"/>
        </w:rPr>
      </w:pPr>
    </w:p>
    <w:p w14:paraId="77B462C6" w14:textId="77777777" w:rsidR="00280817" w:rsidRPr="00280817" w:rsidRDefault="00280817" w:rsidP="00280817">
      <w:pPr>
        <w:pStyle w:val="Code"/>
        <w:rPr>
          <w:highlight w:val="white"/>
        </w:rPr>
      </w:pPr>
      <w:r w:rsidRPr="00280817">
        <w:rPr>
          <w:highlight w:val="white"/>
        </w:rPr>
        <w:t xml:space="preserve">    public ISet&lt;Symbol&gt; EnumeratorItemSet {</w:t>
      </w:r>
    </w:p>
    <w:p w14:paraId="5E3E3040" w14:textId="77777777" w:rsidR="00280817" w:rsidRPr="00280817" w:rsidRDefault="00280817" w:rsidP="00280817">
      <w:pPr>
        <w:pStyle w:val="Code"/>
        <w:rPr>
          <w:highlight w:val="white"/>
        </w:rPr>
      </w:pPr>
      <w:r w:rsidRPr="00280817">
        <w:rPr>
          <w:highlight w:val="white"/>
        </w:rPr>
        <w:t xml:space="preserve">      get { return m_enumeratorItemSet; }</w:t>
      </w:r>
    </w:p>
    <w:p w14:paraId="12CDFDDD" w14:textId="77777777" w:rsidR="00280817" w:rsidRPr="00280817" w:rsidRDefault="00280817" w:rsidP="00280817">
      <w:pPr>
        <w:pStyle w:val="Code"/>
        <w:rPr>
          <w:highlight w:val="white"/>
        </w:rPr>
      </w:pPr>
      <w:r w:rsidRPr="00280817">
        <w:rPr>
          <w:highlight w:val="white"/>
        </w:rPr>
        <w:t xml:space="preserve">    }</w:t>
      </w:r>
    </w:p>
    <w:p w14:paraId="64ED3FB1" w14:textId="54D5E592" w:rsidR="00692204" w:rsidRDefault="00CC1DF4" w:rsidP="0060539D">
      <w:pPr>
        <w:pStyle w:val="Heading3"/>
        <w:rPr>
          <w:highlight w:val="white"/>
        </w:rPr>
      </w:pPr>
      <w:r>
        <w:rPr>
          <w:highlight w:val="white"/>
        </w:rPr>
        <w:t>&lt;h3&gt;</w:t>
      </w:r>
      <w:bookmarkStart w:id="331" w:name="_Toc93320533"/>
      <w:r>
        <w:rPr>
          <w:highlight w:val="white"/>
        </w:rPr>
        <w:t>Bitfields</w:t>
      </w:r>
      <w:bookmarkEnd w:id="331"/>
      <w:r>
        <w:rPr>
          <w:highlight w:val="white"/>
        </w:rPr>
        <w:t>&lt;/h3&gt;</w:t>
      </w:r>
    </w:p>
    <w:p w14:paraId="7BB2347F" w14:textId="512330F5"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32" w:author="Stefan Bjornander" w:date="2015-04-25T10:39:00Z">
        <w:r w:rsidR="00B402D5" w:rsidRPr="00903DBA">
          <w:t>The bi</w:t>
        </w:r>
      </w:ins>
      <w:r w:rsidR="00B402D5" w:rsidRPr="00903DBA">
        <w:t>t</w:t>
      </w:r>
      <w:ins w:id="333"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34" w:author="Stefan Bjornander" w:date="2015-04-25T10:39:00Z">
        <w:r w:rsidR="00B402D5" w:rsidRPr="00903DBA">
          <w:t xml:space="preserve">is used </w:t>
        </w:r>
      </w:ins>
      <w:ins w:id="335" w:author="Stefan Bjornander" w:date="2015-04-25T10:40:00Z">
        <w:r w:rsidR="00481C24" w:rsidRPr="00903DBA">
          <w:t>to set the unused bits to zero</w:t>
        </w:r>
      </w:ins>
      <w:r w:rsidR="00481C24" w:rsidRPr="00903DBA">
        <w:t xml:space="preserve"> </w:t>
      </w:r>
      <w:ins w:id="336" w:author="Stefan Bjornander" w:date="2015-04-25T10:40:00Z">
        <w:r w:rsidR="00B402D5" w:rsidRPr="00903DBA">
          <w:t>when a bitfield variable is assigned a value.</w:t>
        </w:r>
      </w:ins>
    </w:p>
    <w:p w14:paraId="5BE7D829" w14:textId="77777777" w:rsidR="00472CE3" w:rsidRPr="00492109" w:rsidRDefault="00472CE3" w:rsidP="00472CE3">
      <w:pPr>
        <w:pStyle w:val="Code"/>
        <w:rPr>
          <w:highlight w:val="white"/>
          <w:lang w:val="nb-NO"/>
        </w:rPr>
      </w:pPr>
      <w:r w:rsidRPr="00472CE3">
        <w:rPr>
          <w:highlight w:val="white"/>
        </w:rPr>
        <w:t xml:space="preserve">    </w:t>
      </w:r>
      <w:r w:rsidRPr="00492109">
        <w:rPr>
          <w:highlight w:val="white"/>
          <w:lang w:val="nb-NO"/>
        </w:rPr>
        <w:t>private BigInteger? m_bitfieldMask = null;</w:t>
      </w:r>
    </w:p>
    <w:p w14:paraId="685C73CF" w14:textId="77777777" w:rsidR="00472CE3" w:rsidRPr="00492109" w:rsidRDefault="00472CE3" w:rsidP="00472CE3">
      <w:pPr>
        <w:pStyle w:val="Code"/>
        <w:rPr>
          <w:highlight w:val="white"/>
          <w:lang w:val="nb-NO"/>
        </w:rPr>
      </w:pPr>
    </w:p>
    <w:p w14:paraId="3DD3C103" w14:textId="77777777" w:rsidR="00472CE3" w:rsidRPr="00472CE3" w:rsidRDefault="00472CE3" w:rsidP="00472CE3">
      <w:pPr>
        <w:pStyle w:val="Code"/>
        <w:rPr>
          <w:highlight w:val="white"/>
        </w:rPr>
      </w:pPr>
      <w:r w:rsidRPr="00492109">
        <w:rPr>
          <w:highlight w:val="white"/>
          <w:lang w:val="nb-NO"/>
        </w:rPr>
        <w:t xml:space="preserve">    </w:t>
      </w:r>
      <w:r w:rsidRPr="00472CE3">
        <w:rPr>
          <w:highlight w:val="white"/>
        </w:rPr>
        <w:t>public bool IsBitfield() {</w:t>
      </w:r>
    </w:p>
    <w:p w14:paraId="7FA070BE" w14:textId="77777777" w:rsidR="00472CE3" w:rsidRPr="00472CE3" w:rsidRDefault="00472CE3" w:rsidP="00472CE3">
      <w:pPr>
        <w:pStyle w:val="Code"/>
        <w:rPr>
          <w:highlight w:val="white"/>
        </w:rPr>
      </w:pPr>
      <w:r w:rsidRPr="00472CE3">
        <w:rPr>
          <w:highlight w:val="white"/>
        </w:rPr>
        <w:t xml:space="preserve">      return (m_bitfieldMask != null);</w:t>
      </w:r>
    </w:p>
    <w:p w14:paraId="4912355D" w14:textId="77777777" w:rsidR="00472CE3" w:rsidRPr="00472CE3" w:rsidRDefault="00472CE3" w:rsidP="00472CE3">
      <w:pPr>
        <w:pStyle w:val="Code"/>
        <w:rPr>
          <w:highlight w:val="white"/>
        </w:rPr>
      </w:pPr>
      <w:r w:rsidRPr="00472CE3">
        <w:rPr>
          <w:highlight w:val="white"/>
        </w:rPr>
        <w:t xml:space="preserve">    }</w:t>
      </w:r>
    </w:p>
    <w:p w14:paraId="5A9612DD" w14:textId="77777777" w:rsidR="00472CE3" w:rsidRPr="00472CE3" w:rsidRDefault="00472CE3" w:rsidP="00472CE3">
      <w:pPr>
        <w:pStyle w:val="Code"/>
        <w:rPr>
          <w:highlight w:val="white"/>
        </w:rPr>
      </w:pPr>
    </w:p>
    <w:p w14:paraId="4A5E9F92" w14:textId="77777777" w:rsidR="00472CE3" w:rsidRPr="00472CE3" w:rsidRDefault="00472CE3" w:rsidP="00472CE3">
      <w:pPr>
        <w:pStyle w:val="Code"/>
        <w:rPr>
          <w:highlight w:val="white"/>
        </w:rPr>
      </w:pPr>
      <w:r w:rsidRPr="00472CE3">
        <w:rPr>
          <w:highlight w:val="white"/>
        </w:rPr>
        <w:t xml:space="preserve">    public BigInteger BitfieldMask {</w:t>
      </w:r>
    </w:p>
    <w:p w14:paraId="2B1C8479" w14:textId="77777777" w:rsidR="00472CE3" w:rsidRPr="00472CE3" w:rsidRDefault="00472CE3" w:rsidP="00472CE3">
      <w:pPr>
        <w:pStyle w:val="Code"/>
        <w:rPr>
          <w:highlight w:val="white"/>
        </w:rPr>
      </w:pPr>
      <w:r w:rsidRPr="00472CE3">
        <w:rPr>
          <w:highlight w:val="white"/>
        </w:rPr>
        <w:t xml:space="preserve">      get {return m_bitfieldMask.Value;}</w:t>
      </w:r>
    </w:p>
    <w:p w14:paraId="0012E709" w14:textId="77777777" w:rsidR="00472CE3" w:rsidRPr="00472CE3" w:rsidRDefault="00472CE3" w:rsidP="00472CE3">
      <w:pPr>
        <w:pStyle w:val="Code"/>
        <w:rPr>
          <w:highlight w:val="white"/>
        </w:rPr>
      </w:pPr>
      <w:r w:rsidRPr="00472CE3">
        <w:rPr>
          <w:highlight w:val="white"/>
        </w:rPr>
        <w:t xml:space="preserve">    }</w:t>
      </w:r>
    </w:p>
    <w:p w14:paraId="7035E5E9" w14:textId="77777777" w:rsidR="00472CE3" w:rsidRPr="00472CE3" w:rsidRDefault="00472CE3" w:rsidP="00472CE3">
      <w:pPr>
        <w:pStyle w:val="Code"/>
        <w:rPr>
          <w:highlight w:val="white"/>
        </w:rPr>
      </w:pPr>
    </w:p>
    <w:p w14:paraId="5EC20AD7" w14:textId="77777777" w:rsidR="00472CE3" w:rsidRPr="00472CE3" w:rsidRDefault="00472CE3" w:rsidP="00472CE3">
      <w:pPr>
        <w:pStyle w:val="Code"/>
        <w:rPr>
          <w:highlight w:val="white"/>
        </w:rPr>
      </w:pPr>
      <w:r w:rsidRPr="00472CE3">
        <w:rPr>
          <w:highlight w:val="white"/>
        </w:rPr>
        <w:t xml:space="preserve">    public void SetBitfieldMask(int bits) {</w:t>
      </w:r>
    </w:p>
    <w:p w14:paraId="5526B0A6" w14:textId="77777777" w:rsidR="00472CE3" w:rsidRPr="00472CE3" w:rsidRDefault="00472CE3" w:rsidP="00472CE3">
      <w:pPr>
        <w:pStyle w:val="Code"/>
        <w:rPr>
          <w:highlight w:val="white"/>
        </w:rPr>
      </w:pPr>
      <w:r w:rsidRPr="00472CE3">
        <w:rPr>
          <w:highlight w:val="white"/>
        </w:rPr>
        <w:t xml:space="preserve">      m_bitfieldMask = (BigInteger) (Math.Pow(2, bits) - 1);</w:t>
      </w:r>
    </w:p>
    <w:p w14:paraId="4853A247" w14:textId="77777777" w:rsidR="00472CE3" w:rsidRPr="00472CE3" w:rsidRDefault="00472CE3" w:rsidP="00472CE3">
      <w:pPr>
        <w:pStyle w:val="Code"/>
        <w:rPr>
          <w:highlight w:val="white"/>
        </w:rPr>
      </w:pPr>
      <w:r w:rsidRPr="00472CE3">
        <w:rPr>
          <w:highlight w:val="white"/>
        </w:rPr>
        <w:t xml:space="preserve">    }</w:t>
      </w:r>
    </w:p>
    <w:p w14:paraId="1A480219" w14:textId="1DD86C69" w:rsidR="0016675E" w:rsidRPr="00903DBA" w:rsidRDefault="00CC1DF4" w:rsidP="0060539D">
      <w:pPr>
        <w:pStyle w:val="Heading3"/>
        <w:rPr>
          <w:highlight w:val="white"/>
        </w:rPr>
      </w:pPr>
      <w:r>
        <w:rPr>
          <w:highlight w:val="white"/>
        </w:rPr>
        <w:t>&lt;h3&gt;</w:t>
      </w:r>
      <w:bookmarkStart w:id="337" w:name="_Toc93320534"/>
      <w:r>
        <w:rPr>
          <w:highlight w:val="white"/>
        </w:rPr>
        <w:t>Pointers</w:t>
      </w:r>
      <w:bookmarkEnd w:id="337"/>
      <w:r>
        <w:rPr>
          <w:highlight w:val="white"/>
        </w:rPr>
        <w:t>&lt;/h3&gt;</w:t>
      </w:r>
    </w:p>
    <w:p w14:paraId="02C33183" w14:textId="11B2B92E" w:rsidR="00A41837" w:rsidRPr="00903DBA" w:rsidRDefault="00C45AA7" w:rsidP="00477362">
      <w:pPr>
        <w:rPr>
          <w:highlight w:val="white"/>
        </w:rPr>
      </w:pPr>
      <w:ins w:id="338" w:author="Stefan Bjornander" w:date="2015-04-25T11:02:00Z">
        <w:r w:rsidRPr="00903DBA">
          <w:t xml:space="preserve">The type </w:t>
        </w:r>
      </w:ins>
      <w:r w:rsidR="00167656">
        <w:t xml:space="preserve">of the pointer </w:t>
      </w:r>
      <w:r w:rsidR="00BB2CF5">
        <w:t xml:space="preserve">is null </w:t>
      </w:r>
      <w:ins w:id="339" w:author="Stefan Bjornander" w:date="2015-04-25T11:02:00Z">
        <w:r w:rsidRPr="00903DBA">
          <w:t xml:space="preserve">when </w:t>
        </w:r>
      </w:ins>
      <w:r w:rsidR="00167656">
        <w:t>the pointer</w:t>
      </w:r>
      <w:ins w:id="340" w:author="Stefan Bjornander" w:date="2015-04-25T11:02:00Z">
        <w:r w:rsidRPr="00903DBA">
          <w:t xml:space="preserve"> is </w:t>
        </w:r>
      </w:ins>
      <w:r w:rsidR="00167656">
        <w:t xml:space="preserve">being </w:t>
      </w:r>
      <w:ins w:id="341" w:author="Stefan Bjornander" w:date="2015-04-25T11:02:00Z">
        <w:r w:rsidRPr="00903DBA">
          <w:t xml:space="preserve">created, it will later be set by the </w:t>
        </w:r>
      </w:ins>
      <w:r w:rsidR="00D4318D">
        <w:rPr>
          <w:rStyle w:val="KeyWord0"/>
        </w:rPr>
        <w:t>&lt;k&gt;</w:t>
      </w:r>
      <w:r w:rsidR="00D4318D" w:rsidRPr="00A66EE2">
        <w:rPr>
          <w:rStyle w:val="KeyWord0"/>
        </w:rPr>
        <w:t>Declarator</w:t>
      </w:r>
      <w:r w:rsidR="00D4318D">
        <w:rPr>
          <w:rStyle w:val="KeyWord0"/>
        </w:rPr>
        <w:t>&lt;/k&gt;</w:t>
      </w:r>
      <w:ins w:id="342" w:author="Stefan Bjornander" w:date="2015-04-25T11:02:00Z">
        <w:r w:rsidRPr="00903DBA">
          <w:t xml:space="preserve"> </w:t>
        </w:r>
      </w:ins>
      <w:r w:rsidR="00A66EE2">
        <w:t>class</w:t>
      </w:r>
      <w:ins w:id="343" w:author="Stefan Bjornander" w:date="2015-04-25T11:02:00Z">
        <w:r w:rsidRPr="00903DBA">
          <w:t>.</w:t>
        </w:r>
      </w:ins>
      <w:ins w:id="344"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208D7729" w14:textId="77777777" w:rsidR="006074B0" w:rsidRPr="006074B0" w:rsidRDefault="006074B0" w:rsidP="006074B0">
      <w:pPr>
        <w:pStyle w:val="Code"/>
        <w:rPr>
          <w:highlight w:val="white"/>
        </w:rPr>
      </w:pPr>
      <w:r w:rsidRPr="006074B0">
        <w:rPr>
          <w:highlight w:val="white"/>
        </w:rPr>
        <w:t xml:space="preserve">    private Type m_pointerType;</w:t>
      </w:r>
    </w:p>
    <w:p w14:paraId="6E211F6E" w14:textId="77777777" w:rsidR="006074B0" w:rsidRPr="006074B0" w:rsidRDefault="006074B0" w:rsidP="006074B0">
      <w:pPr>
        <w:pStyle w:val="Code"/>
        <w:rPr>
          <w:highlight w:val="white"/>
        </w:rPr>
      </w:pPr>
    </w:p>
    <w:p w14:paraId="07BFC05E" w14:textId="77777777" w:rsidR="006074B0" w:rsidRPr="006074B0" w:rsidRDefault="006074B0" w:rsidP="006074B0">
      <w:pPr>
        <w:pStyle w:val="Code"/>
        <w:rPr>
          <w:highlight w:val="white"/>
        </w:rPr>
      </w:pPr>
      <w:r w:rsidRPr="006074B0">
        <w:rPr>
          <w:highlight w:val="white"/>
        </w:rPr>
        <w:t xml:space="preserve">    public Type(Type pointerType) {</w:t>
      </w:r>
    </w:p>
    <w:p w14:paraId="62437DEF" w14:textId="77777777" w:rsidR="006074B0" w:rsidRPr="006074B0" w:rsidRDefault="006074B0" w:rsidP="006074B0">
      <w:pPr>
        <w:pStyle w:val="Code"/>
        <w:rPr>
          <w:highlight w:val="white"/>
        </w:rPr>
      </w:pPr>
      <w:r w:rsidRPr="006074B0">
        <w:rPr>
          <w:highlight w:val="white"/>
        </w:rPr>
        <w:t xml:space="preserve">      m_sort = Sort.Pointer;</w:t>
      </w:r>
    </w:p>
    <w:p w14:paraId="524324F9" w14:textId="77777777" w:rsidR="006074B0" w:rsidRPr="006074B0" w:rsidRDefault="006074B0" w:rsidP="006074B0">
      <w:pPr>
        <w:pStyle w:val="Code"/>
        <w:rPr>
          <w:highlight w:val="white"/>
        </w:rPr>
      </w:pPr>
      <w:r w:rsidRPr="006074B0">
        <w:rPr>
          <w:highlight w:val="white"/>
        </w:rPr>
        <w:t xml:space="preserve">      m_pointerType = pointerType;</w:t>
      </w:r>
    </w:p>
    <w:p w14:paraId="74EE348D" w14:textId="77777777" w:rsidR="006074B0" w:rsidRPr="006074B0" w:rsidRDefault="006074B0" w:rsidP="006074B0">
      <w:pPr>
        <w:pStyle w:val="Code"/>
        <w:rPr>
          <w:highlight w:val="white"/>
        </w:rPr>
      </w:pPr>
      <w:r w:rsidRPr="006074B0">
        <w:rPr>
          <w:highlight w:val="white"/>
        </w:rPr>
        <w:t xml:space="preserve">    }</w:t>
      </w:r>
    </w:p>
    <w:p w14:paraId="71630C17" w14:textId="77777777" w:rsidR="006074B0" w:rsidRPr="006074B0" w:rsidRDefault="006074B0" w:rsidP="006074B0">
      <w:pPr>
        <w:pStyle w:val="Code"/>
        <w:rPr>
          <w:highlight w:val="white"/>
        </w:rPr>
      </w:pPr>
    </w:p>
    <w:p w14:paraId="7FD3CCC2" w14:textId="77777777" w:rsidR="006074B0" w:rsidRPr="006074B0" w:rsidRDefault="006074B0" w:rsidP="006074B0">
      <w:pPr>
        <w:pStyle w:val="Code"/>
        <w:rPr>
          <w:highlight w:val="white"/>
        </w:rPr>
      </w:pPr>
      <w:r w:rsidRPr="006074B0">
        <w:rPr>
          <w:highlight w:val="white"/>
        </w:rPr>
        <w:t xml:space="preserve">    public bool IsPointer() {</w:t>
      </w:r>
    </w:p>
    <w:p w14:paraId="7B6318CC" w14:textId="77777777" w:rsidR="006074B0" w:rsidRPr="006074B0" w:rsidRDefault="006074B0" w:rsidP="006074B0">
      <w:pPr>
        <w:pStyle w:val="Code"/>
        <w:rPr>
          <w:highlight w:val="white"/>
        </w:rPr>
      </w:pPr>
      <w:r w:rsidRPr="006074B0">
        <w:rPr>
          <w:highlight w:val="white"/>
        </w:rPr>
        <w:lastRenderedPageBreak/>
        <w:t xml:space="preserve">      return (m_sort == Sort.Pointer);</w:t>
      </w:r>
    </w:p>
    <w:p w14:paraId="23BB40B9" w14:textId="77777777" w:rsidR="006074B0" w:rsidRPr="006074B0" w:rsidRDefault="006074B0" w:rsidP="006074B0">
      <w:pPr>
        <w:pStyle w:val="Code"/>
        <w:rPr>
          <w:highlight w:val="white"/>
        </w:rPr>
      </w:pPr>
      <w:r w:rsidRPr="006074B0">
        <w:rPr>
          <w:highlight w:val="white"/>
        </w:rPr>
        <w:t xml:space="preserve">    }</w:t>
      </w:r>
    </w:p>
    <w:p w14:paraId="61AEC15C" w14:textId="77777777" w:rsidR="006074B0" w:rsidRPr="006074B0" w:rsidRDefault="006074B0" w:rsidP="006074B0">
      <w:pPr>
        <w:pStyle w:val="Code"/>
        <w:rPr>
          <w:highlight w:val="white"/>
        </w:rPr>
      </w:pPr>
    </w:p>
    <w:p w14:paraId="083CE38E" w14:textId="77777777" w:rsidR="006074B0" w:rsidRPr="006074B0" w:rsidRDefault="006074B0" w:rsidP="006074B0">
      <w:pPr>
        <w:pStyle w:val="Code"/>
        <w:rPr>
          <w:highlight w:val="white"/>
        </w:rPr>
      </w:pPr>
      <w:r w:rsidRPr="006074B0">
        <w:rPr>
          <w:highlight w:val="white"/>
        </w:rPr>
        <w:t xml:space="preserve">    public Type PointerType {</w:t>
      </w:r>
    </w:p>
    <w:p w14:paraId="22F27F1A" w14:textId="77777777" w:rsidR="006074B0" w:rsidRPr="006074B0" w:rsidRDefault="006074B0" w:rsidP="006074B0">
      <w:pPr>
        <w:pStyle w:val="Code"/>
        <w:rPr>
          <w:highlight w:val="white"/>
        </w:rPr>
      </w:pPr>
      <w:r w:rsidRPr="006074B0">
        <w:rPr>
          <w:highlight w:val="white"/>
        </w:rPr>
        <w:t xml:space="preserve">      get { return m_pointerType; }</w:t>
      </w:r>
    </w:p>
    <w:p w14:paraId="4C02CAFB" w14:textId="77777777" w:rsidR="006074B0" w:rsidRPr="006074B0" w:rsidRDefault="006074B0" w:rsidP="006074B0">
      <w:pPr>
        <w:pStyle w:val="Code"/>
        <w:rPr>
          <w:highlight w:val="white"/>
        </w:rPr>
      </w:pPr>
      <w:r w:rsidRPr="006074B0">
        <w:rPr>
          <w:highlight w:val="white"/>
        </w:rPr>
        <w:t xml:space="preserve">      set { m_pointerType = value; }</w:t>
      </w:r>
    </w:p>
    <w:p w14:paraId="2231E46A" w14:textId="77777777" w:rsidR="006074B0" w:rsidRPr="006074B0" w:rsidRDefault="006074B0" w:rsidP="006074B0">
      <w:pPr>
        <w:pStyle w:val="Code"/>
        <w:rPr>
          <w:highlight w:val="white"/>
        </w:rPr>
      </w:pPr>
      <w:r w:rsidRPr="006074B0">
        <w:rPr>
          <w:highlight w:val="white"/>
        </w:rPr>
        <w:t xml:space="preserve">    }</w:t>
      </w:r>
    </w:p>
    <w:p w14:paraId="6F147931" w14:textId="77777777" w:rsidR="006074B0" w:rsidRPr="006074B0" w:rsidRDefault="006074B0" w:rsidP="006074B0">
      <w:pPr>
        <w:pStyle w:val="Code"/>
        <w:rPr>
          <w:highlight w:val="white"/>
        </w:rPr>
      </w:pPr>
    </w:p>
    <w:p w14:paraId="7F7A3FF6" w14:textId="77777777" w:rsidR="006074B0" w:rsidRPr="006074B0" w:rsidRDefault="006074B0" w:rsidP="006074B0">
      <w:pPr>
        <w:pStyle w:val="Code"/>
        <w:rPr>
          <w:highlight w:val="white"/>
        </w:rPr>
      </w:pPr>
      <w:r w:rsidRPr="006074B0">
        <w:rPr>
          <w:highlight w:val="white"/>
        </w:rPr>
        <w:t xml:space="preserve">    public bool IsIntegralOrPointer() {</w:t>
      </w:r>
    </w:p>
    <w:p w14:paraId="0FF4C79E" w14:textId="77777777" w:rsidR="006074B0" w:rsidRPr="006074B0" w:rsidRDefault="006074B0" w:rsidP="006074B0">
      <w:pPr>
        <w:pStyle w:val="Code"/>
        <w:rPr>
          <w:highlight w:val="white"/>
        </w:rPr>
      </w:pPr>
      <w:r w:rsidRPr="006074B0">
        <w:rPr>
          <w:highlight w:val="white"/>
        </w:rPr>
        <w:t xml:space="preserve">      return IsIntegral() || IsPointer();</w:t>
      </w:r>
    </w:p>
    <w:p w14:paraId="3C9AA6A1" w14:textId="77777777" w:rsidR="006074B0" w:rsidRPr="006074B0" w:rsidRDefault="006074B0" w:rsidP="006074B0">
      <w:pPr>
        <w:pStyle w:val="Code"/>
        <w:rPr>
          <w:highlight w:val="white"/>
        </w:rPr>
      </w:pPr>
      <w:r w:rsidRPr="006074B0">
        <w:rPr>
          <w:highlight w:val="white"/>
        </w:rPr>
        <w:t xml:space="preserve">    }</w:t>
      </w:r>
    </w:p>
    <w:p w14:paraId="13F74B1A" w14:textId="77777777" w:rsidR="006074B0" w:rsidRPr="006074B0" w:rsidRDefault="006074B0" w:rsidP="006074B0">
      <w:pPr>
        <w:pStyle w:val="Code"/>
        <w:rPr>
          <w:highlight w:val="white"/>
        </w:rPr>
      </w:pPr>
    </w:p>
    <w:p w14:paraId="1108EB68" w14:textId="77777777" w:rsidR="006074B0" w:rsidRPr="006074B0" w:rsidRDefault="006074B0" w:rsidP="006074B0">
      <w:pPr>
        <w:pStyle w:val="Code"/>
        <w:rPr>
          <w:highlight w:val="white"/>
        </w:rPr>
      </w:pPr>
      <w:r w:rsidRPr="006074B0">
        <w:rPr>
          <w:highlight w:val="white"/>
        </w:rPr>
        <w:t xml:space="preserve">    public bool IsArithmeticOrPointer() {</w:t>
      </w:r>
    </w:p>
    <w:p w14:paraId="1E3BA8C9" w14:textId="77777777" w:rsidR="006074B0" w:rsidRPr="006074B0" w:rsidRDefault="006074B0" w:rsidP="006074B0">
      <w:pPr>
        <w:pStyle w:val="Code"/>
        <w:rPr>
          <w:highlight w:val="white"/>
        </w:rPr>
      </w:pPr>
      <w:r w:rsidRPr="006074B0">
        <w:rPr>
          <w:highlight w:val="white"/>
        </w:rPr>
        <w:t xml:space="preserve">      return IsArithmetic() || IsPointer();</w:t>
      </w:r>
    </w:p>
    <w:p w14:paraId="71C6DCBE" w14:textId="77777777" w:rsidR="006074B0" w:rsidRPr="006074B0" w:rsidRDefault="006074B0" w:rsidP="006074B0">
      <w:pPr>
        <w:pStyle w:val="Code"/>
        <w:rPr>
          <w:highlight w:val="white"/>
        </w:rPr>
      </w:pPr>
      <w:r w:rsidRPr="006074B0">
        <w:rPr>
          <w:highlight w:val="white"/>
        </w:rPr>
        <w:t xml:space="preserve">    }</w:t>
      </w:r>
    </w:p>
    <w:p w14:paraId="1C599BEA" w14:textId="7CEB7637" w:rsidR="0016675E" w:rsidRPr="00903DBA" w:rsidRDefault="00CC1DF4" w:rsidP="0060539D">
      <w:pPr>
        <w:pStyle w:val="Heading3"/>
        <w:rPr>
          <w:highlight w:val="white"/>
        </w:rPr>
      </w:pPr>
      <w:r>
        <w:rPr>
          <w:highlight w:val="white"/>
        </w:rPr>
        <w:t>&lt;h3&gt;</w:t>
      </w:r>
      <w:bookmarkStart w:id="345" w:name="_Toc93320535"/>
      <w:r>
        <w:rPr>
          <w:highlight w:val="white"/>
        </w:rPr>
        <w:t>Arrays</w:t>
      </w:r>
      <w:bookmarkEnd w:id="345"/>
      <w:r>
        <w:rPr>
          <w:highlight w:val="white"/>
        </w:rPr>
        <w:t>&lt;/h3&gt;</w:t>
      </w:r>
    </w:p>
    <w:p w14:paraId="38BE3263" w14:textId="466C14BB" w:rsidR="007071E3" w:rsidRPr="00903DBA" w:rsidRDefault="00F73509">
      <w:pPr>
        <w:rPr>
          <w:color w:val="auto"/>
        </w:rPr>
        <w:pPrChange w:id="346" w:author="Stefan Bjornander" w:date="2015-04-25T11:00:00Z">
          <w:pPr>
            <w:pStyle w:val="Heading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47" w:author="Stefan Bjornander" w:date="2015-04-25T11:00:00Z">
        <w:r w:rsidR="00270234" w:rsidRPr="00903DBA">
          <w:t>hen the type is created</w:t>
        </w:r>
      </w:ins>
      <w:r w:rsidR="00270234" w:rsidRPr="00903DBA">
        <w:t>, t</w:t>
      </w:r>
      <w:ins w:id="348" w:author="Stefan Bjornander" w:date="2015-04-25T11:00:00Z">
        <w:r w:rsidR="007071E3" w:rsidRPr="00903DBA">
          <w:t>he array size can be zero. In that case it will later be set by the length of its ini</w:t>
        </w:r>
      </w:ins>
      <w:ins w:id="349" w:author="Stefan Bjornander" w:date="2015-04-25T11:01:00Z">
        <w:r w:rsidR="007071E3" w:rsidRPr="00903DBA">
          <w:t xml:space="preserve">tialization </w:t>
        </w:r>
      </w:ins>
      <w:ins w:id="350"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129B18B" w14:textId="77777777" w:rsidR="006074B0" w:rsidRPr="00492109" w:rsidRDefault="006074B0" w:rsidP="006074B0">
      <w:pPr>
        <w:pStyle w:val="Code"/>
        <w:rPr>
          <w:highlight w:val="white"/>
          <w:lang w:val="nb-NO"/>
        </w:rPr>
      </w:pPr>
      <w:r w:rsidRPr="006074B0">
        <w:rPr>
          <w:highlight w:val="white"/>
        </w:rPr>
        <w:t xml:space="preserve">    </w:t>
      </w:r>
      <w:r w:rsidRPr="00492109">
        <w:rPr>
          <w:highlight w:val="white"/>
          <w:lang w:val="nb-NO"/>
        </w:rPr>
        <w:t>private int m_arraySize;</w:t>
      </w:r>
    </w:p>
    <w:p w14:paraId="478D0C45" w14:textId="77777777" w:rsidR="006074B0" w:rsidRPr="00492109" w:rsidRDefault="006074B0" w:rsidP="006074B0">
      <w:pPr>
        <w:pStyle w:val="Code"/>
        <w:rPr>
          <w:highlight w:val="white"/>
          <w:lang w:val="nb-NO"/>
        </w:rPr>
      </w:pPr>
      <w:r w:rsidRPr="00492109">
        <w:rPr>
          <w:highlight w:val="white"/>
          <w:lang w:val="nb-NO"/>
        </w:rPr>
        <w:t xml:space="preserve">    private Type m_arrayType;</w:t>
      </w:r>
    </w:p>
    <w:p w14:paraId="091C86B1" w14:textId="77777777" w:rsidR="006074B0" w:rsidRPr="00492109" w:rsidRDefault="006074B0" w:rsidP="006074B0">
      <w:pPr>
        <w:pStyle w:val="Code"/>
        <w:rPr>
          <w:highlight w:val="white"/>
          <w:lang w:val="nb-NO"/>
        </w:rPr>
      </w:pPr>
    </w:p>
    <w:p w14:paraId="2667DCB0" w14:textId="77777777" w:rsidR="006074B0" w:rsidRPr="006074B0" w:rsidRDefault="006074B0" w:rsidP="006074B0">
      <w:pPr>
        <w:pStyle w:val="Code"/>
        <w:rPr>
          <w:highlight w:val="white"/>
        </w:rPr>
      </w:pPr>
      <w:r w:rsidRPr="00492109">
        <w:rPr>
          <w:highlight w:val="white"/>
          <w:lang w:val="nb-NO"/>
        </w:rPr>
        <w:t xml:space="preserve">    </w:t>
      </w:r>
      <w:r w:rsidRPr="006074B0">
        <w:rPr>
          <w:highlight w:val="white"/>
        </w:rPr>
        <w:t>public Type(int arraySize, Type arrayType) {</w:t>
      </w:r>
    </w:p>
    <w:p w14:paraId="798A221A" w14:textId="77777777" w:rsidR="006074B0" w:rsidRPr="006074B0" w:rsidRDefault="006074B0" w:rsidP="006074B0">
      <w:pPr>
        <w:pStyle w:val="Code"/>
        <w:rPr>
          <w:highlight w:val="white"/>
        </w:rPr>
      </w:pPr>
      <w:r w:rsidRPr="006074B0">
        <w:rPr>
          <w:highlight w:val="white"/>
        </w:rPr>
        <w:t xml:space="preserve">      m_sort = Sort.Array;</w:t>
      </w:r>
    </w:p>
    <w:p w14:paraId="434B3B4D" w14:textId="77777777" w:rsidR="006074B0" w:rsidRPr="006074B0" w:rsidRDefault="006074B0" w:rsidP="006074B0">
      <w:pPr>
        <w:pStyle w:val="Code"/>
        <w:rPr>
          <w:highlight w:val="white"/>
        </w:rPr>
      </w:pPr>
      <w:r w:rsidRPr="006074B0">
        <w:rPr>
          <w:highlight w:val="white"/>
        </w:rPr>
        <w:t xml:space="preserve">      m_arraySize = arraySize;</w:t>
      </w:r>
    </w:p>
    <w:p w14:paraId="382EDC8E" w14:textId="77777777" w:rsidR="006074B0" w:rsidRPr="006074B0" w:rsidRDefault="006074B0" w:rsidP="006074B0">
      <w:pPr>
        <w:pStyle w:val="Code"/>
        <w:rPr>
          <w:highlight w:val="white"/>
        </w:rPr>
      </w:pPr>
      <w:r w:rsidRPr="006074B0">
        <w:rPr>
          <w:highlight w:val="white"/>
        </w:rPr>
        <w:t xml:space="preserve">      m_arrayType = arrayType;</w:t>
      </w:r>
    </w:p>
    <w:p w14:paraId="78CFF66B" w14:textId="77777777" w:rsidR="006074B0" w:rsidRPr="006074B0" w:rsidRDefault="006074B0" w:rsidP="006074B0">
      <w:pPr>
        <w:pStyle w:val="Code"/>
        <w:rPr>
          <w:highlight w:val="white"/>
        </w:rPr>
      </w:pPr>
      <w:r w:rsidRPr="006074B0">
        <w:rPr>
          <w:highlight w:val="white"/>
        </w:rPr>
        <w:t xml:space="preserve">    }</w:t>
      </w:r>
    </w:p>
    <w:p w14:paraId="5D2D67F9" w14:textId="77777777" w:rsidR="006074B0" w:rsidRPr="006074B0" w:rsidRDefault="006074B0" w:rsidP="006074B0">
      <w:pPr>
        <w:pStyle w:val="Code"/>
        <w:rPr>
          <w:highlight w:val="white"/>
        </w:rPr>
      </w:pPr>
    </w:p>
    <w:p w14:paraId="31FA9419" w14:textId="77777777" w:rsidR="006074B0" w:rsidRPr="006074B0" w:rsidRDefault="006074B0" w:rsidP="006074B0">
      <w:pPr>
        <w:pStyle w:val="Code"/>
        <w:rPr>
          <w:highlight w:val="white"/>
        </w:rPr>
      </w:pPr>
      <w:r w:rsidRPr="006074B0">
        <w:rPr>
          <w:highlight w:val="white"/>
        </w:rPr>
        <w:t xml:space="preserve">    public bool IsArray() {</w:t>
      </w:r>
    </w:p>
    <w:p w14:paraId="75105859" w14:textId="77777777" w:rsidR="006074B0" w:rsidRPr="006074B0" w:rsidRDefault="006074B0" w:rsidP="006074B0">
      <w:pPr>
        <w:pStyle w:val="Code"/>
        <w:rPr>
          <w:highlight w:val="white"/>
        </w:rPr>
      </w:pPr>
      <w:r w:rsidRPr="006074B0">
        <w:rPr>
          <w:highlight w:val="white"/>
        </w:rPr>
        <w:t xml:space="preserve">      return (m_sort == Sort.Array);</w:t>
      </w:r>
    </w:p>
    <w:p w14:paraId="0F1A434C" w14:textId="77777777" w:rsidR="006074B0" w:rsidRPr="006074B0" w:rsidRDefault="006074B0" w:rsidP="006074B0">
      <w:pPr>
        <w:pStyle w:val="Code"/>
        <w:rPr>
          <w:highlight w:val="white"/>
        </w:rPr>
      </w:pPr>
      <w:r w:rsidRPr="006074B0">
        <w:rPr>
          <w:highlight w:val="white"/>
        </w:rPr>
        <w:t xml:space="preserve">    }</w:t>
      </w:r>
    </w:p>
    <w:p w14:paraId="7D9482E9" w14:textId="77777777" w:rsidR="006074B0" w:rsidRPr="006074B0" w:rsidRDefault="006074B0" w:rsidP="006074B0">
      <w:pPr>
        <w:pStyle w:val="Code"/>
        <w:rPr>
          <w:highlight w:val="white"/>
        </w:rPr>
      </w:pPr>
    </w:p>
    <w:p w14:paraId="456F2FB6" w14:textId="77777777" w:rsidR="006074B0" w:rsidRPr="006074B0" w:rsidRDefault="006074B0" w:rsidP="006074B0">
      <w:pPr>
        <w:pStyle w:val="Code"/>
        <w:rPr>
          <w:highlight w:val="white"/>
        </w:rPr>
      </w:pPr>
      <w:r w:rsidRPr="006074B0">
        <w:rPr>
          <w:highlight w:val="white"/>
        </w:rPr>
        <w:t xml:space="preserve">    public int ArraySize {</w:t>
      </w:r>
    </w:p>
    <w:p w14:paraId="558637C0" w14:textId="77777777" w:rsidR="006074B0" w:rsidRPr="006074B0" w:rsidRDefault="006074B0" w:rsidP="006074B0">
      <w:pPr>
        <w:pStyle w:val="Code"/>
        <w:rPr>
          <w:highlight w:val="white"/>
        </w:rPr>
      </w:pPr>
      <w:r w:rsidRPr="006074B0">
        <w:rPr>
          <w:highlight w:val="white"/>
        </w:rPr>
        <w:t xml:space="preserve">      get { return m_arraySize; }</w:t>
      </w:r>
    </w:p>
    <w:p w14:paraId="1915AA67" w14:textId="77777777" w:rsidR="006074B0" w:rsidRPr="006074B0" w:rsidRDefault="006074B0" w:rsidP="006074B0">
      <w:pPr>
        <w:pStyle w:val="Code"/>
        <w:rPr>
          <w:highlight w:val="white"/>
        </w:rPr>
      </w:pPr>
      <w:r w:rsidRPr="006074B0">
        <w:rPr>
          <w:highlight w:val="white"/>
        </w:rPr>
        <w:t xml:space="preserve">      set { m_arraySize = value; }</w:t>
      </w:r>
    </w:p>
    <w:p w14:paraId="6F36E93D" w14:textId="77777777" w:rsidR="006074B0" w:rsidRPr="006074B0" w:rsidRDefault="006074B0" w:rsidP="006074B0">
      <w:pPr>
        <w:pStyle w:val="Code"/>
        <w:rPr>
          <w:highlight w:val="white"/>
        </w:rPr>
      </w:pPr>
      <w:r w:rsidRPr="006074B0">
        <w:rPr>
          <w:highlight w:val="white"/>
        </w:rPr>
        <w:t xml:space="preserve">    }</w:t>
      </w:r>
    </w:p>
    <w:p w14:paraId="289EAF5D" w14:textId="77777777" w:rsidR="006074B0" w:rsidRPr="006074B0" w:rsidRDefault="006074B0" w:rsidP="006074B0">
      <w:pPr>
        <w:pStyle w:val="Code"/>
        <w:rPr>
          <w:highlight w:val="white"/>
        </w:rPr>
      </w:pPr>
    </w:p>
    <w:p w14:paraId="6ABA5355" w14:textId="77777777" w:rsidR="006074B0" w:rsidRPr="006074B0" w:rsidRDefault="006074B0" w:rsidP="006074B0">
      <w:pPr>
        <w:pStyle w:val="Code"/>
        <w:rPr>
          <w:highlight w:val="white"/>
        </w:rPr>
      </w:pPr>
      <w:r w:rsidRPr="006074B0">
        <w:rPr>
          <w:highlight w:val="white"/>
        </w:rPr>
        <w:t xml:space="preserve">    public Type ArrayType {</w:t>
      </w:r>
    </w:p>
    <w:p w14:paraId="091BC7D6" w14:textId="77777777" w:rsidR="006074B0" w:rsidRPr="006074B0" w:rsidRDefault="006074B0" w:rsidP="006074B0">
      <w:pPr>
        <w:pStyle w:val="Code"/>
        <w:rPr>
          <w:highlight w:val="white"/>
        </w:rPr>
      </w:pPr>
      <w:r w:rsidRPr="006074B0">
        <w:rPr>
          <w:highlight w:val="white"/>
        </w:rPr>
        <w:t xml:space="preserve">      get { return m_arrayType; }</w:t>
      </w:r>
    </w:p>
    <w:p w14:paraId="09CE1C0F" w14:textId="77777777" w:rsidR="006074B0" w:rsidRPr="006074B0" w:rsidRDefault="006074B0" w:rsidP="006074B0">
      <w:pPr>
        <w:pStyle w:val="Code"/>
        <w:rPr>
          <w:highlight w:val="white"/>
        </w:rPr>
      </w:pPr>
      <w:r w:rsidRPr="006074B0">
        <w:rPr>
          <w:highlight w:val="white"/>
        </w:rPr>
        <w:t xml:space="preserve">      set { m_arrayType = value; }</w:t>
      </w:r>
    </w:p>
    <w:p w14:paraId="43173195" w14:textId="77777777" w:rsidR="006074B0" w:rsidRPr="006074B0" w:rsidRDefault="006074B0" w:rsidP="006074B0">
      <w:pPr>
        <w:pStyle w:val="Code"/>
        <w:rPr>
          <w:highlight w:val="white"/>
        </w:rPr>
      </w:pPr>
      <w:r w:rsidRPr="006074B0">
        <w:rPr>
          <w:highlight w:val="white"/>
        </w:rPr>
        <w:t xml:space="preserve">    }</w:t>
      </w:r>
    </w:p>
    <w:p w14:paraId="6BD5FB91" w14:textId="77777777" w:rsidR="006074B0" w:rsidRPr="006074B0" w:rsidRDefault="006074B0" w:rsidP="006074B0">
      <w:pPr>
        <w:pStyle w:val="Code"/>
        <w:rPr>
          <w:highlight w:val="white"/>
        </w:rPr>
      </w:pPr>
    </w:p>
    <w:p w14:paraId="0B20CCBC" w14:textId="77777777" w:rsidR="006074B0" w:rsidRPr="006074B0" w:rsidRDefault="006074B0" w:rsidP="006074B0">
      <w:pPr>
        <w:pStyle w:val="Code"/>
        <w:rPr>
          <w:highlight w:val="white"/>
        </w:rPr>
      </w:pPr>
      <w:r w:rsidRPr="006074B0">
        <w:rPr>
          <w:highlight w:val="white"/>
        </w:rPr>
        <w:t xml:space="preserve">    public bool IsPointerOrArray() {</w:t>
      </w:r>
    </w:p>
    <w:p w14:paraId="045B00DF" w14:textId="77777777" w:rsidR="006074B0" w:rsidRPr="006074B0" w:rsidRDefault="006074B0" w:rsidP="006074B0">
      <w:pPr>
        <w:pStyle w:val="Code"/>
        <w:rPr>
          <w:highlight w:val="white"/>
        </w:rPr>
      </w:pPr>
      <w:r w:rsidRPr="006074B0">
        <w:rPr>
          <w:highlight w:val="white"/>
        </w:rPr>
        <w:t xml:space="preserve">      return IsPointer() || IsArray();</w:t>
      </w:r>
    </w:p>
    <w:p w14:paraId="323D23CF" w14:textId="77777777" w:rsidR="006074B0" w:rsidRPr="006074B0" w:rsidRDefault="006074B0" w:rsidP="006074B0">
      <w:pPr>
        <w:pStyle w:val="Code"/>
        <w:rPr>
          <w:highlight w:val="white"/>
        </w:rPr>
      </w:pPr>
      <w:r w:rsidRPr="006074B0">
        <w:rPr>
          <w:highlight w:val="white"/>
        </w:rPr>
        <w:t xml:space="preserve">    }</w:t>
      </w:r>
    </w:p>
    <w:p w14:paraId="6E9389E6" w14:textId="77777777" w:rsidR="006074B0" w:rsidRPr="006074B0" w:rsidRDefault="006074B0" w:rsidP="006074B0">
      <w:pPr>
        <w:pStyle w:val="Code"/>
        <w:rPr>
          <w:highlight w:val="white"/>
        </w:rPr>
      </w:pPr>
    </w:p>
    <w:p w14:paraId="2D1E2442" w14:textId="77777777" w:rsidR="006074B0" w:rsidRPr="006074B0" w:rsidRDefault="006074B0" w:rsidP="006074B0">
      <w:pPr>
        <w:pStyle w:val="Code"/>
        <w:rPr>
          <w:highlight w:val="white"/>
        </w:rPr>
      </w:pPr>
      <w:r w:rsidRPr="006074B0">
        <w:rPr>
          <w:highlight w:val="white"/>
        </w:rPr>
        <w:t xml:space="preserve">    public Type PointerOrArrayType {</w:t>
      </w:r>
    </w:p>
    <w:p w14:paraId="7861BA6F" w14:textId="77777777" w:rsidR="006074B0" w:rsidRPr="006074B0" w:rsidRDefault="006074B0" w:rsidP="006074B0">
      <w:pPr>
        <w:pStyle w:val="Code"/>
        <w:rPr>
          <w:highlight w:val="white"/>
        </w:rPr>
      </w:pPr>
      <w:r w:rsidRPr="006074B0">
        <w:rPr>
          <w:highlight w:val="white"/>
        </w:rPr>
        <w:t xml:space="preserve">      get { return IsPointer() ? PointerType : ArrayType; }</w:t>
      </w:r>
    </w:p>
    <w:p w14:paraId="583A38F2" w14:textId="77777777" w:rsidR="006074B0" w:rsidRPr="006074B0" w:rsidRDefault="006074B0" w:rsidP="006074B0">
      <w:pPr>
        <w:pStyle w:val="Code"/>
        <w:rPr>
          <w:highlight w:val="white"/>
        </w:rPr>
      </w:pPr>
      <w:r w:rsidRPr="006074B0">
        <w:rPr>
          <w:highlight w:val="white"/>
        </w:rPr>
        <w:t xml:space="preserve">    }</w:t>
      </w:r>
    </w:p>
    <w:p w14:paraId="4CA7893C" w14:textId="77777777" w:rsidR="006074B0" w:rsidRPr="006074B0" w:rsidRDefault="006074B0" w:rsidP="006074B0">
      <w:pPr>
        <w:pStyle w:val="Code"/>
        <w:rPr>
          <w:highlight w:val="white"/>
        </w:rPr>
      </w:pPr>
    </w:p>
    <w:p w14:paraId="52489D29" w14:textId="77777777" w:rsidR="006074B0" w:rsidRPr="006074B0" w:rsidRDefault="006074B0" w:rsidP="006074B0">
      <w:pPr>
        <w:pStyle w:val="Code"/>
        <w:rPr>
          <w:highlight w:val="white"/>
        </w:rPr>
      </w:pPr>
      <w:r w:rsidRPr="006074B0">
        <w:rPr>
          <w:highlight w:val="white"/>
        </w:rPr>
        <w:t xml:space="preserve">    public bool IsPointerArrayOrString() {</w:t>
      </w:r>
    </w:p>
    <w:p w14:paraId="46C209FB" w14:textId="77777777" w:rsidR="006074B0" w:rsidRPr="006074B0" w:rsidRDefault="006074B0" w:rsidP="006074B0">
      <w:pPr>
        <w:pStyle w:val="Code"/>
        <w:rPr>
          <w:highlight w:val="white"/>
        </w:rPr>
      </w:pPr>
      <w:r w:rsidRPr="006074B0">
        <w:rPr>
          <w:highlight w:val="white"/>
        </w:rPr>
        <w:t xml:space="preserve">      return IsPointerOrArray() || IsString();</w:t>
      </w:r>
    </w:p>
    <w:p w14:paraId="1D05C517" w14:textId="77777777" w:rsidR="006074B0" w:rsidRPr="006074B0" w:rsidRDefault="006074B0" w:rsidP="006074B0">
      <w:pPr>
        <w:pStyle w:val="Code"/>
        <w:rPr>
          <w:highlight w:val="white"/>
        </w:rPr>
      </w:pPr>
      <w:r w:rsidRPr="006074B0">
        <w:rPr>
          <w:highlight w:val="white"/>
        </w:rPr>
        <w:t xml:space="preserve">    }</w:t>
      </w:r>
    </w:p>
    <w:p w14:paraId="0166D435" w14:textId="77777777" w:rsidR="006074B0" w:rsidRPr="006074B0" w:rsidRDefault="006074B0" w:rsidP="006074B0">
      <w:pPr>
        <w:pStyle w:val="Code"/>
        <w:rPr>
          <w:highlight w:val="white"/>
        </w:rPr>
      </w:pPr>
    </w:p>
    <w:p w14:paraId="60E7A85A" w14:textId="77777777" w:rsidR="006074B0" w:rsidRPr="006074B0" w:rsidRDefault="006074B0" w:rsidP="006074B0">
      <w:pPr>
        <w:pStyle w:val="Code"/>
        <w:rPr>
          <w:highlight w:val="white"/>
        </w:rPr>
      </w:pPr>
      <w:r w:rsidRPr="006074B0">
        <w:rPr>
          <w:highlight w:val="white"/>
        </w:rPr>
        <w:lastRenderedPageBreak/>
        <w:t xml:space="preserve">    public bool IsIntegralPointerOrArray() {</w:t>
      </w:r>
    </w:p>
    <w:p w14:paraId="32328041" w14:textId="77777777" w:rsidR="006074B0" w:rsidRPr="006074B0" w:rsidRDefault="006074B0" w:rsidP="006074B0">
      <w:pPr>
        <w:pStyle w:val="Code"/>
        <w:rPr>
          <w:highlight w:val="white"/>
        </w:rPr>
      </w:pPr>
      <w:r w:rsidRPr="006074B0">
        <w:rPr>
          <w:highlight w:val="white"/>
        </w:rPr>
        <w:t xml:space="preserve">      return IsIntegral() || IsPointerOrArray();</w:t>
      </w:r>
    </w:p>
    <w:p w14:paraId="0E7BA68F" w14:textId="6C731EB0" w:rsidR="00EF7420" w:rsidRPr="006074B0" w:rsidRDefault="006074B0" w:rsidP="006074B0">
      <w:pPr>
        <w:pStyle w:val="Code"/>
        <w:rPr>
          <w:highlight w:val="white"/>
        </w:rPr>
      </w:pPr>
      <w:r w:rsidRPr="006074B0">
        <w:rPr>
          <w:highlight w:val="white"/>
        </w:rPr>
        <w:t xml:space="preserve">    }</w:t>
      </w:r>
    </w:p>
    <w:p w14:paraId="16242342" w14:textId="194476ED" w:rsidR="008F6017" w:rsidRDefault="00CC1DF4" w:rsidP="008F6017">
      <w:pPr>
        <w:pStyle w:val="Heading3"/>
        <w:numPr>
          <w:ilvl w:val="2"/>
          <w:numId w:val="212"/>
        </w:numPr>
      </w:pPr>
      <w:r>
        <w:t>&lt;h3&gt;</w:t>
      </w:r>
      <w:bookmarkStart w:id="351" w:name="_Toc93320536"/>
      <w:r>
        <w:t>Structs and Unions</w:t>
      </w:r>
      <w:bookmarkEnd w:id="351"/>
      <w:r>
        <w:t>&lt;/h3&gt;</w:t>
      </w:r>
    </w:p>
    <w:p w14:paraId="0369538D" w14:textId="5239400B" w:rsidR="008F6017" w:rsidRPr="00903DBA" w:rsidRDefault="008F6017" w:rsidP="008F6017">
      <w:pPr>
        <w:rPr>
          <w:color w:val="auto"/>
        </w:rPr>
      </w:pPr>
      <w:r w:rsidRPr="00903DBA">
        <w:t xml:space="preserve">A struct and union takes a list of symbols. A struct or union is </w:t>
      </w:r>
      <w:r w:rsidR="00D4318D">
        <w:rPr>
          <w:rStyle w:val="KeyWord0"/>
        </w:rPr>
        <w:t>&lt;k&gt;</w:t>
      </w:r>
      <w:r w:rsidR="00D4318D" w:rsidRPr="00903DBA">
        <w:rPr>
          <w:rStyle w:val="KeyWord0"/>
        </w:rPr>
        <w:t>tagged</w:t>
      </w:r>
      <w:r w:rsidR="00D4318D">
        <w:rPr>
          <w:rStyle w:val="KeyWord0"/>
        </w:rPr>
        <w:t>&lt;/k&gt;</w:t>
      </w:r>
      <w:r w:rsidRPr="00903DBA">
        <w:t xml:space="preserve"> if is given a name:</w:t>
      </w:r>
    </w:p>
    <w:tbl>
      <w:tblPr>
        <w:tblStyle w:val="TableGrid"/>
        <w:tblW w:w="0" w:type="auto"/>
        <w:tblLook w:val="04A0" w:firstRow="1" w:lastRow="0" w:firstColumn="1" w:lastColumn="0" w:noHBand="0" w:noVBand="1"/>
      </w:tblPr>
      <w:tblGrid>
        <w:gridCol w:w="4675"/>
        <w:gridCol w:w="4675"/>
      </w:tblGrid>
      <w:tr w:rsidR="008F6017" w:rsidRPr="00903DBA" w14:paraId="65970EEE" w14:textId="77777777" w:rsidTr="008932E9">
        <w:tc>
          <w:tcPr>
            <w:tcW w:w="4675" w:type="dxa"/>
            <w:tcBorders>
              <w:top w:val="nil"/>
              <w:left w:val="nil"/>
              <w:bottom w:val="nil"/>
              <w:right w:val="nil"/>
            </w:tcBorders>
            <w:hideMark/>
          </w:tcPr>
          <w:p w14:paraId="7AB70104" w14:textId="77777777" w:rsidR="008F6017" w:rsidRPr="00903DBA" w:rsidRDefault="008F6017" w:rsidP="008932E9">
            <w:pPr>
              <w:pStyle w:val="Code"/>
            </w:pPr>
            <w:r w:rsidRPr="00903DBA">
              <w:t>struct {</w:t>
            </w:r>
          </w:p>
          <w:p w14:paraId="59AEEA84" w14:textId="77777777" w:rsidR="008F6017" w:rsidRPr="00903DBA" w:rsidRDefault="008F6017" w:rsidP="008932E9">
            <w:pPr>
              <w:pStyle w:val="Code"/>
            </w:pPr>
            <w:r w:rsidRPr="00903DBA">
              <w:t xml:space="preserve">  int a, b;</w:t>
            </w:r>
          </w:p>
          <w:p w14:paraId="2667B1BB" w14:textId="77777777" w:rsidR="008F6017" w:rsidRPr="00903DBA" w:rsidRDefault="008F6017" w:rsidP="008932E9">
            <w:pPr>
              <w:pStyle w:val="Code"/>
            </w:pPr>
            <w:r w:rsidRPr="00903DBA">
              <w:t>};</w:t>
            </w:r>
          </w:p>
        </w:tc>
        <w:tc>
          <w:tcPr>
            <w:tcW w:w="4675" w:type="dxa"/>
            <w:tcBorders>
              <w:top w:val="nil"/>
              <w:left w:val="nil"/>
              <w:bottom w:val="nil"/>
              <w:right w:val="nil"/>
            </w:tcBorders>
            <w:hideMark/>
          </w:tcPr>
          <w:p w14:paraId="731A1C5C" w14:textId="77777777" w:rsidR="008F6017" w:rsidRPr="00903DBA" w:rsidRDefault="008F6017" w:rsidP="008932E9">
            <w:pPr>
              <w:pStyle w:val="Code"/>
            </w:pPr>
            <w:r w:rsidRPr="00903DBA">
              <w:t>struct s {</w:t>
            </w:r>
          </w:p>
          <w:p w14:paraId="4BBEF5EC" w14:textId="77777777" w:rsidR="008F6017" w:rsidRPr="00903DBA" w:rsidRDefault="008F6017" w:rsidP="008932E9">
            <w:pPr>
              <w:pStyle w:val="Code"/>
            </w:pPr>
            <w:r w:rsidRPr="00903DBA">
              <w:t xml:space="preserve">  int a, b;</w:t>
            </w:r>
          </w:p>
          <w:p w14:paraId="77ED4C5A" w14:textId="77777777" w:rsidR="008F6017" w:rsidRPr="00903DBA" w:rsidRDefault="008F6017" w:rsidP="008932E9">
            <w:pPr>
              <w:pStyle w:val="Code"/>
            </w:pPr>
            <w:r w:rsidRPr="00903DBA">
              <w:t>};</w:t>
            </w:r>
          </w:p>
        </w:tc>
      </w:tr>
      <w:tr w:rsidR="008F6017" w:rsidRPr="00903DBA" w14:paraId="510D910E" w14:textId="77777777" w:rsidTr="008932E9">
        <w:tc>
          <w:tcPr>
            <w:tcW w:w="4675" w:type="dxa"/>
            <w:tcBorders>
              <w:top w:val="nil"/>
              <w:left w:val="nil"/>
              <w:bottom w:val="nil"/>
              <w:right w:val="nil"/>
            </w:tcBorders>
            <w:hideMark/>
          </w:tcPr>
          <w:p w14:paraId="6F24B293" w14:textId="77777777" w:rsidR="008F6017" w:rsidRPr="00903DBA" w:rsidRDefault="008F6017" w:rsidP="008932E9">
            <w:r w:rsidRPr="00903DBA">
              <w:t>(a) An untagged struct</w:t>
            </w:r>
          </w:p>
        </w:tc>
        <w:tc>
          <w:tcPr>
            <w:tcW w:w="4675" w:type="dxa"/>
            <w:tcBorders>
              <w:top w:val="nil"/>
              <w:left w:val="nil"/>
              <w:bottom w:val="nil"/>
              <w:right w:val="nil"/>
            </w:tcBorders>
            <w:hideMark/>
          </w:tcPr>
          <w:p w14:paraId="6DE3A3BE" w14:textId="290DCFAD" w:rsidR="008F6017" w:rsidRPr="00903DBA" w:rsidRDefault="008F6017" w:rsidP="008932E9">
            <w:r w:rsidRPr="00903DBA">
              <w:t xml:space="preserve">(b) A struct </w:t>
            </w:r>
            <w:r>
              <w:t xml:space="preserve">with tag </w:t>
            </w:r>
            <w:r w:rsidRPr="00903DBA">
              <w:t xml:space="preserve">name </w:t>
            </w:r>
            <w:r w:rsidR="00D4318D">
              <w:rPr>
                <w:rStyle w:val="KeyWord0"/>
              </w:rPr>
              <w:t>&lt;k&gt;</w:t>
            </w:r>
            <w:r w:rsidR="00D4318D" w:rsidRPr="00903DBA">
              <w:rPr>
                <w:rStyle w:val="KeyWord0"/>
              </w:rPr>
              <w:t>s</w:t>
            </w:r>
            <w:r w:rsidR="00D4318D">
              <w:rPr>
                <w:rStyle w:val="KeyWord0"/>
              </w:rPr>
              <w:t>&lt;/k&gt;</w:t>
            </w:r>
          </w:p>
        </w:tc>
      </w:tr>
    </w:tbl>
    <w:p w14:paraId="1082A89F" w14:textId="77ED65C4" w:rsidR="008F6017" w:rsidRPr="00903DBA" w:rsidRDefault="008F6017" w:rsidP="008F6017">
      <w:r w:rsidRPr="00903DBA">
        <w:t xml:space="preserve">A struct or union definition can be meaningful or meaningless.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s</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meaningful, since</w:t>
      </w:r>
      <w:r w:rsidR="009F6D56">
        <w:t xml:space="preserve"> the</w:t>
      </w:r>
      <w:r w:rsidRPr="00903DBA">
        <w:t xml:space="preserve"> </w:t>
      </w:r>
      <w:r w:rsidR="00D4318D">
        <w:rPr>
          <w:rStyle w:val="KeyWord0"/>
        </w:rPr>
        <w:t>&lt;k&gt;</w:t>
      </w:r>
      <w:r w:rsidR="00D4318D" w:rsidRPr="00903DBA">
        <w:rPr>
          <w:rStyle w:val="KeyWord0"/>
        </w:rPr>
        <w:t>s</w:t>
      </w:r>
      <w:r w:rsidR="00D4318D">
        <w:rPr>
          <w:rStyle w:val="KeyWord0"/>
        </w:rPr>
        <w:t>&lt;/k&gt;</w:t>
      </w:r>
      <w:r w:rsidRPr="00903DBA">
        <w:t xml:space="preserve"> </w:t>
      </w:r>
      <w:r w:rsidR="009F6D56">
        <w:t xml:space="preserve">tag </w:t>
      </w:r>
      <w:r w:rsidRPr="00903DBA">
        <w:t xml:space="preserve">can later be used to define variables.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 xml:space="preserve"> </w:t>
      </w:r>
      <w:r w:rsidR="00D4318D" w:rsidRPr="00903DBA">
        <w:rPr>
          <w:rStyle w:val="KeyWord0"/>
        </w:rPr>
        <w:t>t;</w:t>
      </w:r>
      <w:r w:rsidR="00D4318D">
        <w:rPr>
          <w:rStyle w:val="KeyWord0"/>
        </w:rPr>
        <w:t>&lt;/k&gt;</w:t>
      </w:r>
      <w:r w:rsidRPr="00903DBA">
        <w:t xml:space="preserve"> is also meaningful, since </w:t>
      </w:r>
      <w:r w:rsidR="00D4318D">
        <w:rPr>
          <w:rStyle w:val="KeyWord0"/>
        </w:rPr>
        <w:t>&lt;k&gt;</w:t>
      </w:r>
      <w:r w:rsidR="00D4318D" w:rsidRPr="00903DBA">
        <w:rPr>
          <w:rStyle w:val="KeyWord0"/>
        </w:rPr>
        <w:t>t</w:t>
      </w:r>
      <w:r w:rsidR="00D4318D">
        <w:rPr>
          <w:rStyle w:val="KeyWord0"/>
        </w:rPr>
        <w:t>&lt;/k&gt;</w:t>
      </w:r>
      <w:r w:rsidRPr="00903DBA">
        <w:t xml:space="preserve"> is a defined variable. However,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meaningless, but allowed.</w:t>
      </w:r>
    </w:p>
    <w:p w14:paraId="7F8B89C4" w14:textId="77777777" w:rsidR="008F6017" w:rsidRDefault="008F6017" w:rsidP="008F6017">
      <w:r w:rsidRPr="00903DBA">
        <w:t>The member map may be null, in which case the declaration is uncomplete. Then it can only be used when defining a pointer to it, which is useful when constructing linked lists.</w:t>
      </w:r>
    </w:p>
    <w:p w14:paraId="27311246" w14:textId="77777777" w:rsidR="008F6017" w:rsidRPr="007D5D98" w:rsidRDefault="008F6017" w:rsidP="008F6017">
      <w:pPr>
        <w:pStyle w:val="Code"/>
        <w:rPr>
          <w:highlight w:val="white"/>
        </w:rPr>
      </w:pPr>
      <w:r w:rsidRPr="007D5D98">
        <w:rPr>
          <w:highlight w:val="white"/>
        </w:rPr>
        <w:t xml:space="preserve">    private IDictionary&lt;string,Symbol&gt; m_memberMap;</w:t>
      </w:r>
    </w:p>
    <w:p w14:paraId="2096DAD4" w14:textId="77777777" w:rsidR="008F6017" w:rsidRPr="007D5D98" w:rsidRDefault="008F6017" w:rsidP="008F6017">
      <w:pPr>
        <w:pStyle w:val="Code"/>
        <w:rPr>
          <w:highlight w:val="white"/>
        </w:rPr>
      </w:pPr>
      <w:r w:rsidRPr="007D5D98">
        <w:rPr>
          <w:highlight w:val="white"/>
        </w:rPr>
        <w:t xml:space="preserve">    private List&lt;Symbol&gt; m_memberList;</w:t>
      </w:r>
    </w:p>
    <w:p w14:paraId="5655B0DC" w14:textId="77777777" w:rsidR="008F6017" w:rsidRPr="007D5D98" w:rsidRDefault="008F6017" w:rsidP="008F6017">
      <w:pPr>
        <w:pStyle w:val="Code"/>
        <w:rPr>
          <w:highlight w:val="white"/>
        </w:rPr>
      </w:pPr>
      <w:r w:rsidRPr="007D5D98">
        <w:rPr>
          <w:highlight w:val="white"/>
        </w:rPr>
        <w:t xml:space="preserve">    </w:t>
      </w:r>
    </w:p>
    <w:p w14:paraId="306ECA74" w14:textId="77777777" w:rsidR="008F6017" w:rsidRPr="007D5D98" w:rsidRDefault="008F6017" w:rsidP="008F6017">
      <w:pPr>
        <w:pStyle w:val="Code"/>
        <w:rPr>
          <w:highlight w:val="white"/>
        </w:rPr>
      </w:pPr>
      <w:r w:rsidRPr="007D5D98">
        <w:rPr>
          <w:highlight w:val="white"/>
        </w:rPr>
        <w:t xml:space="preserve">    public Type(Sort sort, IDictionary&lt;string,Symbol&gt; symbolMap,</w:t>
      </w:r>
    </w:p>
    <w:p w14:paraId="25599883" w14:textId="77777777" w:rsidR="008F6017" w:rsidRPr="007D5D98" w:rsidRDefault="008F6017" w:rsidP="008F6017">
      <w:pPr>
        <w:pStyle w:val="Code"/>
        <w:rPr>
          <w:highlight w:val="white"/>
        </w:rPr>
      </w:pPr>
      <w:r w:rsidRPr="007D5D98">
        <w:rPr>
          <w:highlight w:val="white"/>
        </w:rPr>
        <w:t xml:space="preserve">                List&lt;Symbol&gt; symbolList) {</w:t>
      </w:r>
    </w:p>
    <w:p w14:paraId="793CA14B" w14:textId="77777777" w:rsidR="008F6017" w:rsidRPr="007D5D98" w:rsidRDefault="008F6017" w:rsidP="008F6017">
      <w:pPr>
        <w:pStyle w:val="Code"/>
        <w:rPr>
          <w:highlight w:val="white"/>
        </w:rPr>
      </w:pPr>
      <w:r w:rsidRPr="007D5D98">
        <w:rPr>
          <w:highlight w:val="white"/>
        </w:rPr>
        <w:t xml:space="preserve">      m_sort = sort;</w:t>
      </w:r>
    </w:p>
    <w:p w14:paraId="2604B3EE" w14:textId="77777777" w:rsidR="008F6017" w:rsidRPr="007D5D98" w:rsidRDefault="008F6017" w:rsidP="008F6017">
      <w:pPr>
        <w:pStyle w:val="Code"/>
        <w:rPr>
          <w:highlight w:val="white"/>
        </w:rPr>
      </w:pPr>
      <w:r w:rsidRPr="007D5D98">
        <w:rPr>
          <w:highlight w:val="white"/>
        </w:rPr>
        <w:t xml:space="preserve">      m_memberMap = symbolMap;</w:t>
      </w:r>
    </w:p>
    <w:p w14:paraId="1D778AB4" w14:textId="77777777" w:rsidR="008F6017" w:rsidRPr="007D5D98" w:rsidRDefault="008F6017" w:rsidP="008F6017">
      <w:pPr>
        <w:pStyle w:val="Code"/>
        <w:rPr>
          <w:highlight w:val="white"/>
        </w:rPr>
      </w:pPr>
      <w:r w:rsidRPr="007D5D98">
        <w:rPr>
          <w:highlight w:val="white"/>
        </w:rPr>
        <w:t xml:space="preserve">      m_memberList = symbolList;</w:t>
      </w:r>
    </w:p>
    <w:p w14:paraId="0E10DBAF" w14:textId="77777777" w:rsidR="008F6017" w:rsidRPr="007D5D98" w:rsidRDefault="008F6017" w:rsidP="008F6017">
      <w:pPr>
        <w:pStyle w:val="Code"/>
        <w:rPr>
          <w:highlight w:val="white"/>
        </w:rPr>
      </w:pPr>
      <w:r w:rsidRPr="007D5D98">
        <w:rPr>
          <w:highlight w:val="white"/>
        </w:rPr>
        <w:t xml:space="preserve">    }</w:t>
      </w:r>
    </w:p>
    <w:p w14:paraId="37C87635" w14:textId="77777777" w:rsidR="008F6017" w:rsidRPr="007D5D98" w:rsidRDefault="008F6017" w:rsidP="008F6017">
      <w:pPr>
        <w:pStyle w:val="Code"/>
        <w:rPr>
          <w:highlight w:val="white"/>
        </w:rPr>
      </w:pPr>
    </w:p>
    <w:p w14:paraId="206B9A7C" w14:textId="77777777" w:rsidR="008F6017" w:rsidRPr="007D5D98" w:rsidRDefault="008F6017" w:rsidP="008F6017">
      <w:pPr>
        <w:pStyle w:val="Code"/>
        <w:rPr>
          <w:highlight w:val="white"/>
        </w:rPr>
      </w:pPr>
      <w:r w:rsidRPr="007D5D98">
        <w:rPr>
          <w:highlight w:val="white"/>
        </w:rPr>
        <w:t xml:space="preserve">    public IDictionary&lt;string,Symbol&gt; MemberMap {</w:t>
      </w:r>
    </w:p>
    <w:p w14:paraId="5B12489C" w14:textId="77777777" w:rsidR="008F6017" w:rsidRPr="007D5D98" w:rsidRDefault="008F6017" w:rsidP="008F6017">
      <w:pPr>
        <w:pStyle w:val="Code"/>
        <w:rPr>
          <w:highlight w:val="white"/>
        </w:rPr>
      </w:pPr>
      <w:r w:rsidRPr="007D5D98">
        <w:rPr>
          <w:highlight w:val="white"/>
        </w:rPr>
        <w:t xml:space="preserve">      get { return m_memberMap; }</w:t>
      </w:r>
    </w:p>
    <w:p w14:paraId="67786009" w14:textId="77777777" w:rsidR="008F6017" w:rsidRPr="007D5D98" w:rsidRDefault="008F6017" w:rsidP="008F6017">
      <w:pPr>
        <w:pStyle w:val="Code"/>
        <w:rPr>
          <w:highlight w:val="white"/>
        </w:rPr>
      </w:pPr>
      <w:r w:rsidRPr="007D5D98">
        <w:rPr>
          <w:highlight w:val="white"/>
        </w:rPr>
        <w:t xml:space="preserve">      set { m_memberMap = value; }</w:t>
      </w:r>
    </w:p>
    <w:p w14:paraId="10093188" w14:textId="77777777" w:rsidR="008F6017" w:rsidRPr="007D5D98" w:rsidRDefault="008F6017" w:rsidP="008F6017">
      <w:pPr>
        <w:pStyle w:val="Code"/>
        <w:rPr>
          <w:highlight w:val="white"/>
        </w:rPr>
      </w:pPr>
      <w:r w:rsidRPr="007D5D98">
        <w:rPr>
          <w:highlight w:val="white"/>
        </w:rPr>
        <w:t xml:space="preserve">    }</w:t>
      </w:r>
    </w:p>
    <w:p w14:paraId="4BBDF656" w14:textId="77777777" w:rsidR="008F6017" w:rsidRPr="007D5D98" w:rsidRDefault="008F6017" w:rsidP="008F6017">
      <w:pPr>
        <w:pStyle w:val="Code"/>
        <w:rPr>
          <w:highlight w:val="white"/>
        </w:rPr>
      </w:pPr>
    </w:p>
    <w:p w14:paraId="51A02977" w14:textId="77777777" w:rsidR="008F6017" w:rsidRPr="007D5D98" w:rsidRDefault="008F6017" w:rsidP="008F6017">
      <w:pPr>
        <w:pStyle w:val="Code"/>
        <w:rPr>
          <w:highlight w:val="white"/>
        </w:rPr>
      </w:pPr>
      <w:r w:rsidRPr="007D5D98">
        <w:rPr>
          <w:highlight w:val="white"/>
        </w:rPr>
        <w:t xml:space="preserve">    public List&lt;Symbol&gt; MemberList {</w:t>
      </w:r>
    </w:p>
    <w:p w14:paraId="0863AD79" w14:textId="77777777" w:rsidR="008F6017" w:rsidRPr="007D5D98" w:rsidRDefault="008F6017" w:rsidP="008F6017">
      <w:pPr>
        <w:pStyle w:val="Code"/>
        <w:rPr>
          <w:highlight w:val="white"/>
        </w:rPr>
      </w:pPr>
      <w:r w:rsidRPr="007D5D98">
        <w:rPr>
          <w:highlight w:val="white"/>
        </w:rPr>
        <w:t xml:space="preserve">      get { return m_memberList; }</w:t>
      </w:r>
    </w:p>
    <w:p w14:paraId="7302BC5E" w14:textId="77777777" w:rsidR="008F6017" w:rsidRPr="007D5D98" w:rsidRDefault="008F6017" w:rsidP="008F6017">
      <w:pPr>
        <w:pStyle w:val="Code"/>
        <w:rPr>
          <w:highlight w:val="white"/>
        </w:rPr>
      </w:pPr>
      <w:r w:rsidRPr="007D5D98">
        <w:rPr>
          <w:highlight w:val="white"/>
        </w:rPr>
        <w:t xml:space="preserve">      set { m_memberList = value; }</w:t>
      </w:r>
    </w:p>
    <w:p w14:paraId="4B0151F1" w14:textId="77777777" w:rsidR="008F6017" w:rsidRPr="007D5D98" w:rsidRDefault="008F6017" w:rsidP="008F6017">
      <w:pPr>
        <w:pStyle w:val="Code"/>
        <w:rPr>
          <w:highlight w:val="white"/>
        </w:rPr>
      </w:pPr>
      <w:r w:rsidRPr="007D5D98">
        <w:rPr>
          <w:highlight w:val="white"/>
        </w:rPr>
        <w:t xml:space="preserve">    }</w:t>
      </w:r>
    </w:p>
    <w:p w14:paraId="0CB164B1" w14:textId="77777777" w:rsidR="008F6017" w:rsidRPr="007D5D98" w:rsidRDefault="008F6017" w:rsidP="008F6017">
      <w:pPr>
        <w:pStyle w:val="Code"/>
        <w:rPr>
          <w:highlight w:val="white"/>
        </w:rPr>
      </w:pPr>
    </w:p>
    <w:p w14:paraId="0C70A17C" w14:textId="77777777" w:rsidR="008F6017" w:rsidRPr="007D5D98" w:rsidRDefault="008F6017" w:rsidP="008F6017">
      <w:pPr>
        <w:pStyle w:val="Code"/>
        <w:rPr>
          <w:highlight w:val="white"/>
        </w:rPr>
      </w:pPr>
      <w:r w:rsidRPr="007D5D98">
        <w:rPr>
          <w:highlight w:val="white"/>
        </w:rPr>
        <w:t xml:space="preserve">    public bool IsStructOrUnion() {</w:t>
      </w:r>
    </w:p>
    <w:p w14:paraId="57EFDAF3" w14:textId="77777777" w:rsidR="008F6017" w:rsidRPr="007D5D98" w:rsidRDefault="008F6017" w:rsidP="008F6017">
      <w:pPr>
        <w:pStyle w:val="Code"/>
        <w:rPr>
          <w:highlight w:val="white"/>
        </w:rPr>
      </w:pPr>
      <w:r w:rsidRPr="007D5D98">
        <w:rPr>
          <w:highlight w:val="white"/>
        </w:rPr>
        <w:t xml:space="preserve">      return (m_sort == Sort.Struct) || (m_sort == Sort.Union);</w:t>
      </w:r>
    </w:p>
    <w:p w14:paraId="164392E8" w14:textId="77777777" w:rsidR="008F6017" w:rsidRDefault="008F6017" w:rsidP="008F6017">
      <w:pPr>
        <w:pStyle w:val="Code"/>
        <w:rPr>
          <w:highlight w:val="white"/>
        </w:rPr>
      </w:pPr>
      <w:r w:rsidRPr="007D5D98">
        <w:rPr>
          <w:highlight w:val="white"/>
        </w:rPr>
        <w:t xml:space="preserve">    }</w:t>
      </w:r>
    </w:p>
    <w:p w14:paraId="06461AEA" w14:textId="35D5B869" w:rsidR="0016675E" w:rsidRPr="00903DBA" w:rsidRDefault="00CC1DF4" w:rsidP="008F6017">
      <w:pPr>
        <w:pStyle w:val="Heading3"/>
        <w:rPr>
          <w:highlight w:val="white"/>
        </w:rPr>
      </w:pPr>
      <w:r>
        <w:rPr>
          <w:highlight w:val="white"/>
        </w:rPr>
        <w:t>&lt;h3&gt;</w:t>
      </w:r>
      <w:bookmarkStart w:id="352" w:name="_Toc93320537"/>
      <w:r>
        <w:rPr>
          <w:highlight w:val="white"/>
        </w:rPr>
        <w:t>Functions</w:t>
      </w:r>
      <w:bookmarkEnd w:id="352"/>
      <w:r>
        <w:rPr>
          <w:highlight w:val="white"/>
        </w:rPr>
        <w:t>&lt;/h3&gt;</w:t>
      </w:r>
    </w:p>
    <w:p w14:paraId="609F437A" w14:textId="7CB264E9" w:rsidR="006E1FB9" w:rsidRPr="00903DBA" w:rsidRDefault="009C1D3E" w:rsidP="00243B8E">
      <w:pPr>
        <w:rPr>
          <w:highlight w:val="white"/>
        </w:rPr>
      </w:pPr>
      <w:ins w:id="353" w:author="Stefan Bjornander" w:date="2015-04-25T11:04:00Z">
        <w:r w:rsidRPr="00903DBA">
          <w:t xml:space="preserve">C support both old-style and new-style function declarations. The old-style declaration </w:t>
        </w:r>
      </w:ins>
      <w:r w:rsidRPr="00903DBA">
        <w:t xml:space="preserve">takes a parameter list of </w:t>
      </w:r>
      <w:r w:rsidR="009D2343">
        <w:t>names</w:t>
      </w:r>
      <w:r w:rsidRPr="00903DBA">
        <w:t>, that is matched to a set of declarations, while the new-style declaration takes a parameter list of declarations.</w:t>
      </w:r>
      <w:r w:rsidR="00697271">
        <w:t xml:space="preserve"> </w:t>
      </w:r>
      <w:r w:rsidR="002E2493" w:rsidRPr="00903DBA">
        <w:rPr>
          <w:highlight w:val="white"/>
        </w:rPr>
        <w:t>However, both styles have in common that the function has a return type.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46944437" w:rsidR="002E2493" w:rsidRPr="00903DBA" w:rsidRDefault="00BC1BD7" w:rsidP="007B5818">
      <w:pPr>
        <w:rPr>
          <w:highlight w:val="white"/>
        </w:rPr>
      </w:pPr>
      <w:r w:rsidRPr="00903DBA">
        <w:rPr>
          <w:highlight w:val="white"/>
        </w:rPr>
        <w:t>The old-style function has name list, while the new style function has a parameter</w:t>
      </w:r>
      <w:r w:rsidR="00A5189B">
        <w:rPr>
          <w:highlight w:val="white"/>
        </w:rPr>
        <w:t xml:space="preserve"> symbol</w:t>
      </w:r>
      <w:r w:rsidR="007B5818" w:rsidRPr="00903DBA">
        <w:rPr>
          <w:highlight w:val="white"/>
        </w:rPr>
        <w:t xml:space="preserve"> list</w:t>
      </w:r>
      <w:r w:rsidR="00A5189B">
        <w:rPr>
          <w:highlight w:val="white"/>
        </w:rPr>
        <w:t>.</w:t>
      </w:r>
    </w:p>
    <w:p w14:paraId="5CC1C8DE" w14:textId="5F69C45B" w:rsidR="006E1FB9" w:rsidRPr="00903DBA" w:rsidRDefault="006E1FB9" w:rsidP="006E1FB9">
      <w:pPr>
        <w:pStyle w:val="Code"/>
        <w:rPr>
          <w:highlight w:val="white"/>
        </w:rPr>
      </w:pPr>
      <w:r w:rsidRPr="00903DBA">
        <w:rPr>
          <w:highlight w:val="white"/>
        </w:rPr>
        <w:t xml:space="preserve">    private </w:t>
      </w:r>
      <w:r w:rsidR="008B5671">
        <w:rPr>
          <w:highlight w:val="white"/>
        </w:rPr>
        <w:t xml:space="preserve">readonly </w:t>
      </w:r>
      <w:r w:rsidRPr="00903DBA">
        <w:rPr>
          <w:highlight w:val="white"/>
        </w:rPr>
        <w:t>List&lt;string&gt; m_nameList;</w:t>
      </w:r>
    </w:p>
    <w:p w14:paraId="1143C465" w14:textId="749260C2" w:rsidR="006E1FB9" w:rsidRPr="00903DBA" w:rsidRDefault="006E1FB9" w:rsidP="006E1FB9">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List&lt;Symbol&gt; m_parameterList;</w:t>
      </w:r>
    </w:p>
    <w:p w14:paraId="37D10D67" w14:textId="1079AF87" w:rsidR="00B34C0A" w:rsidRPr="00903DBA" w:rsidRDefault="00B34C0A" w:rsidP="00B34C0A">
      <w:pPr>
        <w:rPr>
          <w:highlight w:val="white"/>
        </w:rPr>
      </w:pPr>
      <w:r w:rsidRPr="00903DBA">
        <w:rPr>
          <w:highlight w:val="white"/>
        </w:rPr>
        <w:lastRenderedPageBreak/>
        <w:t xml:space="preserve">The </w:t>
      </w:r>
      <w:r w:rsidR="008A0745">
        <w:rPr>
          <w:highlight w:val="white"/>
        </w:rPr>
        <w:t xml:space="preserve">types of the </w:t>
      </w:r>
      <w:r w:rsidRPr="00903DBA">
        <w:rPr>
          <w:highlight w:val="white"/>
        </w:rPr>
        <w:t>parameter</w:t>
      </w:r>
      <w:r w:rsidR="008A0745">
        <w:rPr>
          <w:highlight w:val="white"/>
        </w:rPr>
        <w:t xml:space="preserve">s are extracted and placed in the </w:t>
      </w:r>
      <w:r w:rsidRPr="00903DBA">
        <w:rPr>
          <w:highlight w:val="white"/>
        </w:rPr>
        <w:t>type list</w:t>
      </w:r>
      <w:r w:rsidR="008A0745">
        <w:rPr>
          <w:highlight w:val="white"/>
        </w:rPr>
        <w:t>.</w:t>
      </w:r>
    </w:p>
    <w:p w14:paraId="6FD1FEB3" w14:textId="25ED25BD" w:rsidR="006E1FB9" w:rsidRPr="00492109" w:rsidRDefault="006E1FB9" w:rsidP="006E1FB9">
      <w:pPr>
        <w:pStyle w:val="Code"/>
        <w:rPr>
          <w:highlight w:val="white"/>
          <w:lang w:val="nb-NO"/>
        </w:rPr>
      </w:pPr>
      <w:r w:rsidRPr="00903DBA">
        <w:rPr>
          <w:highlight w:val="white"/>
        </w:rPr>
        <w:t xml:space="preserve">    </w:t>
      </w:r>
      <w:r w:rsidRPr="00492109">
        <w:rPr>
          <w:highlight w:val="white"/>
          <w:lang w:val="nb-NO"/>
        </w:rPr>
        <w:t xml:space="preserve">private </w:t>
      </w:r>
      <w:r w:rsidR="00773A3F">
        <w:rPr>
          <w:highlight w:val="white"/>
          <w:lang w:val="nb-NO"/>
        </w:rPr>
        <w:t xml:space="preserve">readonly </w:t>
      </w:r>
      <w:r w:rsidRPr="00492109">
        <w:rPr>
          <w:highlight w:val="white"/>
          <w:lang w:val="nb-NO"/>
        </w:rPr>
        <w:t>List&lt;Type&gt; m_typeList;</w:t>
      </w:r>
    </w:p>
    <w:p w14:paraId="367EB0CE" w14:textId="08510B97"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6675258" w:rsidR="006E1FB9" w:rsidRPr="00903DBA" w:rsidRDefault="006E1FB9" w:rsidP="006E1FB9">
      <w:pPr>
        <w:pStyle w:val="Code"/>
        <w:rPr>
          <w:highlight w:val="white"/>
        </w:rPr>
      </w:pPr>
      <w:r w:rsidRPr="00903DBA">
        <w:rPr>
          <w:highlight w:val="white"/>
        </w:rPr>
        <w:t xml:space="preserve">    </w:t>
      </w:r>
      <w:r w:rsidR="00B027E0">
        <w:rPr>
          <w:highlight w:val="white"/>
        </w:rPr>
        <w:t>p</w:t>
      </w:r>
      <w:r w:rsidRPr="00903DBA">
        <w:rPr>
          <w:highlight w:val="white"/>
        </w:rPr>
        <w:t>rivate</w:t>
      </w:r>
      <w:r w:rsidR="00B027E0">
        <w:rPr>
          <w:highlight w:val="white"/>
        </w:rPr>
        <w:t xml:space="preserve"> readonly</w:t>
      </w:r>
      <w:r w:rsidRPr="00903DBA">
        <w:rPr>
          <w:highlight w:val="white"/>
        </w:rPr>
        <w:t xml:space="preserve"> bool m_</w:t>
      </w:r>
      <w:r w:rsidR="00D47EB7">
        <w:rPr>
          <w:highlight w:val="white"/>
        </w:rPr>
        <w:t>variadic</w:t>
      </w:r>
      <w:r w:rsidRPr="00903DBA">
        <w:rPr>
          <w:highlight w:val="white"/>
        </w:rPr>
        <w:t>;</w:t>
      </w:r>
    </w:p>
    <w:p w14:paraId="383FFE71" w14:textId="40598F35"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the same name may not appear twice in the list.</w:t>
      </w:r>
    </w:p>
    <w:p w14:paraId="23D3B72C" w14:textId="77777777" w:rsidR="004F10E3" w:rsidRPr="004F10E3" w:rsidRDefault="004F10E3" w:rsidP="004F10E3">
      <w:pPr>
        <w:pStyle w:val="Code"/>
        <w:rPr>
          <w:highlight w:val="white"/>
        </w:rPr>
      </w:pPr>
      <w:r w:rsidRPr="004F10E3">
        <w:rPr>
          <w:highlight w:val="white"/>
        </w:rPr>
        <w:t xml:space="preserve">    public Type(List&lt;string&gt; nameList) {</w:t>
      </w:r>
    </w:p>
    <w:p w14:paraId="0C26DE24" w14:textId="77777777" w:rsidR="004F10E3" w:rsidRPr="004F10E3" w:rsidRDefault="004F10E3" w:rsidP="004F10E3">
      <w:pPr>
        <w:pStyle w:val="Code"/>
        <w:rPr>
          <w:highlight w:val="white"/>
        </w:rPr>
      </w:pPr>
      <w:r w:rsidRPr="004F10E3">
        <w:rPr>
          <w:highlight w:val="white"/>
        </w:rPr>
        <w:t xml:space="preserve">      m_sort = Sort.Function;</w:t>
      </w:r>
    </w:p>
    <w:p w14:paraId="4A24C5AC" w14:textId="77777777" w:rsidR="004F10E3" w:rsidRPr="004F10E3" w:rsidRDefault="004F10E3" w:rsidP="004F10E3">
      <w:pPr>
        <w:pStyle w:val="Code"/>
        <w:rPr>
          <w:highlight w:val="white"/>
        </w:rPr>
      </w:pPr>
      <w:r w:rsidRPr="004F10E3">
        <w:rPr>
          <w:highlight w:val="white"/>
        </w:rPr>
        <w:t xml:space="preserve">      m_functionStyle = FunctionStyle.Old;</w:t>
      </w:r>
    </w:p>
    <w:p w14:paraId="7FC032F8" w14:textId="77777777" w:rsidR="004F10E3" w:rsidRPr="004F10E3" w:rsidRDefault="004F10E3" w:rsidP="004F10E3">
      <w:pPr>
        <w:pStyle w:val="Code"/>
        <w:rPr>
          <w:highlight w:val="white"/>
        </w:rPr>
      </w:pPr>
      <w:r w:rsidRPr="004F10E3">
        <w:rPr>
          <w:highlight w:val="white"/>
        </w:rPr>
        <w:t xml:space="preserve">      m_nameList = nameList;</w:t>
      </w:r>
    </w:p>
    <w:p w14:paraId="257474CF" w14:textId="73B8DFBD" w:rsidR="006F2B2B" w:rsidRPr="00903DBA" w:rsidRDefault="006F2B2B" w:rsidP="006F2B2B">
      <w:pPr>
        <w:rPr>
          <w:highlight w:val="white"/>
        </w:rPr>
      </w:pPr>
      <w:r w:rsidRPr="00903DBA">
        <w:rPr>
          <w:highlight w:val="white"/>
        </w:rPr>
        <w:t xml:space="preserve">We create a set and add the names of the name list to the set.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returns true as long as the name does not already occur in the set.</w:t>
      </w:r>
    </w:p>
    <w:p w14:paraId="7FB1E7E9" w14:textId="77777777" w:rsidR="006F2B2B" w:rsidRPr="00903DBA" w:rsidRDefault="006F2B2B" w:rsidP="006F2B2B">
      <w:pPr>
        <w:pStyle w:val="Code"/>
        <w:rPr>
          <w:highlight w:val="white"/>
        </w:rPr>
      </w:pPr>
      <w:r w:rsidRPr="00903DBA">
        <w:rPr>
          <w:highlight w:val="white"/>
        </w:rPr>
        <w:t xml:space="preserve">      ISet&lt;string&gt; nameSet = new HashSet&lt;string&gt;();</w:t>
      </w:r>
    </w:p>
    <w:p w14:paraId="671AD71E" w14:textId="77777777" w:rsidR="006F2B2B" w:rsidRPr="00903DBA" w:rsidRDefault="006F2B2B" w:rsidP="006F2B2B">
      <w:pPr>
        <w:pStyle w:val="Code"/>
        <w:rPr>
          <w:highlight w:val="white"/>
        </w:rPr>
      </w:pPr>
      <w:r w:rsidRPr="00903DBA">
        <w:rPr>
          <w:highlight w:val="white"/>
        </w:rPr>
        <w:t xml:space="preserve">      foreach (string name in nameList) {</w:t>
      </w:r>
    </w:p>
    <w:p w14:paraId="0BBB954F" w14:textId="0477FB52" w:rsidR="006F2B2B" w:rsidRPr="00903DBA" w:rsidRDefault="006F2B2B" w:rsidP="006F2B2B">
      <w:pPr>
        <w:pStyle w:val="Code"/>
        <w:rPr>
          <w:highlight w:val="white"/>
        </w:rPr>
      </w:pPr>
      <w:r w:rsidRPr="00903DBA">
        <w:rPr>
          <w:highlight w:val="white"/>
        </w:rPr>
        <w:t xml:space="preserve">        </w:t>
      </w:r>
      <w:r w:rsidR="0056352A">
        <w:rPr>
          <w:highlight w:val="white"/>
        </w:rPr>
        <w:t>Error.Check</w:t>
      </w:r>
      <w:r w:rsidRPr="00903DBA">
        <w:rPr>
          <w:highlight w:val="white"/>
        </w:rPr>
        <w:t>(nameSet.Add(name), name, Message.Name_already_defined);</w:t>
      </w:r>
    </w:p>
    <w:p w14:paraId="365BB165" w14:textId="77777777" w:rsidR="006F2B2B" w:rsidRPr="00903DBA" w:rsidRDefault="006F2B2B" w:rsidP="006F2B2B">
      <w:pPr>
        <w:pStyle w:val="Code"/>
        <w:rPr>
          <w:highlight w:val="white"/>
        </w:rPr>
      </w:pPr>
      <w:r w:rsidRPr="00903DBA">
        <w:rPr>
          <w:highlight w:val="white"/>
        </w:rPr>
        <w:t xml:space="preserve">      }</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F9C98B" w:rsidR="006E1FB9" w:rsidRPr="00903DBA" w:rsidRDefault="000B5BAC" w:rsidP="000B5BAC">
      <w:pPr>
        <w:rPr>
          <w:highlight w:val="white"/>
        </w:rPr>
      </w:pPr>
      <w:r w:rsidRPr="00903DBA">
        <w:rPr>
          <w:highlight w:val="white"/>
        </w:rPr>
        <w:t>The following construct</w:t>
      </w:r>
      <w:r w:rsidR="00BE56B9">
        <w:rPr>
          <w:highlight w:val="white"/>
        </w:rPr>
        <w:t>or</w:t>
      </w:r>
      <w:r w:rsidRPr="00903DBA">
        <w:rPr>
          <w:highlight w:val="white"/>
        </w:rPr>
        <w:t xml:space="preserve"> takes a new-style function, with return type, parameter list, and </w:t>
      </w:r>
      <w:r w:rsidR="00D47EB7">
        <w:rPr>
          <w:highlight w:val="white"/>
        </w:rPr>
        <w:t>variadic</w:t>
      </w:r>
      <w:r w:rsidRPr="00903DBA">
        <w:rPr>
          <w:highlight w:val="white"/>
        </w:rPr>
        <w:t xml:space="preserve"> status.</w:t>
      </w:r>
    </w:p>
    <w:p w14:paraId="7C67C5A8" w14:textId="6A7BA214" w:rsidR="006E1FB9" w:rsidRPr="00903DBA" w:rsidRDefault="006E1FB9" w:rsidP="006E1FB9">
      <w:pPr>
        <w:pStyle w:val="Code"/>
        <w:rPr>
          <w:highlight w:val="white"/>
        </w:rPr>
      </w:pPr>
      <w:r w:rsidRPr="00903DBA">
        <w:rPr>
          <w:highlight w:val="white"/>
        </w:rPr>
        <w:t xml:space="preserve">    public Type(List&lt;Symbol&gt; parameterList,</w:t>
      </w:r>
      <w:r w:rsidR="00A120E1">
        <w:rPr>
          <w:highlight w:val="white"/>
        </w:rPr>
        <w:t xml:space="preserve"> </w:t>
      </w:r>
      <w:r w:rsidRPr="00903DBA">
        <w:rPr>
          <w:highlight w:val="white"/>
        </w:rPr>
        <w:t xml:space="preserve">bool </w:t>
      </w:r>
      <w:r w:rsidR="00D47EB7">
        <w:rPr>
          <w:highlight w:val="white"/>
        </w:rPr>
        <w:t>variadic</w:t>
      </w:r>
      <w:r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138731DD" w14:textId="6F84B5FA"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 xml:space="preserve">we iterate through it and add the types to the type list. If the parameter list is null, the type list becomes null. In that case the function lacks a </w:t>
      </w:r>
      <w:r w:rsidR="00000FD9">
        <w:rPr>
          <w:highlight w:val="white"/>
        </w:rPr>
        <w:t>type</w:t>
      </w:r>
      <w:r w:rsidR="005D50C9" w:rsidRPr="00903DBA">
        <w:rPr>
          <w:highlight w:val="white"/>
        </w:rPr>
        <w:t xml:space="preserve"> list and</w:t>
      </w:r>
      <w:r w:rsidR="008E1FA3" w:rsidRPr="00903DBA">
        <w:rPr>
          <w:highlight w:val="white"/>
        </w:rPr>
        <w:t xml:space="preserve"> </w:t>
      </w:r>
      <w:r w:rsidR="00C52057" w:rsidRPr="00903DBA">
        <w:rPr>
          <w:highlight w:val="white"/>
        </w:rPr>
        <w:t>accepts all arguments</w:t>
      </w:r>
      <w:r w:rsidR="00000FD9" w:rsidRPr="00903DBA">
        <w:rPr>
          <w:highlight w:val="white"/>
        </w:rPr>
        <w:t xml:space="preserve"> when called</w:t>
      </w:r>
      <w:r w:rsidR="00C52057" w:rsidRPr="00903DBA">
        <w:rPr>
          <w:highlight w:val="white"/>
        </w:rPr>
        <w:t>.</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492109" w:rsidRDefault="006E1FB9" w:rsidP="006E1FB9">
      <w:pPr>
        <w:pStyle w:val="Code"/>
        <w:rPr>
          <w:highlight w:val="white"/>
          <w:lang w:val="nb-NO"/>
        </w:rPr>
      </w:pPr>
      <w:r w:rsidRPr="00903DBA">
        <w:rPr>
          <w:highlight w:val="white"/>
        </w:rPr>
        <w:t xml:space="preserve">          </w:t>
      </w:r>
      <w:r w:rsidRPr="00492109">
        <w:rPr>
          <w:highlight w:val="white"/>
          <w:lang w:val="nb-NO"/>
        </w:rPr>
        <w:t>m_typeList.Add(</w:t>
      </w:r>
      <w:r w:rsidR="00225A69" w:rsidRPr="00492109">
        <w:rPr>
          <w:highlight w:val="white"/>
          <w:lang w:val="nb-NO"/>
        </w:rPr>
        <w:t>symbol</w:t>
      </w:r>
      <w:r w:rsidRPr="00492109">
        <w:rPr>
          <w:highlight w:val="white"/>
          <w:lang w:val="nb-NO"/>
        </w:rPr>
        <w:t>.Type);</w:t>
      </w:r>
    </w:p>
    <w:p w14:paraId="3DBFE7E8" w14:textId="77777777" w:rsidR="006E1FB9" w:rsidRPr="00903DBA" w:rsidRDefault="006E1FB9" w:rsidP="006E1FB9">
      <w:pPr>
        <w:pStyle w:val="Code"/>
        <w:rPr>
          <w:highlight w:val="white"/>
        </w:rPr>
      </w:pPr>
      <w:r w:rsidRPr="00492109">
        <w:rPr>
          <w:highlight w:val="white"/>
          <w:lang w:val="nb-NO"/>
        </w:rPr>
        <w:t xml:space="preserve">        </w:t>
      </w:r>
      <w:r w:rsidRPr="00903DBA">
        <w:rPr>
          <w:highlight w:val="white"/>
        </w:rPr>
        <w:t>}</w:t>
      </w:r>
    </w:p>
    <w:p w14:paraId="06308BE5" w14:textId="0CD5D69D" w:rsidR="006E1FB9" w:rsidRDefault="006E1FB9" w:rsidP="006E1FB9">
      <w:pPr>
        <w:pStyle w:val="Code"/>
        <w:rPr>
          <w:highlight w:val="white"/>
        </w:rPr>
      </w:pPr>
      <w:r w:rsidRPr="00903DBA">
        <w:rPr>
          <w:highlight w:val="white"/>
        </w:rPr>
        <w:t xml:space="preserve">      }</w:t>
      </w:r>
    </w:p>
    <w:p w14:paraId="0296FF55" w14:textId="7C6D2E06" w:rsidR="007C4D7F" w:rsidRDefault="007C4D7F" w:rsidP="006E1FB9">
      <w:pPr>
        <w:pStyle w:val="Code"/>
        <w:rPr>
          <w:highlight w:val="white"/>
        </w:rPr>
      </w:pPr>
      <w:r>
        <w:rPr>
          <w:highlight w:val="white"/>
        </w:rPr>
        <w:t xml:space="preserve">      else {</w:t>
      </w:r>
    </w:p>
    <w:p w14:paraId="038BA48E" w14:textId="3BFFC5E7" w:rsidR="007C4D7F" w:rsidRPr="00903DBA" w:rsidRDefault="007C4D7F" w:rsidP="007C4D7F">
      <w:pPr>
        <w:pStyle w:val="Code"/>
        <w:rPr>
          <w:highlight w:val="white"/>
        </w:rPr>
      </w:pPr>
      <w:r>
        <w:rPr>
          <w:highlight w:val="white"/>
        </w:rPr>
        <w:t xml:space="preserve">  </w:t>
      </w:r>
      <w:r w:rsidRPr="00903DBA">
        <w:rPr>
          <w:highlight w:val="white"/>
        </w:rPr>
        <w:t xml:space="preserve">      m_typeList = null;</w:t>
      </w:r>
    </w:p>
    <w:p w14:paraId="5AA5B864" w14:textId="4854015D" w:rsidR="007C4D7F" w:rsidRPr="00903DBA" w:rsidRDefault="007C4D7F" w:rsidP="006E1FB9">
      <w:pPr>
        <w:pStyle w:val="Code"/>
        <w:rPr>
          <w:highlight w:val="white"/>
        </w:rPr>
      </w:pPr>
      <w:r>
        <w:rPr>
          <w:highlight w:val="white"/>
        </w:rPr>
        <w:t xml:space="preserve">      }</w:t>
      </w:r>
    </w:p>
    <w:p w14:paraId="0F739727" w14:textId="0FADF1C6" w:rsidR="006E1FB9" w:rsidRDefault="006E1FB9" w:rsidP="006E1FB9">
      <w:pPr>
        <w:pStyle w:val="Code"/>
        <w:rPr>
          <w:highlight w:val="white"/>
        </w:rPr>
      </w:pPr>
      <w:r w:rsidRPr="00903DBA">
        <w:rPr>
          <w:highlight w:val="white"/>
        </w:rPr>
        <w:t xml:space="preserve">    }</w:t>
      </w:r>
    </w:p>
    <w:p w14:paraId="261ACA04" w14:textId="77777777" w:rsidR="007575E4" w:rsidRDefault="007575E4" w:rsidP="007575E4">
      <w:pPr>
        <w:rPr>
          <w:highlight w:val="white"/>
        </w:rPr>
      </w:pPr>
      <w:r>
        <w:rPr>
          <w:highlight w:val="white"/>
        </w:rPr>
        <w:t>The following properties gets the style, name list, parameter list, type list, return type, and whether the function is variadic.</w:t>
      </w:r>
    </w:p>
    <w:p w14:paraId="35DA1355" w14:textId="77777777" w:rsidR="00DC47D3" w:rsidRPr="00DC47D3" w:rsidRDefault="00DC47D3" w:rsidP="00DC47D3">
      <w:pPr>
        <w:pStyle w:val="Code"/>
        <w:rPr>
          <w:highlight w:val="white"/>
        </w:rPr>
      </w:pPr>
      <w:r w:rsidRPr="00DC47D3">
        <w:rPr>
          <w:highlight w:val="white"/>
        </w:rPr>
        <w:t xml:space="preserve">    public bool IsFunction() {</w:t>
      </w:r>
    </w:p>
    <w:p w14:paraId="0A246C90" w14:textId="77777777" w:rsidR="00DC47D3" w:rsidRPr="00DC47D3" w:rsidRDefault="00DC47D3" w:rsidP="00DC47D3">
      <w:pPr>
        <w:pStyle w:val="Code"/>
        <w:rPr>
          <w:highlight w:val="white"/>
        </w:rPr>
      </w:pPr>
      <w:r w:rsidRPr="00DC47D3">
        <w:rPr>
          <w:highlight w:val="white"/>
        </w:rPr>
        <w:t xml:space="preserve">      return (m_sort == Sort.Function);</w:t>
      </w:r>
    </w:p>
    <w:p w14:paraId="32658B22" w14:textId="77777777" w:rsidR="00DC47D3" w:rsidRPr="00DC47D3" w:rsidRDefault="00DC47D3" w:rsidP="00DC47D3">
      <w:pPr>
        <w:pStyle w:val="Code"/>
        <w:rPr>
          <w:highlight w:val="white"/>
        </w:rPr>
      </w:pPr>
      <w:r w:rsidRPr="00DC47D3">
        <w:rPr>
          <w:highlight w:val="white"/>
        </w:rPr>
        <w:t xml:space="preserve">    }</w:t>
      </w:r>
    </w:p>
    <w:p w14:paraId="14D755E3" w14:textId="77777777" w:rsidR="00DC47D3" w:rsidRPr="00932FD2" w:rsidRDefault="00DC47D3" w:rsidP="00932FD2">
      <w:pPr>
        <w:pStyle w:val="Code"/>
        <w:rPr>
          <w:highlight w:val="white"/>
        </w:rPr>
      </w:pPr>
    </w:p>
    <w:p w14:paraId="2406A621" w14:textId="77777777" w:rsidR="00DC47D3" w:rsidRPr="00DC47D3" w:rsidRDefault="00DC47D3" w:rsidP="00DC47D3">
      <w:pPr>
        <w:pStyle w:val="Code"/>
        <w:rPr>
          <w:highlight w:val="white"/>
        </w:rPr>
      </w:pPr>
      <w:r w:rsidRPr="00DC47D3">
        <w:rPr>
          <w:highlight w:val="white"/>
        </w:rPr>
        <w:t xml:space="preserve">    public List&lt;string&gt; NameList {</w:t>
      </w:r>
    </w:p>
    <w:p w14:paraId="2E201076" w14:textId="77777777" w:rsidR="00DC47D3" w:rsidRPr="00DC47D3" w:rsidRDefault="00DC47D3" w:rsidP="00DC47D3">
      <w:pPr>
        <w:pStyle w:val="Code"/>
        <w:rPr>
          <w:highlight w:val="white"/>
        </w:rPr>
      </w:pPr>
      <w:r w:rsidRPr="00DC47D3">
        <w:rPr>
          <w:highlight w:val="white"/>
        </w:rPr>
        <w:t xml:space="preserve">      get { return m_nameList; }</w:t>
      </w:r>
    </w:p>
    <w:p w14:paraId="1F245BDB" w14:textId="77777777" w:rsidR="00DC47D3" w:rsidRPr="00DC47D3" w:rsidRDefault="00DC47D3" w:rsidP="00DC47D3">
      <w:pPr>
        <w:pStyle w:val="Code"/>
        <w:rPr>
          <w:highlight w:val="white"/>
        </w:rPr>
      </w:pPr>
      <w:r w:rsidRPr="00DC47D3">
        <w:rPr>
          <w:highlight w:val="white"/>
        </w:rPr>
        <w:t xml:space="preserve">    }</w:t>
      </w:r>
    </w:p>
    <w:p w14:paraId="50E4A3FE" w14:textId="77777777" w:rsidR="00DC47D3" w:rsidRPr="00DC47D3" w:rsidRDefault="00DC47D3" w:rsidP="00DC47D3">
      <w:pPr>
        <w:pStyle w:val="Code"/>
        <w:rPr>
          <w:highlight w:val="white"/>
        </w:rPr>
      </w:pPr>
    </w:p>
    <w:p w14:paraId="6E743364" w14:textId="77777777" w:rsidR="00DC47D3" w:rsidRPr="00DC47D3" w:rsidRDefault="00DC47D3" w:rsidP="00DC47D3">
      <w:pPr>
        <w:pStyle w:val="Code"/>
        <w:rPr>
          <w:highlight w:val="white"/>
        </w:rPr>
      </w:pPr>
      <w:r w:rsidRPr="00DC47D3">
        <w:rPr>
          <w:highlight w:val="white"/>
        </w:rPr>
        <w:t xml:space="preserve">    public List&lt;Symbol&gt; ParameterList {</w:t>
      </w:r>
    </w:p>
    <w:p w14:paraId="7AE487A6" w14:textId="77777777" w:rsidR="00DC47D3" w:rsidRPr="00DC47D3" w:rsidRDefault="00DC47D3" w:rsidP="00DC47D3">
      <w:pPr>
        <w:pStyle w:val="Code"/>
        <w:rPr>
          <w:highlight w:val="white"/>
        </w:rPr>
      </w:pPr>
      <w:r w:rsidRPr="00DC47D3">
        <w:rPr>
          <w:highlight w:val="white"/>
        </w:rPr>
        <w:t xml:space="preserve">      get { return m_parameterList; }</w:t>
      </w:r>
    </w:p>
    <w:p w14:paraId="2C34E31E" w14:textId="77777777" w:rsidR="00DC47D3" w:rsidRPr="00DC47D3" w:rsidRDefault="00DC47D3" w:rsidP="00DC47D3">
      <w:pPr>
        <w:pStyle w:val="Code"/>
        <w:rPr>
          <w:highlight w:val="white"/>
        </w:rPr>
      </w:pPr>
      <w:r w:rsidRPr="00DC47D3">
        <w:rPr>
          <w:highlight w:val="white"/>
        </w:rPr>
        <w:t xml:space="preserve">    }</w:t>
      </w:r>
    </w:p>
    <w:p w14:paraId="03F9BA76" w14:textId="77777777" w:rsidR="00DC47D3" w:rsidRPr="00DC47D3" w:rsidRDefault="00DC47D3" w:rsidP="00DC47D3">
      <w:pPr>
        <w:pStyle w:val="Code"/>
        <w:rPr>
          <w:highlight w:val="white"/>
        </w:rPr>
      </w:pPr>
    </w:p>
    <w:p w14:paraId="1E72FC10" w14:textId="77777777" w:rsidR="00DC47D3" w:rsidRPr="00DC47D3" w:rsidRDefault="00DC47D3" w:rsidP="00DC47D3">
      <w:pPr>
        <w:pStyle w:val="Code"/>
        <w:rPr>
          <w:highlight w:val="white"/>
        </w:rPr>
      </w:pPr>
      <w:r w:rsidRPr="00DC47D3">
        <w:rPr>
          <w:highlight w:val="white"/>
        </w:rPr>
        <w:t xml:space="preserve">    public List&lt;Type&gt; TypeList {</w:t>
      </w:r>
    </w:p>
    <w:p w14:paraId="3C3CB852" w14:textId="77777777" w:rsidR="00DC47D3" w:rsidRPr="00DC47D3" w:rsidRDefault="00DC47D3" w:rsidP="00DC47D3">
      <w:pPr>
        <w:pStyle w:val="Code"/>
        <w:rPr>
          <w:highlight w:val="white"/>
        </w:rPr>
      </w:pPr>
      <w:r w:rsidRPr="00DC47D3">
        <w:rPr>
          <w:highlight w:val="white"/>
        </w:rPr>
        <w:t xml:space="preserve">      get { return m_typeList; }</w:t>
      </w:r>
    </w:p>
    <w:p w14:paraId="0077F8B6" w14:textId="77777777" w:rsidR="00DC47D3" w:rsidRPr="00DC47D3" w:rsidRDefault="00DC47D3" w:rsidP="00DC47D3">
      <w:pPr>
        <w:pStyle w:val="Code"/>
        <w:rPr>
          <w:highlight w:val="white"/>
        </w:rPr>
      </w:pPr>
      <w:r w:rsidRPr="00DC47D3">
        <w:rPr>
          <w:highlight w:val="white"/>
        </w:rPr>
        <w:t xml:space="preserve">    }</w:t>
      </w:r>
    </w:p>
    <w:p w14:paraId="158D0635" w14:textId="77777777" w:rsidR="00DC47D3" w:rsidRPr="00DC47D3" w:rsidRDefault="00DC47D3" w:rsidP="00DC47D3">
      <w:pPr>
        <w:pStyle w:val="Code"/>
        <w:rPr>
          <w:highlight w:val="white"/>
        </w:rPr>
      </w:pPr>
    </w:p>
    <w:p w14:paraId="5E33D98C" w14:textId="77777777" w:rsidR="00DC47D3" w:rsidRPr="00DC47D3" w:rsidRDefault="00DC47D3" w:rsidP="00DC47D3">
      <w:pPr>
        <w:pStyle w:val="Code"/>
        <w:rPr>
          <w:highlight w:val="white"/>
        </w:rPr>
      </w:pPr>
      <w:r w:rsidRPr="00DC47D3">
        <w:rPr>
          <w:highlight w:val="white"/>
        </w:rPr>
        <w:t xml:space="preserve">    public Type ReturnType {</w:t>
      </w:r>
    </w:p>
    <w:p w14:paraId="062DC158" w14:textId="77777777" w:rsidR="00DC47D3" w:rsidRPr="00DC47D3" w:rsidRDefault="00DC47D3" w:rsidP="00DC47D3">
      <w:pPr>
        <w:pStyle w:val="Code"/>
        <w:rPr>
          <w:highlight w:val="white"/>
        </w:rPr>
      </w:pPr>
      <w:r w:rsidRPr="00DC47D3">
        <w:rPr>
          <w:highlight w:val="white"/>
        </w:rPr>
        <w:t xml:space="preserve">      get { return m_returnType; }</w:t>
      </w:r>
    </w:p>
    <w:p w14:paraId="245EF0F0" w14:textId="77777777" w:rsidR="00DC47D3" w:rsidRPr="00DC47D3" w:rsidRDefault="00DC47D3" w:rsidP="00DC47D3">
      <w:pPr>
        <w:pStyle w:val="Code"/>
        <w:rPr>
          <w:highlight w:val="white"/>
        </w:rPr>
      </w:pPr>
      <w:r w:rsidRPr="00DC47D3">
        <w:rPr>
          <w:highlight w:val="white"/>
        </w:rPr>
        <w:t xml:space="preserve">      set { m_returnType = value; }</w:t>
      </w:r>
    </w:p>
    <w:p w14:paraId="694DE1DB" w14:textId="77777777" w:rsidR="00DC47D3" w:rsidRPr="00DC47D3" w:rsidRDefault="00DC47D3" w:rsidP="00DC47D3">
      <w:pPr>
        <w:pStyle w:val="Code"/>
        <w:rPr>
          <w:highlight w:val="white"/>
        </w:rPr>
      </w:pPr>
      <w:r w:rsidRPr="00DC47D3">
        <w:rPr>
          <w:highlight w:val="white"/>
        </w:rPr>
        <w:t xml:space="preserve">    }</w:t>
      </w:r>
    </w:p>
    <w:p w14:paraId="6BDE7103" w14:textId="77777777" w:rsidR="00DC47D3" w:rsidRPr="00DC47D3" w:rsidRDefault="00DC47D3" w:rsidP="00DC47D3">
      <w:pPr>
        <w:pStyle w:val="Code"/>
        <w:rPr>
          <w:highlight w:val="white"/>
        </w:rPr>
      </w:pPr>
    </w:p>
    <w:p w14:paraId="4FA273DA" w14:textId="77777777" w:rsidR="00DC47D3" w:rsidRPr="00DC47D3" w:rsidRDefault="00DC47D3" w:rsidP="00DC47D3">
      <w:pPr>
        <w:pStyle w:val="Code"/>
        <w:rPr>
          <w:highlight w:val="white"/>
        </w:rPr>
      </w:pPr>
      <w:r w:rsidRPr="00DC47D3">
        <w:rPr>
          <w:highlight w:val="white"/>
        </w:rPr>
        <w:t xml:space="preserve">    public bool IsVariadic() {</w:t>
      </w:r>
    </w:p>
    <w:p w14:paraId="26436476" w14:textId="77777777" w:rsidR="00DC47D3" w:rsidRPr="00DC47D3" w:rsidRDefault="00DC47D3" w:rsidP="00DC47D3">
      <w:pPr>
        <w:pStyle w:val="Code"/>
        <w:rPr>
          <w:highlight w:val="white"/>
        </w:rPr>
      </w:pPr>
      <w:r w:rsidRPr="00DC47D3">
        <w:rPr>
          <w:highlight w:val="white"/>
        </w:rPr>
        <w:t xml:space="preserve">      return m_variadic;</w:t>
      </w:r>
    </w:p>
    <w:p w14:paraId="0271DCC9" w14:textId="77777777" w:rsidR="00DC47D3" w:rsidRPr="00DC47D3" w:rsidRDefault="00DC47D3" w:rsidP="00DC47D3">
      <w:pPr>
        <w:pStyle w:val="Code"/>
        <w:rPr>
          <w:highlight w:val="white"/>
        </w:rPr>
      </w:pPr>
      <w:r w:rsidRPr="00DC47D3">
        <w:rPr>
          <w:highlight w:val="white"/>
        </w:rPr>
        <w:t xml:space="preserve">    }</w:t>
      </w:r>
    </w:p>
    <w:p w14:paraId="751A1480" w14:textId="77777777" w:rsidR="0035771D" w:rsidRPr="00932FD2" w:rsidRDefault="0035771D" w:rsidP="0035771D">
      <w:pPr>
        <w:rPr>
          <w:highlight w:val="white"/>
        </w:rPr>
      </w:pPr>
      <w:r>
        <w:rPr>
          <w:highlight w:val="white"/>
        </w:rPr>
        <w:t>The function is an old-style function it the name list is not null.</w:t>
      </w:r>
    </w:p>
    <w:p w14:paraId="04915C27" w14:textId="77777777" w:rsidR="0035771D" w:rsidRPr="00932FD2" w:rsidRDefault="0035771D" w:rsidP="0035771D">
      <w:pPr>
        <w:pStyle w:val="Code"/>
        <w:rPr>
          <w:highlight w:val="white"/>
        </w:rPr>
      </w:pPr>
      <w:r w:rsidRPr="00932FD2">
        <w:rPr>
          <w:highlight w:val="white"/>
        </w:rPr>
        <w:t xml:space="preserve">    public bool IsOldStyle() {</w:t>
      </w:r>
    </w:p>
    <w:p w14:paraId="5788FC23" w14:textId="77777777" w:rsidR="0035771D" w:rsidRPr="00932FD2" w:rsidRDefault="0035771D" w:rsidP="0035771D">
      <w:pPr>
        <w:pStyle w:val="Code"/>
        <w:rPr>
          <w:highlight w:val="white"/>
        </w:rPr>
      </w:pPr>
      <w:r w:rsidRPr="00932FD2">
        <w:rPr>
          <w:highlight w:val="white"/>
        </w:rPr>
        <w:t xml:space="preserve">      return (m_nameList != null);</w:t>
      </w:r>
    </w:p>
    <w:p w14:paraId="3D3DBEDB" w14:textId="77777777" w:rsidR="0035771D" w:rsidRPr="00932FD2" w:rsidRDefault="0035771D" w:rsidP="0035771D">
      <w:pPr>
        <w:pStyle w:val="Code"/>
        <w:rPr>
          <w:highlight w:val="white"/>
        </w:rPr>
      </w:pPr>
      <w:r w:rsidRPr="00932FD2">
        <w:rPr>
          <w:highlight w:val="white"/>
        </w:rPr>
        <w:t xml:space="preserve">    }</w:t>
      </w:r>
    </w:p>
    <w:p w14:paraId="2C34C5FE" w14:textId="3F121011" w:rsidR="0035771D" w:rsidRDefault="0035771D" w:rsidP="0035771D">
      <w:pPr>
        <w:rPr>
          <w:highlight w:val="white"/>
        </w:rPr>
      </w:pPr>
      <w:r>
        <w:rPr>
          <w:highlight w:val="white"/>
        </w:rPr>
        <w:t>The following methods test function-related features.</w:t>
      </w:r>
    </w:p>
    <w:p w14:paraId="737DE1E1" w14:textId="04CF9FDE" w:rsidR="00DC47D3" w:rsidRPr="00DC47D3" w:rsidRDefault="00DC47D3" w:rsidP="00DC47D3">
      <w:pPr>
        <w:pStyle w:val="Code"/>
        <w:rPr>
          <w:highlight w:val="white"/>
        </w:rPr>
      </w:pPr>
      <w:r w:rsidRPr="00DC47D3">
        <w:rPr>
          <w:highlight w:val="white"/>
        </w:rPr>
        <w:t xml:space="preserve">    public bool IsArrayFunctionOrString() {</w:t>
      </w:r>
    </w:p>
    <w:p w14:paraId="3F4F5A57" w14:textId="77777777" w:rsidR="00DC47D3" w:rsidRPr="00DC47D3" w:rsidRDefault="00DC47D3" w:rsidP="00DC47D3">
      <w:pPr>
        <w:pStyle w:val="Code"/>
        <w:rPr>
          <w:highlight w:val="white"/>
        </w:rPr>
      </w:pPr>
      <w:r w:rsidRPr="00DC47D3">
        <w:rPr>
          <w:highlight w:val="white"/>
        </w:rPr>
        <w:t xml:space="preserve">      return IsArray() || IsFunction() || IsString();</w:t>
      </w:r>
    </w:p>
    <w:p w14:paraId="6249A122" w14:textId="77777777" w:rsidR="00DC47D3" w:rsidRPr="00DC47D3" w:rsidRDefault="00DC47D3" w:rsidP="00DC47D3">
      <w:pPr>
        <w:pStyle w:val="Code"/>
        <w:rPr>
          <w:highlight w:val="white"/>
        </w:rPr>
      </w:pPr>
      <w:r w:rsidRPr="00DC47D3">
        <w:rPr>
          <w:highlight w:val="white"/>
        </w:rPr>
        <w:t xml:space="preserve">    }</w:t>
      </w:r>
    </w:p>
    <w:p w14:paraId="3DB773E9" w14:textId="77777777" w:rsidR="00DC47D3" w:rsidRPr="00DC47D3" w:rsidRDefault="00DC47D3" w:rsidP="00DC47D3">
      <w:pPr>
        <w:pStyle w:val="Code"/>
        <w:rPr>
          <w:highlight w:val="white"/>
        </w:rPr>
      </w:pPr>
    </w:p>
    <w:p w14:paraId="41E69453" w14:textId="77777777" w:rsidR="00DC47D3" w:rsidRPr="00DC47D3" w:rsidRDefault="00DC47D3" w:rsidP="00DC47D3">
      <w:pPr>
        <w:pStyle w:val="Code"/>
        <w:rPr>
          <w:highlight w:val="white"/>
        </w:rPr>
      </w:pPr>
      <w:r w:rsidRPr="00DC47D3">
        <w:rPr>
          <w:highlight w:val="white"/>
        </w:rPr>
        <w:t xml:space="preserve">    public bool IsPointerArrayStringOrFunction() {</w:t>
      </w:r>
    </w:p>
    <w:p w14:paraId="45D51675" w14:textId="77777777" w:rsidR="00DC47D3" w:rsidRPr="00DC47D3" w:rsidRDefault="00DC47D3" w:rsidP="00DC47D3">
      <w:pPr>
        <w:pStyle w:val="Code"/>
        <w:rPr>
          <w:highlight w:val="white"/>
        </w:rPr>
      </w:pPr>
      <w:r w:rsidRPr="00DC47D3">
        <w:rPr>
          <w:highlight w:val="white"/>
        </w:rPr>
        <w:t xml:space="preserve">      return IsPointer() || IsArrayFunctionOrString ();</w:t>
      </w:r>
    </w:p>
    <w:p w14:paraId="1ACB6C56" w14:textId="77777777" w:rsidR="00DC47D3" w:rsidRPr="00DC47D3" w:rsidRDefault="00DC47D3" w:rsidP="00DC47D3">
      <w:pPr>
        <w:pStyle w:val="Code"/>
        <w:rPr>
          <w:highlight w:val="white"/>
        </w:rPr>
      </w:pPr>
      <w:r w:rsidRPr="00DC47D3">
        <w:rPr>
          <w:highlight w:val="white"/>
        </w:rPr>
        <w:t xml:space="preserve">    }</w:t>
      </w:r>
    </w:p>
    <w:p w14:paraId="0907CCF4" w14:textId="77777777" w:rsidR="00DC47D3" w:rsidRPr="00DC47D3" w:rsidRDefault="00DC47D3" w:rsidP="00DC47D3">
      <w:pPr>
        <w:pStyle w:val="Code"/>
        <w:rPr>
          <w:highlight w:val="white"/>
        </w:rPr>
      </w:pPr>
    </w:p>
    <w:p w14:paraId="0B4E587A" w14:textId="77777777" w:rsidR="00DC47D3" w:rsidRPr="00DC47D3" w:rsidRDefault="00DC47D3" w:rsidP="00DC47D3">
      <w:pPr>
        <w:pStyle w:val="Code"/>
        <w:rPr>
          <w:highlight w:val="white"/>
        </w:rPr>
      </w:pPr>
      <w:r w:rsidRPr="00DC47D3">
        <w:rPr>
          <w:highlight w:val="white"/>
        </w:rPr>
        <w:t xml:space="preserve">    public bool IsIntegralPointerOrFunction() {</w:t>
      </w:r>
    </w:p>
    <w:p w14:paraId="57A4FDC3" w14:textId="77777777" w:rsidR="00DC47D3" w:rsidRPr="00DC47D3" w:rsidRDefault="00DC47D3" w:rsidP="00DC47D3">
      <w:pPr>
        <w:pStyle w:val="Code"/>
        <w:rPr>
          <w:highlight w:val="white"/>
        </w:rPr>
      </w:pPr>
      <w:r w:rsidRPr="00DC47D3">
        <w:rPr>
          <w:highlight w:val="white"/>
        </w:rPr>
        <w:t xml:space="preserve">      return IsIntegralOrPointer() || IsFunction();</w:t>
      </w:r>
    </w:p>
    <w:p w14:paraId="6FA7F994" w14:textId="77777777" w:rsidR="00DC47D3" w:rsidRPr="00DC47D3" w:rsidRDefault="00DC47D3" w:rsidP="00DC47D3">
      <w:pPr>
        <w:pStyle w:val="Code"/>
        <w:rPr>
          <w:highlight w:val="white"/>
        </w:rPr>
      </w:pPr>
      <w:r w:rsidRPr="00DC47D3">
        <w:rPr>
          <w:highlight w:val="white"/>
        </w:rPr>
        <w:t xml:space="preserve">    }</w:t>
      </w:r>
    </w:p>
    <w:p w14:paraId="1A1E9782" w14:textId="77777777" w:rsidR="00DC47D3" w:rsidRPr="00DC47D3" w:rsidRDefault="00DC47D3" w:rsidP="00DC47D3">
      <w:pPr>
        <w:pStyle w:val="Code"/>
        <w:rPr>
          <w:highlight w:val="white"/>
        </w:rPr>
      </w:pPr>
    </w:p>
    <w:p w14:paraId="22A709B4" w14:textId="77777777" w:rsidR="00DC47D3" w:rsidRPr="00DC47D3" w:rsidRDefault="00DC47D3" w:rsidP="00DC47D3">
      <w:pPr>
        <w:pStyle w:val="Code"/>
        <w:rPr>
          <w:highlight w:val="white"/>
        </w:rPr>
      </w:pPr>
      <w:r w:rsidRPr="00DC47D3">
        <w:rPr>
          <w:highlight w:val="white"/>
        </w:rPr>
        <w:t xml:space="preserve">    public bool IsIntegralPointerArrayOrFunction() {</w:t>
      </w:r>
    </w:p>
    <w:p w14:paraId="7D2C100F" w14:textId="77777777" w:rsidR="00DC47D3" w:rsidRPr="00DC47D3" w:rsidRDefault="00DC47D3" w:rsidP="00DC47D3">
      <w:pPr>
        <w:pStyle w:val="Code"/>
        <w:rPr>
          <w:highlight w:val="white"/>
        </w:rPr>
      </w:pPr>
      <w:r w:rsidRPr="00DC47D3">
        <w:rPr>
          <w:highlight w:val="white"/>
        </w:rPr>
        <w:t xml:space="preserve">      return IsIntegralPointerOrArray() || IsFunction();</w:t>
      </w:r>
    </w:p>
    <w:p w14:paraId="1E710F34" w14:textId="77777777" w:rsidR="00DC47D3" w:rsidRPr="00DC47D3" w:rsidRDefault="00DC47D3" w:rsidP="00DC47D3">
      <w:pPr>
        <w:pStyle w:val="Code"/>
        <w:rPr>
          <w:highlight w:val="white"/>
        </w:rPr>
      </w:pPr>
      <w:r w:rsidRPr="00DC47D3">
        <w:rPr>
          <w:highlight w:val="white"/>
        </w:rPr>
        <w:t xml:space="preserve">    }</w:t>
      </w:r>
    </w:p>
    <w:p w14:paraId="72610C30" w14:textId="77777777" w:rsidR="00DC47D3" w:rsidRPr="00DC47D3" w:rsidRDefault="00DC47D3" w:rsidP="00DC47D3">
      <w:pPr>
        <w:pStyle w:val="Code"/>
        <w:rPr>
          <w:highlight w:val="white"/>
        </w:rPr>
      </w:pPr>
    </w:p>
    <w:p w14:paraId="101D8686" w14:textId="77777777" w:rsidR="00DC47D3" w:rsidRPr="00DC47D3" w:rsidRDefault="00DC47D3" w:rsidP="00DC47D3">
      <w:pPr>
        <w:pStyle w:val="Code"/>
        <w:rPr>
          <w:highlight w:val="white"/>
        </w:rPr>
      </w:pPr>
      <w:r w:rsidRPr="00DC47D3">
        <w:rPr>
          <w:highlight w:val="white"/>
        </w:rPr>
        <w:t xml:space="preserve">    public bool IsIntegralPointerArrayStringOrFunction() {</w:t>
      </w:r>
    </w:p>
    <w:p w14:paraId="57BE8A89" w14:textId="77777777" w:rsidR="00DC47D3" w:rsidRPr="00DC47D3" w:rsidRDefault="00DC47D3" w:rsidP="00DC47D3">
      <w:pPr>
        <w:pStyle w:val="Code"/>
        <w:rPr>
          <w:highlight w:val="white"/>
        </w:rPr>
      </w:pPr>
      <w:r w:rsidRPr="00DC47D3">
        <w:rPr>
          <w:highlight w:val="white"/>
        </w:rPr>
        <w:t xml:space="preserve">      return IsIntegralPointerArrayOrFunction() || IsString();</w:t>
      </w:r>
    </w:p>
    <w:p w14:paraId="4248C2D8" w14:textId="0841B1BA" w:rsidR="00DC47D3" w:rsidRPr="00DC47D3" w:rsidRDefault="00DC47D3" w:rsidP="00DC47D3">
      <w:pPr>
        <w:pStyle w:val="Code"/>
        <w:rPr>
          <w:highlight w:val="white"/>
        </w:rPr>
      </w:pPr>
      <w:r w:rsidRPr="00DC47D3">
        <w:rPr>
          <w:highlight w:val="white"/>
        </w:rPr>
        <w:t xml:space="preserve">    }</w:t>
      </w:r>
    </w:p>
    <w:p w14:paraId="4B70AF47" w14:textId="4A0895DC" w:rsidR="00024D4D" w:rsidRPr="00903DBA" w:rsidRDefault="00CC1DF4" w:rsidP="0060539D">
      <w:pPr>
        <w:pStyle w:val="Heading3"/>
        <w:rPr>
          <w:highlight w:val="white"/>
        </w:rPr>
      </w:pPr>
      <w:r>
        <w:rPr>
          <w:highlight w:val="white"/>
        </w:rPr>
        <w:t>&lt;h3&gt;</w:t>
      </w:r>
      <w:bookmarkStart w:id="354" w:name="_Toc93320538"/>
      <w:r>
        <w:rPr>
          <w:highlight w:val="white"/>
        </w:rPr>
        <w:t>Type Size</w:t>
      </w:r>
      <w:bookmarkEnd w:id="354"/>
      <w:r>
        <w:rPr>
          <w:highlight w:val="white"/>
        </w:rPr>
        <w:t>&lt;/h3&gt;</w:t>
      </w:r>
    </w:p>
    <w:p w14:paraId="1ACBF843" w14:textId="1F1CD86E" w:rsidR="003903B8" w:rsidRPr="00903DBA" w:rsidRDefault="003903B8">
      <w:pPr>
        <w:rPr>
          <w:ins w:id="355" w:author="Stefan Bjornander" w:date="2015-04-25T11:15:00Z"/>
        </w:rPr>
        <w:pPrChange w:id="356" w:author="Stefan Bjornander" w:date="2015-04-25T14:54:00Z">
          <w:pPr>
            <w:pStyle w:val="Heading3"/>
          </w:pPr>
        </w:pPrChange>
      </w:pPr>
      <w:ins w:id="357" w:author="Stefan Bjornander" w:date="2015-04-25T14:54:00Z">
        <w:r w:rsidRPr="00903DBA">
          <w:t xml:space="preserve">Each type has a size, even though </w:t>
        </w:r>
      </w:ins>
      <w:r w:rsidR="0042736E">
        <w:t xml:space="preserve">the size of </w:t>
      </w:r>
      <w:ins w:id="358" w:author="Stefan Bjornander" w:date="2015-04-25T14:54:00Z">
        <w:r w:rsidRPr="00903DBA">
          <w:t xml:space="preserve">void </w:t>
        </w:r>
      </w:ins>
      <w:ins w:id="359" w:author="Stefan Bjornander" w:date="2015-04-25T16:04:00Z">
        <w:r w:rsidRPr="00903DBA">
          <w:t>and</w:t>
        </w:r>
      </w:ins>
      <w:ins w:id="360" w:author="Stefan Bjornander" w:date="2015-04-25T14:54:00Z">
        <w:r w:rsidRPr="00903DBA">
          <w:t xml:space="preserve"> function </w:t>
        </w:r>
      </w:ins>
      <w:r w:rsidR="00A80393">
        <w:t>as well as incomplete arrays, struct, and union defined to zero</w:t>
      </w:r>
      <w:ins w:id="361" w:author="Stefan Bjornander" w:date="2015-04-25T14:54:00Z">
        <w:r w:rsidRPr="00903DBA">
          <w:t>. The size of an array is its size times the size of its type</w:t>
        </w:r>
      </w:ins>
      <w:ins w:id="362" w:author="Stefan Bjornander" w:date="2015-04-25T14:55:00Z">
        <w:r w:rsidRPr="00903DBA">
          <w:t xml:space="preserve">, the size of a struct is the sum of the sizes of its members, and the size of a union is the size of its </w:t>
        </w:r>
      </w:ins>
      <w:ins w:id="363" w:author="Stefan Bjornander" w:date="2015-04-25T16:04:00Z">
        <w:r w:rsidRPr="00903DBA">
          <w:t>largest</w:t>
        </w:r>
      </w:ins>
      <w:ins w:id="364" w:author="Stefan Bjornander" w:date="2015-04-25T14:55:00Z">
        <w:r w:rsidRPr="00903DBA">
          <w:t xml:space="preserve"> member. Not</w:t>
        </w:r>
      </w:ins>
      <w:ins w:id="365" w:author="Stefan Bjornander" w:date="2015-04-25T16:04:00Z">
        <w:r w:rsidRPr="00903DBA">
          <w:t>e</w:t>
        </w:r>
      </w:ins>
      <w:ins w:id="366" w:author="Stefan Bjornander" w:date="2015-04-25T14:55:00Z">
        <w:r w:rsidRPr="00903DBA">
          <w:t xml:space="preserve"> that pointer</w:t>
        </w:r>
      </w:ins>
      <w:r w:rsidR="0042736E">
        <w:t>s</w:t>
      </w:r>
      <w:ins w:id="367" w:author="Stefan Bjornander" w:date="2015-04-25T14:55:00Z">
        <w:r w:rsidRPr="00903DBA">
          <w:t xml:space="preserve"> always ha</w:t>
        </w:r>
      </w:ins>
      <w:r w:rsidR="0042736E">
        <w:t>ve</w:t>
      </w:r>
      <w:ins w:id="368" w:author="Stefan Bjornander" w:date="2015-04-25T14:55:00Z">
        <w:r w:rsidRPr="00903DBA">
          <w:t xml:space="preserve"> the same size, regardless of </w:t>
        </w:r>
      </w:ins>
      <w:r w:rsidR="0042736E">
        <w:t>its pointer type.</w:t>
      </w:r>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lastRenderedPageBreak/>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3C575082" w14:textId="0445A1B2" w:rsidR="00F16BB0" w:rsidRPr="00903DBA" w:rsidRDefault="00F16BB0" w:rsidP="00F16BB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w:t>
      </w:r>
      <w:r w:rsidR="00D4318D">
        <w:rPr>
          <w:rStyle w:val="KeyWord0"/>
          <w:highlight w:val="white"/>
        </w:rPr>
        <w:t>Return&lt;/k&gt;</w:t>
      </w:r>
      <w:r w:rsidRPr="00903DBA">
        <w:rPr>
          <w:highlight w:val="white"/>
        </w:rPr>
        <w:t xml:space="preserve"> </w:t>
      </w:r>
      <w:r>
        <w:rPr>
          <w:highlight w:val="white"/>
        </w:rPr>
        <w:t xml:space="preserve">method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r w:rsidR="002E00F8">
        <w:rPr>
          <w:highlight w:val="white"/>
        </w:rPr>
        <w:t>structs and unions are</w:t>
      </w:r>
      <w:r w:rsidRPr="00903DBA">
        <w:rPr>
          <w:highlight w:val="white"/>
        </w:rPr>
        <w:t xml:space="preserve"> given pointer size.</w:t>
      </w:r>
      <w:r>
        <w:rPr>
          <w:highlight w:val="white"/>
        </w:rPr>
        <w:t xml:space="preserve"> This method is called when </w:t>
      </w:r>
      <w:r w:rsidR="002E00F8">
        <w:rPr>
          <w:highlight w:val="white"/>
        </w:rPr>
        <w:t xml:space="preserve">values </w:t>
      </w:r>
      <w:r>
        <w:rPr>
          <w:highlight w:val="white"/>
        </w:rPr>
        <w:t xml:space="preserve">are </w:t>
      </w:r>
      <w:r w:rsidR="002E00F8">
        <w:rPr>
          <w:highlight w:val="white"/>
        </w:rPr>
        <w:t xml:space="preserve">returned </w:t>
      </w:r>
      <w:r>
        <w:rPr>
          <w:highlight w:val="white"/>
        </w:rPr>
        <w:t>in function calls</w:t>
      </w:r>
      <w:r w:rsidR="00CB010C">
        <w:rPr>
          <w:highlight w:val="white"/>
        </w:rPr>
        <w:t>, in which the addresses of structs and unions are returned.</w:t>
      </w:r>
    </w:p>
    <w:p w14:paraId="1B824E13" w14:textId="77777777" w:rsidR="002E00F8" w:rsidRPr="002E00F8" w:rsidRDefault="002E00F8" w:rsidP="002E00F8">
      <w:pPr>
        <w:pStyle w:val="Code"/>
        <w:rPr>
          <w:highlight w:val="white"/>
        </w:rPr>
      </w:pPr>
      <w:r w:rsidRPr="002E00F8">
        <w:rPr>
          <w:highlight w:val="white"/>
        </w:rPr>
        <w:t xml:space="preserve">    public int ReturnSize() {</w:t>
      </w:r>
    </w:p>
    <w:p w14:paraId="70F9E00D" w14:textId="77777777" w:rsidR="002E00F8" w:rsidRPr="002E00F8" w:rsidRDefault="002E00F8" w:rsidP="002E00F8">
      <w:pPr>
        <w:pStyle w:val="Code"/>
        <w:rPr>
          <w:highlight w:val="white"/>
        </w:rPr>
      </w:pPr>
      <w:r w:rsidRPr="002E00F8">
        <w:rPr>
          <w:highlight w:val="white"/>
        </w:rPr>
        <w:t xml:space="preserve">      switch (m_sort) {</w:t>
      </w:r>
    </w:p>
    <w:p w14:paraId="3D1558EB" w14:textId="77777777" w:rsidR="002E00F8" w:rsidRPr="002E00F8" w:rsidRDefault="002E00F8" w:rsidP="002E00F8">
      <w:pPr>
        <w:pStyle w:val="Code"/>
        <w:rPr>
          <w:highlight w:val="white"/>
        </w:rPr>
      </w:pPr>
      <w:r w:rsidRPr="002E00F8">
        <w:rPr>
          <w:highlight w:val="white"/>
        </w:rPr>
        <w:t xml:space="preserve">        case Sort.Struct:</w:t>
      </w:r>
    </w:p>
    <w:p w14:paraId="0CB60C4A" w14:textId="77777777" w:rsidR="001A5315" w:rsidRPr="002E00F8" w:rsidRDefault="001A5315" w:rsidP="001A5315">
      <w:pPr>
        <w:pStyle w:val="Code"/>
        <w:rPr>
          <w:highlight w:val="white"/>
        </w:rPr>
      </w:pPr>
      <w:r w:rsidRPr="002E00F8">
        <w:rPr>
          <w:highlight w:val="white"/>
        </w:rPr>
        <w:t xml:space="preserve">        case Sort.Union:</w:t>
      </w:r>
    </w:p>
    <w:p w14:paraId="3F021BF2" w14:textId="6A019BA6" w:rsidR="001A5315" w:rsidRPr="002E00F8" w:rsidRDefault="001A5315" w:rsidP="001A5315">
      <w:pPr>
        <w:pStyle w:val="Code"/>
        <w:rPr>
          <w:highlight w:val="white"/>
        </w:rPr>
      </w:pPr>
      <w:r w:rsidRPr="002E00F8">
        <w:rPr>
          <w:highlight w:val="white"/>
        </w:rPr>
        <w:t xml:space="preserve">        case Sort.</w:t>
      </w:r>
      <w:r>
        <w:rPr>
          <w:highlight w:val="white"/>
        </w:rPr>
        <w:t>Array</w:t>
      </w:r>
      <w:r w:rsidRPr="002E00F8">
        <w:rPr>
          <w:highlight w:val="white"/>
        </w:rPr>
        <w:t>:</w:t>
      </w:r>
    </w:p>
    <w:p w14:paraId="7FA29913" w14:textId="77777777" w:rsidR="002E00F8" w:rsidRPr="002E00F8" w:rsidRDefault="002E00F8" w:rsidP="002E00F8">
      <w:pPr>
        <w:pStyle w:val="Code"/>
        <w:rPr>
          <w:highlight w:val="white"/>
        </w:rPr>
      </w:pPr>
      <w:r w:rsidRPr="002E00F8">
        <w:rPr>
          <w:highlight w:val="white"/>
        </w:rPr>
        <w:t xml:space="preserve">          return TypeSize.PointerSize;</w:t>
      </w:r>
    </w:p>
    <w:p w14:paraId="1BD77C7E" w14:textId="77777777" w:rsidR="002E00F8" w:rsidRPr="002E00F8" w:rsidRDefault="002E00F8" w:rsidP="002E00F8">
      <w:pPr>
        <w:pStyle w:val="Code"/>
        <w:rPr>
          <w:highlight w:val="white"/>
        </w:rPr>
      </w:pPr>
    </w:p>
    <w:p w14:paraId="34CFBABA" w14:textId="77777777" w:rsidR="002E00F8" w:rsidRPr="002E00F8" w:rsidRDefault="002E00F8" w:rsidP="002E00F8">
      <w:pPr>
        <w:pStyle w:val="Code"/>
        <w:rPr>
          <w:highlight w:val="white"/>
        </w:rPr>
      </w:pPr>
      <w:r w:rsidRPr="002E00F8">
        <w:rPr>
          <w:highlight w:val="white"/>
        </w:rPr>
        <w:t xml:space="preserve">        default:</w:t>
      </w:r>
    </w:p>
    <w:p w14:paraId="203B39F4" w14:textId="77777777" w:rsidR="002E00F8" w:rsidRPr="002E00F8" w:rsidRDefault="002E00F8" w:rsidP="002E00F8">
      <w:pPr>
        <w:pStyle w:val="Code"/>
        <w:rPr>
          <w:highlight w:val="white"/>
        </w:rPr>
      </w:pPr>
      <w:r w:rsidRPr="002E00F8">
        <w:rPr>
          <w:highlight w:val="white"/>
        </w:rPr>
        <w:t xml:space="preserve">          return Size();</w:t>
      </w:r>
    </w:p>
    <w:p w14:paraId="1B2B0AF4" w14:textId="77777777" w:rsidR="002E00F8" w:rsidRPr="002E00F8" w:rsidRDefault="002E00F8" w:rsidP="002E00F8">
      <w:pPr>
        <w:pStyle w:val="Code"/>
        <w:rPr>
          <w:highlight w:val="white"/>
        </w:rPr>
      </w:pPr>
      <w:r w:rsidRPr="002E00F8">
        <w:rPr>
          <w:highlight w:val="white"/>
        </w:rPr>
        <w:t xml:space="preserve">      }</w:t>
      </w:r>
    </w:p>
    <w:p w14:paraId="5D4FE6CA" w14:textId="77777777" w:rsidR="002E00F8" w:rsidRPr="002E00F8" w:rsidRDefault="002E00F8" w:rsidP="002E00F8">
      <w:pPr>
        <w:pStyle w:val="Code"/>
        <w:rPr>
          <w:highlight w:val="white"/>
        </w:rPr>
      </w:pPr>
      <w:r w:rsidRPr="002E00F8">
        <w:rPr>
          <w:highlight w:val="white"/>
        </w:rPr>
        <w:t xml:space="preserve">    }</w:t>
      </w:r>
    </w:p>
    <w:p w14:paraId="72460D23" w14:textId="2A5E417C" w:rsidR="006E1FB9" w:rsidRPr="00903DBA" w:rsidRDefault="005B37F6" w:rsidP="005B37F6">
      <w:pPr>
        <w:rPr>
          <w:highlight w:val="white"/>
        </w:rPr>
      </w:pPr>
      <w:r w:rsidRPr="00903DBA">
        <w:rPr>
          <w:highlight w:val="white"/>
        </w:rPr>
        <w:t xml:space="preserve">The </w:t>
      </w:r>
      <w:r w:rsidR="00D4318D">
        <w:rPr>
          <w:rStyle w:val="KeyWord0"/>
          <w:highlight w:val="white"/>
        </w:rPr>
        <w:t>&lt;k&gt;SizeAddress&lt;/k&gt;</w:t>
      </w:r>
      <w:r w:rsidRPr="00903DBA">
        <w:rPr>
          <w:highlight w:val="white"/>
        </w:rPr>
        <w:t xml:space="preserve"> </w:t>
      </w:r>
      <w:r w:rsidR="00F16BB0">
        <w:rPr>
          <w:highlight w:val="white"/>
        </w:rPr>
        <w:t xml:space="preserve">method also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r w:rsidR="00EA627A" w:rsidRPr="00903DBA">
        <w:rPr>
          <w:highlight w:val="white"/>
        </w:rPr>
        <w:t xml:space="preserve">arrays, functions, and strings </w:t>
      </w:r>
      <w:r w:rsidR="002E00F8">
        <w:rPr>
          <w:highlight w:val="white"/>
        </w:rPr>
        <w:t>are</w:t>
      </w:r>
      <w:r w:rsidR="00EA627A" w:rsidRPr="00903DBA">
        <w:rPr>
          <w:highlight w:val="white"/>
        </w:rPr>
        <w:t xml:space="preserve"> given pointer size.</w:t>
      </w:r>
      <w:r w:rsidR="008C07AF">
        <w:rPr>
          <w:highlight w:val="white"/>
        </w:rPr>
        <w:t xml:space="preserve"> This method is called when arguments are passed in function calls.</w:t>
      </w:r>
    </w:p>
    <w:p w14:paraId="70C42BA2" w14:textId="4BF6D633" w:rsidR="00D6402F" w:rsidRPr="00903DBA" w:rsidRDefault="00D6402F" w:rsidP="00D6402F">
      <w:pPr>
        <w:pStyle w:val="Code"/>
        <w:rPr>
          <w:highlight w:val="white"/>
        </w:rPr>
      </w:pPr>
      <w:r w:rsidRPr="00903DBA">
        <w:rPr>
          <w:highlight w:val="white"/>
        </w:rPr>
        <w:t xml:space="preserve">    public int </w:t>
      </w:r>
      <w:r w:rsidR="00F93D91">
        <w:rPr>
          <w:highlight w:val="white"/>
        </w:rPr>
        <w:t>SizeAddress</w:t>
      </w:r>
      <w:r w:rsidRPr="00903DBA">
        <w:rPr>
          <w:highlight w:val="white"/>
        </w:rPr>
        <w:t>() {</w:t>
      </w:r>
    </w:p>
    <w:p w14:paraId="30CADBDD" w14:textId="77777777" w:rsidR="00D6402F" w:rsidRPr="00903DBA" w:rsidRDefault="00D6402F" w:rsidP="00D6402F">
      <w:pPr>
        <w:pStyle w:val="Code"/>
        <w:rPr>
          <w:highlight w:val="white"/>
        </w:rPr>
      </w:pPr>
      <w:r w:rsidRPr="00903DBA">
        <w:rPr>
          <w:highlight w:val="white"/>
        </w:rPr>
        <w:lastRenderedPageBreak/>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73FB03AF" w:rsidR="008C07AF" w:rsidRPr="00903DBA" w:rsidRDefault="00CC1DF4" w:rsidP="0060539D">
      <w:pPr>
        <w:pStyle w:val="Heading3"/>
        <w:rPr>
          <w:highlight w:val="white"/>
        </w:rPr>
      </w:pPr>
      <w:r>
        <w:rPr>
          <w:highlight w:val="white"/>
        </w:rPr>
        <w:t>&lt;h3&gt;</w:t>
      </w:r>
      <w:bookmarkStart w:id="369" w:name="_Toc93320539"/>
      <w:r>
        <w:rPr>
          <w:highlight w:val="white"/>
        </w:rPr>
        <w:t>Complete Types</w:t>
      </w:r>
      <w:bookmarkEnd w:id="369"/>
      <w:r>
        <w:rPr>
          <w:highlight w:val="white"/>
        </w:rPr>
        <w:t>&lt;/h3&gt;</w:t>
      </w:r>
    </w:p>
    <w:p w14:paraId="004BF223" w14:textId="31F926BD" w:rsidR="004409FB" w:rsidRPr="00903DBA" w:rsidRDefault="004409FB">
      <w:pPr>
        <w:rPr>
          <w:noProof/>
        </w:rPr>
      </w:pPr>
      <w:ins w:id="370" w:author="Stefan Bjornander" w:date="2015-04-25T11:37:00Z">
        <w:r w:rsidRPr="00903DBA">
          <w:t xml:space="preserve">It is possible to define an array without </w:t>
        </w:r>
      </w:ins>
      <w:ins w:id="371" w:author="Stefan Bjornander" w:date="2015-04-25T11:38:00Z">
        <w:r w:rsidRPr="00903DBA">
          <w:rPr>
            <w:noProof/>
          </w:rPr>
          <w:t xml:space="preserve">stating its size, </w:t>
        </w:r>
      </w:ins>
      <w:ins w:id="372" w:author="Stefan Bjornander" w:date="2015-04-25T14:31:00Z">
        <w:r w:rsidRPr="00903DBA">
          <w:rPr>
            <w:noProof/>
          </w:rPr>
          <w:t>in which case the array is given the size zero. I</w:t>
        </w:r>
      </w:ins>
      <w:ins w:id="373" w:author="Stefan Bjornander" w:date="2015-04-25T11:38:00Z">
        <w:r w:rsidRPr="00903DBA">
          <w:rPr>
            <w:noProof/>
          </w:rPr>
          <w:t>n that case</w:t>
        </w:r>
      </w:ins>
      <w:ins w:id="374" w:author="Stefan Bjornander" w:date="2015-04-25T14:31:00Z">
        <w:r w:rsidRPr="00903DBA">
          <w:rPr>
            <w:noProof/>
          </w:rPr>
          <w:t>,</w:t>
        </w:r>
      </w:ins>
      <w:ins w:id="375" w:author="Stefan Bjornander" w:date="2015-04-25T11:38:00Z">
        <w:r w:rsidRPr="00903DBA">
          <w:rPr>
            <w:noProof/>
          </w:rPr>
          <w:t xml:space="preserve"> </w:t>
        </w:r>
      </w:ins>
      <w:ins w:id="376" w:author="Stefan Bjornander" w:date="2015-04-25T14:31:00Z">
        <w:r w:rsidRPr="00903DBA">
          <w:rPr>
            <w:noProof/>
          </w:rPr>
          <w:t>the</w:t>
        </w:r>
      </w:ins>
      <w:ins w:id="377" w:author="Stefan Bjornander" w:date="2015-04-25T11:38:00Z">
        <w:r w:rsidRPr="00903DBA">
          <w:rPr>
            <w:noProof/>
          </w:rPr>
          <w:t xml:space="preserve"> </w:t>
        </w:r>
      </w:ins>
      <w:ins w:id="378" w:author="Stefan Bjornander" w:date="2015-04-25T14:31:00Z">
        <w:r w:rsidRPr="00903DBA">
          <w:rPr>
            <w:noProof/>
          </w:rPr>
          <w:t xml:space="preserve">array </w:t>
        </w:r>
      </w:ins>
      <w:ins w:id="379" w:author="Stefan Bjornander" w:date="2015-04-25T11:38:00Z">
        <w:r w:rsidRPr="00903DBA">
          <w:rPr>
            <w:noProof/>
          </w:rPr>
          <w:t xml:space="preserve">size must be determined by the size of its initialization list. </w:t>
        </w:r>
      </w:ins>
      <w:ins w:id="380" w:author="Stefan Bjornander" w:date="2015-04-25T11:39:00Z">
        <w:r w:rsidRPr="00903DBA">
          <w:rPr>
            <w:noProof/>
          </w:rPr>
          <w:t xml:space="preserve">However, if the </w:t>
        </w:r>
      </w:ins>
      <w:ins w:id="381" w:author="Stefan Bjornander" w:date="2015-04-25T11:40:00Z">
        <w:r w:rsidRPr="00903DBA">
          <w:rPr>
            <w:noProof/>
          </w:rPr>
          <w:t xml:space="preserve">array </w:t>
        </w:r>
      </w:ins>
      <w:ins w:id="382" w:author="Stefan Bjornander" w:date="2015-04-25T11:39:00Z">
        <w:r w:rsidRPr="00903DBA">
          <w:rPr>
            <w:noProof/>
          </w:rPr>
          <w:t xml:space="preserve">definition </w:t>
        </w:r>
      </w:ins>
      <w:ins w:id="383" w:author="Stefan Bjornander" w:date="2015-04-25T11:40:00Z">
        <w:r w:rsidRPr="00903DBA">
          <w:rPr>
            <w:noProof/>
          </w:rPr>
          <w:t>lacks</w:t>
        </w:r>
      </w:ins>
      <w:ins w:id="384" w:author="Stefan Bjornander" w:date="2015-04-25T11:39:00Z">
        <w:r w:rsidRPr="00903DBA">
          <w:rPr>
            <w:noProof/>
          </w:rPr>
          <w:t xml:space="preserve"> an initialization list</w:t>
        </w:r>
      </w:ins>
      <w:ins w:id="385" w:author="Stefan Bjornander" w:date="2015-04-25T11:40:00Z">
        <w:r w:rsidRPr="00903DBA">
          <w:rPr>
            <w:noProof/>
          </w:rPr>
          <w:t xml:space="preserve">, the array </w:t>
        </w:r>
      </w:ins>
      <w:ins w:id="386" w:author="Stefan Bjornander" w:date="2015-04-25T14:31:00Z">
        <w:r w:rsidRPr="00903DBA">
          <w:rPr>
            <w:noProof/>
          </w:rPr>
          <w:t xml:space="preserve">keeps the size zero and is considered </w:t>
        </w:r>
      </w:ins>
      <w:ins w:id="387" w:author="Stefan Bjornander" w:date="2015-04-25T11:40:00Z">
        <w:r w:rsidRPr="00903DBA">
          <w:rPr>
            <w:noProof/>
          </w:rPr>
          <w:t>incomplete</w:t>
        </w:r>
      </w:ins>
      <w:ins w:id="388" w:author="Stefan Bjornander" w:date="2015-04-25T11:39:00Z">
        <w:r w:rsidRPr="00903DBA">
          <w:rPr>
            <w:noProof/>
          </w:rPr>
          <w:t>.</w:t>
        </w:r>
      </w:ins>
      <w:ins w:id="389" w:author="Stefan Bjornander" w:date="2015-04-25T14:30:00Z">
        <w:r w:rsidRPr="00903DBA">
          <w:rPr>
            <w:noProof/>
          </w:rPr>
          <w:t xml:space="preserve"> In the same</w:t>
        </w:r>
      </w:ins>
      <w:ins w:id="390" w:author="Stefan Bjornander" w:date="2015-04-25T14:33:00Z">
        <w:r w:rsidRPr="00903DBA">
          <w:rPr>
            <w:noProof/>
          </w:rPr>
          <w:t xml:space="preserve"> way</w:t>
        </w:r>
      </w:ins>
      <w:ins w:id="391" w:author="Stefan Bjornander" w:date="2015-04-25T14:30:00Z">
        <w:r w:rsidRPr="00903DBA">
          <w:rPr>
            <w:noProof/>
          </w:rPr>
          <w:t xml:space="preserve">, it is possible to define only the </w:t>
        </w:r>
      </w:ins>
      <w:ins w:id="392" w:author="Stefan Bjornander" w:date="2015-04-25T14:32:00Z">
        <w:r w:rsidRPr="00903DBA">
          <w:rPr>
            <w:noProof/>
          </w:rPr>
          <w:t>n</w:t>
        </w:r>
      </w:ins>
      <w:ins w:id="393" w:author="Stefan Bjornander" w:date="2015-04-25T14:33:00Z">
        <w:r w:rsidRPr="00903DBA">
          <w:rPr>
            <w:noProof/>
          </w:rPr>
          <w:t>ame tag</w:t>
        </w:r>
      </w:ins>
      <w:ins w:id="394" w:author="Stefan Bjornander" w:date="2015-04-25T14:30:00Z">
        <w:r w:rsidRPr="00903DBA">
          <w:rPr>
            <w:noProof/>
          </w:rPr>
          <w:t xml:space="preserve"> of a struct</w:t>
        </w:r>
      </w:ins>
      <w:ins w:id="395" w:author="Stefan Bjornander" w:date="2015-04-25T14:33:00Z">
        <w:r w:rsidRPr="00903DBA">
          <w:rPr>
            <w:noProof/>
          </w:rPr>
          <w:t xml:space="preserve"> or union</w:t>
        </w:r>
      </w:ins>
      <w:ins w:id="396" w:author="Stefan Bjornander" w:date="2015-04-25T14:30:00Z">
        <w:r w:rsidRPr="00903DBA">
          <w:rPr>
            <w:noProof/>
          </w:rPr>
          <w:t xml:space="preserve">, with its </w:t>
        </w:r>
      </w:ins>
      <w:ins w:id="397" w:author="Stefan Bjornander" w:date="2015-04-25T14:33:00Z">
        <w:r w:rsidRPr="00903DBA">
          <w:rPr>
            <w:noProof/>
          </w:rPr>
          <w:t xml:space="preserve">member </w:t>
        </w:r>
      </w:ins>
      <w:r w:rsidRPr="00903DBA">
        <w:rPr>
          <w:noProof/>
        </w:rPr>
        <w:t>map</w:t>
      </w:r>
      <w:ins w:id="398" w:author="Stefan Bjornander" w:date="2015-04-25T14:33:00Z">
        <w:r w:rsidRPr="00903DBA">
          <w:rPr>
            <w:noProof/>
          </w:rPr>
          <w:t xml:space="preserve"> </w:t>
        </w:r>
      </w:ins>
      <w:ins w:id="399" w:author="Stefan Bjornander" w:date="2015-04-25T14:30:00Z">
        <w:r w:rsidRPr="00903DBA">
          <w:rPr>
            <w:noProof/>
          </w:rPr>
          <w:t xml:space="preserve">to be defined later. </w:t>
        </w:r>
      </w:ins>
      <w:ins w:id="400" w:author="Stefan Bjornander" w:date="2015-04-25T14:32:00Z">
        <w:r w:rsidRPr="00903DBA">
          <w:rPr>
            <w:noProof/>
          </w:rPr>
          <w:t xml:space="preserve">In that case, the member </w:t>
        </w:r>
      </w:ins>
      <w:r w:rsidRPr="00903DBA">
        <w:rPr>
          <w:noProof/>
        </w:rPr>
        <w:t>map</w:t>
      </w:r>
      <w:ins w:id="401" w:author="Stefan Bjornander" w:date="2015-04-25T14:32:00Z">
        <w:r w:rsidRPr="00903DBA">
          <w:rPr>
            <w:noProof/>
          </w:rPr>
          <w:t xml:space="preserve"> is given the value null</w:t>
        </w:r>
      </w:ins>
      <w:ins w:id="402" w:author="Stefan Bjornander" w:date="2015-04-25T14:33:00Z">
        <w:r w:rsidRPr="00903DBA">
          <w:rPr>
            <w:noProof/>
          </w:rPr>
          <w:t xml:space="preserve"> and the struct or union is consider incomplete.</w:t>
        </w:r>
      </w:ins>
      <w:ins w:id="403" w:author="Stefan Bjornander" w:date="2015-04-25T14:34:00Z">
        <w:r w:rsidRPr="00903DBA">
          <w:rPr>
            <w:noProof/>
          </w:rPr>
          <w:t xml:space="preserve"> Variables </w:t>
        </w:r>
      </w:ins>
      <w:r w:rsidR="0051694F">
        <w:rPr>
          <w:noProof/>
        </w:rPr>
        <w:t xml:space="preserve">of </w:t>
      </w:r>
      <w:ins w:id="404" w:author="Stefan Bjornander" w:date="2015-04-25T14:34:00Z">
        <w:r w:rsidRPr="00903DBA">
          <w:rPr>
            <w:noProof/>
          </w:rPr>
          <w:t>array</w:t>
        </w:r>
      </w:ins>
      <w:r w:rsidR="0051694F">
        <w:rPr>
          <w:noProof/>
        </w:rPr>
        <w:t>, struct, or union</w:t>
      </w:r>
      <w:ins w:id="405" w:author="Stefan Bjornander" w:date="2015-04-25T14:34:00Z">
        <w:r w:rsidRPr="00903DBA">
          <w:rPr>
            <w:noProof/>
          </w:rPr>
          <w:t xml:space="preserve"> type </w:t>
        </w:r>
      </w:ins>
      <w:r w:rsidR="0051694F">
        <w:rPr>
          <w:noProof/>
        </w:rPr>
        <w:t>m</w:t>
      </w:r>
      <w:ins w:id="406" w:author="Stefan Bjornander" w:date="2015-04-25T14:34:00Z">
        <w:r w:rsidRPr="00903DBA">
          <w:rPr>
            <w:noProof/>
          </w:rPr>
          <w:t>ust be 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10A5D33C" w:rsidR="008C07AF" w:rsidRPr="00903DBA" w:rsidRDefault="00CC1DF4" w:rsidP="0060539D">
      <w:pPr>
        <w:pStyle w:val="Heading3"/>
        <w:rPr>
          <w:highlight w:val="white"/>
        </w:rPr>
      </w:pPr>
      <w:r>
        <w:rPr>
          <w:highlight w:val="white"/>
        </w:rPr>
        <w:t>&lt;h3&gt;</w:t>
      </w:r>
      <w:bookmarkStart w:id="407" w:name="_Toc93320540"/>
      <w:r>
        <w:rPr>
          <w:highlight w:val="white"/>
        </w:rPr>
        <w:t>Constant and Volatile</w:t>
      </w:r>
      <w:bookmarkEnd w:id="407"/>
      <w:r>
        <w:rPr>
          <w:highlight w:val="white"/>
        </w:rPr>
        <w:t>&lt;/h3&gt;</w:t>
      </w:r>
    </w:p>
    <w:p w14:paraId="66A16E10" w14:textId="4A7B8A14" w:rsidR="00B864B2" w:rsidRPr="00903DBA" w:rsidRDefault="00B864B2">
      <w:pPr>
        <w:pPrChange w:id="408" w:author="Stefan Bjornander" w:date="2015-04-25T10:27:00Z">
          <w:pPr>
            <w:pStyle w:val="Heading3"/>
          </w:pPr>
        </w:pPrChange>
      </w:pPr>
      <w:ins w:id="409" w:author="Stefan Bjornander" w:date="2015-04-25T10:30:00Z">
        <w:r w:rsidRPr="00903DBA">
          <w:t xml:space="preserve">The idea of the </w:t>
        </w:r>
      </w:ins>
      <w:r w:rsidR="00D4318D">
        <w:rPr>
          <w:rStyle w:val="KeyWord0"/>
        </w:rPr>
        <w:t>&lt;k&gt;</w:t>
      </w:r>
      <w:ins w:id="410" w:author="Stefan Bjornander" w:date="2015-04-25T10:30:00Z">
        <w:r w:rsidR="00D4318D" w:rsidRPr="0051694F">
          <w:rPr>
            <w:rStyle w:val="KeyWord0"/>
          </w:rPr>
          <w:t>volatile</w:t>
        </w:r>
      </w:ins>
      <w:r w:rsidR="00D4318D">
        <w:rPr>
          <w:rStyle w:val="KeyWord0"/>
        </w:rPr>
        <w:t>&lt;/k&gt;</w:t>
      </w:r>
      <w:ins w:id="411" w:author="Stefan Bjornander" w:date="2015-04-25T10:30:00Z">
        <w:r w:rsidRPr="00903DBA">
          <w:t xml:space="preserve"> </w:t>
        </w:r>
      </w:ins>
      <w:ins w:id="412" w:author="Stefan Bjornander" w:date="2015-04-25T10:31:00Z">
        <w:r w:rsidRPr="00903DBA">
          <w:t xml:space="preserve">qualifier is to </w:t>
        </w:r>
      </w:ins>
      <w:ins w:id="413" w:author="Stefan Bjornander" w:date="2015-04-25T10:30:00Z">
        <w:r w:rsidRPr="00903DBA">
          <w:t xml:space="preserve">prevent optimization, and since this book </w:t>
        </w:r>
      </w:ins>
      <w:ins w:id="414" w:author="Stefan Bjornander" w:date="2015-04-25T10:31:00Z">
        <w:r w:rsidRPr="00903DBA">
          <w:t>is focused on optimization techniques</w:t>
        </w:r>
      </w:ins>
      <w:r w:rsidR="001832E0" w:rsidRPr="00903DBA">
        <w:t>,</w:t>
      </w:r>
      <w:ins w:id="415" w:author="Stefan Bjornander" w:date="2015-04-25T10:31:00Z">
        <w:r w:rsidRPr="00903DBA">
          <w:t xml:space="preserve"> we have no real use for the </w:t>
        </w:r>
      </w:ins>
      <w:r w:rsidR="00D4318D">
        <w:rPr>
          <w:rStyle w:val="KeyWord0"/>
        </w:rPr>
        <w:t>&lt;k&gt;</w:t>
      </w:r>
      <w:ins w:id="416" w:author="Stefan Bjornander" w:date="2015-04-25T10:31:00Z">
        <w:r w:rsidR="00D4318D" w:rsidRPr="0051694F">
          <w:rPr>
            <w:rStyle w:val="KeyWord0"/>
          </w:rPr>
          <w:t>volatile</w:t>
        </w:r>
      </w:ins>
      <w:r w:rsidR="00D4318D">
        <w:rPr>
          <w:rStyle w:val="KeyWord0"/>
        </w:rPr>
        <w:t>&lt;/k&gt;</w:t>
      </w:r>
      <w:ins w:id="417" w:author="Stefan Bjornander" w:date="2015-04-25T10:31:00Z">
        <w:r w:rsidRPr="00903DBA">
          <w:t xml:space="preserve"> </w:t>
        </w:r>
      </w:ins>
      <w:r w:rsidRPr="00903DBA">
        <w:t>qualifier</w:t>
      </w:r>
      <w:ins w:id="418" w:author="Stefan Bjornander" w:date="2015-04-25T10:31:00Z">
        <w:r w:rsidRPr="00903DBA">
          <w:t xml:space="preserve">. However, for the sake of </w:t>
        </w:r>
      </w:ins>
      <w:r w:rsidRPr="00903DBA">
        <w:t>completeness</w:t>
      </w:r>
      <w:ins w:id="419" w:author="Stefan Bjornander" w:date="2015-04-25T10:31:00Z">
        <w:r w:rsidRPr="00903DBA">
          <w:t xml:space="preserve"> we include the </w:t>
        </w:r>
      </w:ins>
      <w:r w:rsidR="00D4318D">
        <w:rPr>
          <w:rStyle w:val="KeyWord0"/>
        </w:rPr>
        <w:t>&lt;k&gt;</w:t>
      </w:r>
      <w:ins w:id="420" w:author="Stefan Bjornander" w:date="2015-04-25T10:31:00Z">
        <w:r w:rsidR="00D4318D" w:rsidRPr="00903DBA">
          <w:rPr>
            <w:rStyle w:val="KeyWord0"/>
            <w:rPrChange w:id="421" w:author="Stefan Bjornander" w:date="2015-04-25T10:32:00Z">
              <w:rPr>
                <w:rStyle w:val="CodeInText"/>
                <w:b/>
                <w:sz w:val="32"/>
              </w:rPr>
            </w:rPrChange>
          </w:rPr>
          <w:t>m_volatile</w:t>
        </w:r>
      </w:ins>
      <w:r w:rsidR="00D4318D">
        <w:rPr>
          <w:rStyle w:val="KeyWord0"/>
        </w:rPr>
        <w:t>&lt;/k&gt;</w:t>
      </w:r>
      <w:ins w:id="422" w:author="Stefan Bjornander" w:date="2015-04-25T10:31:00Z">
        <w:r w:rsidRPr="00903DBA">
          <w:t xml:space="preserve"> field in the </w:t>
        </w:r>
      </w:ins>
      <w:r w:rsidR="00D4318D">
        <w:rPr>
          <w:rStyle w:val="KeyWord0"/>
        </w:rPr>
        <w:t>&lt;k&gt;</w:t>
      </w:r>
      <w:ins w:id="423" w:author="Stefan Bjornander" w:date="2015-04-25T10:31:00Z">
        <w:r w:rsidR="00D4318D" w:rsidRPr="00903DBA">
          <w:rPr>
            <w:rStyle w:val="KeyWord0"/>
            <w:rPrChange w:id="424" w:author="Stefan Bjornander" w:date="2015-04-25T10:32:00Z">
              <w:rPr>
                <w:rStyle w:val="CodeInText"/>
                <w:b/>
                <w:sz w:val="32"/>
              </w:rPr>
            </w:rPrChange>
          </w:rPr>
          <w:t>Type</w:t>
        </w:r>
      </w:ins>
      <w:r w:rsidR="00D4318D">
        <w:rPr>
          <w:rStyle w:val="KeyWord0"/>
        </w:rPr>
        <w:t>&lt;/k&gt;</w:t>
      </w:r>
      <w:ins w:id="425" w:author="Stefan Bjornander" w:date="2015-04-25T10:31:00Z">
        <w:r w:rsidRPr="00903DBA">
          <w:t xml:space="preserve"> class.</w:t>
        </w:r>
      </w:ins>
      <w:r w:rsidR="001832E0" w:rsidRPr="00903DBA">
        <w:t xml:space="preserve"> </w:t>
      </w:r>
      <w:r w:rsidR="000F0901">
        <w:t>I</w:t>
      </w:r>
      <w:r w:rsidR="00CE22F5">
        <w:t>n this book, i</w:t>
      </w:r>
      <w:r w:rsidR="000F0901">
        <w:t>t</w:t>
      </w:r>
      <w:r w:rsidR="001832E0" w:rsidRPr="00903DBA">
        <w:t xml:space="preserv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7256F08B" w:rsidR="006E1FB9" w:rsidRPr="00903DBA" w:rsidRDefault="0026755D" w:rsidP="0026755D">
      <w:pPr>
        <w:rPr>
          <w:color w:val="auto"/>
        </w:rPr>
      </w:pPr>
      <w:r w:rsidRPr="00903DBA">
        <w:t>A</w:t>
      </w:r>
      <w:ins w:id="426" w:author="Stefan Bjornander" w:date="2015-04-25T10:28:00Z">
        <w:r w:rsidRPr="00903DBA">
          <w:t xml:space="preserve"> type is constant if its field </w:t>
        </w:r>
      </w:ins>
      <w:r w:rsidR="00D4318D">
        <w:rPr>
          <w:rStyle w:val="KeyWord0"/>
        </w:rPr>
        <w:t>&lt;k&gt;</w:t>
      </w:r>
      <w:ins w:id="427" w:author="Stefan Bjornander" w:date="2015-04-25T10:28:00Z">
        <w:r w:rsidR="00D4318D" w:rsidRPr="00903DBA">
          <w:rPr>
            <w:rStyle w:val="KeyWord0"/>
            <w:rPrChange w:id="428" w:author="Stefan Bjornander" w:date="2015-04-25T10:28:00Z">
              <w:rPr>
                <w:rStyle w:val="CodeInText"/>
              </w:rPr>
            </w:rPrChange>
          </w:rPr>
          <w:t>m_constant</w:t>
        </w:r>
      </w:ins>
      <w:r w:rsidR="00D4318D">
        <w:rPr>
          <w:rStyle w:val="KeyWord0"/>
        </w:rPr>
        <w:t>&lt;/k&gt;</w:t>
      </w:r>
      <w:ins w:id="429" w:author="Stefan Bjornander" w:date="2015-04-25T10:28:00Z">
        <w:r w:rsidRPr="00903DBA">
          <w:t xml:space="preserve"> is true. </w:t>
        </w:r>
      </w:ins>
      <w:r w:rsidR="00CE22F5">
        <w:t>A</w:t>
      </w:r>
      <w:ins w:id="430" w:author="Stefan Bjornander" w:date="2015-04-25T10:28:00Z">
        <w:r w:rsidRPr="00903DBA">
          <w:t xml:space="preserve"> struct or union is </w:t>
        </w:r>
      </w:ins>
      <w:r w:rsidR="00D96162" w:rsidRPr="00903DBA">
        <w:t>c</w:t>
      </w:r>
      <w:ins w:id="431" w:author="Stefan Bjornander" w:date="2015-04-25T10:29:00Z">
        <w:r w:rsidRPr="00903DBA">
          <w:t>onstant</w:t>
        </w:r>
      </w:ins>
      <w:ins w:id="432" w:author="Stefan Bjornander" w:date="2015-04-25T10:28:00Z">
        <w:r w:rsidRPr="00903DBA">
          <w:t xml:space="preserve"> if </w:t>
        </w:r>
      </w:ins>
      <w:ins w:id="433" w:author="Stefan Bjornander" w:date="2015-04-25T10:29:00Z">
        <w:r w:rsidRPr="00903DBA">
          <w:t>it is constant</w:t>
        </w:r>
      </w:ins>
      <w:r w:rsidR="00D96162" w:rsidRPr="00903DBA">
        <w:t xml:space="preserve"> in </w:t>
      </w:r>
      <w:r w:rsidR="00984E72" w:rsidRPr="00903DBA">
        <w:t>itself</w:t>
      </w:r>
      <w:r w:rsidR="00C04FC7" w:rsidRPr="00903DBA">
        <w:t>,</w:t>
      </w:r>
      <w:r w:rsidR="00984E72" w:rsidRPr="00903DBA">
        <w:t xml:space="preserve"> or</w:t>
      </w:r>
      <w:ins w:id="434" w:author="Stefan Bjornander" w:date="2015-04-25T10:29:00Z">
        <w:r w:rsidRPr="00903DBA">
          <w:t xml:space="preserve"> </w:t>
        </w:r>
      </w:ins>
      <w:r w:rsidR="00C04FC7" w:rsidRPr="00903DBA">
        <w:t xml:space="preserve">if </w:t>
      </w:r>
      <w:ins w:id="435" w:author="Stefan Bjornander" w:date="2015-04-25T10:29:00Z">
        <w:r w:rsidRPr="00903DBA">
          <w:t xml:space="preserve">is any of its members </w:t>
        </w:r>
      </w:ins>
      <w:r w:rsidR="00CE22F5">
        <w:t xml:space="preserve">is, </w:t>
      </w:r>
      <w:ins w:id="436" w:author="Stefan Bjornander" w:date="2015-04-25T10:30:00Z">
        <w:r w:rsidRPr="00903DBA">
          <w:t>recursively</w:t>
        </w:r>
      </w:ins>
      <w:r w:rsidR="00CE22F5">
        <w:t>,</w:t>
      </w:r>
      <w:ins w:id="437"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lastRenderedPageBreak/>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25FEAAFF" w:rsidR="00A86C0C" w:rsidRPr="00903DBA" w:rsidRDefault="00CC1DF4" w:rsidP="0060539D">
      <w:pPr>
        <w:pStyle w:val="Heading3"/>
        <w:rPr>
          <w:highlight w:val="white"/>
        </w:rPr>
      </w:pPr>
      <w:r>
        <w:rPr>
          <w:highlight w:val="white"/>
        </w:rPr>
        <w:t>&lt;h3&gt;</w:t>
      </w:r>
      <w:bookmarkStart w:id="438" w:name="_Toc93320541"/>
      <w:r>
        <w:rPr>
          <w:highlight w:val="white"/>
        </w:rPr>
        <w:t>Hash Code and Equals</w:t>
      </w:r>
      <w:bookmarkEnd w:id="438"/>
      <w:r>
        <w:rPr>
          <w:highlight w:val="white"/>
        </w:rPr>
        <w:t>&lt;/h3&gt;</w:t>
      </w:r>
    </w:p>
    <w:p w14:paraId="59ED11FD" w14:textId="5250C154" w:rsidR="006E1FB9" w:rsidRPr="00903DBA" w:rsidRDefault="0031522E" w:rsidP="0031522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GetHashCode</w:t>
      </w:r>
      <w:r w:rsidR="00D4318D">
        <w:rPr>
          <w:rStyle w:val="KeyWord0"/>
          <w:highlight w:val="white"/>
        </w:rPr>
        <w:t>&lt;/k&gt;</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00D4318D">
        <w:rPr>
          <w:rStyle w:val="KeyWord0"/>
          <w:highlight w:val="white"/>
        </w:rPr>
        <w:t>&lt;k&gt;</w:t>
      </w:r>
      <w:r w:rsidR="00D4318D" w:rsidRPr="00903DBA">
        <w:rPr>
          <w:rStyle w:val="KeyWord0"/>
          <w:highlight w:val="white"/>
        </w:rPr>
        <w:t>Equals</w:t>
      </w:r>
      <w:r w:rsidR="00D4318D">
        <w:rPr>
          <w:rStyle w:val="KeyWord0"/>
          <w:highlight w:val="white"/>
        </w:rPr>
        <w:t>&lt;/k&gt;</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904D2B4" w:rsidR="00B95083" w:rsidRPr="00903DBA" w:rsidRDefault="00B95083">
      <w:r w:rsidRPr="00903DBA">
        <w:t xml:space="preserve">The </w:t>
      </w:r>
      <w:r w:rsidR="00D4318D">
        <w:rPr>
          <w:rStyle w:val="KeyWord0"/>
        </w:rPr>
        <w:t>&lt;k&gt;</w:t>
      </w:r>
      <w:r w:rsidR="00D4318D" w:rsidRPr="00E877EB">
        <w:rPr>
          <w:rStyle w:val="KeyWord0"/>
        </w:rPr>
        <w:t>Equals</w:t>
      </w:r>
      <w:r w:rsidR="00D4318D">
        <w:rPr>
          <w:rStyle w:val="KeyWord0"/>
        </w:rPr>
        <w:t>&lt;/k&gt;</w:t>
      </w:r>
      <w:r w:rsidRPr="00903DBA">
        <w:t xml:space="preserve">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1EFE5799" w:rsidR="006E1FB9" w:rsidRPr="00903DBA" w:rsidRDefault="006E1FB9" w:rsidP="006E1FB9">
      <w:pPr>
        <w:pStyle w:val="Code"/>
        <w:rPr>
          <w:highlight w:val="white"/>
        </w:rPr>
      </w:pPr>
      <w:r w:rsidRPr="00903DBA">
        <w:rPr>
          <w:highlight w:val="white"/>
        </w:rPr>
        <w:t xml:space="preserve">      if (obj is Type</w:t>
      </w:r>
      <w:r w:rsidR="00EA7FDC">
        <w:rPr>
          <w:highlight w:val="white"/>
        </w:rPr>
        <w:t xml:space="preserve"> </w:t>
      </w:r>
      <w:r w:rsidR="00EA7FDC" w:rsidRPr="00903DBA">
        <w:rPr>
          <w:highlight w:val="white"/>
        </w:rPr>
        <w:t>type</w:t>
      </w:r>
      <w:r w:rsidRPr="00903DBA">
        <w:rPr>
          <w:highlight w:val="white"/>
        </w:rPr>
        <w:t>) {</w:t>
      </w: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39" w:author="Stefan Bjornander" w:date="2015-04-25T14:35:00Z">
        <w:r w:rsidRPr="00903DBA">
          <w:t>Two pointer</w:t>
        </w:r>
      </w:ins>
      <w:r w:rsidRPr="00903DBA">
        <w:rPr>
          <w:noProof/>
        </w:rPr>
        <w:t>s</w:t>
      </w:r>
      <w:ins w:id="440" w:author="Stefan Bjornander" w:date="2015-04-25T14:35:00Z">
        <w:r w:rsidRPr="00903DBA">
          <w:rPr>
            <w:noProof/>
          </w:rPr>
          <w:t xml:space="preserve"> are </w:t>
        </w:r>
      </w:ins>
      <w:r w:rsidRPr="00903DBA">
        <w:rPr>
          <w:noProof/>
        </w:rPr>
        <w:t xml:space="preserve">considered to be </w:t>
      </w:r>
      <w:ins w:id="441" w:author="Stefan Bjornander" w:date="2015-04-25T14:35:00Z">
        <w:r w:rsidRPr="00903DBA">
          <w:rPr>
            <w:noProof/>
          </w:rPr>
          <w:t>equal if the type</w:t>
        </w:r>
      </w:ins>
      <w:r w:rsidRPr="00903DBA">
        <w:rPr>
          <w:noProof/>
        </w:rPr>
        <w:t>s</w:t>
      </w:r>
      <w:ins w:id="442"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43" w:author="Stefan Bjornander" w:date="2015-04-25T14:56:00Z">
        <w:r w:rsidRPr="00903DBA">
          <w:rPr>
            <w:noProof/>
          </w:rPr>
          <w:t xml:space="preserve">wo arrays are </w:t>
        </w:r>
      </w:ins>
      <w:r w:rsidRPr="00903DBA">
        <w:rPr>
          <w:noProof/>
        </w:rPr>
        <w:t xml:space="preserve">equal </w:t>
      </w:r>
      <w:ins w:id="444" w:author="Stefan Bjornander" w:date="2015-04-25T17:26:00Z">
        <w:r w:rsidRPr="00903DBA">
          <w:rPr>
            <w:noProof/>
          </w:rPr>
          <w:t>if</w:t>
        </w:r>
      </w:ins>
      <w:r w:rsidRPr="00903DBA">
        <w:rPr>
          <w:noProof/>
        </w:rPr>
        <w:t xml:space="preserve"> </w:t>
      </w:r>
      <w:ins w:id="445"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D4EF8D0" w:rsidR="006E1FB9" w:rsidRPr="00903DBA" w:rsidRDefault="00B40B97" w:rsidP="00B40B97">
      <w:pPr>
        <w:rPr>
          <w:color w:val="auto"/>
        </w:rPr>
      </w:pPr>
      <w:ins w:id="446" w:author="Stefan Bjornander" w:date="2015-04-25T14:58:00Z">
        <w:r w:rsidRPr="00903DBA">
          <w:rPr>
            <w:noProof/>
          </w:rPr>
          <w:t>Two struct</w:t>
        </w:r>
      </w:ins>
      <w:ins w:id="447" w:author="Stefan Bjornander" w:date="2015-04-25T16:07:00Z">
        <w:r w:rsidRPr="00903DBA">
          <w:rPr>
            <w:noProof/>
          </w:rPr>
          <w:t>s</w:t>
        </w:r>
      </w:ins>
      <w:ins w:id="448" w:author="Stefan Bjornander" w:date="2015-04-25T14:58:00Z">
        <w:r w:rsidRPr="00903DBA">
          <w:rPr>
            <w:noProof/>
          </w:rPr>
          <w:t xml:space="preserve"> or unions are equal if </w:t>
        </w:r>
      </w:ins>
      <w:ins w:id="449" w:author="Stefan Bjornander" w:date="2015-04-25T16:06:00Z">
        <w:r w:rsidRPr="00903DBA">
          <w:rPr>
            <w:noProof/>
          </w:rPr>
          <w:t xml:space="preserve">they both are incomplete </w:t>
        </w:r>
      </w:ins>
      <w:r w:rsidRPr="00903DBA">
        <w:rPr>
          <w:noProof/>
        </w:rPr>
        <w:t xml:space="preserve">(their member maps are null) </w:t>
      </w:r>
      <w:ins w:id="450" w:author="Stefan Bjornander" w:date="2015-04-25T16:06:00Z">
        <w:r w:rsidRPr="00903DBA">
          <w:rPr>
            <w:noProof/>
          </w:rPr>
          <w:t xml:space="preserve">or if </w:t>
        </w:r>
      </w:ins>
      <w:ins w:id="451" w:author="Stefan Bjornander" w:date="2015-04-25T14:58:00Z">
        <w:r w:rsidRPr="00903DBA">
          <w:rPr>
            <w:noProof/>
          </w:rPr>
          <w:t xml:space="preserve">their member </w:t>
        </w:r>
      </w:ins>
      <w:r w:rsidRPr="00903DBA">
        <w:rPr>
          <w:noProof/>
        </w:rPr>
        <w:t>maps</w:t>
      </w:r>
      <w:ins w:id="452" w:author="Stefan Bjornander" w:date="2015-04-25T14:58:00Z">
        <w:r w:rsidRPr="00903DBA">
          <w:rPr>
            <w:noProof/>
          </w:rPr>
          <w:t xml:space="preserve"> are equal</w:t>
        </w:r>
      </w:ins>
      <w:ins w:id="453" w:author="Stefan Bjornander" w:date="2015-04-25T16:07:00Z">
        <w:r w:rsidRPr="00903DBA">
          <w:rPr>
            <w:noProof/>
          </w:rPr>
          <w:t>. N</w:t>
        </w:r>
      </w:ins>
      <w:ins w:id="454" w:author="Stefan Bjornander" w:date="2015-04-25T16:05:00Z">
        <w:r w:rsidRPr="00903DBA">
          <w:rPr>
            <w:noProof/>
          </w:rPr>
          <w:t xml:space="preserve">ote that they </w:t>
        </w:r>
      </w:ins>
      <w:r w:rsidRPr="00903DBA">
        <w:rPr>
          <w:noProof/>
        </w:rPr>
        <w:t xml:space="preserve">must not only </w:t>
      </w:r>
      <w:ins w:id="455" w:author="Stefan Bjornander" w:date="2015-04-25T16:06:00Z">
        <w:r w:rsidRPr="00903DBA">
          <w:rPr>
            <w:noProof/>
          </w:rPr>
          <w:t>have the same members, the</w:t>
        </w:r>
      </w:ins>
      <w:r w:rsidRPr="00903DBA">
        <w:rPr>
          <w:noProof/>
        </w:rPr>
        <w:t xml:space="preserve"> members</w:t>
      </w:r>
      <w:ins w:id="456" w:author="Stefan Bjornander" w:date="2015-04-25T16:06:00Z">
        <w:r w:rsidRPr="00903DBA">
          <w:rPr>
            <w:noProof/>
          </w:rPr>
          <w:t xml:space="preserve"> </w:t>
        </w:r>
      </w:ins>
      <w:r w:rsidRPr="00903DBA">
        <w:rPr>
          <w:noProof/>
        </w:rPr>
        <w:t xml:space="preserve">must also appear in the </w:t>
      </w:r>
      <w:ins w:id="457"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193161E6" w:rsidR="006E1FB9" w:rsidRPr="00903DBA" w:rsidRDefault="000B4F48" w:rsidP="000B4F48">
      <w:pPr>
        <w:rPr>
          <w:highlight w:val="white"/>
        </w:rPr>
      </w:pPr>
      <w:ins w:id="458" w:author="Stefan Bjornander" w:date="2015-04-25T16:08:00Z">
        <w:r w:rsidRPr="00903DBA">
          <w:rPr>
            <w:noProof/>
          </w:rPr>
          <w:t>Two functions are equal if their return types are equal, they have the same style (old or new) and their type lists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492109" w:rsidRDefault="00A17B20" w:rsidP="00A17B20">
      <w:pPr>
        <w:pStyle w:val="Code"/>
        <w:rPr>
          <w:highlight w:val="white"/>
          <w:lang w:val="sv-SE"/>
        </w:rPr>
      </w:pPr>
      <w:r w:rsidRPr="00903DBA">
        <w:rPr>
          <w:highlight w:val="white"/>
        </w:rPr>
        <w:lastRenderedPageBreak/>
        <w:t xml:space="preserve">                     </w:t>
      </w:r>
      <w:r w:rsidRPr="00492109">
        <w:rPr>
          <w:highlight w:val="white"/>
          <w:lang w:val="sv-SE"/>
        </w:rPr>
        <w:t>(((m_typeList == null) &amp;&amp; (type.m_typeList == null)) ||</w:t>
      </w:r>
    </w:p>
    <w:p w14:paraId="504521A6" w14:textId="77777777" w:rsidR="00A17B20" w:rsidRPr="00492109" w:rsidRDefault="00A17B20" w:rsidP="00A17B20">
      <w:pPr>
        <w:pStyle w:val="Code"/>
        <w:rPr>
          <w:highlight w:val="white"/>
          <w:lang w:val="sv-SE"/>
        </w:rPr>
      </w:pPr>
      <w:r w:rsidRPr="00492109">
        <w:rPr>
          <w:highlight w:val="white"/>
          <w:lang w:val="sv-SE"/>
        </w:rPr>
        <w:t xml:space="preserve">                      ((m_typeList != null) &amp;&amp; (type.m_typeList != null) &amp;&amp;</w:t>
      </w:r>
    </w:p>
    <w:p w14:paraId="0728BBB8" w14:textId="77777777" w:rsidR="00A17B20" w:rsidRPr="00903DBA" w:rsidRDefault="00A17B20" w:rsidP="00A17B20">
      <w:pPr>
        <w:pStyle w:val="Code"/>
        <w:rPr>
          <w:highlight w:val="white"/>
        </w:rPr>
      </w:pPr>
      <w:r w:rsidRPr="00492109">
        <w:rPr>
          <w:highlight w:val="white"/>
          <w:lang w:val="sv-SE"/>
        </w:rPr>
        <w:t xml:space="preserve">                     </w:t>
      </w:r>
      <w:r w:rsidRPr="00903DBA">
        <w:rPr>
          <w:highlight w:val="white"/>
        </w:rPr>
        <w:t>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56FADF16" w:rsidR="00FC32A3" w:rsidRPr="00903DBA" w:rsidRDefault="00CC1DF4" w:rsidP="0060539D">
      <w:pPr>
        <w:pStyle w:val="Heading3"/>
        <w:rPr>
          <w:highlight w:val="white"/>
        </w:rPr>
      </w:pPr>
      <w:r>
        <w:rPr>
          <w:highlight w:val="white"/>
        </w:rPr>
        <w:t>&lt;h3&gt;</w:t>
      </w:r>
      <w:bookmarkStart w:id="459" w:name="_Toc93320542"/>
      <w:r>
        <w:rPr>
          <w:highlight w:val="white"/>
        </w:rPr>
        <w:t>Predefined Types</w:t>
      </w:r>
      <w:bookmarkEnd w:id="459"/>
      <w:r>
        <w:rPr>
          <w:highlight w:val="white"/>
        </w:rPr>
        <w:t>&lt;/h3&gt;</w:t>
      </w:r>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37E533F0" w:rsidR="00AD5B79" w:rsidRPr="00B12950" w:rsidRDefault="00CC1DF4" w:rsidP="0060539D">
      <w:pPr>
        <w:pStyle w:val="Heading3"/>
        <w:rPr>
          <w:highlight w:val="white"/>
        </w:rPr>
      </w:pPr>
      <w:r>
        <w:rPr>
          <w:highlight w:val="white"/>
        </w:rPr>
        <w:t>&lt;h3&gt;</w:t>
      </w:r>
      <w:bookmarkStart w:id="460" w:name="_Toc93320543"/>
      <w:r>
        <w:rPr>
          <w:highlight w:val="white"/>
        </w:rPr>
        <w:t>ToString</w:t>
      </w:r>
      <w:bookmarkEnd w:id="460"/>
      <w:r>
        <w:rPr>
          <w:highlight w:val="white"/>
        </w:rPr>
        <w:t>&lt;/h3&gt;</w:t>
      </w:r>
    </w:p>
    <w:p w14:paraId="319867AD" w14:textId="2CECD1D9" w:rsidR="006E0C59" w:rsidRDefault="00AD5B79" w:rsidP="00AD5B79">
      <w:pPr>
        <w:rPr>
          <w:highlight w:val="white"/>
        </w:rPr>
      </w:pPr>
      <w:r>
        <w:rPr>
          <w:highlight w:val="white"/>
        </w:rPr>
        <w:t xml:space="preserve">Finally, we the </w:t>
      </w:r>
      <w:r w:rsidR="00D4318D">
        <w:rPr>
          <w:rStyle w:val="KeyWord0"/>
          <w:highlight w:val="white"/>
        </w:rPr>
        <w:t>&lt;k&gt;</w:t>
      </w:r>
      <w:r w:rsidR="00D4318D" w:rsidRPr="00AD5B79">
        <w:rPr>
          <w:rStyle w:val="KeyWord0"/>
          <w:highlight w:val="white"/>
        </w:rPr>
        <w:t>ToString</w:t>
      </w:r>
      <w:r w:rsidR="00D4318D">
        <w:rPr>
          <w:rStyle w:val="KeyWord0"/>
          <w:highlight w:val="white"/>
        </w:rPr>
        <w:t>&lt;/k&gt;</w:t>
      </w:r>
      <w:r>
        <w:rPr>
          <w:highlight w:val="white"/>
        </w:rPr>
        <w:t xml:space="preserve"> method. It returns the </w:t>
      </w:r>
      <w:r w:rsidR="006E0C59">
        <w:rPr>
          <w:highlight w:val="white"/>
        </w:rPr>
        <w:t>sort of the type as a string, with underlines replaced bu</w:t>
      </w:r>
      <w:r w:rsidR="00E877EB">
        <w:rPr>
          <w:highlight w:val="white"/>
        </w:rPr>
        <w:t>t</w:t>
      </w:r>
      <w:r w:rsidR="006E0C59">
        <w:rPr>
          <w:highlight w:val="white"/>
        </w:rPr>
        <w:t xml:space="preserve"> spaces (‘ ‘).For instance, The sort </w:t>
      </w:r>
      <w:r w:rsidR="00D4318D">
        <w:rPr>
          <w:rStyle w:val="KeyWord0"/>
          <w:highlight w:val="white"/>
        </w:rPr>
        <w:t>&lt;k&gt;</w:t>
      </w:r>
      <w:r w:rsidR="00D4318D" w:rsidRPr="006E0C59">
        <w:rPr>
          <w:rStyle w:val="KeyWord0"/>
          <w:highlight w:val="white"/>
        </w:rPr>
        <w:t>signed_short_int</w:t>
      </w:r>
      <w:r w:rsidR="00D4318D">
        <w:rPr>
          <w:rStyle w:val="KeyWord0"/>
          <w:highlight w:val="white"/>
        </w:rPr>
        <w:t>&lt;/k&gt;</w:t>
      </w:r>
      <w:r w:rsidR="006E0C59">
        <w:rPr>
          <w:highlight w:val="white"/>
        </w:rPr>
        <w:t xml:space="preserve"> becomes the string “signed short int”. It is only </w:t>
      </w:r>
      <w:r w:rsidR="00AF3DB8">
        <w:rPr>
          <w:highlight w:val="white"/>
        </w:rPr>
        <w:t>used</w:t>
      </w:r>
      <w:r w:rsidR="006E0C59">
        <w:rPr>
          <w:highlight w:val="white"/>
        </w:rPr>
        <w:t xml:space="preserve"> in error message</w:t>
      </w:r>
      <w:r w:rsidR="00113CF7">
        <w:rPr>
          <w:highlight w:val="white"/>
        </w:rPr>
        <w:t>s</w:t>
      </w:r>
      <w:r w:rsidR="006E0C59">
        <w:rPr>
          <w:highlight w:val="white"/>
        </w:rPr>
        <w:t>.</w:t>
      </w:r>
    </w:p>
    <w:p w14:paraId="7338B042" w14:textId="77777777" w:rsidR="007273B2" w:rsidRPr="007273B2" w:rsidRDefault="007273B2" w:rsidP="007273B2">
      <w:pPr>
        <w:pStyle w:val="Code"/>
        <w:rPr>
          <w:highlight w:val="white"/>
        </w:rPr>
      </w:pPr>
      <w:r w:rsidRPr="007273B2">
        <w:rPr>
          <w:highlight w:val="white"/>
        </w:rPr>
        <w:t xml:space="preserve">    public override string ToString() {</w:t>
      </w:r>
    </w:p>
    <w:p w14:paraId="69EB40D6" w14:textId="77777777" w:rsidR="007273B2" w:rsidRDefault="007273B2" w:rsidP="007273B2">
      <w:pPr>
        <w:pStyle w:val="Code"/>
        <w:rPr>
          <w:highlight w:val="white"/>
        </w:rPr>
      </w:pPr>
      <w:r w:rsidRPr="007273B2">
        <w:rPr>
          <w:highlight w:val="white"/>
        </w:rPr>
        <w:t xml:space="preserve">      return Enum.GetName(typeof(Sort), m_sort).ToLower().</w:t>
      </w:r>
    </w:p>
    <w:p w14:paraId="76676038" w14:textId="18CFBBAF" w:rsidR="007273B2" w:rsidRDefault="007273B2" w:rsidP="007273B2">
      <w:pPr>
        <w:pStyle w:val="Code"/>
        <w:rPr>
          <w:highlight w:val="white"/>
        </w:rPr>
      </w:pPr>
      <w:r>
        <w:rPr>
          <w:highlight w:val="white"/>
        </w:rPr>
        <w:t xml:space="preserve">             </w:t>
      </w:r>
      <w:r w:rsidRPr="007273B2">
        <w:rPr>
          <w:highlight w:val="white"/>
        </w:rPr>
        <w:t>Replace("short", "short ").Replace("long", "long ")</w:t>
      </w:r>
      <w:r>
        <w:rPr>
          <w:highlight w:val="white"/>
        </w:rPr>
        <w:t>.</w:t>
      </w:r>
    </w:p>
    <w:p w14:paraId="745FDBD3" w14:textId="70CB9F1D" w:rsidR="007273B2" w:rsidRPr="007273B2" w:rsidRDefault="007273B2" w:rsidP="007273B2">
      <w:pPr>
        <w:pStyle w:val="Code"/>
        <w:rPr>
          <w:highlight w:val="white"/>
        </w:rPr>
      </w:pPr>
      <w:r>
        <w:rPr>
          <w:highlight w:val="white"/>
        </w:rPr>
        <w:t xml:space="preserve">             </w:t>
      </w:r>
      <w:r w:rsidRPr="007273B2">
        <w:rPr>
          <w:highlight w:val="white"/>
        </w:rPr>
        <w:t>Replace("signed", "signed ")</w:t>
      </w:r>
      <w:r>
        <w:rPr>
          <w:highlight w:val="white"/>
        </w:rPr>
        <w:t>;</w:t>
      </w:r>
    </w:p>
    <w:p w14:paraId="76E332C9" w14:textId="77777777" w:rsidR="007273B2" w:rsidRPr="007273B2" w:rsidRDefault="007273B2" w:rsidP="007273B2">
      <w:pPr>
        <w:pStyle w:val="Code"/>
        <w:rPr>
          <w:highlight w:val="white"/>
        </w:rPr>
      </w:pPr>
      <w:r w:rsidRPr="007273B2">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06DBF80B" w:rsidR="001F7724" w:rsidRPr="00903DBA" w:rsidRDefault="00CC1DF4" w:rsidP="0060539D">
      <w:pPr>
        <w:pStyle w:val="Heading2"/>
      </w:pPr>
      <w:r>
        <w:t>&lt;h2&gt;</w:t>
      </w:r>
      <w:bookmarkStart w:id="461" w:name="_Toc93320544"/>
      <w:r w:rsidRPr="00903DBA">
        <w:t>Type Size</w:t>
      </w:r>
      <w:bookmarkEnd w:id="461"/>
      <w:r>
        <w:t>&lt;/h2&gt;</w:t>
      </w:r>
    </w:p>
    <w:p w14:paraId="4134D035" w14:textId="34692A8A" w:rsidR="00981D97" w:rsidRPr="00903DBA" w:rsidRDefault="00981D97" w:rsidP="00981D97">
      <w:r w:rsidRPr="00903DBA">
        <w:t xml:space="preserve">The </w:t>
      </w:r>
      <w:r w:rsidR="00D4318D">
        <w:rPr>
          <w:rStyle w:val="KeyWord0"/>
        </w:rPr>
        <w:t>&lt;k&gt;</w:t>
      </w:r>
      <w:r w:rsidR="00D4318D" w:rsidRPr="00903DBA">
        <w:rPr>
          <w:rStyle w:val="KeyWord0"/>
        </w:rPr>
        <w:t>TypeSize</w:t>
      </w:r>
      <w:r w:rsidR="00D4318D">
        <w:rPr>
          <w:rStyle w:val="KeyWord0"/>
        </w:rPr>
        <w:t>&lt;/k&gt;</w:t>
      </w:r>
      <w:r w:rsidRPr="00903DBA">
        <w:t xml:space="preserve"> class holds the sizes of the types and the minimum and maximum values of each type.</w:t>
      </w:r>
    </w:p>
    <w:p w14:paraId="4E50C195" w14:textId="404AF01B" w:rsidR="00FB7182" w:rsidRPr="00903DBA" w:rsidRDefault="000274D4" w:rsidP="00FB7182">
      <w:pPr>
        <w:pStyle w:val="CodeHeader"/>
      </w:pPr>
      <w:r>
        <w:lastRenderedPageBreak/>
        <w:t>&lt;ch&gt;</w:t>
      </w:r>
      <w:r w:rsidRPr="00903DBA">
        <w:t>TypeSize</w:t>
      </w:r>
      <w:r>
        <w:t>.</w:t>
      </w:r>
      <w:r w:rsidRPr="00903DBA">
        <w:t>cs</w:t>
      </w:r>
      <w:r>
        <w:t>&lt;/ch&gt;</w:t>
      </w:r>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3FA25060" w:rsidR="005F3B9F" w:rsidRPr="00903DBA" w:rsidRDefault="00655C13" w:rsidP="00655C1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m_maskMap</w:t>
      </w:r>
      <w:r w:rsidR="00D4318D">
        <w:rPr>
          <w:rStyle w:val="KeyWord0"/>
          <w:highlight w:val="white"/>
        </w:rPr>
        <w:t>&lt;/k&gt;</w:t>
      </w:r>
      <w:r w:rsidRPr="00903DBA">
        <w:rPr>
          <w:highlight w:val="white"/>
        </w:rPr>
        <w:t xml:space="preserve"> map holds the bit masks for integer values of one, two, and four bytes.</w:t>
      </w:r>
      <w:r w:rsidR="00450D60" w:rsidRPr="00903DBA">
        <w:rPr>
          <w:highlight w:val="white"/>
        </w:rPr>
        <w:t xml:space="preserve"> </w:t>
      </w:r>
      <w:r w:rsidR="00B235E6">
        <w:rPr>
          <w:highlight w:val="white"/>
        </w:rPr>
        <w:t>The</w:t>
      </w:r>
      <w:r w:rsidR="00450D60" w:rsidRPr="00903DBA">
        <w:rPr>
          <w:highlight w:val="white"/>
        </w:rPr>
        <w:t xml:space="preserve">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7A16FE6B" w:rsidR="005F3B9F" w:rsidRPr="00903DBA" w:rsidRDefault="00655CA6" w:rsidP="00655C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m_sizeMap</w:t>
      </w:r>
      <w:r w:rsidR="00D4318D">
        <w:rPr>
          <w:rStyle w:val="KeyWord0"/>
          <w:highlight w:val="white"/>
        </w:rPr>
        <w:t>&lt;/k&gt;</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0436BE84" w:rsidR="00A074C7" w:rsidRPr="00903DBA" w:rsidRDefault="00A074C7" w:rsidP="00A074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m_signedMap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m_unsignedMap</w:t>
      </w:r>
      <w:r w:rsidR="00D4318D">
        <w:rPr>
          <w:rStyle w:val="KeyWord0"/>
          <w:highlight w:val="white"/>
        </w:rPr>
        <w:t>&lt;/k&gt;</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0A0E668D" w:rsidR="005F3B9F" w:rsidRPr="00903DBA" w:rsidRDefault="00C7562D" w:rsidP="00C7562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m_minValueMap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m_maxValueMap</w:t>
      </w:r>
      <w:r w:rsidR="00D4318D">
        <w:rPr>
          <w:rStyle w:val="KeyWord0"/>
          <w:highlight w:val="white"/>
        </w:rPr>
        <w:t>&lt;/k&gt;</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113A57B3"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w:t>
      </w:r>
      <w:r w:rsidR="00AF3DB8">
        <w:rPr>
          <w:highlight w:val="white"/>
        </w:rPr>
        <w:t>holds</w:t>
      </w:r>
      <w:r w:rsidR="008B5B58" w:rsidRPr="00903DBA">
        <w:rPr>
          <w:highlight w:val="white"/>
        </w:rPr>
        <w:t xml:space="preserve"> eight bytes and an integer </w:t>
      </w:r>
      <w:r w:rsidR="00AF3DB8">
        <w:rPr>
          <w:highlight w:val="white"/>
        </w:rPr>
        <w:t>holds</w:t>
      </w:r>
      <w:r w:rsidR="008B5B58" w:rsidRPr="00903DBA">
        <w:rPr>
          <w:highlight w:val="white"/>
        </w:rPr>
        <w:t xml:space="preserve">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lastRenderedPageBreak/>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4D8AC9C0"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F23462">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08C720E1" w14:textId="44ED0B45" w:rsidR="00C80F16" w:rsidRDefault="005448D2" w:rsidP="005448D2">
      <w:pPr>
        <w:pStyle w:val="Code"/>
        <w:rPr>
          <w:highlight w:val="white"/>
        </w:rPr>
      </w:pPr>
      <w:r w:rsidRPr="00903DBA">
        <w:rPr>
          <w:highlight w:val="white"/>
        </w:rPr>
        <w:t xml:space="preserve">        </w:t>
      </w:r>
      <w:r w:rsidR="00C80F16">
        <w:rPr>
          <w:highlight w:val="white"/>
        </w:rPr>
        <w:t>// ...</w:t>
      </w:r>
    </w:p>
    <w:p w14:paraId="6627F9C3" w14:textId="67A03967"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50E433E3" w:rsidR="00FB7182" w:rsidRPr="00903DBA" w:rsidRDefault="00CC1DF4" w:rsidP="0060539D">
      <w:pPr>
        <w:pStyle w:val="Heading2"/>
      </w:pPr>
      <w:r>
        <w:t>&lt;h2&gt;</w:t>
      </w:r>
      <w:bookmarkStart w:id="462" w:name="_Toc93320545"/>
      <w:r w:rsidRPr="00903DBA">
        <w:t>Type Cast</w:t>
      </w:r>
      <w:r>
        <w:t>ing</w:t>
      </w:r>
      <w:bookmarkEnd w:id="462"/>
      <w:r>
        <w:t>&lt;/h2&gt;</w:t>
      </w:r>
    </w:p>
    <w:p w14:paraId="3EF8B06E" w14:textId="6F857246" w:rsidR="007D10DD" w:rsidRPr="00903DBA" w:rsidRDefault="007D10DD" w:rsidP="007D10DD">
      <w:pPr>
        <w:rPr>
          <w:color w:val="auto"/>
        </w:rPr>
      </w:pPr>
      <w:r w:rsidRPr="00903DBA">
        <w:t xml:space="preserve">Type casting occurs on several occasions in C. There are two types of cast: explicit (manual) conversation where type cast is stated and implicit (automatic) where it the type cast is </w:t>
      </w:r>
      <w:r w:rsidR="00757452">
        <w:t>not stated</w:t>
      </w:r>
      <w:r w:rsidRPr="00903DBA">
        <w:t>:</w:t>
      </w:r>
    </w:p>
    <w:p w14:paraId="659549FE" w14:textId="77777777" w:rsidR="007D10DD" w:rsidRPr="00903DBA" w:rsidRDefault="007D10DD" w:rsidP="007D10DD">
      <w:pPr>
        <w:pStyle w:val="Code"/>
      </w:pPr>
      <w:r w:rsidRPr="00903DBA">
        <w:t>double x = 3.1;</w:t>
      </w:r>
    </w:p>
    <w:p w14:paraId="2B4493E7" w14:textId="41D49A2E" w:rsidR="007D10DD" w:rsidRPr="00903DBA" w:rsidRDefault="007D10DD" w:rsidP="007D10DD">
      <w:pPr>
        <w:pStyle w:val="Code"/>
      </w:pPr>
      <w:r w:rsidRPr="00903DBA">
        <w:t>int y = x,       /</w:t>
      </w:r>
      <w:r w:rsidR="00B837DC">
        <w:t>/</w:t>
      </w:r>
      <w:r w:rsidRPr="00903DBA">
        <w:t xml:space="preserve"> </w:t>
      </w:r>
      <w:r w:rsidR="00662B98">
        <w:t>I</w:t>
      </w:r>
      <w:r w:rsidRPr="00903DBA">
        <w:t xml:space="preserve">mplicit </w:t>
      </w:r>
      <w:r w:rsidR="00725641">
        <w:t>c</w:t>
      </w:r>
      <w:r w:rsidRPr="00903DBA">
        <w:t>ast</w:t>
      </w:r>
    </w:p>
    <w:p w14:paraId="00EADDB6" w14:textId="6D11BFA7" w:rsidR="007D10DD" w:rsidRPr="00903DBA" w:rsidRDefault="007D10DD" w:rsidP="007D10DD">
      <w:pPr>
        <w:pStyle w:val="Code"/>
      </w:pPr>
      <w:r w:rsidRPr="00903DBA">
        <w:t xml:space="preserve">    z = (int) x; /</w:t>
      </w:r>
      <w:r w:rsidR="00B837DC">
        <w:t>/</w:t>
      </w:r>
      <w:r w:rsidRPr="00903DBA">
        <w:t xml:space="preserve"> </w:t>
      </w:r>
      <w:r w:rsidR="00662B98">
        <w:t>E</w:t>
      </w:r>
      <w:r w:rsidRPr="00903DBA">
        <w:t xml:space="preserve">xplicit </w:t>
      </w:r>
      <w:r w:rsidR="00725641">
        <w:t>c</w:t>
      </w:r>
      <w:r w:rsidRPr="00903DBA">
        <w:t>ast</w:t>
      </w:r>
    </w:p>
    <w:p w14:paraId="78973DCD" w14:textId="4EA6C5FD" w:rsidR="00862B4D" w:rsidRPr="00903DBA" w:rsidRDefault="000274D4" w:rsidP="00862B4D">
      <w:pPr>
        <w:pStyle w:val="CodeHeader"/>
      </w:pPr>
      <w:r>
        <w:t>&lt;ch&gt;</w:t>
      </w:r>
      <w:r w:rsidRPr="00903DBA">
        <w:t>TypeCast</w:t>
      </w:r>
      <w:r>
        <w:t>.</w:t>
      </w:r>
      <w:r w:rsidRPr="00903DBA">
        <w:t>cs</w:t>
      </w:r>
      <w:r>
        <w:t>&lt;/ch&gt;</w:t>
      </w:r>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557B540A" w:rsidR="003653BA" w:rsidRPr="00903DBA" w:rsidRDefault="003653BA" w:rsidP="003653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LogicalToIntegral</w:t>
      </w:r>
      <w:r w:rsidR="00D4318D">
        <w:rPr>
          <w:rStyle w:val="KeyWord0"/>
          <w:highlight w:val="white"/>
        </w:rPr>
        <w:t>&lt;/k&gt;</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02DFDA26"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LogicalToFloating</w:t>
      </w:r>
      <w:r w:rsidR="00D4318D">
        <w:rPr>
          <w:rStyle w:val="KeyWord0"/>
          <w:highlight w:val="white"/>
        </w:rPr>
        <w:t>&lt;/k&gt;</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1AAD1A2B"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ToLogical</w:t>
      </w:r>
      <w:r w:rsidR="00D4318D">
        <w:rPr>
          <w:rStyle w:val="KeyWord0"/>
          <w:highlight w:val="white"/>
        </w:rPr>
        <w:t>&lt;/k&gt;</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lastRenderedPageBreak/>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6C7A7B4B" w:rsidR="00EF25EB" w:rsidRPr="00903DBA" w:rsidRDefault="00CC1DF4" w:rsidP="0060539D">
      <w:pPr>
        <w:pStyle w:val="Heading3"/>
        <w:rPr>
          <w:highlight w:val="white"/>
        </w:rPr>
      </w:pPr>
      <w:r>
        <w:rPr>
          <w:highlight w:val="white"/>
        </w:rPr>
        <w:t>&lt;h3&gt;</w:t>
      </w:r>
      <w:bookmarkStart w:id="463" w:name="_Toc93320546"/>
      <w:r>
        <w:rPr>
          <w:highlight w:val="white"/>
        </w:rPr>
        <w:t>Implicit Cast</w:t>
      </w:r>
      <w:bookmarkEnd w:id="463"/>
      <w:r>
        <w:rPr>
          <w:highlight w:val="white"/>
        </w:rPr>
        <w:t>&lt;/h3&gt;</w:t>
      </w:r>
    </w:p>
    <w:p w14:paraId="3E204B2B" w14:textId="5D7B438E" w:rsidR="005159E1" w:rsidRPr="00903DBA" w:rsidRDefault="00E03614" w:rsidP="00E0361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ImplicitCast</w:t>
      </w:r>
      <w:r w:rsidR="00D4318D">
        <w:rPr>
          <w:rStyle w:val="KeyWord0"/>
          <w:highlight w:val="white"/>
        </w:rPr>
        <w:t>&lt;/k&gt;</w:t>
      </w:r>
      <w:r w:rsidRPr="00903DBA">
        <w:rPr>
          <w:highlight w:val="white"/>
        </w:rPr>
        <w:t xml:space="preserve"> method</w:t>
      </w:r>
      <w:r w:rsidR="00DA10C7" w:rsidRPr="00903DBA">
        <w:rPr>
          <w:highlight w:val="white"/>
        </w:rPr>
        <w:t xml:space="preserve"> performs an implicit cast.</w:t>
      </w:r>
    </w:p>
    <w:p w14:paraId="2E30263A" w14:textId="1B7D2D28" w:rsidR="00D45188" w:rsidRPr="00D45188" w:rsidRDefault="00D45188" w:rsidP="00D45188">
      <w:pPr>
        <w:pStyle w:val="Code"/>
        <w:rPr>
          <w:highlight w:val="white"/>
        </w:rPr>
      </w:pPr>
      <w:r w:rsidRPr="00D45188">
        <w:rPr>
          <w:highlight w:val="white"/>
        </w:rPr>
        <w:t xml:space="preserve">    public static Expression ImplicitCast(Expression </w:t>
      </w:r>
      <w:r w:rsidR="004A4316">
        <w:rPr>
          <w:highlight w:val="white"/>
        </w:rPr>
        <w:t>sourceExpression</w:t>
      </w:r>
      <w:r w:rsidRPr="00D45188">
        <w:rPr>
          <w:highlight w:val="white"/>
        </w:rPr>
        <w:t>,</w:t>
      </w:r>
    </w:p>
    <w:p w14:paraId="0837516C" w14:textId="24513F41" w:rsidR="00D45188" w:rsidRPr="00D45188" w:rsidRDefault="00D45188" w:rsidP="00D45188">
      <w:pPr>
        <w:pStyle w:val="Code"/>
        <w:rPr>
          <w:highlight w:val="white"/>
        </w:rPr>
      </w:pPr>
      <w:r w:rsidRPr="00D45188">
        <w:rPr>
          <w:highlight w:val="white"/>
        </w:rPr>
        <w:t xml:space="preserve">                                          Type </w:t>
      </w:r>
      <w:r w:rsidR="004A4316">
        <w:rPr>
          <w:highlight w:val="white"/>
        </w:rPr>
        <w:t>targetType</w:t>
      </w:r>
      <w:r w:rsidRPr="00D45188">
        <w:rPr>
          <w:highlight w:val="white"/>
        </w:rPr>
        <w:t>) {</w:t>
      </w:r>
    </w:p>
    <w:p w14:paraId="4D3B4140" w14:textId="4C9F3C8D" w:rsidR="00D45188" w:rsidRDefault="00D45188" w:rsidP="00D45188">
      <w:pPr>
        <w:pStyle w:val="Code"/>
        <w:rPr>
          <w:highlight w:val="white"/>
        </w:rPr>
      </w:pPr>
      <w:r w:rsidRPr="00D45188">
        <w:rPr>
          <w:highlight w:val="white"/>
        </w:rPr>
        <w:t xml:space="preserve">      Type fromType = </w:t>
      </w:r>
      <w:r w:rsidR="004A4316">
        <w:rPr>
          <w:highlight w:val="white"/>
        </w:rPr>
        <w:t>sourceExpression</w:t>
      </w:r>
      <w:r w:rsidRPr="00D45188">
        <w:rPr>
          <w:highlight w:val="white"/>
        </w:rPr>
        <w:t>.Symbol.Type;</w:t>
      </w:r>
    </w:p>
    <w:p w14:paraId="11799F1F" w14:textId="47D82970" w:rsidR="004A4316" w:rsidRPr="00F7452F" w:rsidRDefault="00BE13E1" w:rsidP="00F7452F">
      <w:pPr>
        <w:rPr>
          <w:highlight w:val="white"/>
        </w:rPr>
      </w:pPr>
      <w:r>
        <w:rPr>
          <w:highlight w:val="white"/>
        </w:rPr>
        <w:t>We have three cases where we return the source expression</w:t>
      </w:r>
      <w:r w:rsidR="00F7452F">
        <w:rPr>
          <w:highlight w:val="white"/>
        </w:rPr>
        <w:t>: i</w:t>
      </w:r>
      <w:r w:rsidR="004A4316" w:rsidRPr="00F7452F">
        <w:rPr>
          <w:highlight w:val="white"/>
        </w:rPr>
        <w:t>f the types are equal</w:t>
      </w:r>
      <w:r w:rsidR="00F7452F">
        <w:rPr>
          <w:highlight w:val="white"/>
        </w:rPr>
        <w:t xml:space="preserve">, if both types are </w:t>
      </w:r>
      <w:r w:rsidR="008836D0">
        <w:rPr>
          <w:highlight w:val="white"/>
        </w:rPr>
        <w:t xml:space="preserve">floating or </w:t>
      </w:r>
      <w:r w:rsidR="00300CD9">
        <w:rPr>
          <w:highlight w:val="white"/>
        </w:rPr>
        <w:t xml:space="preserve">if both types are </w:t>
      </w:r>
      <w:r w:rsidR="008836D0">
        <w:rPr>
          <w:highlight w:val="white"/>
        </w:rPr>
        <w:t>integral, pointer, array, string, or function, and they have the same size.</w:t>
      </w:r>
      <w:r w:rsidR="00300CD9">
        <w:rPr>
          <w:highlight w:val="white"/>
        </w:rPr>
        <w:t xml:space="preserve"> In th</w:t>
      </w:r>
      <w:r w:rsidR="00EE0F9A">
        <w:rPr>
          <w:highlight w:val="white"/>
        </w:rPr>
        <w:t>o</w:t>
      </w:r>
      <w:r w:rsidR="00300CD9">
        <w:rPr>
          <w:highlight w:val="white"/>
        </w:rPr>
        <w:t>se cases</w:t>
      </w:r>
      <w:r w:rsidR="00EE0F9A">
        <w:rPr>
          <w:highlight w:val="white"/>
        </w:rPr>
        <w:t>,</w:t>
      </w:r>
      <w:r w:rsidR="00300CD9">
        <w:rPr>
          <w:highlight w:val="white"/>
        </w:rPr>
        <w:t xml:space="preserve"> there are no need to generate code for type casting.</w:t>
      </w:r>
    </w:p>
    <w:p w14:paraId="40A34103" w14:textId="77777777" w:rsidR="008836D0" w:rsidRPr="008836D0" w:rsidRDefault="008836D0" w:rsidP="008836D0">
      <w:pPr>
        <w:pStyle w:val="Code"/>
        <w:rPr>
          <w:highlight w:val="white"/>
        </w:rPr>
      </w:pPr>
      <w:r w:rsidRPr="008836D0">
        <w:rPr>
          <w:highlight w:val="white"/>
        </w:rPr>
        <w:t xml:space="preserve">      if (fromType.Equals(targetType) ||</w:t>
      </w:r>
    </w:p>
    <w:p w14:paraId="5201F88A" w14:textId="77777777" w:rsidR="008836D0" w:rsidRPr="008836D0" w:rsidRDefault="008836D0" w:rsidP="008836D0">
      <w:pPr>
        <w:pStyle w:val="Code"/>
        <w:rPr>
          <w:highlight w:val="white"/>
        </w:rPr>
      </w:pPr>
      <w:r w:rsidRPr="008836D0">
        <w:rPr>
          <w:highlight w:val="white"/>
        </w:rPr>
        <w:t xml:space="preserve">          ((fromType.IsFloating() &amp;&amp; targetType.IsFloating()) ||</w:t>
      </w:r>
    </w:p>
    <w:p w14:paraId="30A8A7EA" w14:textId="77777777" w:rsidR="008836D0" w:rsidRPr="008836D0" w:rsidRDefault="008836D0" w:rsidP="008836D0">
      <w:pPr>
        <w:pStyle w:val="Code"/>
        <w:rPr>
          <w:highlight w:val="white"/>
        </w:rPr>
      </w:pPr>
      <w:r w:rsidRPr="008836D0">
        <w:rPr>
          <w:highlight w:val="white"/>
        </w:rPr>
        <w:t xml:space="preserve">           (fromType.IsIntegralPointerArrayStringOrFunction() &amp;&amp;</w:t>
      </w:r>
    </w:p>
    <w:p w14:paraId="513E976B" w14:textId="77777777" w:rsidR="008836D0" w:rsidRPr="008836D0" w:rsidRDefault="008836D0" w:rsidP="008836D0">
      <w:pPr>
        <w:pStyle w:val="Code"/>
        <w:rPr>
          <w:highlight w:val="white"/>
        </w:rPr>
      </w:pPr>
      <w:r w:rsidRPr="008836D0">
        <w:rPr>
          <w:highlight w:val="white"/>
        </w:rPr>
        <w:t xml:space="preserve">            targetType.IsIntegralPointerArrayStringOrFunction())) &amp;&amp;</w:t>
      </w:r>
    </w:p>
    <w:p w14:paraId="6943D4C9" w14:textId="77777777" w:rsidR="008836D0" w:rsidRPr="008836D0" w:rsidRDefault="008836D0" w:rsidP="008836D0">
      <w:pPr>
        <w:pStyle w:val="Code"/>
        <w:rPr>
          <w:highlight w:val="white"/>
        </w:rPr>
      </w:pPr>
      <w:r w:rsidRPr="008836D0">
        <w:rPr>
          <w:highlight w:val="white"/>
        </w:rPr>
        <w:t xml:space="preserve">            (fromType.SizeAddress() == targetType.SizeAddress())) {</w:t>
      </w:r>
    </w:p>
    <w:p w14:paraId="5320BDAE" w14:textId="77777777" w:rsidR="008836D0" w:rsidRPr="008836D0" w:rsidRDefault="008836D0" w:rsidP="008836D0">
      <w:pPr>
        <w:pStyle w:val="Code"/>
        <w:rPr>
          <w:highlight w:val="white"/>
        </w:rPr>
      </w:pPr>
      <w:r w:rsidRPr="008836D0">
        <w:rPr>
          <w:highlight w:val="white"/>
        </w:rPr>
        <w:t xml:space="preserve">        return sourceExpression;</w:t>
      </w:r>
    </w:p>
    <w:p w14:paraId="2A199EBE" w14:textId="77777777" w:rsidR="008836D0" w:rsidRPr="008836D0" w:rsidRDefault="008836D0" w:rsidP="008836D0">
      <w:pPr>
        <w:pStyle w:val="Code"/>
        <w:rPr>
          <w:highlight w:val="white"/>
        </w:rPr>
      </w:pPr>
      <w:r w:rsidRPr="008836D0">
        <w:rPr>
          <w:highlight w:val="white"/>
        </w:rPr>
        <w:t xml:space="preserve">      }</w:t>
      </w:r>
    </w:p>
    <w:p w14:paraId="743D994B" w14:textId="526A6AFA" w:rsidR="004A5FD4" w:rsidRPr="00D45188" w:rsidRDefault="004A5FD4" w:rsidP="004A5FD4">
      <w:pPr>
        <w:rPr>
          <w:highlight w:val="white"/>
        </w:rPr>
      </w:pPr>
      <w:r>
        <w:rPr>
          <w:highlight w:val="white"/>
        </w:rPr>
        <w:t xml:space="preserve">Otherwise, we call </w:t>
      </w:r>
      <w:r w:rsidR="00D4318D">
        <w:rPr>
          <w:rStyle w:val="KeyWord0"/>
          <w:highlight w:val="white"/>
        </w:rPr>
        <w:t>&lt;k&gt;</w:t>
      </w:r>
      <w:r w:rsidR="00D4318D" w:rsidRPr="004A5FD4">
        <w:rPr>
          <w:rStyle w:val="KeyWord0"/>
          <w:highlight w:val="white"/>
        </w:rPr>
        <w:t>ExplicitCast</w:t>
      </w:r>
      <w:r w:rsidR="00D4318D">
        <w:rPr>
          <w:rStyle w:val="KeyWord0"/>
          <w:highlight w:val="white"/>
        </w:rPr>
        <w:t>&lt;/k&gt;</w:t>
      </w:r>
      <w:r>
        <w:rPr>
          <w:highlight w:val="white"/>
        </w:rPr>
        <w:t xml:space="preserve"> of the next section.</w:t>
      </w:r>
    </w:p>
    <w:p w14:paraId="36DB4853" w14:textId="77777777" w:rsidR="00D45188" w:rsidRPr="00D45188" w:rsidRDefault="00D45188" w:rsidP="00D45188">
      <w:pPr>
        <w:pStyle w:val="Code"/>
        <w:rPr>
          <w:highlight w:val="white"/>
        </w:rPr>
      </w:pPr>
      <w:r w:rsidRPr="00D45188">
        <w:rPr>
          <w:highlight w:val="white"/>
        </w:rPr>
        <w:t xml:space="preserve">      else {</w:t>
      </w:r>
    </w:p>
    <w:p w14:paraId="15727298" w14:textId="1E7A72D4" w:rsidR="00D45188" w:rsidRPr="00D45188" w:rsidRDefault="00D45188" w:rsidP="00D45188">
      <w:pPr>
        <w:pStyle w:val="Code"/>
        <w:rPr>
          <w:highlight w:val="white"/>
        </w:rPr>
      </w:pPr>
      <w:r w:rsidRPr="00D45188">
        <w:rPr>
          <w:highlight w:val="white"/>
        </w:rPr>
        <w:t xml:space="preserve">        return ExplicitCast(</w:t>
      </w:r>
      <w:r w:rsidR="004A4316">
        <w:rPr>
          <w:highlight w:val="white"/>
        </w:rPr>
        <w:t>sourceExpression</w:t>
      </w:r>
      <w:r w:rsidRPr="00D45188">
        <w:rPr>
          <w:highlight w:val="white"/>
        </w:rPr>
        <w:t xml:space="preserve">, </w:t>
      </w:r>
      <w:r w:rsidR="004A4316">
        <w:rPr>
          <w:highlight w:val="white"/>
        </w:rPr>
        <w:t>targetType</w:t>
      </w:r>
      <w:r w:rsidRPr="00D45188">
        <w:rPr>
          <w:highlight w:val="white"/>
        </w:rPr>
        <w:t>);</w:t>
      </w:r>
    </w:p>
    <w:p w14:paraId="62A2EDE9" w14:textId="77777777" w:rsidR="00D45188" w:rsidRPr="00D45188" w:rsidRDefault="00D45188" w:rsidP="00D45188">
      <w:pPr>
        <w:pStyle w:val="Code"/>
        <w:rPr>
          <w:highlight w:val="white"/>
        </w:rPr>
      </w:pPr>
      <w:r w:rsidRPr="00D45188">
        <w:rPr>
          <w:highlight w:val="white"/>
        </w:rPr>
        <w:t xml:space="preserve">      }</w:t>
      </w:r>
    </w:p>
    <w:p w14:paraId="1F8DE26E" w14:textId="77777777" w:rsidR="00D45188" w:rsidRPr="00D45188" w:rsidRDefault="00D45188" w:rsidP="00D45188">
      <w:pPr>
        <w:pStyle w:val="Code"/>
        <w:rPr>
          <w:highlight w:val="white"/>
        </w:rPr>
      </w:pPr>
      <w:r w:rsidRPr="00D45188">
        <w:rPr>
          <w:highlight w:val="white"/>
        </w:rPr>
        <w:t xml:space="preserve">    }</w:t>
      </w:r>
    </w:p>
    <w:p w14:paraId="378DB888" w14:textId="7024E5A2" w:rsidR="00EF25EB" w:rsidRPr="00903DBA" w:rsidRDefault="00CC1DF4" w:rsidP="0060539D">
      <w:pPr>
        <w:pStyle w:val="Heading3"/>
        <w:rPr>
          <w:highlight w:val="white"/>
        </w:rPr>
      </w:pPr>
      <w:r>
        <w:rPr>
          <w:highlight w:val="white"/>
        </w:rPr>
        <w:t>&lt;h3&gt;</w:t>
      </w:r>
      <w:bookmarkStart w:id="464" w:name="_Toc93320547"/>
      <w:r>
        <w:rPr>
          <w:highlight w:val="white"/>
        </w:rPr>
        <w:t>Explicit Cast</w:t>
      </w:r>
      <w:bookmarkEnd w:id="464"/>
      <w:r>
        <w:rPr>
          <w:highlight w:val="white"/>
        </w:rPr>
        <w:t>&lt;/h3&gt;</w:t>
      </w:r>
    </w:p>
    <w:p w14:paraId="5611962E" w14:textId="108FDFFC" w:rsidR="00703CB0" w:rsidRPr="00903DBA" w:rsidRDefault="00887489" w:rsidP="0088748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ExplicitCast</w:t>
      </w:r>
      <w:r w:rsidR="00D4318D">
        <w:rPr>
          <w:rStyle w:val="KeyWord0"/>
          <w:highlight w:val="white"/>
        </w:rPr>
        <w:t>&lt;/k&gt;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02FA0CDD" w:rsidR="00D56183" w:rsidRPr="00903DBA" w:rsidRDefault="00AB5B3F" w:rsidP="00AB5B3F">
      <w:pPr>
        <w:pStyle w:val="Code"/>
        <w:rPr>
          <w:highlight w:val="white"/>
        </w:rPr>
      </w:pPr>
      <w:r w:rsidRPr="00903DBA">
        <w:rPr>
          <w:highlight w:val="white"/>
        </w:rPr>
        <w:t xml:space="preserve">        </w:t>
      </w:r>
      <w:r w:rsidR="0056352A">
        <w:rPr>
          <w:highlight w:val="white"/>
        </w:rPr>
        <w:t>Error.Check</w:t>
      </w:r>
      <w:r w:rsidRPr="00903DBA">
        <w:rPr>
          <w:highlight w:val="white"/>
        </w:rPr>
        <w:t>(sourceType.Equals(targetType),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lastRenderedPageBreak/>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r w:rsidR="009C3C27">
        <w:rPr>
          <w:highlight w:val="white"/>
        </w:rPr>
        <w:t>true-set</w:t>
      </w:r>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the zero value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r w:rsidR="00A76052">
        <w:rPr>
          <w:highlight w:val="white"/>
        </w:rPr>
        <w:t>false-set</w:t>
      </w:r>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r w:rsidRPr="00903DBA">
        <w:rPr>
          <w:highlight w:val="white"/>
        </w:rPr>
        <w:t xml:space="preserve">Similar to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lastRenderedPageBreak/>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663A24E7"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case of floating type,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zero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r w:rsidR="009C3C27">
        <w:rPr>
          <w:highlight w:val="white"/>
        </w:rPr>
        <w:t>true-set</w:t>
      </w:r>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r w:rsidR="00A76052">
        <w:rPr>
          <w:highlight w:val="white"/>
        </w:rPr>
        <w:t>false-set</w:t>
      </w:r>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lastRenderedPageBreak/>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lastRenderedPageBreak/>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2D212239" w:rsidR="00AB5B3F" w:rsidRPr="00903DBA" w:rsidRDefault="00AB5B3F" w:rsidP="00AB5B3F">
      <w:pPr>
        <w:pStyle w:val="Code"/>
        <w:rPr>
          <w:highlight w:val="white"/>
        </w:rPr>
      </w:pPr>
      <w:r w:rsidRPr="00903DBA">
        <w:rPr>
          <w:highlight w:val="white"/>
        </w:rPr>
        <w:t xml:space="preserve">      </w:t>
      </w:r>
      <w:r w:rsidR="0056352A">
        <w:rPr>
          <w:highlight w:val="white"/>
        </w:rPr>
        <w:t>Error.Check</w:t>
      </w:r>
      <w:r w:rsidRPr="00903DBA">
        <w:rPr>
          <w:highlight w:val="white"/>
        </w:rPr>
        <w:t>(targetSymbol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5A5F8864" w:rsidR="00A47350" w:rsidRPr="00903DBA" w:rsidRDefault="00CC1DF4" w:rsidP="0060539D">
      <w:pPr>
        <w:pStyle w:val="Heading3"/>
      </w:pPr>
      <w:r>
        <w:t>&lt;h3&gt;</w:t>
      </w:r>
      <w:bookmarkStart w:id="465" w:name="_Toc93320548"/>
      <w:r w:rsidRPr="00903DBA">
        <w:t>Type Promotion</w:t>
      </w:r>
      <w:bookmarkEnd w:id="465"/>
      <w:r>
        <w:t>&lt;/h3&gt;</w:t>
      </w:r>
    </w:p>
    <w:p w14:paraId="711F3ADD" w14:textId="44DBE925"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00493E8C">
        <w:rPr>
          <w:rStyle w:val="CodeInText"/>
        </w:rPr>
        <w:t>&lt;ct&gt;</w:t>
      </w:r>
      <w:r w:rsidR="00493E8C" w:rsidRPr="00E65FE6">
        <w:rPr>
          <w:rStyle w:val="CodeInText"/>
        </w:rPr>
        <w:t>i</w:t>
      </w:r>
      <w:r w:rsidR="00493E8C">
        <w:rPr>
          <w:rStyle w:val="CodeInText"/>
        </w:rPr>
        <w:t>&lt;/ct&gt;</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7A89B101" w:rsidR="00BB78E9" w:rsidRPr="00903DBA" w:rsidRDefault="00BB78E9" w:rsidP="00212911">
      <w:r w:rsidRPr="00903DBA">
        <w:t xml:space="preserve">Below is a table holding the relations of the types. Note that </w:t>
      </w:r>
      <w:r w:rsidR="00D4318D">
        <w:rPr>
          <w:rStyle w:val="KeyWord0"/>
        </w:rPr>
        <w:t>&lt;k&gt;</w:t>
      </w:r>
      <w:r w:rsidR="00D4318D" w:rsidRPr="00B66BAB">
        <w:rPr>
          <w:rStyle w:val="KeyWord0"/>
        </w:rPr>
        <w:t>float</w:t>
      </w:r>
      <w:r w:rsidR="00D4318D">
        <w:rPr>
          <w:rStyle w:val="KeyWord0"/>
        </w:rPr>
        <w:t>&lt;/k&gt;</w:t>
      </w:r>
      <w:r w:rsidRPr="00903DBA">
        <w:t xml:space="preserve"> is considered to be larger than </w:t>
      </w:r>
      <w:r w:rsidR="00D4318D">
        <w:rPr>
          <w:rStyle w:val="KeyWord0"/>
        </w:rPr>
        <w:t>&lt;k&gt;</w:t>
      </w:r>
      <w:r w:rsidR="00D4318D" w:rsidRPr="00B66BAB">
        <w:rPr>
          <w:rStyle w:val="KeyWord0"/>
        </w:rPr>
        <w:t>long</w:t>
      </w:r>
      <w:r w:rsidR="00D4318D">
        <w:rPr>
          <w:rStyle w:val="KeyWord0"/>
        </w:rPr>
        <w:t xml:space="preserve"> </w:t>
      </w:r>
      <w:r w:rsidR="00D4318D" w:rsidRPr="00B66BAB">
        <w:rPr>
          <w:rStyle w:val="KeyWord0"/>
        </w:rPr>
        <w:t>int</w:t>
      </w:r>
      <w:r w:rsidR="00D4318D">
        <w:rPr>
          <w:rStyle w:val="KeyWord0"/>
        </w:rPr>
        <w:t>&lt;/k&gt;</w:t>
      </w:r>
      <w:r w:rsidRPr="00903DBA">
        <w:t>, even</w:t>
      </w:r>
      <w:r w:rsidR="00BA59CE" w:rsidRPr="00903DBA">
        <w:t xml:space="preserve"> </w:t>
      </w:r>
      <w:r w:rsidR="00255D49">
        <w:t>though</w:t>
      </w:r>
      <w:r w:rsidR="00BA59CE" w:rsidRPr="00903DBA">
        <w:t xml:space="preserve"> </w:t>
      </w:r>
      <w:r w:rsidRPr="00903DBA">
        <w:t xml:space="preserve">they </w:t>
      </w:r>
      <w:r w:rsidR="00255D49">
        <w:t>may</w:t>
      </w:r>
      <w:r w:rsidRPr="00903DBA">
        <w:t xml:space="preserve"> the same size. </w:t>
      </w:r>
      <w:r w:rsidR="00BA59CE" w:rsidRPr="00903DBA">
        <w:t xml:space="preserve">In the same way, </w:t>
      </w:r>
      <w:r w:rsidR="00D4318D">
        <w:rPr>
          <w:rStyle w:val="KeyWord0"/>
        </w:rPr>
        <w:t>&lt;k&gt;</w:t>
      </w:r>
      <w:r w:rsidR="00D4318D" w:rsidRPr="00B66BAB">
        <w:rPr>
          <w:rStyle w:val="KeyWord0"/>
        </w:rPr>
        <w:t>short</w:t>
      </w:r>
      <w:r w:rsidR="00D4318D">
        <w:rPr>
          <w:rStyle w:val="KeyWord0"/>
        </w:rPr>
        <w:t>&lt;/k&gt;</w:t>
      </w:r>
      <w:r w:rsidRPr="00903DBA">
        <w:t xml:space="preserve"> </w:t>
      </w:r>
      <w:r w:rsidR="00BA59CE" w:rsidRPr="00903DBA">
        <w:t xml:space="preserve">is considered to the larger than </w:t>
      </w:r>
      <w:r w:rsidR="00493E8C">
        <w:rPr>
          <w:rStyle w:val="CodeInText"/>
        </w:rPr>
        <w:t>&lt;ct&gt;</w:t>
      </w:r>
      <w:r w:rsidR="00493E8C" w:rsidRPr="00E65FE6">
        <w:rPr>
          <w:rStyle w:val="CodeInText"/>
        </w:rPr>
        <w:t>char</w:t>
      </w:r>
      <w:r w:rsidR="00493E8C">
        <w:rPr>
          <w:rStyle w:val="CodeInText"/>
        </w:rPr>
        <w:t>&lt;/ct&gt;</w:t>
      </w:r>
      <w:r w:rsidR="00BB777E">
        <w:t>.</w:t>
      </w:r>
    </w:p>
    <w:tbl>
      <w:tblPr>
        <w:tblStyle w:val="TableGrid"/>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57A1D5A8" w:rsidR="00B66BAB" w:rsidRPr="00903DBA" w:rsidRDefault="008C4970">
            <w:pPr>
              <w:pStyle w:val="NormalSingle"/>
            </w:pPr>
            <w:r>
              <w:t>&lt;s&gt;</w:t>
            </w:r>
            <w:r w:rsidRPr="00903DBA">
              <w:t>Largest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794BFA3" w14:textId="26792B3E" w:rsidR="00B66BAB" w:rsidRPr="00903DBA" w:rsidRDefault="008C4970">
            <w:pPr>
              <w:pStyle w:val="NormalSingle"/>
            </w:pPr>
            <w:r>
              <w:t>&lt;s&gt;</w:t>
            </w:r>
            <w:r w:rsidRPr="00903DBA">
              <w:t>long double</w:t>
            </w:r>
            <w:r>
              <w:t>&lt;/s&gt;</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529B0813" w:rsidR="00B66BAB" w:rsidRPr="00903DBA" w:rsidRDefault="008C4970">
            <w:pPr>
              <w:pStyle w:val="NormalSingle"/>
            </w:pPr>
            <w:r>
              <w:t>&lt;s&gt;</w:t>
            </w:r>
            <w:r w:rsidRPr="00903DBA">
              <w:t>double</w:t>
            </w:r>
            <w:r>
              <w:t>&lt;/s&gt;</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69996B50" w:rsidR="00B66BAB" w:rsidRPr="00903DBA" w:rsidRDefault="008C4970">
            <w:pPr>
              <w:pStyle w:val="NormalSingle"/>
            </w:pPr>
            <w:r>
              <w:t>&lt;s&gt;</w:t>
            </w:r>
            <w:r w:rsidRPr="00903DBA">
              <w:t>float</w:t>
            </w:r>
            <w:r>
              <w:t>&lt;/s&gt;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6DD13F6A" w:rsidR="00B66BAB" w:rsidRPr="00903DBA" w:rsidRDefault="008C4970">
            <w:pPr>
              <w:pStyle w:val="NormalSingle"/>
            </w:pPr>
            <w:r>
              <w:t>&lt;s&gt;</w:t>
            </w:r>
            <w:r w:rsidRPr="00903DBA">
              <w:t>signed long int</w:t>
            </w:r>
            <w:r>
              <w:t>&lt;/s&gt;</w:t>
            </w:r>
          </w:p>
          <w:p w14:paraId="39C41758" w14:textId="3B091DE8" w:rsidR="00B66BAB" w:rsidRPr="00903DBA" w:rsidRDefault="008C4970">
            <w:pPr>
              <w:pStyle w:val="NormalSingle"/>
            </w:pPr>
            <w:r>
              <w:t>&lt;s&gt;</w:t>
            </w:r>
            <w:r w:rsidRPr="00903DBA">
              <w:t>unsigned long int</w:t>
            </w:r>
            <w:r>
              <w:t>&lt;/s&gt;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17467636" w:rsidR="00B66BAB" w:rsidRPr="00903DBA" w:rsidRDefault="008C4970">
            <w:pPr>
              <w:pStyle w:val="NormalSingle"/>
            </w:pPr>
            <w:r>
              <w:t>&lt;s&gt;</w:t>
            </w:r>
            <w:r w:rsidRPr="00903DBA">
              <w:t>signed int</w:t>
            </w:r>
            <w:r>
              <w:t>&lt;/s&gt;</w:t>
            </w:r>
          </w:p>
          <w:p w14:paraId="1E2BE434" w14:textId="156217BC" w:rsidR="00B66BAB" w:rsidRPr="00903DBA" w:rsidRDefault="008C4970">
            <w:pPr>
              <w:pStyle w:val="NormalSingle"/>
            </w:pPr>
            <w:r>
              <w:t>&lt;s&gt;</w:t>
            </w:r>
            <w:r w:rsidRPr="00903DBA">
              <w:t>unsigned int</w:t>
            </w:r>
            <w:r>
              <w:t>&lt;/s&gt;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969E821" w:rsidR="00B66BAB" w:rsidRPr="00903DBA" w:rsidRDefault="008C4970">
            <w:pPr>
              <w:pStyle w:val="NormalSingle"/>
            </w:pPr>
            <w:r>
              <w:t>&lt;s&gt;</w:t>
            </w:r>
            <w:r w:rsidRPr="00903DBA">
              <w:t>signed short int</w:t>
            </w:r>
            <w:r>
              <w:t>&lt;/s&gt;</w:t>
            </w:r>
          </w:p>
          <w:p w14:paraId="12E0D1ED" w14:textId="5E233664" w:rsidR="00B66BAB" w:rsidRPr="00903DBA" w:rsidRDefault="008C4970">
            <w:pPr>
              <w:pStyle w:val="NormalSingle"/>
            </w:pPr>
            <w:r>
              <w:t>&lt;s&gt;</w:t>
            </w:r>
            <w:r w:rsidRPr="00903DBA">
              <w:t>unsigned short int</w:t>
            </w:r>
            <w:r>
              <w:t>&lt;/s&gt;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04BCDC5" w:rsidR="00B66BAB" w:rsidRPr="00903DBA" w:rsidRDefault="008C4970">
            <w:pPr>
              <w:pStyle w:val="NormalSingle"/>
            </w:pPr>
            <w:r>
              <w:t>&lt;s&gt;</w:t>
            </w:r>
            <w:r w:rsidRPr="00903DBA">
              <w:t>Smallest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1173E5D" w14:textId="20433084" w:rsidR="00B66BAB" w:rsidRPr="00903DBA" w:rsidRDefault="008C4970">
            <w:pPr>
              <w:pStyle w:val="NormalSingle"/>
            </w:pPr>
            <w:r>
              <w:t>&lt;s&gt;</w:t>
            </w:r>
            <w:r w:rsidRPr="00903DBA">
              <w:t>signed char</w:t>
            </w:r>
            <w:r>
              <w:t>&lt;/s&gt;</w:t>
            </w:r>
          </w:p>
          <w:p w14:paraId="73C03805" w14:textId="3A4D1402" w:rsidR="00B66BAB" w:rsidRPr="00903DBA" w:rsidRDefault="008C4970">
            <w:pPr>
              <w:pStyle w:val="NormalSingle"/>
            </w:pPr>
            <w:r>
              <w:t>&lt;s&gt;</w:t>
            </w:r>
            <w:r w:rsidRPr="00903DBA">
              <w:t>unsigned char</w:t>
            </w:r>
            <w:r>
              <w:t>&lt;/s&gt;</w:t>
            </w:r>
          </w:p>
        </w:tc>
      </w:tr>
    </w:tbl>
    <w:p w14:paraId="6ADAA5CE" w14:textId="528F7C64" w:rsidR="00BB78E9" w:rsidRPr="00903DBA" w:rsidRDefault="00BB78E9" w:rsidP="00212911">
      <w:r w:rsidRPr="00903DBA">
        <w:t xml:space="preserve">In accordance with the </w:t>
      </w:r>
      <w:r w:rsidR="00255D49">
        <w:t>ANSI</w:t>
      </w:r>
      <w:r w:rsidRPr="00903DBA">
        <w:t xml:space="preserve"> C</w:t>
      </w:r>
      <w:r w:rsidR="00E20487" w:rsidRPr="00E20487">
        <w:t xml:space="preserve"> </w:t>
      </w:r>
      <w:r w:rsidR="00E20487" w:rsidRPr="00903DBA">
        <w:t>standard</w:t>
      </w:r>
      <w:r w:rsidR="00E20487">
        <w:t xml:space="preserve">, </w:t>
      </w:r>
      <w:r w:rsidRPr="00903DBA">
        <w:t xml:space="preserve">the signed and unsigned </w:t>
      </w:r>
      <w:r w:rsidR="00B61219" w:rsidRPr="00903DBA">
        <w:t>types</w:t>
      </w:r>
      <w:r w:rsidRPr="00903DBA">
        <w:t xml:space="preserve"> have the same size, and character</w:t>
      </w:r>
      <w:r w:rsidR="00E20487">
        <w:t>s</w:t>
      </w:r>
      <w:r w:rsidRPr="00903DBA">
        <w:t xml:space="preserve"> </w:t>
      </w:r>
      <w:r w:rsidR="00E20487">
        <w:t>are</w:t>
      </w:r>
      <w:r w:rsidRPr="00903DBA">
        <w:t xml:space="preserve"> always one byte.</w:t>
      </w:r>
      <w:r w:rsidR="00C17E06" w:rsidRPr="00903DBA">
        <w:t xml:space="preserve"> In the early versions of C, there was no </w:t>
      </w:r>
      <w:r w:rsidR="00C17E06" w:rsidRPr="00E65FE6">
        <w:t>void</w:t>
      </w:r>
      <w:r w:rsidR="00C17E06" w:rsidRPr="00903DBA">
        <w:t xml:space="preserve"> type. Instead, </w:t>
      </w:r>
      <w:r w:rsidR="00493E8C">
        <w:rPr>
          <w:rStyle w:val="CodeInText"/>
        </w:rPr>
        <w:t>&lt;ct&gt;</w:t>
      </w:r>
      <w:r w:rsidR="00493E8C" w:rsidRPr="00E65FE6">
        <w:rPr>
          <w:rStyle w:val="CodeInText"/>
        </w:rPr>
        <w:t>char</w:t>
      </w:r>
      <w:r w:rsidR="00493E8C">
        <w:rPr>
          <w:rStyle w:val="CodeInText"/>
        </w:rPr>
        <w:t>&lt;/ct&gt;</w:t>
      </w:r>
      <w:r w:rsidR="00C17E06" w:rsidRPr="00903DBA">
        <w:t xml:space="preserve"> was used a generic type in pointer expressions</w:t>
      </w:r>
      <w:r w:rsidR="00E20487">
        <w:t xml:space="preserve"> and thereby always hold </w:t>
      </w:r>
      <w:r w:rsidR="00C17E06" w:rsidRPr="00903DBA">
        <w:t xml:space="preserve">one byte. </w:t>
      </w:r>
      <w:r w:rsidRPr="00903DBA">
        <w:t xml:space="preserve">However, the standard does not state whether a signed value shall be converted to an unsigned value or the other way around in the expression below. </w:t>
      </w:r>
      <w:r w:rsidR="00E20487">
        <w:t>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492109" w:rsidRDefault="00BB78E9" w:rsidP="00BB78E9">
      <w:pPr>
        <w:pStyle w:val="Code"/>
        <w:rPr>
          <w:lang w:val="da-DK"/>
        </w:rPr>
      </w:pPr>
      <w:r w:rsidRPr="00492109">
        <w:rPr>
          <w:lang w:val="da-DK"/>
        </w:rPr>
        <w:t>signed int i = -3;</w:t>
      </w:r>
    </w:p>
    <w:p w14:paraId="68FF681A" w14:textId="77777777" w:rsidR="00BB78E9" w:rsidRPr="00492109" w:rsidRDefault="00BB78E9" w:rsidP="00BB78E9">
      <w:pPr>
        <w:pStyle w:val="Code"/>
        <w:rPr>
          <w:lang w:val="da-DK"/>
        </w:rPr>
      </w:pPr>
      <w:r w:rsidRPr="00492109">
        <w:rPr>
          <w:lang w:val="da-DK"/>
        </w:rPr>
        <w:t>unsigned int u = 6;</w:t>
      </w:r>
    </w:p>
    <w:p w14:paraId="2949A449" w14:textId="72ADE1AD" w:rsidR="00BB78E9" w:rsidRPr="00492109" w:rsidRDefault="00BB78E9" w:rsidP="00BB78E9">
      <w:pPr>
        <w:pStyle w:val="Code"/>
        <w:rPr>
          <w:lang w:val="da-DK"/>
        </w:rPr>
      </w:pPr>
      <w:r w:rsidRPr="00492109">
        <w:rPr>
          <w:lang w:val="da-DK"/>
        </w:rPr>
        <w:t>i + u;</w:t>
      </w:r>
      <w:r w:rsidR="0092012C" w:rsidRPr="00492109">
        <w:rPr>
          <w:lang w:val="da-DK"/>
        </w:rPr>
        <w:t xml:space="preserve"> /</w:t>
      </w:r>
      <w:r w:rsidR="00271D16">
        <w:rPr>
          <w:lang w:val="da-DK"/>
        </w:rPr>
        <w:t>/</w:t>
      </w:r>
      <w:r w:rsidR="0092012C" w:rsidRPr="00492109">
        <w:rPr>
          <w:lang w:val="da-DK"/>
        </w:rPr>
        <w:t xml:space="preserve"> signed int</w:t>
      </w:r>
      <w:r w:rsidR="0062141B">
        <w:rPr>
          <w:lang w:val="da-DK"/>
        </w:rPr>
        <w:t xml:space="preserve"> </w:t>
      </w:r>
    </w:p>
    <w:p w14:paraId="5E8CF94E" w14:textId="5FA94A09" w:rsidR="00B47C7B" w:rsidRPr="00903DBA" w:rsidRDefault="000274D4" w:rsidP="00B47C7B">
      <w:pPr>
        <w:pStyle w:val="CodeHeader"/>
      </w:pPr>
      <w:r>
        <w:t>&lt;ch&gt;</w:t>
      </w:r>
      <w:r w:rsidRPr="00903DBA">
        <w:t>TypeCast</w:t>
      </w:r>
      <w:r>
        <w:t>.</w:t>
      </w:r>
      <w:r w:rsidRPr="00903DBA">
        <w:t>cs</w:t>
      </w:r>
      <w:r>
        <w:t>&lt;/ch&gt;</w:t>
      </w:r>
    </w:p>
    <w:p w14:paraId="040699AF" w14:textId="77777777" w:rsidR="005159E1" w:rsidRPr="00903DBA" w:rsidRDefault="005159E1" w:rsidP="005159E1">
      <w:pPr>
        <w:pStyle w:val="Code"/>
        <w:rPr>
          <w:highlight w:val="white"/>
        </w:rPr>
      </w:pPr>
      <w:r w:rsidRPr="00903DBA">
        <w:rPr>
          <w:highlight w:val="white"/>
        </w:rPr>
        <w:lastRenderedPageBreak/>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7B37CFE" w:rsidR="00CD295E" w:rsidRPr="00903DBA" w:rsidRDefault="00CC1DF4" w:rsidP="0060539D">
      <w:pPr>
        <w:pStyle w:val="Heading1"/>
      </w:pPr>
      <w:r>
        <w:lastRenderedPageBreak/>
        <w:t>&lt;h1&gt;</w:t>
      </w:r>
      <w:bookmarkStart w:id="466" w:name="_Ref54016854"/>
      <w:bookmarkStart w:id="467" w:name="_Toc93320549"/>
      <w:r w:rsidRPr="00903DBA">
        <w:t>Constant Expression</w:t>
      </w:r>
      <w:bookmarkEnd w:id="466"/>
      <w:bookmarkEnd w:id="467"/>
      <w:r>
        <w:t>&lt;/h1&gt;</w:t>
      </w:r>
    </w:p>
    <w:p w14:paraId="78866B91" w14:textId="6298D52F" w:rsidR="005A389B" w:rsidRDefault="005A389B" w:rsidP="005A389B">
      <w:r w:rsidRPr="00903DBA">
        <w:t>There are advantages by calculating the values of constant expression during the compilation rather than</w:t>
      </w:r>
      <w:r w:rsidR="00212911">
        <w:t xml:space="preserve"> </w:t>
      </w:r>
      <w:r w:rsidR="00293D55">
        <w:t xml:space="preserve">during </w:t>
      </w:r>
      <w:r w:rsidRPr="00903DBA">
        <w:t xml:space="preserve">the execution. </w:t>
      </w:r>
      <w:r w:rsidR="004F7249" w:rsidRPr="00903DBA">
        <w:t xml:space="preserve">Besides the optimization benefits, </w:t>
      </w:r>
      <w:r w:rsidR="006B04AB">
        <w:t xml:space="preserve">resulting in smaller and faster code, </w:t>
      </w:r>
      <w:r w:rsidR="004F7249" w:rsidRPr="00903DBA">
        <w:t>there are some occasions when we need to calculate the value</w:t>
      </w:r>
      <w:r w:rsidR="00293D55">
        <w:t xml:space="preserve"> in compile-time</w:t>
      </w:r>
      <w:r w:rsidR="004F7249" w:rsidRPr="00903DBA">
        <w:t xml:space="preserv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alue</w:t>
      </w:r>
      <w:r w:rsidR="00293D55">
        <w:t>s</w:t>
      </w:r>
      <w:r w:rsidR="00C96B06" w:rsidRPr="00903DBA">
        <w:t xml:space="preserve"> </w:t>
      </w:r>
      <w:r w:rsidR="00293D55">
        <w:t>in order</w:t>
      </w:r>
      <w:r w:rsidR="000233CE" w:rsidRPr="00903DBA">
        <w:t xml:space="preserve"> to assign the next un</w:t>
      </w:r>
      <w:r w:rsidR="00266D64" w:rsidRPr="00903DBA">
        <w:t>initialized</w:t>
      </w:r>
      <w:r w:rsidR="000233CE" w:rsidRPr="00903DBA">
        <w:t xml:space="preserve"> enumeration its correct value,</w:t>
      </w:r>
      <w:r w:rsidR="00DF4A2D">
        <w:t xml:space="preserve"> in case statement we </w:t>
      </w:r>
      <w:r w:rsidR="00293D55">
        <w:t xml:space="preserve">need to </w:t>
      </w:r>
      <w:r w:rsidR="00DF4A2D">
        <w:t>make sure the same case value,</w:t>
      </w:r>
      <w:r w:rsidR="000233CE" w:rsidRPr="00903DBA">
        <w:t xml:space="preserve"> and the preprocessor need to evaluate the value</w:t>
      </w:r>
      <w:r w:rsidR="00CB32B2">
        <w:t>s</w:t>
      </w:r>
      <w:r w:rsidR="000233CE" w:rsidRPr="00903DBA">
        <w:t xml:space="preserve"> of </w:t>
      </w:r>
      <w:r w:rsidR="00D4318D">
        <w:rPr>
          <w:rStyle w:val="KeyWord0"/>
        </w:rPr>
        <w:t>&lt;k&gt;</w:t>
      </w:r>
      <w:r w:rsidR="00D4318D" w:rsidRPr="00903DBA">
        <w:rPr>
          <w:rStyle w:val="KeyWord0"/>
        </w:rPr>
        <w:t>if</w:t>
      </w:r>
      <w:r w:rsidR="00D4318D">
        <w:rPr>
          <w:rStyle w:val="KeyWord0"/>
        </w:rPr>
        <w:t>&lt;/k&gt;</w:t>
      </w:r>
      <w:r w:rsidR="00D2762E" w:rsidRPr="00903DBA">
        <w:t xml:space="preserve"> </w:t>
      </w:r>
      <w:r w:rsidR="000233CE" w:rsidRPr="00903DBA">
        <w:t>directives.</w:t>
      </w:r>
    </w:p>
    <w:p w14:paraId="5E9AD2E1" w14:textId="793E5905" w:rsidR="004D36BB" w:rsidRDefault="00CC1DF4" w:rsidP="0060539D">
      <w:pPr>
        <w:pStyle w:val="Heading2"/>
      </w:pPr>
      <w:r>
        <w:t>&lt;h2&gt;</w:t>
      </w:r>
      <w:bookmarkStart w:id="468" w:name="_Toc93320550"/>
      <w:r>
        <w:t>Unary and Binary Expressions</w:t>
      </w:r>
      <w:bookmarkEnd w:id="468"/>
      <w:r>
        <w:t>&lt;/h2&gt;</w:t>
      </w:r>
    </w:p>
    <w:p w14:paraId="2E47FB49" w14:textId="1B636FAE" w:rsidR="004558D5" w:rsidRPr="00903DBA" w:rsidRDefault="004558D5" w:rsidP="005A389B">
      <w:r>
        <w:t xml:space="preserve">The </w:t>
      </w:r>
      <w:r w:rsidR="00D4318D">
        <w:rPr>
          <w:rStyle w:val="KeyWord0"/>
        </w:rPr>
        <w:t>&lt;k&gt;</w:t>
      </w:r>
      <w:r w:rsidR="00D4318D" w:rsidRPr="004558D5">
        <w:rPr>
          <w:rStyle w:val="KeyWord0"/>
        </w:rPr>
        <w:t>ConstantExpression</w:t>
      </w:r>
      <w:r w:rsidR="00D4318D">
        <w:rPr>
          <w:rStyle w:val="KeyWord0"/>
        </w:rPr>
        <w:t>&lt;/k&gt;</w:t>
      </w:r>
      <w:r>
        <w:t xml:space="preserve"> class </w:t>
      </w:r>
      <w:r w:rsidR="00FB7BE9">
        <w:t>holds methods that calculates the value of unary and binary logical and arithmetic expression, if their operands are constant.</w:t>
      </w:r>
    </w:p>
    <w:p w14:paraId="1AF5F664" w14:textId="59165C4F" w:rsidR="00862B4D" w:rsidRPr="00903DBA" w:rsidRDefault="000274D4" w:rsidP="00CD295E">
      <w:pPr>
        <w:pStyle w:val="CodeHeader"/>
      </w:pPr>
      <w:r>
        <w:t>&lt;ch&gt;</w:t>
      </w:r>
      <w:r w:rsidRPr="00903DBA">
        <w:t>ConstantExpression</w:t>
      </w:r>
      <w:r>
        <w:t>.</w:t>
      </w:r>
      <w:r w:rsidRPr="00903DBA">
        <w:t>cs</w:t>
      </w:r>
      <w:r>
        <w:t>&lt;/ch&gt;</w:t>
      </w:r>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287DA401" w:rsidR="00DF604F" w:rsidRPr="00903DBA" w:rsidRDefault="00DF604F" w:rsidP="00DF604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IsConstant</w:t>
      </w:r>
      <w:r w:rsidR="00D4318D">
        <w:rPr>
          <w:rStyle w:val="KeyWord0"/>
          <w:highlight w:val="white"/>
        </w:rPr>
        <w:t>&lt;/k&gt;</w:t>
      </w:r>
      <w:r w:rsidRPr="00903DBA">
        <w:rPr>
          <w:highlight w:val="white"/>
        </w:rPr>
        <w:t xml:space="preserve"> method </w:t>
      </w:r>
      <w:r w:rsidR="00801F2B" w:rsidRPr="00903DBA">
        <w:rPr>
          <w:highlight w:val="white"/>
        </w:rPr>
        <w:t xml:space="preserve">returns true if the expression can be evaluated to a value, which it can if it holds logical type </w:t>
      </w:r>
      <w:r w:rsidR="003E3EE0">
        <w:rPr>
          <w:highlight w:val="white"/>
        </w:rPr>
        <w:t>with</w:t>
      </w:r>
      <w:r w:rsidR="007236D8">
        <w:rPr>
          <w:highlight w:val="white"/>
        </w:rPr>
        <w:t xml:space="preserve"> one of</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D4318D">
        <w:rPr>
          <w:rStyle w:val="KeyWord0"/>
          <w:highlight w:val="white"/>
        </w:rPr>
        <w:t>&lt;k&gt;</w:t>
      </w:r>
      <w:r w:rsidR="00D4318D" w:rsidRPr="00903DBA">
        <w:rPr>
          <w:rStyle w:val="KeyWord0"/>
          <w:highlight w:val="white"/>
        </w:rPr>
        <w:t>if</w:t>
      </w:r>
      <w:r w:rsidR="00D4318D">
        <w:rPr>
          <w:rStyle w:val="KeyWord0"/>
          <w:highlight w:val="white"/>
        </w:rPr>
        <w:t>&lt;/k&gt;</w:t>
      </w:r>
      <w:r w:rsidR="00984ADE" w:rsidRPr="00903DBA">
        <w:rPr>
          <w:highlight w:val="white"/>
        </w:rPr>
        <w:t xml:space="preserve"> </w:t>
      </w:r>
      <w:r w:rsidR="0081276F" w:rsidRPr="00903DBA">
        <w:rPr>
          <w:highlight w:val="white"/>
        </w:rPr>
        <w:t xml:space="preserve">statement, only a </w:t>
      </w:r>
      <w:r w:rsidR="00D4318D">
        <w:rPr>
          <w:rStyle w:val="KeyWord0"/>
          <w:highlight w:val="white"/>
        </w:rPr>
        <w:t>&lt;k&gt;</w:t>
      </w:r>
      <w:r w:rsidR="00D4318D" w:rsidRPr="00903DBA">
        <w:rPr>
          <w:rStyle w:val="KeyWord0"/>
          <w:highlight w:val="white"/>
        </w:rPr>
        <w:t>goto</w:t>
      </w:r>
      <w:r w:rsidR="00D4318D">
        <w:rPr>
          <w:rStyle w:val="KeyWord0"/>
          <w:highlight w:val="white"/>
        </w:rPr>
        <w:t>&lt;/k&gt;</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226E1519" w14:textId="77777777" w:rsidR="00614242" w:rsidRPr="00614242" w:rsidRDefault="00614242" w:rsidP="00614242">
      <w:pPr>
        <w:pStyle w:val="Code"/>
        <w:rPr>
          <w:highlight w:val="white"/>
        </w:rPr>
      </w:pPr>
      <w:r w:rsidRPr="00614242">
        <w:rPr>
          <w:highlight w:val="white"/>
        </w:rPr>
        <w:t xml:space="preserve">  public class ConstantExpression {</w:t>
      </w:r>
    </w:p>
    <w:p w14:paraId="742C1B59" w14:textId="77777777" w:rsidR="00614242" w:rsidRPr="00614242" w:rsidRDefault="00614242" w:rsidP="00614242">
      <w:pPr>
        <w:pStyle w:val="Code"/>
        <w:rPr>
          <w:highlight w:val="white"/>
        </w:rPr>
      </w:pPr>
      <w:r w:rsidRPr="00614242">
        <w:rPr>
          <w:highlight w:val="white"/>
        </w:rPr>
        <w:t xml:space="preserve">    public static bool IsConstant(Expression expression) {</w:t>
      </w:r>
    </w:p>
    <w:p w14:paraId="5B22192B" w14:textId="77777777" w:rsidR="00614242" w:rsidRPr="00614242" w:rsidRDefault="00614242" w:rsidP="00614242">
      <w:pPr>
        <w:pStyle w:val="Code"/>
        <w:rPr>
          <w:highlight w:val="white"/>
        </w:rPr>
      </w:pPr>
      <w:r w:rsidRPr="00614242">
        <w:rPr>
          <w:highlight w:val="white"/>
        </w:rPr>
        <w:t xml:space="preserve">      Symbol resultSymbol = expression.Symbol;</w:t>
      </w:r>
    </w:p>
    <w:p w14:paraId="462C7FEE" w14:textId="77777777" w:rsidR="00614242" w:rsidRPr="00614242" w:rsidRDefault="00614242" w:rsidP="00614242">
      <w:pPr>
        <w:pStyle w:val="Code"/>
        <w:rPr>
          <w:highlight w:val="white"/>
        </w:rPr>
      </w:pPr>
    </w:p>
    <w:p w14:paraId="3434AA39" w14:textId="77777777" w:rsidR="00614242" w:rsidRPr="00614242" w:rsidRDefault="00614242" w:rsidP="00614242">
      <w:pPr>
        <w:pStyle w:val="Code"/>
        <w:rPr>
          <w:highlight w:val="white"/>
        </w:rPr>
      </w:pPr>
      <w:r w:rsidRPr="00614242">
        <w:rPr>
          <w:highlight w:val="white"/>
        </w:rPr>
        <w:t xml:space="preserve">      if (resultSymbol.Type.IsLogical()) {</w:t>
      </w:r>
    </w:p>
    <w:p w14:paraId="63732199" w14:textId="77777777" w:rsidR="00614242" w:rsidRPr="00614242" w:rsidRDefault="00614242" w:rsidP="00614242">
      <w:pPr>
        <w:pStyle w:val="Code"/>
        <w:rPr>
          <w:highlight w:val="white"/>
        </w:rPr>
      </w:pPr>
      <w:r w:rsidRPr="00614242">
        <w:rPr>
          <w:highlight w:val="white"/>
        </w:rPr>
        <w:t xml:space="preserve">        return (resultSymbol.TrueSet.Count == 0) ||</w:t>
      </w:r>
    </w:p>
    <w:p w14:paraId="52DCE311" w14:textId="77777777" w:rsidR="00614242" w:rsidRPr="00614242" w:rsidRDefault="00614242" w:rsidP="00614242">
      <w:pPr>
        <w:pStyle w:val="Code"/>
        <w:rPr>
          <w:highlight w:val="white"/>
        </w:rPr>
      </w:pPr>
      <w:r w:rsidRPr="00614242">
        <w:rPr>
          <w:highlight w:val="white"/>
        </w:rPr>
        <w:t xml:space="preserve">               (resultSymbol.FalseSet.Count == 0);</w:t>
      </w:r>
    </w:p>
    <w:p w14:paraId="7EFFE002" w14:textId="77777777" w:rsidR="00614242" w:rsidRPr="00614242" w:rsidRDefault="00614242" w:rsidP="00614242">
      <w:pPr>
        <w:pStyle w:val="Code"/>
        <w:rPr>
          <w:highlight w:val="white"/>
        </w:rPr>
      </w:pPr>
      <w:r w:rsidRPr="00614242">
        <w:rPr>
          <w:highlight w:val="white"/>
        </w:rPr>
        <w:t xml:space="preserve">      }</w:t>
      </w:r>
    </w:p>
    <w:p w14:paraId="3941AEF4" w14:textId="77777777" w:rsidR="00614242" w:rsidRPr="00614242" w:rsidRDefault="00614242" w:rsidP="00614242">
      <w:pPr>
        <w:pStyle w:val="Code"/>
        <w:rPr>
          <w:highlight w:val="white"/>
        </w:rPr>
      </w:pPr>
      <w:r w:rsidRPr="00614242">
        <w:rPr>
          <w:highlight w:val="white"/>
        </w:rPr>
        <w:t xml:space="preserve">      else {</w:t>
      </w:r>
    </w:p>
    <w:p w14:paraId="27E194CB" w14:textId="77777777" w:rsidR="00614242" w:rsidRPr="00614242" w:rsidRDefault="00614242" w:rsidP="00614242">
      <w:pPr>
        <w:pStyle w:val="Code"/>
        <w:rPr>
          <w:highlight w:val="white"/>
        </w:rPr>
      </w:pPr>
      <w:r w:rsidRPr="00614242">
        <w:rPr>
          <w:highlight w:val="white"/>
        </w:rPr>
        <w:t xml:space="preserve">        return (resultSymbol.Value is BigInteger) ||</w:t>
      </w:r>
    </w:p>
    <w:p w14:paraId="1415F489" w14:textId="77777777" w:rsidR="00614242" w:rsidRPr="00614242" w:rsidRDefault="00614242" w:rsidP="00614242">
      <w:pPr>
        <w:pStyle w:val="Code"/>
        <w:rPr>
          <w:highlight w:val="white"/>
        </w:rPr>
      </w:pPr>
      <w:r w:rsidRPr="00614242">
        <w:rPr>
          <w:highlight w:val="white"/>
        </w:rPr>
        <w:t xml:space="preserve">               (resultSymbol.Value is decimal);</w:t>
      </w:r>
    </w:p>
    <w:p w14:paraId="2952D582" w14:textId="77777777" w:rsidR="00614242" w:rsidRPr="00614242" w:rsidRDefault="00614242" w:rsidP="00614242">
      <w:pPr>
        <w:pStyle w:val="Code"/>
        <w:rPr>
          <w:highlight w:val="white"/>
        </w:rPr>
      </w:pPr>
      <w:r w:rsidRPr="00614242">
        <w:rPr>
          <w:highlight w:val="white"/>
        </w:rPr>
        <w:t xml:space="preserve">      }</w:t>
      </w:r>
    </w:p>
    <w:p w14:paraId="69D5965E" w14:textId="77777777" w:rsidR="00614242" w:rsidRPr="00614242" w:rsidRDefault="00614242" w:rsidP="00614242">
      <w:pPr>
        <w:pStyle w:val="Code"/>
        <w:rPr>
          <w:highlight w:val="white"/>
        </w:rPr>
      </w:pPr>
      <w:r w:rsidRPr="00614242">
        <w:rPr>
          <w:highlight w:val="white"/>
        </w:rPr>
        <w:t xml:space="preserve">    }</w:t>
      </w:r>
    </w:p>
    <w:p w14:paraId="267AA082" w14:textId="5F7F2514" w:rsidR="00CD295E" w:rsidRPr="00903DBA" w:rsidRDefault="00AD4A44" w:rsidP="00AD4A4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IsTrue</w:t>
      </w:r>
      <w:r w:rsidR="00D4318D">
        <w:rPr>
          <w:rStyle w:val="KeyWord0"/>
          <w:highlight w:val="white"/>
        </w:rPr>
        <w:t>&lt;/k&gt;</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3E3EE0">
        <w:rPr>
          <w:highlight w:val="white"/>
        </w:rPr>
        <w:t>,</w:t>
      </w:r>
      <w:r w:rsidR="00B33D7B" w:rsidRPr="00903DBA">
        <w:rPr>
          <w:highlight w:val="white"/>
        </w:rPr>
        <w:t xml:space="preserve"> which it can if the value is a reference to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33D7B" w:rsidRPr="00903DBA">
        <w:rPr>
          <w:highlight w:val="white"/>
        </w:rPr>
        <w:t xml:space="preserve"> object </w:t>
      </w:r>
      <w:r w:rsidR="00410DDA" w:rsidRPr="00903DBA">
        <w:rPr>
          <w:highlight w:val="white"/>
        </w:rPr>
        <w:t xml:space="preserve">that is not zero, or a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131DCDB4" w14:textId="77777777" w:rsidR="00614242" w:rsidRPr="00614242" w:rsidRDefault="00614242" w:rsidP="00614242">
      <w:pPr>
        <w:pStyle w:val="Code"/>
        <w:rPr>
          <w:highlight w:val="white"/>
        </w:rPr>
      </w:pPr>
      <w:r w:rsidRPr="00614242">
        <w:rPr>
          <w:highlight w:val="white"/>
        </w:rPr>
        <w:t xml:space="preserve">    public static bool IsTrue(Expression expression) {</w:t>
      </w:r>
    </w:p>
    <w:p w14:paraId="79693556" w14:textId="77777777" w:rsidR="00614242" w:rsidRPr="00614242" w:rsidRDefault="00614242" w:rsidP="00614242">
      <w:pPr>
        <w:pStyle w:val="Code"/>
        <w:rPr>
          <w:highlight w:val="white"/>
        </w:rPr>
      </w:pPr>
      <w:r w:rsidRPr="00614242">
        <w:rPr>
          <w:highlight w:val="white"/>
        </w:rPr>
        <w:t xml:space="preserve">      Symbol symbol = expression.Symbol;</w:t>
      </w:r>
    </w:p>
    <w:p w14:paraId="54301C9D" w14:textId="77777777" w:rsidR="00614242" w:rsidRPr="00614242" w:rsidRDefault="00614242" w:rsidP="00614242">
      <w:pPr>
        <w:pStyle w:val="Code"/>
        <w:rPr>
          <w:highlight w:val="white"/>
        </w:rPr>
      </w:pPr>
    </w:p>
    <w:p w14:paraId="54C698B6" w14:textId="77777777" w:rsidR="00614242" w:rsidRPr="00614242" w:rsidRDefault="00614242" w:rsidP="00614242">
      <w:pPr>
        <w:pStyle w:val="Code"/>
        <w:rPr>
          <w:highlight w:val="white"/>
        </w:rPr>
      </w:pPr>
      <w:r w:rsidRPr="00614242">
        <w:rPr>
          <w:highlight w:val="white"/>
        </w:rPr>
        <w:lastRenderedPageBreak/>
        <w:t xml:space="preserve">      if (symbol.Type.IsLogical()) {</w:t>
      </w:r>
    </w:p>
    <w:p w14:paraId="61DD6A9D" w14:textId="77777777" w:rsidR="00614242" w:rsidRPr="00614242" w:rsidRDefault="00614242" w:rsidP="00614242">
      <w:pPr>
        <w:pStyle w:val="Code"/>
        <w:rPr>
          <w:highlight w:val="white"/>
        </w:rPr>
      </w:pPr>
      <w:r w:rsidRPr="00614242">
        <w:rPr>
          <w:highlight w:val="white"/>
        </w:rPr>
        <w:t xml:space="preserve">        return (expression.Symbol.TrueSet.Count &gt; 0);</w:t>
      </w:r>
    </w:p>
    <w:p w14:paraId="064FE37A" w14:textId="77777777" w:rsidR="00614242" w:rsidRPr="00614242" w:rsidRDefault="00614242" w:rsidP="00614242">
      <w:pPr>
        <w:pStyle w:val="Code"/>
        <w:rPr>
          <w:highlight w:val="white"/>
        </w:rPr>
      </w:pPr>
      <w:r w:rsidRPr="00614242">
        <w:rPr>
          <w:highlight w:val="white"/>
        </w:rPr>
        <w:t xml:space="preserve">      }</w:t>
      </w:r>
    </w:p>
    <w:p w14:paraId="41D67C03" w14:textId="77777777" w:rsidR="00614242" w:rsidRPr="00614242" w:rsidRDefault="00614242" w:rsidP="00614242">
      <w:pPr>
        <w:pStyle w:val="Code"/>
        <w:rPr>
          <w:highlight w:val="white"/>
        </w:rPr>
      </w:pPr>
      <w:r w:rsidRPr="00614242">
        <w:rPr>
          <w:highlight w:val="white"/>
        </w:rPr>
        <w:t xml:space="preserve">      else {</w:t>
      </w:r>
    </w:p>
    <w:p w14:paraId="5C605DDF" w14:textId="77777777" w:rsidR="00614242" w:rsidRPr="00614242" w:rsidRDefault="00614242" w:rsidP="00614242">
      <w:pPr>
        <w:pStyle w:val="Code"/>
        <w:rPr>
          <w:highlight w:val="white"/>
        </w:rPr>
      </w:pPr>
      <w:r w:rsidRPr="00614242">
        <w:rPr>
          <w:highlight w:val="white"/>
        </w:rPr>
        <w:t xml:space="preserve">        return !symbol.Value.Equals(BigInteger.Zero) &amp;&amp;</w:t>
      </w:r>
    </w:p>
    <w:p w14:paraId="77FE2B98" w14:textId="77777777" w:rsidR="00614242" w:rsidRPr="00614242" w:rsidRDefault="00614242" w:rsidP="00614242">
      <w:pPr>
        <w:pStyle w:val="Code"/>
        <w:rPr>
          <w:highlight w:val="white"/>
        </w:rPr>
      </w:pPr>
      <w:r w:rsidRPr="00614242">
        <w:rPr>
          <w:highlight w:val="white"/>
        </w:rPr>
        <w:t xml:space="preserve">               !symbol.Value.Equals((decimal) 0);</w:t>
      </w:r>
    </w:p>
    <w:p w14:paraId="6CDB6286" w14:textId="77777777" w:rsidR="00614242" w:rsidRPr="00614242" w:rsidRDefault="00614242" w:rsidP="00614242">
      <w:pPr>
        <w:pStyle w:val="Code"/>
        <w:rPr>
          <w:highlight w:val="white"/>
        </w:rPr>
      </w:pPr>
      <w:r w:rsidRPr="00614242">
        <w:rPr>
          <w:highlight w:val="white"/>
        </w:rPr>
        <w:t xml:space="preserve">      }</w:t>
      </w:r>
    </w:p>
    <w:p w14:paraId="375F95B5" w14:textId="0961DCAC" w:rsidR="00614242" w:rsidRDefault="00614242" w:rsidP="00614242">
      <w:pPr>
        <w:pStyle w:val="Code"/>
        <w:rPr>
          <w:highlight w:val="white"/>
        </w:rPr>
      </w:pPr>
      <w:r w:rsidRPr="00614242">
        <w:rPr>
          <w:highlight w:val="white"/>
        </w:rPr>
        <w:t xml:space="preserve">    }</w:t>
      </w:r>
    </w:p>
    <w:p w14:paraId="0A5B60DE" w14:textId="158A9B8A" w:rsidR="00215CFE" w:rsidRDefault="007236D8" w:rsidP="007236D8">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LogicalToIntegral</w:t>
      </w:r>
      <w:r w:rsidR="00D4318D">
        <w:rPr>
          <w:rStyle w:val="KeyWord0"/>
          <w:highlight w:val="white"/>
        </w:rPr>
        <w:t>&lt;/k&gt;</w:t>
      </w:r>
      <w:r>
        <w:rPr>
          <w:highlight w:val="white"/>
        </w:rPr>
        <w:t xml:space="preserve"> method </w:t>
      </w:r>
      <w:r w:rsidR="004A6173">
        <w:rPr>
          <w:highlight w:val="white"/>
        </w:rPr>
        <w:t>ca</w:t>
      </w:r>
      <w:r w:rsidR="00382FCF">
        <w:rPr>
          <w:highlight w:val="white"/>
        </w:rPr>
        <w:t>st</w:t>
      </w:r>
      <w:r w:rsidR="004A6173">
        <w:rPr>
          <w:highlight w:val="white"/>
        </w:rPr>
        <w:t xml:space="preserve"> a potential </w:t>
      </w:r>
      <w:r w:rsidR="00382FCF">
        <w:rPr>
          <w:highlight w:val="white"/>
        </w:rPr>
        <w:t xml:space="preserve">constant </w:t>
      </w:r>
      <w:r w:rsidR="004A6173">
        <w:rPr>
          <w:highlight w:val="white"/>
        </w:rPr>
        <w:t xml:space="preserve">logical expression </w:t>
      </w:r>
      <w:r w:rsidR="00382FCF">
        <w:rPr>
          <w:highlight w:val="white"/>
        </w:rPr>
        <w:t>to a constant signed integer expression.</w:t>
      </w:r>
    </w:p>
    <w:p w14:paraId="27DC2E8D" w14:textId="77777777" w:rsidR="00215CFE" w:rsidRPr="00215CFE" w:rsidRDefault="00215CFE" w:rsidP="00215CFE">
      <w:pPr>
        <w:pStyle w:val="Code"/>
        <w:rPr>
          <w:highlight w:val="white"/>
        </w:rPr>
      </w:pPr>
      <w:r w:rsidRPr="00215CFE">
        <w:rPr>
          <w:highlight w:val="white"/>
        </w:rPr>
        <w:t xml:space="preserve">    private static Expression LogicalToIntegral(Expression expression) {</w:t>
      </w:r>
    </w:p>
    <w:p w14:paraId="44F290D8" w14:textId="77777777" w:rsidR="00215CFE" w:rsidRPr="00215CFE" w:rsidRDefault="00215CFE" w:rsidP="00215CFE">
      <w:pPr>
        <w:pStyle w:val="Code"/>
        <w:rPr>
          <w:highlight w:val="white"/>
        </w:rPr>
      </w:pPr>
      <w:r w:rsidRPr="00215CFE">
        <w:rPr>
          <w:highlight w:val="white"/>
        </w:rPr>
        <w:t xml:space="preserve">      if (expression.Symbol.Type.IsLogical()) {</w:t>
      </w:r>
    </w:p>
    <w:p w14:paraId="28AB7C19" w14:textId="77777777" w:rsidR="00215CFE" w:rsidRPr="00215CFE" w:rsidRDefault="00215CFE" w:rsidP="00215CFE">
      <w:pPr>
        <w:pStyle w:val="Code"/>
        <w:rPr>
          <w:highlight w:val="white"/>
        </w:rPr>
      </w:pPr>
      <w:r w:rsidRPr="00215CFE">
        <w:rPr>
          <w:highlight w:val="white"/>
        </w:rPr>
        <w:t xml:space="preserve">        return ConstantCast(expression, Type.SignedIntegerType);</w:t>
      </w:r>
    </w:p>
    <w:p w14:paraId="55C48573" w14:textId="77777777" w:rsidR="00215CFE" w:rsidRPr="00215CFE" w:rsidRDefault="00215CFE" w:rsidP="00215CFE">
      <w:pPr>
        <w:pStyle w:val="Code"/>
        <w:rPr>
          <w:highlight w:val="white"/>
        </w:rPr>
      </w:pPr>
      <w:r w:rsidRPr="00215CFE">
        <w:rPr>
          <w:highlight w:val="white"/>
        </w:rPr>
        <w:t xml:space="preserve">      }</w:t>
      </w:r>
    </w:p>
    <w:p w14:paraId="6F4079B8" w14:textId="77777777" w:rsidR="00215CFE" w:rsidRPr="00215CFE" w:rsidRDefault="00215CFE" w:rsidP="00215CFE">
      <w:pPr>
        <w:pStyle w:val="Code"/>
        <w:rPr>
          <w:highlight w:val="white"/>
        </w:rPr>
      </w:pPr>
    </w:p>
    <w:p w14:paraId="178A8C18" w14:textId="77777777" w:rsidR="00215CFE" w:rsidRPr="00215CFE" w:rsidRDefault="00215CFE" w:rsidP="00215CFE">
      <w:pPr>
        <w:pStyle w:val="Code"/>
        <w:rPr>
          <w:highlight w:val="white"/>
        </w:rPr>
      </w:pPr>
      <w:r w:rsidRPr="00215CFE">
        <w:rPr>
          <w:highlight w:val="white"/>
        </w:rPr>
        <w:t xml:space="preserve">      return expression;</w:t>
      </w:r>
    </w:p>
    <w:p w14:paraId="392D3F20" w14:textId="77777777" w:rsidR="00215CFE" w:rsidRPr="00215CFE" w:rsidRDefault="00215CFE" w:rsidP="00215CFE">
      <w:pPr>
        <w:pStyle w:val="Code"/>
        <w:rPr>
          <w:highlight w:val="white"/>
        </w:rPr>
      </w:pPr>
      <w:r w:rsidRPr="00215CFE">
        <w:rPr>
          <w:highlight w:val="white"/>
        </w:rPr>
        <w:t xml:space="preserve">    }</w:t>
      </w:r>
    </w:p>
    <w:p w14:paraId="6DD506E6" w14:textId="2052BA41" w:rsidR="00382FCF" w:rsidRDefault="00382FCF" w:rsidP="00382FCF">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w:t>
      </w:r>
      <w:r w:rsidR="00D4318D">
        <w:rPr>
          <w:rStyle w:val="KeyWord0"/>
          <w:highlight w:val="white"/>
        </w:rPr>
        <w:t>Floating&lt;/k&gt;</w:t>
      </w:r>
      <w:r>
        <w:rPr>
          <w:highlight w:val="white"/>
        </w:rPr>
        <w:t xml:space="preserve"> method cast a potential constant logical expression to a constant double expression.</w:t>
      </w:r>
    </w:p>
    <w:p w14:paraId="586E98AC" w14:textId="77777777" w:rsidR="00215CFE" w:rsidRPr="00215CFE" w:rsidRDefault="00215CFE" w:rsidP="00215CFE">
      <w:pPr>
        <w:pStyle w:val="Code"/>
        <w:rPr>
          <w:highlight w:val="white"/>
        </w:rPr>
      </w:pPr>
      <w:r w:rsidRPr="00215CFE">
        <w:rPr>
          <w:highlight w:val="white"/>
        </w:rPr>
        <w:t xml:space="preserve">    private static Expression LogicalToFloating(Expression expression) {</w:t>
      </w:r>
    </w:p>
    <w:p w14:paraId="25E3F2A0" w14:textId="77777777" w:rsidR="00215CFE" w:rsidRPr="00215CFE" w:rsidRDefault="00215CFE" w:rsidP="00215CFE">
      <w:pPr>
        <w:pStyle w:val="Code"/>
        <w:rPr>
          <w:highlight w:val="white"/>
        </w:rPr>
      </w:pPr>
      <w:r w:rsidRPr="00215CFE">
        <w:rPr>
          <w:highlight w:val="white"/>
        </w:rPr>
        <w:t xml:space="preserve">      if (expression.Symbol.Type.IsLogical()) {</w:t>
      </w:r>
    </w:p>
    <w:p w14:paraId="34DFAC6F" w14:textId="77777777" w:rsidR="00215CFE" w:rsidRPr="00215CFE" w:rsidRDefault="00215CFE" w:rsidP="00215CFE">
      <w:pPr>
        <w:pStyle w:val="Code"/>
        <w:rPr>
          <w:highlight w:val="white"/>
        </w:rPr>
      </w:pPr>
      <w:r w:rsidRPr="00215CFE">
        <w:rPr>
          <w:highlight w:val="white"/>
        </w:rPr>
        <w:t xml:space="preserve">        return ConstantCast(expression, Type.DoubleType);</w:t>
      </w:r>
    </w:p>
    <w:p w14:paraId="03E6DCAB" w14:textId="77777777" w:rsidR="00215CFE" w:rsidRPr="00215CFE" w:rsidRDefault="00215CFE" w:rsidP="00215CFE">
      <w:pPr>
        <w:pStyle w:val="Code"/>
        <w:rPr>
          <w:highlight w:val="white"/>
        </w:rPr>
      </w:pPr>
      <w:r w:rsidRPr="00215CFE">
        <w:rPr>
          <w:highlight w:val="white"/>
        </w:rPr>
        <w:t xml:space="preserve">      }</w:t>
      </w:r>
    </w:p>
    <w:p w14:paraId="4AAC4464" w14:textId="77777777" w:rsidR="00215CFE" w:rsidRPr="00215CFE" w:rsidRDefault="00215CFE" w:rsidP="00215CFE">
      <w:pPr>
        <w:pStyle w:val="Code"/>
        <w:rPr>
          <w:highlight w:val="white"/>
        </w:rPr>
      </w:pPr>
    </w:p>
    <w:p w14:paraId="4DC899FA" w14:textId="77777777" w:rsidR="00215CFE" w:rsidRPr="00215CFE" w:rsidRDefault="00215CFE" w:rsidP="00215CFE">
      <w:pPr>
        <w:pStyle w:val="Code"/>
        <w:rPr>
          <w:highlight w:val="white"/>
        </w:rPr>
      </w:pPr>
      <w:r w:rsidRPr="00215CFE">
        <w:rPr>
          <w:highlight w:val="white"/>
        </w:rPr>
        <w:t xml:space="preserve">      return expression;</w:t>
      </w:r>
    </w:p>
    <w:p w14:paraId="23C7EA02" w14:textId="77777777" w:rsidR="00215CFE" w:rsidRPr="00215CFE" w:rsidRDefault="00215CFE" w:rsidP="00215CFE">
      <w:pPr>
        <w:pStyle w:val="Code"/>
        <w:rPr>
          <w:highlight w:val="white"/>
        </w:rPr>
      </w:pPr>
      <w:r w:rsidRPr="00215CFE">
        <w:rPr>
          <w:highlight w:val="white"/>
        </w:rPr>
        <w:t xml:space="preserve">    }</w:t>
      </w:r>
    </w:p>
    <w:p w14:paraId="09C5433E" w14:textId="70F16837" w:rsidR="00382FCF" w:rsidRDefault="00382FCF" w:rsidP="00382FCF">
      <w:pPr>
        <w:rPr>
          <w:highlight w:val="white"/>
        </w:rPr>
      </w:pPr>
      <w:r>
        <w:rPr>
          <w:highlight w:val="white"/>
        </w:rPr>
        <w:t xml:space="preserve">The </w:t>
      </w:r>
      <w:r w:rsidR="00D4318D">
        <w:rPr>
          <w:rStyle w:val="KeyWord0"/>
          <w:highlight w:val="white"/>
        </w:rPr>
        <w:t>&lt;k&gt;ToL</w:t>
      </w:r>
      <w:r w:rsidR="00D4318D" w:rsidRPr="007236D8">
        <w:rPr>
          <w:rStyle w:val="KeyWord0"/>
          <w:highlight w:val="white"/>
        </w:rPr>
        <w:t>ogical</w:t>
      </w:r>
      <w:r w:rsidR="00D4318D">
        <w:rPr>
          <w:rStyle w:val="KeyWord0"/>
          <w:highlight w:val="white"/>
        </w:rPr>
        <w:t>&lt;/k&gt;</w:t>
      </w:r>
      <w:r>
        <w:rPr>
          <w:highlight w:val="white"/>
        </w:rPr>
        <w:t xml:space="preserve"> method cast a potential constant </w:t>
      </w:r>
      <w:r w:rsidR="00725D5D">
        <w:rPr>
          <w:highlight w:val="white"/>
        </w:rPr>
        <w:t xml:space="preserve">integral or floating </w:t>
      </w:r>
      <w:r>
        <w:rPr>
          <w:highlight w:val="white"/>
        </w:rPr>
        <w:t xml:space="preserve">expression to a constant </w:t>
      </w:r>
      <w:r w:rsidR="00725D5D">
        <w:rPr>
          <w:highlight w:val="white"/>
        </w:rPr>
        <w:t xml:space="preserve">logical </w:t>
      </w:r>
      <w:r>
        <w:rPr>
          <w:highlight w:val="white"/>
        </w:rPr>
        <w:t>expression.</w:t>
      </w:r>
    </w:p>
    <w:p w14:paraId="2460A13A" w14:textId="77777777" w:rsidR="00215CFE" w:rsidRPr="00215CFE" w:rsidRDefault="00215CFE" w:rsidP="00215CFE">
      <w:pPr>
        <w:pStyle w:val="Code"/>
        <w:rPr>
          <w:highlight w:val="white"/>
        </w:rPr>
      </w:pPr>
      <w:r w:rsidRPr="00215CFE">
        <w:rPr>
          <w:highlight w:val="white"/>
        </w:rPr>
        <w:t xml:space="preserve">    private static Expression ToLogical(Expression expression) {</w:t>
      </w:r>
    </w:p>
    <w:p w14:paraId="2A15EBAA" w14:textId="77777777" w:rsidR="00215CFE" w:rsidRPr="00215CFE" w:rsidRDefault="00215CFE" w:rsidP="00215CFE">
      <w:pPr>
        <w:pStyle w:val="Code"/>
        <w:rPr>
          <w:highlight w:val="white"/>
        </w:rPr>
      </w:pPr>
      <w:r w:rsidRPr="00215CFE">
        <w:rPr>
          <w:highlight w:val="white"/>
        </w:rPr>
        <w:t xml:space="preserve">      if (!expression.Symbol.Type.IsLogical()) {</w:t>
      </w:r>
    </w:p>
    <w:p w14:paraId="25FE9813" w14:textId="77777777" w:rsidR="00215CFE" w:rsidRPr="00215CFE" w:rsidRDefault="00215CFE" w:rsidP="00215CFE">
      <w:pPr>
        <w:pStyle w:val="Code"/>
        <w:rPr>
          <w:highlight w:val="white"/>
        </w:rPr>
      </w:pPr>
      <w:r w:rsidRPr="00215CFE">
        <w:rPr>
          <w:highlight w:val="white"/>
        </w:rPr>
        <w:t xml:space="preserve">        return ConstantCast(expression, Type.LogicalType);</w:t>
      </w:r>
    </w:p>
    <w:p w14:paraId="331CD709" w14:textId="77777777" w:rsidR="00215CFE" w:rsidRPr="00215CFE" w:rsidRDefault="00215CFE" w:rsidP="00215CFE">
      <w:pPr>
        <w:pStyle w:val="Code"/>
        <w:rPr>
          <w:highlight w:val="white"/>
        </w:rPr>
      </w:pPr>
      <w:r w:rsidRPr="00215CFE">
        <w:rPr>
          <w:highlight w:val="white"/>
        </w:rPr>
        <w:t xml:space="preserve">      }</w:t>
      </w:r>
    </w:p>
    <w:p w14:paraId="74724EB5" w14:textId="77777777" w:rsidR="00215CFE" w:rsidRPr="00215CFE" w:rsidRDefault="00215CFE" w:rsidP="00215CFE">
      <w:pPr>
        <w:pStyle w:val="Code"/>
        <w:rPr>
          <w:highlight w:val="white"/>
        </w:rPr>
      </w:pPr>
    </w:p>
    <w:p w14:paraId="604258CF" w14:textId="77777777" w:rsidR="00215CFE" w:rsidRPr="00215CFE" w:rsidRDefault="00215CFE" w:rsidP="00215CFE">
      <w:pPr>
        <w:pStyle w:val="Code"/>
        <w:rPr>
          <w:highlight w:val="white"/>
        </w:rPr>
      </w:pPr>
      <w:r w:rsidRPr="00215CFE">
        <w:rPr>
          <w:highlight w:val="white"/>
        </w:rPr>
        <w:t xml:space="preserve">      return expression;</w:t>
      </w:r>
    </w:p>
    <w:p w14:paraId="6C55DC22" w14:textId="77777777" w:rsidR="00215CFE" w:rsidRPr="00215CFE" w:rsidRDefault="00215CFE" w:rsidP="00215CFE">
      <w:pPr>
        <w:pStyle w:val="Code"/>
        <w:rPr>
          <w:highlight w:val="white"/>
        </w:rPr>
      </w:pPr>
      <w:r w:rsidRPr="00215CFE">
        <w:rPr>
          <w:highlight w:val="white"/>
        </w:rPr>
        <w:t xml:space="preserve">    }</w:t>
      </w:r>
    </w:p>
    <w:p w14:paraId="0B0407E2" w14:textId="313E7DB4" w:rsidR="00AE1C44" w:rsidRPr="00903DBA" w:rsidRDefault="00CC1DF4" w:rsidP="0060539D">
      <w:pPr>
        <w:pStyle w:val="Heading3"/>
        <w:rPr>
          <w:highlight w:val="white"/>
        </w:rPr>
      </w:pPr>
      <w:r>
        <w:rPr>
          <w:highlight w:val="white"/>
        </w:rPr>
        <w:t>&lt;h3&gt;</w:t>
      </w:r>
      <w:bookmarkStart w:id="469" w:name="_Toc93320551"/>
      <w:r w:rsidRPr="00903DBA">
        <w:rPr>
          <w:highlight w:val="white"/>
        </w:rPr>
        <w:t>Relation Expressions</w:t>
      </w:r>
      <w:bookmarkEnd w:id="469"/>
      <w:r>
        <w:rPr>
          <w:highlight w:val="white"/>
        </w:rPr>
        <w:t>&lt;/h3&gt;</w:t>
      </w:r>
    </w:p>
    <w:p w14:paraId="73B4E185" w14:textId="62FA631F" w:rsidR="004F7E5A" w:rsidRDefault="004F7E5A" w:rsidP="004F7E5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Relation</w:t>
      </w:r>
      <w:r w:rsidR="00D4318D">
        <w:rPr>
          <w:rStyle w:val="KeyWord0"/>
          <w:highlight w:val="white"/>
        </w:rPr>
        <w:t>&lt;/k&gt;</w:t>
      </w:r>
      <w:r w:rsidRPr="00903DBA">
        <w:rPr>
          <w:highlight w:val="white"/>
        </w:rPr>
        <w:t xml:space="preserve"> method returns the calculated value of the expression</w:t>
      </w:r>
      <w:r w:rsidR="009132CE">
        <w:rPr>
          <w:highlight w:val="white"/>
        </w:rPr>
        <w:t xml:space="preserve"> if both operands are constant</w:t>
      </w:r>
      <w:r w:rsidRPr="00903DBA">
        <w:rPr>
          <w:highlight w:val="white"/>
        </w:rPr>
        <w:t>. Otherwise, it returns null.</w:t>
      </w:r>
    </w:p>
    <w:p w14:paraId="65FD733C" w14:textId="77777777" w:rsidR="00BA1427" w:rsidRPr="00BA1427" w:rsidRDefault="00BA1427" w:rsidP="00BA1427">
      <w:pPr>
        <w:pStyle w:val="Code"/>
        <w:rPr>
          <w:highlight w:val="white"/>
        </w:rPr>
      </w:pPr>
      <w:r w:rsidRPr="00BA1427">
        <w:rPr>
          <w:highlight w:val="white"/>
        </w:rPr>
        <w:t xml:space="preserve">    public static Expression Relation(MiddleOperator middleOp,</w:t>
      </w:r>
    </w:p>
    <w:p w14:paraId="473ABAA9" w14:textId="77777777" w:rsidR="00BA1427" w:rsidRPr="00BA1427" w:rsidRDefault="00BA1427" w:rsidP="00BA1427">
      <w:pPr>
        <w:pStyle w:val="Code"/>
        <w:rPr>
          <w:highlight w:val="white"/>
        </w:rPr>
      </w:pPr>
      <w:r w:rsidRPr="00BA1427">
        <w:rPr>
          <w:highlight w:val="white"/>
        </w:rPr>
        <w:t xml:space="preserve">                                      Expression leftExpression,</w:t>
      </w:r>
    </w:p>
    <w:p w14:paraId="3317B485" w14:textId="77777777" w:rsidR="00BA1427" w:rsidRPr="00BA1427" w:rsidRDefault="00BA1427" w:rsidP="00BA1427">
      <w:pPr>
        <w:pStyle w:val="Code"/>
        <w:rPr>
          <w:highlight w:val="white"/>
        </w:rPr>
      </w:pPr>
      <w:r w:rsidRPr="00BA1427">
        <w:rPr>
          <w:highlight w:val="white"/>
        </w:rPr>
        <w:t xml:space="preserve">                                      Expression rightExpression) {</w:t>
      </w:r>
    </w:p>
    <w:p w14:paraId="2F7524F7" w14:textId="77777777" w:rsidR="00BA1427" w:rsidRPr="00BA1427" w:rsidRDefault="00BA1427" w:rsidP="00BA1427">
      <w:pPr>
        <w:pStyle w:val="Code"/>
        <w:rPr>
          <w:highlight w:val="white"/>
        </w:rPr>
      </w:pPr>
      <w:r w:rsidRPr="00BA1427">
        <w:rPr>
          <w:highlight w:val="white"/>
        </w:rPr>
        <w:t xml:space="preserve">      if (!IsConstant(leftExpression) || !IsConstant(rightExpression)) {</w:t>
      </w:r>
    </w:p>
    <w:p w14:paraId="3C17D89E" w14:textId="77777777" w:rsidR="00BA1427" w:rsidRPr="00BA1427" w:rsidRDefault="00BA1427" w:rsidP="00BA1427">
      <w:pPr>
        <w:pStyle w:val="Code"/>
        <w:rPr>
          <w:highlight w:val="white"/>
        </w:rPr>
      </w:pPr>
      <w:r w:rsidRPr="00BA1427">
        <w:rPr>
          <w:highlight w:val="white"/>
        </w:rPr>
        <w:t xml:space="preserve">        return null;</w:t>
      </w:r>
    </w:p>
    <w:p w14:paraId="79DE0AC6" w14:textId="77777777" w:rsidR="00BA1427" w:rsidRPr="00BA1427" w:rsidRDefault="00BA1427" w:rsidP="00BA1427">
      <w:pPr>
        <w:pStyle w:val="Code"/>
        <w:rPr>
          <w:highlight w:val="white"/>
        </w:rPr>
      </w:pPr>
      <w:r w:rsidRPr="00BA1427">
        <w:rPr>
          <w:highlight w:val="white"/>
        </w:rPr>
        <w:t xml:space="preserve">      }</w:t>
      </w:r>
    </w:p>
    <w:p w14:paraId="565044EA" w14:textId="77777777" w:rsidR="00BA1427" w:rsidRPr="00BA1427" w:rsidRDefault="00BA1427" w:rsidP="00BA1427">
      <w:pPr>
        <w:pStyle w:val="Code"/>
        <w:rPr>
          <w:highlight w:val="white"/>
        </w:rPr>
      </w:pPr>
    </w:p>
    <w:p w14:paraId="6070AFEE" w14:textId="77777777" w:rsidR="00BA1427" w:rsidRPr="00BA1427" w:rsidRDefault="00BA1427" w:rsidP="00BA1427">
      <w:pPr>
        <w:pStyle w:val="Code"/>
        <w:rPr>
          <w:highlight w:val="white"/>
        </w:rPr>
      </w:pPr>
      <w:r w:rsidRPr="00BA1427">
        <w:rPr>
          <w:highlight w:val="white"/>
        </w:rPr>
        <w:t xml:space="preserve">      leftExpression = LogicalToIntegral(leftExpression);</w:t>
      </w:r>
    </w:p>
    <w:p w14:paraId="5E1A1F04" w14:textId="77777777" w:rsidR="00BA1427" w:rsidRPr="00BA1427" w:rsidRDefault="00BA1427" w:rsidP="00BA1427">
      <w:pPr>
        <w:pStyle w:val="Code"/>
        <w:rPr>
          <w:highlight w:val="white"/>
        </w:rPr>
      </w:pPr>
      <w:r w:rsidRPr="00BA1427">
        <w:rPr>
          <w:highlight w:val="white"/>
        </w:rPr>
        <w:t xml:space="preserve">      rightExpression = LogicalToIntegral(rightExpression);</w:t>
      </w:r>
    </w:p>
    <w:p w14:paraId="2B24C953" w14:textId="77777777" w:rsidR="00BA1427" w:rsidRPr="00BA1427" w:rsidRDefault="00BA1427" w:rsidP="00BA1427">
      <w:pPr>
        <w:pStyle w:val="Code"/>
        <w:rPr>
          <w:highlight w:val="white"/>
        </w:rPr>
      </w:pPr>
      <w:r w:rsidRPr="00BA1427">
        <w:rPr>
          <w:highlight w:val="white"/>
        </w:rPr>
        <w:t xml:space="preserve">                     </w:t>
      </w:r>
    </w:p>
    <w:p w14:paraId="3D4C4C12" w14:textId="77777777" w:rsidR="00BA1427" w:rsidRPr="00BA1427" w:rsidRDefault="00BA1427" w:rsidP="00BA1427">
      <w:pPr>
        <w:pStyle w:val="Code"/>
        <w:rPr>
          <w:highlight w:val="white"/>
        </w:rPr>
      </w:pPr>
      <w:r w:rsidRPr="00BA1427">
        <w:rPr>
          <w:highlight w:val="white"/>
        </w:rPr>
        <w:t xml:space="preserve">      List&lt;MiddleCode&gt; longList = new List&lt;MiddleCode&gt;();</w:t>
      </w:r>
    </w:p>
    <w:p w14:paraId="330F1CFD" w14:textId="77777777" w:rsidR="00BA1427" w:rsidRPr="00BA1427" w:rsidRDefault="00BA1427" w:rsidP="00BA1427">
      <w:pPr>
        <w:pStyle w:val="Code"/>
        <w:rPr>
          <w:highlight w:val="white"/>
        </w:rPr>
      </w:pPr>
      <w:r w:rsidRPr="00BA1427">
        <w:rPr>
          <w:highlight w:val="white"/>
        </w:rPr>
        <w:t xml:space="preserve">      MiddleCode jumpCode = new MiddleCode(MiddleOperator.Jump);</w:t>
      </w:r>
    </w:p>
    <w:p w14:paraId="65D7F691" w14:textId="77777777" w:rsidR="00BA1427" w:rsidRPr="00BA1427" w:rsidRDefault="00BA1427" w:rsidP="00BA1427">
      <w:pPr>
        <w:pStyle w:val="Code"/>
        <w:rPr>
          <w:highlight w:val="white"/>
        </w:rPr>
      </w:pPr>
      <w:r w:rsidRPr="00BA1427">
        <w:rPr>
          <w:highlight w:val="white"/>
        </w:rPr>
        <w:lastRenderedPageBreak/>
        <w:t xml:space="preserve">      longList.Add(jumpCode);</w:t>
      </w:r>
    </w:p>
    <w:p w14:paraId="291AFEA8" w14:textId="77777777" w:rsidR="00BA1427" w:rsidRPr="00BA1427" w:rsidRDefault="00BA1427" w:rsidP="00BA1427">
      <w:pPr>
        <w:pStyle w:val="Code"/>
        <w:rPr>
          <w:highlight w:val="white"/>
        </w:rPr>
      </w:pPr>
      <w:r w:rsidRPr="00BA1427">
        <w:rPr>
          <w:highlight w:val="white"/>
        </w:rPr>
        <w:t xml:space="preserve">      ISet&lt;MiddleCode&gt; jumpSet = new HashSet&lt;MiddleCode&gt;();</w:t>
      </w:r>
    </w:p>
    <w:p w14:paraId="0BA82EAD" w14:textId="77777777" w:rsidR="00BA1427" w:rsidRPr="00BA1427" w:rsidRDefault="00BA1427" w:rsidP="00BA1427">
      <w:pPr>
        <w:pStyle w:val="Code"/>
        <w:rPr>
          <w:highlight w:val="white"/>
        </w:rPr>
      </w:pPr>
      <w:r w:rsidRPr="00BA1427">
        <w:rPr>
          <w:highlight w:val="white"/>
        </w:rPr>
        <w:t xml:space="preserve">      jumpSet.Add(jumpCode);</w:t>
      </w:r>
    </w:p>
    <w:p w14:paraId="4E136CCD" w14:textId="77777777" w:rsidR="00BA1427" w:rsidRPr="00BA1427" w:rsidRDefault="00BA1427" w:rsidP="00BA1427">
      <w:pPr>
        <w:pStyle w:val="Code"/>
        <w:rPr>
          <w:highlight w:val="white"/>
        </w:rPr>
      </w:pPr>
    </w:p>
    <w:p w14:paraId="5A41D906" w14:textId="77777777" w:rsidR="00BA1427" w:rsidRPr="00BA1427" w:rsidRDefault="00BA1427" w:rsidP="00BA1427">
      <w:pPr>
        <w:pStyle w:val="Code"/>
        <w:rPr>
          <w:highlight w:val="white"/>
        </w:rPr>
      </w:pPr>
      <w:r w:rsidRPr="00BA1427">
        <w:rPr>
          <w:highlight w:val="white"/>
        </w:rPr>
        <w:t xml:space="preserve">      object leftValue = leftExpression.Symbol.Value,</w:t>
      </w:r>
    </w:p>
    <w:p w14:paraId="2B2FB23E" w14:textId="77777777" w:rsidR="00BA1427" w:rsidRPr="00BA1427" w:rsidRDefault="00BA1427" w:rsidP="00BA1427">
      <w:pPr>
        <w:pStyle w:val="Code"/>
        <w:rPr>
          <w:highlight w:val="white"/>
        </w:rPr>
      </w:pPr>
      <w:r w:rsidRPr="00BA1427">
        <w:rPr>
          <w:highlight w:val="white"/>
        </w:rPr>
        <w:t xml:space="preserve">             rightValue = leftExpression.Symbol.Value;</w:t>
      </w:r>
    </w:p>
    <w:p w14:paraId="5FD5C00D" w14:textId="77777777" w:rsidR="00BA1427" w:rsidRPr="00BA1427" w:rsidRDefault="00BA1427" w:rsidP="00BA1427">
      <w:pPr>
        <w:pStyle w:val="Code"/>
        <w:rPr>
          <w:highlight w:val="white"/>
        </w:rPr>
      </w:pPr>
    </w:p>
    <w:p w14:paraId="26359029" w14:textId="4C730A28" w:rsidR="00BA1427" w:rsidRPr="00BA1427" w:rsidRDefault="00BA1427" w:rsidP="00BA1427">
      <w:pPr>
        <w:pStyle w:val="Code"/>
        <w:rPr>
          <w:highlight w:val="white"/>
        </w:rPr>
      </w:pPr>
      <w:r w:rsidRPr="00BA1427">
        <w:rPr>
          <w:highlight w:val="white"/>
        </w:rPr>
        <w:t xml:space="preserve">      </w:t>
      </w:r>
      <w:r w:rsidR="00D516D4">
        <w:rPr>
          <w:highlight w:val="white"/>
        </w:rPr>
        <w:t>Debug.Assert</w:t>
      </w:r>
      <w:r w:rsidRPr="00BA1427">
        <w:rPr>
          <w:highlight w:val="white"/>
        </w:rPr>
        <w:t>(((leftValue is BigInteger) &amp;&amp; (rightValue is BigInteger)) ||</w:t>
      </w:r>
    </w:p>
    <w:p w14:paraId="6FE83BC6" w14:textId="2F268B6B" w:rsidR="00BA1427" w:rsidRPr="00BA1427" w:rsidRDefault="00BA1427" w:rsidP="00BA1427">
      <w:pPr>
        <w:pStyle w:val="Code"/>
        <w:rPr>
          <w:highlight w:val="white"/>
        </w:rPr>
      </w:pPr>
      <w:r w:rsidRPr="00BA1427">
        <w:rPr>
          <w:highlight w:val="white"/>
        </w:rPr>
        <w:t xml:space="preserve">                   ((leftValue is decimal) &amp;&amp; (rightValue is decimal)));</w:t>
      </w:r>
    </w:p>
    <w:p w14:paraId="3B4A14B0" w14:textId="4B0CA988" w:rsidR="00BA1427" w:rsidRPr="00BA1427" w:rsidRDefault="008A5BFE" w:rsidP="008A5BFE">
      <w:pPr>
        <w:rPr>
          <w:highlight w:val="white"/>
        </w:rPr>
      </w:pPr>
      <w:r>
        <w:rPr>
          <w:highlight w:val="white"/>
        </w:rPr>
        <w:t>If both operands are integral, we compare their integral values. Otherwise, at we convert the operands to decimal and compare their floating values.</w:t>
      </w:r>
    </w:p>
    <w:p w14:paraId="24088439" w14:textId="77777777" w:rsidR="00BA1427" w:rsidRPr="00BA1427" w:rsidRDefault="00BA1427" w:rsidP="00BA1427">
      <w:pPr>
        <w:pStyle w:val="Code"/>
        <w:rPr>
          <w:highlight w:val="white"/>
        </w:rPr>
      </w:pPr>
      <w:r w:rsidRPr="00BA1427">
        <w:rPr>
          <w:highlight w:val="white"/>
        </w:rPr>
        <w:t xml:space="preserve">      int compareTo = 0;</w:t>
      </w:r>
    </w:p>
    <w:p w14:paraId="75C541D7" w14:textId="77777777" w:rsidR="00BA1427" w:rsidRPr="00BA1427" w:rsidRDefault="00BA1427" w:rsidP="00BA1427">
      <w:pPr>
        <w:pStyle w:val="Code"/>
        <w:rPr>
          <w:highlight w:val="white"/>
        </w:rPr>
      </w:pPr>
      <w:r w:rsidRPr="00BA1427">
        <w:rPr>
          <w:highlight w:val="white"/>
        </w:rPr>
        <w:t xml:space="preserve">      if ((leftValue is BigInteger) &amp;&amp; (rightValue is BigInteger)) {</w:t>
      </w:r>
    </w:p>
    <w:p w14:paraId="2B7BCBB8" w14:textId="77777777" w:rsidR="00BA1427" w:rsidRPr="00BA1427" w:rsidRDefault="00BA1427" w:rsidP="00BA1427">
      <w:pPr>
        <w:pStyle w:val="Code"/>
        <w:rPr>
          <w:highlight w:val="white"/>
        </w:rPr>
      </w:pPr>
      <w:r w:rsidRPr="00BA1427">
        <w:rPr>
          <w:highlight w:val="white"/>
        </w:rPr>
        <w:t xml:space="preserve">        BigInteger leftBigInteger = (BigInteger) leftValue,</w:t>
      </w:r>
    </w:p>
    <w:p w14:paraId="47431A00" w14:textId="77777777" w:rsidR="00BA1427" w:rsidRPr="00BA1427" w:rsidRDefault="00BA1427" w:rsidP="00BA1427">
      <w:pPr>
        <w:pStyle w:val="Code"/>
        <w:rPr>
          <w:highlight w:val="white"/>
        </w:rPr>
      </w:pPr>
      <w:r w:rsidRPr="00BA1427">
        <w:rPr>
          <w:highlight w:val="white"/>
        </w:rPr>
        <w:t xml:space="preserve">                   rightBigInteger = (BigInteger) leftValue;</w:t>
      </w:r>
    </w:p>
    <w:p w14:paraId="744948C4" w14:textId="77777777" w:rsidR="00BA1427" w:rsidRPr="00BA1427" w:rsidRDefault="00BA1427" w:rsidP="00BA1427">
      <w:pPr>
        <w:pStyle w:val="Code"/>
        <w:rPr>
          <w:highlight w:val="white"/>
        </w:rPr>
      </w:pPr>
      <w:r w:rsidRPr="00BA1427">
        <w:rPr>
          <w:highlight w:val="white"/>
        </w:rPr>
        <w:t xml:space="preserve">        compareTo = leftBigInteger.CompareTo(rightBigInteger);</w:t>
      </w:r>
    </w:p>
    <w:p w14:paraId="3A796E15" w14:textId="77777777" w:rsidR="00BA1427" w:rsidRPr="00BA1427" w:rsidRDefault="00BA1427" w:rsidP="00BA1427">
      <w:pPr>
        <w:pStyle w:val="Code"/>
        <w:rPr>
          <w:highlight w:val="white"/>
        </w:rPr>
      </w:pPr>
      <w:r w:rsidRPr="00BA1427">
        <w:rPr>
          <w:highlight w:val="white"/>
        </w:rPr>
        <w:t xml:space="preserve">      }</w:t>
      </w:r>
    </w:p>
    <w:p w14:paraId="5F80DE3D" w14:textId="77777777" w:rsidR="00BA1427" w:rsidRPr="00BA1427" w:rsidRDefault="00BA1427" w:rsidP="00BA1427">
      <w:pPr>
        <w:pStyle w:val="Code"/>
        <w:rPr>
          <w:highlight w:val="white"/>
        </w:rPr>
      </w:pPr>
      <w:r w:rsidRPr="00BA1427">
        <w:rPr>
          <w:highlight w:val="white"/>
        </w:rPr>
        <w:t xml:space="preserve">      else {        </w:t>
      </w:r>
    </w:p>
    <w:p w14:paraId="6DDAB65B" w14:textId="77777777" w:rsidR="00BA1427" w:rsidRPr="00BA1427" w:rsidRDefault="00BA1427" w:rsidP="00BA1427">
      <w:pPr>
        <w:pStyle w:val="Code"/>
        <w:rPr>
          <w:highlight w:val="white"/>
        </w:rPr>
      </w:pPr>
      <w:r w:rsidRPr="00BA1427">
        <w:rPr>
          <w:highlight w:val="white"/>
        </w:rPr>
        <w:t xml:space="preserve">        decimal leftDecimal, rightDecimal;</w:t>
      </w:r>
    </w:p>
    <w:p w14:paraId="7A92A5FC" w14:textId="77777777" w:rsidR="00BA1427" w:rsidRPr="00BA1427" w:rsidRDefault="00BA1427" w:rsidP="00BA1427">
      <w:pPr>
        <w:pStyle w:val="Code"/>
        <w:rPr>
          <w:highlight w:val="white"/>
        </w:rPr>
      </w:pPr>
    </w:p>
    <w:p w14:paraId="66F6A829" w14:textId="77777777" w:rsidR="00BA1427" w:rsidRPr="00BA1427" w:rsidRDefault="00BA1427" w:rsidP="00BA1427">
      <w:pPr>
        <w:pStyle w:val="Code"/>
        <w:rPr>
          <w:highlight w:val="white"/>
        </w:rPr>
      </w:pPr>
      <w:r w:rsidRPr="00BA1427">
        <w:rPr>
          <w:highlight w:val="white"/>
        </w:rPr>
        <w:t xml:space="preserve">        if (leftValue is BigInteger) {</w:t>
      </w:r>
    </w:p>
    <w:p w14:paraId="1F9E113A" w14:textId="77777777" w:rsidR="00BA1427" w:rsidRPr="00BA1427" w:rsidRDefault="00BA1427" w:rsidP="00BA1427">
      <w:pPr>
        <w:pStyle w:val="Code"/>
        <w:rPr>
          <w:highlight w:val="white"/>
        </w:rPr>
      </w:pPr>
      <w:r w:rsidRPr="00BA1427">
        <w:rPr>
          <w:highlight w:val="white"/>
        </w:rPr>
        <w:t xml:space="preserve">          leftDecimal = (decimal) ((BigInteger) leftValue);</w:t>
      </w:r>
    </w:p>
    <w:p w14:paraId="0E0799DE" w14:textId="77777777" w:rsidR="00BA1427" w:rsidRPr="00BA1427" w:rsidRDefault="00BA1427" w:rsidP="00BA1427">
      <w:pPr>
        <w:pStyle w:val="Code"/>
        <w:rPr>
          <w:highlight w:val="white"/>
        </w:rPr>
      </w:pPr>
      <w:r w:rsidRPr="00BA1427">
        <w:rPr>
          <w:highlight w:val="white"/>
        </w:rPr>
        <w:t xml:space="preserve">          rightDecimal = (decimal) rightValue;</w:t>
      </w:r>
    </w:p>
    <w:p w14:paraId="54A68B2D" w14:textId="77777777" w:rsidR="00BA1427" w:rsidRPr="00BA1427" w:rsidRDefault="00BA1427" w:rsidP="00BA1427">
      <w:pPr>
        <w:pStyle w:val="Code"/>
        <w:rPr>
          <w:highlight w:val="white"/>
        </w:rPr>
      </w:pPr>
      <w:r w:rsidRPr="00BA1427">
        <w:rPr>
          <w:highlight w:val="white"/>
        </w:rPr>
        <w:t xml:space="preserve">        }</w:t>
      </w:r>
    </w:p>
    <w:p w14:paraId="143619AA" w14:textId="77777777" w:rsidR="00BA1427" w:rsidRPr="00BA1427" w:rsidRDefault="00BA1427" w:rsidP="00BA1427">
      <w:pPr>
        <w:pStyle w:val="Code"/>
        <w:rPr>
          <w:highlight w:val="white"/>
        </w:rPr>
      </w:pPr>
      <w:r w:rsidRPr="00BA1427">
        <w:rPr>
          <w:highlight w:val="white"/>
        </w:rPr>
        <w:t xml:space="preserve">        else if (rightValue is BigInteger) {</w:t>
      </w:r>
    </w:p>
    <w:p w14:paraId="7A8339D7" w14:textId="77777777" w:rsidR="00BA1427" w:rsidRPr="00BA1427" w:rsidRDefault="00BA1427" w:rsidP="00BA1427">
      <w:pPr>
        <w:pStyle w:val="Code"/>
        <w:rPr>
          <w:highlight w:val="white"/>
        </w:rPr>
      </w:pPr>
      <w:r w:rsidRPr="00BA1427">
        <w:rPr>
          <w:highlight w:val="white"/>
        </w:rPr>
        <w:t xml:space="preserve">          leftDecimal = (decimal) leftValue;</w:t>
      </w:r>
    </w:p>
    <w:p w14:paraId="174ED7F5" w14:textId="77777777" w:rsidR="00BA1427" w:rsidRPr="00BA1427" w:rsidRDefault="00BA1427" w:rsidP="00BA1427">
      <w:pPr>
        <w:pStyle w:val="Code"/>
        <w:rPr>
          <w:highlight w:val="white"/>
        </w:rPr>
      </w:pPr>
      <w:r w:rsidRPr="00BA1427">
        <w:rPr>
          <w:highlight w:val="white"/>
        </w:rPr>
        <w:t xml:space="preserve">          rightDecimal = (decimal) ((BigInteger)rightValue);</w:t>
      </w:r>
    </w:p>
    <w:p w14:paraId="46BF8661" w14:textId="77777777" w:rsidR="00BA1427" w:rsidRPr="00BA1427" w:rsidRDefault="00BA1427" w:rsidP="00BA1427">
      <w:pPr>
        <w:pStyle w:val="Code"/>
        <w:rPr>
          <w:highlight w:val="white"/>
        </w:rPr>
      </w:pPr>
      <w:r w:rsidRPr="00BA1427">
        <w:rPr>
          <w:highlight w:val="white"/>
        </w:rPr>
        <w:t xml:space="preserve">        }</w:t>
      </w:r>
    </w:p>
    <w:p w14:paraId="3C930FCE" w14:textId="77777777" w:rsidR="00BA1427" w:rsidRPr="00BA1427" w:rsidRDefault="00BA1427" w:rsidP="00BA1427">
      <w:pPr>
        <w:pStyle w:val="Code"/>
        <w:rPr>
          <w:highlight w:val="white"/>
        </w:rPr>
      </w:pPr>
      <w:r w:rsidRPr="00BA1427">
        <w:rPr>
          <w:highlight w:val="white"/>
        </w:rPr>
        <w:t xml:space="preserve">        else {</w:t>
      </w:r>
    </w:p>
    <w:p w14:paraId="70D22022" w14:textId="77777777" w:rsidR="00BA1427" w:rsidRPr="00BA1427" w:rsidRDefault="00BA1427" w:rsidP="00BA1427">
      <w:pPr>
        <w:pStyle w:val="Code"/>
        <w:rPr>
          <w:highlight w:val="white"/>
        </w:rPr>
      </w:pPr>
      <w:r w:rsidRPr="00BA1427">
        <w:rPr>
          <w:highlight w:val="white"/>
        </w:rPr>
        <w:t xml:space="preserve">          leftDecimal = (decimal) leftValue;</w:t>
      </w:r>
    </w:p>
    <w:p w14:paraId="4827B16F" w14:textId="77777777" w:rsidR="00BA1427" w:rsidRPr="00BA1427" w:rsidRDefault="00BA1427" w:rsidP="00BA1427">
      <w:pPr>
        <w:pStyle w:val="Code"/>
        <w:rPr>
          <w:highlight w:val="white"/>
        </w:rPr>
      </w:pPr>
      <w:r w:rsidRPr="00BA1427">
        <w:rPr>
          <w:highlight w:val="white"/>
        </w:rPr>
        <w:t xml:space="preserve">          rightDecimal = (decimal) rightValue;</w:t>
      </w:r>
    </w:p>
    <w:p w14:paraId="35CEDD8B" w14:textId="77777777" w:rsidR="00BA1427" w:rsidRPr="00BA1427" w:rsidRDefault="00BA1427" w:rsidP="00BA1427">
      <w:pPr>
        <w:pStyle w:val="Code"/>
        <w:rPr>
          <w:highlight w:val="white"/>
        </w:rPr>
      </w:pPr>
      <w:r w:rsidRPr="00BA1427">
        <w:rPr>
          <w:highlight w:val="white"/>
        </w:rPr>
        <w:t xml:space="preserve">        }</w:t>
      </w:r>
    </w:p>
    <w:p w14:paraId="5C15FEC0" w14:textId="77777777" w:rsidR="00BA1427" w:rsidRPr="00BA1427" w:rsidRDefault="00BA1427" w:rsidP="00BA1427">
      <w:pPr>
        <w:pStyle w:val="Code"/>
        <w:rPr>
          <w:highlight w:val="white"/>
        </w:rPr>
      </w:pPr>
    </w:p>
    <w:p w14:paraId="52DB031C" w14:textId="77777777" w:rsidR="00BA1427" w:rsidRPr="00BA1427" w:rsidRDefault="00BA1427" w:rsidP="00BA1427">
      <w:pPr>
        <w:pStyle w:val="Code"/>
        <w:rPr>
          <w:highlight w:val="white"/>
        </w:rPr>
      </w:pPr>
      <w:r w:rsidRPr="00BA1427">
        <w:rPr>
          <w:highlight w:val="white"/>
        </w:rPr>
        <w:t xml:space="preserve">        compareTo = leftDecimal.CompareTo(rightDecimal);</w:t>
      </w:r>
    </w:p>
    <w:p w14:paraId="37133093" w14:textId="77777777" w:rsidR="00BA1427" w:rsidRPr="00BA1427" w:rsidRDefault="00BA1427" w:rsidP="00BA1427">
      <w:pPr>
        <w:pStyle w:val="Code"/>
        <w:rPr>
          <w:highlight w:val="white"/>
        </w:rPr>
      </w:pPr>
      <w:r w:rsidRPr="00BA1427">
        <w:rPr>
          <w:highlight w:val="white"/>
        </w:rPr>
        <w:t xml:space="preserve">      }</w:t>
      </w:r>
    </w:p>
    <w:p w14:paraId="763B445A" w14:textId="3047F06A" w:rsidR="00BA1427" w:rsidRPr="00BA1427" w:rsidRDefault="008A5BFE" w:rsidP="008A5BFE">
      <w:pPr>
        <w:rPr>
          <w:highlight w:val="white"/>
        </w:rPr>
      </w:pPr>
      <w:r>
        <w:rPr>
          <w:highlight w:val="white"/>
        </w:rPr>
        <w:t>The resulting value is either true or false, depending on the operator and the operands.</w:t>
      </w:r>
    </w:p>
    <w:p w14:paraId="5ABA1F70" w14:textId="77777777" w:rsidR="00BA1427" w:rsidRPr="00BA1427" w:rsidRDefault="00BA1427" w:rsidP="00BA1427">
      <w:pPr>
        <w:pStyle w:val="Code"/>
        <w:rPr>
          <w:highlight w:val="white"/>
        </w:rPr>
      </w:pPr>
      <w:r w:rsidRPr="00BA1427">
        <w:rPr>
          <w:highlight w:val="white"/>
        </w:rPr>
        <w:t xml:space="preserve">      bool resultValue = false;</w:t>
      </w:r>
    </w:p>
    <w:p w14:paraId="3154F783" w14:textId="77777777" w:rsidR="00BA1427" w:rsidRPr="00BA1427" w:rsidRDefault="00BA1427" w:rsidP="00BA1427">
      <w:pPr>
        <w:pStyle w:val="Code"/>
        <w:rPr>
          <w:highlight w:val="white"/>
        </w:rPr>
      </w:pPr>
      <w:r w:rsidRPr="00BA1427">
        <w:rPr>
          <w:highlight w:val="white"/>
        </w:rPr>
        <w:t xml:space="preserve">      switch (middleOp) {</w:t>
      </w:r>
    </w:p>
    <w:p w14:paraId="23A81EAE" w14:textId="77777777" w:rsidR="00BA1427" w:rsidRPr="00BA1427" w:rsidRDefault="00BA1427" w:rsidP="00BA1427">
      <w:pPr>
        <w:pStyle w:val="Code"/>
        <w:rPr>
          <w:highlight w:val="white"/>
        </w:rPr>
      </w:pPr>
      <w:r w:rsidRPr="00BA1427">
        <w:rPr>
          <w:highlight w:val="white"/>
        </w:rPr>
        <w:t xml:space="preserve">        case MiddleOperator.Equal:</w:t>
      </w:r>
    </w:p>
    <w:p w14:paraId="03ADB4A2" w14:textId="77777777" w:rsidR="00BA1427" w:rsidRPr="00BA1427" w:rsidRDefault="00BA1427" w:rsidP="00BA1427">
      <w:pPr>
        <w:pStyle w:val="Code"/>
        <w:rPr>
          <w:highlight w:val="white"/>
        </w:rPr>
      </w:pPr>
      <w:r w:rsidRPr="00BA1427">
        <w:rPr>
          <w:highlight w:val="white"/>
        </w:rPr>
        <w:t xml:space="preserve">          resultValue = (compareTo == 0);</w:t>
      </w:r>
    </w:p>
    <w:p w14:paraId="39F75FE7" w14:textId="77777777" w:rsidR="00BA1427" w:rsidRPr="00BA1427" w:rsidRDefault="00BA1427" w:rsidP="00BA1427">
      <w:pPr>
        <w:pStyle w:val="Code"/>
        <w:rPr>
          <w:highlight w:val="white"/>
        </w:rPr>
      </w:pPr>
      <w:r w:rsidRPr="00BA1427">
        <w:rPr>
          <w:highlight w:val="white"/>
        </w:rPr>
        <w:t xml:space="preserve">          break;</w:t>
      </w:r>
    </w:p>
    <w:p w14:paraId="6226EB78" w14:textId="77777777" w:rsidR="00BA1427" w:rsidRPr="00BA1427" w:rsidRDefault="00BA1427" w:rsidP="00BA1427">
      <w:pPr>
        <w:pStyle w:val="Code"/>
        <w:rPr>
          <w:highlight w:val="white"/>
        </w:rPr>
      </w:pPr>
    </w:p>
    <w:p w14:paraId="0A245089" w14:textId="77777777" w:rsidR="00BA1427" w:rsidRPr="00BA1427" w:rsidRDefault="00BA1427" w:rsidP="00BA1427">
      <w:pPr>
        <w:pStyle w:val="Code"/>
        <w:rPr>
          <w:highlight w:val="white"/>
        </w:rPr>
      </w:pPr>
      <w:r w:rsidRPr="00BA1427">
        <w:rPr>
          <w:highlight w:val="white"/>
        </w:rPr>
        <w:t xml:space="preserve">        case MiddleOperator.NotEqual:</w:t>
      </w:r>
    </w:p>
    <w:p w14:paraId="2E324780" w14:textId="77777777" w:rsidR="00BA1427" w:rsidRPr="00BA1427" w:rsidRDefault="00BA1427" w:rsidP="00BA1427">
      <w:pPr>
        <w:pStyle w:val="Code"/>
        <w:rPr>
          <w:highlight w:val="white"/>
        </w:rPr>
      </w:pPr>
      <w:r w:rsidRPr="00BA1427">
        <w:rPr>
          <w:highlight w:val="white"/>
        </w:rPr>
        <w:t xml:space="preserve">          resultValue = (compareTo != 0);</w:t>
      </w:r>
    </w:p>
    <w:p w14:paraId="59EDC806" w14:textId="77777777" w:rsidR="00BA1427" w:rsidRPr="00BA1427" w:rsidRDefault="00BA1427" w:rsidP="00BA1427">
      <w:pPr>
        <w:pStyle w:val="Code"/>
        <w:rPr>
          <w:highlight w:val="white"/>
        </w:rPr>
      </w:pPr>
      <w:r w:rsidRPr="00BA1427">
        <w:rPr>
          <w:highlight w:val="white"/>
        </w:rPr>
        <w:t xml:space="preserve">          break;</w:t>
      </w:r>
    </w:p>
    <w:p w14:paraId="121F75CF" w14:textId="77777777" w:rsidR="00BA1427" w:rsidRPr="00BA1427" w:rsidRDefault="00BA1427" w:rsidP="00BA1427">
      <w:pPr>
        <w:pStyle w:val="Code"/>
        <w:rPr>
          <w:highlight w:val="white"/>
        </w:rPr>
      </w:pPr>
    </w:p>
    <w:p w14:paraId="5BF741B1" w14:textId="77777777" w:rsidR="00BA1427" w:rsidRPr="00BA1427" w:rsidRDefault="00BA1427" w:rsidP="00BA1427">
      <w:pPr>
        <w:pStyle w:val="Code"/>
        <w:rPr>
          <w:highlight w:val="white"/>
        </w:rPr>
      </w:pPr>
      <w:r w:rsidRPr="00BA1427">
        <w:rPr>
          <w:highlight w:val="white"/>
        </w:rPr>
        <w:t xml:space="preserve">        case MiddleOperator.LessThan:</w:t>
      </w:r>
    </w:p>
    <w:p w14:paraId="37A005AF" w14:textId="77777777" w:rsidR="00BA1427" w:rsidRPr="00BA1427" w:rsidRDefault="00BA1427" w:rsidP="00BA1427">
      <w:pPr>
        <w:pStyle w:val="Code"/>
        <w:rPr>
          <w:highlight w:val="white"/>
        </w:rPr>
      </w:pPr>
      <w:r w:rsidRPr="00BA1427">
        <w:rPr>
          <w:highlight w:val="white"/>
        </w:rPr>
        <w:t xml:space="preserve">          resultValue = (compareTo &lt; 0);</w:t>
      </w:r>
    </w:p>
    <w:p w14:paraId="1106D103" w14:textId="77777777" w:rsidR="00BA1427" w:rsidRPr="00BA1427" w:rsidRDefault="00BA1427" w:rsidP="00BA1427">
      <w:pPr>
        <w:pStyle w:val="Code"/>
        <w:rPr>
          <w:highlight w:val="white"/>
        </w:rPr>
      </w:pPr>
      <w:r w:rsidRPr="00BA1427">
        <w:rPr>
          <w:highlight w:val="white"/>
        </w:rPr>
        <w:t xml:space="preserve">          break;</w:t>
      </w:r>
    </w:p>
    <w:p w14:paraId="4D8D09AD" w14:textId="77777777" w:rsidR="00BA1427" w:rsidRPr="00BA1427" w:rsidRDefault="00BA1427" w:rsidP="00BA1427">
      <w:pPr>
        <w:pStyle w:val="Code"/>
        <w:rPr>
          <w:highlight w:val="white"/>
        </w:rPr>
      </w:pPr>
    </w:p>
    <w:p w14:paraId="36B9046B" w14:textId="77777777" w:rsidR="00BA1427" w:rsidRPr="00BA1427" w:rsidRDefault="00BA1427" w:rsidP="00BA1427">
      <w:pPr>
        <w:pStyle w:val="Code"/>
        <w:rPr>
          <w:highlight w:val="white"/>
        </w:rPr>
      </w:pPr>
      <w:r w:rsidRPr="00BA1427">
        <w:rPr>
          <w:highlight w:val="white"/>
        </w:rPr>
        <w:t xml:space="preserve">        case MiddleOperator.LessThanEqual:</w:t>
      </w:r>
    </w:p>
    <w:p w14:paraId="72EB5D27" w14:textId="77777777" w:rsidR="00BA1427" w:rsidRPr="00BA1427" w:rsidRDefault="00BA1427" w:rsidP="00BA1427">
      <w:pPr>
        <w:pStyle w:val="Code"/>
        <w:rPr>
          <w:highlight w:val="white"/>
        </w:rPr>
      </w:pPr>
      <w:r w:rsidRPr="00BA1427">
        <w:rPr>
          <w:highlight w:val="white"/>
        </w:rPr>
        <w:t xml:space="preserve">          resultValue = (compareTo &lt;= 0);</w:t>
      </w:r>
    </w:p>
    <w:p w14:paraId="4A618AAB" w14:textId="77777777" w:rsidR="00BA1427" w:rsidRPr="00BA1427" w:rsidRDefault="00BA1427" w:rsidP="00BA1427">
      <w:pPr>
        <w:pStyle w:val="Code"/>
        <w:rPr>
          <w:highlight w:val="white"/>
        </w:rPr>
      </w:pPr>
      <w:r w:rsidRPr="00BA1427">
        <w:rPr>
          <w:highlight w:val="white"/>
        </w:rPr>
        <w:t xml:space="preserve">          break;</w:t>
      </w:r>
    </w:p>
    <w:p w14:paraId="1B11925F" w14:textId="77777777" w:rsidR="00BA1427" w:rsidRPr="00BA1427" w:rsidRDefault="00BA1427" w:rsidP="00BA1427">
      <w:pPr>
        <w:pStyle w:val="Code"/>
        <w:rPr>
          <w:highlight w:val="white"/>
        </w:rPr>
      </w:pPr>
    </w:p>
    <w:p w14:paraId="0C290E99" w14:textId="77777777" w:rsidR="00BA1427" w:rsidRPr="00BA1427" w:rsidRDefault="00BA1427" w:rsidP="00BA1427">
      <w:pPr>
        <w:pStyle w:val="Code"/>
        <w:rPr>
          <w:highlight w:val="white"/>
        </w:rPr>
      </w:pPr>
      <w:r w:rsidRPr="00BA1427">
        <w:rPr>
          <w:highlight w:val="white"/>
        </w:rPr>
        <w:lastRenderedPageBreak/>
        <w:t xml:space="preserve">        case MiddleOperator.GreaterThan:</w:t>
      </w:r>
    </w:p>
    <w:p w14:paraId="1E21AD05" w14:textId="77777777" w:rsidR="00BA1427" w:rsidRPr="00BA1427" w:rsidRDefault="00BA1427" w:rsidP="00BA1427">
      <w:pPr>
        <w:pStyle w:val="Code"/>
        <w:rPr>
          <w:highlight w:val="white"/>
        </w:rPr>
      </w:pPr>
      <w:r w:rsidRPr="00BA1427">
        <w:rPr>
          <w:highlight w:val="white"/>
        </w:rPr>
        <w:t xml:space="preserve">          resultValue = (compareTo &gt; 0);</w:t>
      </w:r>
    </w:p>
    <w:p w14:paraId="0CF75D74" w14:textId="77777777" w:rsidR="00BA1427" w:rsidRPr="00BA1427" w:rsidRDefault="00BA1427" w:rsidP="00BA1427">
      <w:pPr>
        <w:pStyle w:val="Code"/>
        <w:rPr>
          <w:highlight w:val="white"/>
        </w:rPr>
      </w:pPr>
      <w:r w:rsidRPr="00BA1427">
        <w:rPr>
          <w:highlight w:val="white"/>
        </w:rPr>
        <w:t xml:space="preserve">          break;</w:t>
      </w:r>
    </w:p>
    <w:p w14:paraId="08C8ED4E" w14:textId="77777777" w:rsidR="00BA1427" w:rsidRPr="00BA1427" w:rsidRDefault="00BA1427" w:rsidP="00BA1427">
      <w:pPr>
        <w:pStyle w:val="Code"/>
        <w:rPr>
          <w:highlight w:val="white"/>
        </w:rPr>
      </w:pPr>
    </w:p>
    <w:p w14:paraId="1F448BBA" w14:textId="77777777" w:rsidR="00BA1427" w:rsidRPr="00BA1427" w:rsidRDefault="00BA1427" w:rsidP="00BA1427">
      <w:pPr>
        <w:pStyle w:val="Code"/>
        <w:rPr>
          <w:highlight w:val="white"/>
        </w:rPr>
      </w:pPr>
      <w:r w:rsidRPr="00BA1427">
        <w:rPr>
          <w:highlight w:val="white"/>
        </w:rPr>
        <w:t xml:space="preserve">        case MiddleOperator.GreaterThanEqual:</w:t>
      </w:r>
    </w:p>
    <w:p w14:paraId="23B10F80" w14:textId="77777777" w:rsidR="00BA1427" w:rsidRPr="00BA1427" w:rsidRDefault="00BA1427" w:rsidP="00BA1427">
      <w:pPr>
        <w:pStyle w:val="Code"/>
        <w:rPr>
          <w:highlight w:val="white"/>
        </w:rPr>
      </w:pPr>
      <w:r w:rsidRPr="00BA1427">
        <w:rPr>
          <w:highlight w:val="white"/>
        </w:rPr>
        <w:t xml:space="preserve">          resultValue = (compareTo &gt;= 0);</w:t>
      </w:r>
    </w:p>
    <w:p w14:paraId="5AAC6C6D" w14:textId="77777777" w:rsidR="00BA1427" w:rsidRPr="00BA1427" w:rsidRDefault="00BA1427" w:rsidP="00BA1427">
      <w:pPr>
        <w:pStyle w:val="Code"/>
        <w:rPr>
          <w:highlight w:val="white"/>
        </w:rPr>
      </w:pPr>
      <w:r w:rsidRPr="00BA1427">
        <w:rPr>
          <w:highlight w:val="white"/>
        </w:rPr>
        <w:t xml:space="preserve">          break;</w:t>
      </w:r>
    </w:p>
    <w:p w14:paraId="23C88404" w14:textId="77777777" w:rsidR="00BA1427" w:rsidRPr="00BA1427" w:rsidRDefault="00BA1427" w:rsidP="00BA1427">
      <w:pPr>
        <w:pStyle w:val="Code"/>
        <w:rPr>
          <w:highlight w:val="white"/>
        </w:rPr>
      </w:pPr>
      <w:r w:rsidRPr="00BA1427">
        <w:rPr>
          <w:highlight w:val="white"/>
        </w:rPr>
        <w:t xml:space="preserve">      }</w:t>
      </w:r>
    </w:p>
    <w:p w14:paraId="5E7D4EF0" w14:textId="77777777" w:rsidR="00BA1427" w:rsidRPr="00BA1427" w:rsidRDefault="00BA1427" w:rsidP="00BA1427">
      <w:pPr>
        <w:pStyle w:val="Code"/>
        <w:rPr>
          <w:highlight w:val="white"/>
        </w:rPr>
      </w:pPr>
    </w:p>
    <w:p w14:paraId="084A43F4" w14:textId="77777777" w:rsidR="00BA1427" w:rsidRPr="00BA1427" w:rsidRDefault="00BA1427" w:rsidP="00BA1427">
      <w:pPr>
        <w:pStyle w:val="Code"/>
        <w:rPr>
          <w:highlight w:val="white"/>
        </w:rPr>
      </w:pPr>
      <w:r w:rsidRPr="00BA1427">
        <w:rPr>
          <w:highlight w:val="white"/>
        </w:rPr>
        <w:t xml:space="preserve">      Symbol resultSymbol = resultValue ? (new Symbol(jumpSet, null))</w:t>
      </w:r>
    </w:p>
    <w:p w14:paraId="241D974C" w14:textId="77777777" w:rsidR="00BA1427" w:rsidRPr="00BA1427" w:rsidRDefault="00BA1427" w:rsidP="00BA1427">
      <w:pPr>
        <w:pStyle w:val="Code"/>
        <w:rPr>
          <w:highlight w:val="white"/>
        </w:rPr>
      </w:pPr>
      <w:r w:rsidRPr="00BA1427">
        <w:rPr>
          <w:highlight w:val="white"/>
        </w:rPr>
        <w:t xml:space="preserve">                                        : (new Symbol(null, jumpSet));</w:t>
      </w:r>
    </w:p>
    <w:p w14:paraId="1E42062B" w14:textId="77777777" w:rsidR="00BA1427" w:rsidRPr="00BA1427" w:rsidRDefault="00BA1427" w:rsidP="00BA1427">
      <w:pPr>
        <w:pStyle w:val="Code"/>
        <w:rPr>
          <w:highlight w:val="white"/>
        </w:rPr>
      </w:pPr>
      <w:r w:rsidRPr="00BA1427">
        <w:rPr>
          <w:highlight w:val="white"/>
        </w:rPr>
        <w:t xml:space="preserve">      return (new Expression(resultSymbol, null, longList));</w:t>
      </w:r>
    </w:p>
    <w:p w14:paraId="6559BEA1" w14:textId="3A334660" w:rsidR="00095238" w:rsidRPr="00BA1427" w:rsidRDefault="00BA1427" w:rsidP="00BA1427">
      <w:pPr>
        <w:pStyle w:val="Code"/>
        <w:rPr>
          <w:highlight w:val="white"/>
        </w:rPr>
      </w:pPr>
      <w:r w:rsidRPr="00BA1427">
        <w:rPr>
          <w:highlight w:val="white"/>
        </w:rPr>
        <w:t xml:space="preserve">    }</w:t>
      </w:r>
    </w:p>
    <w:p w14:paraId="3A43A099" w14:textId="5A1B1736" w:rsidR="00095238" w:rsidRDefault="00CC1DF4" w:rsidP="00095238">
      <w:pPr>
        <w:pStyle w:val="Heading3"/>
        <w:rPr>
          <w:highlight w:val="white"/>
        </w:rPr>
      </w:pPr>
      <w:r>
        <w:rPr>
          <w:highlight w:val="white"/>
        </w:rPr>
        <w:t>&lt;h3&gt;</w:t>
      </w:r>
      <w:bookmarkStart w:id="470" w:name="_Toc93320552"/>
      <w:r>
        <w:rPr>
          <w:highlight w:val="white"/>
        </w:rPr>
        <w:t>Logical Expressions</w:t>
      </w:r>
      <w:bookmarkEnd w:id="470"/>
      <w:r>
        <w:rPr>
          <w:highlight w:val="white"/>
        </w:rPr>
        <w:t>&lt;/h3&gt;</w:t>
      </w:r>
    </w:p>
    <w:p w14:paraId="7765D712" w14:textId="1A6D0272" w:rsidR="00CD295E" w:rsidRDefault="00B51A4B" w:rsidP="00B51A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w:t>
      </w:r>
      <w:r w:rsidR="00D4318D">
        <w:rPr>
          <w:rStyle w:val="KeyWord0"/>
          <w:highlight w:val="white"/>
        </w:rPr>
        <w:t>&lt;/k&gt;</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4B6C11"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4B6C11" w:rsidRPr="00903DBA">
        <w:rPr>
          <w:highlight w:val="white"/>
        </w:rPr>
        <w:t xml:space="preserve"> operator.</w:t>
      </w:r>
    </w:p>
    <w:p w14:paraId="748639E7" w14:textId="77777777" w:rsidR="005B77A1" w:rsidRPr="005B77A1" w:rsidRDefault="005B77A1" w:rsidP="005B77A1">
      <w:pPr>
        <w:pStyle w:val="Code"/>
        <w:rPr>
          <w:highlight w:val="white"/>
        </w:rPr>
      </w:pPr>
      <w:r w:rsidRPr="005B77A1">
        <w:rPr>
          <w:highlight w:val="white"/>
        </w:rPr>
        <w:t xml:space="preserve">    public static Expression Logical(MiddleOperator middleOp,</w:t>
      </w:r>
    </w:p>
    <w:p w14:paraId="5C68579D" w14:textId="77777777" w:rsidR="005B77A1" w:rsidRPr="005B77A1" w:rsidRDefault="005B77A1" w:rsidP="005B77A1">
      <w:pPr>
        <w:pStyle w:val="Code"/>
        <w:rPr>
          <w:highlight w:val="white"/>
        </w:rPr>
      </w:pPr>
      <w:r w:rsidRPr="005B77A1">
        <w:rPr>
          <w:highlight w:val="white"/>
        </w:rPr>
        <w:t xml:space="preserve">                                     Expression leftExpression,</w:t>
      </w:r>
    </w:p>
    <w:p w14:paraId="29F61640" w14:textId="77777777" w:rsidR="005B77A1" w:rsidRPr="005B77A1" w:rsidRDefault="005B77A1" w:rsidP="005B77A1">
      <w:pPr>
        <w:pStyle w:val="Code"/>
        <w:rPr>
          <w:highlight w:val="white"/>
        </w:rPr>
      </w:pPr>
      <w:r w:rsidRPr="005B77A1">
        <w:rPr>
          <w:highlight w:val="white"/>
        </w:rPr>
        <w:t xml:space="preserve">                                     Expression rightExpression) {</w:t>
      </w:r>
    </w:p>
    <w:p w14:paraId="60C06486" w14:textId="77777777" w:rsidR="005B77A1" w:rsidRPr="005B77A1" w:rsidRDefault="005B77A1" w:rsidP="005B77A1">
      <w:pPr>
        <w:pStyle w:val="Code"/>
        <w:rPr>
          <w:highlight w:val="white"/>
        </w:rPr>
      </w:pPr>
      <w:r w:rsidRPr="005B77A1">
        <w:rPr>
          <w:highlight w:val="white"/>
        </w:rPr>
        <w:t xml:space="preserve">      if (!IsConstant(leftExpression) || !IsConstant(rightExpression)) {</w:t>
      </w:r>
    </w:p>
    <w:p w14:paraId="4FDD4943" w14:textId="77777777" w:rsidR="005B77A1" w:rsidRPr="005B77A1" w:rsidRDefault="005B77A1" w:rsidP="005B77A1">
      <w:pPr>
        <w:pStyle w:val="Code"/>
        <w:rPr>
          <w:highlight w:val="white"/>
        </w:rPr>
      </w:pPr>
      <w:r w:rsidRPr="005B77A1">
        <w:rPr>
          <w:highlight w:val="white"/>
        </w:rPr>
        <w:t xml:space="preserve">        return null;</w:t>
      </w:r>
    </w:p>
    <w:p w14:paraId="77506E59" w14:textId="77777777" w:rsidR="005B77A1" w:rsidRPr="005B77A1" w:rsidRDefault="005B77A1" w:rsidP="005B77A1">
      <w:pPr>
        <w:pStyle w:val="Code"/>
        <w:rPr>
          <w:highlight w:val="white"/>
        </w:rPr>
      </w:pPr>
      <w:r w:rsidRPr="005B77A1">
        <w:rPr>
          <w:highlight w:val="white"/>
        </w:rPr>
        <w:t xml:space="preserve">      }</w:t>
      </w:r>
    </w:p>
    <w:p w14:paraId="63A63275" w14:textId="77777777" w:rsidR="005B77A1" w:rsidRPr="005B77A1" w:rsidRDefault="005B77A1" w:rsidP="005B77A1">
      <w:pPr>
        <w:pStyle w:val="Code"/>
        <w:rPr>
          <w:highlight w:val="white"/>
        </w:rPr>
      </w:pPr>
    </w:p>
    <w:p w14:paraId="79EAA285" w14:textId="77777777" w:rsidR="005B77A1" w:rsidRPr="005B77A1" w:rsidRDefault="005B77A1" w:rsidP="005B77A1">
      <w:pPr>
        <w:pStyle w:val="Code"/>
        <w:rPr>
          <w:highlight w:val="white"/>
        </w:rPr>
      </w:pPr>
      <w:r w:rsidRPr="005B77A1">
        <w:rPr>
          <w:highlight w:val="white"/>
        </w:rPr>
        <w:t xml:space="preserve">      bool resultValue = false;</w:t>
      </w:r>
    </w:p>
    <w:p w14:paraId="3969B75C" w14:textId="77777777" w:rsidR="005B77A1" w:rsidRPr="005B77A1" w:rsidRDefault="005B77A1" w:rsidP="005B77A1">
      <w:pPr>
        <w:pStyle w:val="Code"/>
        <w:rPr>
          <w:highlight w:val="white"/>
        </w:rPr>
      </w:pPr>
      <w:r w:rsidRPr="005B77A1">
        <w:rPr>
          <w:highlight w:val="white"/>
        </w:rPr>
        <w:t xml:space="preserve">      switch (middleOp) {</w:t>
      </w:r>
    </w:p>
    <w:p w14:paraId="27AC25C1" w14:textId="77777777" w:rsidR="005B77A1" w:rsidRPr="005B77A1" w:rsidRDefault="005B77A1" w:rsidP="005B77A1">
      <w:pPr>
        <w:pStyle w:val="Code"/>
        <w:rPr>
          <w:highlight w:val="white"/>
        </w:rPr>
      </w:pPr>
      <w:r w:rsidRPr="005B77A1">
        <w:rPr>
          <w:highlight w:val="white"/>
        </w:rPr>
        <w:t xml:space="preserve">        case MiddleOperator.LogicalAnd:</w:t>
      </w:r>
    </w:p>
    <w:p w14:paraId="12313515" w14:textId="77777777" w:rsidR="005B77A1" w:rsidRPr="005B77A1" w:rsidRDefault="005B77A1" w:rsidP="005B77A1">
      <w:pPr>
        <w:pStyle w:val="Code"/>
        <w:rPr>
          <w:highlight w:val="white"/>
        </w:rPr>
      </w:pPr>
      <w:r w:rsidRPr="005B77A1">
        <w:rPr>
          <w:highlight w:val="white"/>
        </w:rPr>
        <w:t xml:space="preserve">          resultValue = IsTrue(leftExpression) &amp;&amp; IsTrue(rightExpression);</w:t>
      </w:r>
    </w:p>
    <w:p w14:paraId="04CE238D" w14:textId="77777777" w:rsidR="005B77A1" w:rsidRPr="005B77A1" w:rsidRDefault="005B77A1" w:rsidP="005B77A1">
      <w:pPr>
        <w:pStyle w:val="Code"/>
        <w:rPr>
          <w:highlight w:val="white"/>
        </w:rPr>
      </w:pPr>
      <w:r w:rsidRPr="005B77A1">
        <w:rPr>
          <w:highlight w:val="white"/>
        </w:rPr>
        <w:t xml:space="preserve">          break;</w:t>
      </w:r>
    </w:p>
    <w:p w14:paraId="73367F2F" w14:textId="77777777" w:rsidR="005B77A1" w:rsidRPr="005B77A1" w:rsidRDefault="005B77A1" w:rsidP="005B77A1">
      <w:pPr>
        <w:pStyle w:val="Code"/>
        <w:rPr>
          <w:highlight w:val="white"/>
        </w:rPr>
      </w:pPr>
    </w:p>
    <w:p w14:paraId="0CBA194D" w14:textId="77777777" w:rsidR="005B77A1" w:rsidRPr="005B77A1" w:rsidRDefault="005B77A1" w:rsidP="005B77A1">
      <w:pPr>
        <w:pStyle w:val="Code"/>
        <w:rPr>
          <w:highlight w:val="white"/>
        </w:rPr>
      </w:pPr>
      <w:r w:rsidRPr="005B77A1">
        <w:rPr>
          <w:highlight w:val="white"/>
        </w:rPr>
        <w:t xml:space="preserve">        case MiddleOperator.LogicalOr:</w:t>
      </w:r>
    </w:p>
    <w:p w14:paraId="5A694FC0" w14:textId="77777777" w:rsidR="005B77A1" w:rsidRPr="005B77A1" w:rsidRDefault="005B77A1" w:rsidP="005B77A1">
      <w:pPr>
        <w:pStyle w:val="Code"/>
        <w:rPr>
          <w:highlight w:val="white"/>
        </w:rPr>
      </w:pPr>
      <w:r w:rsidRPr="005B77A1">
        <w:rPr>
          <w:highlight w:val="white"/>
        </w:rPr>
        <w:t xml:space="preserve">          resultValue = IsTrue(leftExpression) || IsTrue(rightExpression);</w:t>
      </w:r>
    </w:p>
    <w:p w14:paraId="15255C1C" w14:textId="77777777" w:rsidR="005B77A1" w:rsidRPr="005B77A1" w:rsidRDefault="005B77A1" w:rsidP="005B77A1">
      <w:pPr>
        <w:pStyle w:val="Code"/>
        <w:rPr>
          <w:highlight w:val="white"/>
        </w:rPr>
      </w:pPr>
      <w:r w:rsidRPr="005B77A1">
        <w:rPr>
          <w:highlight w:val="white"/>
        </w:rPr>
        <w:t xml:space="preserve">          break;</w:t>
      </w:r>
    </w:p>
    <w:p w14:paraId="554B4C1A" w14:textId="77777777" w:rsidR="005B77A1" w:rsidRPr="005B77A1" w:rsidRDefault="005B77A1" w:rsidP="005B77A1">
      <w:pPr>
        <w:pStyle w:val="Code"/>
        <w:rPr>
          <w:highlight w:val="white"/>
        </w:rPr>
      </w:pPr>
      <w:r w:rsidRPr="005B77A1">
        <w:rPr>
          <w:highlight w:val="white"/>
        </w:rPr>
        <w:t xml:space="preserve">      }</w:t>
      </w:r>
    </w:p>
    <w:p w14:paraId="14781706" w14:textId="77777777" w:rsidR="00462BBC" w:rsidRPr="00903DBA" w:rsidRDefault="00462BBC" w:rsidP="00462BBC">
      <w:pPr>
        <w:rPr>
          <w:highlight w:val="white"/>
        </w:rPr>
      </w:pPr>
      <w:r w:rsidRPr="00903DBA">
        <w:rPr>
          <w:highlight w:val="white"/>
        </w:rPr>
        <w:t xml:space="preserve">The long list of the final expression holds only one unconditional jump instruction that is added to the jump set, which will be the </w:t>
      </w:r>
      <w:r>
        <w:rPr>
          <w:highlight w:val="white"/>
        </w:rPr>
        <w:t>true-set</w:t>
      </w:r>
      <w:r w:rsidRPr="00903DBA">
        <w:rPr>
          <w:highlight w:val="white"/>
        </w:rPr>
        <w:t xml:space="preserve"> or false of the final expression.</w:t>
      </w:r>
    </w:p>
    <w:p w14:paraId="31BE9A4D" w14:textId="77777777" w:rsidR="005B77A1" w:rsidRPr="005B77A1" w:rsidRDefault="005B77A1" w:rsidP="005B77A1">
      <w:pPr>
        <w:pStyle w:val="Code"/>
        <w:rPr>
          <w:highlight w:val="white"/>
        </w:rPr>
      </w:pPr>
      <w:r w:rsidRPr="005B77A1">
        <w:rPr>
          <w:highlight w:val="white"/>
        </w:rPr>
        <w:t xml:space="preserve">      List&lt;MiddleCode&gt; longList = new List&lt;MiddleCode&gt;();</w:t>
      </w:r>
    </w:p>
    <w:p w14:paraId="783254D6" w14:textId="77777777" w:rsidR="005B77A1" w:rsidRPr="005B77A1" w:rsidRDefault="005B77A1" w:rsidP="005B77A1">
      <w:pPr>
        <w:pStyle w:val="Code"/>
        <w:rPr>
          <w:highlight w:val="white"/>
        </w:rPr>
      </w:pPr>
      <w:r w:rsidRPr="005B77A1">
        <w:rPr>
          <w:highlight w:val="white"/>
        </w:rPr>
        <w:t xml:space="preserve">      MiddleCode jumpCode = new MiddleCode(MiddleOperator.Jump);</w:t>
      </w:r>
    </w:p>
    <w:p w14:paraId="3DED7FEB" w14:textId="77777777" w:rsidR="005B77A1" w:rsidRPr="005B77A1" w:rsidRDefault="005B77A1" w:rsidP="005B77A1">
      <w:pPr>
        <w:pStyle w:val="Code"/>
        <w:rPr>
          <w:highlight w:val="white"/>
        </w:rPr>
      </w:pPr>
      <w:r w:rsidRPr="005B77A1">
        <w:rPr>
          <w:highlight w:val="white"/>
        </w:rPr>
        <w:t xml:space="preserve">      longList.Add(jumpCode);</w:t>
      </w:r>
    </w:p>
    <w:p w14:paraId="5B511CAE" w14:textId="77777777" w:rsidR="005B77A1" w:rsidRPr="005B77A1" w:rsidRDefault="005B77A1" w:rsidP="005B77A1">
      <w:pPr>
        <w:pStyle w:val="Code"/>
        <w:rPr>
          <w:highlight w:val="white"/>
        </w:rPr>
      </w:pPr>
      <w:r w:rsidRPr="005B77A1">
        <w:rPr>
          <w:highlight w:val="white"/>
        </w:rPr>
        <w:t xml:space="preserve">      ISet&lt;MiddleCode&gt; jumpSet = new HashSet&lt;MiddleCode&gt;();</w:t>
      </w:r>
    </w:p>
    <w:p w14:paraId="51C635E6" w14:textId="77777777" w:rsidR="005B77A1" w:rsidRPr="005B77A1" w:rsidRDefault="005B77A1" w:rsidP="005B77A1">
      <w:pPr>
        <w:pStyle w:val="Code"/>
        <w:rPr>
          <w:highlight w:val="white"/>
        </w:rPr>
      </w:pPr>
      <w:r w:rsidRPr="005B77A1">
        <w:rPr>
          <w:highlight w:val="white"/>
        </w:rPr>
        <w:t xml:space="preserve">      jumpSet.Add(jumpCode);</w:t>
      </w:r>
    </w:p>
    <w:p w14:paraId="59A130BA" w14:textId="77777777" w:rsidR="00462BBC" w:rsidRPr="00903DBA" w:rsidRDefault="00462BBC" w:rsidP="00462BBC">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2228265" w14:textId="28CC2304" w:rsidR="00CF44B7" w:rsidRPr="005B77A1" w:rsidRDefault="005B77A1" w:rsidP="00CF44B7">
      <w:pPr>
        <w:pStyle w:val="Code"/>
        <w:rPr>
          <w:highlight w:val="white"/>
        </w:rPr>
      </w:pPr>
      <w:r w:rsidRPr="005B77A1">
        <w:rPr>
          <w:highlight w:val="white"/>
        </w:rPr>
        <w:t xml:space="preserve">      Symbol resultSymbol</w:t>
      </w:r>
      <w:r w:rsidR="00CF44B7" w:rsidRPr="00CF44B7">
        <w:rPr>
          <w:highlight w:val="white"/>
        </w:rPr>
        <w:t xml:space="preserve"> </w:t>
      </w:r>
      <w:r w:rsidR="00CF44B7">
        <w:rPr>
          <w:highlight w:val="white"/>
        </w:rPr>
        <w:t xml:space="preserve">= </w:t>
      </w:r>
      <w:r w:rsidR="00CF44B7" w:rsidRPr="005B77A1">
        <w:rPr>
          <w:highlight w:val="white"/>
        </w:rPr>
        <w:t>new Symbol(</w:t>
      </w:r>
      <w:r w:rsidR="00CF44B7">
        <w:rPr>
          <w:highlight w:val="white"/>
        </w:rPr>
        <w:t>null</w:t>
      </w:r>
      <w:r w:rsidR="00CF44B7" w:rsidRPr="005B77A1">
        <w:rPr>
          <w:highlight w:val="white"/>
        </w:rPr>
        <w:t>, null);</w:t>
      </w:r>
    </w:p>
    <w:p w14:paraId="6A197EEB" w14:textId="77777777" w:rsidR="005B77A1" w:rsidRPr="005B77A1" w:rsidRDefault="005B77A1" w:rsidP="005B77A1">
      <w:pPr>
        <w:pStyle w:val="Code"/>
        <w:rPr>
          <w:highlight w:val="white"/>
        </w:rPr>
      </w:pPr>
      <w:r w:rsidRPr="005B77A1">
        <w:rPr>
          <w:highlight w:val="white"/>
        </w:rPr>
        <w:t xml:space="preserve">      if (resultValue) {</w:t>
      </w:r>
    </w:p>
    <w:p w14:paraId="6F26E25F" w14:textId="75779B13" w:rsidR="005B77A1" w:rsidRPr="005B77A1" w:rsidRDefault="005B77A1" w:rsidP="005B77A1">
      <w:pPr>
        <w:pStyle w:val="Code"/>
        <w:rPr>
          <w:highlight w:val="white"/>
        </w:rPr>
      </w:pPr>
      <w:r w:rsidRPr="005B77A1">
        <w:rPr>
          <w:highlight w:val="white"/>
        </w:rPr>
        <w:t xml:space="preserve">        resultSymbol</w:t>
      </w:r>
      <w:r w:rsidR="00CF44B7">
        <w:rPr>
          <w:highlight w:val="white"/>
        </w:rPr>
        <w:t xml:space="preserve">.TrueSet = </w:t>
      </w:r>
      <w:r w:rsidRPr="005B77A1">
        <w:rPr>
          <w:highlight w:val="white"/>
        </w:rPr>
        <w:t>jumpSet</w:t>
      </w:r>
      <w:r w:rsidR="00CF44B7">
        <w:rPr>
          <w:highlight w:val="white"/>
        </w:rPr>
        <w:t>;</w:t>
      </w:r>
    </w:p>
    <w:p w14:paraId="41C75105" w14:textId="77777777" w:rsidR="005B77A1" w:rsidRPr="005B77A1" w:rsidRDefault="005B77A1" w:rsidP="005B77A1">
      <w:pPr>
        <w:pStyle w:val="Code"/>
        <w:rPr>
          <w:highlight w:val="white"/>
        </w:rPr>
      </w:pPr>
      <w:r w:rsidRPr="005B77A1">
        <w:rPr>
          <w:highlight w:val="white"/>
        </w:rPr>
        <w:t xml:space="preserve">      }</w:t>
      </w:r>
    </w:p>
    <w:p w14:paraId="167C060F" w14:textId="77777777" w:rsidR="005B77A1" w:rsidRPr="005B77A1" w:rsidRDefault="005B77A1" w:rsidP="005B77A1">
      <w:pPr>
        <w:pStyle w:val="Code"/>
        <w:rPr>
          <w:highlight w:val="white"/>
        </w:rPr>
      </w:pPr>
      <w:r w:rsidRPr="005B77A1">
        <w:rPr>
          <w:highlight w:val="white"/>
        </w:rPr>
        <w:t xml:space="preserve">      else {</w:t>
      </w:r>
    </w:p>
    <w:p w14:paraId="750D603F" w14:textId="40F4C07C" w:rsidR="00CF44B7" w:rsidRPr="005B77A1" w:rsidRDefault="00CF44B7" w:rsidP="00CF44B7">
      <w:pPr>
        <w:pStyle w:val="Code"/>
        <w:rPr>
          <w:highlight w:val="white"/>
        </w:rPr>
      </w:pPr>
      <w:r w:rsidRPr="005B77A1">
        <w:rPr>
          <w:highlight w:val="white"/>
        </w:rPr>
        <w:t xml:space="preserve">        resultSymbol</w:t>
      </w:r>
      <w:r>
        <w:rPr>
          <w:highlight w:val="white"/>
        </w:rPr>
        <w:t xml:space="preserve">.FalseSet = </w:t>
      </w:r>
      <w:r w:rsidRPr="005B77A1">
        <w:rPr>
          <w:highlight w:val="white"/>
        </w:rPr>
        <w:t>jumpSet</w:t>
      </w:r>
      <w:r>
        <w:rPr>
          <w:highlight w:val="white"/>
        </w:rPr>
        <w:t>;</w:t>
      </w:r>
    </w:p>
    <w:p w14:paraId="5B447FA7" w14:textId="77777777" w:rsidR="005B77A1" w:rsidRPr="005B77A1" w:rsidRDefault="005B77A1" w:rsidP="005B77A1">
      <w:pPr>
        <w:pStyle w:val="Code"/>
        <w:rPr>
          <w:highlight w:val="white"/>
        </w:rPr>
      </w:pPr>
      <w:r w:rsidRPr="005B77A1">
        <w:rPr>
          <w:highlight w:val="white"/>
        </w:rPr>
        <w:t xml:space="preserve">      }</w:t>
      </w:r>
    </w:p>
    <w:p w14:paraId="34AFCF11" w14:textId="77777777" w:rsidR="00462BBC" w:rsidRPr="00903DBA" w:rsidRDefault="00462BBC" w:rsidP="00462BBC">
      <w:pPr>
        <w:rPr>
          <w:highlight w:val="white"/>
        </w:rPr>
      </w:pPr>
      <w:r w:rsidRPr="00903DBA">
        <w:rPr>
          <w:highlight w:val="white"/>
        </w:rPr>
        <w:lastRenderedPageBreak/>
        <w:t>The final expression does not have a short list, and its long list is made up by the unconditional jump instruction only.</w:t>
      </w:r>
    </w:p>
    <w:p w14:paraId="163C9AE8" w14:textId="77777777" w:rsidR="005B77A1" w:rsidRPr="005B77A1" w:rsidRDefault="005B77A1" w:rsidP="005B77A1">
      <w:pPr>
        <w:pStyle w:val="Code"/>
        <w:rPr>
          <w:highlight w:val="white"/>
        </w:rPr>
      </w:pPr>
      <w:r w:rsidRPr="005B77A1">
        <w:rPr>
          <w:highlight w:val="white"/>
        </w:rPr>
        <w:t xml:space="preserve">      return (new Expression(resultSymbol, null, longList));</w:t>
      </w:r>
    </w:p>
    <w:p w14:paraId="4B404A13" w14:textId="168094F2" w:rsidR="005B77A1" w:rsidRDefault="005B77A1" w:rsidP="005B77A1">
      <w:pPr>
        <w:pStyle w:val="Code"/>
        <w:rPr>
          <w:highlight w:val="white"/>
        </w:rPr>
      </w:pPr>
      <w:r w:rsidRPr="005B77A1">
        <w:rPr>
          <w:highlight w:val="white"/>
        </w:rPr>
        <w:t xml:space="preserve">    }</w:t>
      </w:r>
    </w:p>
    <w:p w14:paraId="2FBDD75C" w14:textId="454B17C4" w:rsidR="00AE1C44" w:rsidRPr="00903DBA" w:rsidRDefault="00CC1DF4" w:rsidP="0060539D">
      <w:pPr>
        <w:pStyle w:val="Heading3"/>
        <w:rPr>
          <w:highlight w:val="white"/>
        </w:rPr>
      </w:pPr>
      <w:r>
        <w:rPr>
          <w:highlight w:val="white"/>
        </w:rPr>
        <w:t>&lt;h3&gt;</w:t>
      </w:r>
      <w:bookmarkStart w:id="471" w:name="_Toc93320553"/>
      <w:r w:rsidRPr="00903DBA">
        <w:rPr>
          <w:highlight w:val="white"/>
        </w:rPr>
        <w:t>Arithmetic Expressions</w:t>
      </w:r>
      <w:bookmarkEnd w:id="471"/>
      <w:r>
        <w:rPr>
          <w:highlight w:val="white"/>
        </w:rPr>
        <w:t>&lt;/h3&gt;</w:t>
      </w:r>
    </w:p>
    <w:p w14:paraId="47DDA334" w14:textId="679C5677" w:rsidR="006E437D" w:rsidRPr="00903DBA" w:rsidRDefault="002D5350" w:rsidP="006E437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r w:rsidR="006E437D">
        <w:rPr>
          <w:highlight w:val="white"/>
        </w:rPr>
        <w:t xml:space="preserve"> If</w:t>
      </w:r>
      <w:r w:rsidR="006E437D" w:rsidRPr="00903DBA">
        <w:rPr>
          <w:highlight w:val="white"/>
        </w:rPr>
        <w:t xml:space="preserve"> at least one of the expressions has floating type, we call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43090E">
        <w:rPr>
          <w:highlight w:val="white"/>
        </w:rPr>
        <w:t>.</w:t>
      </w:r>
      <w:r w:rsidR="006E437D">
        <w:rPr>
          <w:highlight w:val="white"/>
        </w:rPr>
        <w:t xml:space="preserve"> I</w:t>
      </w:r>
      <w:r w:rsidR="006E437D" w:rsidRPr="00903DBA">
        <w:rPr>
          <w:highlight w:val="white"/>
        </w:rPr>
        <w:t xml:space="preserve">f neither of the expressions has floating type, we call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6E437D" w:rsidRPr="00903DBA">
        <w:rPr>
          <w:highlight w:val="white"/>
        </w:rPr>
        <w:t>.</w:t>
      </w:r>
    </w:p>
    <w:p w14:paraId="7E08F721" w14:textId="77777777" w:rsidR="00191585" w:rsidRPr="00191585" w:rsidRDefault="00191585" w:rsidP="00191585">
      <w:pPr>
        <w:pStyle w:val="Code"/>
        <w:rPr>
          <w:highlight w:val="white"/>
        </w:rPr>
      </w:pPr>
      <w:r w:rsidRPr="00191585">
        <w:rPr>
          <w:highlight w:val="white"/>
        </w:rPr>
        <w:t xml:space="preserve">    public static Expression Arithmetic(MiddleOperator middleOp,</w:t>
      </w:r>
    </w:p>
    <w:p w14:paraId="38FDB908" w14:textId="77777777" w:rsidR="00191585" w:rsidRPr="00191585" w:rsidRDefault="00191585" w:rsidP="00191585">
      <w:pPr>
        <w:pStyle w:val="Code"/>
        <w:rPr>
          <w:highlight w:val="white"/>
        </w:rPr>
      </w:pPr>
      <w:r w:rsidRPr="00191585">
        <w:rPr>
          <w:highlight w:val="white"/>
        </w:rPr>
        <w:t xml:space="preserve">                                        Expression leftExpression,</w:t>
      </w:r>
    </w:p>
    <w:p w14:paraId="78B02E1C" w14:textId="77777777" w:rsidR="00191585" w:rsidRPr="00191585" w:rsidRDefault="00191585" w:rsidP="00191585">
      <w:pPr>
        <w:pStyle w:val="Code"/>
        <w:rPr>
          <w:highlight w:val="white"/>
        </w:rPr>
      </w:pPr>
      <w:r w:rsidRPr="00191585">
        <w:rPr>
          <w:highlight w:val="white"/>
        </w:rPr>
        <w:t xml:space="preserve">                                        Expression rightExpression) {</w:t>
      </w:r>
    </w:p>
    <w:p w14:paraId="19E5EFF2" w14:textId="77777777" w:rsidR="00191585" w:rsidRPr="00191585" w:rsidRDefault="00191585" w:rsidP="00191585">
      <w:pPr>
        <w:pStyle w:val="Code"/>
        <w:rPr>
          <w:highlight w:val="white"/>
        </w:rPr>
      </w:pPr>
      <w:r w:rsidRPr="00191585">
        <w:rPr>
          <w:highlight w:val="white"/>
        </w:rPr>
        <w:t xml:space="preserve">      if (!IsConstant(leftExpression) || !IsConstant(rightExpression)) {</w:t>
      </w:r>
    </w:p>
    <w:p w14:paraId="2532CF7D" w14:textId="77777777" w:rsidR="00191585" w:rsidRPr="00191585" w:rsidRDefault="00191585" w:rsidP="00191585">
      <w:pPr>
        <w:pStyle w:val="Code"/>
        <w:rPr>
          <w:highlight w:val="white"/>
        </w:rPr>
      </w:pPr>
      <w:r w:rsidRPr="00191585">
        <w:rPr>
          <w:highlight w:val="white"/>
        </w:rPr>
        <w:t xml:space="preserve">        return null;</w:t>
      </w:r>
    </w:p>
    <w:p w14:paraId="294EA735" w14:textId="77777777" w:rsidR="00191585" w:rsidRPr="00191585" w:rsidRDefault="00191585" w:rsidP="00191585">
      <w:pPr>
        <w:pStyle w:val="Code"/>
        <w:rPr>
          <w:highlight w:val="white"/>
        </w:rPr>
      </w:pPr>
      <w:r w:rsidRPr="00191585">
        <w:rPr>
          <w:highlight w:val="white"/>
        </w:rPr>
        <w:t xml:space="preserve">      }</w:t>
      </w:r>
    </w:p>
    <w:p w14:paraId="497169F4" w14:textId="77777777" w:rsidR="00191585" w:rsidRPr="00191585" w:rsidRDefault="00191585" w:rsidP="00191585">
      <w:pPr>
        <w:pStyle w:val="Code"/>
        <w:rPr>
          <w:highlight w:val="white"/>
        </w:rPr>
      </w:pPr>
      <w:r w:rsidRPr="00191585">
        <w:rPr>
          <w:highlight w:val="white"/>
        </w:rPr>
        <w:t xml:space="preserve">      else if (leftExpression.Symbol.Type.IsFloating() ||</w:t>
      </w:r>
    </w:p>
    <w:p w14:paraId="1EFA9D58" w14:textId="77777777" w:rsidR="00191585" w:rsidRPr="00191585" w:rsidRDefault="00191585" w:rsidP="00191585">
      <w:pPr>
        <w:pStyle w:val="Code"/>
        <w:rPr>
          <w:highlight w:val="white"/>
        </w:rPr>
      </w:pPr>
      <w:r w:rsidRPr="00191585">
        <w:rPr>
          <w:highlight w:val="white"/>
        </w:rPr>
        <w:t xml:space="preserve">               rightExpression.Symbol.Type.IsFloating()) {</w:t>
      </w:r>
    </w:p>
    <w:p w14:paraId="0F72FB6F" w14:textId="77777777" w:rsidR="00191585" w:rsidRPr="00191585" w:rsidRDefault="00191585" w:rsidP="00191585">
      <w:pPr>
        <w:pStyle w:val="Code"/>
        <w:rPr>
          <w:highlight w:val="white"/>
        </w:rPr>
      </w:pPr>
      <w:r w:rsidRPr="00191585">
        <w:rPr>
          <w:highlight w:val="white"/>
        </w:rPr>
        <w:t xml:space="preserve">        return ArithmeticFloating(middleOp, leftExpression, rightExpression);</w:t>
      </w:r>
    </w:p>
    <w:p w14:paraId="49248938" w14:textId="77777777" w:rsidR="00191585" w:rsidRPr="00191585" w:rsidRDefault="00191585" w:rsidP="00191585">
      <w:pPr>
        <w:pStyle w:val="Code"/>
        <w:rPr>
          <w:highlight w:val="white"/>
        </w:rPr>
      </w:pPr>
      <w:r w:rsidRPr="00191585">
        <w:rPr>
          <w:highlight w:val="white"/>
        </w:rPr>
        <w:t xml:space="preserve">      }</w:t>
      </w:r>
    </w:p>
    <w:p w14:paraId="19B11684" w14:textId="77777777" w:rsidR="00191585" w:rsidRPr="00191585" w:rsidRDefault="00191585" w:rsidP="00191585">
      <w:pPr>
        <w:pStyle w:val="Code"/>
        <w:rPr>
          <w:highlight w:val="white"/>
        </w:rPr>
      </w:pPr>
      <w:r w:rsidRPr="00191585">
        <w:rPr>
          <w:highlight w:val="white"/>
        </w:rPr>
        <w:t xml:space="preserve">      else {</w:t>
      </w:r>
    </w:p>
    <w:p w14:paraId="39B99261" w14:textId="77777777" w:rsidR="00191585" w:rsidRPr="00191585" w:rsidRDefault="00191585" w:rsidP="00191585">
      <w:pPr>
        <w:pStyle w:val="Code"/>
        <w:rPr>
          <w:highlight w:val="white"/>
        </w:rPr>
      </w:pPr>
      <w:r w:rsidRPr="00191585">
        <w:rPr>
          <w:highlight w:val="white"/>
        </w:rPr>
        <w:t xml:space="preserve">        return ArithmeticIntegral(middleOp, leftExpression, rightExpression);</w:t>
      </w:r>
    </w:p>
    <w:p w14:paraId="1F317792" w14:textId="77777777" w:rsidR="00191585" w:rsidRPr="00191585" w:rsidRDefault="00191585" w:rsidP="00191585">
      <w:pPr>
        <w:pStyle w:val="Code"/>
        <w:rPr>
          <w:highlight w:val="white"/>
        </w:rPr>
      </w:pPr>
      <w:r w:rsidRPr="00191585">
        <w:rPr>
          <w:highlight w:val="white"/>
        </w:rPr>
        <w:t xml:space="preserve">      }</w:t>
      </w:r>
    </w:p>
    <w:p w14:paraId="47C4D7D5" w14:textId="77777777" w:rsidR="00191585" w:rsidRPr="00191585" w:rsidRDefault="00191585" w:rsidP="00191585">
      <w:pPr>
        <w:pStyle w:val="Code"/>
        <w:rPr>
          <w:highlight w:val="white"/>
        </w:rPr>
      </w:pPr>
      <w:r w:rsidRPr="00191585">
        <w:rPr>
          <w:highlight w:val="white"/>
        </w:rPr>
        <w:t xml:space="preserve">    }</w:t>
      </w:r>
    </w:p>
    <w:p w14:paraId="51D1E555" w14:textId="2663B55E" w:rsidR="00CD295E" w:rsidRPr="00903DBA" w:rsidRDefault="00D05EDC" w:rsidP="00D05ED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4B9048C4" w14:textId="77777777" w:rsidR="00191585" w:rsidRPr="00191585" w:rsidRDefault="00191585" w:rsidP="00191585">
      <w:pPr>
        <w:pStyle w:val="Code"/>
        <w:rPr>
          <w:highlight w:val="white"/>
        </w:rPr>
      </w:pPr>
      <w:r w:rsidRPr="00191585">
        <w:rPr>
          <w:highlight w:val="white"/>
        </w:rPr>
        <w:t xml:space="preserve">    private static Expression ArithmeticIntegral(MiddleOperator middleOp,</w:t>
      </w:r>
    </w:p>
    <w:p w14:paraId="794470A0" w14:textId="77777777" w:rsidR="00191585" w:rsidRPr="00191585" w:rsidRDefault="00191585" w:rsidP="00191585">
      <w:pPr>
        <w:pStyle w:val="Code"/>
        <w:rPr>
          <w:highlight w:val="white"/>
        </w:rPr>
      </w:pPr>
      <w:r w:rsidRPr="00191585">
        <w:rPr>
          <w:highlight w:val="white"/>
        </w:rPr>
        <w:t xml:space="preserve">                                                 Expression leftExpression,</w:t>
      </w:r>
    </w:p>
    <w:p w14:paraId="51A199C4" w14:textId="77777777" w:rsidR="00191585" w:rsidRPr="00191585" w:rsidRDefault="00191585" w:rsidP="00191585">
      <w:pPr>
        <w:pStyle w:val="Code"/>
        <w:rPr>
          <w:highlight w:val="white"/>
        </w:rPr>
      </w:pPr>
      <w:r w:rsidRPr="00191585">
        <w:rPr>
          <w:highlight w:val="white"/>
        </w:rPr>
        <w:t xml:space="preserve">                                                 Expression rightExpression){</w:t>
      </w:r>
    </w:p>
    <w:p w14:paraId="3F94E6EB" w14:textId="77777777" w:rsidR="00191585" w:rsidRPr="00191585" w:rsidRDefault="00191585" w:rsidP="00191585">
      <w:pPr>
        <w:pStyle w:val="Code"/>
        <w:rPr>
          <w:highlight w:val="white"/>
        </w:rPr>
      </w:pPr>
      <w:r w:rsidRPr="00191585">
        <w:rPr>
          <w:highlight w:val="white"/>
        </w:rPr>
        <w:t xml:space="preserve">      leftExpression = LogicalToIntegral(leftExpression);</w:t>
      </w:r>
    </w:p>
    <w:p w14:paraId="4E6BA2BB" w14:textId="77777777" w:rsidR="00191585" w:rsidRPr="00191585" w:rsidRDefault="00191585" w:rsidP="00191585">
      <w:pPr>
        <w:pStyle w:val="Code"/>
        <w:rPr>
          <w:highlight w:val="white"/>
        </w:rPr>
      </w:pPr>
      <w:r w:rsidRPr="00191585">
        <w:rPr>
          <w:highlight w:val="white"/>
        </w:rPr>
        <w:t xml:space="preserve">      rightExpression = LogicalToIntegral(rightExpression);</w:t>
      </w:r>
    </w:p>
    <w:p w14:paraId="124EC637" w14:textId="77777777" w:rsidR="00191585" w:rsidRPr="00191585" w:rsidRDefault="00191585" w:rsidP="00191585">
      <w:pPr>
        <w:pStyle w:val="Code"/>
        <w:rPr>
          <w:highlight w:val="white"/>
        </w:rPr>
      </w:pPr>
      <w:r w:rsidRPr="00191585">
        <w:rPr>
          <w:highlight w:val="white"/>
        </w:rPr>
        <w:t xml:space="preserve">      Symbol symbol = ArithmeticIntegral(middleOp, leftExpression.Symbol,</w:t>
      </w:r>
    </w:p>
    <w:p w14:paraId="7316DD21" w14:textId="77777777" w:rsidR="00191585" w:rsidRPr="00191585" w:rsidRDefault="00191585" w:rsidP="00191585">
      <w:pPr>
        <w:pStyle w:val="Code"/>
        <w:rPr>
          <w:highlight w:val="white"/>
        </w:rPr>
      </w:pPr>
      <w:r w:rsidRPr="00191585">
        <w:rPr>
          <w:highlight w:val="white"/>
        </w:rPr>
        <w:t xml:space="preserve">                                         rightExpression.Symbol);</w:t>
      </w:r>
    </w:p>
    <w:p w14:paraId="4F2E412F" w14:textId="77777777" w:rsidR="00191585" w:rsidRPr="00191585" w:rsidRDefault="00191585" w:rsidP="00191585">
      <w:pPr>
        <w:pStyle w:val="Code"/>
        <w:rPr>
          <w:highlight w:val="white"/>
        </w:rPr>
      </w:pPr>
      <w:r w:rsidRPr="00191585">
        <w:rPr>
          <w:highlight w:val="white"/>
        </w:rPr>
        <w:t xml:space="preserve">      return (new Expression(symbol, null, null));</w:t>
      </w:r>
    </w:p>
    <w:p w14:paraId="3C878E34" w14:textId="77777777" w:rsidR="00191585" w:rsidRPr="00191585" w:rsidRDefault="00191585" w:rsidP="00191585">
      <w:pPr>
        <w:pStyle w:val="Code"/>
        <w:rPr>
          <w:highlight w:val="white"/>
        </w:rPr>
      </w:pPr>
      <w:r w:rsidRPr="00191585">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16360C6E"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lastRenderedPageBreak/>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23A54104" w14:textId="77777777" w:rsidR="00547B22" w:rsidRPr="00547B22" w:rsidRDefault="00547B22" w:rsidP="00547B22">
      <w:pPr>
        <w:pStyle w:val="Code"/>
        <w:rPr>
          <w:highlight w:val="white"/>
        </w:rPr>
      </w:pPr>
      <w:r w:rsidRPr="00547B22">
        <w:rPr>
          <w:highlight w:val="white"/>
        </w:rPr>
        <w:t xml:space="preserve">      switch (middleOp) {</w:t>
      </w:r>
    </w:p>
    <w:p w14:paraId="15BC0282" w14:textId="77777777" w:rsidR="00547B22" w:rsidRPr="00547B22" w:rsidRDefault="00547B22" w:rsidP="00547B22">
      <w:pPr>
        <w:pStyle w:val="Code"/>
        <w:rPr>
          <w:highlight w:val="white"/>
        </w:rPr>
      </w:pPr>
      <w:r w:rsidRPr="00547B22">
        <w:rPr>
          <w:highlight w:val="white"/>
        </w:rPr>
        <w:t xml:space="preserve">        case MiddleOperator.Add:</w:t>
      </w:r>
    </w:p>
    <w:p w14:paraId="68B8F6B6" w14:textId="77777777" w:rsidR="00547B22" w:rsidRPr="00547B22" w:rsidRDefault="00547B22" w:rsidP="00547B22">
      <w:pPr>
        <w:pStyle w:val="Code"/>
        <w:rPr>
          <w:highlight w:val="white"/>
        </w:rPr>
      </w:pPr>
      <w:r w:rsidRPr="00547B22">
        <w:rPr>
          <w:highlight w:val="white"/>
        </w:rPr>
        <w:t xml:space="preserve">          if (leftType.IsPointerOrArray()) {</w:t>
      </w:r>
    </w:p>
    <w:p w14:paraId="1ADD9AE2" w14:textId="77777777" w:rsidR="00547B22" w:rsidRPr="00547B22" w:rsidRDefault="00547B22" w:rsidP="00547B22">
      <w:pPr>
        <w:pStyle w:val="Code"/>
        <w:rPr>
          <w:highlight w:val="white"/>
        </w:rPr>
      </w:pPr>
      <w:r w:rsidRPr="00547B22">
        <w:rPr>
          <w:highlight w:val="white"/>
        </w:rPr>
        <w:t xml:space="preserve">            resultValue = leftValue +</w:t>
      </w:r>
    </w:p>
    <w:p w14:paraId="428B7FC2"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CB0FD08" w14:textId="77777777" w:rsidR="00547B22" w:rsidRPr="00547B22" w:rsidRDefault="00547B22" w:rsidP="00547B22">
      <w:pPr>
        <w:pStyle w:val="Code"/>
        <w:rPr>
          <w:highlight w:val="white"/>
        </w:rPr>
      </w:pPr>
      <w:r w:rsidRPr="00547B22">
        <w:rPr>
          <w:highlight w:val="white"/>
        </w:rPr>
        <w:t xml:space="preserve">          }</w:t>
      </w:r>
    </w:p>
    <w:p w14:paraId="2CE807A8" w14:textId="77777777" w:rsidR="00547B22" w:rsidRPr="00547B22" w:rsidRDefault="00547B22" w:rsidP="00547B22">
      <w:pPr>
        <w:pStyle w:val="Code"/>
        <w:rPr>
          <w:highlight w:val="white"/>
        </w:rPr>
      </w:pPr>
      <w:r w:rsidRPr="00547B22">
        <w:rPr>
          <w:highlight w:val="white"/>
        </w:rPr>
        <w:t xml:space="preserve">          else if (leftType.IsPointerOrArray()) {</w:t>
      </w:r>
    </w:p>
    <w:p w14:paraId="5C7A734C" w14:textId="77777777" w:rsidR="00547B22" w:rsidRPr="00547B22" w:rsidRDefault="00547B22" w:rsidP="00547B22">
      <w:pPr>
        <w:pStyle w:val="Code"/>
        <w:rPr>
          <w:highlight w:val="white"/>
        </w:rPr>
      </w:pPr>
      <w:r w:rsidRPr="00547B22">
        <w:rPr>
          <w:highlight w:val="white"/>
        </w:rPr>
        <w:t xml:space="preserve">            resultValue = (leftValue * rightType.PointerOrArrayType.Size()) +</w:t>
      </w:r>
    </w:p>
    <w:p w14:paraId="60A61E72" w14:textId="77777777" w:rsidR="00547B22" w:rsidRPr="00547B22" w:rsidRDefault="00547B22" w:rsidP="00547B22">
      <w:pPr>
        <w:pStyle w:val="Code"/>
        <w:rPr>
          <w:highlight w:val="white"/>
        </w:rPr>
      </w:pPr>
      <w:r w:rsidRPr="00547B22">
        <w:rPr>
          <w:highlight w:val="white"/>
        </w:rPr>
        <w:t xml:space="preserve">                          rightValue;</w:t>
      </w:r>
    </w:p>
    <w:p w14:paraId="5FEAF492" w14:textId="77777777" w:rsidR="00547B22" w:rsidRPr="00547B22" w:rsidRDefault="00547B22" w:rsidP="00547B22">
      <w:pPr>
        <w:pStyle w:val="Code"/>
        <w:rPr>
          <w:highlight w:val="white"/>
        </w:rPr>
      </w:pPr>
      <w:r w:rsidRPr="00547B22">
        <w:rPr>
          <w:highlight w:val="white"/>
        </w:rPr>
        <w:t xml:space="preserve">          }</w:t>
      </w:r>
    </w:p>
    <w:p w14:paraId="53B57A3A" w14:textId="77777777" w:rsidR="00547B22" w:rsidRPr="00547B22" w:rsidRDefault="00547B22" w:rsidP="00547B22">
      <w:pPr>
        <w:pStyle w:val="Code"/>
        <w:rPr>
          <w:highlight w:val="white"/>
        </w:rPr>
      </w:pPr>
      <w:r w:rsidRPr="00547B22">
        <w:rPr>
          <w:highlight w:val="white"/>
        </w:rPr>
        <w:t xml:space="preserve">          else {</w:t>
      </w:r>
    </w:p>
    <w:p w14:paraId="741EE034" w14:textId="77777777" w:rsidR="00547B22" w:rsidRPr="00547B22" w:rsidRDefault="00547B22" w:rsidP="00547B22">
      <w:pPr>
        <w:pStyle w:val="Code"/>
        <w:rPr>
          <w:highlight w:val="white"/>
        </w:rPr>
      </w:pPr>
      <w:r w:rsidRPr="00547B22">
        <w:rPr>
          <w:highlight w:val="white"/>
        </w:rPr>
        <w:t xml:space="preserve">            resultValue = leftValue + rightValue;</w:t>
      </w:r>
    </w:p>
    <w:p w14:paraId="5F8C22A0" w14:textId="77777777" w:rsidR="00547B22" w:rsidRPr="00547B22" w:rsidRDefault="00547B22" w:rsidP="00547B22">
      <w:pPr>
        <w:pStyle w:val="Code"/>
        <w:rPr>
          <w:highlight w:val="white"/>
        </w:rPr>
      </w:pPr>
      <w:r w:rsidRPr="00547B22">
        <w:rPr>
          <w:highlight w:val="white"/>
        </w:rPr>
        <w:t xml:space="preserve">          }</w:t>
      </w:r>
    </w:p>
    <w:p w14:paraId="1E193828" w14:textId="77777777" w:rsidR="00547B22" w:rsidRPr="00547B22" w:rsidRDefault="00547B22" w:rsidP="00547B22">
      <w:pPr>
        <w:pStyle w:val="Code"/>
        <w:rPr>
          <w:highlight w:val="white"/>
        </w:rPr>
      </w:pPr>
      <w:r w:rsidRPr="00547B22">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180ACF09" w14:textId="77777777" w:rsidR="00547B22" w:rsidRPr="00547B22" w:rsidRDefault="00547B22" w:rsidP="00547B22">
      <w:pPr>
        <w:pStyle w:val="Code"/>
        <w:rPr>
          <w:highlight w:val="white"/>
        </w:rPr>
      </w:pPr>
      <w:r w:rsidRPr="00547B22">
        <w:rPr>
          <w:highlight w:val="white"/>
        </w:rPr>
        <w:t xml:space="preserve">        case MiddleOperator.Subtract:</w:t>
      </w:r>
    </w:p>
    <w:p w14:paraId="71B54656" w14:textId="77777777" w:rsidR="00547B22" w:rsidRPr="00547B22" w:rsidRDefault="00547B22" w:rsidP="00547B22">
      <w:pPr>
        <w:pStyle w:val="Code"/>
        <w:rPr>
          <w:highlight w:val="white"/>
        </w:rPr>
      </w:pPr>
      <w:r w:rsidRPr="00547B22">
        <w:rPr>
          <w:highlight w:val="white"/>
        </w:rPr>
        <w:t xml:space="preserve">          if (leftType.IsPointerOrArray() &amp;&amp; rightType.IsPointerOrArray()) {</w:t>
      </w:r>
    </w:p>
    <w:p w14:paraId="525848AD" w14:textId="77777777" w:rsidR="00547B22" w:rsidRPr="00547B22" w:rsidRDefault="00547B22" w:rsidP="00547B22">
      <w:pPr>
        <w:pStyle w:val="Code"/>
        <w:rPr>
          <w:highlight w:val="white"/>
        </w:rPr>
      </w:pPr>
      <w:r w:rsidRPr="00547B22">
        <w:rPr>
          <w:highlight w:val="white"/>
        </w:rPr>
        <w:t xml:space="preserve">            resultValue = (leftValue - rightValue) /</w:t>
      </w:r>
    </w:p>
    <w:p w14:paraId="1FE9035F" w14:textId="77777777" w:rsidR="00547B22" w:rsidRPr="00547B22" w:rsidRDefault="00547B22" w:rsidP="00547B22">
      <w:pPr>
        <w:pStyle w:val="Code"/>
        <w:rPr>
          <w:highlight w:val="white"/>
        </w:rPr>
      </w:pPr>
      <w:r w:rsidRPr="00547B22">
        <w:rPr>
          <w:highlight w:val="white"/>
        </w:rPr>
        <w:t xml:space="preserve">                          leftType.PointerOrArrayType.Size();</w:t>
      </w:r>
    </w:p>
    <w:p w14:paraId="493303EA" w14:textId="77777777" w:rsidR="00547B22" w:rsidRPr="00547B22" w:rsidRDefault="00547B22" w:rsidP="00547B22">
      <w:pPr>
        <w:pStyle w:val="Code"/>
        <w:rPr>
          <w:highlight w:val="white"/>
        </w:rPr>
      </w:pPr>
      <w:r w:rsidRPr="00547B22">
        <w:rPr>
          <w:highlight w:val="white"/>
        </w:rPr>
        <w:t xml:space="preserve">          }</w:t>
      </w:r>
    </w:p>
    <w:p w14:paraId="452A0EE2" w14:textId="77777777" w:rsidR="00547B22" w:rsidRPr="00547B22" w:rsidRDefault="00547B22" w:rsidP="00547B22">
      <w:pPr>
        <w:pStyle w:val="Code"/>
        <w:rPr>
          <w:highlight w:val="white"/>
        </w:rPr>
      </w:pPr>
      <w:r w:rsidRPr="00547B22">
        <w:rPr>
          <w:highlight w:val="white"/>
        </w:rPr>
        <w:t xml:space="preserve">          else if (leftType.IsPointerOrArray()) {</w:t>
      </w:r>
    </w:p>
    <w:p w14:paraId="7989DCFF" w14:textId="77777777" w:rsidR="00547B22" w:rsidRPr="00547B22" w:rsidRDefault="00547B22" w:rsidP="00547B22">
      <w:pPr>
        <w:pStyle w:val="Code"/>
        <w:rPr>
          <w:highlight w:val="white"/>
        </w:rPr>
      </w:pPr>
      <w:r w:rsidRPr="00547B22">
        <w:rPr>
          <w:highlight w:val="white"/>
        </w:rPr>
        <w:t xml:space="preserve">            resultValue = leftValue -</w:t>
      </w:r>
    </w:p>
    <w:p w14:paraId="38F02E3B"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12A5031" w14:textId="77777777" w:rsidR="00547B22" w:rsidRPr="00547B22" w:rsidRDefault="00547B22" w:rsidP="00547B22">
      <w:pPr>
        <w:pStyle w:val="Code"/>
        <w:rPr>
          <w:highlight w:val="white"/>
        </w:rPr>
      </w:pPr>
      <w:r w:rsidRPr="00547B22">
        <w:rPr>
          <w:highlight w:val="white"/>
        </w:rPr>
        <w:t xml:space="preserve">          }</w:t>
      </w:r>
    </w:p>
    <w:p w14:paraId="7F5361EE" w14:textId="77777777" w:rsidR="00547B22" w:rsidRPr="00547B22" w:rsidRDefault="00547B22" w:rsidP="00547B22">
      <w:pPr>
        <w:pStyle w:val="Code"/>
        <w:rPr>
          <w:highlight w:val="white"/>
        </w:rPr>
      </w:pPr>
      <w:r w:rsidRPr="00547B22">
        <w:rPr>
          <w:highlight w:val="white"/>
        </w:rPr>
        <w:t xml:space="preserve">          else {</w:t>
      </w:r>
    </w:p>
    <w:p w14:paraId="3CE0EAA9" w14:textId="77777777" w:rsidR="00547B22" w:rsidRPr="00547B22" w:rsidRDefault="00547B22" w:rsidP="00547B22">
      <w:pPr>
        <w:pStyle w:val="Code"/>
        <w:rPr>
          <w:highlight w:val="white"/>
        </w:rPr>
      </w:pPr>
      <w:r w:rsidRPr="00547B22">
        <w:rPr>
          <w:highlight w:val="white"/>
        </w:rPr>
        <w:t xml:space="preserve">            resultValue = leftValue - rightValue;</w:t>
      </w:r>
    </w:p>
    <w:p w14:paraId="1B973156" w14:textId="77777777" w:rsidR="00547B22" w:rsidRPr="00547B22" w:rsidRDefault="00547B22" w:rsidP="00547B22">
      <w:pPr>
        <w:pStyle w:val="Code"/>
        <w:rPr>
          <w:highlight w:val="white"/>
        </w:rPr>
      </w:pPr>
      <w:r w:rsidRPr="00547B22">
        <w:rPr>
          <w:highlight w:val="white"/>
        </w:rPr>
        <w:t xml:space="preserve">          }</w:t>
      </w:r>
    </w:p>
    <w:p w14:paraId="124C5EDA" w14:textId="77777777" w:rsidR="00547B22" w:rsidRPr="00547B22" w:rsidRDefault="00547B22" w:rsidP="00547B22">
      <w:pPr>
        <w:pStyle w:val="Code"/>
        <w:rPr>
          <w:highlight w:val="white"/>
        </w:rPr>
      </w:pPr>
      <w:r w:rsidRPr="00547B22">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lastRenderedPageBreak/>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6BAF0AE8" w:rsidR="00CD295E" w:rsidRPr="00903DBA" w:rsidRDefault="00C165DC" w:rsidP="00C165DC">
      <w:pPr>
        <w:rPr>
          <w:highlight w:val="white"/>
        </w:rPr>
      </w:pPr>
      <w:r w:rsidRPr="00903DBA">
        <w:rPr>
          <w:highlight w:val="white"/>
        </w:rPr>
        <w:t xml:space="preserve">In case of shift operators, we need to type cast the right value from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to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simply because the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58E927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E546DF" w:rsidRPr="00903DBA">
        <w:rPr>
          <w:highlight w:val="white"/>
        </w:rPr>
        <w:t xml:space="preserve"> method in the </w:t>
      </w:r>
      <w:r w:rsidR="00D4318D">
        <w:rPr>
          <w:rStyle w:val="KeyWord0"/>
          <w:highlight w:val="white"/>
        </w:rPr>
        <w:t>&lt;k&gt;</w:t>
      </w:r>
      <w:r w:rsidR="00D4318D" w:rsidRPr="00903DBA">
        <w:rPr>
          <w:rStyle w:val="KeyWord0"/>
          <w:highlight w:val="white"/>
        </w:rPr>
        <w:t>TypeCast</w:t>
      </w:r>
      <w:r w:rsidR="00D4318D">
        <w:rPr>
          <w:rStyle w:val="KeyWord0"/>
          <w:highlight w:val="white"/>
        </w:rPr>
        <w:t>&lt;/k&gt;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expression, since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52D905B8" w14:textId="524F7B94" w:rsidR="00FF4A26" w:rsidRPr="00903DBA" w:rsidRDefault="00FF4A26" w:rsidP="00FF4A26">
      <w:pPr>
        <w:rPr>
          <w:highlight w:val="white"/>
        </w:rPr>
      </w:pPr>
      <w:r w:rsidRPr="00903DBA">
        <w:rPr>
          <w:highlight w:val="white"/>
        </w:rPr>
        <w:t xml:space="preserve">The value of each expression can be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the case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we first cast the value to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and then to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w:t>
      </w:r>
    </w:p>
    <w:p w14:paraId="6F1F602D" w14:textId="77777777" w:rsidR="008A17F5" w:rsidRPr="007723C5" w:rsidRDefault="008A17F5" w:rsidP="007723C5">
      <w:pPr>
        <w:pStyle w:val="Code"/>
        <w:rPr>
          <w:highlight w:val="white"/>
        </w:rPr>
      </w:pPr>
      <w:r w:rsidRPr="007723C5">
        <w:rPr>
          <w:highlight w:val="white"/>
        </w:rPr>
        <w:t xml:space="preserve">      Type maxType = TypeCast.MaxType(leftExpression.Symbol.Type,</w:t>
      </w:r>
    </w:p>
    <w:p w14:paraId="21B98EBE" w14:textId="77777777" w:rsidR="008A17F5" w:rsidRPr="007723C5" w:rsidRDefault="008A17F5" w:rsidP="007723C5">
      <w:pPr>
        <w:pStyle w:val="Code"/>
        <w:rPr>
          <w:highlight w:val="white"/>
        </w:rPr>
      </w:pPr>
      <w:r w:rsidRPr="007723C5">
        <w:rPr>
          <w:highlight w:val="white"/>
        </w:rPr>
        <w:t xml:space="preserve">                                      rightExpression.Symbol.Type);</w:t>
      </w:r>
    </w:p>
    <w:p w14:paraId="66A5D42E" w14:textId="77777777" w:rsidR="008A17F5" w:rsidRPr="007723C5" w:rsidRDefault="008A17F5" w:rsidP="007723C5">
      <w:pPr>
        <w:pStyle w:val="Code"/>
        <w:rPr>
          <w:highlight w:val="white"/>
        </w:rPr>
      </w:pPr>
      <w:r w:rsidRPr="007723C5">
        <w:rPr>
          <w:highlight w:val="white"/>
        </w:rPr>
        <w:t xml:space="preserve">      leftExpression = ConstantCast(leftExpression, maxType);</w:t>
      </w:r>
    </w:p>
    <w:p w14:paraId="02C9DBA8" w14:textId="77777777" w:rsidR="008A17F5" w:rsidRPr="007723C5" w:rsidRDefault="008A17F5" w:rsidP="007723C5">
      <w:pPr>
        <w:pStyle w:val="Code"/>
        <w:rPr>
          <w:highlight w:val="white"/>
        </w:rPr>
      </w:pPr>
      <w:r w:rsidRPr="007723C5">
        <w:rPr>
          <w:highlight w:val="white"/>
        </w:rPr>
        <w:t xml:space="preserve">      rightExpression = ConstantCast(rightExpression, maxType);</w:t>
      </w:r>
    </w:p>
    <w:p w14:paraId="14FC6193" w14:textId="77777777" w:rsidR="008A17F5" w:rsidRPr="007723C5" w:rsidRDefault="008A17F5" w:rsidP="007723C5">
      <w:pPr>
        <w:pStyle w:val="Code"/>
        <w:rPr>
          <w:highlight w:val="white"/>
        </w:rPr>
      </w:pPr>
    </w:p>
    <w:p w14:paraId="3137F7F5" w14:textId="77777777" w:rsidR="008A17F5" w:rsidRPr="007723C5" w:rsidRDefault="008A17F5" w:rsidP="007723C5">
      <w:pPr>
        <w:pStyle w:val="Code"/>
        <w:rPr>
          <w:highlight w:val="white"/>
        </w:rPr>
      </w:pPr>
      <w:r w:rsidRPr="007723C5">
        <w:rPr>
          <w:highlight w:val="white"/>
        </w:rPr>
        <w:t xml:space="preserve">      decimal leftDecimal = (decimal) leftExpression.Symbol.Value,</w:t>
      </w:r>
    </w:p>
    <w:p w14:paraId="4B303B49" w14:textId="77777777" w:rsidR="008A17F5" w:rsidRPr="007723C5" w:rsidRDefault="008A17F5" w:rsidP="007723C5">
      <w:pPr>
        <w:pStyle w:val="Code"/>
        <w:rPr>
          <w:highlight w:val="white"/>
        </w:rPr>
      </w:pPr>
      <w:r w:rsidRPr="007723C5">
        <w:rPr>
          <w:highlight w:val="white"/>
        </w:rPr>
        <w:t xml:space="preserve">              rightDecimal = (decimal) rightExpression.Symbol.Value,</w:t>
      </w:r>
    </w:p>
    <w:p w14:paraId="145F2BB9" w14:textId="77777777" w:rsidR="008A17F5" w:rsidRPr="007723C5" w:rsidRDefault="008A17F5" w:rsidP="007723C5">
      <w:pPr>
        <w:pStyle w:val="Code"/>
        <w:rPr>
          <w:highlight w:val="white"/>
        </w:rPr>
      </w:pPr>
      <w:r w:rsidRPr="007723C5">
        <w:rPr>
          <w:highlight w:val="white"/>
        </w:rPr>
        <w:t xml:space="preserve">              resultDecimal = 0;</w:t>
      </w:r>
    </w:p>
    <w:p w14:paraId="6A82AB9A" w14:textId="53975321" w:rsidR="00CD295E" w:rsidRPr="00903DBA" w:rsidRDefault="007F19D4" w:rsidP="007723C5">
      <w:pPr>
        <w:rPr>
          <w:highlight w:val="white"/>
        </w:rPr>
      </w:pPr>
      <w:r w:rsidRPr="00903DBA">
        <w:rPr>
          <w:highlight w:val="white"/>
        </w:rPr>
        <w:t xml:space="preserve">Since the values are object of the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class, we can user the regular operators.</w:t>
      </w:r>
    </w:p>
    <w:p w14:paraId="4AFDEF95" w14:textId="77777777" w:rsidR="007723C5" w:rsidRPr="007723C5" w:rsidRDefault="007723C5" w:rsidP="007723C5">
      <w:pPr>
        <w:pStyle w:val="Code"/>
        <w:rPr>
          <w:highlight w:val="white"/>
        </w:rPr>
      </w:pPr>
      <w:r w:rsidRPr="007723C5">
        <w:rPr>
          <w:highlight w:val="white"/>
        </w:rPr>
        <w:t xml:space="preserve">      switch (middleOp) {</w:t>
      </w:r>
    </w:p>
    <w:p w14:paraId="0ADD14C1" w14:textId="77777777" w:rsidR="007723C5" w:rsidRPr="007723C5" w:rsidRDefault="007723C5" w:rsidP="007723C5">
      <w:pPr>
        <w:pStyle w:val="Code"/>
        <w:rPr>
          <w:highlight w:val="white"/>
        </w:rPr>
      </w:pPr>
      <w:r w:rsidRPr="007723C5">
        <w:rPr>
          <w:highlight w:val="white"/>
        </w:rPr>
        <w:t xml:space="preserve">        case MiddleOperator.Add:</w:t>
      </w:r>
    </w:p>
    <w:p w14:paraId="5E71D99F" w14:textId="77777777" w:rsidR="007723C5" w:rsidRPr="007723C5" w:rsidRDefault="007723C5" w:rsidP="007723C5">
      <w:pPr>
        <w:pStyle w:val="Code"/>
        <w:rPr>
          <w:highlight w:val="white"/>
        </w:rPr>
      </w:pPr>
      <w:r w:rsidRPr="007723C5">
        <w:rPr>
          <w:highlight w:val="white"/>
        </w:rPr>
        <w:t xml:space="preserve">          resultDecimal = leftDecimal + rightDecimal;</w:t>
      </w:r>
    </w:p>
    <w:p w14:paraId="50B69ABA" w14:textId="77777777" w:rsidR="007723C5" w:rsidRPr="007723C5" w:rsidRDefault="007723C5" w:rsidP="007723C5">
      <w:pPr>
        <w:pStyle w:val="Code"/>
        <w:rPr>
          <w:highlight w:val="white"/>
        </w:rPr>
      </w:pPr>
      <w:r w:rsidRPr="007723C5">
        <w:rPr>
          <w:highlight w:val="white"/>
        </w:rPr>
        <w:lastRenderedPageBreak/>
        <w:t xml:space="preserve">          break;</w:t>
      </w:r>
    </w:p>
    <w:p w14:paraId="028BCD9D" w14:textId="77777777" w:rsidR="007723C5" w:rsidRDefault="007723C5" w:rsidP="007723C5">
      <w:pPr>
        <w:pStyle w:val="Code"/>
        <w:rPr>
          <w:highlight w:val="white"/>
        </w:rPr>
      </w:pPr>
    </w:p>
    <w:p w14:paraId="1B03FA96" w14:textId="4F04B475" w:rsidR="007723C5" w:rsidRPr="007723C5" w:rsidRDefault="007723C5" w:rsidP="007723C5">
      <w:pPr>
        <w:pStyle w:val="Code"/>
        <w:rPr>
          <w:highlight w:val="white"/>
        </w:rPr>
      </w:pPr>
      <w:r w:rsidRPr="007723C5">
        <w:rPr>
          <w:highlight w:val="white"/>
        </w:rPr>
        <w:t xml:space="preserve">        case MiddleOperator.Subtract:</w:t>
      </w:r>
    </w:p>
    <w:p w14:paraId="02B0F9E7" w14:textId="77777777" w:rsidR="007723C5" w:rsidRPr="007723C5" w:rsidRDefault="007723C5" w:rsidP="007723C5">
      <w:pPr>
        <w:pStyle w:val="Code"/>
        <w:rPr>
          <w:highlight w:val="white"/>
        </w:rPr>
      </w:pPr>
      <w:r w:rsidRPr="007723C5">
        <w:rPr>
          <w:highlight w:val="white"/>
        </w:rPr>
        <w:t xml:space="preserve">          resultDecimal = leftDecimal - rightDecimal;</w:t>
      </w:r>
    </w:p>
    <w:p w14:paraId="5A6FC93D" w14:textId="77777777" w:rsidR="007723C5" w:rsidRPr="007723C5" w:rsidRDefault="007723C5" w:rsidP="007723C5">
      <w:pPr>
        <w:pStyle w:val="Code"/>
        <w:rPr>
          <w:highlight w:val="white"/>
        </w:rPr>
      </w:pPr>
      <w:r w:rsidRPr="007723C5">
        <w:rPr>
          <w:highlight w:val="white"/>
        </w:rPr>
        <w:t xml:space="preserve">          break;</w:t>
      </w:r>
    </w:p>
    <w:p w14:paraId="03585F5E" w14:textId="77777777" w:rsidR="007723C5" w:rsidRDefault="007723C5" w:rsidP="007723C5">
      <w:pPr>
        <w:pStyle w:val="Code"/>
        <w:rPr>
          <w:highlight w:val="white"/>
        </w:rPr>
      </w:pPr>
    </w:p>
    <w:p w14:paraId="39DEB206" w14:textId="485BC319" w:rsidR="007723C5" w:rsidRPr="007723C5" w:rsidRDefault="007723C5" w:rsidP="007723C5">
      <w:pPr>
        <w:pStyle w:val="Code"/>
        <w:rPr>
          <w:highlight w:val="white"/>
        </w:rPr>
      </w:pPr>
      <w:r w:rsidRPr="007723C5">
        <w:rPr>
          <w:highlight w:val="white"/>
        </w:rPr>
        <w:t xml:space="preserve">        case MiddleOperator.Multiply:</w:t>
      </w:r>
    </w:p>
    <w:p w14:paraId="2F606394" w14:textId="77777777" w:rsidR="007723C5" w:rsidRPr="007723C5" w:rsidRDefault="007723C5" w:rsidP="007723C5">
      <w:pPr>
        <w:pStyle w:val="Code"/>
        <w:rPr>
          <w:highlight w:val="white"/>
        </w:rPr>
      </w:pPr>
      <w:r w:rsidRPr="007723C5">
        <w:rPr>
          <w:highlight w:val="white"/>
        </w:rPr>
        <w:t xml:space="preserve">          resultDecimal = leftDecimal * rightDecimal;</w:t>
      </w:r>
    </w:p>
    <w:p w14:paraId="1FD8DE9D" w14:textId="77777777" w:rsidR="007723C5" w:rsidRPr="007723C5" w:rsidRDefault="007723C5" w:rsidP="007723C5">
      <w:pPr>
        <w:pStyle w:val="Code"/>
        <w:rPr>
          <w:highlight w:val="white"/>
        </w:rPr>
      </w:pPr>
      <w:r w:rsidRPr="007723C5">
        <w:rPr>
          <w:highlight w:val="white"/>
        </w:rPr>
        <w:t xml:space="preserve">          break;</w:t>
      </w:r>
    </w:p>
    <w:p w14:paraId="2EA2B7A2" w14:textId="77777777" w:rsidR="007723C5" w:rsidRDefault="007723C5" w:rsidP="007723C5">
      <w:pPr>
        <w:pStyle w:val="Code"/>
        <w:rPr>
          <w:highlight w:val="white"/>
        </w:rPr>
      </w:pPr>
    </w:p>
    <w:p w14:paraId="185F4443" w14:textId="704F55FD" w:rsidR="007723C5" w:rsidRPr="007723C5" w:rsidRDefault="007723C5" w:rsidP="007723C5">
      <w:pPr>
        <w:pStyle w:val="Code"/>
        <w:rPr>
          <w:highlight w:val="white"/>
        </w:rPr>
      </w:pPr>
      <w:r w:rsidRPr="007723C5">
        <w:rPr>
          <w:highlight w:val="white"/>
        </w:rPr>
        <w:t xml:space="preserve">        case MiddleOperator.Divide:</w:t>
      </w:r>
    </w:p>
    <w:p w14:paraId="19CA860D" w14:textId="77777777" w:rsidR="007723C5" w:rsidRPr="007723C5" w:rsidRDefault="007723C5" w:rsidP="007723C5">
      <w:pPr>
        <w:pStyle w:val="Code"/>
        <w:rPr>
          <w:highlight w:val="white"/>
        </w:rPr>
      </w:pPr>
      <w:r w:rsidRPr="007723C5">
        <w:rPr>
          <w:highlight w:val="white"/>
        </w:rPr>
        <w:t xml:space="preserve">          resultDecimal = leftDecimal / rightDecimal;</w:t>
      </w:r>
    </w:p>
    <w:p w14:paraId="09854DAF" w14:textId="77777777" w:rsidR="007723C5" w:rsidRPr="007723C5" w:rsidRDefault="007723C5" w:rsidP="007723C5">
      <w:pPr>
        <w:pStyle w:val="Code"/>
        <w:rPr>
          <w:highlight w:val="white"/>
        </w:rPr>
      </w:pPr>
      <w:r w:rsidRPr="007723C5">
        <w:rPr>
          <w:highlight w:val="white"/>
        </w:rPr>
        <w:t xml:space="preserve">          break;</w:t>
      </w:r>
    </w:p>
    <w:p w14:paraId="5A01E573" w14:textId="77777777" w:rsidR="007723C5" w:rsidRPr="007723C5" w:rsidRDefault="007723C5" w:rsidP="007723C5">
      <w:pPr>
        <w:pStyle w:val="Code"/>
        <w:rPr>
          <w:highlight w:val="white"/>
        </w:rPr>
      </w:pPr>
      <w:r w:rsidRPr="007723C5">
        <w:rPr>
          <w:highlight w:val="white"/>
        </w:rPr>
        <w:t xml:space="preserve">      }</w:t>
      </w:r>
    </w:p>
    <w:p w14:paraId="3FBCC3F1" w14:textId="77777777" w:rsidR="007723C5" w:rsidRDefault="007723C5" w:rsidP="007723C5">
      <w:pPr>
        <w:pStyle w:val="Code"/>
        <w:rPr>
          <w:highlight w:val="white"/>
        </w:rPr>
      </w:pPr>
    </w:p>
    <w:p w14:paraId="625A671C" w14:textId="336B8AE8" w:rsidR="007723C5" w:rsidRPr="007723C5" w:rsidRDefault="007723C5" w:rsidP="007723C5">
      <w:pPr>
        <w:pStyle w:val="Code"/>
        <w:rPr>
          <w:highlight w:val="white"/>
        </w:rPr>
      </w:pPr>
      <w:r w:rsidRPr="007723C5">
        <w:rPr>
          <w:highlight w:val="white"/>
        </w:rPr>
        <w:t xml:space="preserve">      Symbol resultSymbol = new Symbol(maxType, resultDecimal);</w:t>
      </w:r>
    </w:p>
    <w:p w14:paraId="41328566" w14:textId="77777777" w:rsidR="007723C5" w:rsidRPr="007723C5" w:rsidRDefault="007723C5" w:rsidP="007723C5">
      <w:pPr>
        <w:pStyle w:val="Code"/>
        <w:rPr>
          <w:highlight w:val="white"/>
        </w:rPr>
      </w:pPr>
      <w:r w:rsidRPr="007723C5">
        <w:rPr>
          <w:highlight w:val="white"/>
        </w:rPr>
        <w:t xml:space="preserve">      List&lt;MiddleCode&gt; longList = new List&lt;MiddleCode&gt;();</w:t>
      </w:r>
    </w:p>
    <w:p w14:paraId="4A3466EE" w14:textId="77777777" w:rsidR="007723C5" w:rsidRPr="007723C5" w:rsidRDefault="007723C5" w:rsidP="007723C5">
      <w:pPr>
        <w:pStyle w:val="Code"/>
        <w:rPr>
          <w:highlight w:val="white"/>
        </w:rPr>
      </w:pPr>
      <w:r w:rsidRPr="007723C5">
        <w:rPr>
          <w:highlight w:val="white"/>
        </w:rPr>
        <w:t xml:space="preserve">      MiddleCodeGenerator.AddMiddleCode(longList, MiddleOperator.PushFloat,</w:t>
      </w:r>
    </w:p>
    <w:p w14:paraId="575DA03C" w14:textId="77777777" w:rsidR="007723C5" w:rsidRPr="007723C5" w:rsidRDefault="007723C5" w:rsidP="007723C5">
      <w:pPr>
        <w:pStyle w:val="Code"/>
        <w:rPr>
          <w:highlight w:val="white"/>
        </w:rPr>
      </w:pPr>
      <w:r w:rsidRPr="007723C5">
        <w:rPr>
          <w:highlight w:val="white"/>
        </w:rPr>
        <w:t xml:space="preserve">                                        resultSymbol);</w:t>
      </w:r>
    </w:p>
    <w:p w14:paraId="3DD90D97" w14:textId="77777777" w:rsidR="007723C5" w:rsidRPr="007723C5" w:rsidRDefault="007723C5" w:rsidP="007723C5">
      <w:pPr>
        <w:pStyle w:val="Code"/>
        <w:rPr>
          <w:highlight w:val="white"/>
        </w:rPr>
      </w:pPr>
      <w:r w:rsidRPr="007723C5">
        <w:rPr>
          <w:highlight w:val="white"/>
        </w:rPr>
        <w:t xml:space="preserve">      return (new Expression(resultSymbol, null, longList));</w:t>
      </w:r>
    </w:p>
    <w:p w14:paraId="4AEB33FE" w14:textId="77777777" w:rsidR="007723C5" w:rsidRPr="007723C5" w:rsidRDefault="007723C5" w:rsidP="007723C5">
      <w:pPr>
        <w:pStyle w:val="Code"/>
        <w:rPr>
          <w:highlight w:val="white"/>
        </w:rPr>
      </w:pPr>
      <w:r w:rsidRPr="007723C5">
        <w:rPr>
          <w:highlight w:val="white"/>
        </w:rPr>
        <w:t xml:space="preserve">    }</w:t>
      </w:r>
    </w:p>
    <w:p w14:paraId="3749E5A3" w14:textId="21960757" w:rsidR="00CD295E" w:rsidRPr="00903DBA" w:rsidRDefault="007A565C" w:rsidP="00CD6DB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LogicalNot</w:t>
      </w:r>
      <w:r w:rsidR="00D4318D">
        <w:rPr>
          <w:rStyle w:val="KeyWord0"/>
          <w:highlight w:val="white"/>
        </w:rPr>
        <w:t>&lt;/k&gt;</w:t>
      </w:r>
      <w:r w:rsidRPr="00903DBA">
        <w:rPr>
          <w:highlight w:val="white"/>
        </w:rPr>
        <w:t xml:space="preserve"> method </w:t>
      </w:r>
      <w:r w:rsidR="00CD6DB7" w:rsidRPr="00903DBA">
        <w:rPr>
          <w:highlight w:val="white"/>
        </w:rPr>
        <w:t>evaluates the logical invers</w:t>
      </w:r>
      <w:r w:rsidR="00C20552">
        <w:rPr>
          <w:highlight w:val="white"/>
        </w:rPr>
        <w:t>e</w:t>
      </w:r>
      <w:r w:rsidR="00CD6DB7" w:rsidRPr="00903DBA">
        <w:rPr>
          <w:highlight w:val="white"/>
        </w:rPr>
        <w:t xml:space="preserve">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2A266821" w:rsidR="002D2125" w:rsidRPr="00903DBA" w:rsidRDefault="00FD45A1" w:rsidP="002D212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2D2125" w:rsidRPr="00903DBA">
        <w:rPr>
          <w:highlight w:val="white"/>
        </w:rPr>
        <w:t xml:space="preserve"> is called, and if it is constant and integral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244D3A15" w:rsidR="00CD295E" w:rsidRPr="00903DBA" w:rsidRDefault="004A3750" w:rsidP="004A375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lastRenderedPageBreak/>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0EDC9B5C" w14:textId="58FCC50B" w:rsidR="00CD295E" w:rsidRPr="00903DBA" w:rsidRDefault="00CD295E" w:rsidP="00FD2B5F">
      <w:pPr>
        <w:pStyle w:val="Code"/>
        <w:rPr>
          <w:highlight w:val="white"/>
        </w:rPr>
      </w:pPr>
      <w:r w:rsidRPr="00903DBA">
        <w:rPr>
          <w:highlight w:val="white"/>
        </w:rPr>
        <w:t xml:space="preserve">      BigInteger value = (BigInteger) expression.Symbol.Value</w:t>
      </w:r>
      <w:r w:rsidR="00FD2B5F">
        <w:rPr>
          <w:highlight w:val="white"/>
        </w:rPr>
        <w:t>;</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A8C467E" w14:textId="77777777" w:rsidR="00FD2B5F" w:rsidRPr="00FD2B5F" w:rsidRDefault="00FD2B5F" w:rsidP="00FD2B5F">
      <w:pPr>
        <w:pStyle w:val="Code"/>
        <w:rPr>
          <w:highlight w:val="white"/>
        </w:rPr>
      </w:pPr>
      <w:r w:rsidRPr="00FD2B5F">
        <w:rPr>
          <w:highlight w:val="white"/>
        </w:rPr>
        <w:t xml:space="preserve">      Symbol resultSymbol = null;</w:t>
      </w:r>
    </w:p>
    <w:p w14:paraId="1279110A" w14:textId="77777777" w:rsidR="00FD2B5F" w:rsidRPr="00FD2B5F" w:rsidRDefault="00FD2B5F" w:rsidP="00FD2B5F">
      <w:pPr>
        <w:pStyle w:val="Code"/>
        <w:rPr>
          <w:highlight w:val="white"/>
        </w:rPr>
      </w:pPr>
      <w:r w:rsidRPr="00FD2B5F">
        <w:rPr>
          <w:highlight w:val="white"/>
        </w:rPr>
        <w:t xml:space="preserve">      switch (middleOp) {</w:t>
      </w:r>
    </w:p>
    <w:p w14:paraId="498F6820" w14:textId="77777777" w:rsidR="00FD2B5F" w:rsidRPr="00FD2B5F" w:rsidRDefault="00FD2B5F" w:rsidP="00FD2B5F">
      <w:pPr>
        <w:pStyle w:val="Code"/>
        <w:rPr>
          <w:highlight w:val="white"/>
        </w:rPr>
      </w:pPr>
      <w:r w:rsidRPr="00FD2B5F">
        <w:rPr>
          <w:highlight w:val="white"/>
        </w:rPr>
        <w:t xml:space="preserve">        case MiddleOperator.Plus:</w:t>
      </w:r>
    </w:p>
    <w:p w14:paraId="1D9A7602"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49ADF129" w14:textId="77777777" w:rsidR="00FD2B5F" w:rsidRPr="00FD2B5F" w:rsidRDefault="00FD2B5F" w:rsidP="00FD2B5F">
      <w:pPr>
        <w:pStyle w:val="Code"/>
        <w:rPr>
          <w:highlight w:val="white"/>
        </w:rPr>
      </w:pPr>
      <w:r w:rsidRPr="00FD2B5F">
        <w:rPr>
          <w:highlight w:val="white"/>
        </w:rPr>
        <w:t xml:space="preserve">          break;</w:t>
      </w:r>
    </w:p>
    <w:p w14:paraId="310981D8" w14:textId="77777777" w:rsidR="00FD2B5F" w:rsidRPr="00FD2B5F" w:rsidRDefault="00FD2B5F" w:rsidP="00FD2B5F">
      <w:pPr>
        <w:pStyle w:val="Code"/>
        <w:rPr>
          <w:highlight w:val="white"/>
        </w:rPr>
      </w:pPr>
    </w:p>
    <w:p w14:paraId="54C70E0A" w14:textId="77777777" w:rsidR="00FD2B5F" w:rsidRPr="00FD2B5F" w:rsidRDefault="00FD2B5F" w:rsidP="00FD2B5F">
      <w:pPr>
        <w:pStyle w:val="Code"/>
        <w:rPr>
          <w:highlight w:val="white"/>
        </w:rPr>
      </w:pPr>
      <w:r w:rsidRPr="00FD2B5F">
        <w:rPr>
          <w:highlight w:val="white"/>
        </w:rPr>
        <w:t xml:space="preserve">        case MiddleOperator.Minus:</w:t>
      </w:r>
    </w:p>
    <w:p w14:paraId="737275EA"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09227B83" w14:textId="77777777" w:rsidR="00FD2B5F" w:rsidRPr="00FD2B5F" w:rsidRDefault="00FD2B5F" w:rsidP="00FD2B5F">
      <w:pPr>
        <w:pStyle w:val="Code"/>
        <w:rPr>
          <w:highlight w:val="white"/>
        </w:rPr>
      </w:pPr>
      <w:r w:rsidRPr="00FD2B5F">
        <w:rPr>
          <w:highlight w:val="white"/>
        </w:rPr>
        <w:t xml:space="preserve">          break;</w:t>
      </w:r>
    </w:p>
    <w:p w14:paraId="0AE8FA7A" w14:textId="77777777" w:rsidR="00FD2B5F" w:rsidRPr="00FD2B5F" w:rsidRDefault="00FD2B5F" w:rsidP="00FD2B5F">
      <w:pPr>
        <w:pStyle w:val="Code"/>
        <w:rPr>
          <w:highlight w:val="white"/>
        </w:rPr>
      </w:pPr>
    </w:p>
    <w:p w14:paraId="26DDE267" w14:textId="77777777" w:rsidR="00FD2B5F" w:rsidRPr="00FD2B5F" w:rsidRDefault="00FD2B5F" w:rsidP="00FD2B5F">
      <w:pPr>
        <w:pStyle w:val="Code"/>
        <w:rPr>
          <w:highlight w:val="white"/>
        </w:rPr>
      </w:pPr>
      <w:r w:rsidRPr="00FD2B5F">
        <w:rPr>
          <w:highlight w:val="white"/>
        </w:rPr>
        <w:t xml:space="preserve">        case MiddleOperator.BitwiseNot:</w:t>
      </w:r>
    </w:p>
    <w:p w14:paraId="29435938"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17C27DFB" w14:textId="77777777" w:rsidR="00FD2B5F" w:rsidRPr="00FD2B5F" w:rsidRDefault="00FD2B5F" w:rsidP="00FD2B5F">
      <w:pPr>
        <w:pStyle w:val="Code"/>
        <w:rPr>
          <w:highlight w:val="white"/>
        </w:rPr>
      </w:pPr>
      <w:r w:rsidRPr="00FD2B5F">
        <w:rPr>
          <w:highlight w:val="white"/>
        </w:rPr>
        <w:t xml:space="preserve">          break;</w:t>
      </w:r>
    </w:p>
    <w:p w14:paraId="1B67C859" w14:textId="77777777" w:rsidR="00FD2B5F" w:rsidRPr="00FD2B5F" w:rsidRDefault="00FD2B5F" w:rsidP="00FD2B5F">
      <w:pPr>
        <w:pStyle w:val="Code"/>
        <w:rPr>
          <w:highlight w:val="white"/>
        </w:rPr>
      </w:pPr>
      <w:r w:rsidRPr="00FD2B5F">
        <w:rPr>
          <w:highlight w:val="white"/>
        </w:rPr>
        <w:t xml:space="preserve">      }</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76642178" w:rsidR="00CD295E" w:rsidRPr="00903DBA" w:rsidRDefault="00D775B4" w:rsidP="00D8402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3EC6EB04"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11546628"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0E98F5CB" w:rsidR="00CD295E" w:rsidRPr="00903DBA" w:rsidRDefault="00FF42C3" w:rsidP="00443026">
      <w:pPr>
        <w:rPr>
          <w:highlight w:val="white"/>
        </w:rPr>
      </w:pPr>
      <w:r>
        <w:rPr>
          <w:highlight w:val="white"/>
        </w:rPr>
        <w:t xml:space="preserve">Since the result is floating value, we push it on </w:t>
      </w:r>
      <w:r w:rsidR="00443026" w:rsidRPr="00903DBA">
        <w:rPr>
          <w:highlight w:val="white"/>
        </w:rPr>
        <w:t>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744A909" w:rsidR="0080006D" w:rsidRPr="00903DBA" w:rsidRDefault="00CC1DF4" w:rsidP="008A2EFE">
      <w:pPr>
        <w:pStyle w:val="Heading3"/>
        <w:rPr>
          <w:highlight w:val="white"/>
        </w:rPr>
      </w:pPr>
      <w:r>
        <w:rPr>
          <w:highlight w:val="white"/>
        </w:rPr>
        <w:lastRenderedPageBreak/>
        <w:t>&lt;h3&gt;</w:t>
      </w:r>
      <w:bookmarkStart w:id="472" w:name="_Toc93320554"/>
      <w:r w:rsidRPr="00903DBA">
        <w:rPr>
          <w:highlight w:val="white"/>
        </w:rPr>
        <w:t>Constant Type Cast</w:t>
      </w:r>
      <w:bookmarkEnd w:id="472"/>
      <w:r>
        <w:rPr>
          <w:highlight w:val="white"/>
        </w:rPr>
        <w:t>&lt;/h3&gt;</w:t>
      </w:r>
    </w:p>
    <w:p w14:paraId="4F48746B" w14:textId="59235B92" w:rsidR="00CD295E" w:rsidRPr="00903DBA" w:rsidRDefault="00C22B75" w:rsidP="003D122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ConstantCast</w:t>
      </w:r>
      <w:r w:rsidR="00D4318D">
        <w:rPr>
          <w:rStyle w:val="KeyWord0"/>
          <w:highlight w:val="white"/>
        </w:rPr>
        <w:t>&lt;/k&gt;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return null.</w:t>
      </w:r>
    </w:p>
    <w:p w14:paraId="0CCF6289" w14:textId="77777777" w:rsidR="00DD2134" w:rsidRPr="00DD2134" w:rsidRDefault="00DD2134" w:rsidP="00DD2134">
      <w:pPr>
        <w:pStyle w:val="Code"/>
        <w:rPr>
          <w:highlight w:val="white"/>
        </w:rPr>
      </w:pPr>
      <w:r w:rsidRPr="00DD2134">
        <w:rPr>
          <w:highlight w:val="white"/>
        </w:rPr>
        <w:t xml:space="preserve">    public static Expression ConstantCast(Expression sourceExpression,</w:t>
      </w:r>
    </w:p>
    <w:p w14:paraId="0B03D613" w14:textId="77777777" w:rsidR="00DD2134" w:rsidRPr="00DD2134" w:rsidRDefault="00DD2134" w:rsidP="00DD2134">
      <w:pPr>
        <w:pStyle w:val="Code"/>
        <w:rPr>
          <w:highlight w:val="white"/>
        </w:rPr>
      </w:pPr>
      <w:r w:rsidRPr="00DD2134">
        <w:rPr>
          <w:highlight w:val="white"/>
        </w:rPr>
        <w:t xml:space="preserve">                                          Type targetType) {</w:t>
      </w:r>
    </w:p>
    <w:p w14:paraId="2D384223" w14:textId="77777777" w:rsidR="00DD2134" w:rsidRPr="00DD2134" w:rsidRDefault="00DD2134" w:rsidP="00DD2134">
      <w:pPr>
        <w:pStyle w:val="Code"/>
        <w:rPr>
          <w:highlight w:val="white"/>
        </w:rPr>
      </w:pPr>
      <w:r w:rsidRPr="00DD2134">
        <w:rPr>
          <w:highlight w:val="white"/>
        </w:rPr>
        <w:t xml:space="preserve">      if (!IsConstant(sourceExpression)) {</w:t>
      </w:r>
    </w:p>
    <w:p w14:paraId="624E0B22" w14:textId="77777777" w:rsidR="00DD2134" w:rsidRPr="00DD2134" w:rsidRDefault="00DD2134" w:rsidP="00DD2134">
      <w:pPr>
        <w:pStyle w:val="Code"/>
        <w:rPr>
          <w:highlight w:val="white"/>
        </w:rPr>
      </w:pPr>
      <w:r w:rsidRPr="00DD2134">
        <w:rPr>
          <w:highlight w:val="white"/>
        </w:rPr>
        <w:t xml:space="preserve">        return null;</w:t>
      </w:r>
    </w:p>
    <w:p w14:paraId="670E100F" w14:textId="77777777" w:rsidR="00DD2134" w:rsidRPr="00DD2134" w:rsidRDefault="00DD2134" w:rsidP="00DD2134">
      <w:pPr>
        <w:pStyle w:val="Code"/>
        <w:rPr>
          <w:highlight w:val="white"/>
        </w:rPr>
      </w:pPr>
      <w:r w:rsidRPr="00DD2134">
        <w:rPr>
          <w:highlight w:val="white"/>
        </w:rPr>
        <w:t xml:space="preserve">      }</w:t>
      </w:r>
    </w:p>
    <w:p w14:paraId="218B0131" w14:textId="77777777" w:rsidR="00DD2134" w:rsidRPr="00DD2134" w:rsidRDefault="00DD2134" w:rsidP="00DD2134">
      <w:pPr>
        <w:pStyle w:val="Code"/>
        <w:rPr>
          <w:highlight w:val="white"/>
        </w:rPr>
      </w:pPr>
      <w:r w:rsidRPr="00DD2134">
        <w:rPr>
          <w:highlight w:val="white"/>
        </w:rPr>
        <w:t xml:space="preserve">      </w:t>
      </w:r>
    </w:p>
    <w:p w14:paraId="6CB9844C" w14:textId="77777777" w:rsidR="00DD2134" w:rsidRPr="00DD2134" w:rsidRDefault="00DD2134" w:rsidP="00DD2134">
      <w:pPr>
        <w:pStyle w:val="Code"/>
        <w:rPr>
          <w:highlight w:val="white"/>
        </w:rPr>
      </w:pPr>
      <w:r w:rsidRPr="00DD2134">
        <w:rPr>
          <w:highlight w:val="white"/>
        </w:rPr>
        <w:t xml:space="preserve">      Symbol sourceSymbol = sourceExpression.Symbol, targetSymbol;</w:t>
      </w:r>
    </w:p>
    <w:p w14:paraId="24154D19" w14:textId="77777777" w:rsidR="00DD2134" w:rsidRPr="00DD2134" w:rsidRDefault="00DD2134" w:rsidP="00DD2134">
      <w:pPr>
        <w:pStyle w:val="Code"/>
        <w:rPr>
          <w:highlight w:val="white"/>
        </w:rPr>
      </w:pPr>
      <w:r w:rsidRPr="00DD2134">
        <w:rPr>
          <w:highlight w:val="white"/>
        </w:rPr>
        <w:t xml:space="preserve">      Type sourceType = sourceSymbol.Type;</w:t>
      </w:r>
    </w:p>
    <w:p w14:paraId="603B8ABA" w14:textId="77777777" w:rsidR="00DD2134" w:rsidRPr="00DD2134" w:rsidRDefault="00DD2134" w:rsidP="00DD2134">
      <w:pPr>
        <w:pStyle w:val="Code"/>
        <w:rPr>
          <w:highlight w:val="white"/>
        </w:rPr>
      </w:pPr>
      <w:r w:rsidRPr="00DD2134">
        <w:rPr>
          <w:highlight w:val="white"/>
        </w:rPr>
        <w:t xml:space="preserve">      object sourceValue = sourceSymbol.Value;</w:t>
      </w:r>
    </w:p>
    <w:p w14:paraId="6745E8D2" w14:textId="77777777" w:rsidR="00DD2134" w:rsidRPr="00DD2134" w:rsidRDefault="00DD2134" w:rsidP="00DD2134">
      <w:pPr>
        <w:pStyle w:val="Code"/>
        <w:rPr>
          <w:highlight w:val="white"/>
        </w:rPr>
      </w:pPr>
      <w:r w:rsidRPr="00DD2134">
        <w:rPr>
          <w:highlight w:val="white"/>
        </w:rPr>
        <w:t xml:space="preserve">      List&lt;MiddleCode&gt; longList = new List&lt;MiddleCode&gt;();</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4EC96773" w14:textId="77777777" w:rsidR="00DD2134" w:rsidRPr="00DD2134" w:rsidRDefault="00DD2134" w:rsidP="00DD2134">
      <w:pPr>
        <w:pStyle w:val="Code"/>
        <w:rPr>
          <w:highlight w:val="white"/>
        </w:rPr>
      </w:pPr>
      <w:r w:rsidRPr="00DD2134">
        <w:rPr>
          <w:highlight w:val="white"/>
        </w:rPr>
        <w:t xml:space="preserve">      if (sourceType.IsIntegralOrPointer() &amp;&amp; targetType.IsFloating()) {</w:t>
      </w:r>
    </w:p>
    <w:p w14:paraId="1F927D06" w14:textId="77777777" w:rsidR="00DD2134" w:rsidRPr="00DD2134" w:rsidRDefault="00DD2134" w:rsidP="00DD2134">
      <w:pPr>
        <w:pStyle w:val="Code"/>
        <w:rPr>
          <w:highlight w:val="white"/>
        </w:rPr>
      </w:pPr>
      <w:r w:rsidRPr="00DD2134">
        <w:rPr>
          <w:highlight w:val="white"/>
        </w:rPr>
        <w:t xml:space="preserve">        decimal targetValue = ((decimal) ((BigInteger) sourceValue));</w:t>
      </w:r>
    </w:p>
    <w:p w14:paraId="51D30547"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277E542E" w14:textId="77777777" w:rsidR="00DD2134" w:rsidRPr="00DD2134" w:rsidRDefault="00DD2134" w:rsidP="00DD2134">
      <w:pPr>
        <w:pStyle w:val="Code"/>
        <w:rPr>
          <w:highlight w:val="white"/>
        </w:rPr>
      </w:pPr>
      <w:r w:rsidRPr="00DD2134">
        <w:rPr>
          <w:highlight w:val="white"/>
        </w:rPr>
        <w:t xml:space="preserve">      }</w:t>
      </w:r>
    </w:p>
    <w:p w14:paraId="347024F4" w14:textId="77777777" w:rsidR="00DD2134" w:rsidRPr="00DD2134" w:rsidRDefault="00DD2134" w:rsidP="00DD2134">
      <w:pPr>
        <w:pStyle w:val="Code"/>
        <w:rPr>
          <w:highlight w:val="white"/>
        </w:rPr>
      </w:pPr>
      <w:r w:rsidRPr="00DD2134">
        <w:rPr>
          <w:highlight w:val="white"/>
        </w:rPr>
        <w:t xml:space="preserve">      else if (sourceType.IsFloating() &amp;&amp; targetType.IsIntegralOrPointer()) {</w:t>
      </w:r>
    </w:p>
    <w:p w14:paraId="4D467FFA" w14:textId="77777777" w:rsidR="00DD2134" w:rsidRPr="00DD2134" w:rsidRDefault="00DD2134" w:rsidP="00DD2134">
      <w:pPr>
        <w:pStyle w:val="Code"/>
        <w:rPr>
          <w:highlight w:val="white"/>
        </w:rPr>
      </w:pPr>
      <w:r w:rsidRPr="00DD2134">
        <w:rPr>
          <w:highlight w:val="white"/>
        </w:rPr>
        <w:t xml:space="preserve">        BigInteger targetValue = ((BigInteger)((decimal)sourceValue));</w:t>
      </w:r>
    </w:p>
    <w:p w14:paraId="24A883C5"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6FD3F042" w14:textId="77777777" w:rsidR="00DD2134" w:rsidRPr="00DD2134" w:rsidRDefault="00DD2134" w:rsidP="00DD2134">
      <w:pPr>
        <w:pStyle w:val="Code"/>
        <w:rPr>
          <w:highlight w:val="white"/>
        </w:rPr>
      </w:pPr>
      <w:r w:rsidRPr="00DD2134">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t xml:space="preserve">If the </w:t>
      </w:r>
      <w:r w:rsidR="009C3C27">
        <w:rPr>
          <w:highlight w:val="white"/>
        </w:rPr>
        <w:t>true-set</w:t>
      </w:r>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r w:rsidR="00A76052">
        <w:rPr>
          <w:highlight w:val="white"/>
        </w:rPr>
        <w:t>false-set</w:t>
      </w:r>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639D5BBC" w14:textId="77777777" w:rsidR="00DD2134" w:rsidRPr="0020354D" w:rsidRDefault="00DD2134" w:rsidP="0020354D">
      <w:pPr>
        <w:pStyle w:val="Code"/>
        <w:rPr>
          <w:highlight w:val="white"/>
        </w:rPr>
      </w:pPr>
      <w:r w:rsidRPr="0020354D">
        <w:rPr>
          <w:highlight w:val="white"/>
        </w:rPr>
        <w:t xml:space="preserve">      else if (sourceType.IsLogical() &amp;&amp; targetType.IsArithmeticOrPointer()) {</w:t>
      </w:r>
    </w:p>
    <w:p w14:paraId="26D52433" w14:textId="77777777" w:rsidR="00DD2134" w:rsidRPr="0020354D" w:rsidRDefault="00DD2134" w:rsidP="0020354D">
      <w:pPr>
        <w:pStyle w:val="Code"/>
        <w:rPr>
          <w:highlight w:val="white"/>
        </w:rPr>
      </w:pPr>
      <w:r w:rsidRPr="0020354D">
        <w:rPr>
          <w:highlight w:val="white"/>
        </w:rPr>
        <w:t xml:space="preserve">        bool isTrue = (sourceSymbol.TrueSet.Count &gt; 0);</w:t>
      </w:r>
    </w:p>
    <w:p w14:paraId="59DA7764" w14:textId="77777777" w:rsidR="00DD2134" w:rsidRPr="0020354D" w:rsidRDefault="00DD2134" w:rsidP="0020354D">
      <w:pPr>
        <w:pStyle w:val="Code"/>
        <w:rPr>
          <w:highlight w:val="white"/>
        </w:rPr>
      </w:pPr>
      <w:r w:rsidRPr="0020354D">
        <w:rPr>
          <w:highlight w:val="white"/>
        </w:rPr>
        <w:t xml:space="preserve">        object targetValue;</w:t>
      </w:r>
    </w:p>
    <w:p w14:paraId="2D232061" w14:textId="77777777" w:rsidR="00DD2134" w:rsidRPr="0020354D" w:rsidRDefault="00DD2134" w:rsidP="0020354D">
      <w:pPr>
        <w:pStyle w:val="Code"/>
        <w:rPr>
          <w:highlight w:val="white"/>
        </w:rPr>
      </w:pPr>
    </w:p>
    <w:p w14:paraId="379DF60A" w14:textId="77777777" w:rsidR="00DD2134" w:rsidRPr="0020354D" w:rsidRDefault="00DD2134" w:rsidP="0020354D">
      <w:pPr>
        <w:pStyle w:val="Code"/>
        <w:rPr>
          <w:highlight w:val="white"/>
        </w:rPr>
      </w:pPr>
      <w:r w:rsidRPr="0020354D">
        <w:rPr>
          <w:highlight w:val="white"/>
        </w:rPr>
        <w:t xml:space="preserve">        if (targetType.IsIntegralOrPointer()) {</w:t>
      </w:r>
    </w:p>
    <w:p w14:paraId="41F4BE71" w14:textId="77777777" w:rsidR="00DD2134" w:rsidRPr="0020354D" w:rsidRDefault="00DD2134" w:rsidP="0020354D">
      <w:pPr>
        <w:pStyle w:val="Code"/>
        <w:rPr>
          <w:highlight w:val="white"/>
        </w:rPr>
      </w:pPr>
      <w:r w:rsidRPr="0020354D">
        <w:rPr>
          <w:highlight w:val="white"/>
        </w:rPr>
        <w:t xml:space="preserve">          targetValue = isTrue ? BigInteger.One : BigInteger.Zero;</w:t>
      </w:r>
    </w:p>
    <w:p w14:paraId="653AC29A" w14:textId="77777777" w:rsidR="00DD2134" w:rsidRPr="0020354D" w:rsidRDefault="00DD2134" w:rsidP="0020354D">
      <w:pPr>
        <w:pStyle w:val="Code"/>
        <w:rPr>
          <w:highlight w:val="white"/>
        </w:rPr>
      </w:pPr>
      <w:r w:rsidRPr="0020354D">
        <w:rPr>
          <w:highlight w:val="white"/>
        </w:rPr>
        <w:t xml:space="preserve">        }</w:t>
      </w:r>
    </w:p>
    <w:p w14:paraId="1A4867B6" w14:textId="77777777" w:rsidR="00DD2134" w:rsidRPr="0020354D" w:rsidRDefault="00DD2134" w:rsidP="0020354D">
      <w:pPr>
        <w:pStyle w:val="Code"/>
        <w:rPr>
          <w:highlight w:val="white"/>
        </w:rPr>
      </w:pPr>
      <w:r w:rsidRPr="0020354D">
        <w:rPr>
          <w:highlight w:val="white"/>
        </w:rPr>
        <w:t xml:space="preserve">        else {</w:t>
      </w:r>
    </w:p>
    <w:p w14:paraId="66BF7BD2" w14:textId="77777777" w:rsidR="00DD2134" w:rsidRPr="0020354D" w:rsidRDefault="00DD2134" w:rsidP="0020354D">
      <w:pPr>
        <w:pStyle w:val="Code"/>
        <w:rPr>
          <w:highlight w:val="white"/>
        </w:rPr>
      </w:pPr>
      <w:r w:rsidRPr="0020354D">
        <w:rPr>
          <w:highlight w:val="white"/>
        </w:rPr>
        <w:t xml:space="preserve">          targetValue = isTrue ? decimal.One : decimal.Zero;</w:t>
      </w:r>
    </w:p>
    <w:p w14:paraId="5AFE04CC" w14:textId="77777777" w:rsidR="00DD2134" w:rsidRPr="0020354D" w:rsidRDefault="00DD2134" w:rsidP="0020354D">
      <w:pPr>
        <w:pStyle w:val="Code"/>
        <w:rPr>
          <w:highlight w:val="white"/>
        </w:rPr>
      </w:pPr>
      <w:r w:rsidRPr="0020354D">
        <w:rPr>
          <w:highlight w:val="white"/>
        </w:rPr>
        <w:t xml:space="preserve">        }</w:t>
      </w:r>
    </w:p>
    <w:p w14:paraId="5E0AFA52" w14:textId="77777777" w:rsidR="00DD2134" w:rsidRPr="0020354D" w:rsidRDefault="00DD2134" w:rsidP="0020354D">
      <w:pPr>
        <w:pStyle w:val="Code"/>
        <w:rPr>
          <w:highlight w:val="white"/>
        </w:rPr>
      </w:pPr>
    </w:p>
    <w:p w14:paraId="6632116D" w14:textId="77777777" w:rsidR="00DD2134" w:rsidRPr="0020354D" w:rsidRDefault="00DD2134" w:rsidP="0020354D">
      <w:pPr>
        <w:pStyle w:val="Code"/>
        <w:rPr>
          <w:highlight w:val="white"/>
        </w:rPr>
      </w:pPr>
      <w:r w:rsidRPr="0020354D">
        <w:rPr>
          <w:highlight w:val="white"/>
        </w:rPr>
        <w:t xml:space="preserve">        targetSymbol = new Symbol(targetType, targetValue);</w:t>
      </w:r>
    </w:p>
    <w:p w14:paraId="29D3632F" w14:textId="77777777" w:rsidR="00DD2134" w:rsidRPr="0020354D" w:rsidRDefault="00DD2134" w:rsidP="0020354D">
      <w:pPr>
        <w:pStyle w:val="Code"/>
        <w:rPr>
          <w:highlight w:val="white"/>
        </w:rPr>
      </w:pPr>
      <w:r w:rsidRPr="0020354D">
        <w:rPr>
          <w:highlight w:val="white"/>
        </w:rPr>
        <w:t xml:space="preserve">      }</w:t>
      </w:r>
    </w:p>
    <w:p w14:paraId="2D90BAB9" w14:textId="77777777" w:rsidR="00DD2134" w:rsidRPr="0020354D" w:rsidRDefault="00DD2134" w:rsidP="0020354D">
      <w:pPr>
        <w:pStyle w:val="Code"/>
        <w:rPr>
          <w:highlight w:val="white"/>
        </w:rPr>
      </w:pPr>
      <w:r w:rsidRPr="0020354D">
        <w:rPr>
          <w:highlight w:val="white"/>
        </w:rPr>
        <w:t xml:space="preserve">      else if (sourceType.IsArithmeticOrPointer() &amp;&amp; targetType.IsLogical()) {</w:t>
      </w:r>
    </w:p>
    <w:p w14:paraId="24580AF9" w14:textId="77777777" w:rsidR="00DD2134" w:rsidRPr="0020354D" w:rsidRDefault="00DD2134" w:rsidP="0020354D">
      <w:pPr>
        <w:pStyle w:val="Code"/>
        <w:rPr>
          <w:highlight w:val="white"/>
        </w:rPr>
      </w:pPr>
      <w:r w:rsidRPr="0020354D">
        <w:rPr>
          <w:highlight w:val="white"/>
        </w:rPr>
        <w:t xml:space="preserve">        bool isTrue = !sourceValue.Equals(BigInteger.Zero) &amp;&amp;</w:t>
      </w:r>
    </w:p>
    <w:p w14:paraId="60A9BC09" w14:textId="77777777" w:rsidR="00DD2134" w:rsidRPr="0020354D" w:rsidRDefault="00DD2134" w:rsidP="0020354D">
      <w:pPr>
        <w:pStyle w:val="Code"/>
        <w:rPr>
          <w:highlight w:val="white"/>
        </w:rPr>
      </w:pPr>
      <w:r w:rsidRPr="0020354D">
        <w:rPr>
          <w:highlight w:val="white"/>
        </w:rPr>
        <w:t xml:space="preserve">                      !sourceValue.Equals(decimal.Zero);</w:t>
      </w:r>
    </w:p>
    <w:p w14:paraId="6A9F8D58" w14:textId="77777777" w:rsidR="00DD2134" w:rsidRPr="0020354D" w:rsidRDefault="00DD2134" w:rsidP="0020354D">
      <w:pPr>
        <w:pStyle w:val="Code"/>
        <w:rPr>
          <w:highlight w:val="white"/>
        </w:rPr>
      </w:pPr>
    </w:p>
    <w:p w14:paraId="05FE4E47" w14:textId="77777777" w:rsidR="00DD2134" w:rsidRPr="0020354D" w:rsidRDefault="00DD2134" w:rsidP="0020354D">
      <w:pPr>
        <w:pStyle w:val="Code"/>
        <w:rPr>
          <w:highlight w:val="white"/>
        </w:rPr>
      </w:pPr>
      <w:r w:rsidRPr="0020354D">
        <w:rPr>
          <w:highlight w:val="white"/>
        </w:rPr>
        <w:t xml:space="preserve">        MiddleCode gotoCode = new MiddleCode(MiddleOperator.Jump);</w:t>
      </w:r>
    </w:p>
    <w:p w14:paraId="080D9D17" w14:textId="77777777" w:rsidR="00DD2134" w:rsidRPr="0020354D" w:rsidRDefault="00DD2134" w:rsidP="0020354D">
      <w:pPr>
        <w:pStyle w:val="Code"/>
        <w:rPr>
          <w:highlight w:val="white"/>
        </w:rPr>
      </w:pPr>
      <w:r w:rsidRPr="0020354D">
        <w:rPr>
          <w:highlight w:val="white"/>
        </w:rPr>
        <w:lastRenderedPageBreak/>
        <w:t xml:space="preserve">        longList.Add(gotoCode);</w:t>
      </w:r>
    </w:p>
    <w:p w14:paraId="0D501DAD" w14:textId="77777777" w:rsidR="00DD2134" w:rsidRPr="0020354D" w:rsidRDefault="00DD2134" w:rsidP="0020354D">
      <w:pPr>
        <w:pStyle w:val="Code"/>
        <w:rPr>
          <w:highlight w:val="white"/>
        </w:rPr>
      </w:pPr>
    </w:p>
    <w:p w14:paraId="558F30AA" w14:textId="77777777" w:rsidR="00DD2134" w:rsidRPr="0020354D" w:rsidRDefault="00DD2134" w:rsidP="0020354D">
      <w:pPr>
        <w:pStyle w:val="Code"/>
        <w:rPr>
          <w:highlight w:val="white"/>
        </w:rPr>
      </w:pPr>
      <w:r w:rsidRPr="0020354D">
        <w:rPr>
          <w:highlight w:val="white"/>
        </w:rPr>
        <w:t xml:space="preserve">        ISet&lt;MiddleCode&gt; trueSet = new HashSet&lt;MiddleCode&gt;(),</w:t>
      </w:r>
    </w:p>
    <w:p w14:paraId="714ADA26" w14:textId="77777777" w:rsidR="00DD2134" w:rsidRPr="0020354D" w:rsidRDefault="00DD2134" w:rsidP="0020354D">
      <w:pPr>
        <w:pStyle w:val="Code"/>
        <w:rPr>
          <w:highlight w:val="white"/>
        </w:rPr>
      </w:pPr>
      <w:r w:rsidRPr="0020354D">
        <w:rPr>
          <w:highlight w:val="white"/>
        </w:rPr>
        <w:t xml:space="preserve">                         falseSet = new HashSet&lt;MiddleCode&gt;();</w:t>
      </w:r>
    </w:p>
    <w:p w14:paraId="5F9FCF53" w14:textId="77777777" w:rsidR="00DD2134" w:rsidRPr="0020354D" w:rsidRDefault="00DD2134" w:rsidP="0020354D">
      <w:pPr>
        <w:pStyle w:val="Code"/>
        <w:rPr>
          <w:highlight w:val="white"/>
        </w:rPr>
      </w:pPr>
      <w:r w:rsidRPr="0020354D">
        <w:rPr>
          <w:highlight w:val="white"/>
        </w:rPr>
        <w:t xml:space="preserve">        if (isTrue) {</w:t>
      </w:r>
    </w:p>
    <w:p w14:paraId="10E1962C" w14:textId="77777777" w:rsidR="00DD2134" w:rsidRPr="0020354D" w:rsidRDefault="00DD2134" w:rsidP="0020354D">
      <w:pPr>
        <w:pStyle w:val="Code"/>
        <w:rPr>
          <w:highlight w:val="white"/>
        </w:rPr>
      </w:pPr>
      <w:r w:rsidRPr="0020354D">
        <w:rPr>
          <w:highlight w:val="white"/>
        </w:rPr>
        <w:t xml:space="preserve">          trueSet.Add(gotoCode);</w:t>
      </w:r>
    </w:p>
    <w:p w14:paraId="394AC27E" w14:textId="77777777" w:rsidR="00DD2134" w:rsidRPr="0020354D" w:rsidRDefault="00DD2134" w:rsidP="0020354D">
      <w:pPr>
        <w:pStyle w:val="Code"/>
        <w:rPr>
          <w:highlight w:val="white"/>
        </w:rPr>
      </w:pPr>
      <w:r w:rsidRPr="0020354D">
        <w:rPr>
          <w:highlight w:val="white"/>
        </w:rPr>
        <w:t xml:space="preserve">        }</w:t>
      </w:r>
    </w:p>
    <w:p w14:paraId="04143192" w14:textId="77777777" w:rsidR="00DD2134" w:rsidRPr="0020354D" w:rsidRDefault="00DD2134" w:rsidP="0020354D">
      <w:pPr>
        <w:pStyle w:val="Code"/>
        <w:rPr>
          <w:highlight w:val="white"/>
        </w:rPr>
      </w:pPr>
      <w:r w:rsidRPr="0020354D">
        <w:rPr>
          <w:highlight w:val="white"/>
        </w:rPr>
        <w:t xml:space="preserve">        else {</w:t>
      </w:r>
    </w:p>
    <w:p w14:paraId="15BE60B2" w14:textId="77777777" w:rsidR="00DD2134" w:rsidRPr="0020354D" w:rsidRDefault="00DD2134" w:rsidP="0020354D">
      <w:pPr>
        <w:pStyle w:val="Code"/>
        <w:rPr>
          <w:highlight w:val="white"/>
        </w:rPr>
      </w:pPr>
      <w:r w:rsidRPr="0020354D">
        <w:rPr>
          <w:highlight w:val="white"/>
        </w:rPr>
        <w:t xml:space="preserve">          falseSet.Add(gotoCode);</w:t>
      </w:r>
    </w:p>
    <w:p w14:paraId="4390380C" w14:textId="77777777" w:rsidR="00DD2134" w:rsidRPr="0020354D" w:rsidRDefault="00DD2134" w:rsidP="0020354D">
      <w:pPr>
        <w:pStyle w:val="Code"/>
        <w:rPr>
          <w:highlight w:val="white"/>
        </w:rPr>
      </w:pPr>
      <w:r w:rsidRPr="0020354D">
        <w:rPr>
          <w:highlight w:val="white"/>
        </w:rPr>
        <w:t xml:space="preserve">        }</w:t>
      </w:r>
    </w:p>
    <w:p w14:paraId="0EC304B8" w14:textId="77777777" w:rsidR="00DD2134" w:rsidRPr="0020354D" w:rsidRDefault="00DD2134" w:rsidP="0020354D">
      <w:pPr>
        <w:pStyle w:val="Code"/>
        <w:rPr>
          <w:highlight w:val="white"/>
        </w:rPr>
      </w:pPr>
    </w:p>
    <w:p w14:paraId="6A98D0F2" w14:textId="77777777" w:rsidR="00DD2134" w:rsidRPr="0020354D" w:rsidRDefault="00DD2134" w:rsidP="0020354D">
      <w:pPr>
        <w:pStyle w:val="Code"/>
        <w:rPr>
          <w:highlight w:val="white"/>
        </w:rPr>
      </w:pPr>
      <w:r w:rsidRPr="0020354D">
        <w:rPr>
          <w:highlight w:val="white"/>
        </w:rPr>
        <w:t xml:space="preserve">        targetSymbol = new Symbol(trueSet, falseSet);</w:t>
      </w:r>
    </w:p>
    <w:p w14:paraId="0394C669" w14:textId="77777777" w:rsidR="00DD2134" w:rsidRPr="0020354D" w:rsidRDefault="00DD2134" w:rsidP="0020354D">
      <w:pPr>
        <w:pStyle w:val="Code"/>
        <w:rPr>
          <w:highlight w:val="white"/>
        </w:rPr>
      </w:pPr>
      <w:r w:rsidRPr="0020354D">
        <w:rPr>
          <w:highlight w:val="white"/>
        </w:rPr>
        <w:t xml:space="preserve">      }</w:t>
      </w:r>
    </w:p>
    <w:p w14:paraId="7D8C4C3C" w14:textId="77777777" w:rsidR="00DD2134" w:rsidRPr="0020354D" w:rsidRDefault="00DD2134" w:rsidP="0020354D">
      <w:pPr>
        <w:pStyle w:val="Code"/>
        <w:rPr>
          <w:highlight w:val="white"/>
        </w:rPr>
      </w:pPr>
      <w:r w:rsidRPr="0020354D">
        <w:rPr>
          <w:highlight w:val="white"/>
        </w:rPr>
        <w:t xml:space="preserve">      else {</w:t>
      </w:r>
    </w:p>
    <w:p w14:paraId="0A558C71" w14:textId="77777777" w:rsidR="00DD2134" w:rsidRPr="0020354D" w:rsidRDefault="00DD2134" w:rsidP="0020354D">
      <w:pPr>
        <w:pStyle w:val="Code"/>
        <w:rPr>
          <w:highlight w:val="white"/>
        </w:rPr>
      </w:pPr>
      <w:r w:rsidRPr="0020354D">
        <w:rPr>
          <w:highlight w:val="white"/>
        </w:rPr>
        <w:t xml:space="preserve">        targetSymbol = new Symbol(targetType, sourceValue);</w:t>
      </w:r>
    </w:p>
    <w:p w14:paraId="0EF97B3C" w14:textId="77777777" w:rsidR="00DD2134" w:rsidRPr="0020354D" w:rsidRDefault="00DD2134" w:rsidP="0020354D">
      <w:pPr>
        <w:pStyle w:val="Code"/>
        <w:rPr>
          <w:highlight w:val="white"/>
        </w:rPr>
      </w:pPr>
      <w:r w:rsidRPr="0020354D">
        <w:rPr>
          <w:highlight w:val="white"/>
        </w:rPr>
        <w:t xml:space="preserve">      }</w:t>
      </w:r>
    </w:p>
    <w:p w14:paraId="13F95868" w14:textId="77777777" w:rsidR="00DD2134" w:rsidRPr="0020354D" w:rsidRDefault="00DD2134" w:rsidP="0020354D">
      <w:pPr>
        <w:pStyle w:val="Code"/>
        <w:rPr>
          <w:highlight w:val="white"/>
        </w:rPr>
      </w:pPr>
    </w:p>
    <w:p w14:paraId="5FC15CAE" w14:textId="77777777" w:rsidR="00DD2134" w:rsidRPr="0020354D" w:rsidRDefault="00DD2134" w:rsidP="0020354D">
      <w:pPr>
        <w:pStyle w:val="Code"/>
        <w:rPr>
          <w:highlight w:val="white"/>
        </w:rPr>
      </w:pPr>
      <w:r w:rsidRPr="0020354D">
        <w:rPr>
          <w:highlight w:val="white"/>
        </w:rPr>
        <w:t xml:space="preserve">      if (targetType.IsFloating()) {</w:t>
      </w:r>
    </w:p>
    <w:p w14:paraId="180D6351" w14:textId="77777777" w:rsidR="00DD2134" w:rsidRPr="0020354D" w:rsidRDefault="00DD2134" w:rsidP="0020354D">
      <w:pPr>
        <w:pStyle w:val="Code"/>
        <w:rPr>
          <w:highlight w:val="white"/>
        </w:rPr>
      </w:pPr>
      <w:r w:rsidRPr="0020354D">
        <w:rPr>
          <w:highlight w:val="white"/>
        </w:rPr>
        <w:t xml:space="preserve">        longList.Add(new MiddleCode(MiddleOperator.PushFloat, targetSymbol));</w:t>
      </w:r>
    </w:p>
    <w:p w14:paraId="54A7E7AD" w14:textId="77777777" w:rsidR="00DD2134" w:rsidRPr="0020354D" w:rsidRDefault="00DD2134" w:rsidP="0020354D">
      <w:pPr>
        <w:pStyle w:val="Code"/>
        <w:rPr>
          <w:highlight w:val="white"/>
        </w:rPr>
      </w:pPr>
      <w:r w:rsidRPr="0020354D">
        <w:rPr>
          <w:highlight w:val="white"/>
        </w:rPr>
        <w:t xml:space="preserve">      }</w:t>
      </w:r>
    </w:p>
    <w:p w14:paraId="486FBC1A" w14:textId="77777777" w:rsidR="00DD2134" w:rsidRPr="0020354D" w:rsidRDefault="00DD2134" w:rsidP="0020354D">
      <w:pPr>
        <w:pStyle w:val="Code"/>
        <w:rPr>
          <w:highlight w:val="white"/>
        </w:rPr>
      </w:pPr>
    </w:p>
    <w:p w14:paraId="01900CA3" w14:textId="77777777" w:rsidR="00DD2134" w:rsidRPr="0020354D" w:rsidRDefault="00DD2134" w:rsidP="0020354D">
      <w:pPr>
        <w:pStyle w:val="Code"/>
        <w:rPr>
          <w:highlight w:val="white"/>
        </w:rPr>
      </w:pPr>
      <w:r w:rsidRPr="0020354D">
        <w:rPr>
          <w:highlight w:val="white"/>
        </w:rPr>
        <w:t xml:space="preserve">      return (new Expression(targetSymbol, null, longList));</w:t>
      </w:r>
    </w:p>
    <w:p w14:paraId="0E417EDE" w14:textId="77777777" w:rsidR="00DD2134" w:rsidRPr="0020354D" w:rsidRDefault="00DD2134" w:rsidP="0020354D">
      <w:pPr>
        <w:pStyle w:val="Code"/>
        <w:rPr>
          <w:highlight w:val="white"/>
        </w:rPr>
      </w:pPr>
      <w:r w:rsidRPr="0020354D">
        <w:rPr>
          <w:highlight w:val="white"/>
        </w:rPr>
        <w:t xml:space="preserve">    }</w:t>
      </w:r>
    </w:p>
    <w:p w14:paraId="061D1FFF" w14:textId="30A7D241" w:rsidR="004D36BB" w:rsidRPr="00903DBA" w:rsidRDefault="00CC1DF4" w:rsidP="0060539D">
      <w:pPr>
        <w:pStyle w:val="Heading3"/>
        <w:rPr>
          <w:highlight w:val="white"/>
        </w:rPr>
      </w:pPr>
      <w:r>
        <w:rPr>
          <w:highlight w:val="white"/>
        </w:rPr>
        <w:t>&lt;h3&gt;</w:t>
      </w:r>
      <w:bookmarkStart w:id="473" w:name="_Toc93320555"/>
      <w:r>
        <w:rPr>
          <w:highlight w:val="white"/>
        </w:rPr>
        <w:t>Constant Value</w:t>
      </w:r>
      <w:bookmarkEnd w:id="473"/>
      <w:r>
        <w:rPr>
          <w:highlight w:val="white"/>
        </w:rPr>
        <w:t>&lt;/h3&gt;</w:t>
      </w:r>
    </w:p>
    <w:p w14:paraId="5A79D78F" w14:textId="5A79A624" w:rsidR="00942851" w:rsidRPr="00903DBA" w:rsidRDefault="00FE574F" w:rsidP="002360C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ero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7472DAF5"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lastRenderedPageBreak/>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241A022F" w14:textId="38014891" w:rsidR="00C80F16" w:rsidRDefault="004C0EBE" w:rsidP="0045597A">
      <w:pPr>
        <w:pStyle w:val="Code"/>
        <w:rPr>
          <w:highlight w:val="white"/>
        </w:rPr>
      </w:pPr>
      <w:r w:rsidRPr="00903DBA">
        <w:rPr>
          <w:highlight w:val="white"/>
        </w:rPr>
        <w:t xml:space="preserve">        </w:t>
      </w:r>
      <w:r w:rsidR="00C80F16">
        <w:rPr>
          <w:highlight w:val="white"/>
        </w:rPr>
        <w:t>// ...</w:t>
      </w:r>
    </w:p>
    <w:p w14:paraId="05F386C5" w14:textId="5A44FFE6"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bookmarkStart w:id="474" w:name="_Hlk64222489"/>
    </w:p>
    <w:p w14:paraId="24D7EB70" w14:textId="6282DC01" w:rsidR="00B838C8" w:rsidRPr="00903DBA" w:rsidRDefault="00CC1DF4" w:rsidP="0060539D">
      <w:pPr>
        <w:pStyle w:val="Heading1"/>
      </w:pPr>
      <w:r>
        <w:lastRenderedPageBreak/>
        <w:t>&lt;h1&gt;</w:t>
      </w:r>
      <w:bookmarkStart w:id="475" w:name="_Toc93320556"/>
      <w:r w:rsidRPr="00903DBA">
        <w:t>Static Address</w:t>
      </w:r>
      <w:r>
        <w:t>es</w:t>
      </w:r>
      <w:bookmarkEnd w:id="475"/>
      <w:r>
        <w:t>&lt;/h1&gt;</w:t>
      </w:r>
    </w:p>
    <w:p w14:paraId="2C360ECA" w14:textId="6B863A58" w:rsidR="00F4523B" w:rsidRDefault="00470D27" w:rsidP="00917F74">
      <w:r>
        <w:t xml:space="preserve">A static expression is an expression that is located at a specific place in memory. The address can be identified by its name and offset. </w:t>
      </w:r>
      <w:r w:rsidR="00423B51">
        <w:t>In the following example</w:t>
      </w:r>
      <w:r w:rsidR="00320F33">
        <w:t xml:space="preserve"> where </w:t>
      </w:r>
      <w:r w:rsidR="00D4318D">
        <w:rPr>
          <w:rStyle w:val="KeyWord0"/>
        </w:rPr>
        <w:t>&lt;k&gt;</w:t>
      </w:r>
      <w:r w:rsidR="00D4318D" w:rsidRPr="00320F33">
        <w:rPr>
          <w:rStyle w:val="KeyWord0"/>
        </w:rPr>
        <w:t>i</w:t>
      </w:r>
      <w:r w:rsidR="00D4318D">
        <w:rPr>
          <w:rStyle w:val="KeyWord0"/>
        </w:rPr>
        <w:t>&lt;/k&gt;</w:t>
      </w:r>
      <w:r w:rsidR="00320F33">
        <w:t xml:space="preserve"> and </w:t>
      </w:r>
      <w:r w:rsidR="00D4318D">
        <w:rPr>
          <w:rStyle w:val="KeyWord0"/>
        </w:rPr>
        <w:t>&lt;k&gt;</w:t>
      </w:r>
      <w:r w:rsidR="00D4318D" w:rsidRPr="00320F33">
        <w:rPr>
          <w:rStyle w:val="KeyWord0"/>
        </w:rPr>
        <w:t>p</w:t>
      </w:r>
      <w:r w:rsidR="00D4318D">
        <w:rPr>
          <w:rStyle w:val="KeyWord0"/>
        </w:rPr>
        <w:t>&lt;/k&gt;</w:t>
      </w:r>
      <w:r w:rsidR="00320F33">
        <w:t xml:space="preserve"> are static variables</w:t>
      </w:r>
      <w:r w:rsidR="00423B51">
        <w:t xml:space="preserve">, </w:t>
      </w:r>
      <w:r w:rsidR="00D4318D">
        <w:rPr>
          <w:rStyle w:val="KeyWord0"/>
        </w:rPr>
        <w:t>&lt;k&gt;</w:t>
      </w:r>
      <w:r w:rsidR="00D4318D" w:rsidRPr="00895493">
        <w:rPr>
          <w:rStyle w:val="KeyWord0"/>
        </w:rPr>
        <w:t>p</w:t>
      </w:r>
      <w:r w:rsidR="00D4318D">
        <w:rPr>
          <w:rStyle w:val="KeyWord0"/>
        </w:rPr>
        <w:t>&lt;/k&gt;</w:t>
      </w:r>
      <w:r w:rsidR="00423B51">
        <w:t xml:space="preserve"> is </w:t>
      </w:r>
      <w:r w:rsidR="00585CFB">
        <w:t xml:space="preserve">given a static value, which is decided by the compiler and linker as </w:t>
      </w:r>
      <w:r w:rsidR="00D4318D">
        <w:rPr>
          <w:rStyle w:val="KeyWord0"/>
        </w:rPr>
        <w:t>&lt;k&gt;</w:t>
      </w:r>
      <w:r w:rsidR="00D4318D" w:rsidRPr="00590F27">
        <w:rPr>
          <w:rStyle w:val="KeyWord0"/>
        </w:rPr>
        <w:t>i</w:t>
      </w:r>
      <w:r w:rsidR="00D4318D">
        <w:rPr>
          <w:rStyle w:val="KeyWord0"/>
        </w:rPr>
        <w:t>&lt;/k&gt;</w:t>
      </w:r>
      <w:r w:rsidR="00590F27">
        <w:t xml:space="preserve"> i</w:t>
      </w:r>
      <w:r w:rsidR="00585CFB">
        <w:t>s constant in run-time.</w:t>
      </w:r>
    </w:p>
    <w:p w14:paraId="1D412887" w14:textId="405C0A1D" w:rsidR="00895493" w:rsidRDefault="00895493" w:rsidP="00895493">
      <w:pPr>
        <w:pStyle w:val="Code"/>
      </w:pPr>
      <w:r>
        <w:t>int i;</w:t>
      </w:r>
    </w:p>
    <w:p w14:paraId="25FCD6D9" w14:textId="6E7B65DD" w:rsidR="00895493" w:rsidRDefault="00895493" w:rsidP="00895493">
      <w:pPr>
        <w:pStyle w:val="Code"/>
      </w:pPr>
      <w:r>
        <w:t>int *p = &amp;</w:t>
      </w:r>
      <w:r w:rsidR="00B571B2">
        <w:t>i</w:t>
      </w:r>
      <w:r>
        <w:t>;</w:t>
      </w:r>
    </w:p>
    <w:p w14:paraId="3C98430D" w14:textId="29337C12" w:rsidR="00F4523B" w:rsidRDefault="00CC1DF4" w:rsidP="0060539D">
      <w:pPr>
        <w:pStyle w:val="Heading3"/>
      </w:pPr>
      <w:r>
        <w:t>&lt;h3&gt;</w:t>
      </w:r>
      <w:bookmarkStart w:id="476" w:name="_Toc93320557"/>
      <w:r>
        <w:t>Static Value and Address</w:t>
      </w:r>
      <w:bookmarkEnd w:id="476"/>
      <w:r>
        <w:t>&lt;/h3&gt;</w:t>
      </w:r>
    </w:p>
    <w:p w14:paraId="1984430F" w14:textId="1465D366" w:rsidR="007F289B" w:rsidRPr="00903DBA" w:rsidRDefault="007F289B" w:rsidP="00917F74">
      <w:r w:rsidRPr="00903DBA">
        <w:t xml:space="preserve">The </w:t>
      </w:r>
      <w:r w:rsidR="00D4318D">
        <w:rPr>
          <w:rStyle w:val="KeyWord0"/>
        </w:rPr>
        <w:t>&lt;k&gt;</w:t>
      </w:r>
      <w:r w:rsidR="00D4318D" w:rsidRPr="00903DBA">
        <w:rPr>
          <w:rStyle w:val="KeyWord0"/>
        </w:rPr>
        <w:t>StaticValue</w:t>
      </w:r>
      <w:r w:rsidR="00D4318D">
        <w:rPr>
          <w:rStyle w:val="KeyWord0"/>
        </w:rPr>
        <w:t>&lt;/k&gt;</w:t>
      </w:r>
      <w:r w:rsidRPr="00903DBA">
        <w:t xml:space="preserve"> and </w:t>
      </w:r>
      <w:r w:rsidR="00D4318D">
        <w:rPr>
          <w:rStyle w:val="KeyWord0"/>
        </w:rPr>
        <w:t>&lt;k&gt;</w:t>
      </w:r>
      <w:r w:rsidR="00D4318D" w:rsidRPr="00903DBA">
        <w:rPr>
          <w:rStyle w:val="KeyWord0"/>
        </w:rPr>
        <w:t>StaticAddress</w:t>
      </w:r>
      <w:r w:rsidR="00D4318D">
        <w:rPr>
          <w:rStyle w:val="KeyWord0"/>
        </w:rPr>
        <w:t>&lt;/k&gt;</w:t>
      </w:r>
      <w:r w:rsidRPr="00903DBA">
        <w:t xml:space="preserve"> classes are identical</w:t>
      </w:r>
      <w:r w:rsidR="00F4523B">
        <w:t xml:space="preserve"> sub classes of </w:t>
      </w:r>
      <w:r w:rsidR="00D4318D">
        <w:rPr>
          <w:rStyle w:val="KeyWord0"/>
        </w:rPr>
        <w:t>&lt;k&gt;</w:t>
      </w:r>
      <w:r w:rsidR="00D4318D" w:rsidRPr="00F4523B">
        <w:rPr>
          <w:rStyle w:val="KeyWord0"/>
        </w:rPr>
        <w:t>StaticBase</w:t>
      </w:r>
      <w:r w:rsidR="00D4318D">
        <w:rPr>
          <w:rStyle w:val="KeyWord0"/>
        </w:rPr>
        <w:t>&lt;/k&gt;</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D4318D">
        <w:rPr>
          <w:rStyle w:val="KeyWord0"/>
        </w:rPr>
        <w:t>&lt;k&gt;</w:t>
      </w:r>
      <w:r w:rsidR="00D4318D" w:rsidRPr="00903DBA">
        <w:rPr>
          <w:rStyle w:val="KeyWord0"/>
        </w:rPr>
        <w:t>&amp;a[3]</w:t>
      </w:r>
      <w:r w:rsidR="00D4318D">
        <w:rPr>
          <w:rStyle w:val="KeyWord0"/>
        </w:rPr>
        <w:t>&lt;/k&gt;</w:t>
      </w:r>
      <w:r w:rsidR="00CD3466" w:rsidRPr="00903DBA">
        <w:t xml:space="preserve">, </w:t>
      </w:r>
      <w:r w:rsidR="00D4318D">
        <w:rPr>
          <w:rStyle w:val="KeyWord0"/>
        </w:rPr>
        <w:t>&lt;k&gt;</w:t>
      </w:r>
      <w:r w:rsidR="00D4318D" w:rsidRPr="00903DBA">
        <w:rPr>
          <w:rStyle w:val="KeyWord0"/>
        </w:rPr>
        <w:t>a[3]</w:t>
      </w:r>
      <w:r w:rsidR="00D4318D">
        <w:rPr>
          <w:rStyle w:val="KeyWord0"/>
        </w:rPr>
        <w:t>&lt;/k&gt;</w:t>
      </w:r>
      <w:r w:rsidR="00CD3466" w:rsidRPr="00903DBA">
        <w:t xml:space="preserve"> is temporary stored as a static value.</w:t>
      </w:r>
    </w:p>
    <w:p w14:paraId="75BA2BA1" w14:textId="351E3288" w:rsidR="002A27E2" w:rsidRPr="00903DBA" w:rsidRDefault="000274D4" w:rsidP="002A27E2">
      <w:pPr>
        <w:pStyle w:val="CodeHeader"/>
      </w:pPr>
      <w:r>
        <w:t>&lt;ch&gt;</w:t>
      </w:r>
      <w:r w:rsidRPr="00903DBA">
        <w:t>Static</w:t>
      </w:r>
      <w:r>
        <w:t>Base.</w:t>
      </w:r>
      <w:r w:rsidRPr="00903DBA">
        <w:t>cs</w:t>
      </w:r>
      <w:r>
        <w:t>&lt;/ch&gt;</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22D39D0E"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2C8F035D" w14:textId="17AEAA9A"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lastRenderedPageBreak/>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5A048E06"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0FBFA442" w14:textId="2B3CE406"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442FED01" w:rsidR="001C3073" w:rsidRPr="00903DBA" w:rsidRDefault="00CC1DF4" w:rsidP="0060539D">
      <w:pPr>
        <w:pStyle w:val="Heading3"/>
      </w:pPr>
      <w:r>
        <w:t>&lt;h3&gt;</w:t>
      </w:r>
      <w:bookmarkStart w:id="477" w:name="_Toc93320558"/>
      <w:r>
        <w:t>Static Expression</w:t>
      </w:r>
      <w:bookmarkEnd w:id="477"/>
      <w:r>
        <w:t>&lt;/h3&gt;</w:t>
      </w:r>
    </w:p>
    <w:p w14:paraId="28070311" w14:textId="2F84C638" w:rsidR="00006E57" w:rsidRPr="00903DBA" w:rsidRDefault="00522EB0" w:rsidP="00522EB0">
      <w:r w:rsidRPr="00903DBA">
        <w:t xml:space="preserve">The </w:t>
      </w:r>
      <w:r w:rsidR="00D4318D">
        <w:rPr>
          <w:rStyle w:val="KeyWord0"/>
        </w:rPr>
        <w:t>&lt;k&gt;</w:t>
      </w:r>
      <w:r w:rsidR="00D4318D" w:rsidRPr="00903DBA">
        <w:rPr>
          <w:rStyle w:val="KeyWord0"/>
        </w:rPr>
        <w:t>StaticExpression</w:t>
      </w:r>
      <w:r w:rsidR="00D4318D">
        <w:rPr>
          <w:rStyle w:val="KeyWord0"/>
        </w:rPr>
        <w:t>&lt;/k&gt;</w:t>
      </w:r>
      <w:r w:rsidRPr="00903DBA">
        <w:t xml:space="preserve"> class hold</w:t>
      </w:r>
      <w:r w:rsidR="00D77A80">
        <w:t>s</w:t>
      </w:r>
      <w:r w:rsidRPr="00903DBA">
        <w:t xml:space="preserve"> the two methods </w:t>
      </w:r>
      <w:r w:rsidR="00D4318D">
        <w:rPr>
          <w:rStyle w:val="KeyWord0"/>
        </w:rPr>
        <w:t>&lt;k&gt;</w:t>
      </w:r>
      <w:r w:rsidR="00D4318D" w:rsidRPr="00903DBA">
        <w:rPr>
          <w:rStyle w:val="KeyWord0"/>
        </w:rPr>
        <w:t>Binary</w:t>
      </w:r>
      <w:r w:rsidR="00D4318D">
        <w:rPr>
          <w:rStyle w:val="KeyWord0"/>
        </w:rPr>
        <w:t>&lt;/k&gt;</w:t>
      </w:r>
      <w:r w:rsidRPr="00903DBA">
        <w:t xml:space="preserve"> and </w:t>
      </w:r>
      <w:r w:rsidR="00D4318D">
        <w:rPr>
          <w:rStyle w:val="KeyWord0"/>
        </w:rPr>
        <w:t>&lt;k&gt;</w:t>
      </w:r>
      <w:r w:rsidR="00D4318D" w:rsidRPr="00903DBA">
        <w:rPr>
          <w:rStyle w:val="KeyWord0"/>
        </w:rPr>
        <w:t>Unary</w:t>
      </w:r>
      <w:r w:rsidR="00D4318D">
        <w:rPr>
          <w:rStyle w:val="KeyWord0"/>
        </w:rPr>
        <w:t>&lt;/k&gt;</w:t>
      </w:r>
      <w:r w:rsidRPr="00903DBA">
        <w:t xml:space="preserve">, </w:t>
      </w:r>
      <w:r w:rsidR="007D353E" w:rsidRPr="00903DBA">
        <w:t>which takes a binary or unary expression and returns a static expression</w:t>
      </w:r>
      <w:r w:rsidR="00E52011" w:rsidRPr="00903DBA">
        <w:t xml:space="preserve"> if there is one, or null </w:t>
      </w:r>
      <w:r w:rsidR="00470D27">
        <w:t>otherwise.</w:t>
      </w:r>
    </w:p>
    <w:p w14:paraId="6B353FE8" w14:textId="30174FC1" w:rsidR="00614078" w:rsidRPr="00903DBA" w:rsidRDefault="000274D4" w:rsidP="00614078">
      <w:pPr>
        <w:pStyle w:val="CodeHeader"/>
      </w:pPr>
      <w:r>
        <w:t>&lt;ch&gt;</w:t>
      </w:r>
      <w:r w:rsidRPr="00903DBA">
        <w:t>StaticExpression</w:t>
      </w:r>
      <w:r>
        <w:t>.</w:t>
      </w:r>
      <w:r w:rsidRPr="00903DBA">
        <w:t>cs</w:t>
      </w:r>
      <w:r>
        <w:t>&lt;/ch&gt;</w:t>
      </w:r>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1B343E1B" w:rsidR="00786D2B" w:rsidRPr="00903DBA" w:rsidRDefault="00786D2B" w:rsidP="00786D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Binary</w:t>
      </w:r>
      <w:r w:rsidR="00D4318D">
        <w:rPr>
          <w:rStyle w:val="KeyWord0"/>
          <w:highlight w:val="white"/>
        </w:rPr>
        <w:t>&lt;/k&gt;</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7C294C3C" w14:textId="7D1B4270" w:rsidR="00EF5925" w:rsidRPr="00903DBA" w:rsidRDefault="00786D2B" w:rsidP="00EF5925">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&amp;i</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or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w:t>
      </w:r>
      <w:r w:rsidR="00D4318D">
        <w:rPr>
          <w:rStyle w:val="KeyWord0"/>
          <w:highlight w:val="white"/>
        </w:rPr>
        <w:t>&lt;/k&gt;</w:t>
      </w:r>
      <w:r w:rsidR="00BE1369" w:rsidRPr="00903DBA">
        <w:rPr>
          <w:highlight w:val="white"/>
        </w:rPr>
        <w:t xml:space="preserve">, where </w:t>
      </w:r>
      <w:r w:rsidR="00D4318D">
        <w:rPr>
          <w:rStyle w:val="KeyWord0"/>
          <w:highlight w:val="white"/>
        </w:rPr>
        <w:t>&lt;k&gt;</w:t>
      </w:r>
      <w:r w:rsidR="00D4318D" w:rsidRPr="00903DBA">
        <w:rPr>
          <w:rStyle w:val="KeyWord0"/>
          <w:highlight w:val="white"/>
        </w:rPr>
        <w:t>i</w:t>
      </w:r>
      <w:r w:rsidR="00D4318D">
        <w:rPr>
          <w:rStyle w:val="KeyWord0"/>
          <w:highlight w:val="white"/>
        </w:rPr>
        <w:t>&lt;/k&gt;</w:t>
      </w:r>
      <w:r w:rsidR="00476671" w:rsidRPr="00903DBA">
        <w:rPr>
          <w:highlight w:val="white"/>
        </w:rPr>
        <w:t xml:space="preserve"> an integer</w:t>
      </w:r>
      <w:r w:rsidR="00476671">
        <w:rPr>
          <w:highlight w:val="white"/>
        </w:rPr>
        <w:t xml:space="preserve"> and</w:t>
      </w:r>
      <w:r w:rsidR="00476671" w:rsidRPr="00903DBA">
        <w:rPr>
          <w:rStyle w:val="KeyWord0"/>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BE1369" w:rsidRPr="00903DBA">
        <w:rPr>
          <w:highlight w:val="white"/>
        </w:rPr>
        <w:t xml:space="preserve"> is an array.</w:t>
      </w:r>
      <w:r w:rsidR="003E0414">
        <w:rPr>
          <w:highlight w:val="white"/>
        </w:rPr>
        <w:t xml:space="preserve"> </w:t>
      </w:r>
      <w:r w:rsidR="00EF5925" w:rsidRPr="00903DBA">
        <w:rPr>
          <w:highlight w:val="white"/>
        </w:rPr>
        <w:t>In case of static address and an integral value</w:t>
      </w:r>
      <w:r w:rsidR="00D65D6A">
        <w:rPr>
          <w:highlight w:val="white"/>
        </w:rPr>
        <w:t xml:space="preserve"> on either side</w:t>
      </w:r>
      <w:r w:rsidR="00EF5925" w:rsidRPr="00903DBA">
        <w:rPr>
          <w:highlight w:val="white"/>
        </w:rPr>
        <w:t>, we</w:t>
      </w:r>
      <w:r w:rsidR="0057632F">
        <w:rPr>
          <w:highlight w:val="white"/>
        </w:rPr>
        <w:t xml:space="preserve"> call</w:t>
      </w:r>
      <w:r w:rsidR="00EF5925" w:rsidRPr="00903DBA">
        <w:rPr>
          <w:highlight w:val="white"/>
        </w:rPr>
        <w:t xml:space="preserv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00EF5925" w:rsidRPr="00903DBA">
        <w:rPr>
          <w:highlight w:val="white"/>
        </w:rPr>
        <w:t xml:space="preserve"> to generate the resulting static address.</w:t>
      </w:r>
    </w:p>
    <w:p w14:paraId="332E90C9" w14:textId="28E0CC5C" w:rsidR="00E13494" w:rsidRDefault="00C42870" w:rsidP="00C42870">
      <w:pPr>
        <w:pStyle w:val="Code"/>
        <w:rPr>
          <w:highlight w:val="white"/>
        </w:rPr>
      </w:pPr>
      <w:r w:rsidRPr="00C42870">
        <w:rPr>
          <w:highlight w:val="white"/>
        </w:rPr>
        <w:t xml:space="preserve">          if ((leftValue is StaticAddress) &amp;&amp;</w:t>
      </w:r>
      <w:r w:rsidR="00E13494">
        <w:rPr>
          <w:highlight w:val="white"/>
        </w:rPr>
        <w:t xml:space="preserve"> // &amp;i + 2</w:t>
      </w:r>
    </w:p>
    <w:p w14:paraId="55995A72" w14:textId="17EAFC09" w:rsidR="00C42870" w:rsidRPr="00C42870" w:rsidRDefault="00E13494" w:rsidP="00C42870">
      <w:pPr>
        <w:pStyle w:val="Code"/>
        <w:rPr>
          <w:highlight w:val="white"/>
        </w:rPr>
      </w:pPr>
      <w:r>
        <w:rPr>
          <w:highlight w:val="white"/>
        </w:rPr>
        <w:t xml:space="preserve">              </w:t>
      </w:r>
      <w:r w:rsidR="00C42870" w:rsidRPr="00C42870">
        <w:rPr>
          <w:highlight w:val="white"/>
        </w:rPr>
        <w:t>(rightValue is BigInteger)) {</w:t>
      </w:r>
    </w:p>
    <w:p w14:paraId="772F9C4E" w14:textId="77777777" w:rsidR="00C42870" w:rsidRPr="00C42870" w:rsidRDefault="00C42870" w:rsidP="00C42870">
      <w:pPr>
        <w:pStyle w:val="Code"/>
        <w:rPr>
          <w:highlight w:val="white"/>
        </w:rPr>
      </w:pPr>
      <w:r w:rsidRPr="00C42870">
        <w:rPr>
          <w:highlight w:val="white"/>
        </w:rPr>
        <w:t xml:space="preserve">            return GenerateAddition(leftSymbol, (BigInteger) rightValue);</w:t>
      </w:r>
    </w:p>
    <w:p w14:paraId="788C54D1" w14:textId="77777777" w:rsidR="00C42870" w:rsidRPr="00C42870" w:rsidRDefault="00C42870" w:rsidP="00C42870">
      <w:pPr>
        <w:pStyle w:val="Code"/>
        <w:rPr>
          <w:highlight w:val="white"/>
        </w:rPr>
      </w:pPr>
      <w:r w:rsidRPr="00C42870">
        <w:rPr>
          <w:highlight w:val="white"/>
        </w:rPr>
        <w:t xml:space="preserve">          }</w:t>
      </w:r>
    </w:p>
    <w:p w14:paraId="2B123F03" w14:textId="40783064" w:rsidR="00E13494" w:rsidRDefault="00C42870" w:rsidP="00C42870">
      <w:pPr>
        <w:pStyle w:val="Code"/>
        <w:rPr>
          <w:highlight w:val="white"/>
        </w:rPr>
      </w:pPr>
      <w:r w:rsidRPr="00C42870">
        <w:rPr>
          <w:highlight w:val="white"/>
        </w:rPr>
        <w:t xml:space="preserve">          else if ((leftValue is BigInteger) &amp;&amp;</w:t>
      </w:r>
      <w:r w:rsidR="00E13494">
        <w:rPr>
          <w:highlight w:val="white"/>
        </w:rPr>
        <w:t xml:space="preserve"> // 2 + &amp;i</w:t>
      </w:r>
    </w:p>
    <w:p w14:paraId="3A9ED920" w14:textId="4835F871" w:rsidR="00C42870" w:rsidRPr="00C42870" w:rsidRDefault="00E13494" w:rsidP="00C42870">
      <w:pPr>
        <w:pStyle w:val="Code"/>
        <w:rPr>
          <w:highlight w:val="white"/>
        </w:rPr>
      </w:pPr>
      <w:r>
        <w:rPr>
          <w:highlight w:val="white"/>
        </w:rPr>
        <w:t xml:space="preserve">                  </w:t>
      </w:r>
      <w:r w:rsidR="00C42870" w:rsidRPr="00C42870">
        <w:rPr>
          <w:highlight w:val="white"/>
        </w:rPr>
        <w:t xml:space="preserve"> (rightValue is StaticAddress)){</w:t>
      </w:r>
    </w:p>
    <w:p w14:paraId="7AFC7C8F" w14:textId="77777777" w:rsidR="00C42870" w:rsidRPr="00C42870" w:rsidRDefault="00C42870" w:rsidP="00C42870">
      <w:pPr>
        <w:pStyle w:val="Code"/>
        <w:rPr>
          <w:highlight w:val="white"/>
        </w:rPr>
      </w:pPr>
      <w:r w:rsidRPr="00C42870">
        <w:rPr>
          <w:highlight w:val="white"/>
        </w:rPr>
        <w:t xml:space="preserve">            return GenerateAddition(rightSymbol, (BigInteger) leftValue);</w:t>
      </w:r>
    </w:p>
    <w:p w14:paraId="43437548" w14:textId="77777777" w:rsidR="00C42870" w:rsidRPr="00C42870" w:rsidRDefault="00C42870" w:rsidP="00C42870">
      <w:pPr>
        <w:pStyle w:val="Code"/>
        <w:rPr>
          <w:highlight w:val="white"/>
        </w:rPr>
      </w:pPr>
      <w:r w:rsidRPr="00C42870">
        <w:rPr>
          <w:highlight w:val="white"/>
        </w:rPr>
        <w:t xml:space="preserve">          }</w:t>
      </w:r>
    </w:p>
    <w:p w14:paraId="524ED3F9" w14:textId="2EAA379C" w:rsidR="00EF5925" w:rsidRPr="00903DBA" w:rsidRDefault="00EF5925" w:rsidP="00EF5925">
      <w:pPr>
        <w:rPr>
          <w:highlight w:val="white"/>
        </w:rPr>
      </w:pPr>
      <w:r w:rsidRPr="00903DBA">
        <w:rPr>
          <w:highlight w:val="white"/>
        </w:rPr>
        <w:t>In case of a</w:t>
      </w:r>
      <w:r w:rsidR="00B5654E">
        <w:rPr>
          <w:highlight w:val="white"/>
        </w:rPr>
        <w:t>n</w:t>
      </w:r>
      <w:r w:rsidRPr="00903DBA">
        <w:rPr>
          <w:highlight w:val="white"/>
        </w:rPr>
        <w:t xml:space="preserve"> </w:t>
      </w:r>
      <w:r w:rsidR="0089597B">
        <w:rPr>
          <w:highlight w:val="white"/>
        </w:rPr>
        <w:t xml:space="preserve">extern or </w:t>
      </w:r>
      <w:r w:rsidR="00B5654E">
        <w:rPr>
          <w:highlight w:val="white"/>
        </w:rPr>
        <w:t xml:space="preserve">a </w:t>
      </w:r>
      <w:r w:rsidR="0089597B">
        <w:rPr>
          <w:highlight w:val="white"/>
        </w:rPr>
        <w:t>static</w:t>
      </w:r>
      <w:r w:rsidR="00476671">
        <w:rPr>
          <w:highlight w:val="white"/>
        </w:rPr>
        <w:t xml:space="preserve"> array and an integer value</w:t>
      </w:r>
      <w:r w:rsidR="00D65D6A">
        <w:rPr>
          <w:highlight w:val="white"/>
        </w:rPr>
        <w:t xml:space="preserve"> on either side</w:t>
      </w:r>
      <w:r w:rsidRPr="00903DBA">
        <w:rPr>
          <w:highlight w:val="white"/>
        </w:rPr>
        <w:t xml:space="preserve">, we </w:t>
      </w:r>
      <w:r w:rsidR="00476671">
        <w:rPr>
          <w:highlight w:val="white"/>
        </w:rPr>
        <w:t xml:space="preserve">also call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w:t>
      </w:r>
    </w:p>
    <w:p w14:paraId="7AD2B8E4" w14:textId="5D884F41" w:rsidR="00CF6059" w:rsidRDefault="00CF6059" w:rsidP="00CF6059">
      <w:pPr>
        <w:pStyle w:val="Code"/>
        <w:rPr>
          <w:highlight w:val="white"/>
        </w:rPr>
      </w:pPr>
      <w:r w:rsidRPr="00CF6059">
        <w:rPr>
          <w:highlight w:val="white"/>
        </w:rPr>
        <w:t xml:space="preserve">          else if (leftSymbol.IsExternOrStaticArray() &amp;&amp;</w:t>
      </w:r>
      <w:r w:rsidR="0051448A">
        <w:rPr>
          <w:highlight w:val="white"/>
        </w:rPr>
        <w:t xml:space="preserve"> // a + 2</w:t>
      </w:r>
    </w:p>
    <w:p w14:paraId="40B8094F" w14:textId="26EE9F04" w:rsidR="00CF6059" w:rsidRPr="00CF6059" w:rsidRDefault="00CF6059" w:rsidP="00CF6059">
      <w:pPr>
        <w:pStyle w:val="Code"/>
        <w:rPr>
          <w:highlight w:val="white"/>
        </w:rPr>
      </w:pPr>
      <w:r>
        <w:rPr>
          <w:highlight w:val="white"/>
        </w:rPr>
        <w:t xml:space="preserve">                  </w:t>
      </w:r>
      <w:r w:rsidRPr="00CF6059">
        <w:rPr>
          <w:highlight w:val="white"/>
        </w:rPr>
        <w:t xml:space="preserve"> (rightValue is BigInteger)) {</w:t>
      </w:r>
    </w:p>
    <w:p w14:paraId="6F49FB15" w14:textId="77777777" w:rsidR="00CF6059" w:rsidRPr="00CF6059" w:rsidRDefault="00CF6059" w:rsidP="00CF6059">
      <w:pPr>
        <w:pStyle w:val="Code"/>
        <w:rPr>
          <w:highlight w:val="white"/>
        </w:rPr>
      </w:pPr>
      <w:r w:rsidRPr="00CF6059">
        <w:rPr>
          <w:highlight w:val="white"/>
        </w:rPr>
        <w:t xml:space="preserve">            return GenerateAddition(leftSymbol, (BigInteger)rightValue);</w:t>
      </w:r>
    </w:p>
    <w:p w14:paraId="0432373D" w14:textId="77777777" w:rsidR="00CF6059" w:rsidRPr="00CF6059" w:rsidRDefault="00CF6059" w:rsidP="00CF6059">
      <w:pPr>
        <w:pStyle w:val="Code"/>
        <w:rPr>
          <w:highlight w:val="white"/>
        </w:rPr>
      </w:pPr>
      <w:r w:rsidRPr="00CF6059">
        <w:rPr>
          <w:highlight w:val="white"/>
        </w:rPr>
        <w:t xml:space="preserve">          }</w:t>
      </w:r>
    </w:p>
    <w:p w14:paraId="6A95949F" w14:textId="7B568139" w:rsidR="00CF6059" w:rsidRDefault="00CF6059" w:rsidP="00CF6059">
      <w:pPr>
        <w:pStyle w:val="Code"/>
        <w:rPr>
          <w:highlight w:val="white"/>
        </w:rPr>
      </w:pPr>
      <w:r w:rsidRPr="00CF6059">
        <w:rPr>
          <w:highlight w:val="white"/>
        </w:rPr>
        <w:t xml:space="preserve">          else if ((leftValue is BigInteger) &amp;&amp;</w:t>
      </w:r>
      <w:r w:rsidR="0051448A">
        <w:rPr>
          <w:highlight w:val="white"/>
        </w:rPr>
        <w:t xml:space="preserve"> // 2 + a</w:t>
      </w:r>
    </w:p>
    <w:p w14:paraId="157DD423" w14:textId="29D68D11" w:rsidR="00CF6059" w:rsidRPr="00CF6059" w:rsidRDefault="00CF6059" w:rsidP="00CF6059">
      <w:pPr>
        <w:pStyle w:val="Code"/>
        <w:rPr>
          <w:highlight w:val="white"/>
        </w:rPr>
      </w:pPr>
      <w:r>
        <w:rPr>
          <w:highlight w:val="white"/>
        </w:rPr>
        <w:t xml:space="preserve">                  </w:t>
      </w:r>
      <w:r w:rsidRPr="00CF6059">
        <w:rPr>
          <w:highlight w:val="white"/>
        </w:rPr>
        <w:t xml:space="preserve"> rightSymbol.IsExternOrStaticArray()) {</w:t>
      </w:r>
    </w:p>
    <w:p w14:paraId="1740064E" w14:textId="77777777" w:rsidR="00CF6059" w:rsidRPr="00CF6059" w:rsidRDefault="00CF6059" w:rsidP="00CF6059">
      <w:pPr>
        <w:pStyle w:val="Code"/>
        <w:rPr>
          <w:highlight w:val="white"/>
        </w:rPr>
      </w:pPr>
      <w:r w:rsidRPr="00CF6059">
        <w:rPr>
          <w:highlight w:val="white"/>
        </w:rPr>
        <w:t xml:space="preserve">            return GenerateAddition(rightSymbol, (BigInteger) leftValue);</w:t>
      </w:r>
    </w:p>
    <w:p w14:paraId="0E3E8BAC" w14:textId="77777777" w:rsidR="00CF6059" w:rsidRPr="00CF6059" w:rsidRDefault="00CF6059" w:rsidP="00CF6059">
      <w:pPr>
        <w:pStyle w:val="Code"/>
        <w:rPr>
          <w:highlight w:val="white"/>
        </w:rPr>
      </w:pPr>
      <w:r w:rsidRPr="00CF6059">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5059C865" w:rsidR="00F02135" w:rsidRPr="00903DBA" w:rsidRDefault="00F02135" w:rsidP="00F02135">
      <w:pPr>
        <w:rPr>
          <w:highlight w:val="white"/>
        </w:rPr>
      </w:pPr>
      <w:r w:rsidRPr="00903DBA">
        <w:rPr>
          <w:highlight w:val="white"/>
        </w:rPr>
        <w:lastRenderedPageBreak/>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or </w:t>
      </w:r>
      <w:r w:rsidR="00425F96">
        <w:rPr>
          <w:highlight w:val="white"/>
        </w:rPr>
        <w:t xml:space="preserve">a </w:t>
      </w:r>
      <w:r w:rsidR="0089597B">
        <w:rPr>
          <w:highlight w:val="white"/>
        </w:rPr>
        <w:t>extern or static</w:t>
      </w:r>
      <w:r w:rsidR="00860C9B" w:rsidRPr="00903DBA">
        <w:rPr>
          <w:highlight w:val="white"/>
        </w:rPr>
        <w:t xml:space="preserve"> array, and the right operand must be </w:t>
      </w:r>
      <w:r w:rsidRPr="00903DBA">
        <w:rPr>
          <w:highlight w:val="white"/>
        </w:rPr>
        <w:t xml:space="preserve">a constant integer value.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w:t>
      </w:r>
      <w:r w:rsidR="00C61C69">
        <w:rPr>
          <w:highlight w:val="white"/>
        </w:rPr>
        <w:t xml:space="preserve"> </w:t>
      </w:r>
      <w:r w:rsidR="00096B0F">
        <w:rPr>
          <w:highlight w:val="white"/>
        </w:rPr>
        <w:t>Unlik</w:t>
      </w:r>
      <w:r w:rsidR="00F955DC">
        <w:rPr>
          <w:highlight w:val="white"/>
        </w:rPr>
        <w:t>e</w:t>
      </w:r>
      <w:r w:rsidR="00096B0F">
        <w:rPr>
          <w:highlight w:val="white"/>
        </w:rPr>
        <w:t xml:space="preserve"> the addition case above, </w:t>
      </w:r>
      <w:r w:rsidR="00833A0F">
        <w:rPr>
          <w:highlight w:val="white"/>
        </w:rPr>
        <w:t>w</w:t>
      </w:r>
      <w:r w:rsidR="00C61C69">
        <w:rPr>
          <w:highlight w:val="white"/>
        </w:rPr>
        <w:t>e cannot swap the operands,</w:t>
      </w:r>
      <w:r w:rsidR="00833A0F">
        <w:rPr>
          <w:highlight w:val="white"/>
        </w:rPr>
        <w:t xml:space="preserve"> the</w:t>
      </w:r>
      <w:r w:rsidR="00C61C69">
        <w:rPr>
          <w:highlight w:val="white"/>
        </w:rPr>
        <w:t xml:space="preserve"> </w:t>
      </w:r>
      <w:r w:rsidR="00D4318D">
        <w:rPr>
          <w:rStyle w:val="KeyWord0"/>
          <w:highlight w:val="white"/>
        </w:rPr>
        <w:t>&lt;k&gt;2 - &amp;i&lt;/k&gt;</w:t>
      </w:r>
      <w:r w:rsidR="00C61C69" w:rsidRPr="00903DBA">
        <w:rPr>
          <w:highlight w:val="white"/>
        </w:rPr>
        <w:t xml:space="preserve"> </w:t>
      </w:r>
      <w:r w:rsidR="00C61C69">
        <w:rPr>
          <w:highlight w:val="white"/>
        </w:rPr>
        <w:t>and</w:t>
      </w:r>
      <w:r w:rsidR="00C61C69" w:rsidRPr="00903DBA">
        <w:rPr>
          <w:highlight w:val="white"/>
        </w:rPr>
        <w:t xml:space="preserve"> </w:t>
      </w:r>
      <w:r w:rsidR="00D4318D">
        <w:rPr>
          <w:rStyle w:val="KeyWord0"/>
          <w:highlight w:val="white"/>
        </w:rPr>
        <w:t xml:space="preserve">&lt;k&gt;2 </w:t>
      </w:r>
      <w:r w:rsidR="00D4318D" w:rsidRPr="00903DBA">
        <w:rPr>
          <w:rStyle w:val="KeyWord0"/>
          <w:highlight w:val="white"/>
        </w:rPr>
        <w:t>-</w:t>
      </w:r>
      <w:r w:rsidR="00D4318D">
        <w:rPr>
          <w:rStyle w:val="KeyWord0"/>
          <w:highlight w:val="white"/>
        </w:rPr>
        <w:t xml:space="preserve"> a&lt;/k&gt;</w:t>
      </w:r>
      <w:r w:rsidR="00C61C69">
        <w:rPr>
          <w:highlight w:val="white"/>
        </w:rPr>
        <w:t xml:space="preserve"> cases are not allowed.</w:t>
      </w:r>
    </w:p>
    <w:p w14:paraId="463258FC" w14:textId="77777777" w:rsidR="00450353" w:rsidRPr="00450353" w:rsidRDefault="00450353" w:rsidP="00450353">
      <w:pPr>
        <w:pStyle w:val="Code"/>
        <w:rPr>
          <w:highlight w:val="white"/>
        </w:rPr>
      </w:pPr>
      <w:r w:rsidRPr="00450353">
        <w:rPr>
          <w:highlight w:val="white"/>
        </w:rPr>
        <w:t xml:space="preserve">        case MiddleOperator.Subtract:</w:t>
      </w:r>
    </w:p>
    <w:p w14:paraId="242E33C3" w14:textId="0CDB89B6" w:rsidR="00613BC6" w:rsidRDefault="00450353" w:rsidP="00450353">
      <w:pPr>
        <w:pStyle w:val="Code"/>
        <w:rPr>
          <w:highlight w:val="white"/>
        </w:rPr>
      </w:pPr>
      <w:r w:rsidRPr="00450353">
        <w:rPr>
          <w:highlight w:val="white"/>
        </w:rPr>
        <w:t xml:space="preserve">          if ((leftValue is StaticAddress) &amp;&amp;</w:t>
      </w:r>
      <w:r w:rsidR="00613BC6">
        <w:rPr>
          <w:highlight w:val="white"/>
        </w:rPr>
        <w:t xml:space="preserve"> // &amp;i - 2</w:t>
      </w:r>
    </w:p>
    <w:p w14:paraId="148CA81F" w14:textId="7594B4B9" w:rsidR="00450353" w:rsidRPr="00450353" w:rsidRDefault="00613BC6" w:rsidP="00450353">
      <w:pPr>
        <w:pStyle w:val="Code"/>
        <w:rPr>
          <w:highlight w:val="white"/>
        </w:rPr>
      </w:pPr>
      <w:r>
        <w:rPr>
          <w:highlight w:val="white"/>
        </w:rPr>
        <w:t xml:space="preserve">             </w:t>
      </w:r>
      <w:r w:rsidR="00450353" w:rsidRPr="00450353">
        <w:rPr>
          <w:highlight w:val="white"/>
        </w:rPr>
        <w:t xml:space="preserve"> (rightValue is BigInteger)) {</w:t>
      </w:r>
    </w:p>
    <w:p w14:paraId="731A684D"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57205745" w14:textId="77777777" w:rsidR="00450353" w:rsidRPr="00450353" w:rsidRDefault="00450353" w:rsidP="00450353">
      <w:pPr>
        <w:pStyle w:val="Code"/>
        <w:rPr>
          <w:highlight w:val="white"/>
        </w:rPr>
      </w:pPr>
      <w:r w:rsidRPr="00450353">
        <w:rPr>
          <w:highlight w:val="white"/>
        </w:rPr>
        <w:t xml:space="preserve">          }</w:t>
      </w:r>
    </w:p>
    <w:p w14:paraId="0F28D51D" w14:textId="536B4119" w:rsidR="00073884" w:rsidRDefault="00450353" w:rsidP="00450353">
      <w:pPr>
        <w:pStyle w:val="Code"/>
        <w:rPr>
          <w:highlight w:val="white"/>
        </w:rPr>
      </w:pPr>
      <w:r w:rsidRPr="00450353">
        <w:rPr>
          <w:highlight w:val="white"/>
        </w:rPr>
        <w:t xml:space="preserve">          </w:t>
      </w:r>
      <w:r w:rsidR="00FB344B">
        <w:rPr>
          <w:highlight w:val="white"/>
        </w:rPr>
        <w:t>e</w:t>
      </w:r>
      <w:r w:rsidR="00073884">
        <w:rPr>
          <w:highlight w:val="white"/>
        </w:rPr>
        <w:t xml:space="preserve">lse </w:t>
      </w:r>
      <w:r w:rsidRPr="00450353">
        <w:rPr>
          <w:highlight w:val="white"/>
        </w:rPr>
        <w:t>if (leftSymbol.IsExternOrStaticArray()</w:t>
      </w:r>
      <w:r w:rsidR="00073884">
        <w:rPr>
          <w:highlight w:val="white"/>
        </w:rPr>
        <w:t xml:space="preserve"> </w:t>
      </w:r>
      <w:r w:rsidRPr="00450353">
        <w:rPr>
          <w:highlight w:val="white"/>
        </w:rPr>
        <w:t>&amp;&amp;</w:t>
      </w:r>
      <w:r w:rsidR="00613BC6">
        <w:rPr>
          <w:highlight w:val="white"/>
        </w:rPr>
        <w:t xml:space="preserve"> // a - 2</w:t>
      </w:r>
    </w:p>
    <w:p w14:paraId="0EC0D14E" w14:textId="2086CB4B" w:rsidR="00450353" w:rsidRPr="00450353" w:rsidRDefault="00073884" w:rsidP="00450353">
      <w:pPr>
        <w:pStyle w:val="Code"/>
        <w:rPr>
          <w:highlight w:val="white"/>
        </w:rPr>
      </w:pPr>
      <w:r>
        <w:rPr>
          <w:highlight w:val="white"/>
        </w:rPr>
        <w:t xml:space="preserve">                   </w:t>
      </w:r>
      <w:r w:rsidR="00450353" w:rsidRPr="00450353">
        <w:rPr>
          <w:highlight w:val="white"/>
        </w:rPr>
        <w:t>(rightValue is BigInteger))</w:t>
      </w:r>
      <w:r>
        <w:rPr>
          <w:highlight w:val="white"/>
        </w:rPr>
        <w:t xml:space="preserve"> </w:t>
      </w:r>
      <w:r w:rsidR="00450353" w:rsidRPr="00450353">
        <w:rPr>
          <w:highlight w:val="white"/>
        </w:rPr>
        <w:t>{</w:t>
      </w:r>
    </w:p>
    <w:p w14:paraId="162A4BA5"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6FA4B628" w14:textId="77777777" w:rsidR="00450353" w:rsidRPr="00450353" w:rsidRDefault="00450353" w:rsidP="00450353">
      <w:pPr>
        <w:pStyle w:val="Code"/>
        <w:rPr>
          <w:highlight w:val="white"/>
        </w:rPr>
      </w:pPr>
      <w:r w:rsidRPr="00450353">
        <w:rPr>
          <w:highlight w:val="white"/>
        </w:rPr>
        <w:t xml:space="preserve">          }</w:t>
      </w:r>
    </w:p>
    <w:p w14:paraId="1CED05BC" w14:textId="77777777" w:rsidR="00450353" w:rsidRPr="00450353" w:rsidRDefault="00450353" w:rsidP="00450353">
      <w:pPr>
        <w:pStyle w:val="Code"/>
        <w:rPr>
          <w:highlight w:val="white"/>
        </w:rPr>
      </w:pPr>
      <w:r w:rsidRPr="00450353">
        <w:rPr>
          <w:highlight w:val="white"/>
        </w:rPr>
        <w:t xml:space="preserve">          break;</w:t>
      </w:r>
    </w:p>
    <w:p w14:paraId="59E8F75B" w14:textId="4A169B67" w:rsidR="00C8332E" w:rsidRDefault="00E96792" w:rsidP="000F667E">
      <w:pPr>
        <w:rPr>
          <w:highlight w:val="white"/>
        </w:rPr>
      </w:pPr>
      <w:r w:rsidRPr="00903DBA">
        <w:rPr>
          <w:highlight w:val="white"/>
        </w:rPr>
        <w:t xml:space="preserve">In the index case, </w:t>
      </w:r>
      <w:r w:rsidR="00784585" w:rsidRPr="00903DBA">
        <w:rPr>
          <w:highlight w:val="white"/>
        </w:rPr>
        <w:t>the operands must be a</w:t>
      </w:r>
      <w:r w:rsidR="002C40F0" w:rsidRPr="002C40F0">
        <w:rPr>
          <w:highlight w:val="white"/>
        </w:rPr>
        <w:t xml:space="preserve"> </w:t>
      </w:r>
      <w:r w:rsidR="002C40F0" w:rsidRPr="00903DBA">
        <w:rPr>
          <w:highlight w:val="white"/>
        </w:rPr>
        <w:t xml:space="preserve">static address </w:t>
      </w:r>
      <w:r w:rsidR="002C40F0">
        <w:rPr>
          <w:highlight w:val="white"/>
        </w:rPr>
        <w:t xml:space="preserve">or a </w:t>
      </w:r>
      <w:r w:rsidR="0089597B">
        <w:rPr>
          <w:highlight w:val="white"/>
        </w:rPr>
        <w:t>extern or static</w:t>
      </w:r>
      <w:r w:rsidR="00784585" w:rsidRPr="00903DBA">
        <w:rPr>
          <w:highlight w:val="white"/>
        </w:rPr>
        <w:t xml:space="preserve"> array</w:t>
      </w:r>
      <w:r w:rsidR="00F57CB4" w:rsidRPr="00903DBA">
        <w:rPr>
          <w:highlight w:val="white"/>
        </w:rPr>
        <w:t xml:space="preserve">, </w:t>
      </w:r>
      <w:r w:rsidR="00784585" w:rsidRPr="00903DBA">
        <w:rPr>
          <w:highlight w:val="white"/>
        </w:rPr>
        <w:t>and a constant integer value</w:t>
      </w:r>
      <w:r w:rsidR="007F2C92">
        <w:rPr>
          <w:highlight w:val="white"/>
        </w:rPr>
        <w:t>, on either side</w:t>
      </w:r>
      <w:r w:rsidR="00784585" w:rsidRPr="00903DBA">
        <w:rPr>
          <w:highlight w:val="white"/>
        </w:rPr>
        <w:t>.</w:t>
      </w:r>
      <w:r w:rsidR="005B634F" w:rsidRPr="00903DBA">
        <w:rPr>
          <w:highlight w:val="white"/>
        </w:rPr>
        <w:t xml:space="preserve"> </w:t>
      </w:r>
      <w:r w:rsidR="007F2C92">
        <w:rPr>
          <w:highlight w:val="white"/>
        </w:rPr>
        <w:t xml:space="preserve">For instance, </w:t>
      </w:r>
      <w:r w:rsidR="00D4318D">
        <w:rPr>
          <w:rStyle w:val="KeyWord0"/>
          <w:highlight w:val="white"/>
        </w:rPr>
        <w:t>&lt;k&gt;</w:t>
      </w:r>
      <w:r w:rsidR="00D4318D" w:rsidRPr="002F7B43">
        <w:rPr>
          <w:rStyle w:val="KeyWord0"/>
          <w:highlight w:val="white"/>
        </w:rPr>
        <w:t>&amp;i[2]</w:t>
      </w:r>
      <w:r w:rsidR="00D4318D">
        <w:rPr>
          <w:rStyle w:val="KeyWord0"/>
          <w:highlight w:val="white"/>
        </w:rPr>
        <w:t>&lt;/k&gt;</w:t>
      </w:r>
      <w:r w:rsidR="00436D2B">
        <w:rPr>
          <w:highlight w:val="white"/>
        </w:rPr>
        <w:t xml:space="preserve"> and </w:t>
      </w:r>
      <w:r w:rsidR="00D4318D">
        <w:rPr>
          <w:rStyle w:val="KeyWord0"/>
          <w:highlight w:val="white"/>
        </w:rPr>
        <w:t>&lt;k&gt;</w:t>
      </w:r>
      <w:r w:rsidR="00D4318D" w:rsidRPr="007F2C92">
        <w:rPr>
          <w:rStyle w:val="KeyWord0"/>
          <w:highlight w:val="white"/>
        </w:rPr>
        <w:t>a[2]</w:t>
      </w:r>
      <w:r w:rsidR="00D4318D">
        <w:rPr>
          <w:rStyle w:val="KeyWord0"/>
          <w:highlight w:val="white"/>
        </w:rPr>
        <w:t>&lt;/k&gt;</w:t>
      </w:r>
      <w:r w:rsidR="007F2C92">
        <w:rPr>
          <w:highlight w:val="white"/>
        </w:rPr>
        <w:t xml:space="preserve"> </w:t>
      </w:r>
      <w:r w:rsidR="00436D2B">
        <w:rPr>
          <w:highlight w:val="white"/>
        </w:rPr>
        <w:t xml:space="preserve">as well as </w:t>
      </w:r>
      <w:r w:rsidR="00D4318D">
        <w:rPr>
          <w:rStyle w:val="KeyWord0"/>
          <w:highlight w:val="white"/>
        </w:rPr>
        <w:t>&lt;k&gt;</w:t>
      </w:r>
      <w:r w:rsidR="00D4318D" w:rsidRPr="002F7B43">
        <w:rPr>
          <w:rStyle w:val="KeyWord0"/>
          <w:highlight w:val="white"/>
        </w:rPr>
        <w:t>2[&amp;i]</w:t>
      </w:r>
      <w:r w:rsidR="00D4318D">
        <w:rPr>
          <w:rStyle w:val="KeyWord0"/>
          <w:highlight w:val="white"/>
        </w:rPr>
        <w:t>&lt;/k&gt;</w:t>
      </w:r>
      <w:r w:rsidR="002F7B43">
        <w:rPr>
          <w:highlight w:val="white"/>
        </w:rPr>
        <w:t xml:space="preserve"> are </w:t>
      </w:r>
      <w:r w:rsidR="00D4318D">
        <w:rPr>
          <w:rStyle w:val="KeyWord0"/>
          <w:highlight w:val="white"/>
        </w:rPr>
        <w:t>&lt;k&gt;</w:t>
      </w:r>
      <w:r w:rsidR="00D4318D" w:rsidRPr="007F2C92">
        <w:rPr>
          <w:rStyle w:val="KeyWord0"/>
          <w:highlight w:val="white"/>
        </w:rPr>
        <w:t>2[a]</w:t>
      </w:r>
      <w:r w:rsidR="00D4318D">
        <w:rPr>
          <w:rStyle w:val="KeyWord0"/>
          <w:highlight w:val="white"/>
        </w:rPr>
        <w:t>&lt;/k&gt;</w:t>
      </w:r>
      <w:r w:rsidR="007F2C92">
        <w:rPr>
          <w:highlight w:val="white"/>
        </w:rPr>
        <w:t xml:space="preserve"> are allowed. </w:t>
      </w:r>
      <w:r w:rsidR="005B634F" w:rsidRPr="00903DBA">
        <w:rPr>
          <w:highlight w:val="white"/>
        </w:rPr>
        <w:t xml:space="preserve">We call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002B397C" w:rsidRPr="00903DBA">
        <w:rPr>
          <w:highlight w:val="white"/>
        </w:rPr>
        <w:t xml:space="preserve"> to generate the static address.</w:t>
      </w:r>
    </w:p>
    <w:p w14:paraId="0809E7A9" w14:textId="77777777" w:rsidR="009745F8" w:rsidRPr="008D47D9" w:rsidRDefault="009745F8" w:rsidP="008D47D9">
      <w:pPr>
        <w:pStyle w:val="Code"/>
        <w:rPr>
          <w:highlight w:val="white"/>
        </w:rPr>
      </w:pPr>
      <w:r w:rsidRPr="008D47D9">
        <w:rPr>
          <w:highlight w:val="white"/>
        </w:rPr>
        <w:t xml:space="preserve">        case MiddleOperator.Index:</w:t>
      </w:r>
    </w:p>
    <w:p w14:paraId="6B1F415E" w14:textId="77777777" w:rsidR="009745F8" w:rsidRPr="008D47D9" w:rsidRDefault="009745F8" w:rsidP="008D47D9">
      <w:pPr>
        <w:pStyle w:val="Code"/>
        <w:rPr>
          <w:highlight w:val="white"/>
        </w:rPr>
      </w:pPr>
      <w:r w:rsidRPr="008D47D9">
        <w:rPr>
          <w:highlight w:val="white"/>
        </w:rPr>
        <w:t xml:space="preserve">          if ((leftValue is StaticAddress)  &amp;&amp; (rightValue is BigInteger)) {</w:t>
      </w:r>
    </w:p>
    <w:p w14:paraId="14B54F60" w14:textId="41868A91" w:rsidR="009745F8" w:rsidRPr="008D47D9" w:rsidRDefault="009745F8" w:rsidP="008D47D9">
      <w:pPr>
        <w:pStyle w:val="Code"/>
        <w:rPr>
          <w:highlight w:val="white"/>
        </w:rPr>
      </w:pPr>
      <w:r w:rsidRPr="008D47D9">
        <w:rPr>
          <w:highlight w:val="white"/>
        </w:rPr>
        <w:t xml:space="preserve">            return GenerateIndex(leftSymbol, (BigInteger) rightValue);</w:t>
      </w:r>
      <w:r w:rsidR="00991CC3" w:rsidRPr="008D47D9">
        <w:rPr>
          <w:highlight w:val="white"/>
        </w:rPr>
        <w:t xml:space="preserve"> // </w:t>
      </w:r>
      <w:r w:rsidR="00D4318D">
        <w:rPr>
          <w:rStyle w:val="KeyWord0"/>
          <w:b w:val="0"/>
          <w:highlight w:val="white"/>
        </w:rPr>
        <w:t>&lt;k&gt;</w:t>
      </w:r>
      <w:r w:rsidR="00D4318D" w:rsidRPr="008D47D9">
        <w:rPr>
          <w:rStyle w:val="KeyWord0"/>
          <w:b w:val="0"/>
          <w:highlight w:val="white"/>
        </w:rPr>
        <w:t>&amp;i[2]</w:t>
      </w:r>
      <w:r w:rsidR="00D4318D">
        <w:rPr>
          <w:rStyle w:val="KeyWord0"/>
          <w:b w:val="0"/>
          <w:highlight w:val="white"/>
        </w:rPr>
        <w:t>&lt;/k&gt;</w:t>
      </w:r>
    </w:p>
    <w:p w14:paraId="0AB2E4EE" w14:textId="77777777" w:rsidR="009745F8" w:rsidRPr="008D47D9" w:rsidRDefault="009745F8" w:rsidP="008D47D9">
      <w:pPr>
        <w:pStyle w:val="Code"/>
        <w:rPr>
          <w:highlight w:val="white"/>
        </w:rPr>
      </w:pPr>
      <w:r w:rsidRPr="008D47D9">
        <w:rPr>
          <w:highlight w:val="white"/>
        </w:rPr>
        <w:t xml:space="preserve">          }</w:t>
      </w:r>
    </w:p>
    <w:p w14:paraId="0C0523C7" w14:textId="291BA63D" w:rsidR="009745F8" w:rsidRPr="008D47D9" w:rsidRDefault="009745F8" w:rsidP="008D47D9">
      <w:pPr>
        <w:pStyle w:val="Code"/>
        <w:rPr>
          <w:highlight w:val="white"/>
        </w:rPr>
      </w:pPr>
      <w:r w:rsidRPr="008D47D9">
        <w:rPr>
          <w:highlight w:val="white"/>
        </w:rPr>
        <w:t xml:space="preserve">          else if ((leftValue is BigInteger) &amp;&amp; (rightValue is StaticAddress)){</w:t>
      </w:r>
    </w:p>
    <w:p w14:paraId="3C3A4E4D" w14:textId="4493F2AB"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2[&amp;i]</w:t>
      </w:r>
      <w:r w:rsidR="00D4318D">
        <w:rPr>
          <w:rStyle w:val="KeyWord0"/>
          <w:b w:val="0"/>
          <w:highlight w:val="white"/>
        </w:rPr>
        <w:t>&lt;/k&gt;</w:t>
      </w:r>
    </w:p>
    <w:p w14:paraId="23DAC4FA" w14:textId="77777777" w:rsidR="009745F8" w:rsidRPr="008D47D9" w:rsidRDefault="009745F8" w:rsidP="008D47D9">
      <w:pPr>
        <w:pStyle w:val="Code"/>
        <w:rPr>
          <w:highlight w:val="white"/>
        </w:rPr>
      </w:pPr>
      <w:r w:rsidRPr="008D47D9">
        <w:rPr>
          <w:highlight w:val="white"/>
        </w:rPr>
        <w:t xml:space="preserve">          }</w:t>
      </w:r>
    </w:p>
    <w:p w14:paraId="40016DAC" w14:textId="77777777" w:rsidR="009745F8" w:rsidRPr="008D47D9" w:rsidRDefault="009745F8" w:rsidP="008D47D9">
      <w:pPr>
        <w:pStyle w:val="Code"/>
        <w:rPr>
          <w:highlight w:val="white"/>
        </w:rPr>
      </w:pPr>
      <w:r w:rsidRPr="008D47D9">
        <w:rPr>
          <w:highlight w:val="white"/>
        </w:rPr>
        <w:t xml:space="preserve">          else if (leftSymbol.IsExternOrStaticArray() &amp;&amp;</w:t>
      </w:r>
    </w:p>
    <w:p w14:paraId="1AC37EF8" w14:textId="7635FC21" w:rsidR="009745F8" w:rsidRPr="008D47D9" w:rsidRDefault="009745F8" w:rsidP="008D47D9">
      <w:pPr>
        <w:pStyle w:val="Code"/>
        <w:rPr>
          <w:highlight w:val="white"/>
        </w:rPr>
      </w:pPr>
      <w:r w:rsidRPr="008D47D9">
        <w:rPr>
          <w:highlight w:val="white"/>
        </w:rPr>
        <w:t xml:space="preserve">                   (rightValue is BigInteger)) {</w:t>
      </w:r>
    </w:p>
    <w:p w14:paraId="58EAA2E5" w14:textId="0AAA203B" w:rsidR="009745F8" w:rsidRPr="008D47D9" w:rsidRDefault="009745F8" w:rsidP="008D47D9">
      <w:pPr>
        <w:pStyle w:val="Code"/>
        <w:rPr>
          <w:highlight w:val="white"/>
        </w:rPr>
      </w:pPr>
      <w:r w:rsidRPr="008D47D9">
        <w:rPr>
          <w:highlight w:val="white"/>
        </w:rPr>
        <w:t xml:space="preserve">            return GenerateIndex(leftSymbol, (BigInteger) rightValue);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a[2]</w:t>
      </w:r>
      <w:r w:rsidR="00D4318D">
        <w:rPr>
          <w:rStyle w:val="KeyWord0"/>
          <w:b w:val="0"/>
          <w:highlight w:val="white"/>
        </w:rPr>
        <w:t>&lt;/k&gt;</w:t>
      </w:r>
    </w:p>
    <w:p w14:paraId="3C780AE0" w14:textId="77777777" w:rsidR="009745F8" w:rsidRPr="008D47D9" w:rsidRDefault="009745F8" w:rsidP="008D47D9">
      <w:pPr>
        <w:pStyle w:val="Code"/>
        <w:rPr>
          <w:highlight w:val="white"/>
        </w:rPr>
      </w:pPr>
      <w:r w:rsidRPr="008D47D9">
        <w:rPr>
          <w:highlight w:val="white"/>
        </w:rPr>
        <w:t xml:space="preserve">          }</w:t>
      </w:r>
    </w:p>
    <w:p w14:paraId="2CB40FD9" w14:textId="77777777" w:rsidR="009745F8" w:rsidRPr="008D47D9" w:rsidRDefault="009745F8" w:rsidP="008D47D9">
      <w:pPr>
        <w:pStyle w:val="Code"/>
        <w:rPr>
          <w:highlight w:val="white"/>
        </w:rPr>
      </w:pPr>
      <w:r w:rsidRPr="008D47D9">
        <w:rPr>
          <w:highlight w:val="white"/>
        </w:rPr>
        <w:t xml:space="preserve">          else if ((leftValue is BigInteger) &amp;&amp;</w:t>
      </w:r>
    </w:p>
    <w:p w14:paraId="64460B7D" w14:textId="7839A8CB" w:rsidR="009745F8" w:rsidRPr="008D47D9" w:rsidRDefault="009745F8" w:rsidP="008D47D9">
      <w:pPr>
        <w:pStyle w:val="Code"/>
        <w:rPr>
          <w:highlight w:val="white"/>
        </w:rPr>
      </w:pPr>
      <w:r w:rsidRPr="008D47D9">
        <w:rPr>
          <w:highlight w:val="white"/>
        </w:rPr>
        <w:t xml:space="preserve">                   rightSymbol.IsExternOrStaticArray()) {</w:t>
      </w:r>
    </w:p>
    <w:p w14:paraId="6E33ABA0" w14:textId="261A02C0"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w:t>
      </w:r>
      <w:r w:rsidR="00D4318D">
        <w:rPr>
          <w:rStyle w:val="KeyWord0"/>
          <w:b w:val="0"/>
          <w:highlight w:val="white"/>
        </w:rPr>
        <w:t>&lt;/k&gt;</w:t>
      </w:r>
    </w:p>
    <w:p w14:paraId="4F4C0492" w14:textId="77777777" w:rsidR="009745F8" w:rsidRPr="008D47D9" w:rsidRDefault="009745F8" w:rsidP="008D47D9">
      <w:pPr>
        <w:pStyle w:val="Code"/>
        <w:rPr>
          <w:highlight w:val="white"/>
        </w:rPr>
      </w:pPr>
      <w:r w:rsidRPr="008D47D9">
        <w:rPr>
          <w:highlight w:val="white"/>
        </w:rPr>
        <w:t xml:space="preserve">          }</w:t>
      </w:r>
    </w:p>
    <w:p w14:paraId="32584129" w14:textId="77777777" w:rsidR="009745F8" w:rsidRPr="008D47D9" w:rsidRDefault="009745F8" w:rsidP="008D47D9">
      <w:pPr>
        <w:pStyle w:val="Code"/>
        <w:rPr>
          <w:highlight w:val="white"/>
        </w:rPr>
      </w:pPr>
      <w:r w:rsidRPr="008D47D9">
        <w:rPr>
          <w:highlight w:val="white"/>
        </w:rPr>
        <w:t xml:space="preserve">          break;</w:t>
      </w:r>
    </w:p>
    <w:p w14:paraId="2B1889C0" w14:textId="3F357BE5"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r w:rsidR="008B0507">
        <w:rPr>
          <w:highlight w:val="white"/>
        </w:rPr>
        <w:t xml:space="preserve"> For instance, </w:t>
      </w:r>
      <w:r w:rsidR="00D4318D">
        <w:rPr>
          <w:rStyle w:val="KeyWord0"/>
          <w:highlight w:val="white"/>
        </w:rPr>
        <w:t>&lt;k&gt;</w:t>
      </w:r>
      <w:r w:rsidR="00D4318D" w:rsidRPr="008B0507">
        <w:rPr>
          <w:rStyle w:val="KeyWord0"/>
          <w:highlight w:val="white"/>
        </w:rPr>
        <w:t>s.i</w:t>
      </w:r>
      <w:r w:rsidR="00D4318D">
        <w:rPr>
          <w:rStyle w:val="KeyWord0"/>
          <w:highlight w:val="white"/>
        </w:rPr>
        <w:t>&lt;/k&gt;</w:t>
      </w:r>
      <w:r w:rsidR="008B0507">
        <w:rPr>
          <w:highlight w:val="white"/>
        </w:rPr>
        <w:t xml:space="preserve"> where </w:t>
      </w:r>
      <w:r w:rsidR="00D4318D">
        <w:rPr>
          <w:rStyle w:val="KeyWord0"/>
          <w:highlight w:val="white"/>
        </w:rPr>
        <w:t>&lt;k&gt;</w:t>
      </w:r>
      <w:r w:rsidR="00D4318D" w:rsidRPr="008B0507">
        <w:rPr>
          <w:rStyle w:val="KeyWord0"/>
          <w:highlight w:val="white"/>
        </w:rPr>
        <w:t>s</w:t>
      </w:r>
      <w:r w:rsidR="00D4318D">
        <w:rPr>
          <w:rStyle w:val="KeyWord0"/>
          <w:highlight w:val="white"/>
        </w:rPr>
        <w:t>&lt;/k&gt;</w:t>
      </w:r>
      <w:r w:rsidR="008B0507">
        <w:rPr>
          <w:highlight w:val="white"/>
        </w:rPr>
        <w:t xml:space="preserve"> is a</w:t>
      </w:r>
      <w:r w:rsidR="00F955DC">
        <w:rPr>
          <w:highlight w:val="white"/>
        </w:rPr>
        <w:t>n</w:t>
      </w:r>
      <w:r w:rsidR="008B0507">
        <w:rPr>
          <w:highlight w:val="white"/>
        </w:rPr>
        <w:t xml:space="preserve"> </w:t>
      </w:r>
      <w:r w:rsidR="0089597B">
        <w:rPr>
          <w:highlight w:val="white"/>
        </w:rPr>
        <w:t>extern or static</w:t>
      </w:r>
      <w:r w:rsidR="008B0507">
        <w:rPr>
          <w:highlight w:val="white"/>
        </w:rPr>
        <w:t xml:space="preserve"> struct and </w:t>
      </w:r>
      <w:r w:rsidR="00D4318D">
        <w:rPr>
          <w:rStyle w:val="KeyWord0"/>
          <w:highlight w:val="white"/>
        </w:rPr>
        <w:t>&lt;k&gt;</w:t>
      </w:r>
      <w:r w:rsidR="00D4318D" w:rsidRPr="008B0507">
        <w:rPr>
          <w:rStyle w:val="KeyWord0"/>
          <w:highlight w:val="white"/>
        </w:rPr>
        <w:t>i</w:t>
      </w:r>
      <w:r w:rsidR="00D4318D">
        <w:rPr>
          <w:rStyle w:val="KeyWord0"/>
          <w:highlight w:val="white"/>
        </w:rPr>
        <w:t>&lt;/k&gt;</w:t>
      </w:r>
      <w:r w:rsidR="008B0507">
        <w:rPr>
          <w:highlight w:val="white"/>
        </w:rPr>
        <w:t xml:space="preserve"> is one of its members.</w:t>
      </w:r>
      <w:r w:rsidR="00096B0F">
        <w:rPr>
          <w:highlight w:val="white"/>
        </w:rPr>
        <w:t xml:space="preserve"> Note that the resulting value is an object of the </w:t>
      </w:r>
      <w:r w:rsidR="00D4318D">
        <w:rPr>
          <w:rStyle w:val="KeyWord0"/>
          <w:highlight w:val="white"/>
        </w:rPr>
        <w:t>&lt;k&gt;</w:t>
      </w:r>
      <w:r w:rsidR="00D4318D" w:rsidRPr="00096B0F">
        <w:rPr>
          <w:rStyle w:val="KeyWord0"/>
          <w:highlight w:val="white"/>
        </w:rPr>
        <w:t>StaticValue</w:t>
      </w:r>
      <w:r w:rsidR="00D4318D">
        <w:rPr>
          <w:rStyle w:val="KeyWord0"/>
          <w:highlight w:val="white"/>
        </w:rPr>
        <w:t>&lt;/k&gt;</w:t>
      </w:r>
      <w:r w:rsidR="00096B0F">
        <w:rPr>
          <w:highlight w:val="white"/>
        </w:rPr>
        <w:t xml:space="preserve"> class rather than the </w:t>
      </w:r>
      <w:r w:rsidR="00D4318D">
        <w:rPr>
          <w:rStyle w:val="KeyWord0"/>
          <w:highlight w:val="white"/>
        </w:rPr>
        <w:t>&lt;k&gt;</w:t>
      </w:r>
      <w:r w:rsidR="00D4318D" w:rsidRPr="00096B0F">
        <w:rPr>
          <w:rStyle w:val="KeyWord0"/>
          <w:highlight w:val="white"/>
        </w:rPr>
        <w:t>StaticAddress</w:t>
      </w:r>
      <w:r w:rsidR="00D4318D">
        <w:rPr>
          <w:rStyle w:val="KeyWord0"/>
          <w:highlight w:val="white"/>
        </w:rPr>
        <w:t>&lt;/k&gt;</w:t>
      </w:r>
      <w:r w:rsidR="00096B0F">
        <w:rPr>
          <w:highlight w:val="white"/>
        </w:rPr>
        <w:t xml:space="preserve"> class.</w:t>
      </w:r>
    </w:p>
    <w:p w14:paraId="2E8620B2" w14:textId="77777777" w:rsidR="00A842D8" w:rsidRPr="00A842D8" w:rsidRDefault="00A842D8" w:rsidP="00A842D8">
      <w:pPr>
        <w:pStyle w:val="Code"/>
        <w:rPr>
          <w:highlight w:val="white"/>
        </w:rPr>
      </w:pPr>
      <w:r w:rsidRPr="00A842D8">
        <w:rPr>
          <w:highlight w:val="white"/>
        </w:rPr>
        <w:t xml:space="preserve">        case MiddleOperator.Dot:</w:t>
      </w:r>
    </w:p>
    <w:p w14:paraId="6AA129F3" w14:textId="73DC1C06" w:rsidR="00A842D8" w:rsidRPr="00A842D8" w:rsidRDefault="00A842D8" w:rsidP="00A842D8">
      <w:pPr>
        <w:pStyle w:val="Code"/>
        <w:rPr>
          <w:highlight w:val="white"/>
        </w:rPr>
      </w:pPr>
      <w:r w:rsidRPr="00A842D8">
        <w:rPr>
          <w:highlight w:val="white"/>
        </w:rPr>
        <w:t xml:space="preserve">          if (leftSymbol.IsExternOrStatic()) {</w:t>
      </w:r>
    </w:p>
    <w:p w14:paraId="43D32E96" w14:textId="77777777" w:rsidR="00A842D8" w:rsidRPr="00A842D8" w:rsidRDefault="00A842D8" w:rsidP="00A842D8">
      <w:pPr>
        <w:pStyle w:val="Code"/>
        <w:rPr>
          <w:highlight w:val="white"/>
        </w:rPr>
      </w:pPr>
      <w:r w:rsidRPr="00A842D8">
        <w:rPr>
          <w:highlight w:val="white"/>
        </w:rPr>
        <w:t xml:space="preserve">            object resultValue =</w:t>
      </w:r>
    </w:p>
    <w:p w14:paraId="31712D73" w14:textId="4CC82418" w:rsidR="00A842D8" w:rsidRPr="00A842D8" w:rsidRDefault="00A842D8" w:rsidP="00A842D8">
      <w:pPr>
        <w:pStyle w:val="Code"/>
        <w:rPr>
          <w:highlight w:val="white"/>
        </w:rPr>
      </w:pPr>
      <w:r w:rsidRPr="00A842D8">
        <w:rPr>
          <w:highlight w:val="white"/>
        </w:rPr>
        <w:t xml:space="preserve">              new StaticValue(leftSymbol.UniqueName,</w:t>
      </w:r>
      <w:r>
        <w:rPr>
          <w:highlight w:val="white"/>
        </w:rPr>
        <w:t xml:space="preserve"> </w:t>
      </w:r>
      <w:r w:rsidRPr="00A842D8">
        <w:rPr>
          <w:highlight w:val="white"/>
        </w:rPr>
        <w:t>rightSymbol.Offset);</w:t>
      </w:r>
    </w:p>
    <w:p w14:paraId="5DE957FD" w14:textId="77777777" w:rsidR="00A842D8" w:rsidRPr="00A842D8" w:rsidRDefault="00A842D8" w:rsidP="00A842D8">
      <w:pPr>
        <w:pStyle w:val="Code"/>
        <w:rPr>
          <w:highlight w:val="white"/>
        </w:rPr>
      </w:pPr>
      <w:r w:rsidRPr="00A842D8">
        <w:rPr>
          <w:highlight w:val="white"/>
        </w:rPr>
        <w:t xml:space="preserve">            Symbol resultSymbol = new Symbol(leftType, resultValue);</w:t>
      </w:r>
    </w:p>
    <w:p w14:paraId="5BE15C20" w14:textId="77777777" w:rsidR="00A842D8" w:rsidRPr="00A842D8" w:rsidRDefault="00A842D8" w:rsidP="00A842D8">
      <w:pPr>
        <w:pStyle w:val="Code"/>
        <w:rPr>
          <w:highlight w:val="white"/>
        </w:rPr>
      </w:pPr>
      <w:r w:rsidRPr="00A842D8">
        <w:rPr>
          <w:highlight w:val="white"/>
        </w:rPr>
        <w:t xml:space="preserve">            return (new Expression(resultSymbol, null, null));</w:t>
      </w:r>
    </w:p>
    <w:p w14:paraId="6F9821F2" w14:textId="77777777" w:rsidR="00A842D8" w:rsidRPr="00A842D8" w:rsidRDefault="00A842D8" w:rsidP="00A842D8">
      <w:pPr>
        <w:pStyle w:val="Code"/>
        <w:rPr>
          <w:highlight w:val="white"/>
        </w:rPr>
      </w:pPr>
      <w:r w:rsidRPr="00A842D8">
        <w:rPr>
          <w:highlight w:val="white"/>
        </w:rPr>
        <w:t xml:space="preserve">          }</w:t>
      </w:r>
    </w:p>
    <w:p w14:paraId="3A5B3774" w14:textId="77777777" w:rsidR="00A842D8" w:rsidRPr="00A842D8" w:rsidRDefault="00A842D8" w:rsidP="00A842D8">
      <w:pPr>
        <w:pStyle w:val="Code"/>
        <w:rPr>
          <w:highlight w:val="white"/>
        </w:rPr>
      </w:pPr>
      <w:r w:rsidRPr="00A842D8">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D5134" w:rsidR="00C8332E" w:rsidRPr="00903DBA" w:rsidRDefault="00BA56BE" w:rsidP="00BA56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lastRenderedPageBreak/>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847C649" w:rsidR="00F0216C" w:rsidRPr="00903DBA" w:rsidRDefault="00F0216C" w:rsidP="00F0216C">
      <w:pPr>
        <w:pStyle w:val="Code"/>
        <w:rPr>
          <w:highlight w:val="white"/>
        </w:rPr>
      </w:pPr>
      <w:r w:rsidRPr="00903DBA">
        <w:rPr>
          <w:highlight w:val="white"/>
        </w:rPr>
        <w:t xml:space="preserve">      if (symbol.Value is StaticAddress</w:t>
      </w:r>
      <w:r w:rsidR="00333A40">
        <w:rPr>
          <w:highlight w:val="white"/>
        </w:rPr>
        <w:t xml:space="preserve"> </w:t>
      </w:r>
      <w:r w:rsidR="00333A40" w:rsidRPr="00903DBA">
        <w:rPr>
          <w:highlight w:val="white"/>
        </w:rPr>
        <w:t>staticAddress</w:t>
      </w:r>
      <w:r w:rsidRPr="00903DBA">
        <w:rPr>
          <w:highlight w:val="white"/>
        </w:rPr>
        <w:t>) {</w:t>
      </w:r>
    </w:p>
    <w:p w14:paraId="2E8B5FF4" w14:textId="77777777" w:rsidR="00F0216C" w:rsidRPr="00903DBA" w:rsidRDefault="00F0216C" w:rsidP="00F0216C">
      <w:pPr>
        <w:pStyle w:val="Code"/>
        <w:rPr>
          <w:highlight w:val="white"/>
        </w:rPr>
      </w:pPr>
      <w:r w:rsidRPr="00903DBA">
        <w:rPr>
          <w:highlight w:val="white"/>
        </w:rPr>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t xml:space="preserve">      }</w:t>
      </w:r>
    </w:p>
    <w:p w14:paraId="6986E6E6" w14:textId="77777777" w:rsidR="00F0216C" w:rsidRPr="00903DBA" w:rsidRDefault="00F0216C" w:rsidP="00F0216C">
      <w:pPr>
        <w:pStyle w:val="Code"/>
        <w:rPr>
          <w:highlight w:val="white"/>
        </w:rPr>
      </w:pPr>
    </w:p>
    <w:p w14:paraId="7754E29D" w14:textId="626C60C0"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4F0C0A3E" w:rsidR="00F0216C" w:rsidRPr="00903DBA" w:rsidRDefault="000B4C7E" w:rsidP="000B4C7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21201269"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002B577C">
        <w:rPr>
          <w:highlight w:val="white"/>
        </w:rPr>
        <w:t xml:space="preserve"> (‘&amp;’)</w:t>
      </w:r>
      <w:r w:rsidRPr="00903DBA">
        <w:rPr>
          <w:highlight w:val="white"/>
        </w:rPr>
        <w:t>.</w:t>
      </w:r>
    </w:p>
    <w:p w14:paraId="05689544" w14:textId="77777777" w:rsidR="00473813" w:rsidRDefault="00EE4558" w:rsidP="00473813">
      <w:pPr>
        <w:pStyle w:val="Code"/>
        <w:rPr>
          <w:highlight w:val="white"/>
        </w:rPr>
      </w:pPr>
      <w:r w:rsidRPr="00473813">
        <w:rPr>
          <w:highlight w:val="white"/>
        </w:rPr>
        <w:t xml:space="preserve">    public static Expression Unary(MiddleOperator middleOp,</w:t>
      </w:r>
    </w:p>
    <w:p w14:paraId="207F628E" w14:textId="28CEAEAF" w:rsidR="00EE4558" w:rsidRPr="00473813" w:rsidRDefault="00473813" w:rsidP="00473813">
      <w:pPr>
        <w:pStyle w:val="Code"/>
        <w:rPr>
          <w:highlight w:val="white"/>
        </w:rPr>
      </w:pPr>
      <w:r>
        <w:rPr>
          <w:highlight w:val="white"/>
        </w:rPr>
        <w:t xml:space="preserve">                                  </w:t>
      </w:r>
      <w:r w:rsidR="00EE4558" w:rsidRPr="00473813">
        <w:rPr>
          <w:highlight w:val="white"/>
        </w:rPr>
        <w:t xml:space="preserve"> Expression expression) {</w:t>
      </w:r>
    </w:p>
    <w:p w14:paraId="51F4B415" w14:textId="77777777" w:rsidR="00EE4558" w:rsidRPr="00473813" w:rsidRDefault="00EE4558" w:rsidP="00473813">
      <w:pPr>
        <w:pStyle w:val="Code"/>
        <w:rPr>
          <w:highlight w:val="white"/>
        </w:rPr>
      </w:pPr>
      <w:r w:rsidRPr="00473813">
        <w:rPr>
          <w:highlight w:val="white"/>
        </w:rPr>
        <w:t xml:space="preserve">      Symbol symbol = expression.Symbol;</w:t>
      </w:r>
    </w:p>
    <w:p w14:paraId="5F13DE1A" w14:textId="71E85270" w:rsidR="001E34CD" w:rsidRPr="00903DBA" w:rsidRDefault="001E34CD" w:rsidP="001E34CD">
      <w:pPr>
        <w:rPr>
          <w:highlight w:val="white"/>
        </w:rPr>
      </w:pPr>
      <w:r w:rsidRPr="00903DBA">
        <w:rPr>
          <w:highlight w:val="white"/>
        </w:rPr>
        <w:t xml:space="preserve">If the symbol </w:t>
      </w:r>
      <w:r w:rsidR="008C7B45">
        <w:rPr>
          <w:highlight w:val="white"/>
        </w:rPr>
        <w:t>of the address operator</w:t>
      </w:r>
      <w:r w:rsidRPr="00903DBA">
        <w:rPr>
          <w:highlight w:val="white"/>
        </w:rPr>
        <w:t xml:space="preserv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r w:rsidR="00A206EA">
        <w:rPr>
          <w:highlight w:val="white"/>
        </w:rPr>
        <w:t xml:space="preserve"> For instance, </w:t>
      </w:r>
      <w:r w:rsidR="00D4318D">
        <w:rPr>
          <w:rStyle w:val="KeyWord0"/>
          <w:highlight w:val="white"/>
        </w:rPr>
        <w:t>&lt;k&gt;</w:t>
      </w:r>
      <w:r w:rsidR="00D4318D" w:rsidRPr="00054B5C">
        <w:rPr>
          <w:rStyle w:val="KeyWord0"/>
          <w:highlight w:val="white"/>
        </w:rPr>
        <w:t>&amp;a[i]</w:t>
      </w:r>
      <w:r w:rsidR="00D4318D">
        <w:rPr>
          <w:rStyle w:val="KeyWord0"/>
          <w:highlight w:val="white"/>
        </w:rPr>
        <w:t>&lt;/k&gt;</w:t>
      </w:r>
      <w:r w:rsidR="00054B5C">
        <w:rPr>
          <w:highlight w:val="white"/>
        </w:rPr>
        <w:t xml:space="preserve"> or </w:t>
      </w:r>
      <w:r w:rsidR="00D4318D">
        <w:rPr>
          <w:rStyle w:val="KeyWord0"/>
          <w:highlight w:val="white"/>
        </w:rPr>
        <w:t>&lt;k&gt;</w:t>
      </w:r>
      <w:r w:rsidR="00D4318D" w:rsidRPr="00054B5C">
        <w:rPr>
          <w:rStyle w:val="KeyWord0"/>
          <w:highlight w:val="white"/>
        </w:rPr>
        <w:t>&amp;s.i</w:t>
      </w:r>
      <w:r w:rsidR="00D4318D">
        <w:rPr>
          <w:rStyle w:val="KeyWord0"/>
          <w:highlight w:val="white"/>
        </w:rPr>
        <w:t>&lt;/k&gt;</w:t>
      </w:r>
      <w:r w:rsidR="00054B5C">
        <w:rPr>
          <w:highlight w:val="white"/>
        </w:rPr>
        <w:t>.</w:t>
      </w:r>
    </w:p>
    <w:p w14:paraId="1959850A" w14:textId="77777777" w:rsidR="00342B2A" w:rsidRPr="00342B2A" w:rsidRDefault="00342B2A" w:rsidP="00342B2A">
      <w:pPr>
        <w:pStyle w:val="Code"/>
      </w:pPr>
      <w:r w:rsidRPr="00342B2A">
        <w:t xml:space="preserve">      switch (middleOp) {</w:t>
      </w:r>
    </w:p>
    <w:p w14:paraId="1A518576" w14:textId="147C44BC" w:rsidR="00342B2A" w:rsidRPr="00342B2A" w:rsidRDefault="00342B2A" w:rsidP="00342B2A">
      <w:pPr>
        <w:pStyle w:val="Code"/>
      </w:pPr>
      <w:r w:rsidRPr="00342B2A">
        <w:t xml:space="preserve">        case MiddleOperator.Address:</w:t>
      </w:r>
      <w:r w:rsidR="00AA5F6C">
        <w:t xml:space="preserve"> {</w:t>
      </w:r>
    </w:p>
    <w:p w14:paraId="4479B584" w14:textId="4C5708DB" w:rsidR="00342B2A" w:rsidRPr="00342B2A" w:rsidRDefault="00342B2A" w:rsidP="00342B2A">
      <w:pPr>
        <w:pStyle w:val="Code"/>
      </w:pPr>
      <w:r w:rsidRPr="00342B2A">
        <w:t xml:space="preserve">          </w:t>
      </w:r>
      <w:r w:rsidR="00AA5F6C">
        <w:t xml:space="preserve">  </w:t>
      </w:r>
      <w:r w:rsidRPr="00342B2A">
        <w:t>if (symbol.Value is StaticValue staticValue) { // &amp;a[i], &amp;s.i</w:t>
      </w:r>
    </w:p>
    <w:p w14:paraId="0C3564E5" w14:textId="6B9A5E7E" w:rsidR="00342B2A" w:rsidRPr="00342B2A" w:rsidRDefault="00342B2A" w:rsidP="00342B2A">
      <w:pPr>
        <w:pStyle w:val="Code"/>
      </w:pPr>
      <w:r w:rsidRPr="00342B2A">
        <w:t xml:space="preserve">            </w:t>
      </w:r>
      <w:r w:rsidR="00AA5F6C">
        <w:t xml:space="preserve">  </w:t>
      </w:r>
      <w:r w:rsidRPr="00342B2A">
        <w:t>StaticAddress staticAddress =</w:t>
      </w:r>
    </w:p>
    <w:p w14:paraId="776C53CB" w14:textId="42C4A1D0" w:rsidR="00342B2A" w:rsidRPr="00342B2A" w:rsidRDefault="00342B2A" w:rsidP="00342B2A">
      <w:pPr>
        <w:pStyle w:val="Code"/>
      </w:pPr>
      <w:r w:rsidRPr="00342B2A">
        <w:t xml:space="preserve">              </w:t>
      </w:r>
      <w:r w:rsidR="00AA5F6C">
        <w:t xml:space="preserve">  </w:t>
      </w:r>
      <w:r w:rsidRPr="00342B2A">
        <w:t>new StaticAddress(staticValue.UniqueName, staticValue.Offset);</w:t>
      </w:r>
    </w:p>
    <w:p w14:paraId="11D79234" w14:textId="287574C6" w:rsidR="00342B2A" w:rsidRPr="00342B2A" w:rsidRDefault="00342B2A" w:rsidP="00342B2A">
      <w:pPr>
        <w:pStyle w:val="Code"/>
      </w:pPr>
      <w:r w:rsidRPr="00342B2A">
        <w:t xml:space="preserve">        </w:t>
      </w:r>
      <w:r w:rsidR="00AA5F6C">
        <w:t xml:space="preserve">  </w:t>
      </w:r>
      <w:r w:rsidRPr="00342B2A">
        <w:t xml:space="preserve">    Symbol resultSymbol =</w:t>
      </w:r>
    </w:p>
    <w:p w14:paraId="16108752" w14:textId="214EA5F5" w:rsidR="00342B2A" w:rsidRPr="00342B2A" w:rsidRDefault="00342B2A" w:rsidP="00342B2A">
      <w:pPr>
        <w:pStyle w:val="Code"/>
      </w:pPr>
      <w:r w:rsidRPr="00342B2A">
        <w:t xml:space="preserve">      </w:t>
      </w:r>
      <w:r w:rsidR="00AA5F6C">
        <w:t xml:space="preserve">  </w:t>
      </w:r>
      <w:r w:rsidRPr="00342B2A">
        <w:t xml:space="preserve">        new Symbol(new Type(symbol.Type), staticAddress);</w:t>
      </w:r>
    </w:p>
    <w:p w14:paraId="132411A2" w14:textId="6346B915"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69C53A35" w14:textId="606E5235" w:rsidR="00342B2A" w:rsidRPr="00342B2A" w:rsidRDefault="00342B2A" w:rsidP="00342B2A">
      <w:pPr>
        <w:pStyle w:val="Code"/>
      </w:pPr>
      <w:r w:rsidRPr="00342B2A">
        <w:t xml:space="preserve">  </w:t>
      </w:r>
      <w:r w:rsidR="00AA5F6C">
        <w:t xml:space="preserve">  </w:t>
      </w:r>
      <w:r w:rsidRPr="00342B2A">
        <w:t xml:space="preserve">        }</w:t>
      </w:r>
    </w:p>
    <w:p w14:paraId="5FF630AE" w14:textId="78AF8B65" w:rsidR="00427791" w:rsidRPr="00903DBA" w:rsidRDefault="00427791" w:rsidP="00427791">
      <w:pPr>
        <w:rPr>
          <w:highlight w:val="white"/>
        </w:rPr>
      </w:pPr>
      <w:r w:rsidRPr="00903DBA">
        <w:rPr>
          <w:highlight w:val="white"/>
        </w:rPr>
        <w:t xml:space="preserve">If the symbol is </w:t>
      </w:r>
      <w:r w:rsidR="004360E5">
        <w:rPr>
          <w:highlight w:val="white"/>
        </w:rPr>
        <w:t xml:space="preserve">not a static value, but holds </w:t>
      </w:r>
      <w:r w:rsidRPr="00903DBA">
        <w:rPr>
          <w:highlight w:val="white"/>
        </w:rPr>
        <w:t>extern or static</w:t>
      </w:r>
      <w:r w:rsidR="004360E5">
        <w:rPr>
          <w:highlight w:val="white"/>
        </w:rPr>
        <w:t xml:space="preserve"> storage</w:t>
      </w:r>
      <w:r w:rsidRPr="00903DBA">
        <w:rPr>
          <w:highlight w:val="white"/>
        </w:rPr>
        <w:t>,</w:t>
      </w:r>
      <w:r w:rsidR="009023EB" w:rsidRPr="00903DBA">
        <w:rPr>
          <w:highlight w:val="white"/>
        </w:rPr>
        <w:t xml:space="preserve"> we create a static address,</w:t>
      </w:r>
      <w:r w:rsidR="00BF7245" w:rsidRPr="00903DBA">
        <w:rPr>
          <w:highlight w:val="white"/>
        </w:rPr>
        <w:t xml:space="preserve"> with the symbol name and offset zero.</w:t>
      </w:r>
      <w:r w:rsidR="004360E5">
        <w:rPr>
          <w:highlight w:val="white"/>
        </w:rPr>
        <w:t xml:space="preserve"> For instance, </w:t>
      </w:r>
      <w:r w:rsidR="00D4318D">
        <w:rPr>
          <w:rStyle w:val="KeyWord0"/>
          <w:highlight w:val="white"/>
        </w:rPr>
        <w:t>&lt;k&gt;</w:t>
      </w:r>
      <w:r w:rsidR="00D4318D" w:rsidRPr="004360E5">
        <w:rPr>
          <w:rStyle w:val="KeyWord0"/>
          <w:highlight w:val="white"/>
        </w:rPr>
        <w:t>&amp;</w:t>
      </w:r>
      <w:r w:rsidR="00D4318D">
        <w:rPr>
          <w:rStyle w:val="KeyWord0"/>
          <w:highlight w:val="white"/>
        </w:rPr>
        <w:t>i&lt;/k&gt;</w:t>
      </w:r>
      <w:r w:rsidR="00616350">
        <w:rPr>
          <w:highlight w:val="white"/>
        </w:rPr>
        <w:t xml:space="preserve">, where </w:t>
      </w:r>
      <w:r w:rsidR="00D4318D">
        <w:rPr>
          <w:rStyle w:val="KeyWord0"/>
          <w:highlight w:val="white"/>
        </w:rPr>
        <w:t>&lt;k&gt;</w:t>
      </w:r>
      <w:r w:rsidR="00D4318D" w:rsidRPr="00616350">
        <w:rPr>
          <w:rStyle w:val="KeyWord0"/>
          <w:highlight w:val="white"/>
        </w:rPr>
        <w:t>i</w:t>
      </w:r>
      <w:r w:rsidR="00D4318D">
        <w:rPr>
          <w:rStyle w:val="KeyWord0"/>
          <w:highlight w:val="white"/>
        </w:rPr>
        <w:t>&lt;/k&gt;</w:t>
      </w:r>
      <w:r w:rsidR="00616350">
        <w:rPr>
          <w:highlight w:val="white"/>
        </w:rPr>
        <w:t xml:space="preserve"> holds </w:t>
      </w:r>
      <w:r w:rsidR="0089597B">
        <w:rPr>
          <w:highlight w:val="white"/>
        </w:rPr>
        <w:t>extern or static</w:t>
      </w:r>
      <w:r w:rsidR="00616350">
        <w:rPr>
          <w:highlight w:val="white"/>
        </w:rPr>
        <w:t xml:space="preserve"> storage.</w:t>
      </w:r>
    </w:p>
    <w:p w14:paraId="52F28A71" w14:textId="35C73C6E" w:rsidR="00342B2A" w:rsidRPr="00342B2A" w:rsidRDefault="00AA5F6C" w:rsidP="00342B2A">
      <w:pPr>
        <w:pStyle w:val="Code"/>
      </w:pPr>
      <w:r>
        <w:lastRenderedPageBreak/>
        <w:t xml:space="preserve">  </w:t>
      </w:r>
      <w:r w:rsidR="00342B2A" w:rsidRPr="00342B2A">
        <w:t xml:space="preserve">          else if (symbol.IsExternOrStatic()) { // &amp;i</w:t>
      </w:r>
    </w:p>
    <w:p w14:paraId="3DB5F9E0" w14:textId="54BF85E7" w:rsidR="00342B2A" w:rsidRPr="00342B2A" w:rsidRDefault="00342B2A" w:rsidP="00342B2A">
      <w:pPr>
        <w:pStyle w:val="Code"/>
      </w:pPr>
      <w:r w:rsidRPr="00342B2A">
        <w:t xml:space="preserve">          </w:t>
      </w:r>
      <w:r w:rsidR="00AA5F6C">
        <w:t xml:space="preserve">  </w:t>
      </w:r>
      <w:r w:rsidRPr="00342B2A">
        <w:t xml:space="preserve">  StaticAddress staticAddress =</w:t>
      </w:r>
    </w:p>
    <w:p w14:paraId="093FE4A3" w14:textId="421DB653" w:rsidR="00342B2A" w:rsidRPr="00342B2A" w:rsidRDefault="00342B2A" w:rsidP="00342B2A">
      <w:pPr>
        <w:pStyle w:val="Code"/>
      </w:pPr>
      <w:r w:rsidRPr="00342B2A">
        <w:t xml:space="preserve">        </w:t>
      </w:r>
      <w:r w:rsidR="00AA5F6C">
        <w:t xml:space="preserve">  </w:t>
      </w:r>
      <w:r w:rsidRPr="00342B2A">
        <w:t xml:space="preserve">      new StaticAddress(symbol.UniqueName, 0);</w:t>
      </w:r>
    </w:p>
    <w:p w14:paraId="73330805" w14:textId="1CB19BCE" w:rsidR="00342B2A" w:rsidRPr="00342B2A" w:rsidRDefault="00342B2A" w:rsidP="00342B2A">
      <w:pPr>
        <w:pStyle w:val="Code"/>
      </w:pPr>
      <w:r w:rsidRPr="00342B2A">
        <w:t xml:space="preserve">      </w:t>
      </w:r>
      <w:r w:rsidR="00AA5F6C">
        <w:t xml:space="preserve">  </w:t>
      </w:r>
      <w:r w:rsidRPr="00342B2A">
        <w:t xml:space="preserve">      Symbol resultSymbol =</w:t>
      </w:r>
    </w:p>
    <w:p w14:paraId="07C79A9C" w14:textId="2432685C" w:rsidR="00342B2A" w:rsidRPr="00342B2A" w:rsidRDefault="00342B2A" w:rsidP="00342B2A">
      <w:pPr>
        <w:pStyle w:val="Code"/>
      </w:pPr>
      <w:r w:rsidRPr="00342B2A">
        <w:t xml:space="preserve">    </w:t>
      </w:r>
      <w:r w:rsidR="00AA5F6C">
        <w:t xml:space="preserve">  </w:t>
      </w:r>
      <w:r w:rsidRPr="00342B2A">
        <w:t xml:space="preserve">          new Symbol(new Type(symbol.Type), staticAddress);</w:t>
      </w:r>
    </w:p>
    <w:p w14:paraId="0F8310A4" w14:textId="48BDDBCE"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32221F5F" w14:textId="0AFC563D" w:rsidR="00342B2A" w:rsidRDefault="00AA5F6C" w:rsidP="00342B2A">
      <w:pPr>
        <w:pStyle w:val="Code"/>
      </w:pPr>
      <w:r>
        <w:t xml:space="preserve">  </w:t>
      </w:r>
      <w:r w:rsidR="00342B2A" w:rsidRPr="00342B2A">
        <w:t xml:space="preserve">          }</w:t>
      </w:r>
    </w:p>
    <w:p w14:paraId="1DE23690" w14:textId="7A62DDFF" w:rsidR="00AA5F6C" w:rsidRPr="00342B2A" w:rsidRDefault="00AA5F6C" w:rsidP="00342B2A">
      <w:pPr>
        <w:pStyle w:val="Code"/>
      </w:pPr>
      <w:r>
        <w:t xml:space="preserve">          }</w:t>
      </w:r>
    </w:p>
    <w:p w14:paraId="621A5767" w14:textId="77777777" w:rsidR="00342B2A" w:rsidRPr="00342B2A" w:rsidRDefault="00342B2A" w:rsidP="00342B2A">
      <w:pPr>
        <w:pStyle w:val="Code"/>
      </w:pPr>
      <w:r w:rsidRPr="00342B2A">
        <w:t xml:space="preserve">          break;</w:t>
      </w:r>
    </w:p>
    <w:p w14:paraId="1EE630D8" w14:textId="5DED2516" w:rsidR="00473813" w:rsidRPr="00342B2A" w:rsidRDefault="00473813" w:rsidP="00342B2A">
      <w:pPr>
        <w:pStyle w:val="Code"/>
        <w:rPr>
          <w:highlight w:val="white"/>
        </w:rPr>
      </w:pPr>
    </w:p>
    <w:p w14:paraId="7A0E62E0" w14:textId="0D24C513" w:rsidR="00342B2A" w:rsidRPr="00342B2A" w:rsidRDefault="00342B2A" w:rsidP="00342B2A">
      <w:pPr>
        <w:pStyle w:val="Code"/>
      </w:pPr>
      <w:r w:rsidRPr="00342B2A">
        <w:t xml:space="preserve">        case MiddleOperator.Dereference:</w:t>
      </w:r>
      <w:r w:rsidR="00AA5F6C">
        <w:t xml:space="preserve"> {</w:t>
      </w:r>
    </w:p>
    <w:p w14:paraId="14F42BBB" w14:textId="2F2C972E" w:rsidR="00342B2A" w:rsidRPr="00342B2A" w:rsidRDefault="00AA5F6C" w:rsidP="00342B2A">
      <w:pPr>
        <w:pStyle w:val="Code"/>
      </w:pPr>
      <w:r>
        <w:t xml:space="preserve">  </w:t>
      </w:r>
      <w:r w:rsidR="00342B2A" w:rsidRPr="00342B2A">
        <w:t xml:space="preserve">          if (symbol.Value is StaticAddress</w:t>
      </w:r>
      <w:r w:rsidR="00EA7FDC">
        <w:t xml:space="preserve"> </w:t>
      </w:r>
      <w:r w:rsidR="00EA7FDC" w:rsidRPr="00342B2A">
        <w:t>staticAddress</w:t>
      </w:r>
      <w:r w:rsidR="00342B2A" w:rsidRPr="00342B2A">
        <w:t>) {</w:t>
      </w:r>
    </w:p>
    <w:p w14:paraId="4A59A011" w14:textId="3B9CEF02" w:rsidR="00AA5F6C" w:rsidRPr="00342B2A" w:rsidRDefault="00342B2A" w:rsidP="00342B2A">
      <w:pPr>
        <w:pStyle w:val="Code"/>
      </w:pPr>
      <w:r w:rsidRPr="00342B2A">
        <w:t xml:space="preserve">  </w:t>
      </w:r>
      <w:r w:rsidR="00AA5F6C">
        <w:t xml:space="preserve">  </w:t>
      </w:r>
      <w:r w:rsidRPr="00342B2A">
        <w:t xml:space="preserve">          StaticValue staticValue =</w:t>
      </w:r>
    </w:p>
    <w:p w14:paraId="5F6B9382" w14:textId="77777777" w:rsidR="00AA5F6C" w:rsidRDefault="00342B2A" w:rsidP="00342B2A">
      <w:pPr>
        <w:pStyle w:val="Code"/>
      </w:pPr>
      <w:r w:rsidRPr="00342B2A">
        <w:t xml:space="preserve">    </w:t>
      </w:r>
      <w:r w:rsidR="00AA5F6C">
        <w:t xml:space="preserve">  </w:t>
      </w:r>
      <w:r w:rsidRPr="00342B2A">
        <w:t xml:space="preserve">          new StaticValue(staticAddress.UniqueName,</w:t>
      </w:r>
    </w:p>
    <w:p w14:paraId="50D8BFC9" w14:textId="2DB0D002" w:rsidR="00342B2A" w:rsidRPr="00342B2A" w:rsidRDefault="00AA5F6C" w:rsidP="00342B2A">
      <w:pPr>
        <w:pStyle w:val="Code"/>
      </w:pPr>
      <w:r>
        <w:t xml:space="preserve">                               </w:t>
      </w:r>
      <w:r w:rsidR="00342B2A" w:rsidRPr="00342B2A">
        <w:t xml:space="preserve"> staticAddress.Offset);</w:t>
      </w:r>
    </w:p>
    <w:p w14:paraId="26426D78" w14:textId="0BCDB39B" w:rsidR="00342B2A" w:rsidRPr="00342B2A" w:rsidRDefault="00342B2A" w:rsidP="00342B2A">
      <w:pPr>
        <w:pStyle w:val="Code"/>
      </w:pPr>
      <w:r w:rsidRPr="00342B2A">
        <w:t xml:space="preserve">      </w:t>
      </w:r>
      <w:r w:rsidR="00AA5F6C">
        <w:t xml:space="preserve">  </w:t>
      </w:r>
      <w:r w:rsidRPr="00342B2A">
        <w:t xml:space="preserve">      Symbol resultSymbol =</w:t>
      </w:r>
    </w:p>
    <w:p w14:paraId="5D6E5A33" w14:textId="7B64D0CF" w:rsidR="00342B2A" w:rsidRPr="00342B2A" w:rsidRDefault="00342B2A" w:rsidP="00342B2A">
      <w:pPr>
        <w:pStyle w:val="Code"/>
      </w:pPr>
      <w:r w:rsidRPr="00342B2A">
        <w:t xml:space="preserve">        </w:t>
      </w:r>
      <w:r w:rsidR="00AA5F6C">
        <w:t xml:space="preserve">  </w:t>
      </w:r>
      <w:r w:rsidRPr="00342B2A">
        <w:t xml:space="preserve">      new Symbol(new Type(symbol.Type), staticValue);</w:t>
      </w:r>
    </w:p>
    <w:p w14:paraId="6D874CE9" w14:textId="013671B0"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7A9E868B" w14:textId="39A5702C" w:rsidR="00342B2A" w:rsidRDefault="00342B2A" w:rsidP="00342B2A">
      <w:pPr>
        <w:pStyle w:val="Code"/>
      </w:pPr>
      <w:r w:rsidRPr="00342B2A">
        <w:t xml:space="preserve">          </w:t>
      </w:r>
      <w:r w:rsidR="00AA5F6C">
        <w:t xml:space="preserve">  </w:t>
      </w:r>
      <w:r w:rsidRPr="00342B2A">
        <w:t>}</w:t>
      </w:r>
    </w:p>
    <w:p w14:paraId="375FAEE1" w14:textId="4D89F2E4" w:rsidR="00AA5F6C" w:rsidRPr="00342B2A" w:rsidRDefault="00AA5F6C" w:rsidP="00342B2A">
      <w:pPr>
        <w:pStyle w:val="Code"/>
      </w:pPr>
      <w:r>
        <w:t xml:space="preserve">          }</w:t>
      </w:r>
    </w:p>
    <w:p w14:paraId="2E9C8519" w14:textId="77777777" w:rsidR="00342B2A" w:rsidRPr="00342B2A" w:rsidRDefault="00342B2A" w:rsidP="00342B2A">
      <w:pPr>
        <w:pStyle w:val="Code"/>
      </w:pPr>
      <w:r w:rsidRPr="00342B2A">
        <w:t xml:space="preserve">          break;</w:t>
      </w:r>
    </w:p>
    <w:p w14:paraId="45AADAA3" w14:textId="77777777" w:rsidR="00342B2A" w:rsidRPr="00342B2A" w:rsidRDefault="00342B2A" w:rsidP="00342B2A">
      <w:pPr>
        <w:pStyle w:val="Code"/>
      </w:pPr>
      <w:r w:rsidRPr="00342B2A">
        <w:t xml:space="preserve">      }</w:t>
      </w:r>
    </w:p>
    <w:p w14:paraId="6DB49794" w14:textId="77777777" w:rsidR="00342B2A" w:rsidRPr="00342B2A" w:rsidRDefault="00342B2A" w:rsidP="00342B2A">
      <w:pPr>
        <w:pStyle w:val="Code"/>
        <w:rPr>
          <w:highlight w:val="white"/>
        </w:rPr>
      </w:pPr>
    </w:p>
    <w:p w14:paraId="7FEC7F65" w14:textId="77777777" w:rsidR="00473813" w:rsidRPr="00473813" w:rsidRDefault="00473813" w:rsidP="00473813">
      <w:pPr>
        <w:pStyle w:val="Code"/>
        <w:rPr>
          <w:highlight w:val="white"/>
        </w:rPr>
      </w:pPr>
      <w:r w:rsidRPr="00473813">
        <w:rPr>
          <w:highlight w:val="white"/>
        </w:rPr>
        <w:t xml:space="preserve">      return null;</w:t>
      </w:r>
    </w:p>
    <w:p w14:paraId="2EE036FC" w14:textId="77777777" w:rsidR="00473813" w:rsidRPr="00473813" w:rsidRDefault="00473813" w:rsidP="00473813">
      <w:pPr>
        <w:pStyle w:val="Code"/>
        <w:rPr>
          <w:highlight w:val="white"/>
        </w:rPr>
      </w:pPr>
      <w:r w:rsidRPr="00473813">
        <w:rPr>
          <w:highlight w:val="white"/>
        </w:rPr>
        <w:t xml:space="preserve">    }</w:t>
      </w:r>
    </w:p>
    <w:p w14:paraId="6AAA2D99" w14:textId="77777777" w:rsidR="00473813" w:rsidRPr="00473813" w:rsidRDefault="00473813" w:rsidP="00473813">
      <w:pPr>
        <w:pStyle w:val="Code"/>
        <w:rPr>
          <w:highlight w:val="white"/>
        </w:rPr>
      </w:pPr>
      <w:r w:rsidRPr="00473813">
        <w:rPr>
          <w:highlight w:val="white"/>
        </w:rPr>
        <w:t xml:space="preserve">  }</w:t>
      </w:r>
    </w:p>
    <w:p w14:paraId="1C69A70D" w14:textId="1DA42E6F" w:rsidR="00B838C8" w:rsidRPr="00473813" w:rsidRDefault="00473813" w:rsidP="00473813">
      <w:pPr>
        <w:pStyle w:val="Code"/>
      </w:pPr>
      <w:r w:rsidRPr="00473813">
        <w:rPr>
          <w:highlight w:val="white"/>
        </w:rPr>
        <w:t>}</w:t>
      </w:r>
    </w:p>
    <w:bookmarkEnd w:id="474"/>
    <w:p w14:paraId="240CCCC5" w14:textId="407CD096" w:rsidR="00EF74E4" w:rsidRPr="00903DBA" w:rsidRDefault="00CC1DF4" w:rsidP="0060539D">
      <w:pPr>
        <w:pStyle w:val="Heading1"/>
      </w:pPr>
      <w:r>
        <w:lastRenderedPageBreak/>
        <w:t>&lt;h1&gt;</w:t>
      </w:r>
      <w:bookmarkStart w:id="478" w:name="_Toc93320559"/>
      <w:r w:rsidRPr="00903DBA">
        <w:t>Initialization</w:t>
      </w:r>
      <w:bookmarkEnd w:id="478"/>
      <w:r>
        <w:t>&lt;/h1&gt;</w:t>
      </w:r>
    </w:p>
    <w:p w14:paraId="3E8BC185" w14:textId="762015B6" w:rsidR="00CE2068" w:rsidRDefault="00A5295F" w:rsidP="00A5295F">
      <w:r w:rsidRPr="00903DBA">
        <w:t xml:space="preserve">In C, it is possible to initialize simple and compound variables. Therefore, we need </w:t>
      </w:r>
      <w:ins w:id="479" w:author="Stefan Bjornander" w:date="2015-04-25T17:28:00Z">
        <w:r w:rsidRPr="00903DBA">
          <w:t xml:space="preserve">to check that </w:t>
        </w:r>
      </w:ins>
      <w:del w:id="480" w:author="Stefan Bjornander" w:date="2015-04-25T17:28:00Z">
        <w:r w:rsidRPr="00903DBA" w:rsidDel="00A35C17">
          <w:delText>a way to make sure</w:delText>
        </w:r>
      </w:del>
      <w:ins w:id="481" w:author="Stefan Bjornander" w:date="2015-04-25T17:27:00Z">
        <w:r w:rsidRPr="00903DBA">
          <w:t xml:space="preserve">the </w:t>
        </w:r>
      </w:ins>
      <w:r w:rsidRPr="00903DBA">
        <w:t xml:space="preserve">initialized </w:t>
      </w:r>
      <w:ins w:id="482" w:author="Stefan Bjornander" w:date="2015-04-25T17:28:00Z">
        <w:r w:rsidRPr="00903DBA">
          <w:t>value has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 xml:space="preserve">They perform the same task: matching a type against an initializer. However, </w:t>
      </w:r>
      <w:r w:rsidR="008173E4">
        <w:t xml:space="preserve">the result of a </w:t>
      </w:r>
      <w:r w:rsidR="005B5DC9" w:rsidRPr="00903DBA">
        <w:t>s</w:t>
      </w:r>
      <w:r w:rsidRPr="00903DBA">
        <w:t xml:space="preserve">tatic initialization </w:t>
      </w:r>
      <w:r w:rsidR="008173E4">
        <w:t xml:space="preserve">is </w:t>
      </w:r>
      <w:r w:rsidRPr="00903DBA">
        <w:t xml:space="preserve">a </w:t>
      </w:r>
      <w:r w:rsidR="003041E2" w:rsidRPr="00903DBA">
        <w:t>memory block</w:t>
      </w:r>
      <w:r w:rsidR="005B5DC9" w:rsidRPr="00903DBA">
        <w:t xml:space="preserve"> while</w:t>
      </w:r>
      <w:r w:rsidRPr="00903DBA">
        <w:t xml:space="preserve"> </w:t>
      </w:r>
      <w:r w:rsidR="008173E4">
        <w:t xml:space="preserve">the result of an </w:t>
      </w:r>
      <w:r w:rsidR="00C92803">
        <w:t>auto</w:t>
      </w:r>
      <w:r w:rsidRPr="00903DBA">
        <w:t xml:space="preserve"> initialization</w:t>
      </w:r>
      <w:r w:rsidR="008173E4">
        <w:t xml:space="preserve"> is</w:t>
      </w:r>
      <w:r w:rsidRPr="00903DBA">
        <w:t xml:space="preserve">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 that is, the list may hold sub lists.</w:t>
      </w:r>
      <w:r w:rsidR="00652A1C">
        <w:t xml:space="preserve"> Moreover, the initialization values must be constant in the static case while they can be constant or variable in the auto case.</w:t>
      </w:r>
      <w:r w:rsidR="00321951">
        <w:t xml:space="preserve"> </w:t>
      </w:r>
      <w:r w:rsidR="00975CE9">
        <w:t xml:space="preserve">An initialization list can be represented by a simple list </w:t>
      </w:r>
      <w:r w:rsidR="00F77E59">
        <w:t>o</w:t>
      </w:r>
      <w:r w:rsidR="00975CE9">
        <w:t>r a compound list:</w:t>
      </w:r>
    </w:p>
    <w:p w14:paraId="1E6277FA" w14:textId="6A69AE6A" w:rsidR="00D4318D" w:rsidRPr="00975CE9" w:rsidRDefault="00D4318D" w:rsidP="00975CE9">
      <w:pPr>
        <w:pStyle w:val="Code"/>
        <w:rPr>
          <w:rStyle w:val="KeyWord0"/>
          <w:b w:val="0"/>
        </w:rPr>
      </w:pPr>
      <w:r>
        <w:rPr>
          <w:rStyle w:val="KeyWord0"/>
          <w:b w:val="0"/>
        </w:rPr>
        <w:t>&lt;k&gt;</w:t>
      </w: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p>
    <w:p w14:paraId="0C379900" w14:textId="129B05ED" w:rsidR="00975CE9" w:rsidRPr="00975CE9" w:rsidRDefault="00D4318D" w:rsidP="00975CE9">
      <w:pPr>
        <w:pStyle w:val="Code"/>
      </w:pP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r>
        <w:rPr>
          <w:rStyle w:val="KeyWord0"/>
          <w:b w:val="0"/>
        </w:rPr>
        <w:t>&lt;/k&gt;</w:t>
      </w:r>
      <w:r w:rsidR="00975CE9" w:rsidRPr="00975CE9">
        <w:t>;</w:t>
      </w:r>
    </w:p>
    <w:p w14:paraId="12229560" w14:textId="3BF00C1E" w:rsidR="00A5295F" w:rsidRPr="00903DBA" w:rsidRDefault="00CC1DF4">
      <w:pPr>
        <w:pStyle w:val="Heading3"/>
        <w:rPr>
          <w:ins w:id="483" w:author="Stefan Bjornander" w:date="2015-04-25T17:33:00Z"/>
        </w:rPr>
        <w:pPrChange w:id="484" w:author="Stefan Bjornander" w:date="2015-04-25T17:33:00Z">
          <w:pPr>
            <w:pStyle w:val="Code"/>
          </w:pPr>
        </w:pPrChange>
      </w:pPr>
      <w:r>
        <w:t>&lt;h3&gt;</w:t>
      </w:r>
      <w:bookmarkStart w:id="485" w:name="_Toc93320560"/>
      <w:r w:rsidRPr="00903DBA">
        <w:t>Auto</w:t>
      </w:r>
      <w:ins w:id="486" w:author="Stefan Bjornander" w:date="2015-04-25T17:33:00Z">
        <w:r w:rsidRPr="00903DBA">
          <w:t xml:space="preserve"> </w:t>
        </w:r>
      </w:ins>
      <w:r w:rsidRPr="00903DBA">
        <w:t>Initialization</w:t>
      </w:r>
      <w:bookmarkEnd w:id="485"/>
      <w:r>
        <w:t>&lt;/h3&gt;</w:t>
      </w:r>
    </w:p>
    <w:p w14:paraId="53C92E22" w14:textId="3253FDE6" w:rsidR="00A5295F" w:rsidRDefault="00A5295F" w:rsidP="00A5295F">
      <w:ins w:id="487" w:author="Stefan Bjornander" w:date="2015-04-25T17:34:00Z">
        <w:r w:rsidRPr="00903DBA">
          <w:t xml:space="preserve">Since </w:t>
        </w:r>
      </w:ins>
      <w:r w:rsidR="0016113E">
        <w:t>auto</w:t>
      </w:r>
      <w:ins w:id="488" w:author="Stefan Bjornander" w:date="2015-04-25T17:34:00Z">
        <w:r w:rsidRPr="00903DBA">
          <w:t xml:space="preserve"> </w:t>
        </w:r>
      </w:ins>
      <w:r w:rsidRPr="00903DBA">
        <w:t>initialization</w:t>
      </w:r>
      <w:ins w:id="489" w:author="Stefan Bjornander" w:date="2015-04-25T17:34:00Z">
        <w:r w:rsidRPr="00903DBA">
          <w:t xml:space="preserve"> value can be non-</w:t>
        </w:r>
      </w:ins>
      <w:ins w:id="490" w:author="Stefan Bjornander" w:date="2015-04-25T17:46:00Z">
        <w:r w:rsidRPr="00903DBA">
          <w:t>constant</w:t>
        </w:r>
      </w:ins>
      <w:ins w:id="491" w:author="Stefan Bjornander" w:date="2015-04-25T17:34:00Z">
        <w:r w:rsidRPr="00903DBA">
          <w:t xml:space="preserve">, </w:t>
        </w:r>
      </w:ins>
      <w:ins w:id="492" w:author="Stefan Bjornander" w:date="2015-04-25T17:46:00Z">
        <w:r w:rsidRPr="00903DBA">
          <w:t>a se</w:t>
        </w:r>
      </w:ins>
      <w:r w:rsidRPr="00903DBA">
        <w:t>quence</w:t>
      </w:r>
      <w:ins w:id="493" w:author="Stefan Bjornander" w:date="2015-04-25T17:46:00Z">
        <w:r w:rsidRPr="00903DBA">
          <w:t xml:space="preserve"> of assign</w:t>
        </w:r>
      </w:ins>
      <w:r w:rsidRPr="00903DBA">
        <w:t>ment</w:t>
      </w:r>
      <w:ins w:id="494" w:author="Stefan Bjornander" w:date="2015-04-25T17:46:00Z">
        <w:r w:rsidRPr="00903DBA">
          <w:t xml:space="preserve"> instruction</w:t>
        </w:r>
      </w:ins>
      <w:ins w:id="495" w:author="Stefan Bjornander" w:date="2015-04-25T18:25:00Z">
        <w:r w:rsidRPr="00903DBA">
          <w:t>s</w:t>
        </w:r>
      </w:ins>
      <w:ins w:id="496" w:author="Stefan Bjornander" w:date="2015-04-25T17:46:00Z">
        <w:r w:rsidRPr="00903DBA">
          <w:t xml:space="preserve"> is added</w:t>
        </w:r>
      </w:ins>
      <w:r w:rsidRPr="00903DBA">
        <w:t xml:space="preserve"> to the </w:t>
      </w:r>
      <w:ins w:id="497" w:author="Stefan Bjornander" w:date="2015-04-25T17:46:00Z">
        <w:r w:rsidRPr="00903DBA">
          <w:t>mid</w:t>
        </w:r>
      </w:ins>
      <w:ins w:id="498" w:author="Stefan Bjornander" w:date="2015-04-25T18:25:00Z">
        <w:r w:rsidRPr="00903DBA">
          <w:t>dle</w:t>
        </w:r>
      </w:ins>
      <w:ins w:id="499" w:author="Stefan Bjornander" w:date="2015-04-25T17:46:00Z">
        <w:r w:rsidRPr="00903DBA">
          <w:t xml:space="preserve"> code.</w:t>
        </w:r>
      </w:ins>
    </w:p>
    <w:p w14:paraId="16FB0090" w14:textId="05032B25" w:rsidR="00C32DA1" w:rsidRDefault="004258E3" w:rsidP="00A5295F">
      <w:r>
        <w:t xml:space="preserve">One particular problem when initializing an auto value is </w:t>
      </w:r>
      <w:r w:rsidR="00C32DA1">
        <w:t xml:space="preserve">that </w:t>
      </w:r>
      <w:r>
        <w:t xml:space="preserve">an initialization list may hold function calls. For </w:t>
      </w:r>
      <w:r w:rsidR="00C32DA1">
        <w:t xml:space="preserve">instance, in the </w:t>
      </w:r>
      <w:r w:rsidR="00BA7E06">
        <w:t xml:space="preserve">generated code for the </w:t>
      </w:r>
      <w:r w:rsidR="00C32DA1">
        <w:t xml:space="preserve">following </w:t>
      </w:r>
      <w:r w:rsidR="00BA7E06">
        <w:t xml:space="preserve">initialization, the first index of the array is assigned the value 31, the </w:t>
      </w:r>
      <w:r w:rsidR="00C06322">
        <w:t>generated code for the second value include</w:t>
      </w:r>
      <w:r w:rsidR="005A7A1C">
        <w:t>s</w:t>
      </w:r>
      <w:r w:rsidR="00C06322">
        <w:t xml:space="preserve"> the call to </w:t>
      </w:r>
      <w:r w:rsidR="00D4318D">
        <w:rPr>
          <w:rStyle w:val="KeyWord0"/>
        </w:rPr>
        <w:t>&lt;k&gt;</w:t>
      </w:r>
      <w:r w:rsidR="00D4318D" w:rsidRPr="00C06322">
        <w:rPr>
          <w:rStyle w:val="KeyWord0"/>
        </w:rPr>
        <w:t>isLeapYear</w:t>
      </w:r>
      <w:r w:rsidR="00D4318D">
        <w:rPr>
          <w:rStyle w:val="KeyWord0"/>
        </w:rPr>
        <w:t>&lt;/k&gt;</w:t>
      </w:r>
      <w:r w:rsidR="00C06322">
        <w:t xml:space="preserve">, which overwrites the first value. To prevent that from happening, we need to add the parameter </w:t>
      </w:r>
      <w:r w:rsidR="00D4318D">
        <w:rPr>
          <w:rStyle w:val="KeyWord0"/>
        </w:rPr>
        <w:t>&lt;k&gt;</w:t>
      </w:r>
      <w:r w:rsidR="00D4318D" w:rsidRPr="00C06322">
        <w:rPr>
          <w:rStyle w:val="KeyWord0"/>
        </w:rPr>
        <w:t>extraOffset</w:t>
      </w:r>
      <w:r w:rsidR="00D4318D">
        <w:rPr>
          <w:rStyle w:val="KeyWord0"/>
        </w:rPr>
        <w:t>&lt;/k&gt;</w:t>
      </w:r>
      <w:r w:rsidR="00C06322">
        <w:t xml:space="preserve">, and </w:t>
      </w:r>
      <w:r w:rsidR="00BC3B83">
        <w:t>add it to all function calls of the generated code.</w:t>
      </w:r>
      <w:r w:rsidR="00B51F51">
        <w:t xml:space="preserve"> In this way, the generated code take place on an address after the first value, preventing </w:t>
      </w:r>
      <w:r w:rsidR="005A7A1C">
        <w:t xml:space="preserve">the first value </w:t>
      </w:r>
      <w:r w:rsidR="00B51F51">
        <w:t>from being overwritten.</w:t>
      </w:r>
    </w:p>
    <w:p w14:paraId="47654B3E" w14:textId="77777777" w:rsidR="000A4D2D" w:rsidRDefault="000A4D2D" w:rsidP="000A4D2D">
      <w:pPr>
        <w:pStyle w:val="Code"/>
      </w:pPr>
      <w:r>
        <w:t>int monthLengths[] = {31, isLeapYear(year) ? 29 : 28, 31,</w:t>
      </w:r>
    </w:p>
    <w:p w14:paraId="5B402530" w14:textId="12E7D502" w:rsidR="004258E3" w:rsidRPr="00903DBA" w:rsidRDefault="000A4D2D" w:rsidP="000A4D2D">
      <w:pPr>
        <w:pStyle w:val="Code"/>
      </w:pPr>
      <w:r>
        <w:t xml:space="preserve">                      30, 31, 30, 30, 31, 30, 31, 30, 31}</w:t>
      </w:r>
      <w:r w:rsidR="00BA7E06">
        <w:t>;</w:t>
      </w:r>
    </w:p>
    <w:p w14:paraId="5187DC74" w14:textId="11D221A1" w:rsidR="002C3770" w:rsidRPr="00903DBA" w:rsidRDefault="000274D4" w:rsidP="00E03072">
      <w:pPr>
        <w:pStyle w:val="CodeHeader"/>
      </w:pPr>
      <w:r>
        <w:rPr>
          <w:highlight w:val="white"/>
        </w:rPr>
        <w:t>&lt;ch&gt;</w:t>
      </w:r>
      <w:r w:rsidRPr="00903DBA">
        <w:rPr>
          <w:highlight w:val="white"/>
        </w:rPr>
        <w:t>GenerateAutoInitializer</w:t>
      </w:r>
      <w:r>
        <w:rPr>
          <w:highlight w:val="white"/>
        </w:rPr>
        <w:t>.</w:t>
      </w:r>
      <w:r w:rsidRPr="00903DBA">
        <w:t>cs</w:t>
      </w:r>
      <w:r>
        <w:t>&lt;/ch&gt;</w:t>
      </w:r>
    </w:p>
    <w:p w14:paraId="16DBA8CD" w14:textId="77777777" w:rsidR="009F5099" w:rsidRPr="009F5099" w:rsidRDefault="009F5099" w:rsidP="009F5099">
      <w:pPr>
        <w:pStyle w:val="Code"/>
        <w:rPr>
          <w:highlight w:val="white"/>
        </w:rPr>
      </w:pPr>
      <w:r w:rsidRPr="009F5099">
        <w:rPr>
          <w:highlight w:val="white"/>
        </w:rPr>
        <w:t>using System.Numerics;</w:t>
      </w:r>
    </w:p>
    <w:p w14:paraId="03E76D6F" w14:textId="77777777" w:rsidR="009F5099" w:rsidRPr="009F5099" w:rsidRDefault="009F5099" w:rsidP="009F5099">
      <w:pPr>
        <w:pStyle w:val="Code"/>
        <w:rPr>
          <w:highlight w:val="white"/>
        </w:rPr>
      </w:pPr>
      <w:r w:rsidRPr="009F5099">
        <w:rPr>
          <w:highlight w:val="white"/>
        </w:rPr>
        <w:t>using System.Collections.Generic;</w:t>
      </w:r>
    </w:p>
    <w:p w14:paraId="605DEE33" w14:textId="77777777" w:rsidR="009F5099" w:rsidRPr="009F5099" w:rsidRDefault="009F5099" w:rsidP="009F5099">
      <w:pPr>
        <w:pStyle w:val="Code"/>
        <w:rPr>
          <w:highlight w:val="white"/>
        </w:rPr>
      </w:pPr>
    </w:p>
    <w:p w14:paraId="0E88012F" w14:textId="77777777" w:rsidR="009F5099" w:rsidRPr="009F5099" w:rsidRDefault="009F5099" w:rsidP="009F5099">
      <w:pPr>
        <w:pStyle w:val="Code"/>
        <w:rPr>
          <w:highlight w:val="white"/>
        </w:rPr>
      </w:pPr>
      <w:r w:rsidRPr="009F5099">
        <w:rPr>
          <w:highlight w:val="white"/>
        </w:rPr>
        <w:t>namespace CCompiler {</w:t>
      </w:r>
    </w:p>
    <w:p w14:paraId="12A215B5" w14:textId="77777777" w:rsidR="009F5099" w:rsidRPr="009F5099" w:rsidRDefault="009F5099" w:rsidP="009F5099">
      <w:pPr>
        <w:pStyle w:val="Code"/>
        <w:rPr>
          <w:highlight w:val="white"/>
        </w:rPr>
      </w:pPr>
      <w:r w:rsidRPr="009F5099">
        <w:rPr>
          <w:highlight w:val="white"/>
        </w:rPr>
        <w:t xml:space="preserve">  class GenerateAutoInitializer {</w:t>
      </w:r>
    </w:p>
    <w:p w14:paraId="269CDDD0" w14:textId="77777777" w:rsidR="00D971AA" w:rsidRPr="00D971AA" w:rsidRDefault="00D971AA" w:rsidP="00D971AA">
      <w:pPr>
        <w:pStyle w:val="Code"/>
      </w:pPr>
      <w:r w:rsidRPr="00D971AA">
        <w:t xml:space="preserve">    public static List&lt;MiddleCode&gt; GenerateAuto(Symbol toSymbol,</w:t>
      </w:r>
    </w:p>
    <w:p w14:paraId="6AF64AF4" w14:textId="1F5830B2" w:rsidR="00D971AA" w:rsidRPr="00D971AA" w:rsidRDefault="00D971AA" w:rsidP="00D971AA">
      <w:pPr>
        <w:pStyle w:val="Code"/>
      </w:pPr>
      <w:r w:rsidRPr="00D971AA">
        <w:t xml:space="preserve">                                     object fromInitializer, int extraOffset,</w:t>
      </w:r>
    </w:p>
    <w:p w14:paraId="05A65D0B" w14:textId="0C4A244F" w:rsidR="00D971AA" w:rsidRPr="00D971AA" w:rsidRDefault="00D971AA" w:rsidP="00D971AA">
      <w:pPr>
        <w:pStyle w:val="Code"/>
      </w:pPr>
      <w:r w:rsidRPr="00D971AA">
        <w:t xml:space="preserve">                                     List&lt;MiddleCode&gt; codeList) {</w:t>
      </w:r>
    </w:p>
    <w:p w14:paraId="5A4C1FC6" w14:textId="77777777" w:rsidR="00D971AA" w:rsidRPr="00D971AA" w:rsidRDefault="00D971AA" w:rsidP="00D971AA">
      <w:pPr>
        <w:pStyle w:val="Code"/>
      </w:pPr>
      <w:r w:rsidRPr="00D971AA">
        <w:t xml:space="preserve">      Type toType = toSymbol.Type;</w:t>
      </w:r>
    </w:p>
    <w:p w14:paraId="12D6E2B8" w14:textId="7E93E81D" w:rsidR="009E238B" w:rsidRPr="00903DBA" w:rsidRDefault="009E238B" w:rsidP="009E238B">
      <w:pPr>
        <w:rPr>
          <w:highlight w:val="white"/>
        </w:rPr>
      </w:pPr>
      <w:r w:rsidRPr="00903DBA">
        <w:rPr>
          <w:highlight w:val="white"/>
        </w:rPr>
        <w:t>If the initializer is an expression, we have two cases</w:t>
      </w:r>
      <w:r w:rsidR="00FA23A8" w:rsidRPr="00903DBA">
        <w:rPr>
          <w:highlight w:val="white"/>
        </w:rPr>
        <w:t>. If the type is an array of characters and the initializer is a string, we change the initializer from a string to a list of characters</w:t>
      </w:r>
      <w:r w:rsidR="0064067A" w:rsidRPr="00903DBA">
        <w:rPr>
          <w:highlight w:val="white"/>
        </w:rPr>
        <w:t xml:space="preserve">, and call </w:t>
      </w:r>
      <w:r w:rsidR="00D4318D">
        <w:rPr>
          <w:rStyle w:val="KeyWord0"/>
          <w:highlight w:val="white"/>
        </w:rPr>
        <w:t>&lt;k&gt;</w:t>
      </w:r>
      <w:r w:rsidR="00D4318D" w:rsidRPr="00903DBA">
        <w:rPr>
          <w:rStyle w:val="KeyWord0"/>
          <w:highlight w:val="white"/>
        </w:rPr>
        <w:t>GenerateAutoInitializer</w:t>
      </w:r>
      <w:r w:rsidR="00D4318D">
        <w:rPr>
          <w:rStyle w:val="KeyWord0"/>
          <w:highlight w:val="white"/>
        </w:rPr>
        <w:t>&lt;/k&gt;</w:t>
      </w:r>
      <w:r w:rsidR="00775F12" w:rsidRPr="00903DBA">
        <w:rPr>
          <w:highlight w:val="white"/>
        </w:rPr>
        <w:t xml:space="preserve"> recursively with the list of characters </w:t>
      </w:r>
      <w:r w:rsidR="002159DD">
        <w:rPr>
          <w:highlight w:val="white"/>
        </w:rPr>
        <w:t>instead</w:t>
      </w:r>
      <w:r w:rsidR="00775F12" w:rsidRPr="00903DBA">
        <w:rPr>
          <w:highlight w:val="white"/>
        </w:rPr>
        <w:t xml:space="preserve"> of the string.</w:t>
      </w:r>
      <w:r w:rsidR="003672D4" w:rsidRPr="00903DBA">
        <w:rPr>
          <w:highlight w:val="white"/>
        </w:rPr>
        <w:t xml:space="preserve"> </w:t>
      </w:r>
      <w:r w:rsidR="007B76B6" w:rsidRPr="00903DBA">
        <w:rPr>
          <w:highlight w:val="white"/>
        </w:rPr>
        <w:t xml:space="preserve">In C, when initializing an array of characters, a string or a list of characters are </w:t>
      </w:r>
      <w:r w:rsidR="00480021" w:rsidRPr="00903DBA">
        <w:rPr>
          <w:highlight w:val="white"/>
        </w:rPr>
        <w:t>equivalent</w:t>
      </w:r>
      <w:r w:rsidR="007B76B6" w:rsidRPr="00903DBA">
        <w:rPr>
          <w:highlight w:val="white"/>
        </w:rPr>
        <w:t xml:space="preserve">. </w:t>
      </w:r>
      <w:r w:rsidR="00325435" w:rsidRPr="00903DBA">
        <w:rPr>
          <w:highlight w:val="white"/>
        </w:rPr>
        <w:t xml:space="preserve">For instance, </w:t>
      </w:r>
      <w:r w:rsidR="003672D4" w:rsidRPr="00903DBA">
        <w:rPr>
          <w:highlight w:val="white"/>
        </w:rPr>
        <w:t>the i</w:t>
      </w:r>
      <w:r w:rsidR="002D685E" w:rsidRPr="00903DBA">
        <w:rPr>
          <w:highlight w:val="white"/>
        </w:rPr>
        <w:t xml:space="preserve">nitializations </w:t>
      </w:r>
      <w:r w:rsidR="00D4318D">
        <w:rPr>
          <w:rStyle w:val="KeyWord0"/>
          <w:highlight w:val="white"/>
        </w:rPr>
        <w:t>&lt;k&gt;</w:t>
      </w:r>
      <w:r w:rsidR="00D4318D" w:rsidRPr="00903DBA">
        <w:rPr>
          <w:rStyle w:val="KeyWord0"/>
          <w:highlight w:val="white"/>
        </w:rPr>
        <w:t>char</w:t>
      </w:r>
      <w:r w:rsidR="00D4318D">
        <w:rPr>
          <w:rStyle w:val="KeyWord0"/>
          <w:highlight w:val="white"/>
        </w:rPr>
        <w:t xml:space="preserve"> </w:t>
      </w:r>
      <w:r w:rsidR="00D4318D" w:rsidRPr="00903DBA">
        <w:rPr>
          <w:rStyle w:val="KeyWord0"/>
          <w:highlight w:val="white"/>
        </w:rPr>
        <w:t>s[]</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"Hi"</w:t>
      </w:r>
      <w:r w:rsidR="00D4318D">
        <w:rPr>
          <w:rStyle w:val="KeyWord0"/>
          <w:highlight w:val="white"/>
        </w:rPr>
        <w:t>&lt;/k&gt;</w:t>
      </w:r>
      <w:r w:rsidR="00C56256" w:rsidRPr="00903DBA">
        <w:rPr>
          <w:highlight w:val="white"/>
        </w:rPr>
        <w:t xml:space="preserve"> and </w:t>
      </w:r>
      <w:r w:rsidR="00D4318D">
        <w:rPr>
          <w:rStyle w:val="KeyWord0"/>
          <w:highlight w:val="white"/>
        </w:rPr>
        <w:t>&lt;k&gt;</w:t>
      </w:r>
      <w:r w:rsidR="00D4318D" w:rsidRPr="00903DBA">
        <w:rPr>
          <w:rStyle w:val="KeyWord0"/>
          <w:highlight w:val="white"/>
        </w:rPr>
        <w:t>char</w:t>
      </w:r>
      <w:r w:rsidR="00D4318D">
        <w:rPr>
          <w:rStyle w:val="KeyWord0"/>
          <w:highlight w:val="white"/>
        </w:rPr>
        <w:t xml:space="preserve"> </w:t>
      </w:r>
      <w:r w:rsidR="00D4318D" w:rsidRPr="00903DBA">
        <w:rPr>
          <w:rStyle w:val="KeyWord0"/>
          <w:highlight w:val="white"/>
        </w:rPr>
        <w:t>s[]</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w:t>
      </w:r>
      <w:r w:rsidR="00D4318D">
        <w:rPr>
          <w:rStyle w:val="KeyWord0"/>
          <w:highlight w:val="white"/>
        </w:rPr>
        <w:t>&lt;k&gt;</w:t>
      </w:r>
      <w:r w:rsidR="00D4318D" w:rsidRPr="00903DBA">
        <w:rPr>
          <w:rStyle w:val="KeyWord0"/>
          <w:highlight w:val="white"/>
        </w:rPr>
        <w:t>'</w:t>
      </w:r>
      <w:r w:rsidR="00D4318D">
        <w:rPr>
          <w:rStyle w:val="KeyWord0"/>
          <w:highlight w:val="white"/>
        </w:rPr>
        <w:t>&lt;/k&gt;</w:t>
      </w:r>
      <w:r w:rsidR="00D4318D" w:rsidRPr="00903DBA">
        <w:rPr>
          <w:rStyle w:val="KeyWord0"/>
          <w:highlight w:val="white"/>
        </w:rPr>
        <w:t>H</w:t>
      </w:r>
      <w:r w:rsidR="00D4318D">
        <w:rPr>
          <w:rStyle w:val="KeyWord0"/>
          <w:highlight w:val="white"/>
        </w:rPr>
        <w:t>&lt;k&gt;</w:t>
      </w:r>
      <w:r w:rsidR="00D4318D" w:rsidRPr="00903DBA">
        <w:rPr>
          <w:rStyle w:val="KeyWord0"/>
          <w:highlight w:val="white"/>
        </w:rPr>
        <w:t>'</w:t>
      </w:r>
      <w:r w:rsidR="00D4318D">
        <w:rPr>
          <w:rStyle w:val="KeyWord0"/>
          <w:highlight w:val="white"/>
        </w:rPr>
        <w:t>&lt;/k&gt;</w:t>
      </w:r>
      <w:r w:rsidR="00D4318D" w:rsidRPr="00903DBA">
        <w:rPr>
          <w:rStyle w:val="KeyWord0"/>
          <w:highlight w:val="white"/>
        </w:rPr>
        <w:t>,</w:t>
      </w:r>
      <w:r w:rsidR="00D4318D">
        <w:rPr>
          <w:rStyle w:val="KeyWord0"/>
          <w:highlight w:val="white"/>
        </w:rPr>
        <w:t xml:space="preserve"> &lt;k&gt;</w:t>
      </w:r>
      <w:r w:rsidR="00D4318D" w:rsidRPr="00903DBA">
        <w:rPr>
          <w:rStyle w:val="KeyWord0"/>
          <w:highlight w:val="white"/>
        </w:rPr>
        <w:t>'</w:t>
      </w:r>
      <w:r w:rsidR="00D4318D">
        <w:rPr>
          <w:rStyle w:val="KeyWord0"/>
          <w:highlight w:val="white"/>
        </w:rPr>
        <w:t>&lt;/k&gt;</w:t>
      </w:r>
      <w:r w:rsidR="00D4318D" w:rsidRPr="00903DBA">
        <w:rPr>
          <w:rStyle w:val="KeyWord0"/>
          <w:highlight w:val="white"/>
        </w:rPr>
        <w:t>i</w:t>
      </w:r>
      <w:r w:rsidR="00D4318D">
        <w:rPr>
          <w:rStyle w:val="KeyWord0"/>
          <w:highlight w:val="white"/>
        </w:rPr>
        <w:t>&lt;k&gt;</w:t>
      </w:r>
      <w:r w:rsidR="00D4318D" w:rsidRPr="00903DBA">
        <w:rPr>
          <w:rStyle w:val="KeyWord0"/>
          <w:highlight w:val="white"/>
        </w:rPr>
        <w:t>'</w:t>
      </w:r>
      <w:r w:rsidR="00D4318D">
        <w:rPr>
          <w:rStyle w:val="KeyWord0"/>
          <w:highlight w:val="white"/>
        </w:rPr>
        <w:t>&lt;/k&gt;</w:t>
      </w:r>
      <w:r w:rsidR="00D4318D" w:rsidRPr="00903DBA">
        <w:rPr>
          <w:rStyle w:val="KeyWord0"/>
          <w:highlight w:val="white"/>
        </w:rPr>
        <w:t>,</w:t>
      </w:r>
      <w:r w:rsidR="00D4318D">
        <w:rPr>
          <w:rStyle w:val="KeyWord0"/>
          <w:highlight w:val="white"/>
        </w:rPr>
        <w:t xml:space="preserve"> &lt;k&gt;</w:t>
      </w:r>
      <w:r w:rsidR="00D4318D" w:rsidRPr="00903DBA">
        <w:rPr>
          <w:rStyle w:val="KeyWord0"/>
          <w:highlight w:val="white"/>
        </w:rPr>
        <w:t>'</w:t>
      </w:r>
      <w:r w:rsidR="00D4318D">
        <w:rPr>
          <w:rStyle w:val="KeyWord0"/>
          <w:highlight w:val="white"/>
        </w:rPr>
        <w:t>&lt;/k&gt;</w:t>
      </w:r>
      <w:r w:rsidR="00D4318D" w:rsidRPr="00903DBA">
        <w:rPr>
          <w:rStyle w:val="KeyWord0"/>
          <w:highlight w:val="white"/>
        </w:rPr>
        <w:t>\0</w:t>
      </w:r>
      <w:r w:rsidR="00D4318D">
        <w:rPr>
          <w:rStyle w:val="KeyWord0"/>
          <w:highlight w:val="white"/>
        </w:rPr>
        <w:t>&lt;k&gt;</w:t>
      </w:r>
      <w:r w:rsidR="00D4318D" w:rsidRPr="00903DBA">
        <w:rPr>
          <w:rStyle w:val="KeyWord0"/>
          <w:highlight w:val="white"/>
        </w:rPr>
        <w:t>'</w:t>
      </w:r>
      <w:r w:rsidR="00D4318D">
        <w:rPr>
          <w:rStyle w:val="KeyWord0"/>
          <w:highlight w:val="white"/>
        </w:rPr>
        <w:t>&lt;/k&gt;</w:t>
      </w:r>
      <w:r w:rsidR="00D4318D" w:rsidRPr="00903DBA">
        <w:rPr>
          <w:rStyle w:val="KeyWord0"/>
          <w:highlight w:val="white"/>
        </w:rPr>
        <w:t>}</w:t>
      </w:r>
      <w:r w:rsidR="00D4318D">
        <w:rPr>
          <w:rStyle w:val="KeyWord0"/>
          <w:highlight w:val="white"/>
        </w:rPr>
        <w:t>&lt;/k&gt;</w:t>
      </w:r>
      <w:r w:rsidR="00C56256" w:rsidRPr="00903DBA">
        <w:rPr>
          <w:highlight w:val="white"/>
        </w:rPr>
        <w:t xml:space="preserve"> </w:t>
      </w:r>
      <w:r w:rsidR="002D685E" w:rsidRPr="00903DBA">
        <w:rPr>
          <w:highlight w:val="white"/>
        </w:rPr>
        <w:t>are equivalent</w:t>
      </w:r>
      <w:r w:rsidR="002D054C" w:rsidRPr="00903DBA">
        <w:rPr>
          <w:highlight w:val="white"/>
        </w:rPr>
        <w:t>.</w:t>
      </w:r>
      <w:r w:rsidR="002D685E" w:rsidRPr="00903DBA">
        <w:rPr>
          <w:highlight w:val="white"/>
        </w:rPr>
        <w:t xml:space="preserve"> </w:t>
      </w:r>
      <w:r w:rsidR="00F22A6D" w:rsidRPr="00903DBA">
        <w:rPr>
          <w:highlight w:val="white"/>
        </w:rPr>
        <w:t xml:space="preserve">Note </w:t>
      </w:r>
      <w:r w:rsidR="00E27B34">
        <w:rPr>
          <w:highlight w:val="white"/>
        </w:rPr>
        <w:t xml:space="preserve">that </w:t>
      </w:r>
      <w:r w:rsidR="00F22A6D" w:rsidRPr="00903DBA">
        <w:rPr>
          <w:highlight w:val="white"/>
        </w:rPr>
        <w:t>the terminating zero-chara</w:t>
      </w:r>
      <w:r w:rsidR="00365FF8" w:rsidRPr="00903DBA">
        <w:rPr>
          <w:highlight w:val="white"/>
        </w:rPr>
        <w:t xml:space="preserve">cter is added implicitly </w:t>
      </w:r>
      <w:r w:rsidR="00F46132">
        <w:rPr>
          <w:highlight w:val="white"/>
        </w:rPr>
        <w:t>in</w:t>
      </w:r>
      <w:r w:rsidR="00365FF8" w:rsidRPr="00903DBA">
        <w:rPr>
          <w:highlight w:val="white"/>
        </w:rPr>
        <w:t xml:space="preserve"> the string case.</w:t>
      </w:r>
    </w:p>
    <w:p w14:paraId="75915893" w14:textId="77777777" w:rsidR="00C03DDE" w:rsidRPr="00D971AA" w:rsidRDefault="00C03DDE" w:rsidP="00C03DDE">
      <w:pPr>
        <w:pStyle w:val="Code"/>
      </w:pPr>
      <w:r w:rsidRPr="00D971AA">
        <w:t xml:space="preserve">      fromInitializer = StringToCharacterArray(toType, fromInitializer);</w:t>
      </w:r>
    </w:p>
    <w:p w14:paraId="5AA509F3" w14:textId="2EAE4373" w:rsidR="00236DB0" w:rsidRPr="00903DBA" w:rsidRDefault="00236DB0" w:rsidP="00E352B2">
      <w:pPr>
        <w:rPr>
          <w:highlight w:val="white"/>
        </w:rPr>
      </w:pPr>
      <w:r w:rsidRPr="00903DBA">
        <w:rPr>
          <w:highlight w:val="white"/>
        </w:rPr>
        <w:t xml:space="preserve">In all other cases, we </w:t>
      </w:r>
      <w:r w:rsidR="00AF1A00" w:rsidRPr="00903DBA">
        <w:rPr>
          <w:highlight w:val="white"/>
        </w:rPr>
        <w:t>type cast the expression into the defined type and generate middle code instructions. In case of a floating value, we pop the value from the floating value stack to the symbol to be initialized. In case of any other type</w:t>
      </w:r>
      <w:r w:rsidR="00C076D9">
        <w:rPr>
          <w:highlight w:val="white"/>
        </w:rPr>
        <w:t>,</w:t>
      </w:r>
      <w:r w:rsidR="00AF1A00" w:rsidRPr="00903DBA">
        <w:rPr>
          <w:highlight w:val="white"/>
        </w:rPr>
        <w:t xml:space="preserve"> we generate an assignment instruction.</w:t>
      </w:r>
    </w:p>
    <w:p w14:paraId="1FCCF932" w14:textId="39EC4D0D" w:rsidR="00C03DDE" w:rsidRPr="00616F83" w:rsidRDefault="00C03DDE" w:rsidP="00616F83">
      <w:pPr>
        <w:pStyle w:val="Code"/>
      </w:pPr>
      <w:r w:rsidRPr="00616F83">
        <w:lastRenderedPageBreak/>
        <w:t xml:space="preserve">      if (fromInitializer is Expression</w:t>
      </w:r>
      <w:r w:rsidR="00616F83" w:rsidRPr="00616F83">
        <w:t xml:space="preserve"> fromExpression</w:t>
      </w:r>
      <w:r w:rsidRPr="00616F83">
        <w:t>) {</w:t>
      </w:r>
    </w:p>
    <w:p w14:paraId="04128CEB" w14:textId="77777777" w:rsidR="00C03DDE" w:rsidRDefault="00C03DDE" w:rsidP="00C03DDE">
      <w:pPr>
        <w:pStyle w:val="Code"/>
        <w:rPr>
          <w:lang w:val="en-SE"/>
        </w:rPr>
      </w:pPr>
      <w:r>
        <w:rPr>
          <w:lang w:val="en-SE"/>
        </w:rPr>
        <w:t xml:space="preserve">        fromExpression = TypeCast.ImplicitCast(fromExpression, toType);</w:t>
      </w:r>
    </w:p>
    <w:p w14:paraId="49072D63" w14:textId="5D572198" w:rsidR="00D9541D" w:rsidRPr="00D9541D" w:rsidRDefault="00960DF9" w:rsidP="007266C8">
      <w:pPr>
        <w:rPr>
          <w:highlight w:val="white"/>
        </w:rPr>
      </w:pPr>
      <w:r>
        <w:rPr>
          <w:highlight w:val="white"/>
        </w:rPr>
        <w:t>As mentioned above, we need to i</w:t>
      </w:r>
      <w:r w:rsidR="007266C8">
        <w:rPr>
          <w:highlight w:val="white"/>
        </w:rPr>
        <w:t>terat</w:t>
      </w:r>
      <w:r w:rsidR="00E27F7A">
        <w:rPr>
          <w:highlight w:val="white"/>
        </w:rPr>
        <w:t>e</w:t>
      </w:r>
      <w:r w:rsidR="007266C8">
        <w:rPr>
          <w:highlight w:val="white"/>
        </w:rPr>
        <w:t xml:space="preserve"> through the code of the expression and </w:t>
      </w:r>
      <w:r>
        <w:rPr>
          <w:highlight w:val="white"/>
        </w:rPr>
        <w:t xml:space="preserve">add the extra offset to </w:t>
      </w:r>
      <w:r w:rsidR="009B7C00">
        <w:rPr>
          <w:highlight w:val="white"/>
        </w:rPr>
        <w:t xml:space="preserve">all </w:t>
      </w:r>
      <w:r>
        <w:rPr>
          <w:highlight w:val="white"/>
        </w:rPr>
        <w:t>code involving function calls</w:t>
      </w:r>
      <w:r w:rsidR="007B51AA">
        <w:rPr>
          <w:highlight w:val="white"/>
        </w:rPr>
        <w:t xml:space="preserve"> in order not to overwrite the previous values of the surrounding array or struct.</w:t>
      </w:r>
    </w:p>
    <w:p w14:paraId="3364FE51" w14:textId="77777777" w:rsidR="00D9541D" w:rsidRPr="00D9541D" w:rsidRDefault="00D9541D" w:rsidP="00D9541D">
      <w:pPr>
        <w:pStyle w:val="Code"/>
        <w:rPr>
          <w:highlight w:val="white"/>
        </w:rPr>
      </w:pPr>
      <w:r w:rsidRPr="00D9541D">
        <w:rPr>
          <w:highlight w:val="white"/>
        </w:rPr>
        <w:t xml:space="preserve">          foreach (MiddleCode middleCode in fromExpression.LongList) {</w:t>
      </w:r>
    </w:p>
    <w:p w14:paraId="447D2A9D" w14:textId="77777777" w:rsidR="00D9541D" w:rsidRPr="00D9541D" w:rsidRDefault="00D9541D" w:rsidP="00D9541D">
      <w:pPr>
        <w:pStyle w:val="Code"/>
        <w:rPr>
          <w:highlight w:val="white"/>
        </w:rPr>
      </w:pPr>
      <w:r w:rsidRPr="00D9541D">
        <w:rPr>
          <w:highlight w:val="white"/>
        </w:rPr>
        <w:t xml:space="preserve">            switch (middleCode.Operator) {</w:t>
      </w:r>
    </w:p>
    <w:p w14:paraId="10D8A3ED" w14:textId="77777777" w:rsidR="00D9541D" w:rsidRPr="00D9541D" w:rsidRDefault="00D9541D" w:rsidP="00D9541D">
      <w:pPr>
        <w:pStyle w:val="Code"/>
        <w:rPr>
          <w:highlight w:val="white"/>
        </w:rPr>
      </w:pPr>
      <w:r w:rsidRPr="00D9541D">
        <w:rPr>
          <w:highlight w:val="white"/>
        </w:rPr>
        <w:t xml:space="preserve">              case MiddleOperator.PreCall:</w:t>
      </w:r>
    </w:p>
    <w:p w14:paraId="62157B3C" w14:textId="77777777" w:rsidR="00D9541D" w:rsidRPr="00D9541D" w:rsidRDefault="00D9541D" w:rsidP="00D9541D">
      <w:pPr>
        <w:pStyle w:val="Code"/>
        <w:rPr>
          <w:highlight w:val="white"/>
        </w:rPr>
      </w:pPr>
      <w:r w:rsidRPr="00D9541D">
        <w:rPr>
          <w:highlight w:val="white"/>
        </w:rPr>
        <w:t xml:space="preserve">              case MiddleOperator.ParameterInitSize:</w:t>
      </w:r>
    </w:p>
    <w:p w14:paraId="6D259937" w14:textId="77777777" w:rsidR="00D9541D" w:rsidRPr="00D9541D" w:rsidRDefault="00D9541D" w:rsidP="00D9541D">
      <w:pPr>
        <w:pStyle w:val="Code"/>
        <w:rPr>
          <w:highlight w:val="white"/>
        </w:rPr>
      </w:pPr>
      <w:r w:rsidRPr="00D9541D">
        <w:rPr>
          <w:highlight w:val="white"/>
        </w:rPr>
        <w:t xml:space="preserve">              case MiddleOperator.Parameter:</w:t>
      </w:r>
    </w:p>
    <w:p w14:paraId="5673CCD0" w14:textId="77777777" w:rsidR="00D9541D" w:rsidRPr="00D9541D" w:rsidRDefault="00D9541D" w:rsidP="00D9541D">
      <w:pPr>
        <w:pStyle w:val="Code"/>
        <w:rPr>
          <w:highlight w:val="white"/>
        </w:rPr>
      </w:pPr>
      <w:r w:rsidRPr="00D9541D">
        <w:rPr>
          <w:highlight w:val="white"/>
        </w:rPr>
        <w:t xml:space="preserve">              case MiddleOperator.Call:</w:t>
      </w:r>
    </w:p>
    <w:p w14:paraId="33852EE4" w14:textId="77777777" w:rsidR="00D9541D" w:rsidRPr="00D9541D" w:rsidRDefault="00D9541D" w:rsidP="00D9541D">
      <w:pPr>
        <w:pStyle w:val="Code"/>
        <w:rPr>
          <w:highlight w:val="white"/>
        </w:rPr>
      </w:pPr>
      <w:r w:rsidRPr="00D9541D">
        <w:rPr>
          <w:highlight w:val="white"/>
        </w:rPr>
        <w:t xml:space="preserve">              case MiddleOperator.PostCall:</w:t>
      </w:r>
    </w:p>
    <w:p w14:paraId="1764A6D0" w14:textId="77777777" w:rsidR="00D9541D" w:rsidRPr="00D9541D" w:rsidRDefault="00D9541D" w:rsidP="00D9541D">
      <w:pPr>
        <w:pStyle w:val="Code"/>
        <w:rPr>
          <w:highlight w:val="white"/>
        </w:rPr>
      </w:pPr>
      <w:r w:rsidRPr="00D9541D">
        <w:rPr>
          <w:highlight w:val="white"/>
        </w:rPr>
        <w:t xml:space="preserve">                middleCode[0] = ((int) middleCode[0]) + extraOffset;</w:t>
      </w:r>
    </w:p>
    <w:p w14:paraId="0B604611" w14:textId="77777777" w:rsidR="00D9541D" w:rsidRPr="00D9541D" w:rsidRDefault="00D9541D" w:rsidP="00D9541D">
      <w:pPr>
        <w:pStyle w:val="Code"/>
        <w:rPr>
          <w:highlight w:val="white"/>
        </w:rPr>
      </w:pPr>
      <w:r w:rsidRPr="00D9541D">
        <w:rPr>
          <w:highlight w:val="white"/>
        </w:rPr>
        <w:t xml:space="preserve">                break;</w:t>
      </w:r>
    </w:p>
    <w:p w14:paraId="076CBF1D" w14:textId="77777777" w:rsidR="00D9541D" w:rsidRPr="00D9541D" w:rsidRDefault="00D9541D" w:rsidP="00D9541D">
      <w:pPr>
        <w:pStyle w:val="Code"/>
        <w:rPr>
          <w:highlight w:val="white"/>
        </w:rPr>
      </w:pPr>
      <w:r w:rsidRPr="00D9541D">
        <w:rPr>
          <w:highlight w:val="white"/>
        </w:rPr>
        <w:t xml:space="preserve">            }</w:t>
      </w:r>
    </w:p>
    <w:p w14:paraId="71EC7334" w14:textId="77777777" w:rsidR="00D9541D" w:rsidRPr="00D9541D" w:rsidRDefault="00D9541D" w:rsidP="00D9541D">
      <w:pPr>
        <w:pStyle w:val="Code"/>
        <w:rPr>
          <w:highlight w:val="white"/>
        </w:rPr>
      </w:pPr>
      <w:r w:rsidRPr="00D9541D">
        <w:rPr>
          <w:highlight w:val="white"/>
        </w:rPr>
        <w:t xml:space="preserve">          }</w:t>
      </w:r>
    </w:p>
    <w:p w14:paraId="170C9086" w14:textId="77777777" w:rsidR="00D9541D" w:rsidRPr="00D9541D" w:rsidRDefault="00D9541D" w:rsidP="00D9541D">
      <w:pPr>
        <w:pStyle w:val="Code"/>
        <w:rPr>
          <w:highlight w:val="white"/>
        </w:rPr>
      </w:pPr>
    </w:p>
    <w:p w14:paraId="58111741" w14:textId="77777777" w:rsidR="00D9541D" w:rsidRPr="00D9541D" w:rsidRDefault="00D9541D" w:rsidP="00D9541D">
      <w:pPr>
        <w:pStyle w:val="Code"/>
        <w:rPr>
          <w:highlight w:val="white"/>
        </w:rPr>
      </w:pPr>
      <w:r w:rsidRPr="00D9541D">
        <w:rPr>
          <w:highlight w:val="white"/>
        </w:rPr>
        <w:t xml:space="preserve">          codeList.AddRange(fromExpression.LongList);</w:t>
      </w:r>
    </w:p>
    <w:p w14:paraId="22B609C2" w14:textId="77777777" w:rsidR="00D9541D" w:rsidRPr="00D9541D" w:rsidRDefault="00D9541D" w:rsidP="00D9541D">
      <w:pPr>
        <w:pStyle w:val="Code"/>
        <w:rPr>
          <w:highlight w:val="white"/>
        </w:rPr>
      </w:pPr>
      <w:r w:rsidRPr="00D9541D">
        <w:rPr>
          <w:highlight w:val="white"/>
        </w:rPr>
        <w:t xml:space="preserve">      </w:t>
      </w:r>
    </w:p>
    <w:p w14:paraId="3CA11598" w14:textId="77777777" w:rsidR="00D9541D" w:rsidRPr="00D9541D" w:rsidRDefault="00D9541D" w:rsidP="00D9541D">
      <w:pPr>
        <w:pStyle w:val="Code"/>
        <w:rPr>
          <w:highlight w:val="white"/>
        </w:rPr>
      </w:pPr>
      <w:r w:rsidRPr="00D9541D">
        <w:rPr>
          <w:highlight w:val="white"/>
        </w:rPr>
        <w:t xml:space="preserve">          if (toSymbol.Type.IsFloating()) {</w:t>
      </w:r>
    </w:p>
    <w:p w14:paraId="0AC631F4" w14:textId="77777777" w:rsidR="00D9541D" w:rsidRPr="00D9541D" w:rsidRDefault="00D9541D" w:rsidP="00D9541D">
      <w:pPr>
        <w:pStyle w:val="Code"/>
        <w:rPr>
          <w:highlight w:val="white"/>
        </w:rPr>
      </w:pPr>
      <w:r w:rsidRPr="00D9541D">
        <w:rPr>
          <w:highlight w:val="white"/>
        </w:rPr>
        <w:t xml:space="preserve">            codeList.Add(new MiddleCode(MiddleOperator.PopFloat, toSymbol));</w:t>
      </w:r>
    </w:p>
    <w:p w14:paraId="707706EC" w14:textId="77777777" w:rsidR="00D9541D" w:rsidRPr="00D9541D" w:rsidRDefault="00D9541D" w:rsidP="00D9541D">
      <w:pPr>
        <w:pStyle w:val="Code"/>
        <w:rPr>
          <w:highlight w:val="white"/>
        </w:rPr>
      </w:pPr>
      <w:r w:rsidRPr="00D9541D">
        <w:rPr>
          <w:highlight w:val="white"/>
        </w:rPr>
        <w:t xml:space="preserve">          }</w:t>
      </w:r>
    </w:p>
    <w:p w14:paraId="21518F29" w14:textId="77777777" w:rsidR="00D9541D" w:rsidRPr="00D9541D" w:rsidRDefault="00D9541D" w:rsidP="00D9541D">
      <w:pPr>
        <w:pStyle w:val="Code"/>
        <w:rPr>
          <w:highlight w:val="white"/>
        </w:rPr>
      </w:pPr>
      <w:r w:rsidRPr="00D9541D">
        <w:rPr>
          <w:highlight w:val="white"/>
        </w:rPr>
        <w:t xml:space="preserve">          else {</w:t>
      </w:r>
    </w:p>
    <w:p w14:paraId="50EDE273" w14:textId="77777777" w:rsidR="00D9541D" w:rsidRPr="00D9541D" w:rsidRDefault="00D9541D" w:rsidP="00D9541D">
      <w:pPr>
        <w:pStyle w:val="Code"/>
        <w:rPr>
          <w:highlight w:val="white"/>
        </w:rPr>
      </w:pPr>
      <w:r w:rsidRPr="00D9541D">
        <w:rPr>
          <w:highlight w:val="white"/>
        </w:rPr>
        <w:t xml:space="preserve">            if (fromExpression.Symbol.Type.IsStructOrUnion()) {</w:t>
      </w:r>
    </w:p>
    <w:p w14:paraId="5115255A" w14:textId="77777777" w:rsidR="00D9541D" w:rsidRPr="00D9541D" w:rsidRDefault="00D9541D" w:rsidP="00D9541D">
      <w:pPr>
        <w:pStyle w:val="Code"/>
        <w:rPr>
          <w:highlight w:val="white"/>
        </w:rPr>
      </w:pPr>
      <w:r w:rsidRPr="00D9541D">
        <w:rPr>
          <w:highlight w:val="white"/>
        </w:rPr>
        <w:t xml:space="preserve">              codeList.Add(new MiddleCode(MiddleOperator.AssignInitSize,</w:t>
      </w:r>
    </w:p>
    <w:p w14:paraId="3346C3CA" w14:textId="77777777" w:rsidR="00D9541D" w:rsidRPr="00D9541D" w:rsidRDefault="00D9541D" w:rsidP="00D9541D">
      <w:pPr>
        <w:pStyle w:val="Code"/>
        <w:rPr>
          <w:highlight w:val="white"/>
        </w:rPr>
      </w:pPr>
      <w:r w:rsidRPr="00D9541D">
        <w:rPr>
          <w:highlight w:val="white"/>
        </w:rPr>
        <w:t xml:space="preserve">                                          toSymbol, fromExpression.Symbol));</w:t>
      </w:r>
    </w:p>
    <w:p w14:paraId="3CD1EAE8" w14:textId="77777777" w:rsidR="00D9541D" w:rsidRPr="00D9541D" w:rsidRDefault="00D9541D" w:rsidP="00D9541D">
      <w:pPr>
        <w:pStyle w:val="Code"/>
        <w:rPr>
          <w:highlight w:val="white"/>
        </w:rPr>
      </w:pPr>
      <w:r w:rsidRPr="00D9541D">
        <w:rPr>
          <w:highlight w:val="white"/>
        </w:rPr>
        <w:t xml:space="preserve">            }</w:t>
      </w:r>
    </w:p>
    <w:p w14:paraId="5C2DADE8" w14:textId="77777777" w:rsidR="00D9541D" w:rsidRPr="00D9541D" w:rsidRDefault="00D9541D" w:rsidP="00D9541D">
      <w:pPr>
        <w:pStyle w:val="Code"/>
        <w:rPr>
          <w:highlight w:val="white"/>
        </w:rPr>
      </w:pPr>
    </w:p>
    <w:p w14:paraId="5F757F23" w14:textId="77777777" w:rsidR="00D9541D" w:rsidRPr="00D9541D" w:rsidRDefault="00D9541D" w:rsidP="00D9541D">
      <w:pPr>
        <w:pStyle w:val="Code"/>
        <w:rPr>
          <w:highlight w:val="white"/>
        </w:rPr>
      </w:pPr>
      <w:r w:rsidRPr="00D9541D">
        <w:rPr>
          <w:highlight w:val="white"/>
        </w:rPr>
        <w:t xml:space="preserve">            codeList.Add(new MiddleCode(MiddleOperator.Assign, toSymbol,</w:t>
      </w:r>
    </w:p>
    <w:p w14:paraId="399B4419" w14:textId="77777777" w:rsidR="00D9541D" w:rsidRPr="00D9541D" w:rsidRDefault="00D9541D" w:rsidP="00D9541D">
      <w:pPr>
        <w:pStyle w:val="Code"/>
        <w:rPr>
          <w:highlight w:val="white"/>
        </w:rPr>
      </w:pPr>
      <w:r w:rsidRPr="00D9541D">
        <w:rPr>
          <w:highlight w:val="white"/>
        </w:rPr>
        <w:t xml:space="preserve">                                        fromExpression.Symbol));</w:t>
      </w:r>
    </w:p>
    <w:p w14:paraId="14903985" w14:textId="77777777" w:rsidR="00D9541D" w:rsidRPr="00D9541D" w:rsidRDefault="00D9541D" w:rsidP="00D9541D">
      <w:pPr>
        <w:pStyle w:val="Code"/>
        <w:rPr>
          <w:highlight w:val="white"/>
        </w:rPr>
      </w:pPr>
      <w:r w:rsidRPr="00D9541D">
        <w:rPr>
          <w:highlight w:val="white"/>
        </w:rPr>
        <w:t xml:space="preserve">          }</w:t>
      </w:r>
    </w:p>
    <w:p w14:paraId="7BFB4CE6" w14:textId="77777777" w:rsidR="00D9541D" w:rsidRPr="00D9541D" w:rsidRDefault="00D9541D" w:rsidP="00D9541D">
      <w:pPr>
        <w:pStyle w:val="Code"/>
        <w:rPr>
          <w:highlight w:val="white"/>
        </w:rPr>
      </w:pPr>
      <w:r w:rsidRPr="00D9541D">
        <w:rPr>
          <w:highlight w:val="white"/>
        </w:rPr>
        <w:t xml:space="preserve">        }</w:t>
      </w:r>
    </w:p>
    <w:p w14:paraId="72C20C7C" w14:textId="77777777" w:rsidR="00D9541D" w:rsidRPr="00D9541D" w:rsidRDefault="00D9541D" w:rsidP="00D9541D">
      <w:pPr>
        <w:pStyle w:val="Code"/>
        <w:rPr>
          <w:highlight w:val="white"/>
        </w:rPr>
      </w:pPr>
      <w:r w:rsidRPr="00D9541D">
        <w:rPr>
          <w:highlight w:val="white"/>
        </w:rPr>
        <w:t xml:space="preserve">      }</w:t>
      </w:r>
    </w:p>
    <w:p w14:paraId="34497A61" w14:textId="4FFD8D98" w:rsidR="00100FB0" w:rsidRPr="00903DBA" w:rsidRDefault="00C86E84" w:rsidP="00100FB0">
      <w:pPr>
        <w:rPr>
          <w:highlight w:val="white"/>
        </w:rPr>
      </w:pPr>
      <w:r w:rsidRPr="00903DBA">
        <w:rPr>
          <w:highlight w:val="white"/>
        </w:rPr>
        <w:t>If the initializer is not an expression i</w:t>
      </w:r>
      <w:r w:rsidR="00D219C8">
        <w:rPr>
          <w:highlight w:val="white"/>
        </w:rPr>
        <w:t>t</w:t>
      </w:r>
      <w:r w:rsidRPr="00903DBA">
        <w:rPr>
          <w:highlight w:val="white"/>
        </w:rPr>
        <w:t xml:space="preserve"> </w:t>
      </w:r>
      <w:r w:rsidR="00553C80" w:rsidRPr="00903DBA">
        <w:rPr>
          <w:highlight w:val="white"/>
        </w:rPr>
        <w:t>must be a list of expressions or other lists, recursively.</w:t>
      </w:r>
      <w:r w:rsidR="00440D8C" w:rsidRPr="00903DBA">
        <w:rPr>
          <w:highlight w:val="white"/>
        </w:rPr>
        <w:t xml:space="preserve"> In that case the type must be an array, a struct, or a union, since only arrays, structs, and unions can be initialized with a list.</w:t>
      </w:r>
    </w:p>
    <w:p w14:paraId="6F2C8879" w14:textId="77777777" w:rsidR="00D9541D" w:rsidRPr="00D9541D" w:rsidRDefault="00D9541D" w:rsidP="00D9541D">
      <w:pPr>
        <w:pStyle w:val="Code"/>
        <w:rPr>
          <w:highlight w:val="white"/>
        </w:rPr>
      </w:pPr>
      <w:r w:rsidRPr="00D9541D">
        <w:rPr>
          <w:highlight w:val="white"/>
        </w:rPr>
        <w:t xml:space="preserve">      else {</w:t>
      </w:r>
    </w:p>
    <w:p w14:paraId="1A7C77A8" w14:textId="77777777" w:rsidR="00D9541D" w:rsidRPr="00D9541D" w:rsidRDefault="00D9541D" w:rsidP="00D9541D">
      <w:pPr>
        <w:pStyle w:val="Code"/>
        <w:rPr>
          <w:highlight w:val="white"/>
        </w:rPr>
      </w:pPr>
      <w:r w:rsidRPr="00D9541D">
        <w:rPr>
          <w:highlight w:val="white"/>
        </w:rPr>
        <w:t xml:space="preserve">        List&lt;object&gt; fromList = (List&lt;object&gt;) fromInitializer;</w:t>
      </w:r>
    </w:p>
    <w:p w14:paraId="09AA2719" w14:textId="68865ABF" w:rsidR="00100FB0" w:rsidRPr="00903DBA" w:rsidRDefault="00100FB0" w:rsidP="00100FB0">
      <w:pPr>
        <w:rPr>
          <w:highlight w:val="white"/>
        </w:rPr>
      </w:pPr>
      <w:r w:rsidRPr="00903DBA">
        <w:rPr>
          <w:highlight w:val="white"/>
        </w:rPr>
        <w:t xml:space="preserve">If the type is an array, we set its size if it has not yet been defined or check that the list size does not exceed the array size if </w:t>
      </w:r>
      <w:r w:rsidR="00D758E8" w:rsidRPr="00903DBA">
        <w:rPr>
          <w:highlight w:val="white"/>
        </w:rPr>
        <w:t>the size</w:t>
      </w:r>
      <w:r w:rsidRPr="00903DBA">
        <w:rPr>
          <w:highlight w:val="white"/>
        </w:rPr>
        <w:t xml:space="preserve"> has been defined. Note that</w:t>
      </w:r>
      <w:r w:rsidR="00BF2017" w:rsidRPr="00903DBA">
        <w:rPr>
          <w:highlight w:val="white"/>
        </w:rPr>
        <w:t xml:space="preserve"> in the case of an array</w:t>
      </w:r>
      <w:r w:rsidRPr="00903DBA">
        <w:rPr>
          <w:highlight w:val="white"/>
        </w:rPr>
        <w:t xml:space="preserve"> we </w:t>
      </w:r>
      <w:r w:rsidR="00BF2017" w:rsidRPr="00903DBA">
        <w:rPr>
          <w:highlight w:val="white"/>
        </w:rPr>
        <w:t xml:space="preserve">do </w:t>
      </w:r>
      <w:r w:rsidRPr="00903DBA">
        <w:rPr>
          <w:highlight w:val="white"/>
        </w:rPr>
        <w:t>not add a terminating zero character.</w:t>
      </w:r>
    </w:p>
    <w:p w14:paraId="4767EFE5" w14:textId="77777777" w:rsidR="00D9541D" w:rsidRPr="00D9541D" w:rsidRDefault="00D9541D" w:rsidP="00D9541D">
      <w:pPr>
        <w:pStyle w:val="Code"/>
        <w:rPr>
          <w:highlight w:val="white"/>
        </w:rPr>
      </w:pPr>
      <w:r w:rsidRPr="00D9541D">
        <w:rPr>
          <w:highlight w:val="white"/>
        </w:rPr>
        <w:t xml:space="preserve">        switch (toType.Sort) {</w:t>
      </w:r>
    </w:p>
    <w:p w14:paraId="796AF410" w14:textId="77777777" w:rsidR="00D9541D" w:rsidRPr="00D9541D" w:rsidRDefault="00D9541D" w:rsidP="00D9541D">
      <w:pPr>
        <w:pStyle w:val="Code"/>
        <w:rPr>
          <w:highlight w:val="white"/>
        </w:rPr>
      </w:pPr>
      <w:r w:rsidRPr="00D9541D">
        <w:rPr>
          <w:highlight w:val="white"/>
        </w:rPr>
        <w:t xml:space="preserve">          case Sort.Array: {</w:t>
      </w:r>
    </w:p>
    <w:p w14:paraId="1721FBC8" w14:textId="77777777" w:rsidR="00D9541D" w:rsidRPr="00D9541D" w:rsidRDefault="00D9541D" w:rsidP="00D9541D">
      <w:pPr>
        <w:pStyle w:val="Code"/>
        <w:rPr>
          <w:highlight w:val="white"/>
        </w:rPr>
      </w:pPr>
      <w:r w:rsidRPr="00D9541D">
        <w:rPr>
          <w:highlight w:val="white"/>
        </w:rPr>
        <w:t xml:space="preserve">              fromList = ModifyInitializer.ModifyArray(toType, fromList);</w:t>
      </w:r>
    </w:p>
    <w:p w14:paraId="0DC4E5C6" w14:textId="77777777" w:rsidR="00D9541D" w:rsidRPr="00D9541D" w:rsidRDefault="00D9541D" w:rsidP="00D9541D">
      <w:pPr>
        <w:pStyle w:val="Code"/>
        <w:rPr>
          <w:highlight w:val="white"/>
        </w:rPr>
      </w:pPr>
    </w:p>
    <w:p w14:paraId="55AFA6A8" w14:textId="77777777" w:rsidR="00D9541D" w:rsidRPr="00D9541D" w:rsidRDefault="00D9541D" w:rsidP="00D9541D">
      <w:pPr>
        <w:pStyle w:val="Code"/>
        <w:rPr>
          <w:highlight w:val="white"/>
        </w:rPr>
      </w:pPr>
      <w:r w:rsidRPr="00D9541D">
        <w:rPr>
          <w:highlight w:val="white"/>
        </w:rPr>
        <w:t xml:space="preserve">              if (toType.ArraySize == 0) {</w:t>
      </w:r>
    </w:p>
    <w:p w14:paraId="4E99710B" w14:textId="77777777" w:rsidR="00D9541D" w:rsidRPr="00D9541D" w:rsidRDefault="00D9541D" w:rsidP="00D9541D">
      <w:pPr>
        <w:pStyle w:val="Code"/>
        <w:rPr>
          <w:highlight w:val="white"/>
        </w:rPr>
      </w:pPr>
      <w:r w:rsidRPr="00D9541D">
        <w:rPr>
          <w:highlight w:val="white"/>
        </w:rPr>
        <w:t xml:space="preserve">                toType.ArraySize = fromList.Count;</w:t>
      </w:r>
    </w:p>
    <w:p w14:paraId="6F92900E" w14:textId="77777777" w:rsidR="00D9541D" w:rsidRPr="00D9541D" w:rsidRDefault="00D9541D" w:rsidP="00D9541D">
      <w:pPr>
        <w:pStyle w:val="Code"/>
        <w:rPr>
          <w:highlight w:val="white"/>
        </w:rPr>
      </w:pPr>
      <w:r w:rsidRPr="00D9541D">
        <w:rPr>
          <w:highlight w:val="white"/>
        </w:rPr>
        <w:t xml:space="preserve">              }</w:t>
      </w:r>
    </w:p>
    <w:p w14:paraId="64AD59DA" w14:textId="77777777" w:rsidR="00D9541D" w:rsidRPr="00D9541D" w:rsidRDefault="00D9541D" w:rsidP="00D9541D">
      <w:pPr>
        <w:pStyle w:val="Code"/>
        <w:rPr>
          <w:highlight w:val="white"/>
        </w:rPr>
      </w:pPr>
      <w:r w:rsidRPr="00D9541D">
        <w:rPr>
          <w:highlight w:val="white"/>
        </w:rPr>
        <w:t xml:space="preserve">              else {</w:t>
      </w:r>
    </w:p>
    <w:p w14:paraId="695CE845" w14:textId="5F1112BB" w:rsidR="00D9541D" w:rsidRPr="00D9541D" w:rsidRDefault="00D9541D" w:rsidP="00D9541D">
      <w:pPr>
        <w:pStyle w:val="Code"/>
        <w:rPr>
          <w:highlight w:val="white"/>
        </w:rPr>
      </w:pPr>
      <w:r w:rsidRPr="00D9541D">
        <w:rPr>
          <w:highlight w:val="white"/>
        </w:rPr>
        <w:t xml:space="preserve">                </w:t>
      </w:r>
      <w:r w:rsidR="0056352A">
        <w:rPr>
          <w:highlight w:val="white"/>
        </w:rPr>
        <w:t>Error.Check</w:t>
      </w:r>
      <w:r w:rsidRPr="00D9541D">
        <w:rPr>
          <w:highlight w:val="white"/>
        </w:rPr>
        <w:t>(fromList.Count &lt;= toType.ArraySize,</w:t>
      </w:r>
    </w:p>
    <w:p w14:paraId="2C47845F" w14:textId="77777777" w:rsidR="00D9541D" w:rsidRPr="00D9541D" w:rsidRDefault="00D9541D" w:rsidP="00D9541D">
      <w:pPr>
        <w:pStyle w:val="Code"/>
        <w:rPr>
          <w:highlight w:val="white"/>
        </w:rPr>
      </w:pPr>
      <w:r w:rsidRPr="00D9541D">
        <w:rPr>
          <w:highlight w:val="white"/>
        </w:rPr>
        <w:t xml:space="preserve">                             toType, Message.Too_many_initializers_in_array);</w:t>
      </w:r>
    </w:p>
    <w:p w14:paraId="4EADFA2A" w14:textId="77777777" w:rsidR="00D9541D" w:rsidRPr="00D9541D" w:rsidRDefault="00D9541D" w:rsidP="00D9541D">
      <w:pPr>
        <w:pStyle w:val="Code"/>
        <w:rPr>
          <w:highlight w:val="white"/>
        </w:rPr>
      </w:pPr>
      <w:r w:rsidRPr="00D9541D">
        <w:rPr>
          <w:highlight w:val="white"/>
        </w:rPr>
        <w:t xml:space="preserve">              }</w:t>
      </w:r>
    </w:p>
    <w:p w14:paraId="7B215AD6" w14:textId="22693B8B" w:rsidR="00D9541D" w:rsidRPr="00903DBA" w:rsidRDefault="00D9541D" w:rsidP="00D9541D">
      <w:pPr>
        <w:rPr>
          <w:highlight w:val="white"/>
        </w:rPr>
      </w:pPr>
      <w:r w:rsidRPr="00903DBA">
        <w:rPr>
          <w:highlight w:val="white"/>
        </w:rPr>
        <w:lastRenderedPageBreak/>
        <w:t xml:space="preserve">We iterate through the list and, for each element in the list, define a symbol for the array index and call </w:t>
      </w:r>
      <w:r w:rsidR="00D4318D">
        <w:rPr>
          <w:rStyle w:val="KeyWord0"/>
          <w:highlight w:val="white"/>
        </w:rPr>
        <w:t>&lt;k&gt;</w:t>
      </w:r>
      <w:r w:rsidR="00D4318D" w:rsidRPr="00903DBA">
        <w:rPr>
          <w:rStyle w:val="KeyWord0"/>
          <w:highlight w:val="white"/>
        </w:rPr>
        <w:t>GenerateAuto</w:t>
      </w:r>
      <w:r w:rsidR="00D4318D">
        <w:rPr>
          <w:rStyle w:val="KeyWord0"/>
          <w:highlight w:val="white"/>
        </w:rPr>
        <w:t>&lt;/k&gt;</w:t>
      </w:r>
      <w:r w:rsidRPr="00903DBA">
        <w:rPr>
          <w:highlight w:val="white"/>
        </w:rPr>
        <w:t xml:space="preserve"> recursively, so that potential sub list</w:t>
      </w:r>
      <w:r w:rsidR="00996C85">
        <w:rPr>
          <w:highlight w:val="white"/>
        </w:rPr>
        <w:t>s</w:t>
      </w:r>
      <w:r w:rsidRPr="00903DBA">
        <w:rPr>
          <w:highlight w:val="white"/>
        </w:rPr>
        <w:t xml:space="preserve"> </w:t>
      </w:r>
      <w:r w:rsidR="00996C85">
        <w:rPr>
          <w:highlight w:val="white"/>
        </w:rPr>
        <w:t>are</w:t>
      </w:r>
      <w:r w:rsidRPr="00903DBA">
        <w:rPr>
          <w:highlight w:val="white"/>
        </w:rPr>
        <w:t xml:space="preserve"> properly processed. If the list does not cover the whole array, the remaining part of the array remains uninitialized. The offset of each index symbol is sum of the offset of the symbol and the offset of the index symbol. Note that we must multiply the index of the array with the size of the array type to determine the correct </w:t>
      </w:r>
      <w:r w:rsidR="00CB7A9A">
        <w:rPr>
          <w:highlight w:val="white"/>
        </w:rPr>
        <w:t>offset</w:t>
      </w:r>
      <w:r w:rsidRPr="00903DBA">
        <w:rPr>
          <w:highlight w:val="white"/>
        </w:rPr>
        <w:t>. However, it is not strictly necessary give the index symbol a name</w:t>
      </w:r>
      <w:r w:rsidR="00CB7A9A">
        <w:rPr>
          <w:highlight w:val="white"/>
        </w:rPr>
        <w:t>; t</w:t>
      </w:r>
      <w:r w:rsidRPr="00903DBA">
        <w:rPr>
          <w:highlight w:val="white"/>
        </w:rPr>
        <w:t>hat is for readability reasons only.</w:t>
      </w:r>
    </w:p>
    <w:p w14:paraId="09DBC729" w14:textId="77777777" w:rsidR="00D9541D" w:rsidRPr="00D9541D" w:rsidRDefault="00D9541D" w:rsidP="00D9541D">
      <w:pPr>
        <w:pStyle w:val="Code"/>
        <w:rPr>
          <w:highlight w:val="white"/>
        </w:rPr>
      </w:pPr>
      <w:r w:rsidRPr="00D9541D">
        <w:rPr>
          <w:highlight w:val="white"/>
        </w:rPr>
        <w:t xml:space="preserve">              for (int index = 0; index &lt; fromList.Count; ++index) {</w:t>
      </w:r>
    </w:p>
    <w:p w14:paraId="4F74138F" w14:textId="77777777" w:rsidR="00D9541D" w:rsidRPr="00D9541D" w:rsidRDefault="00D9541D" w:rsidP="00D9541D">
      <w:pPr>
        <w:pStyle w:val="Code"/>
        <w:rPr>
          <w:highlight w:val="white"/>
        </w:rPr>
      </w:pPr>
      <w:r w:rsidRPr="00D9541D">
        <w:rPr>
          <w:highlight w:val="white"/>
        </w:rPr>
        <w:t xml:space="preserve">                Symbol indexSymbol = new Symbol(toType.ArrayType);</w:t>
      </w:r>
    </w:p>
    <w:p w14:paraId="331F4079" w14:textId="77777777" w:rsidR="00D9541D" w:rsidRPr="00D9541D" w:rsidRDefault="00D9541D" w:rsidP="00D9541D">
      <w:pPr>
        <w:pStyle w:val="Code"/>
        <w:rPr>
          <w:highlight w:val="white"/>
        </w:rPr>
      </w:pPr>
      <w:r w:rsidRPr="00D9541D">
        <w:rPr>
          <w:highlight w:val="white"/>
        </w:rPr>
        <w:t xml:space="preserve">                indexSymbol.Offset = toSymbol.Offset +</w:t>
      </w:r>
    </w:p>
    <w:p w14:paraId="50F92E88" w14:textId="77777777" w:rsidR="00D9541D" w:rsidRPr="00D9541D" w:rsidRDefault="00D9541D" w:rsidP="00D9541D">
      <w:pPr>
        <w:pStyle w:val="Code"/>
        <w:rPr>
          <w:highlight w:val="white"/>
        </w:rPr>
      </w:pPr>
      <w:r w:rsidRPr="00D9541D">
        <w:rPr>
          <w:highlight w:val="white"/>
        </w:rPr>
        <w:t xml:space="preserve">                                    (index * toType.ArrayType.Size());</w:t>
      </w:r>
    </w:p>
    <w:p w14:paraId="027B09AD" w14:textId="77777777" w:rsidR="00D9541D" w:rsidRPr="00D9541D" w:rsidRDefault="00D9541D" w:rsidP="00D9541D">
      <w:pPr>
        <w:pStyle w:val="Code"/>
        <w:rPr>
          <w:highlight w:val="white"/>
        </w:rPr>
      </w:pPr>
      <w:r w:rsidRPr="00D9541D">
        <w:rPr>
          <w:highlight w:val="white"/>
        </w:rPr>
        <w:t xml:space="preserve">                indexSymbol.Name = toSymbol.Name + "[" + index + "]";</w:t>
      </w:r>
    </w:p>
    <w:p w14:paraId="1D700FF9" w14:textId="77777777" w:rsidR="00D9541D" w:rsidRDefault="00D9541D" w:rsidP="00D9541D">
      <w:pPr>
        <w:pStyle w:val="Code"/>
        <w:rPr>
          <w:highlight w:val="white"/>
        </w:rPr>
      </w:pPr>
      <w:r w:rsidRPr="00D9541D">
        <w:rPr>
          <w:highlight w:val="white"/>
        </w:rPr>
        <w:t xml:space="preserve">                codeList.AddRange(GenerateAuto(indexSymbol, fromList[index],</w:t>
      </w:r>
    </w:p>
    <w:p w14:paraId="452EE566" w14:textId="0253ABDD" w:rsidR="00D9541D" w:rsidRPr="00D9541D" w:rsidRDefault="00D9541D" w:rsidP="00D9541D">
      <w:pPr>
        <w:pStyle w:val="Code"/>
        <w:rPr>
          <w:highlight w:val="white"/>
        </w:rPr>
      </w:pPr>
      <w:r>
        <w:rPr>
          <w:highlight w:val="white"/>
        </w:rPr>
        <w:t xml:space="preserve">                                              </w:t>
      </w:r>
      <w:r w:rsidRPr="00D9541D">
        <w:rPr>
          <w:highlight w:val="white"/>
        </w:rPr>
        <w:t xml:space="preserve"> extraOffset));</w:t>
      </w:r>
    </w:p>
    <w:p w14:paraId="332352B3" w14:textId="77777777" w:rsidR="00D9541D" w:rsidRPr="00D9541D" w:rsidRDefault="00D9541D" w:rsidP="00D9541D">
      <w:pPr>
        <w:pStyle w:val="Code"/>
        <w:rPr>
          <w:highlight w:val="white"/>
        </w:rPr>
      </w:pPr>
      <w:r w:rsidRPr="00D9541D">
        <w:rPr>
          <w:highlight w:val="white"/>
        </w:rPr>
        <w:t xml:space="preserve">                extraOffset += toType.ArrayType.Size();</w:t>
      </w:r>
    </w:p>
    <w:p w14:paraId="6D2862EF" w14:textId="77777777" w:rsidR="00D9541D" w:rsidRPr="00D9541D" w:rsidRDefault="00D9541D" w:rsidP="00D9541D">
      <w:pPr>
        <w:pStyle w:val="Code"/>
        <w:rPr>
          <w:highlight w:val="white"/>
        </w:rPr>
      </w:pPr>
      <w:r w:rsidRPr="00D9541D">
        <w:rPr>
          <w:highlight w:val="white"/>
        </w:rPr>
        <w:t xml:space="preserve">              }</w:t>
      </w:r>
    </w:p>
    <w:p w14:paraId="416856B9" w14:textId="77777777" w:rsidR="00D9541D" w:rsidRPr="00D9541D" w:rsidRDefault="00D9541D" w:rsidP="00D9541D">
      <w:pPr>
        <w:pStyle w:val="Code"/>
        <w:rPr>
          <w:highlight w:val="white"/>
        </w:rPr>
      </w:pPr>
      <w:r w:rsidRPr="00D9541D">
        <w:rPr>
          <w:highlight w:val="white"/>
        </w:rPr>
        <w:t xml:space="preserve">            }</w:t>
      </w:r>
    </w:p>
    <w:p w14:paraId="5AD3C043" w14:textId="77777777" w:rsidR="00D9541D" w:rsidRPr="00D9541D" w:rsidRDefault="00D9541D" w:rsidP="00D9541D">
      <w:pPr>
        <w:pStyle w:val="Code"/>
        <w:rPr>
          <w:highlight w:val="white"/>
        </w:rPr>
      </w:pPr>
      <w:r w:rsidRPr="00D9541D">
        <w:rPr>
          <w:highlight w:val="white"/>
        </w:rPr>
        <w:t xml:space="preserve">            break;</w:t>
      </w:r>
    </w:p>
    <w:p w14:paraId="2F39B19B" w14:textId="327210FE" w:rsidR="00FF05E1" w:rsidRPr="00903DBA" w:rsidRDefault="00494434" w:rsidP="005801D8">
      <w:pPr>
        <w:rPr>
          <w:highlight w:val="white"/>
        </w:rPr>
      </w:pPr>
      <w:r w:rsidRPr="00903DBA">
        <w:rPr>
          <w:highlight w:val="white"/>
        </w:rPr>
        <w:t>In case of a struct</w:t>
      </w:r>
      <w:r w:rsidR="00225EE9" w:rsidRPr="00903DBA">
        <w:rPr>
          <w:highlight w:val="white"/>
        </w:rPr>
        <w:t xml:space="preserve"> or a union</w:t>
      </w:r>
      <w:r w:rsidRPr="00903DBA">
        <w:rPr>
          <w:highlight w:val="white"/>
        </w:rPr>
        <w:t>, we</w:t>
      </w:r>
      <w:r w:rsidR="00EA615C" w:rsidRPr="00903DBA">
        <w:rPr>
          <w:highlight w:val="white"/>
        </w:rPr>
        <w:t xml:space="preserve"> check that </w:t>
      </w:r>
      <w:r w:rsidR="005801D8" w:rsidRPr="00903DBA">
        <w:rPr>
          <w:highlight w:val="white"/>
        </w:rPr>
        <w:t xml:space="preserve">the list size does not exceed </w:t>
      </w:r>
      <w:r w:rsidR="00225EE9" w:rsidRPr="00903DBA">
        <w:rPr>
          <w:highlight w:val="white"/>
        </w:rPr>
        <w:t xml:space="preserve">its allowed size. In case of a struct, the list size must not exceed the number of struct members. In case of a union, the list must hold exactly on element. </w:t>
      </w:r>
    </w:p>
    <w:p w14:paraId="219C6086" w14:textId="77777777" w:rsidR="00515BF5" w:rsidRPr="00515BF5" w:rsidRDefault="00515BF5" w:rsidP="00515BF5">
      <w:pPr>
        <w:pStyle w:val="Code"/>
        <w:rPr>
          <w:highlight w:val="white"/>
        </w:rPr>
      </w:pPr>
      <w:r w:rsidRPr="00515BF5">
        <w:rPr>
          <w:highlight w:val="white"/>
        </w:rPr>
        <w:t xml:space="preserve">          case Sort.Struct: {</w:t>
      </w:r>
    </w:p>
    <w:p w14:paraId="072FBFE9" w14:textId="77777777" w:rsidR="00515BF5" w:rsidRPr="00515BF5" w:rsidRDefault="00515BF5" w:rsidP="00515BF5">
      <w:pPr>
        <w:pStyle w:val="Code"/>
        <w:rPr>
          <w:highlight w:val="white"/>
        </w:rPr>
      </w:pPr>
      <w:r w:rsidRPr="00515BF5">
        <w:rPr>
          <w:highlight w:val="white"/>
        </w:rPr>
        <w:t xml:space="preserve">            List&lt;Symbol&gt; memberList = toType.MemberList; </w:t>
      </w:r>
    </w:p>
    <w:p w14:paraId="6BC555AB" w14:textId="3B0D31B8" w:rsidR="00515BF5" w:rsidRDefault="00515BF5" w:rsidP="00515BF5">
      <w:pPr>
        <w:pStyle w:val="Code"/>
        <w:rPr>
          <w:highlight w:val="white"/>
        </w:rPr>
      </w:pPr>
      <w:r w:rsidRPr="00515BF5">
        <w:rPr>
          <w:highlight w:val="white"/>
        </w:rPr>
        <w:t xml:space="preserve">              </w:t>
      </w:r>
      <w:r w:rsidR="0056352A">
        <w:rPr>
          <w:highlight w:val="white"/>
        </w:rPr>
        <w:t>Error.Check</w:t>
      </w:r>
      <w:r w:rsidRPr="00515BF5">
        <w:rPr>
          <w:highlight w:val="white"/>
        </w:rPr>
        <w:t>(fromList.Count &lt;= memberList.Count, toType,</w:t>
      </w:r>
    </w:p>
    <w:p w14:paraId="746E3B9E" w14:textId="318409A9" w:rsidR="00515BF5" w:rsidRPr="00515BF5" w:rsidRDefault="00515BF5" w:rsidP="00515BF5">
      <w:pPr>
        <w:pStyle w:val="Code"/>
        <w:rPr>
          <w:highlight w:val="white"/>
        </w:rPr>
      </w:pPr>
      <w:r>
        <w:rPr>
          <w:highlight w:val="white"/>
        </w:rPr>
        <w:t xml:space="preserve">                          </w:t>
      </w:r>
      <w:r w:rsidRPr="00515BF5">
        <w:rPr>
          <w:highlight w:val="white"/>
        </w:rPr>
        <w:t xml:space="preserve"> Message.Too_many_initializers_in_struct);</w:t>
      </w:r>
    </w:p>
    <w:p w14:paraId="5F583E49" w14:textId="75A07D71" w:rsidR="00677109" w:rsidRPr="00903DBA" w:rsidRDefault="00677109" w:rsidP="00677109">
      <w:pPr>
        <w:rPr>
          <w:highlight w:val="white"/>
        </w:rPr>
      </w:pPr>
      <w:r w:rsidRPr="00903DBA">
        <w:rPr>
          <w:highlight w:val="white"/>
        </w:rPr>
        <w:t>Like the array case, we iterate through the list</w:t>
      </w:r>
      <w:r w:rsidR="00B20995" w:rsidRPr="00903DBA">
        <w:rPr>
          <w:highlight w:val="white"/>
        </w:rPr>
        <w:t xml:space="preserve"> and, for each element</w:t>
      </w:r>
      <w:r w:rsidR="00820184" w:rsidRPr="00903DBA">
        <w:rPr>
          <w:highlight w:val="white"/>
        </w:rPr>
        <w:t xml:space="preserve"> in the list</w:t>
      </w:r>
      <w:r w:rsidR="00B20995" w:rsidRPr="00903DBA">
        <w:rPr>
          <w:highlight w:val="white"/>
        </w:rPr>
        <w:t>,</w:t>
      </w:r>
      <w:r w:rsidR="00820184" w:rsidRPr="00903DBA">
        <w:rPr>
          <w:highlight w:val="white"/>
        </w:rPr>
        <w:t xml:space="preserve"> </w:t>
      </w:r>
      <w:r w:rsidRPr="00903DBA">
        <w:rPr>
          <w:highlight w:val="white"/>
        </w:rPr>
        <w:t>create a symbol for</w:t>
      </w:r>
      <w:r w:rsidR="00820184" w:rsidRPr="00903DBA">
        <w:rPr>
          <w:highlight w:val="white"/>
        </w:rPr>
        <w:t xml:space="preserve"> the member and </w:t>
      </w:r>
      <w:r w:rsidRPr="00903DBA">
        <w:rPr>
          <w:highlight w:val="white"/>
        </w:rPr>
        <w:t xml:space="preserve">call </w:t>
      </w:r>
      <w:r w:rsidR="00D4318D">
        <w:rPr>
          <w:rStyle w:val="KeyWord0"/>
          <w:highlight w:val="white"/>
        </w:rPr>
        <w:t>&lt;k&gt;</w:t>
      </w:r>
      <w:r w:rsidR="00D4318D" w:rsidRPr="00903DBA">
        <w:rPr>
          <w:rStyle w:val="KeyWord0"/>
          <w:highlight w:val="white"/>
        </w:rPr>
        <w:t>GenerateAuto</w:t>
      </w:r>
      <w:r w:rsidR="00D4318D">
        <w:rPr>
          <w:rStyle w:val="KeyWord0"/>
          <w:highlight w:val="white"/>
        </w:rPr>
        <w:t>&lt;/k&gt;</w:t>
      </w:r>
      <w:r w:rsidRPr="00903DBA">
        <w:rPr>
          <w:highlight w:val="white"/>
        </w:rPr>
        <w:t xml:space="preserve"> recursively, so that potential sub </w:t>
      </w:r>
      <w:r w:rsidR="003A0389" w:rsidRPr="00903DBA">
        <w:rPr>
          <w:highlight w:val="white"/>
        </w:rPr>
        <w:t>list</w:t>
      </w:r>
      <w:r w:rsidR="002B0FF8" w:rsidRPr="00903DBA">
        <w:rPr>
          <w:highlight w:val="white"/>
        </w:rPr>
        <w:t>s</w:t>
      </w:r>
      <w:r w:rsidR="003A0389" w:rsidRPr="00903DBA">
        <w:rPr>
          <w:highlight w:val="white"/>
        </w:rPr>
        <w:t xml:space="preserve"> </w:t>
      </w:r>
      <w:r w:rsidR="00820184" w:rsidRPr="00903DBA">
        <w:rPr>
          <w:highlight w:val="white"/>
        </w:rPr>
        <w:t>are</w:t>
      </w:r>
      <w:r w:rsidRPr="00903DBA">
        <w:rPr>
          <w:highlight w:val="white"/>
        </w:rPr>
        <w:t xml:space="preserve"> properly processed.</w:t>
      </w:r>
      <w:r w:rsidR="00983017" w:rsidRPr="00903DBA">
        <w:rPr>
          <w:highlight w:val="white"/>
        </w:rPr>
        <w:t xml:space="preserve"> The offset of each member symbol is the sum of the offset of the struct or union and the member.</w:t>
      </w:r>
    </w:p>
    <w:p w14:paraId="15122F2D" w14:textId="77777777" w:rsidR="00515BF5" w:rsidRPr="00515BF5" w:rsidRDefault="00515BF5" w:rsidP="00515BF5">
      <w:pPr>
        <w:pStyle w:val="Code"/>
        <w:rPr>
          <w:highlight w:val="white"/>
        </w:rPr>
      </w:pPr>
      <w:r w:rsidRPr="00515BF5">
        <w:rPr>
          <w:highlight w:val="white"/>
        </w:rPr>
        <w:t xml:space="preserve">              for (int index = 0; index &lt; fromList.Count; ++index) {</w:t>
      </w:r>
    </w:p>
    <w:p w14:paraId="75A893F5" w14:textId="77777777" w:rsidR="00515BF5" w:rsidRPr="00515BF5" w:rsidRDefault="00515BF5" w:rsidP="00515BF5">
      <w:pPr>
        <w:pStyle w:val="Code"/>
        <w:rPr>
          <w:highlight w:val="white"/>
        </w:rPr>
      </w:pPr>
      <w:r w:rsidRPr="00515BF5">
        <w:rPr>
          <w:highlight w:val="white"/>
        </w:rPr>
        <w:t xml:space="preserve">                Symbol memberSymbol = memberList[index];</w:t>
      </w:r>
    </w:p>
    <w:p w14:paraId="5F410A33" w14:textId="77777777" w:rsidR="00515BF5" w:rsidRPr="00515BF5" w:rsidRDefault="00515BF5" w:rsidP="00515BF5">
      <w:pPr>
        <w:pStyle w:val="Code"/>
        <w:rPr>
          <w:highlight w:val="white"/>
        </w:rPr>
      </w:pPr>
      <w:r w:rsidRPr="00515BF5">
        <w:rPr>
          <w:highlight w:val="white"/>
        </w:rPr>
        <w:t xml:space="preserve">                Symbol subSymbol = new Symbol(memberList[index].Type); </w:t>
      </w:r>
    </w:p>
    <w:p w14:paraId="5D312B74" w14:textId="77777777" w:rsidR="00515BF5" w:rsidRPr="00515BF5" w:rsidRDefault="00515BF5" w:rsidP="00515BF5">
      <w:pPr>
        <w:pStyle w:val="Code"/>
        <w:rPr>
          <w:highlight w:val="white"/>
        </w:rPr>
      </w:pPr>
      <w:r w:rsidRPr="00515BF5">
        <w:rPr>
          <w:highlight w:val="white"/>
        </w:rPr>
        <w:t xml:space="preserve">                subSymbol.Name = toSymbol.Name + "." + memberSymbol.Name;</w:t>
      </w:r>
    </w:p>
    <w:p w14:paraId="425CF4AE" w14:textId="77777777" w:rsidR="00515BF5" w:rsidRPr="00515BF5" w:rsidRDefault="00515BF5" w:rsidP="00515BF5">
      <w:pPr>
        <w:pStyle w:val="Code"/>
        <w:rPr>
          <w:highlight w:val="white"/>
        </w:rPr>
      </w:pPr>
      <w:r w:rsidRPr="00515BF5">
        <w:rPr>
          <w:highlight w:val="white"/>
        </w:rPr>
        <w:t xml:space="preserve">                subSymbol.Offset = toSymbol.Offset + memberSymbol.Offset;</w:t>
      </w:r>
    </w:p>
    <w:p w14:paraId="153B5855" w14:textId="77777777" w:rsidR="00515BF5" w:rsidRDefault="00515BF5" w:rsidP="00515BF5">
      <w:pPr>
        <w:pStyle w:val="Code"/>
        <w:rPr>
          <w:highlight w:val="white"/>
        </w:rPr>
      </w:pPr>
      <w:r w:rsidRPr="00515BF5">
        <w:rPr>
          <w:highlight w:val="white"/>
        </w:rPr>
        <w:t xml:space="preserve">                codeList.AddRange(GenerateAuto(subSymbol, fromList[index],</w:t>
      </w:r>
    </w:p>
    <w:p w14:paraId="03239480" w14:textId="60663FAD" w:rsidR="00515BF5" w:rsidRPr="00515BF5" w:rsidRDefault="00515BF5" w:rsidP="00515BF5">
      <w:pPr>
        <w:pStyle w:val="Code"/>
        <w:rPr>
          <w:highlight w:val="white"/>
        </w:rPr>
      </w:pPr>
      <w:r>
        <w:rPr>
          <w:highlight w:val="white"/>
        </w:rPr>
        <w:t xml:space="preserve">                                              </w:t>
      </w:r>
      <w:r w:rsidRPr="00515BF5">
        <w:rPr>
          <w:highlight w:val="white"/>
        </w:rPr>
        <w:t xml:space="preserve"> extraOffset));</w:t>
      </w:r>
    </w:p>
    <w:p w14:paraId="0704AB73" w14:textId="77777777" w:rsidR="00515BF5" w:rsidRPr="00515BF5" w:rsidRDefault="00515BF5" w:rsidP="00515BF5">
      <w:pPr>
        <w:pStyle w:val="Code"/>
        <w:rPr>
          <w:highlight w:val="white"/>
        </w:rPr>
      </w:pPr>
      <w:r w:rsidRPr="00515BF5">
        <w:rPr>
          <w:highlight w:val="white"/>
        </w:rPr>
        <w:t xml:space="preserve">                extraOffset += memberSymbol.Type.Size();</w:t>
      </w:r>
    </w:p>
    <w:p w14:paraId="5932100D" w14:textId="77777777" w:rsidR="00515BF5" w:rsidRPr="00515BF5" w:rsidRDefault="00515BF5" w:rsidP="00515BF5">
      <w:pPr>
        <w:pStyle w:val="Code"/>
        <w:rPr>
          <w:highlight w:val="white"/>
        </w:rPr>
      </w:pPr>
      <w:r w:rsidRPr="00515BF5">
        <w:rPr>
          <w:highlight w:val="white"/>
        </w:rPr>
        <w:t xml:space="preserve">              }</w:t>
      </w:r>
    </w:p>
    <w:p w14:paraId="709EB92C" w14:textId="77777777" w:rsidR="00515BF5" w:rsidRPr="00515BF5" w:rsidRDefault="00515BF5" w:rsidP="00515BF5">
      <w:pPr>
        <w:pStyle w:val="Code"/>
        <w:rPr>
          <w:highlight w:val="white"/>
        </w:rPr>
      </w:pPr>
      <w:r w:rsidRPr="00515BF5">
        <w:rPr>
          <w:highlight w:val="white"/>
        </w:rPr>
        <w:t xml:space="preserve">            }</w:t>
      </w:r>
    </w:p>
    <w:p w14:paraId="1432C493" w14:textId="1A54A40A" w:rsidR="00515BF5" w:rsidRPr="00515BF5" w:rsidRDefault="00515BF5" w:rsidP="00515BF5">
      <w:pPr>
        <w:pStyle w:val="Code"/>
        <w:rPr>
          <w:highlight w:val="white"/>
        </w:rPr>
      </w:pPr>
      <w:r w:rsidRPr="00515BF5">
        <w:rPr>
          <w:highlight w:val="white"/>
        </w:rPr>
        <w:t xml:space="preserve">            break;</w:t>
      </w:r>
    </w:p>
    <w:p w14:paraId="265E53A1" w14:textId="47C83B08" w:rsidR="00F65A4E" w:rsidRPr="006B220E" w:rsidRDefault="00F65A4E" w:rsidP="00F65A4E">
      <w:pPr>
        <w:rPr>
          <w:highlight w:val="white"/>
        </w:rPr>
      </w:pPr>
      <w:r>
        <w:rPr>
          <w:highlight w:val="white"/>
        </w:rPr>
        <w:t xml:space="preserve">In case of a union, we make sure that the list holds exact one expression and initialize the </w:t>
      </w:r>
      <w:r w:rsidR="007F188F">
        <w:rPr>
          <w:highlight w:val="white"/>
        </w:rPr>
        <w:t xml:space="preserve">first member of the </w:t>
      </w:r>
      <w:r>
        <w:rPr>
          <w:highlight w:val="white"/>
        </w:rPr>
        <w:t>union with it.</w:t>
      </w:r>
    </w:p>
    <w:p w14:paraId="037DB797" w14:textId="77777777" w:rsidR="00515BF5" w:rsidRPr="00515BF5" w:rsidRDefault="00515BF5" w:rsidP="00515BF5">
      <w:pPr>
        <w:pStyle w:val="Code"/>
        <w:rPr>
          <w:highlight w:val="white"/>
        </w:rPr>
      </w:pPr>
      <w:r w:rsidRPr="00515BF5">
        <w:rPr>
          <w:highlight w:val="white"/>
        </w:rPr>
        <w:t xml:space="preserve">          case Sort.Union: {</w:t>
      </w:r>
    </w:p>
    <w:p w14:paraId="08F8D089" w14:textId="77777777" w:rsidR="00515BF5" w:rsidRPr="00515BF5" w:rsidRDefault="00515BF5" w:rsidP="00515BF5">
      <w:pPr>
        <w:pStyle w:val="Code"/>
        <w:rPr>
          <w:highlight w:val="white"/>
        </w:rPr>
      </w:pPr>
      <w:r w:rsidRPr="00515BF5">
        <w:rPr>
          <w:highlight w:val="white"/>
        </w:rPr>
        <w:t xml:space="preserve">              List&lt;Symbol&gt; memberList = toType.MemberList;</w:t>
      </w:r>
    </w:p>
    <w:p w14:paraId="4C64BF7B" w14:textId="1EDA691E" w:rsidR="00515BF5" w:rsidRPr="00515BF5" w:rsidRDefault="00515BF5" w:rsidP="00515BF5">
      <w:pPr>
        <w:pStyle w:val="Code"/>
        <w:rPr>
          <w:highlight w:val="white"/>
        </w:rPr>
      </w:pPr>
      <w:r w:rsidRPr="00515BF5">
        <w:rPr>
          <w:highlight w:val="white"/>
        </w:rPr>
        <w:t xml:space="preserve">              </w:t>
      </w:r>
      <w:r w:rsidR="0056352A">
        <w:rPr>
          <w:highlight w:val="white"/>
        </w:rPr>
        <w:t>Error.Check</w:t>
      </w:r>
      <w:r w:rsidRPr="00515BF5">
        <w:rPr>
          <w:highlight w:val="white"/>
        </w:rPr>
        <w:t>(fromList.Count == 1, toType,</w:t>
      </w:r>
    </w:p>
    <w:p w14:paraId="5012B5DD" w14:textId="20285E54" w:rsidR="00515BF5" w:rsidRPr="00515BF5" w:rsidRDefault="00515BF5" w:rsidP="00515BF5">
      <w:pPr>
        <w:pStyle w:val="Code"/>
        <w:rPr>
          <w:highlight w:val="white"/>
        </w:rPr>
      </w:pPr>
      <w:r w:rsidRPr="00515BF5">
        <w:rPr>
          <w:highlight w:val="white"/>
        </w:rPr>
        <w:t xml:space="preserve">                           Message.</w:t>
      </w:r>
      <w:r w:rsidR="004203E0">
        <w:rPr>
          <w:highlight w:val="white"/>
        </w:rPr>
        <w:t>Only_one_initializer_allowed_in_unions</w:t>
      </w:r>
      <w:r w:rsidRPr="00515BF5">
        <w:rPr>
          <w:highlight w:val="white"/>
        </w:rPr>
        <w:t>);</w:t>
      </w:r>
    </w:p>
    <w:p w14:paraId="78D7B380" w14:textId="77777777" w:rsidR="00515BF5" w:rsidRPr="00515BF5" w:rsidRDefault="00515BF5" w:rsidP="00515BF5">
      <w:pPr>
        <w:pStyle w:val="Code"/>
        <w:rPr>
          <w:highlight w:val="white"/>
        </w:rPr>
      </w:pPr>
      <w:r w:rsidRPr="00515BF5">
        <w:rPr>
          <w:highlight w:val="white"/>
        </w:rPr>
        <w:t xml:space="preserve">              Symbol memberSymbol = memberList[0];</w:t>
      </w:r>
    </w:p>
    <w:p w14:paraId="060E3C00" w14:textId="77777777" w:rsidR="00515BF5" w:rsidRPr="00515BF5" w:rsidRDefault="00515BF5" w:rsidP="00515BF5">
      <w:pPr>
        <w:pStyle w:val="Code"/>
        <w:rPr>
          <w:highlight w:val="white"/>
        </w:rPr>
      </w:pPr>
      <w:r w:rsidRPr="00515BF5">
        <w:rPr>
          <w:highlight w:val="white"/>
        </w:rPr>
        <w:t xml:space="preserve">              Symbol subSymbol = new Symbol(memberSymbol.Type); </w:t>
      </w:r>
    </w:p>
    <w:p w14:paraId="6B208146" w14:textId="77777777" w:rsidR="00515BF5" w:rsidRPr="00515BF5" w:rsidRDefault="00515BF5" w:rsidP="00515BF5">
      <w:pPr>
        <w:pStyle w:val="Code"/>
        <w:rPr>
          <w:highlight w:val="white"/>
        </w:rPr>
      </w:pPr>
      <w:r w:rsidRPr="00515BF5">
        <w:rPr>
          <w:highlight w:val="white"/>
        </w:rPr>
        <w:t xml:space="preserve">              subSymbol.Name = toSymbol.Name + "." + memberSymbol.Name;</w:t>
      </w:r>
    </w:p>
    <w:p w14:paraId="590C39E3" w14:textId="77777777" w:rsidR="00515BF5" w:rsidRPr="00515BF5" w:rsidRDefault="00515BF5" w:rsidP="00515BF5">
      <w:pPr>
        <w:pStyle w:val="Code"/>
        <w:rPr>
          <w:highlight w:val="white"/>
        </w:rPr>
      </w:pPr>
      <w:r w:rsidRPr="00515BF5">
        <w:rPr>
          <w:highlight w:val="white"/>
        </w:rPr>
        <w:t xml:space="preserve">              subSymbol.Offset = toSymbol.Offset;</w:t>
      </w:r>
    </w:p>
    <w:p w14:paraId="5F5DA178" w14:textId="77777777" w:rsidR="00427E8A" w:rsidRDefault="00515BF5" w:rsidP="00515BF5">
      <w:pPr>
        <w:pStyle w:val="Code"/>
        <w:rPr>
          <w:highlight w:val="white"/>
        </w:rPr>
      </w:pPr>
      <w:r w:rsidRPr="00515BF5">
        <w:rPr>
          <w:highlight w:val="white"/>
        </w:rPr>
        <w:t xml:space="preserve">              codeList.AddRange(GenerateAuto(subSymbol, fromList[0],</w:t>
      </w:r>
    </w:p>
    <w:p w14:paraId="4515A330" w14:textId="79A25906" w:rsidR="00515BF5" w:rsidRPr="00515BF5" w:rsidRDefault="00427E8A" w:rsidP="00515BF5">
      <w:pPr>
        <w:pStyle w:val="Code"/>
        <w:rPr>
          <w:highlight w:val="white"/>
        </w:rPr>
      </w:pPr>
      <w:r>
        <w:rPr>
          <w:highlight w:val="white"/>
        </w:rPr>
        <w:t xml:space="preserve">                                            </w:t>
      </w:r>
      <w:r w:rsidR="00515BF5" w:rsidRPr="00515BF5">
        <w:rPr>
          <w:highlight w:val="white"/>
        </w:rPr>
        <w:t xml:space="preserve"> extraOffset));</w:t>
      </w:r>
    </w:p>
    <w:p w14:paraId="6A224D97" w14:textId="77777777" w:rsidR="00515BF5" w:rsidRPr="00515BF5" w:rsidRDefault="00515BF5" w:rsidP="00515BF5">
      <w:pPr>
        <w:pStyle w:val="Code"/>
        <w:rPr>
          <w:highlight w:val="white"/>
        </w:rPr>
      </w:pPr>
      <w:r w:rsidRPr="00515BF5">
        <w:rPr>
          <w:highlight w:val="white"/>
        </w:rPr>
        <w:lastRenderedPageBreak/>
        <w:t xml:space="preserve">            }</w:t>
      </w:r>
    </w:p>
    <w:p w14:paraId="41077BF0" w14:textId="77777777" w:rsidR="00515BF5" w:rsidRPr="00515BF5" w:rsidRDefault="00515BF5" w:rsidP="00515BF5">
      <w:pPr>
        <w:pStyle w:val="Code"/>
        <w:rPr>
          <w:highlight w:val="white"/>
        </w:rPr>
      </w:pPr>
      <w:r w:rsidRPr="00515BF5">
        <w:rPr>
          <w:highlight w:val="white"/>
        </w:rPr>
        <w:t xml:space="preserve">            break;</w:t>
      </w:r>
    </w:p>
    <w:p w14:paraId="5D112EA4" w14:textId="7DDDBDB5" w:rsidR="00DA1FC4" w:rsidRPr="006B220E" w:rsidRDefault="00DA1FC4" w:rsidP="00DA1FC4">
      <w:pPr>
        <w:rPr>
          <w:highlight w:val="white"/>
        </w:rPr>
      </w:pPr>
      <w:r>
        <w:rPr>
          <w:highlight w:val="white"/>
        </w:rPr>
        <w:t xml:space="preserve">If the type is not an array, struct, or union, we report an error since it is not allowed to </w:t>
      </w:r>
      <w:r w:rsidR="0084095B">
        <w:rPr>
          <w:highlight w:val="white"/>
        </w:rPr>
        <w:t xml:space="preserve">initialize </w:t>
      </w:r>
      <w:r>
        <w:rPr>
          <w:highlight w:val="white"/>
        </w:rPr>
        <w:t xml:space="preserve">values of any other type with a </w:t>
      </w:r>
      <w:r w:rsidR="0084095B">
        <w:rPr>
          <w:highlight w:val="white"/>
        </w:rPr>
        <w:t>list</w:t>
      </w:r>
      <w:r>
        <w:rPr>
          <w:highlight w:val="white"/>
        </w:rPr>
        <w:t>.</w:t>
      </w:r>
    </w:p>
    <w:p w14:paraId="13284D9C" w14:textId="77777777" w:rsidR="00515BF5" w:rsidRPr="00515BF5" w:rsidRDefault="00515BF5" w:rsidP="00515BF5">
      <w:pPr>
        <w:pStyle w:val="Code"/>
        <w:rPr>
          <w:highlight w:val="white"/>
        </w:rPr>
      </w:pPr>
      <w:r w:rsidRPr="00515BF5">
        <w:rPr>
          <w:highlight w:val="white"/>
        </w:rPr>
        <w:t xml:space="preserve">          default:</w:t>
      </w:r>
    </w:p>
    <w:p w14:paraId="0C360462" w14:textId="52B30CA4" w:rsidR="00515BF5" w:rsidRPr="00515BF5" w:rsidRDefault="00515BF5" w:rsidP="00515BF5">
      <w:pPr>
        <w:pStyle w:val="Code"/>
        <w:rPr>
          <w:highlight w:val="white"/>
        </w:rPr>
      </w:pPr>
      <w:r w:rsidRPr="00515BF5">
        <w:rPr>
          <w:highlight w:val="white"/>
        </w:rPr>
        <w:t xml:space="preserve">            </w:t>
      </w:r>
      <w:r w:rsidR="0056352A">
        <w:rPr>
          <w:highlight w:val="white"/>
        </w:rPr>
        <w:t>Error.</w:t>
      </w:r>
      <w:r w:rsidR="007159F0">
        <w:rPr>
          <w:highlight w:val="white"/>
        </w:rPr>
        <w:t>Report</w:t>
      </w:r>
      <w:r w:rsidRPr="00515BF5">
        <w:rPr>
          <w:highlight w:val="white"/>
        </w:rPr>
        <w:t>(toType, Message.</w:t>
      </w:r>
    </w:p>
    <w:p w14:paraId="0F52EB9C" w14:textId="77777777" w:rsidR="00515BF5" w:rsidRPr="00515BF5" w:rsidRDefault="00515BF5" w:rsidP="00515BF5">
      <w:pPr>
        <w:pStyle w:val="Code"/>
        <w:rPr>
          <w:highlight w:val="white"/>
        </w:rPr>
      </w:pPr>
      <w:r w:rsidRPr="00515BF5">
        <w:rPr>
          <w:highlight w:val="white"/>
        </w:rPr>
        <w:t xml:space="preserve">                Only_array_struct_or_union_can_be_initialized_by_a_list);</w:t>
      </w:r>
    </w:p>
    <w:p w14:paraId="7B258880" w14:textId="77777777" w:rsidR="00515BF5" w:rsidRPr="00515BF5" w:rsidRDefault="00515BF5" w:rsidP="00515BF5">
      <w:pPr>
        <w:pStyle w:val="Code"/>
        <w:rPr>
          <w:highlight w:val="white"/>
        </w:rPr>
      </w:pPr>
      <w:r w:rsidRPr="00515BF5">
        <w:rPr>
          <w:highlight w:val="white"/>
        </w:rPr>
        <w:t xml:space="preserve">            break;</w:t>
      </w:r>
    </w:p>
    <w:p w14:paraId="69F2859E" w14:textId="77777777" w:rsidR="00515BF5" w:rsidRPr="00515BF5" w:rsidRDefault="00515BF5" w:rsidP="00515BF5">
      <w:pPr>
        <w:pStyle w:val="Code"/>
        <w:rPr>
          <w:highlight w:val="white"/>
        </w:rPr>
      </w:pPr>
      <w:r w:rsidRPr="00515BF5">
        <w:rPr>
          <w:highlight w:val="white"/>
        </w:rPr>
        <w:t xml:space="preserve">        }</w:t>
      </w:r>
    </w:p>
    <w:p w14:paraId="17FCE6A0" w14:textId="77777777" w:rsidR="00515BF5" w:rsidRPr="00515BF5" w:rsidRDefault="00515BF5" w:rsidP="00515BF5">
      <w:pPr>
        <w:pStyle w:val="Code"/>
        <w:rPr>
          <w:highlight w:val="white"/>
        </w:rPr>
      </w:pPr>
      <w:r w:rsidRPr="00515BF5">
        <w:rPr>
          <w:highlight w:val="white"/>
        </w:rPr>
        <w:t xml:space="preserve">      }</w:t>
      </w:r>
    </w:p>
    <w:p w14:paraId="5C285500" w14:textId="77777777" w:rsidR="00515BF5" w:rsidRPr="00515BF5" w:rsidRDefault="00515BF5" w:rsidP="00515BF5">
      <w:pPr>
        <w:pStyle w:val="Code"/>
        <w:rPr>
          <w:highlight w:val="white"/>
        </w:rPr>
      </w:pPr>
    </w:p>
    <w:p w14:paraId="1251C8C7" w14:textId="77777777" w:rsidR="00515BF5" w:rsidRPr="00515BF5" w:rsidRDefault="00515BF5" w:rsidP="00515BF5">
      <w:pPr>
        <w:pStyle w:val="Code"/>
        <w:rPr>
          <w:highlight w:val="white"/>
        </w:rPr>
      </w:pPr>
      <w:r w:rsidRPr="00515BF5">
        <w:rPr>
          <w:highlight w:val="white"/>
        </w:rPr>
        <w:t xml:space="preserve">      return codeList;</w:t>
      </w:r>
    </w:p>
    <w:p w14:paraId="669043B8" w14:textId="1E9365AE" w:rsidR="00515BF5" w:rsidRDefault="00515BF5" w:rsidP="00515BF5">
      <w:pPr>
        <w:pStyle w:val="Code"/>
        <w:rPr>
          <w:highlight w:val="white"/>
        </w:rPr>
      </w:pPr>
      <w:r w:rsidRPr="00515BF5">
        <w:rPr>
          <w:highlight w:val="white"/>
        </w:rPr>
        <w:t xml:space="preserve">    }</w:t>
      </w:r>
    </w:p>
    <w:p w14:paraId="2E1F2CD5" w14:textId="77777777" w:rsidR="009A1176" w:rsidRDefault="009A1176" w:rsidP="009A1176">
      <w:pPr>
        <w:pStyle w:val="Code"/>
      </w:pPr>
    </w:p>
    <w:p w14:paraId="765AD8AA" w14:textId="757895FE" w:rsidR="009A1176" w:rsidRDefault="009A1176" w:rsidP="009A1176">
      <w:pPr>
        <w:pStyle w:val="Code"/>
      </w:pPr>
      <w:r w:rsidRPr="009A1176">
        <w:t xml:space="preserve">    public static object StringToCharacterArray(Type toType,</w:t>
      </w:r>
    </w:p>
    <w:p w14:paraId="7556BC0C" w14:textId="06E7FFFA" w:rsidR="009A1176" w:rsidRPr="009A1176" w:rsidRDefault="009A1176" w:rsidP="009A1176">
      <w:pPr>
        <w:pStyle w:val="Code"/>
      </w:pPr>
      <w:r>
        <w:t xml:space="preserve">                                               </w:t>
      </w:r>
      <w:r w:rsidRPr="009A1176">
        <w:t xml:space="preserve"> object initializer) {</w:t>
      </w:r>
    </w:p>
    <w:p w14:paraId="1B790036" w14:textId="49F5D0F5" w:rsidR="009A1176" w:rsidRPr="009A1176" w:rsidRDefault="009A1176" w:rsidP="009A1176">
      <w:pPr>
        <w:pStyle w:val="Code"/>
      </w:pPr>
      <w:r w:rsidRPr="009A1176">
        <w:t xml:space="preserve">      if (</w:t>
      </w:r>
      <w:r w:rsidR="00F75451">
        <w:t>(</w:t>
      </w:r>
      <w:r w:rsidRPr="009A1176">
        <w:t>initializer is Expression</w:t>
      </w:r>
      <w:r w:rsidR="00470548">
        <w:t xml:space="preserve"> </w:t>
      </w:r>
      <w:r w:rsidR="00470548" w:rsidRPr="009A1176">
        <w:t>fromExpression</w:t>
      </w:r>
      <w:r w:rsidRPr="009A1176">
        <w:t xml:space="preserve">) </w:t>
      </w:r>
      <w:r w:rsidR="00F75451">
        <w:t>&amp;&amp;</w:t>
      </w:r>
    </w:p>
    <w:p w14:paraId="2616384C" w14:textId="7A5958D4" w:rsidR="009A1176" w:rsidRPr="009A1176" w:rsidRDefault="009A1176" w:rsidP="009A1176">
      <w:pPr>
        <w:pStyle w:val="Code"/>
      </w:pPr>
      <w:r w:rsidRPr="009A1176">
        <w:t xml:space="preserve">        </w:t>
      </w:r>
      <w:r w:rsidR="00F75451">
        <w:t xml:space="preserve">  (</w:t>
      </w:r>
      <w:r w:rsidRPr="009A1176">
        <w:t>toType.IsArray() &amp;&amp; toType.ArrayType.IsChar() &amp;&amp;</w:t>
      </w:r>
    </w:p>
    <w:p w14:paraId="3D7A81D1" w14:textId="4EA3746E" w:rsidR="009A1176" w:rsidRPr="009A1176" w:rsidRDefault="009A1176" w:rsidP="009A1176">
      <w:pPr>
        <w:pStyle w:val="Code"/>
      </w:pPr>
      <w:r w:rsidRPr="009A1176">
        <w:t xml:space="preserve">           fromExpression.Symbol.Type.IsString())</w:t>
      </w:r>
      <w:r w:rsidR="00F75451">
        <w:t>)</w:t>
      </w:r>
      <w:r w:rsidRPr="009A1176">
        <w:t xml:space="preserve"> {</w:t>
      </w:r>
    </w:p>
    <w:p w14:paraId="1FD31056" w14:textId="48EC824E" w:rsidR="009A1176" w:rsidRPr="009A1176" w:rsidRDefault="009A1176" w:rsidP="009A1176">
      <w:pPr>
        <w:pStyle w:val="Code"/>
      </w:pPr>
      <w:r w:rsidRPr="009A1176">
        <w:t xml:space="preserve">        string text = ((string) fromExpression.Symbol.Value) + "\0";</w:t>
      </w:r>
    </w:p>
    <w:p w14:paraId="7B65E64E" w14:textId="77777777" w:rsidR="009A1176" w:rsidRPr="00903DBA" w:rsidRDefault="009A1176" w:rsidP="009A1176">
      <w:pPr>
        <w:rPr>
          <w:highlight w:val="white"/>
        </w:rPr>
      </w:pPr>
      <w:r w:rsidRPr="00903DBA">
        <w:rPr>
          <w:highlight w:val="white"/>
        </w:rPr>
        <w:t>Note that we add space for an extra character, the terminating zero-character.</w:t>
      </w:r>
    </w:p>
    <w:p w14:paraId="0002E9BA" w14:textId="3573DC34" w:rsidR="009A1176" w:rsidRPr="009A1176" w:rsidRDefault="009A1176" w:rsidP="009A1176">
      <w:pPr>
        <w:pStyle w:val="Code"/>
      </w:pPr>
      <w:r w:rsidRPr="009A1176">
        <w:t xml:space="preserve">        if (toType.ArraySize == 0) {</w:t>
      </w:r>
    </w:p>
    <w:p w14:paraId="0ACD2C10" w14:textId="735981B0" w:rsidR="009A1176" w:rsidRPr="009A1176" w:rsidRDefault="009A1176" w:rsidP="009A1176">
      <w:pPr>
        <w:pStyle w:val="Code"/>
      </w:pPr>
      <w:r w:rsidRPr="009A1176">
        <w:t xml:space="preserve">          toType.ArraySize = text.Length;</w:t>
      </w:r>
    </w:p>
    <w:p w14:paraId="7C200AB9" w14:textId="2852BCE0" w:rsidR="009A1176" w:rsidRPr="009A1176" w:rsidRDefault="009A1176" w:rsidP="009A1176">
      <w:pPr>
        <w:pStyle w:val="Code"/>
      </w:pPr>
      <w:r w:rsidRPr="009A1176">
        <w:t xml:space="preserve">        }</w:t>
      </w:r>
    </w:p>
    <w:p w14:paraId="7D07AF15" w14:textId="77777777" w:rsidR="009A1176" w:rsidRPr="00903DBA" w:rsidRDefault="009A1176" w:rsidP="009A1176">
      <w:pPr>
        <w:rPr>
          <w:highlight w:val="white"/>
        </w:rPr>
      </w:pPr>
      <w:r w:rsidRPr="00903DBA">
        <w:rPr>
          <w:highlight w:val="white"/>
        </w:rPr>
        <w:t>Note that the string length must be strictly less than the array size, for the terminating zero-character to fit in the string.</w:t>
      </w:r>
    </w:p>
    <w:p w14:paraId="7448499F" w14:textId="5B402815" w:rsidR="009A1176" w:rsidRPr="009A1176" w:rsidRDefault="009A1176" w:rsidP="009A1176">
      <w:pPr>
        <w:pStyle w:val="Code"/>
      </w:pPr>
      <w:r w:rsidRPr="009A1176">
        <w:t xml:space="preserve">        else {</w:t>
      </w:r>
    </w:p>
    <w:p w14:paraId="143D4795" w14:textId="2AC3F75D" w:rsidR="009A1176" w:rsidRPr="009A1176" w:rsidRDefault="009A1176" w:rsidP="009A1176">
      <w:pPr>
        <w:pStyle w:val="Code"/>
      </w:pPr>
      <w:r w:rsidRPr="009A1176">
        <w:t xml:space="preserve">          Error.Check(text.Length &lt; toType.ArraySize, toType,</w:t>
      </w:r>
    </w:p>
    <w:p w14:paraId="0DEFEB7C" w14:textId="7389D25C" w:rsidR="009A1176" w:rsidRPr="009A1176" w:rsidRDefault="009A1176" w:rsidP="009A1176">
      <w:pPr>
        <w:pStyle w:val="Code"/>
      </w:pPr>
      <w:r w:rsidRPr="009A1176">
        <w:t xml:space="preserve">                       Message.Too_many_initializers_in_array);</w:t>
      </w:r>
    </w:p>
    <w:p w14:paraId="4829AB0B" w14:textId="12E75399" w:rsidR="009A1176" w:rsidRPr="009A1176" w:rsidRDefault="009A1176" w:rsidP="009A1176">
      <w:pPr>
        <w:pStyle w:val="Code"/>
      </w:pPr>
      <w:r w:rsidRPr="009A1176">
        <w:t xml:space="preserve">        }</w:t>
      </w:r>
    </w:p>
    <w:p w14:paraId="0193AB47" w14:textId="77777777" w:rsidR="009A1176" w:rsidRPr="009A1176" w:rsidRDefault="009A1176" w:rsidP="009A1176">
      <w:pPr>
        <w:pStyle w:val="Code"/>
      </w:pPr>
    </w:p>
    <w:p w14:paraId="191E73F3" w14:textId="4D29E07E" w:rsidR="009A1176" w:rsidRPr="009A1176" w:rsidRDefault="009A1176" w:rsidP="009A1176">
      <w:pPr>
        <w:pStyle w:val="Code"/>
      </w:pPr>
      <w:r w:rsidRPr="009A1176">
        <w:t xml:space="preserve">        List&lt;object&gt; list = new List&lt;object&gt;();</w:t>
      </w:r>
    </w:p>
    <w:p w14:paraId="4052EAC0" w14:textId="77777777" w:rsidR="009A1176" w:rsidRPr="009A1176" w:rsidRDefault="009A1176" w:rsidP="009A1176">
      <w:pPr>
        <w:pStyle w:val="Code"/>
      </w:pPr>
    </w:p>
    <w:p w14:paraId="480492F1" w14:textId="4C520056" w:rsidR="009A1176" w:rsidRPr="009A1176" w:rsidRDefault="009A1176" w:rsidP="009A1176">
      <w:pPr>
        <w:pStyle w:val="Code"/>
      </w:pPr>
      <w:r w:rsidRPr="009A1176">
        <w:t xml:space="preserve">        foreach (char c in text) {</w:t>
      </w:r>
    </w:p>
    <w:p w14:paraId="7285F8C5" w14:textId="3B13493A" w:rsidR="009A1176" w:rsidRPr="009A1176" w:rsidRDefault="009A1176" w:rsidP="009A1176">
      <w:pPr>
        <w:pStyle w:val="Code"/>
      </w:pPr>
      <w:r w:rsidRPr="009A1176">
        <w:t xml:space="preserve">          Symbol charSymbol =</w:t>
      </w:r>
    </w:p>
    <w:p w14:paraId="18A599E0" w14:textId="3715C27C" w:rsidR="009A1176" w:rsidRPr="009A1176" w:rsidRDefault="009A1176" w:rsidP="009A1176">
      <w:pPr>
        <w:pStyle w:val="Code"/>
      </w:pPr>
      <w:r w:rsidRPr="009A1176">
        <w:t xml:space="preserve">            new Symbol(toType.ArrayType, (BigInteger)((int)c));</w:t>
      </w:r>
    </w:p>
    <w:p w14:paraId="240CE70A" w14:textId="2CD8AE2D" w:rsidR="009A1176" w:rsidRPr="009A1176" w:rsidRDefault="009A1176" w:rsidP="009A1176">
      <w:pPr>
        <w:pStyle w:val="Code"/>
      </w:pPr>
      <w:r w:rsidRPr="009A1176">
        <w:t xml:space="preserve">          list.Add(new Expression(charSymbol));</w:t>
      </w:r>
    </w:p>
    <w:p w14:paraId="1E083B1C" w14:textId="565F46E4" w:rsidR="009A1176" w:rsidRPr="009A1176" w:rsidRDefault="009A1176" w:rsidP="009A1176">
      <w:pPr>
        <w:pStyle w:val="Code"/>
      </w:pPr>
      <w:r w:rsidRPr="009A1176">
        <w:t xml:space="preserve">        }</w:t>
      </w:r>
    </w:p>
    <w:p w14:paraId="3CD057CC" w14:textId="77777777" w:rsidR="009A1176" w:rsidRPr="009A1176" w:rsidRDefault="009A1176" w:rsidP="009A1176">
      <w:pPr>
        <w:pStyle w:val="Code"/>
      </w:pPr>
    </w:p>
    <w:p w14:paraId="1FC4F08C" w14:textId="5765DAC2" w:rsidR="009A1176" w:rsidRPr="009A1176" w:rsidRDefault="009A1176" w:rsidP="009A1176">
      <w:pPr>
        <w:pStyle w:val="Code"/>
      </w:pPr>
      <w:r w:rsidRPr="009A1176">
        <w:t xml:space="preserve">        return list;</w:t>
      </w:r>
    </w:p>
    <w:p w14:paraId="614CF09E" w14:textId="2A039290" w:rsidR="009A1176" w:rsidRPr="009A1176" w:rsidRDefault="009A1176" w:rsidP="009A1176">
      <w:pPr>
        <w:pStyle w:val="Code"/>
      </w:pPr>
      <w:r w:rsidRPr="009A1176">
        <w:t xml:space="preserve">      }</w:t>
      </w:r>
    </w:p>
    <w:p w14:paraId="269B89B9" w14:textId="77777777" w:rsidR="009A1176" w:rsidRPr="009A1176" w:rsidRDefault="009A1176" w:rsidP="009A1176">
      <w:pPr>
        <w:pStyle w:val="Code"/>
      </w:pPr>
      <w:r w:rsidRPr="009A1176">
        <w:t xml:space="preserve">      </w:t>
      </w:r>
    </w:p>
    <w:p w14:paraId="37FF34C1" w14:textId="77777777" w:rsidR="009A1176" w:rsidRPr="009A1176" w:rsidRDefault="009A1176" w:rsidP="009A1176">
      <w:pPr>
        <w:pStyle w:val="Code"/>
      </w:pPr>
      <w:r w:rsidRPr="009A1176">
        <w:t xml:space="preserve">      return initializer;</w:t>
      </w:r>
    </w:p>
    <w:p w14:paraId="40AA7AB1" w14:textId="09CBC5B4" w:rsidR="009A1176" w:rsidRPr="009A1176" w:rsidRDefault="009A1176" w:rsidP="009A1176">
      <w:pPr>
        <w:pStyle w:val="Code"/>
      </w:pPr>
      <w:r w:rsidRPr="009A1176">
        <w:t xml:space="preserve">    }</w:t>
      </w:r>
    </w:p>
    <w:p w14:paraId="4782EA58" w14:textId="77777777" w:rsidR="00515BF5" w:rsidRPr="00515BF5" w:rsidRDefault="00515BF5" w:rsidP="00515BF5">
      <w:pPr>
        <w:pStyle w:val="Code"/>
        <w:rPr>
          <w:highlight w:val="white"/>
        </w:rPr>
      </w:pPr>
      <w:r w:rsidRPr="00515BF5">
        <w:rPr>
          <w:highlight w:val="white"/>
        </w:rPr>
        <w:t xml:space="preserve">  }</w:t>
      </w:r>
    </w:p>
    <w:p w14:paraId="7B97B3DD" w14:textId="04651F85" w:rsidR="007B6ED0" w:rsidRPr="00515BF5" w:rsidRDefault="00515BF5" w:rsidP="00515BF5">
      <w:pPr>
        <w:pStyle w:val="Code"/>
        <w:rPr>
          <w:highlight w:val="white"/>
        </w:rPr>
      </w:pPr>
      <w:r w:rsidRPr="00515BF5">
        <w:rPr>
          <w:highlight w:val="white"/>
        </w:rPr>
        <w:t>}</w:t>
      </w:r>
    </w:p>
    <w:p w14:paraId="658046EB" w14:textId="3368CD3C" w:rsidR="0083315B" w:rsidRPr="00903DBA" w:rsidRDefault="00CC1DF4">
      <w:pPr>
        <w:pStyle w:val="Heading3"/>
        <w:numPr>
          <w:ilvl w:val="2"/>
          <w:numId w:val="171"/>
        </w:numPr>
        <w:rPr>
          <w:ins w:id="500" w:author="Stefan Bjornander" w:date="2015-04-25T17:29:00Z"/>
        </w:rPr>
        <w:pPrChange w:id="501" w:author="Stefan Bjornander" w:date="2015-04-25T17:29:00Z">
          <w:pPr>
            <w:pStyle w:val="Code"/>
          </w:pPr>
        </w:pPrChange>
      </w:pPr>
      <w:r>
        <w:t>&lt;h3&gt;</w:t>
      </w:r>
      <w:bookmarkStart w:id="502" w:name="_Toc93320561"/>
      <w:ins w:id="503" w:author="Stefan Bjornander" w:date="2015-04-25T17:28:00Z">
        <w:r w:rsidRPr="00903DBA">
          <w:t xml:space="preserve">Static </w:t>
        </w:r>
      </w:ins>
      <w:r w:rsidRPr="00903DBA">
        <w:t>Initialization</w:t>
      </w:r>
      <w:bookmarkEnd w:id="502"/>
      <w:r>
        <w:t>&lt;/h3&gt;</w:t>
      </w:r>
    </w:p>
    <w:p w14:paraId="052D947E" w14:textId="77777777" w:rsidR="0083315B" w:rsidRPr="00903DBA" w:rsidRDefault="0083315B" w:rsidP="0083315B">
      <w:ins w:id="504" w:author="Stefan Bjornander" w:date="2015-04-25T17:29:00Z">
        <w:r w:rsidRPr="00903DBA">
          <w:t xml:space="preserve">Static </w:t>
        </w:r>
      </w:ins>
      <w:r w:rsidRPr="00903DBA">
        <w:t>initialization</w:t>
      </w:r>
      <w:ins w:id="505" w:author="Stefan Bjornander" w:date="2015-04-25T17:29:00Z">
        <w:r w:rsidRPr="00903DBA">
          <w:t xml:space="preserve"> occurs when a static variable </w:t>
        </w:r>
      </w:ins>
      <w:r w:rsidRPr="00903DBA">
        <w:t>becomes</w:t>
      </w:r>
      <w:ins w:id="506" w:author="Stefan Bjornander" w:date="2015-04-25T17:29:00Z">
        <w:r w:rsidRPr="00903DBA">
          <w:t xml:space="preserve"> </w:t>
        </w:r>
      </w:ins>
      <w:r w:rsidRPr="00903DBA">
        <w:t>initialized</w:t>
      </w:r>
      <w:ins w:id="507" w:author="Stefan Bjornander" w:date="2015-04-25T17:29:00Z">
        <w:r w:rsidRPr="00903DBA">
          <w:t>.</w:t>
        </w:r>
      </w:ins>
      <w:ins w:id="508" w:author="Stefan Bjornander" w:date="2015-04-25T17:32:00Z">
        <w:r w:rsidRPr="00903DBA">
          <w:t xml:space="preserve"> The </w:t>
        </w:r>
      </w:ins>
      <w:r w:rsidRPr="00903DBA">
        <w:t>initialization</w:t>
      </w:r>
      <w:ins w:id="509" w:author="Stefan Bjornander" w:date="2015-04-25T17:32:00Z">
        <w:r w:rsidRPr="00903DBA">
          <w:t xml:space="preserve"> value has to be constant and known at compile time. No code is generated, instead a m</w:t>
        </w:r>
      </w:ins>
      <w:r w:rsidRPr="00903DBA">
        <w:t>e</w:t>
      </w:r>
      <w:ins w:id="510" w:author="Stefan Bjornander" w:date="2015-04-25T17:32:00Z">
        <w:r w:rsidRPr="00903DBA">
          <w:t>mory block holding the value is created.</w:t>
        </w:r>
      </w:ins>
    </w:p>
    <w:p w14:paraId="3EC9B7BF" w14:textId="5256F3C3" w:rsidR="00662829" w:rsidRPr="00903DBA" w:rsidRDefault="00662829" w:rsidP="00662829">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GenerateStaticInitializer</w:t>
      </w:r>
      <w:r w:rsidR="00D4318D">
        <w:rPr>
          <w:rStyle w:val="KeyWord0"/>
          <w:highlight w:val="white"/>
        </w:rPr>
        <w:t>&lt;/k&gt;</w:t>
      </w:r>
      <w:r w:rsidRPr="00903DBA">
        <w:rPr>
          <w:highlight w:val="white"/>
        </w:rPr>
        <w:t xml:space="preserve"> class basically performs the same</w:t>
      </w:r>
      <w:r w:rsidR="00917F92" w:rsidRPr="00903DBA">
        <w:rPr>
          <w:highlight w:val="white"/>
        </w:rPr>
        <w:t xml:space="preserve"> </w:t>
      </w:r>
      <w:r w:rsidRPr="00903DBA">
        <w:rPr>
          <w:highlight w:val="white"/>
        </w:rPr>
        <w:t xml:space="preserve">task as the </w:t>
      </w:r>
      <w:r w:rsidR="00D4318D">
        <w:rPr>
          <w:rStyle w:val="KeyWord0"/>
          <w:highlight w:val="white"/>
        </w:rPr>
        <w:t>&lt;k&gt;</w:t>
      </w:r>
      <w:r w:rsidR="00D4318D" w:rsidRPr="00903DBA">
        <w:rPr>
          <w:rStyle w:val="KeyWord0"/>
          <w:highlight w:val="white"/>
        </w:rPr>
        <w:t>GenerateAutoInitializer</w:t>
      </w:r>
      <w:r w:rsidR="00D4318D">
        <w:rPr>
          <w:rStyle w:val="KeyWord0"/>
          <w:highlight w:val="white"/>
        </w:rPr>
        <w:t>&lt;/k&gt;</w:t>
      </w:r>
      <w:r w:rsidRPr="00903DBA">
        <w:rPr>
          <w:highlight w:val="white"/>
        </w:rPr>
        <w:t xml:space="preserve"> class</w:t>
      </w:r>
      <w:r w:rsidR="00127EBC">
        <w:rPr>
          <w:highlight w:val="white"/>
        </w:rPr>
        <w:t xml:space="preserve"> above</w:t>
      </w:r>
      <w:r w:rsidRPr="00903DBA">
        <w:rPr>
          <w:highlight w:val="white"/>
        </w:rPr>
        <w:t xml:space="preserve">: </w:t>
      </w:r>
      <w:r w:rsidR="00A34462" w:rsidRPr="00903DBA">
        <w:rPr>
          <w:highlight w:val="white"/>
        </w:rPr>
        <w:t>it interprets</w:t>
      </w:r>
      <w:r w:rsidR="000F68A5" w:rsidRPr="00903DBA">
        <w:rPr>
          <w:highlight w:val="white"/>
        </w:rPr>
        <w:t xml:space="preserve"> the</w:t>
      </w:r>
      <w:r w:rsidR="00A34462" w:rsidRPr="00903DBA">
        <w:rPr>
          <w:highlight w:val="white"/>
        </w:rPr>
        <w:t xml:space="preserve"> </w:t>
      </w:r>
      <w:r w:rsidR="00887961" w:rsidRPr="00903DBA">
        <w:rPr>
          <w:highlight w:val="white"/>
        </w:rPr>
        <w:t>initialization an</w:t>
      </w:r>
      <w:r w:rsidR="003B544E" w:rsidRPr="00903DBA">
        <w:rPr>
          <w:highlight w:val="white"/>
        </w:rPr>
        <w:t>d</w:t>
      </w:r>
      <w:r w:rsidR="00887961" w:rsidRPr="00903DBA">
        <w:rPr>
          <w:highlight w:val="white"/>
        </w:rPr>
        <w:t xml:space="preserve"> compare </w:t>
      </w:r>
      <w:r w:rsidR="003B544E" w:rsidRPr="00903DBA">
        <w:rPr>
          <w:highlight w:val="white"/>
        </w:rPr>
        <w:t>it</w:t>
      </w:r>
      <w:r w:rsidR="00887961" w:rsidRPr="00903DBA">
        <w:rPr>
          <w:highlight w:val="white"/>
        </w:rPr>
        <w:t xml:space="preserve"> to the defined type. However, </w:t>
      </w:r>
      <w:r w:rsidR="00AE10A3" w:rsidRPr="00903DBA">
        <w:rPr>
          <w:highlight w:val="white"/>
        </w:rPr>
        <w:t>i</w:t>
      </w:r>
      <w:r w:rsidR="00887961" w:rsidRPr="00903DBA">
        <w:rPr>
          <w:highlight w:val="white"/>
        </w:rPr>
        <w:t>t does not generate assignment instruction, but rather initialization</w:t>
      </w:r>
      <w:r w:rsidR="003D6961" w:rsidRPr="00903DBA">
        <w:rPr>
          <w:highlight w:val="white"/>
        </w:rPr>
        <w:t xml:space="preserve"> </w:t>
      </w:r>
      <w:r w:rsidR="007F188F">
        <w:rPr>
          <w:highlight w:val="white"/>
        </w:rPr>
        <w:t xml:space="preserve">assembly </w:t>
      </w:r>
      <w:r w:rsidR="003D6961" w:rsidRPr="00903DBA">
        <w:rPr>
          <w:highlight w:val="white"/>
        </w:rPr>
        <w:t xml:space="preserve">instructions. One difference compared to the auto initialization case is that </w:t>
      </w:r>
      <w:r w:rsidR="00DD21F4" w:rsidRPr="00903DBA">
        <w:rPr>
          <w:highlight w:val="white"/>
        </w:rPr>
        <w:t xml:space="preserve">if the array, struct, or union is not completely initialized we </w:t>
      </w:r>
      <w:r w:rsidR="003D6961" w:rsidRPr="00903DBA">
        <w:rPr>
          <w:highlight w:val="white"/>
        </w:rPr>
        <w:t xml:space="preserve">need </w:t>
      </w:r>
      <w:r w:rsidR="00661C14">
        <w:rPr>
          <w:highlight w:val="white"/>
        </w:rPr>
        <w:t>add zeros for</w:t>
      </w:r>
      <w:r w:rsidR="003D6961" w:rsidRPr="00903DBA">
        <w:rPr>
          <w:highlight w:val="white"/>
        </w:rPr>
        <w:t xml:space="preserve"> the remaining part</w:t>
      </w:r>
      <w:r w:rsidR="00887961" w:rsidRPr="00903DBA">
        <w:rPr>
          <w:highlight w:val="white"/>
        </w:rPr>
        <w:t>.</w:t>
      </w:r>
    </w:p>
    <w:p w14:paraId="303DAF97" w14:textId="31F1FABA" w:rsidR="00E03072" w:rsidRPr="00903DBA" w:rsidRDefault="000274D4" w:rsidP="00E03072">
      <w:pPr>
        <w:pStyle w:val="CodeHeader"/>
      </w:pPr>
      <w:r>
        <w:rPr>
          <w:highlight w:val="white"/>
        </w:rPr>
        <w:t>&lt;ch&gt;</w:t>
      </w:r>
      <w:r w:rsidRPr="00903DBA">
        <w:rPr>
          <w:highlight w:val="white"/>
        </w:rPr>
        <w:t>GenerateStaticInitializer</w:t>
      </w:r>
      <w:r>
        <w:rPr>
          <w:highlight w:val="white"/>
        </w:rPr>
        <w:t>.</w:t>
      </w:r>
      <w:r w:rsidRPr="00903DBA">
        <w:t>cs</w:t>
      </w:r>
      <w:r>
        <w:t>&lt;/ch&gt;</w:t>
      </w:r>
    </w:p>
    <w:p w14:paraId="7802771E" w14:textId="77777777" w:rsidR="00A07FA4" w:rsidRPr="00A07FA4" w:rsidRDefault="00A07FA4" w:rsidP="00A07FA4">
      <w:pPr>
        <w:pStyle w:val="Code"/>
        <w:rPr>
          <w:highlight w:val="white"/>
        </w:rPr>
      </w:pPr>
      <w:r w:rsidRPr="00A07FA4">
        <w:rPr>
          <w:highlight w:val="white"/>
        </w:rPr>
        <w:t>using System.Collections.Generic;</w:t>
      </w:r>
    </w:p>
    <w:p w14:paraId="11A0B097" w14:textId="77777777" w:rsidR="00A07FA4" w:rsidRPr="00A07FA4" w:rsidRDefault="00A07FA4" w:rsidP="00A07FA4">
      <w:pPr>
        <w:pStyle w:val="Code"/>
        <w:rPr>
          <w:highlight w:val="white"/>
        </w:rPr>
      </w:pPr>
    </w:p>
    <w:p w14:paraId="5CA3398A" w14:textId="77777777" w:rsidR="00A07FA4" w:rsidRPr="00A07FA4" w:rsidRDefault="00A07FA4" w:rsidP="00A07FA4">
      <w:pPr>
        <w:pStyle w:val="Code"/>
        <w:rPr>
          <w:highlight w:val="white"/>
        </w:rPr>
      </w:pPr>
      <w:r w:rsidRPr="00A07FA4">
        <w:rPr>
          <w:highlight w:val="white"/>
        </w:rPr>
        <w:t>namespace CCompiler {</w:t>
      </w:r>
    </w:p>
    <w:p w14:paraId="7CE3552C" w14:textId="77777777" w:rsidR="00A07FA4" w:rsidRPr="00A07FA4" w:rsidRDefault="00A07FA4" w:rsidP="00A07FA4">
      <w:pPr>
        <w:pStyle w:val="Code"/>
        <w:rPr>
          <w:highlight w:val="white"/>
        </w:rPr>
      </w:pPr>
      <w:r w:rsidRPr="00A07FA4">
        <w:rPr>
          <w:highlight w:val="white"/>
        </w:rPr>
        <w:t xml:space="preserve">  public class GenerateStaticInitializer {</w:t>
      </w:r>
    </w:p>
    <w:p w14:paraId="3847645B" w14:textId="77777777" w:rsidR="00A07FA4" w:rsidRPr="00A07FA4" w:rsidRDefault="00A07FA4" w:rsidP="00A07FA4">
      <w:pPr>
        <w:pStyle w:val="Code"/>
        <w:rPr>
          <w:highlight w:val="white"/>
        </w:rPr>
      </w:pPr>
      <w:r w:rsidRPr="00A07FA4">
        <w:rPr>
          <w:highlight w:val="white"/>
        </w:rPr>
        <w:t xml:space="preserve">    public static List&lt;MiddleCode&gt; GenerateStatic(Type toType,</w:t>
      </w:r>
    </w:p>
    <w:p w14:paraId="25E1DC24" w14:textId="77777777" w:rsidR="00A07FA4" w:rsidRPr="00A07FA4" w:rsidRDefault="00A07FA4" w:rsidP="00A07FA4">
      <w:pPr>
        <w:pStyle w:val="Code"/>
        <w:rPr>
          <w:highlight w:val="white"/>
        </w:rPr>
      </w:pPr>
      <w:r w:rsidRPr="00A07FA4">
        <w:rPr>
          <w:highlight w:val="white"/>
        </w:rPr>
        <w:t xml:space="preserve">                                                  object fromInitializer) {</w:t>
      </w:r>
    </w:p>
    <w:p w14:paraId="64C705D3" w14:textId="77777777" w:rsidR="00A07FA4" w:rsidRPr="00A07FA4" w:rsidRDefault="00A07FA4" w:rsidP="00A07FA4">
      <w:pPr>
        <w:pStyle w:val="Code"/>
        <w:rPr>
          <w:highlight w:val="white"/>
        </w:rPr>
      </w:pPr>
      <w:r w:rsidRPr="00A07FA4">
        <w:rPr>
          <w:highlight w:val="white"/>
        </w:rPr>
        <w:t xml:space="preserve">      List&lt;MiddleCode&gt; codeList = new List&lt;MiddleCode&gt;();</w:t>
      </w:r>
    </w:p>
    <w:p w14:paraId="777685AB" w14:textId="2EB9DE4B" w:rsidR="00517768" w:rsidRPr="00903DBA" w:rsidRDefault="00123417" w:rsidP="00123417">
      <w:pPr>
        <w:rPr>
          <w:highlight w:val="white"/>
        </w:rPr>
      </w:pPr>
      <w:r w:rsidRPr="00903DBA">
        <w:rPr>
          <w:highlight w:val="white"/>
        </w:rPr>
        <w:t>If the initializer is an expression</w:t>
      </w:r>
      <w:r w:rsidR="00120E9D" w:rsidRPr="00903DBA">
        <w:rPr>
          <w:highlight w:val="white"/>
        </w:rPr>
        <w:t>,</w:t>
      </w:r>
      <w:r w:rsidRPr="00903DBA">
        <w:rPr>
          <w:highlight w:val="white"/>
        </w:rPr>
        <w:t xml:space="preserve"> we </w:t>
      </w:r>
      <w:r w:rsidR="006864DA" w:rsidRPr="00903DBA">
        <w:rPr>
          <w:highlight w:val="white"/>
        </w:rPr>
        <w:t>have t</w:t>
      </w:r>
      <w:r w:rsidR="00910EBC" w:rsidRPr="00903DBA">
        <w:rPr>
          <w:highlight w:val="white"/>
        </w:rPr>
        <w:t>wo special</w:t>
      </w:r>
      <w:r w:rsidR="006864DA" w:rsidRPr="00903DBA">
        <w:rPr>
          <w:highlight w:val="white"/>
        </w:rPr>
        <w:t xml:space="preserve"> cases</w:t>
      </w:r>
      <w:r w:rsidR="00120E9D" w:rsidRPr="00903DBA">
        <w:rPr>
          <w:highlight w:val="white"/>
        </w:rPr>
        <w:t xml:space="preserve">: </w:t>
      </w:r>
      <w:r w:rsidR="006864DA" w:rsidRPr="00903DBA">
        <w:rPr>
          <w:highlight w:val="white"/>
        </w:rPr>
        <w:t>that the defined type is a character array and the initializer is a string</w:t>
      </w:r>
      <w:r w:rsidR="00120E9D" w:rsidRPr="00903DBA">
        <w:rPr>
          <w:highlight w:val="white"/>
        </w:rPr>
        <w:t xml:space="preserve">, </w:t>
      </w:r>
      <w:r w:rsidR="00C946D1">
        <w:rPr>
          <w:highlight w:val="white"/>
        </w:rPr>
        <w:t xml:space="preserve">and that </w:t>
      </w:r>
      <w:r w:rsidR="00120E9D" w:rsidRPr="00903DBA">
        <w:rPr>
          <w:highlight w:val="white"/>
        </w:rPr>
        <w:t xml:space="preserve">the defined type is a pointer and the initializer is an array, a function, or a string. </w:t>
      </w:r>
    </w:p>
    <w:p w14:paraId="2B2FDC56" w14:textId="77777777" w:rsidR="009A1176" w:rsidRDefault="009A1176" w:rsidP="009A1176">
      <w:pPr>
        <w:pStyle w:val="Code"/>
        <w:rPr>
          <w:lang w:val="en-SE"/>
        </w:rPr>
      </w:pPr>
      <w:r>
        <w:rPr>
          <w:lang w:val="en-SE"/>
        </w:rPr>
        <w:t xml:space="preserve">      fromInitializer =</w:t>
      </w:r>
    </w:p>
    <w:p w14:paraId="65494EB6" w14:textId="20D2D032" w:rsidR="009A1176" w:rsidRDefault="009A1176" w:rsidP="009A1176">
      <w:pPr>
        <w:pStyle w:val="Code"/>
        <w:rPr>
          <w:lang w:val="en-SE"/>
        </w:rPr>
      </w:pPr>
      <w:r>
        <w:rPr>
          <w:lang w:val="en-GB"/>
        </w:rPr>
        <w:t xml:space="preserve">     </w:t>
      </w:r>
      <w:r>
        <w:rPr>
          <w:lang w:val="en-SE"/>
        </w:rPr>
        <w:t xml:space="preserve"> GenerateAutoInitializer.StringToCharacterArray(toType, fromInitializer);</w:t>
      </w:r>
    </w:p>
    <w:p w14:paraId="091A2A25" w14:textId="5A6641C6" w:rsidR="004F288F" w:rsidRPr="00903DBA" w:rsidRDefault="004F288F" w:rsidP="004F288F">
      <w:pPr>
        <w:rPr>
          <w:highlight w:val="white"/>
        </w:rPr>
      </w:pPr>
      <w:r w:rsidRPr="00903DBA">
        <w:rPr>
          <w:highlight w:val="white"/>
        </w:rPr>
        <w:t xml:space="preserve">If the </w:t>
      </w:r>
      <w:r w:rsidR="00A66D06" w:rsidRPr="00903DBA">
        <w:rPr>
          <w:highlight w:val="white"/>
        </w:rPr>
        <w:t xml:space="preserve">defined type is </w:t>
      </w:r>
      <w:r w:rsidR="00F732CC" w:rsidRPr="00903DBA">
        <w:rPr>
          <w:highlight w:val="white"/>
        </w:rPr>
        <w:t>a pointer and the initializer is an array, a function, or a string, we create a static address</w:t>
      </w:r>
      <w:r w:rsidR="00E633E7" w:rsidRPr="00903DBA">
        <w:rPr>
          <w:highlight w:val="white"/>
        </w:rPr>
        <w:t xml:space="preserve"> and add an initialization middle code instruction. </w:t>
      </w:r>
    </w:p>
    <w:p w14:paraId="2B92F5F2" w14:textId="77777777" w:rsidR="00B90219" w:rsidRPr="00B90219" w:rsidRDefault="00B90219" w:rsidP="00B90219">
      <w:pPr>
        <w:pStyle w:val="Code"/>
      </w:pPr>
      <w:r w:rsidRPr="00B90219">
        <w:t xml:space="preserve">      if (fromInitializer is Expression fromExpression) {</w:t>
      </w:r>
    </w:p>
    <w:p w14:paraId="67015076" w14:textId="77777777" w:rsidR="00AC514D" w:rsidRPr="00AC514D" w:rsidRDefault="00AC514D" w:rsidP="00AC514D">
      <w:pPr>
        <w:pStyle w:val="Code"/>
      </w:pPr>
      <w:r w:rsidRPr="00AC514D">
        <w:t xml:space="preserve">        Symbol fromSymbol = fromExpression.Symbol;</w:t>
      </w:r>
    </w:p>
    <w:p w14:paraId="3878B94D" w14:textId="77777777" w:rsidR="00AC514D" w:rsidRPr="00AC514D" w:rsidRDefault="00AC514D" w:rsidP="00AC514D">
      <w:pPr>
        <w:pStyle w:val="Code"/>
      </w:pPr>
      <w:r w:rsidRPr="00AC514D">
        <w:t xml:space="preserve">        Error.Check(fromSymbol.IsExternOrStatic(), fromSymbol,</w:t>
      </w:r>
    </w:p>
    <w:p w14:paraId="0A69912C" w14:textId="77777777" w:rsidR="00AC514D" w:rsidRPr="00AC514D" w:rsidRDefault="00AC514D" w:rsidP="00AC514D">
      <w:pPr>
        <w:pStyle w:val="Code"/>
      </w:pPr>
      <w:r w:rsidRPr="00AC514D">
        <w:t xml:space="preserve">                     Message.Non__static_initializer);</w:t>
      </w:r>
    </w:p>
    <w:p w14:paraId="0EF3026E" w14:textId="77777777" w:rsidR="00AC514D" w:rsidRPr="00AC514D" w:rsidRDefault="00AC514D" w:rsidP="00AC514D">
      <w:pPr>
        <w:pStyle w:val="Code"/>
      </w:pPr>
      <w:r w:rsidRPr="00AC514D">
        <w:t xml:space="preserve">        Type fromType = fromSymbol.Type;</w:t>
      </w:r>
    </w:p>
    <w:p w14:paraId="1BB0E757" w14:textId="77777777" w:rsidR="00AC514D" w:rsidRPr="00AC514D" w:rsidRDefault="00AC514D" w:rsidP="00AC514D">
      <w:pPr>
        <w:pStyle w:val="Code"/>
      </w:pPr>
    </w:p>
    <w:p w14:paraId="6CA7C2FA" w14:textId="77777777" w:rsidR="00AC514D" w:rsidRPr="00AC514D" w:rsidRDefault="00AC514D" w:rsidP="00AC514D">
      <w:pPr>
        <w:pStyle w:val="Code"/>
      </w:pPr>
      <w:r w:rsidRPr="00AC514D">
        <w:t xml:space="preserve">        if (toType.IsPointer() &amp;&amp; fromType.IsArrayFunctionOrString()) {</w:t>
      </w:r>
    </w:p>
    <w:p w14:paraId="7AEFF0DF" w14:textId="77777777" w:rsidR="00AC514D" w:rsidRPr="00AC514D" w:rsidRDefault="00AC514D" w:rsidP="00AC514D">
      <w:pPr>
        <w:pStyle w:val="Code"/>
      </w:pPr>
      <w:r w:rsidRPr="00AC514D">
        <w:t xml:space="preserve">          Error.Check((fromType.IsString() &amp;&amp; toType.PointerType.IsChar()) ||</w:t>
      </w:r>
    </w:p>
    <w:p w14:paraId="61F8852F" w14:textId="77777777" w:rsidR="00AC514D" w:rsidRPr="00AC514D" w:rsidRDefault="00AC514D" w:rsidP="00AC514D">
      <w:pPr>
        <w:pStyle w:val="Code"/>
      </w:pPr>
      <w:r w:rsidRPr="00AC514D">
        <w:t xml:space="preserve">                       (fromType.IsArray() &amp;&amp;</w:t>
      </w:r>
    </w:p>
    <w:p w14:paraId="161A44C0" w14:textId="77777777" w:rsidR="00AC514D" w:rsidRPr="00AC514D" w:rsidRDefault="00AC514D" w:rsidP="00AC514D">
      <w:pPr>
        <w:pStyle w:val="Code"/>
      </w:pPr>
      <w:r w:rsidRPr="00AC514D">
        <w:t xml:space="preserve">                        fromType.ArrayType.Equals(toType.PointerType)) ||</w:t>
      </w:r>
    </w:p>
    <w:p w14:paraId="08CC4A14" w14:textId="77777777" w:rsidR="00AC514D" w:rsidRPr="00AC514D" w:rsidRDefault="00AC514D" w:rsidP="00AC514D">
      <w:pPr>
        <w:pStyle w:val="Code"/>
      </w:pPr>
      <w:r w:rsidRPr="00AC514D">
        <w:t xml:space="preserve">                       (fromType.IsFunction() &amp;&amp;</w:t>
      </w:r>
    </w:p>
    <w:p w14:paraId="204289F4" w14:textId="77777777" w:rsidR="00AC514D" w:rsidRPr="00AC514D" w:rsidRDefault="00AC514D" w:rsidP="00AC514D">
      <w:pPr>
        <w:pStyle w:val="Code"/>
      </w:pPr>
      <w:r w:rsidRPr="00AC514D">
        <w:t xml:space="preserve">                        fromType.Equals(toType.PointerType)),</w:t>
      </w:r>
    </w:p>
    <w:p w14:paraId="33B32152" w14:textId="77777777" w:rsidR="00AC514D" w:rsidRPr="00AC514D" w:rsidRDefault="00AC514D" w:rsidP="00AC514D">
      <w:pPr>
        <w:pStyle w:val="Code"/>
      </w:pPr>
      <w:r w:rsidRPr="00AC514D">
        <w:t xml:space="preserve">                       Message.Invalid_type_cast);</w:t>
      </w:r>
    </w:p>
    <w:p w14:paraId="7A120BCB" w14:textId="77777777" w:rsidR="00AC514D" w:rsidRPr="00AC514D" w:rsidRDefault="00AC514D" w:rsidP="00AC514D">
      <w:pPr>
        <w:pStyle w:val="Code"/>
      </w:pPr>
      <w:r w:rsidRPr="00AC514D">
        <w:t xml:space="preserve">                    StaticAddress staticAddress =</w:t>
      </w:r>
    </w:p>
    <w:p w14:paraId="215B761D" w14:textId="77777777" w:rsidR="00AC514D" w:rsidRPr="00AC514D" w:rsidRDefault="00AC514D" w:rsidP="00AC514D">
      <w:pPr>
        <w:pStyle w:val="Code"/>
      </w:pPr>
      <w:r w:rsidRPr="00AC514D">
        <w:t xml:space="preserve">            new StaticAddress(fromSymbol.UniqueName, 0);</w:t>
      </w:r>
    </w:p>
    <w:p w14:paraId="4CCF0AAE" w14:textId="77777777" w:rsidR="00AC514D" w:rsidRPr="00AC514D" w:rsidRDefault="00AC514D" w:rsidP="00AC514D">
      <w:pPr>
        <w:pStyle w:val="Code"/>
      </w:pPr>
      <w:r w:rsidRPr="00AC514D">
        <w:t xml:space="preserve">          codeList.Add(new MiddleCode(MiddleOperator.Initializer,</w:t>
      </w:r>
    </w:p>
    <w:p w14:paraId="3DD98E60" w14:textId="77777777" w:rsidR="00AC514D" w:rsidRPr="00AC514D" w:rsidRDefault="00AC514D" w:rsidP="00AC514D">
      <w:pPr>
        <w:pStyle w:val="Code"/>
      </w:pPr>
      <w:r w:rsidRPr="00AC514D">
        <w:t xml:space="preserve">                                      toType.Sort, staticAddress));</w:t>
      </w:r>
    </w:p>
    <w:p w14:paraId="5E37D88F" w14:textId="77777777" w:rsidR="00AC514D" w:rsidRPr="00AC514D" w:rsidRDefault="00AC514D" w:rsidP="00AC514D">
      <w:pPr>
        <w:pStyle w:val="Code"/>
      </w:pPr>
      <w:r w:rsidRPr="00AC514D">
        <w:t xml:space="preserve">        }</w:t>
      </w:r>
    </w:p>
    <w:p w14:paraId="7EAF7FB1" w14:textId="5756B3F7" w:rsidR="00EC3B0C" w:rsidRPr="00903DBA" w:rsidRDefault="00EC3B0C" w:rsidP="00EC3B0C">
      <w:pPr>
        <w:rPr>
          <w:highlight w:val="white"/>
        </w:rPr>
      </w:pPr>
      <w:r w:rsidRPr="00903DBA">
        <w:rPr>
          <w:highlight w:val="white"/>
        </w:rPr>
        <w:t xml:space="preserve">In all other cases, we </w:t>
      </w:r>
      <w:r w:rsidR="00255FFB" w:rsidRPr="00903DBA">
        <w:rPr>
          <w:highlight w:val="white"/>
        </w:rPr>
        <w:t>type cast the expression into the defined type, check that the expression is constant</w:t>
      </w:r>
      <w:r w:rsidR="00AB081B" w:rsidRPr="00903DBA">
        <w:rPr>
          <w:highlight w:val="white"/>
        </w:rPr>
        <w:t>,</w:t>
      </w:r>
      <w:r w:rsidR="00255FFB" w:rsidRPr="00903DBA">
        <w:rPr>
          <w:highlight w:val="white"/>
        </w:rPr>
        <w:t xml:space="preserve"> and add an initialization middle code instruction.</w:t>
      </w:r>
    </w:p>
    <w:p w14:paraId="663287CC" w14:textId="77777777" w:rsidR="00A07FA4" w:rsidRPr="00A07FA4" w:rsidRDefault="00A07FA4" w:rsidP="00A07FA4">
      <w:pPr>
        <w:pStyle w:val="Code"/>
        <w:rPr>
          <w:highlight w:val="white"/>
        </w:rPr>
      </w:pPr>
      <w:r w:rsidRPr="00A07FA4">
        <w:rPr>
          <w:highlight w:val="white"/>
        </w:rPr>
        <w:t xml:space="preserve">        else {</w:t>
      </w:r>
    </w:p>
    <w:p w14:paraId="3B90961F" w14:textId="77777777" w:rsidR="00A07FA4" w:rsidRPr="00A07FA4" w:rsidRDefault="00A07FA4" w:rsidP="00A07FA4">
      <w:pPr>
        <w:pStyle w:val="Code"/>
        <w:rPr>
          <w:highlight w:val="white"/>
        </w:rPr>
      </w:pPr>
      <w:r w:rsidRPr="00A07FA4">
        <w:rPr>
          <w:highlight w:val="white"/>
        </w:rPr>
        <w:t xml:space="preserve">          Expression toExpression =</w:t>
      </w:r>
    </w:p>
    <w:p w14:paraId="34DBE427" w14:textId="77777777" w:rsidR="00A07FA4" w:rsidRPr="00A07FA4" w:rsidRDefault="00A07FA4" w:rsidP="00A07FA4">
      <w:pPr>
        <w:pStyle w:val="Code"/>
        <w:rPr>
          <w:highlight w:val="white"/>
        </w:rPr>
      </w:pPr>
      <w:r w:rsidRPr="00A07FA4">
        <w:rPr>
          <w:highlight w:val="white"/>
        </w:rPr>
        <w:t xml:space="preserve">            TypeCast.ImplicitCast(fromExpression, toType);</w:t>
      </w:r>
    </w:p>
    <w:p w14:paraId="72CC6B2E" w14:textId="77777777" w:rsidR="00A07FA4" w:rsidRPr="00A07FA4" w:rsidRDefault="00A07FA4" w:rsidP="00A07FA4">
      <w:pPr>
        <w:pStyle w:val="Code"/>
        <w:rPr>
          <w:highlight w:val="white"/>
        </w:rPr>
      </w:pPr>
      <w:r w:rsidRPr="00A07FA4">
        <w:rPr>
          <w:highlight w:val="white"/>
        </w:rPr>
        <w:t xml:space="preserve">          Symbol toSymbol = toExpression.Symbol;</w:t>
      </w:r>
    </w:p>
    <w:p w14:paraId="59E576BD" w14:textId="77777777" w:rsidR="00AB081B" w:rsidRPr="00903DBA" w:rsidRDefault="00AB081B" w:rsidP="00AB081B">
      <w:pPr>
        <w:rPr>
          <w:highlight w:val="white"/>
        </w:rPr>
      </w:pPr>
      <w:r w:rsidRPr="00903DBA">
        <w:rPr>
          <w:highlight w:val="white"/>
        </w:rPr>
        <w:t>If the value is not null, the expression is constant. However, the value may be a static address, which we consider to be constant in this context.</w:t>
      </w:r>
    </w:p>
    <w:p w14:paraId="3BC30175" w14:textId="7B9BD662" w:rsidR="00A07FA4" w:rsidRPr="00A07FA4" w:rsidRDefault="00A07FA4" w:rsidP="00A07FA4">
      <w:pPr>
        <w:pStyle w:val="Code"/>
        <w:rPr>
          <w:highlight w:val="white"/>
        </w:rPr>
      </w:pPr>
      <w:r w:rsidRPr="00A07FA4">
        <w:rPr>
          <w:highlight w:val="white"/>
        </w:rPr>
        <w:t xml:space="preserve">          </w:t>
      </w:r>
      <w:r w:rsidR="0056352A">
        <w:rPr>
          <w:highlight w:val="white"/>
        </w:rPr>
        <w:t>Error.Check</w:t>
      </w:r>
      <w:r w:rsidRPr="00A07FA4">
        <w:rPr>
          <w:highlight w:val="white"/>
        </w:rPr>
        <w:t>(toSymbol.Value != null, toSymbol,</w:t>
      </w:r>
    </w:p>
    <w:p w14:paraId="431BAF75" w14:textId="77777777" w:rsidR="00A07FA4" w:rsidRPr="00A07FA4" w:rsidRDefault="00A07FA4" w:rsidP="00A07FA4">
      <w:pPr>
        <w:pStyle w:val="Code"/>
        <w:rPr>
          <w:highlight w:val="white"/>
        </w:rPr>
      </w:pPr>
      <w:r w:rsidRPr="00A07FA4">
        <w:rPr>
          <w:highlight w:val="white"/>
        </w:rPr>
        <w:t xml:space="preserve">                       Message.Non__constant_expression);</w:t>
      </w:r>
    </w:p>
    <w:p w14:paraId="1827000F" w14:textId="77777777" w:rsidR="00A07FA4" w:rsidRPr="00A07FA4" w:rsidRDefault="00A07FA4" w:rsidP="00A07FA4">
      <w:pPr>
        <w:pStyle w:val="Code"/>
        <w:rPr>
          <w:highlight w:val="white"/>
        </w:rPr>
      </w:pPr>
      <w:r w:rsidRPr="00A07FA4">
        <w:rPr>
          <w:highlight w:val="white"/>
        </w:rPr>
        <w:t xml:space="preserve">          codeList.Add(new MiddleCode(MiddleOperator.Initializer,</w:t>
      </w:r>
    </w:p>
    <w:p w14:paraId="2B3A1026" w14:textId="77777777" w:rsidR="00A07FA4" w:rsidRPr="00492109" w:rsidRDefault="00A07FA4" w:rsidP="00A07FA4">
      <w:pPr>
        <w:pStyle w:val="Code"/>
        <w:rPr>
          <w:highlight w:val="white"/>
          <w:lang w:val="fi-FI"/>
        </w:rPr>
      </w:pPr>
      <w:r w:rsidRPr="00A07FA4">
        <w:rPr>
          <w:highlight w:val="white"/>
        </w:rPr>
        <w:lastRenderedPageBreak/>
        <w:t xml:space="preserve">                                      </w:t>
      </w:r>
      <w:r w:rsidRPr="00492109">
        <w:rPr>
          <w:highlight w:val="white"/>
          <w:lang w:val="fi-FI"/>
        </w:rPr>
        <w:t>toSymbol.Type.Sort, toSymbol.Value));</w:t>
      </w:r>
    </w:p>
    <w:p w14:paraId="6D8A4D54" w14:textId="77777777" w:rsidR="00A07FA4" w:rsidRPr="00A07FA4" w:rsidRDefault="00A07FA4" w:rsidP="00A07FA4">
      <w:pPr>
        <w:pStyle w:val="Code"/>
        <w:rPr>
          <w:highlight w:val="white"/>
        </w:rPr>
      </w:pPr>
      <w:r w:rsidRPr="00492109">
        <w:rPr>
          <w:highlight w:val="white"/>
          <w:lang w:val="fi-FI"/>
        </w:rPr>
        <w:t xml:space="preserve">        </w:t>
      </w:r>
      <w:r w:rsidRPr="00A07FA4">
        <w:rPr>
          <w:highlight w:val="white"/>
        </w:rPr>
        <w:t>}</w:t>
      </w:r>
    </w:p>
    <w:p w14:paraId="6DC59350" w14:textId="77777777" w:rsidR="00A07FA4" w:rsidRPr="00A07FA4" w:rsidRDefault="00A07FA4" w:rsidP="00A07FA4">
      <w:pPr>
        <w:pStyle w:val="Code"/>
        <w:rPr>
          <w:highlight w:val="white"/>
        </w:rPr>
      </w:pPr>
      <w:r w:rsidRPr="00A07FA4">
        <w:rPr>
          <w:highlight w:val="white"/>
        </w:rPr>
        <w:t xml:space="preserve">      }</w:t>
      </w:r>
    </w:p>
    <w:p w14:paraId="314695BC" w14:textId="07FF100F" w:rsidR="00F43E2F" w:rsidRPr="00903DBA" w:rsidRDefault="00F43E2F" w:rsidP="00AE0401">
      <w:pPr>
        <w:rPr>
          <w:highlight w:val="white"/>
        </w:rPr>
      </w:pPr>
      <w:r w:rsidRPr="00903DBA">
        <w:rPr>
          <w:highlight w:val="white"/>
        </w:rPr>
        <w:t xml:space="preserve">If the initializer is a </w:t>
      </w:r>
      <w:r w:rsidR="001B45FA" w:rsidRPr="00903DBA">
        <w:rPr>
          <w:highlight w:val="white"/>
        </w:rPr>
        <w:t>list, the defined type must be an array, a struct, or a union.</w:t>
      </w:r>
    </w:p>
    <w:p w14:paraId="4924B950" w14:textId="77777777" w:rsidR="00622C39" w:rsidRPr="00622C39" w:rsidRDefault="00622C39" w:rsidP="00622C39">
      <w:pPr>
        <w:pStyle w:val="Code"/>
        <w:rPr>
          <w:highlight w:val="white"/>
        </w:rPr>
      </w:pPr>
      <w:r w:rsidRPr="00622C39">
        <w:rPr>
          <w:highlight w:val="white"/>
        </w:rPr>
        <w:t xml:space="preserve">      else {</w:t>
      </w:r>
    </w:p>
    <w:p w14:paraId="20E5FB1F" w14:textId="77777777" w:rsidR="00622C39" w:rsidRPr="00622C39" w:rsidRDefault="00622C39" w:rsidP="00622C39">
      <w:pPr>
        <w:pStyle w:val="Code"/>
        <w:rPr>
          <w:highlight w:val="white"/>
        </w:rPr>
      </w:pPr>
      <w:r w:rsidRPr="00622C39">
        <w:rPr>
          <w:highlight w:val="white"/>
        </w:rPr>
        <w:t xml:space="preserve">        List&lt;object&gt; fromList = (List&lt;object&gt;) fromInitializer;</w:t>
      </w:r>
    </w:p>
    <w:p w14:paraId="4F0F7149" w14:textId="38403B7B" w:rsidR="00517768" w:rsidRPr="00903DBA" w:rsidRDefault="008F4B53" w:rsidP="008F4B53">
      <w:pPr>
        <w:rPr>
          <w:highlight w:val="white"/>
        </w:rPr>
      </w:pPr>
      <w:r w:rsidRPr="00903DBA">
        <w:rPr>
          <w:highlight w:val="white"/>
        </w:rPr>
        <w:t>In case of an arr</w:t>
      </w:r>
      <w:r w:rsidR="006F330B" w:rsidRPr="00903DBA">
        <w:rPr>
          <w:highlight w:val="white"/>
        </w:rPr>
        <w:t>a</w:t>
      </w:r>
      <w:r w:rsidRPr="00903DBA">
        <w:rPr>
          <w:highlight w:val="white"/>
        </w:rPr>
        <w:t>y, we set the array size to the list size if undefined. If the array is defined, we check th</w:t>
      </w:r>
      <w:r w:rsidR="00661C14">
        <w:rPr>
          <w:highlight w:val="white"/>
        </w:rPr>
        <w:t>a</w:t>
      </w:r>
      <w:r w:rsidRPr="00903DBA">
        <w:rPr>
          <w:highlight w:val="white"/>
        </w:rPr>
        <w:t>t the list size does not exceed the array size.</w:t>
      </w:r>
    </w:p>
    <w:p w14:paraId="75635BB0" w14:textId="77777777" w:rsidR="00622C39" w:rsidRPr="00622C39" w:rsidRDefault="00622C39" w:rsidP="00622C39">
      <w:pPr>
        <w:pStyle w:val="Code"/>
        <w:rPr>
          <w:highlight w:val="white"/>
        </w:rPr>
      </w:pPr>
      <w:r w:rsidRPr="00622C39">
        <w:rPr>
          <w:highlight w:val="white"/>
        </w:rPr>
        <w:t xml:space="preserve">        switch (toType.Sort) {</w:t>
      </w:r>
    </w:p>
    <w:p w14:paraId="7FC17249" w14:textId="77777777" w:rsidR="00622C39" w:rsidRPr="00622C39" w:rsidRDefault="00622C39" w:rsidP="00622C39">
      <w:pPr>
        <w:pStyle w:val="Code"/>
        <w:rPr>
          <w:highlight w:val="white"/>
        </w:rPr>
      </w:pPr>
      <w:r w:rsidRPr="00622C39">
        <w:rPr>
          <w:highlight w:val="white"/>
        </w:rPr>
        <w:t xml:space="preserve">          case Sort.Array: {</w:t>
      </w:r>
    </w:p>
    <w:p w14:paraId="3B4A4465" w14:textId="77777777" w:rsidR="00622C39" w:rsidRPr="00622C39" w:rsidRDefault="00622C39" w:rsidP="00622C39">
      <w:pPr>
        <w:pStyle w:val="Code"/>
        <w:rPr>
          <w:highlight w:val="white"/>
        </w:rPr>
      </w:pPr>
      <w:r w:rsidRPr="00622C39">
        <w:rPr>
          <w:highlight w:val="white"/>
        </w:rPr>
        <w:t xml:space="preserve">              fromList = ModifyInitializer.ModifyArray(toType, fromList);</w:t>
      </w:r>
    </w:p>
    <w:p w14:paraId="2B2EA37F" w14:textId="77777777" w:rsidR="00622C39" w:rsidRPr="00622C39" w:rsidRDefault="00622C39" w:rsidP="00622C39">
      <w:pPr>
        <w:pStyle w:val="Code"/>
        <w:rPr>
          <w:highlight w:val="white"/>
        </w:rPr>
      </w:pPr>
    </w:p>
    <w:p w14:paraId="3742F995" w14:textId="77777777" w:rsidR="00622C39" w:rsidRPr="00622C39" w:rsidRDefault="00622C39" w:rsidP="00622C39">
      <w:pPr>
        <w:pStyle w:val="Code"/>
        <w:rPr>
          <w:highlight w:val="white"/>
        </w:rPr>
      </w:pPr>
      <w:r w:rsidRPr="00622C39">
        <w:rPr>
          <w:highlight w:val="white"/>
        </w:rPr>
        <w:t xml:space="preserve">              if (toType.ArraySize == 0) {</w:t>
      </w:r>
    </w:p>
    <w:p w14:paraId="1F6D96AF" w14:textId="77777777" w:rsidR="00622C39" w:rsidRPr="00622C39" w:rsidRDefault="00622C39" w:rsidP="00622C39">
      <w:pPr>
        <w:pStyle w:val="Code"/>
        <w:rPr>
          <w:highlight w:val="white"/>
        </w:rPr>
      </w:pPr>
      <w:r w:rsidRPr="00622C39">
        <w:rPr>
          <w:highlight w:val="white"/>
        </w:rPr>
        <w:t xml:space="preserve">                toType.ArraySize = fromList.Count;</w:t>
      </w:r>
    </w:p>
    <w:p w14:paraId="4A3A6AFA" w14:textId="77777777" w:rsidR="00622C39" w:rsidRPr="00622C39" w:rsidRDefault="00622C39" w:rsidP="00622C39">
      <w:pPr>
        <w:pStyle w:val="Code"/>
        <w:rPr>
          <w:highlight w:val="white"/>
        </w:rPr>
      </w:pPr>
      <w:r w:rsidRPr="00622C39">
        <w:rPr>
          <w:highlight w:val="white"/>
        </w:rPr>
        <w:t xml:space="preserve">              }</w:t>
      </w:r>
    </w:p>
    <w:p w14:paraId="3E26C386" w14:textId="77777777" w:rsidR="00622C39" w:rsidRPr="00622C39" w:rsidRDefault="00622C39" w:rsidP="00622C39">
      <w:pPr>
        <w:pStyle w:val="Code"/>
        <w:rPr>
          <w:highlight w:val="white"/>
        </w:rPr>
      </w:pPr>
      <w:r w:rsidRPr="00622C39">
        <w:rPr>
          <w:highlight w:val="white"/>
        </w:rPr>
        <w:t xml:space="preserve">              else {</w:t>
      </w:r>
    </w:p>
    <w:p w14:paraId="7027C930" w14:textId="54BB4783" w:rsidR="00622C39" w:rsidRPr="00622C39" w:rsidRDefault="00622C39" w:rsidP="00622C39">
      <w:pPr>
        <w:pStyle w:val="Code"/>
        <w:rPr>
          <w:highlight w:val="white"/>
        </w:rPr>
      </w:pPr>
      <w:r w:rsidRPr="00622C39">
        <w:rPr>
          <w:highlight w:val="white"/>
        </w:rPr>
        <w:t xml:space="preserve">                </w:t>
      </w:r>
      <w:r w:rsidR="0056352A">
        <w:rPr>
          <w:highlight w:val="white"/>
        </w:rPr>
        <w:t>Error.Check</w:t>
      </w:r>
      <w:r w:rsidRPr="00622C39">
        <w:rPr>
          <w:highlight w:val="white"/>
        </w:rPr>
        <w:t>(fromList.Count &lt;= toType.ArraySize,</w:t>
      </w:r>
    </w:p>
    <w:p w14:paraId="415E2AA7" w14:textId="77777777" w:rsidR="00622C39" w:rsidRPr="00622C39" w:rsidRDefault="00622C39" w:rsidP="00622C39">
      <w:pPr>
        <w:pStyle w:val="Code"/>
        <w:rPr>
          <w:highlight w:val="white"/>
        </w:rPr>
      </w:pPr>
      <w:r w:rsidRPr="00622C39">
        <w:rPr>
          <w:highlight w:val="white"/>
        </w:rPr>
        <w:t xml:space="preserve">                             toType, Message.Too_many_initializers_in_array);</w:t>
      </w:r>
    </w:p>
    <w:p w14:paraId="54971804" w14:textId="77777777" w:rsidR="00622C39" w:rsidRPr="00622C39" w:rsidRDefault="00622C39" w:rsidP="00622C39">
      <w:pPr>
        <w:pStyle w:val="Code"/>
        <w:rPr>
          <w:highlight w:val="white"/>
        </w:rPr>
      </w:pPr>
      <w:r w:rsidRPr="00622C39">
        <w:rPr>
          <w:highlight w:val="white"/>
        </w:rPr>
        <w:t xml:space="preserve">              }</w:t>
      </w:r>
    </w:p>
    <w:p w14:paraId="78FDC6F0" w14:textId="790D77BF" w:rsidR="00517768" w:rsidRPr="00903DBA" w:rsidRDefault="00702DF4" w:rsidP="00702DF4">
      <w:pPr>
        <w:rPr>
          <w:highlight w:val="white"/>
        </w:rPr>
      </w:pPr>
      <w:r w:rsidRPr="00903DBA">
        <w:rPr>
          <w:highlight w:val="white"/>
        </w:rPr>
        <w:t xml:space="preserve">We iterate the array values and call </w:t>
      </w:r>
      <w:r w:rsidR="00D4318D">
        <w:rPr>
          <w:rStyle w:val="KeyWord0"/>
          <w:highlight w:val="white"/>
        </w:rPr>
        <w:t>&lt;k&gt;</w:t>
      </w:r>
      <w:r w:rsidR="00D4318D" w:rsidRPr="00903DBA">
        <w:rPr>
          <w:rStyle w:val="KeyWord0"/>
          <w:highlight w:val="white"/>
        </w:rPr>
        <w:t>GenerateStatic</w:t>
      </w:r>
      <w:r w:rsidR="00D4318D">
        <w:rPr>
          <w:rStyle w:val="KeyWord0"/>
          <w:highlight w:val="white"/>
        </w:rPr>
        <w:t>&lt;/k&gt;</w:t>
      </w:r>
      <w:r w:rsidRPr="00903DBA">
        <w:rPr>
          <w:highlight w:val="white"/>
        </w:rPr>
        <w:t xml:space="preserve"> for each value. In the static case we do not need to create index symbol since the code to be generated are ini</w:t>
      </w:r>
      <w:r w:rsidR="00141483" w:rsidRPr="00903DBA">
        <w:rPr>
          <w:highlight w:val="white"/>
        </w:rPr>
        <w:t>tializations rather than assignments.</w:t>
      </w:r>
    </w:p>
    <w:p w14:paraId="70CFF150" w14:textId="77777777" w:rsidR="00622C39" w:rsidRPr="00622C39" w:rsidRDefault="00622C39" w:rsidP="00622C39">
      <w:pPr>
        <w:pStyle w:val="Code"/>
        <w:rPr>
          <w:highlight w:val="white"/>
        </w:rPr>
      </w:pPr>
      <w:r w:rsidRPr="00622C39">
        <w:rPr>
          <w:highlight w:val="white"/>
        </w:rPr>
        <w:t xml:space="preserve">              foreach (object value in fromList) {</w:t>
      </w:r>
    </w:p>
    <w:p w14:paraId="74698ED5" w14:textId="77777777" w:rsidR="00622C39" w:rsidRPr="00622C39" w:rsidRDefault="00622C39" w:rsidP="00622C39">
      <w:pPr>
        <w:pStyle w:val="Code"/>
        <w:rPr>
          <w:highlight w:val="white"/>
        </w:rPr>
      </w:pPr>
      <w:r w:rsidRPr="00622C39">
        <w:rPr>
          <w:highlight w:val="white"/>
        </w:rPr>
        <w:t xml:space="preserve">                codeList.AddRange(GenerateStatic(toType.ArrayType, value));</w:t>
      </w:r>
    </w:p>
    <w:p w14:paraId="10997C7D" w14:textId="77777777" w:rsidR="00622C39" w:rsidRPr="00622C39" w:rsidRDefault="00622C39" w:rsidP="00622C39">
      <w:pPr>
        <w:pStyle w:val="Code"/>
        <w:rPr>
          <w:highlight w:val="white"/>
        </w:rPr>
      </w:pPr>
      <w:r w:rsidRPr="00622C39">
        <w:rPr>
          <w:highlight w:val="white"/>
        </w:rPr>
        <w:t xml:space="preserve">              }</w:t>
      </w:r>
    </w:p>
    <w:p w14:paraId="053C3194" w14:textId="4E4EE122" w:rsidR="00517768" w:rsidRPr="00903DBA" w:rsidRDefault="00413341" w:rsidP="00413341">
      <w:pPr>
        <w:rPr>
          <w:highlight w:val="white"/>
        </w:rPr>
      </w:pPr>
      <w:r w:rsidRPr="00903DBA">
        <w:rPr>
          <w:highlight w:val="white"/>
        </w:rPr>
        <w:t xml:space="preserve">However, in the static case we must </w:t>
      </w:r>
      <w:r w:rsidR="003E2D06" w:rsidRPr="00903DBA">
        <w:rPr>
          <w:highlight w:val="white"/>
        </w:rPr>
        <w:t xml:space="preserve">add an instruction for the </w:t>
      </w:r>
      <w:r w:rsidR="005432B8" w:rsidRPr="00903DBA">
        <w:rPr>
          <w:highlight w:val="white"/>
        </w:rPr>
        <w:t>initializ</w:t>
      </w:r>
      <w:r w:rsidR="00C247CC" w:rsidRPr="00903DBA">
        <w:rPr>
          <w:highlight w:val="white"/>
        </w:rPr>
        <w:t xml:space="preserve">ation of the </w:t>
      </w:r>
      <w:r w:rsidR="003E2D06" w:rsidRPr="00903DBA">
        <w:rPr>
          <w:highlight w:val="white"/>
        </w:rPr>
        <w:t xml:space="preserve">potential </w:t>
      </w:r>
      <w:r w:rsidR="00C247CC" w:rsidRPr="00903DBA">
        <w:rPr>
          <w:highlight w:val="white"/>
        </w:rPr>
        <w:t xml:space="preserve">remaining part of the array. The </w:t>
      </w:r>
      <w:r w:rsidR="00D4318D">
        <w:rPr>
          <w:rStyle w:val="KeyWord0"/>
          <w:highlight w:val="white"/>
        </w:rPr>
        <w:t>&lt;k&gt;</w:t>
      </w:r>
      <w:r w:rsidR="00D4318D" w:rsidRPr="00903DBA">
        <w:rPr>
          <w:rStyle w:val="KeyWord0"/>
          <w:highlight w:val="white"/>
        </w:rPr>
        <w:t>InitializerZero</w:t>
      </w:r>
      <w:r w:rsidR="00D4318D">
        <w:rPr>
          <w:rStyle w:val="KeyWord0"/>
          <w:highlight w:val="white"/>
        </w:rPr>
        <w:t>&lt;/k&gt;</w:t>
      </w:r>
      <w:r w:rsidR="00C247CC" w:rsidRPr="00903DBA">
        <w:rPr>
          <w:highlight w:val="white"/>
        </w:rPr>
        <w:t xml:space="preserve"> instruction adds a sequence of zero-bytes.</w:t>
      </w:r>
    </w:p>
    <w:p w14:paraId="1D0044FE" w14:textId="77777777" w:rsidR="00622C39" w:rsidRPr="00622C39" w:rsidRDefault="00622C39" w:rsidP="00622C39">
      <w:pPr>
        <w:pStyle w:val="Code"/>
        <w:rPr>
          <w:highlight w:val="white"/>
        </w:rPr>
      </w:pPr>
      <w:r w:rsidRPr="00622C39">
        <w:rPr>
          <w:highlight w:val="white"/>
        </w:rPr>
        <w:t xml:space="preserve">              int restSize = toType.Size() -</w:t>
      </w:r>
    </w:p>
    <w:p w14:paraId="2E6391E7" w14:textId="77777777" w:rsidR="00622C39" w:rsidRPr="00622C39" w:rsidRDefault="00622C39" w:rsidP="00622C39">
      <w:pPr>
        <w:pStyle w:val="Code"/>
        <w:rPr>
          <w:highlight w:val="white"/>
        </w:rPr>
      </w:pPr>
      <w:r w:rsidRPr="00622C39">
        <w:rPr>
          <w:highlight w:val="white"/>
        </w:rPr>
        <w:t xml:space="preserve">                             (fromList.Count * toType.ArrayType.Size());</w:t>
      </w:r>
    </w:p>
    <w:p w14:paraId="3CE1054A" w14:textId="77777777" w:rsidR="00622C39" w:rsidRPr="00622C39" w:rsidRDefault="00622C39" w:rsidP="00622C39">
      <w:pPr>
        <w:pStyle w:val="Code"/>
        <w:rPr>
          <w:highlight w:val="white"/>
        </w:rPr>
      </w:pPr>
      <w:r w:rsidRPr="00622C39">
        <w:rPr>
          <w:highlight w:val="white"/>
        </w:rPr>
        <w:t xml:space="preserve">              if (restSize &gt; 0) {</w:t>
      </w:r>
    </w:p>
    <w:p w14:paraId="1F94AE78" w14:textId="77777777" w:rsidR="00622C39" w:rsidRPr="00622C39" w:rsidRDefault="00622C39" w:rsidP="00622C39">
      <w:pPr>
        <w:pStyle w:val="Code"/>
        <w:rPr>
          <w:highlight w:val="white"/>
        </w:rPr>
      </w:pPr>
      <w:r w:rsidRPr="00622C39">
        <w:rPr>
          <w:highlight w:val="white"/>
        </w:rPr>
        <w:t xml:space="preserve">                codeList.Add(new MiddleCode(MiddleOperator.InitializerZero,</w:t>
      </w:r>
    </w:p>
    <w:p w14:paraId="25F5E91E" w14:textId="77777777" w:rsidR="00622C39" w:rsidRPr="00622C39" w:rsidRDefault="00622C39" w:rsidP="00622C39">
      <w:pPr>
        <w:pStyle w:val="Code"/>
        <w:rPr>
          <w:highlight w:val="white"/>
        </w:rPr>
      </w:pPr>
      <w:r w:rsidRPr="00622C39">
        <w:rPr>
          <w:highlight w:val="white"/>
        </w:rPr>
        <w:t xml:space="preserve">                                            restSize));</w:t>
      </w:r>
    </w:p>
    <w:p w14:paraId="65FCEE3A" w14:textId="77777777" w:rsidR="00622C39" w:rsidRPr="00622C39" w:rsidRDefault="00622C39" w:rsidP="00622C39">
      <w:pPr>
        <w:pStyle w:val="Code"/>
        <w:rPr>
          <w:highlight w:val="white"/>
        </w:rPr>
      </w:pPr>
      <w:r w:rsidRPr="00622C39">
        <w:rPr>
          <w:highlight w:val="white"/>
        </w:rPr>
        <w:t xml:space="preserve">              }</w:t>
      </w:r>
    </w:p>
    <w:p w14:paraId="334C081B" w14:textId="77777777" w:rsidR="00622C39" w:rsidRPr="00622C39" w:rsidRDefault="00622C39" w:rsidP="00622C39">
      <w:pPr>
        <w:pStyle w:val="Code"/>
        <w:rPr>
          <w:highlight w:val="white"/>
        </w:rPr>
      </w:pPr>
      <w:r w:rsidRPr="00622C39">
        <w:rPr>
          <w:highlight w:val="white"/>
        </w:rPr>
        <w:t xml:space="preserve">            }</w:t>
      </w:r>
    </w:p>
    <w:p w14:paraId="06DFAFE8" w14:textId="77777777" w:rsidR="00622C39" w:rsidRPr="00622C39" w:rsidRDefault="00622C39" w:rsidP="00622C39">
      <w:pPr>
        <w:pStyle w:val="Code"/>
        <w:rPr>
          <w:highlight w:val="white"/>
        </w:rPr>
      </w:pPr>
      <w:r w:rsidRPr="00622C39">
        <w:rPr>
          <w:highlight w:val="white"/>
        </w:rPr>
        <w:t xml:space="preserve">            break;</w:t>
      </w:r>
    </w:p>
    <w:p w14:paraId="0E69DFFE" w14:textId="7E5DCE76" w:rsidR="00517768" w:rsidRPr="00903DBA" w:rsidRDefault="00C247CC" w:rsidP="005E3D58">
      <w:pPr>
        <w:rPr>
          <w:highlight w:val="white"/>
        </w:rPr>
      </w:pPr>
      <w:r w:rsidRPr="00903DBA">
        <w:rPr>
          <w:highlight w:val="white"/>
        </w:rPr>
        <w:t xml:space="preserve">Like the auto case, </w:t>
      </w:r>
      <w:r w:rsidR="00871BCE" w:rsidRPr="00903DBA">
        <w:rPr>
          <w:highlight w:val="white"/>
        </w:rPr>
        <w:t>the initializer list size must not exceed the number of members in a struct. The initializer list must hold exactly one element in case of a union</w:t>
      </w:r>
      <w:r w:rsidR="003A173F" w:rsidRPr="00903DBA">
        <w:rPr>
          <w:highlight w:val="white"/>
        </w:rPr>
        <w:t xml:space="preserve">. </w:t>
      </w:r>
      <w:r w:rsidR="00517768" w:rsidRPr="00903DBA">
        <w:rPr>
          <w:highlight w:val="white"/>
        </w:rPr>
        <w:t xml:space="preserve">        </w:t>
      </w:r>
    </w:p>
    <w:p w14:paraId="6AA7EEB4" w14:textId="77777777" w:rsidR="009904CE" w:rsidRPr="009904CE" w:rsidRDefault="009904CE" w:rsidP="009904CE">
      <w:pPr>
        <w:pStyle w:val="Code"/>
        <w:rPr>
          <w:highlight w:val="white"/>
        </w:rPr>
      </w:pPr>
      <w:r w:rsidRPr="009904CE">
        <w:rPr>
          <w:highlight w:val="white"/>
        </w:rPr>
        <w:t xml:space="preserve">          case Sort.Struct: {</w:t>
      </w:r>
    </w:p>
    <w:p w14:paraId="477D7211" w14:textId="77777777" w:rsidR="009904CE" w:rsidRPr="009904CE" w:rsidRDefault="009904CE" w:rsidP="009904CE">
      <w:pPr>
        <w:pStyle w:val="Code"/>
        <w:rPr>
          <w:highlight w:val="white"/>
        </w:rPr>
      </w:pPr>
      <w:r w:rsidRPr="009904CE">
        <w:rPr>
          <w:highlight w:val="white"/>
        </w:rPr>
        <w:t xml:space="preserve">            List&lt;Symbol&gt; memberList = toType.MemberList; </w:t>
      </w:r>
    </w:p>
    <w:p w14:paraId="328DC7A0" w14:textId="0E39BDC3" w:rsidR="009904CE" w:rsidRPr="009904CE" w:rsidRDefault="009904CE" w:rsidP="009904CE">
      <w:pPr>
        <w:pStyle w:val="Code"/>
        <w:rPr>
          <w:highlight w:val="white"/>
        </w:rPr>
      </w:pPr>
      <w:r w:rsidRPr="009904CE">
        <w:rPr>
          <w:highlight w:val="white"/>
        </w:rPr>
        <w:t xml:space="preserve">              </w:t>
      </w:r>
      <w:r w:rsidR="0056352A">
        <w:rPr>
          <w:highlight w:val="white"/>
        </w:rPr>
        <w:t>Error.Check</w:t>
      </w:r>
      <w:r w:rsidRPr="009904CE">
        <w:rPr>
          <w:highlight w:val="white"/>
        </w:rPr>
        <w:t>(fromList.Count &lt;= memberList.Count, toType,</w:t>
      </w:r>
    </w:p>
    <w:p w14:paraId="0430099D" w14:textId="77777777" w:rsidR="009904CE" w:rsidRPr="009904CE" w:rsidRDefault="009904CE" w:rsidP="009904CE">
      <w:pPr>
        <w:pStyle w:val="Code"/>
        <w:rPr>
          <w:highlight w:val="white"/>
        </w:rPr>
      </w:pPr>
      <w:r w:rsidRPr="009904CE">
        <w:rPr>
          <w:highlight w:val="white"/>
        </w:rPr>
        <w:t xml:space="preserve">                           Message.Too_many_initializers_in_struct);</w:t>
      </w:r>
    </w:p>
    <w:p w14:paraId="2AAE6CBF" w14:textId="3A9E3158" w:rsidR="00517768" w:rsidRPr="00903DBA" w:rsidRDefault="0040348D" w:rsidP="00A72459">
      <w:pPr>
        <w:rPr>
          <w:highlight w:val="white"/>
        </w:rPr>
      </w:pPr>
      <w:r w:rsidRPr="00903DBA">
        <w:rPr>
          <w:highlight w:val="white"/>
        </w:rPr>
        <w:t xml:space="preserve">Like the auto case, we iterate </w:t>
      </w:r>
      <w:r w:rsidR="00A72459" w:rsidRPr="00903DBA">
        <w:rPr>
          <w:highlight w:val="white"/>
        </w:rPr>
        <w:t>through the ini</w:t>
      </w:r>
      <w:r w:rsidR="006F330B" w:rsidRPr="00903DBA">
        <w:rPr>
          <w:highlight w:val="white"/>
        </w:rPr>
        <w:t>tia</w:t>
      </w:r>
      <w:r w:rsidR="00A72459" w:rsidRPr="00903DBA">
        <w:rPr>
          <w:highlight w:val="white"/>
        </w:rPr>
        <w:t xml:space="preserve">lization list and call </w:t>
      </w:r>
      <w:r w:rsidR="00D4318D">
        <w:rPr>
          <w:rStyle w:val="KeyWord0"/>
          <w:highlight w:val="white"/>
        </w:rPr>
        <w:t>&lt;k&gt;</w:t>
      </w:r>
      <w:r w:rsidR="00D4318D" w:rsidRPr="00903DBA">
        <w:rPr>
          <w:rStyle w:val="KeyWord0"/>
          <w:highlight w:val="white"/>
        </w:rPr>
        <w:t>GenerateStatic</w:t>
      </w:r>
      <w:r w:rsidR="00D4318D">
        <w:rPr>
          <w:rStyle w:val="KeyWord0"/>
          <w:highlight w:val="white"/>
        </w:rPr>
        <w:t>&lt;/k&gt;</w:t>
      </w:r>
      <w:r w:rsidR="00A72459" w:rsidRPr="00903DBA">
        <w:rPr>
          <w:highlight w:val="white"/>
        </w:rPr>
        <w:t xml:space="preserve"> </w:t>
      </w:r>
      <w:r w:rsidR="006F330B" w:rsidRPr="00903DBA">
        <w:rPr>
          <w:highlight w:val="white"/>
        </w:rPr>
        <w:t>recursively</w:t>
      </w:r>
      <w:r w:rsidR="00A72459" w:rsidRPr="00903DBA">
        <w:rPr>
          <w:highlight w:val="white"/>
        </w:rPr>
        <w:t xml:space="preserve"> for each element in the list.</w:t>
      </w:r>
      <w:r w:rsidR="00ED00DF" w:rsidRPr="00903DBA">
        <w:rPr>
          <w:highlight w:val="white"/>
        </w:rPr>
        <w:t xml:space="preserve"> However, in the static case we must sum the size of the </w:t>
      </w:r>
      <w:r w:rsidR="000C5C3E" w:rsidRPr="00903DBA">
        <w:rPr>
          <w:highlight w:val="white"/>
        </w:rPr>
        <w:t>initializer list</w:t>
      </w:r>
      <w:r w:rsidR="00BA6140" w:rsidRPr="00903DBA">
        <w:rPr>
          <w:highlight w:val="white"/>
        </w:rPr>
        <w:t xml:space="preserve"> in order to add zero</w:t>
      </w:r>
      <w:r w:rsidR="00FE2F4F" w:rsidRPr="00903DBA">
        <w:rPr>
          <w:highlight w:val="white"/>
        </w:rPr>
        <w:t>-bytes if the list does not cover the struct or union.</w:t>
      </w:r>
    </w:p>
    <w:p w14:paraId="4FCF45DE" w14:textId="77777777" w:rsidR="006B220E" w:rsidRPr="006B220E" w:rsidRDefault="006B220E" w:rsidP="006B220E">
      <w:pPr>
        <w:pStyle w:val="Code"/>
        <w:rPr>
          <w:highlight w:val="white"/>
        </w:rPr>
      </w:pPr>
      <w:r w:rsidRPr="006B220E">
        <w:rPr>
          <w:highlight w:val="white"/>
        </w:rPr>
        <w:t xml:space="preserve">              for (int index = 0; index &lt; fromList.Count; ++index) {</w:t>
      </w:r>
    </w:p>
    <w:p w14:paraId="5DB8321C" w14:textId="77777777" w:rsidR="006B220E" w:rsidRPr="006B220E" w:rsidRDefault="006B220E" w:rsidP="006B220E">
      <w:pPr>
        <w:pStyle w:val="Code"/>
        <w:rPr>
          <w:highlight w:val="white"/>
        </w:rPr>
      </w:pPr>
      <w:r w:rsidRPr="006B220E">
        <w:rPr>
          <w:highlight w:val="white"/>
        </w:rPr>
        <w:t xml:space="preserve">                Symbol memberSymbol = memberList[index];</w:t>
      </w:r>
    </w:p>
    <w:p w14:paraId="7E673B8D" w14:textId="77777777" w:rsidR="006B220E" w:rsidRPr="006B220E" w:rsidRDefault="006B220E" w:rsidP="006B220E">
      <w:pPr>
        <w:pStyle w:val="Code"/>
        <w:rPr>
          <w:highlight w:val="white"/>
        </w:rPr>
      </w:pPr>
      <w:r w:rsidRPr="006B220E">
        <w:rPr>
          <w:highlight w:val="white"/>
        </w:rPr>
        <w:t xml:space="preserve">                Symbol subSymbol = new Symbol(memberList[index].Type); </w:t>
      </w:r>
    </w:p>
    <w:p w14:paraId="59649931" w14:textId="77777777" w:rsidR="006B220E" w:rsidRPr="006B220E" w:rsidRDefault="006B220E" w:rsidP="006B220E">
      <w:pPr>
        <w:pStyle w:val="Code"/>
        <w:rPr>
          <w:highlight w:val="white"/>
        </w:rPr>
      </w:pPr>
      <w:r w:rsidRPr="006B220E">
        <w:rPr>
          <w:highlight w:val="white"/>
        </w:rPr>
        <w:t xml:space="preserve">                subSymbol.Name = toSymbol.Name + "." + memberSymbol.Name;</w:t>
      </w:r>
    </w:p>
    <w:p w14:paraId="0355C824" w14:textId="77777777" w:rsidR="006B220E" w:rsidRPr="006B220E" w:rsidRDefault="006B220E" w:rsidP="006B220E">
      <w:pPr>
        <w:pStyle w:val="Code"/>
        <w:rPr>
          <w:highlight w:val="white"/>
        </w:rPr>
      </w:pPr>
      <w:r w:rsidRPr="006B220E">
        <w:rPr>
          <w:highlight w:val="white"/>
        </w:rPr>
        <w:t xml:space="preserve">                subSymbol.Offset = toSymbol.Offset + memberSymbol.Offset;</w:t>
      </w:r>
    </w:p>
    <w:p w14:paraId="0CEBD0AB" w14:textId="77777777" w:rsidR="006B220E" w:rsidRPr="006B220E" w:rsidRDefault="006B220E" w:rsidP="006B220E">
      <w:pPr>
        <w:pStyle w:val="Code"/>
        <w:rPr>
          <w:highlight w:val="white"/>
        </w:rPr>
      </w:pPr>
      <w:r w:rsidRPr="006B220E">
        <w:rPr>
          <w:highlight w:val="white"/>
        </w:rPr>
        <w:lastRenderedPageBreak/>
        <w:t xml:space="preserve">                codeList.AddRange(GenerateAuto(subSymbol, fromList[index],</w:t>
      </w:r>
    </w:p>
    <w:p w14:paraId="4DB0DD74" w14:textId="77777777" w:rsidR="006B220E" w:rsidRPr="006B220E" w:rsidRDefault="006B220E" w:rsidP="006B220E">
      <w:pPr>
        <w:pStyle w:val="Code"/>
        <w:rPr>
          <w:highlight w:val="white"/>
        </w:rPr>
      </w:pPr>
      <w:r w:rsidRPr="006B220E">
        <w:rPr>
          <w:highlight w:val="white"/>
        </w:rPr>
        <w:t xml:space="preserve">                                               extraOffset));</w:t>
      </w:r>
    </w:p>
    <w:p w14:paraId="152C80DD" w14:textId="77777777" w:rsidR="006B220E" w:rsidRPr="006B220E" w:rsidRDefault="006B220E" w:rsidP="006B220E">
      <w:pPr>
        <w:pStyle w:val="Code"/>
        <w:rPr>
          <w:highlight w:val="white"/>
        </w:rPr>
      </w:pPr>
      <w:r w:rsidRPr="006B220E">
        <w:rPr>
          <w:highlight w:val="white"/>
        </w:rPr>
        <w:t xml:space="preserve">                extraOffset += memberSymbol.Type.Size();</w:t>
      </w:r>
    </w:p>
    <w:p w14:paraId="675849F7" w14:textId="77777777" w:rsidR="006B220E" w:rsidRPr="006B220E" w:rsidRDefault="006B220E" w:rsidP="006B220E">
      <w:pPr>
        <w:pStyle w:val="Code"/>
        <w:rPr>
          <w:highlight w:val="white"/>
        </w:rPr>
      </w:pPr>
      <w:r w:rsidRPr="006B220E">
        <w:rPr>
          <w:highlight w:val="white"/>
        </w:rPr>
        <w:t xml:space="preserve">              }</w:t>
      </w:r>
    </w:p>
    <w:p w14:paraId="411A84F6" w14:textId="77777777" w:rsidR="006B220E" w:rsidRPr="006B220E" w:rsidRDefault="006B220E" w:rsidP="006B220E">
      <w:pPr>
        <w:pStyle w:val="Code"/>
        <w:rPr>
          <w:highlight w:val="white"/>
        </w:rPr>
      </w:pPr>
      <w:r w:rsidRPr="006B220E">
        <w:rPr>
          <w:highlight w:val="white"/>
        </w:rPr>
        <w:t xml:space="preserve">            }</w:t>
      </w:r>
    </w:p>
    <w:p w14:paraId="316BB15A" w14:textId="77777777" w:rsidR="006B220E" w:rsidRPr="006B220E" w:rsidRDefault="006B220E" w:rsidP="006B220E">
      <w:pPr>
        <w:pStyle w:val="Code"/>
        <w:rPr>
          <w:highlight w:val="white"/>
        </w:rPr>
      </w:pPr>
      <w:r w:rsidRPr="006B220E">
        <w:rPr>
          <w:highlight w:val="white"/>
        </w:rPr>
        <w:t xml:space="preserve">            break;</w:t>
      </w:r>
    </w:p>
    <w:p w14:paraId="0B7F9753" w14:textId="4ECE239C" w:rsidR="006B220E" w:rsidRPr="006B220E" w:rsidRDefault="00F65A4E" w:rsidP="00F65A4E">
      <w:pPr>
        <w:rPr>
          <w:highlight w:val="white"/>
        </w:rPr>
      </w:pPr>
      <w:r>
        <w:rPr>
          <w:highlight w:val="white"/>
        </w:rPr>
        <w:t xml:space="preserve">In case of a union, we make sure that the list holds exact one expression and initialize the </w:t>
      </w:r>
      <w:r w:rsidR="00B56383">
        <w:rPr>
          <w:highlight w:val="white"/>
        </w:rPr>
        <w:t xml:space="preserve">first member of the </w:t>
      </w:r>
      <w:r>
        <w:rPr>
          <w:highlight w:val="white"/>
        </w:rPr>
        <w:t>union with it.</w:t>
      </w:r>
    </w:p>
    <w:p w14:paraId="38DD0586" w14:textId="77777777" w:rsidR="006B220E" w:rsidRPr="006B220E" w:rsidRDefault="006B220E" w:rsidP="006B220E">
      <w:pPr>
        <w:pStyle w:val="Code"/>
        <w:rPr>
          <w:highlight w:val="white"/>
        </w:rPr>
      </w:pPr>
      <w:r w:rsidRPr="006B220E">
        <w:rPr>
          <w:highlight w:val="white"/>
        </w:rPr>
        <w:t xml:space="preserve">          case Sort.Union: {</w:t>
      </w:r>
    </w:p>
    <w:p w14:paraId="1229AC44" w14:textId="77777777" w:rsidR="006B220E" w:rsidRPr="006B220E" w:rsidRDefault="006B220E" w:rsidP="006B220E">
      <w:pPr>
        <w:pStyle w:val="Code"/>
        <w:rPr>
          <w:highlight w:val="white"/>
        </w:rPr>
      </w:pPr>
      <w:r w:rsidRPr="006B220E">
        <w:rPr>
          <w:highlight w:val="white"/>
        </w:rPr>
        <w:t xml:space="preserve">              List&lt;Symbol&gt; memberList = toType.MemberList;</w:t>
      </w:r>
    </w:p>
    <w:p w14:paraId="63C26439" w14:textId="0239EA97" w:rsidR="006B220E" w:rsidRPr="006B220E" w:rsidRDefault="006B220E" w:rsidP="006B220E">
      <w:pPr>
        <w:pStyle w:val="Code"/>
        <w:rPr>
          <w:highlight w:val="white"/>
        </w:rPr>
      </w:pPr>
      <w:r w:rsidRPr="006B220E">
        <w:rPr>
          <w:highlight w:val="white"/>
        </w:rPr>
        <w:t xml:space="preserve">              </w:t>
      </w:r>
      <w:r w:rsidR="0056352A">
        <w:rPr>
          <w:highlight w:val="white"/>
        </w:rPr>
        <w:t>Error.Check</w:t>
      </w:r>
      <w:r w:rsidRPr="006B220E">
        <w:rPr>
          <w:highlight w:val="white"/>
        </w:rPr>
        <w:t>(fromList.Count == 1, toType,</w:t>
      </w:r>
    </w:p>
    <w:p w14:paraId="338BCF66" w14:textId="6857FB01" w:rsidR="006B220E" w:rsidRPr="006B220E" w:rsidRDefault="006B220E" w:rsidP="006B220E">
      <w:pPr>
        <w:pStyle w:val="Code"/>
        <w:rPr>
          <w:highlight w:val="white"/>
        </w:rPr>
      </w:pPr>
      <w:r w:rsidRPr="006B220E">
        <w:rPr>
          <w:highlight w:val="white"/>
        </w:rPr>
        <w:t xml:space="preserve">                           Message.</w:t>
      </w:r>
      <w:r w:rsidR="004203E0">
        <w:rPr>
          <w:highlight w:val="white"/>
        </w:rPr>
        <w:t>Only_one_initializer_allowed_in_unions</w:t>
      </w:r>
      <w:r w:rsidRPr="006B220E">
        <w:rPr>
          <w:highlight w:val="white"/>
        </w:rPr>
        <w:t>);</w:t>
      </w:r>
    </w:p>
    <w:p w14:paraId="15A05D17" w14:textId="77777777" w:rsidR="006B220E" w:rsidRPr="006B220E" w:rsidRDefault="006B220E" w:rsidP="006B220E">
      <w:pPr>
        <w:pStyle w:val="Code"/>
        <w:rPr>
          <w:highlight w:val="white"/>
        </w:rPr>
      </w:pPr>
      <w:r w:rsidRPr="006B220E">
        <w:rPr>
          <w:highlight w:val="white"/>
        </w:rPr>
        <w:t xml:space="preserve">              Symbol memberSymbol = memberList[0];</w:t>
      </w:r>
    </w:p>
    <w:p w14:paraId="441FF773" w14:textId="77777777" w:rsidR="006B220E" w:rsidRPr="006B220E" w:rsidRDefault="006B220E" w:rsidP="006B220E">
      <w:pPr>
        <w:pStyle w:val="Code"/>
        <w:rPr>
          <w:highlight w:val="white"/>
        </w:rPr>
      </w:pPr>
      <w:r w:rsidRPr="006B220E">
        <w:rPr>
          <w:highlight w:val="white"/>
        </w:rPr>
        <w:t xml:space="preserve">              Symbol subSymbol = new Symbol(memberSymbol.Type); </w:t>
      </w:r>
    </w:p>
    <w:p w14:paraId="1964C42E" w14:textId="77777777" w:rsidR="006B220E" w:rsidRPr="006B220E" w:rsidRDefault="006B220E" w:rsidP="006B220E">
      <w:pPr>
        <w:pStyle w:val="Code"/>
        <w:rPr>
          <w:highlight w:val="white"/>
        </w:rPr>
      </w:pPr>
      <w:r w:rsidRPr="006B220E">
        <w:rPr>
          <w:highlight w:val="white"/>
        </w:rPr>
        <w:t xml:space="preserve">              subSymbol.Name = toSymbol.Name + "." + memberSymbol.Name;</w:t>
      </w:r>
    </w:p>
    <w:p w14:paraId="49C6E48A" w14:textId="77777777" w:rsidR="006B220E" w:rsidRPr="006B220E" w:rsidRDefault="006B220E" w:rsidP="006B220E">
      <w:pPr>
        <w:pStyle w:val="Code"/>
        <w:rPr>
          <w:highlight w:val="white"/>
        </w:rPr>
      </w:pPr>
      <w:r w:rsidRPr="006B220E">
        <w:rPr>
          <w:highlight w:val="white"/>
        </w:rPr>
        <w:t xml:space="preserve">              subSymbol.Offset = toSymbol.Offset;</w:t>
      </w:r>
    </w:p>
    <w:p w14:paraId="6E3A5513" w14:textId="77777777" w:rsidR="006B220E" w:rsidRPr="006B220E" w:rsidRDefault="006B220E" w:rsidP="006B220E">
      <w:pPr>
        <w:pStyle w:val="Code"/>
        <w:rPr>
          <w:highlight w:val="white"/>
        </w:rPr>
      </w:pPr>
      <w:r w:rsidRPr="006B220E">
        <w:rPr>
          <w:highlight w:val="white"/>
        </w:rPr>
        <w:t xml:space="preserve">              codeList.AddRange(GenerateAuto(subSymbol, fromList[0],</w:t>
      </w:r>
    </w:p>
    <w:p w14:paraId="4EDEBD07" w14:textId="77777777" w:rsidR="006B220E" w:rsidRPr="006B220E" w:rsidRDefault="006B220E" w:rsidP="006B220E">
      <w:pPr>
        <w:pStyle w:val="Code"/>
        <w:rPr>
          <w:highlight w:val="white"/>
        </w:rPr>
      </w:pPr>
      <w:r w:rsidRPr="006B220E">
        <w:rPr>
          <w:highlight w:val="white"/>
        </w:rPr>
        <w:t xml:space="preserve">                                             extraOffset));</w:t>
      </w:r>
    </w:p>
    <w:p w14:paraId="52068A96" w14:textId="77777777" w:rsidR="006B220E" w:rsidRPr="006B220E" w:rsidRDefault="006B220E" w:rsidP="006B220E">
      <w:pPr>
        <w:pStyle w:val="Code"/>
        <w:rPr>
          <w:highlight w:val="white"/>
        </w:rPr>
      </w:pPr>
      <w:r w:rsidRPr="006B220E">
        <w:rPr>
          <w:highlight w:val="white"/>
        </w:rPr>
        <w:t xml:space="preserve">            }</w:t>
      </w:r>
    </w:p>
    <w:p w14:paraId="5FFF7C8C" w14:textId="77777777" w:rsidR="006B220E" w:rsidRPr="006B220E" w:rsidRDefault="006B220E" w:rsidP="006B220E">
      <w:pPr>
        <w:pStyle w:val="Code"/>
        <w:rPr>
          <w:highlight w:val="white"/>
        </w:rPr>
      </w:pPr>
      <w:r w:rsidRPr="006B220E">
        <w:rPr>
          <w:highlight w:val="white"/>
        </w:rPr>
        <w:t xml:space="preserve">            break;</w:t>
      </w:r>
    </w:p>
    <w:p w14:paraId="78714BC7" w14:textId="77777777" w:rsidR="0084095B" w:rsidRPr="006B220E" w:rsidRDefault="0084095B" w:rsidP="0084095B">
      <w:pPr>
        <w:rPr>
          <w:highlight w:val="white"/>
        </w:rPr>
      </w:pPr>
      <w:r>
        <w:rPr>
          <w:highlight w:val="white"/>
        </w:rPr>
        <w:t>If the type is not an array, struct, or union, we report an error since it is not allowed to initialize values of any other type with a list.</w:t>
      </w:r>
    </w:p>
    <w:p w14:paraId="03048B8B" w14:textId="77777777" w:rsidR="006B220E" w:rsidRPr="006B220E" w:rsidRDefault="006B220E" w:rsidP="006B220E">
      <w:pPr>
        <w:pStyle w:val="Code"/>
        <w:rPr>
          <w:highlight w:val="white"/>
        </w:rPr>
      </w:pPr>
      <w:r w:rsidRPr="006B220E">
        <w:rPr>
          <w:highlight w:val="white"/>
        </w:rPr>
        <w:t xml:space="preserve">          default:</w:t>
      </w:r>
    </w:p>
    <w:p w14:paraId="6069F417" w14:textId="06A40976" w:rsidR="006B220E" w:rsidRPr="006B220E" w:rsidRDefault="006B220E" w:rsidP="006B220E">
      <w:pPr>
        <w:pStyle w:val="Code"/>
        <w:rPr>
          <w:highlight w:val="white"/>
        </w:rPr>
      </w:pPr>
      <w:r w:rsidRPr="006B220E">
        <w:rPr>
          <w:highlight w:val="white"/>
        </w:rPr>
        <w:t xml:space="preserve">            </w:t>
      </w:r>
      <w:r w:rsidR="0056352A">
        <w:rPr>
          <w:highlight w:val="white"/>
        </w:rPr>
        <w:t>Error.</w:t>
      </w:r>
      <w:r w:rsidR="00F646CC">
        <w:rPr>
          <w:highlight w:val="white"/>
        </w:rPr>
        <w:t>Report</w:t>
      </w:r>
      <w:r w:rsidRPr="006B220E">
        <w:rPr>
          <w:highlight w:val="white"/>
        </w:rPr>
        <w:t>(toType, Message.</w:t>
      </w:r>
    </w:p>
    <w:p w14:paraId="5BC5F0B8" w14:textId="77777777" w:rsidR="006B220E" w:rsidRPr="006B220E" w:rsidRDefault="006B220E" w:rsidP="006B220E">
      <w:pPr>
        <w:pStyle w:val="Code"/>
        <w:rPr>
          <w:highlight w:val="white"/>
        </w:rPr>
      </w:pPr>
      <w:r w:rsidRPr="006B220E">
        <w:rPr>
          <w:highlight w:val="white"/>
        </w:rPr>
        <w:t xml:space="preserve">                Only_array_struct_or_union_can_be_initialized_by_a_list);</w:t>
      </w:r>
    </w:p>
    <w:p w14:paraId="53B0B5EF" w14:textId="77777777" w:rsidR="006B220E" w:rsidRPr="006B220E" w:rsidRDefault="006B220E" w:rsidP="006B220E">
      <w:pPr>
        <w:pStyle w:val="Code"/>
        <w:rPr>
          <w:highlight w:val="white"/>
        </w:rPr>
      </w:pPr>
      <w:r w:rsidRPr="006B220E">
        <w:rPr>
          <w:highlight w:val="white"/>
        </w:rPr>
        <w:t xml:space="preserve">            break;</w:t>
      </w:r>
    </w:p>
    <w:p w14:paraId="3D406BAA" w14:textId="77777777" w:rsidR="006B220E" w:rsidRPr="006B220E" w:rsidRDefault="006B220E" w:rsidP="006B220E">
      <w:pPr>
        <w:pStyle w:val="Code"/>
        <w:rPr>
          <w:highlight w:val="white"/>
        </w:rPr>
      </w:pPr>
      <w:r w:rsidRPr="006B220E">
        <w:rPr>
          <w:highlight w:val="white"/>
        </w:rPr>
        <w:t xml:space="preserve">        }</w:t>
      </w:r>
    </w:p>
    <w:p w14:paraId="6B6F2A6D" w14:textId="77777777" w:rsidR="006B220E" w:rsidRPr="006B220E" w:rsidRDefault="006B220E" w:rsidP="006B220E">
      <w:pPr>
        <w:pStyle w:val="Code"/>
        <w:rPr>
          <w:highlight w:val="white"/>
        </w:rPr>
      </w:pPr>
      <w:r w:rsidRPr="006B220E">
        <w:rPr>
          <w:highlight w:val="white"/>
        </w:rPr>
        <w:t xml:space="preserve">      }</w:t>
      </w:r>
    </w:p>
    <w:p w14:paraId="22BB975A" w14:textId="77777777" w:rsidR="006B220E" w:rsidRPr="006B220E" w:rsidRDefault="006B220E" w:rsidP="006B220E">
      <w:pPr>
        <w:pStyle w:val="Code"/>
        <w:rPr>
          <w:highlight w:val="white"/>
        </w:rPr>
      </w:pPr>
    </w:p>
    <w:p w14:paraId="11AA2600" w14:textId="77777777" w:rsidR="006B220E" w:rsidRPr="006B220E" w:rsidRDefault="006B220E" w:rsidP="006B220E">
      <w:pPr>
        <w:pStyle w:val="Code"/>
        <w:rPr>
          <w:highlight w:val="white"/>
        </w:rPr>
      </w:pPr>
      <w:r w:rsidRPr="006B220E">
        <w:rPr>
          <w:highlight w:val="white"/>
        </w:rPr>
        <w:t xml:space="preserve">      return codeList;</w:t>
      </w:r>
    </w:p>
    <w:p w14:paraId="47807A5B" w14:textId="77777777" w:rsidR="006B220E" w:rsidRPr="006B220E" w:rsidRDefault="006B220E" w:rsidP="006B220E">
      <w:pPr>
        <w:pStyle w:val="Code"/>
        <w:rPr>
          <w:highlight w:val="white"/>
        </w:rPr>
      </w:pPr>
      <w:r w:rsidRPr="006B220E">
        <w:rPr>
          <w:highlight w:val="white"/>
        </w:rPr>
        <w:t xml:space="preserve">    }</w:t>
      </w:r>
    </w:p>
    <w:p w14:paraId="26E2E348" w14:textId="77777777" w:rsidR="006B220E" w:rsidRPr="006B220E" w:rsidRDefault="006B220E" w:rsidP="006B220E">
      <w:pPr>
        <w:pStyle w:val="Code"/>
        <w:rPr>
          <w:highlight w:val="white"/>
        </w:rPr>
      </w:pPr>
      <w:r w:rsidRPr="006B220E">
        <w:rPr>
          <w:highlight w:val="white"/>
        </w:rPr>
        <w:t xml:space="preserve">  }</w:t>
      </w:r>
    </w:p>
    <w:p w14:paraId="67E0E84B" w14:textId="6935FC0C" w:rsidR="00517768" w:rsidRPr="006B220E" w:rsidRDefault="006B220E" w:rsidP="006B220E">
      <w:pPr>
        <w:pStyle w:val="Code"/>
        <w:rPr>
          <w:highlight w:val="white"/>
        </w:rPr>
      </w:pPr>
      <w:r w:rsidRPr="006B220E">
        <w:rPr>
          <w:highlight w:val="white"/>
        </w:rPr>
        <w:t>}</w:t>
      </w:r>
    </w:p>
    <w:p w14:paraId="230060CE" w14:textId="5FA66A65" w:rsidR="00607A44" w:rsidRPr="00903DBA" w:rsidRDefault="007C36C7" w:rsidP="0060539D">
      <w:pPr>
        <w:pStyle w:val="Heading3"/>
        <w:rPr>
          <w:highlight w:val="white"/>
        </w:rPr>
      </w:pPr>
      <w:bookmarkStart w:id="511" w:name="_Toc93320562"/>
      <w:r>
        <w:rPr>
          <w:rStyle w:val="KeyWord0"/>
          <w:b/>
          <w:bCs/>
          <w:highlight w:val="white"/>
        </w:rPr>
        <w:t>&lt;h3&gt;</w:t>
      </w:r>
      <w:r w:rsidR="00D4318D" w:rsidRPr="00903DBA">
        <w:rPr>
          <w:rStyle w:val="KeyWord0"/>
          <w:b/>
          <w:bCs/>
          <w:highlight w:val="white"/>
        </w:rPr>
        <w:t>Modify</w:t>
      </w:r>
      <w:r w:rsidR="00D4318D">
        <w:rPr>
          <w:rStyle w:val="KeyWord0"/>
          <w:b/>
          <w:bCs/>
          <w:highlight w:val="white"/>
        </w:rPr>
        <w:t xml:space="preserve"> </w:t>
      </w:r>
      <w:r w:rsidR="00D4318D" w:rsidRPr="00903DBA">
        <w:rPr>
          <w:rStyle w:val="KeyWord0"/>
          <w:b/>
          <w:bCs/>
          <w:highlight w:val="white"/>
        </w:rPr>
        <w:t>Initializer</w:t>
      </w:r>
      <w:bookmarkEnd w:id="511"/>
      <w:r>
        <w:rPr>
          <w:rStyle w:val="KeyWord0"/>
          <w:b/>
          <w:bCs/>
          <w:highlight w:val="white"/>
        </w:rPr>
        <w:t>&lt;/h3&gt;</w:t>
      </w:r>
    </w:p>
    <w:p w14:paraId="5D390C88" w14:textId="1F749CAE" w:rsidR="00905979" w:rsidRPr="00903DBA" w:rsidRDefault="00BC2B71" w:rsidP="00BC2B71">
      <w:r w:rsidRPr="00903DBA">
        <w:rPr>
          <w:highlight w:val="white"/>
        </w:rPr>
        <w:t xml:space="preserve">The </w:t>
      </w:r>
      <w:r w:rsidR="00D4318D">
        <w:rPr>
          <w:rStyle w:val="KeyWord0"/>
          <w:highlight w:val="white"/>
        </w:rPr>
        <w:t>&lt;k&gt;</w:t>
      </w:r>
      <w:r w:rsidR="00D4318D" w:rsidRPr="00903DBA">
        <w:rPr>
          <w:rStyle w:val="KeyWord0"/>
          <w:highlight w:val="white"/>
        </w:rPr>
        <w:t>ModifyInitializer</w:t>
      </w:r>
      <w:r w:rsidR="00D4318D">
        <w:rPr>
          <w:rStyle w:val="KeyWord0"/>
          <w:highlight w:val="white"/>
        </w:rPr>
        <w:t>&lt;/k&gt;</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905979" w:rsidRPr="00903DBA">
        <w:t xml:space="preserve"> is changed to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4E62C3" w:rsidRPr="00903DBA">
        <w:t>.</w:t>
      </w:r>
    </w:p>
    <w:p w14:paraId="6B72D4A8" w14:textId="6446AB56" w:rsidR="00C51B49" w:rsidRPr="00903DBA" w:rsidRDefault="000274D4" w:rsidP="006C2C63">
      <w:pPr>
        <w:pStyle w:val="CodeHeader"/>
      </w:pPr>
      <w:r>
        <w:rPr>
          <w:highlight w:val="white"/>
        </w:rPr>
        <w:t>&lt;ch&gt;</w:t>
      </w:r>
      <w:r w:rsidRPr="00903DBA">
        <w:rPr>
          <w:highlight w:val="white"/>
        </w:rPr>
        <w:t>ModifyInitializer</w:t>
      </w:r>
      <w:r>
        <w:rPr>
          <w:highlight w:val="white"/>
        </w:rPr>
        <w:t>.</w:t>
      </w:r>
      <w:r w:rsidRPr="00903DBA">
        <w:t>cs</w:t>
      </w:r>
      <w:r>
        <w:t>&lt;/ch&gt;</w:t>
      </w:r>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37DB0B93" w14:textId="77777777" w:rsidR="00D52F74"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[2][3][4]</w:t>
      </w:r>
      <w:r w:rsidR="00D4318D">
        <w:rPr>
          <w:rStyle w:val="KeyWord0"/>
          <w:highlight w:val="white"/>
        </w:rPr>
        <w:t>&lt;/k&gt;</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[][3][4]</w:t>
      </w:r>
      <w:r w:rsidR="00D4318D">
        <w:rPr>
          <w:rStyle w:val="KeyWord0"/>
          <w:highlight w:val="white"/>
        </w:rPr>
        <w:t>&lt;/k&gt;</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0C1049E" w:rsidR="00517768" w:rsidRPr="00903DBA" w:rsidRDefault="00517768" w:rsidP="00083493">
      <w:pPr>
        <w:pStyle w:val="Code"/>
        <w:rPr>
          <w:highlight w:val="white"/>
        </w:rPr>
      </w:pPr>
      <w:r w:rsidRPr="00903DBA">
        <w:rPr>
          <w:highlight w:val="white"/>
        </w:rPr>
        <w:lastRenderedPageBreak/>
        <w:t xml:space="preserve">      IDictionary&lt;int,int&gt; dimensionToSizeMap = new Dictionary&lt;int,int&gt;();</w:t>
      </w:r>
    </w:p>
    <w:p w14:paraId="0FEB70A7" w14:textId="230D4E65"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for (int dimension = 1; dimension &lt; maxDimension; ++dimension) {</w:t>
      </w:r>
    </w:p>
    <w:p w14:paraId="17C9B4B8"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29398EDB" w:rsidR="00517768" w:rsidRPr="00903DBA" w:rsidRDefault="00517768" w:rsidP="00083493">
      <w:pPr>
        <w:pStyle w:val="Code"/>
        <w:rPr>
          <w:highlight w:val="white"/>
        </w:rPr>
      </w:pPr>
      <w:r w:rsidRPr="00903DBA">
        <w:rPr>
          <w:highlight w:val="white"/>
        </w:rPr>
        <w:t xml:space="preserve">        </w:t>
      </w:r>
      <w:r w:rsidR="00D516D4">
        <w:rPr>
          <w:highlight w:val="white"/>
        </w:rPr>
        <w:t>Debug.Assert</w:t>
      </w:r>
      <w:r w:rsidRPr="00903DBA">
        <w:rPr>
          <w:highlight w:val="white"/>
        </w:rPr>
        <w:t>(arraySize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492109" w:rsidRDefault="00517768" w:rsidP="00083493">
      <w:pPr>
        <w:pStyle w:val="Code"/>
        <w:rPr>
          <w:highlight w:val="white"/>
          <w:lang w:val="nb-NO"/>
        </w:rPr>
      </w:pPr>
      <w:r w:rsidRPr="00903DBA">
        <w:rPr>
          <w:highlight w:val="white"/>
        </w:rPr>
        <w:t xml:space="preserve">          </w:t>
      </w:r>
      <w:r w:rsidRPr="00492109">
        <w:rPr>
          <w:highlight w:val="white"/>
          <w:lang w:val="nb-NO"/>
        </w:rPr>
        <w:t>totalList.Add(currentList);</w:t>
      </w:r>
    </w:p>
    <w:p w14:paraId="16C8577C" w14:textId="77777777" w:rsidR="00517768" w:rsidRPr="00492109" w:rsidRDefault="00517768" w:rsidP="00083493">
      <w:pPr>
        <w:pStyle w:val="Code"/>
        <w:rPr>
          <w:highlight w:val="white"/>
          <w:lang w:val="nb-NO"/>
        </w:rPr>
      </w:pPr>
      <w:r w:rsidRPr="00492109">
        <w:rPr>
          <w:highlight w:val="white"/>
          <w:lang w:val="nb-NO"/>
        </w:rPr>
        <w:t xml:space="preserve">        }</w:t>
      </w:r>
    </w:p>
    <w:p w14:paraId="1ED0FD73" w14:textId="77777777" w:rsidR="00517768" w:rsidRPr="00492109" w:rsidRDefault="00517768" w:rsidP="00083493">
      <w:pPr>
        <w:pStyle w:val="Code"/>
        <w:rPr>
          <w:highlight w:val="white"/>
          <w:lang w:val="nb-NO"/>
        </w:rPr>
      </w:pPr>
    </w:p>
    <w:p w14:paraId="5297F09B" w14:textId="77777777" w:rsidR="00517768" w:rsidRPr="00492109" w:rsidRDefault="00517768" w:rsidP="00083493">
      <w:pPr>
        <w:pStyle w:val="Code"/>
        <w:rPr>
          <w:highlight w:val="white"/>
          <w:lang w:val="nb-NO"/>
        </w:rPr>
      </w:pPr>
      <w:r w:rsidRPr="00492109">
        <w:rPr>
          <w:highlight w:val="white"/>
          <w:lang w:val="nb-NO"/>
        </w:rPr>
        <w:t xml:space="preserve">        list = totalList;</w:t>
      </w:r>
    </w:p>
    <w:p w14:paraId="29F63D42" w14:textId="77777777" w:rsidR="00517768" w:rsidRPr="00903DBA" w:rsidRDefault="00517768" w:rsidP="00083493">
      <w:pPr>
        <w:pStyle w:val="Code"/>
        <w:rPr>
          <w:highlight w:val="white"/>
        </w:rPr>
      </w:pPr>
      <w:r w:rsidRPr="00492109">
        <w:rPr>
          <w:highlight w:val="white"/>
          <w:lang w:val="nb-NO"/>
        </w:rPr>
        <w:t xml:space="preserve">      </w:t>
      </w:r>
      <w:r w:rsidRPr="00903DBA">
        <w:rPr>
          <w:highlight w:val="white"/>
        </w:rPr>
        <w:t>}</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6EED6DA8" w:rsidR="00517768" w:rsidRPr="00903DBA" w:rsidRDefault="00431E56" w:rsidP="00431E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DimensionToSizeMap</w:t>
      </w:r>
      <w:r w:rsidR="00D4318D">
        <w:rPr>
          <w:rStyle w:val="KeyWord0"/>
          <w:highlight w:val="white"/>
        </w:rPr>
        <w:t>&lt;/k&gt;</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lastRenderedPageBreak/>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6CBE542B" w:rsidR="00CC1015" w:rsidRPr="00903DBA" w:rsidRDefault="00CC1015" w:rsidP="00CC101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InitializerToDimensionMap</w:t>
      </w:r>
      <w:r w:rsidR="00D4318D">
        <w:rPr>
          <w:rStyle w:val="KeyWord0"/>
          <w:highlight w:val="white"/>
        </w:rPr>
        <w:t>&lt;/k&gt;</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311FFF8E" w:rsidR="00517768" w:rsidRPr="00903DBA" w:rsidRDefault="00517768" w:rsidP="00083493">
      <w:pPr>
        <w:pStyle w:val="Code"/>
        <w:rPr>
          <w:highlight w:val="white"/>
        </w:rPr>
      </w:pPr>
      <w:r w:rsidRPr="00903DBA">
        <w:rPr>
          <w:highlight w:val="white"/>
        </w:rPr>
        <w:t xml:space="preserve">      if (initializer is List&lt;object&gt;</w:t>
      </w:r>
      <w:r w:rsidR="00FE2EE3">
        <w:rPr>
          <w:highlight w:val="white"/>
        </w:rPr>
        <w:t xml:space="preserve"> </w:t>
      </w:r>
      <w:r w:rsidR="00FE2EE3" w:rsidRPr="00903DBA">
        <w:rPr>
          <w:highlight w:val="white"/>
        </w:rPr>
        <w:t>list</w:t>
      </w:r>
      <w:r w:rsidRPr="00903DBA">
        <w:rPr>
          <w:highlight w:val="white"/>
        </w:rPr>
        <w:t>) {</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1EDD5AC8"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maxDimension = Math.Max(maxDimension, dimension);</w:t>
      </w:r>
    </w:p>
    <w:p w14:paraId="4A2CC395"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13C13F22" w14:textId="0C536FC6" w:rsidR="00AD7B52" w:rsidRPr="00903DBA" w:rsidRDefault="00CC1DF4" w:rsidP="0060539D">
      <w:pPr>
        <w:pStyle w:val="Heading1"/>
      </w:pPr>
      <w:r>
        <w:lastRenderedPageBreak/>
        <w:t>&lt;h1&gt;</w:t>
      </w:r>
      <w:bookmarkStart w:id="512" w:name="_Ref54016586"/>
      <w:bookmarkStart w:id="513" w:name="_Ref54016644"/>
      <w:bookmarkStart w:id="514" w:name="_Toc93320563"/>
      <w:r w:rsidRPr="00903DBA">
        <w:t>Middle Code Optimization</w:t>
      </w:r>
      <w:bookmarkEnd w:id="512"/>
      <w:bookmarkEnd w:id="513"/>
      <w:bookmarkEnd w:id="514"/>
      <w:r>
        <w:t>&lt;/h1&gt;</w:t>
      </w:r>
      <w:bookmarkEnd w:id="299"/>
    </w:p>
    <w:p w14:paraId="56CD6ACF" w14:textId="1446D185" w:rsidR="001B2E15" w:rsidRPr="00903DBA" w:rsidRDefault="00EE1DCA" w:rsidP="00E444D6">
      <w:r w:rsidRPr="00903DBA">
        <w:t xml:space="preserve">When the middle code has been </w:t>
      </w:r>
      <w:r w:rsidR="003801E7" w:rsidRPr="00903DBA">
        <w:t>generated</w:t>
      </w:r>
      <w:r w:rsidRPr="00903DBA">
        <w:t>, we ne</w:t>
      </w:r>
      <w:r w:rsidR="003801E7" w:rsidRPr="00903DBA">
        <w:t xml:space="preserve">ed to perform </w:t>
      </w:r>
      <w:r w:rsidR="00546F55" w:rsidRPr="00903DBA">
        <w:t>several</w:t>
      </w:r>
      <w:r w:rsidR="003801E7" w:rsidRPr="00903DBA">
        <w:t xml:space="preserve"> optimizations since </w:t>
      </w:r>
      <w:r w:rsidR="00E6130D">
        <w:t>it</w:t>
      </w:r>
      <w:r w:rsidR="003801E7" w:rsidRPr="00903DBA">
        <w:t xml:space="preserve"> may be ineffective. Some parts may </w:t>
      </w:r>
      <w:r w:rsidR="000D1964">
        <w:t xml:space="preserve">have </w:t>
      </w:r>
      <w:r w:rsidR="003801E7" w:rsidRPr="00903DBA">
        <w:t>be</w:t>
      </w:r>
      <w:r w:rsidR="000D1964">
        <w:t>en</w:t>
      </w:r>
      <w:r w:rsidR="003801E7" w:rsidRPr="00903DBA">
        <w:t xml:space="preserve"> introduced by the programmer, </w:t>
      </w:r>
      <w:r w:rsidR="006139A4">
        <w:t xml:space="preserve">while other parts </w:t>
      </w:r>
      <w:r w:rsidR="003801E7" w:rsidRPr="00903DBA">
        <w:t>are</w:t>
      </w:r>
      <w:r w:rsidR="006139A4">
        <w:t xml:space="preserve"> </w:t>
      </w:r>
      <w:r w:rsidR="00714B9B" w:rsidRPr="00903DBA">
        <w:t>introduced</w:t>
      </w:r>
      <w:r w:rsidR="003801E7" w:rsidRPr="00903DBA">
        <w:t xml:space="preserve"> by the parser</w:t>
      </w:r>
      <w:r w:rsidR="00DE1F4E">
        <w:t xml:space="preserve"> and middle code generator</w:t>
      </w:r>
      <w:r w:rsidR="003801E7" w:rsidRPr="00903DBA">
        <w:t>.</w:t>
      </w:r>
      <w:r w:rsidR="00714B9B" w:rsidRPr="00903DBA">
        <w:t xml:space="preserve"> </w:t>
      </w:r>
      <w:r w:rsidR="00E444D6" w:rsidRPr="00903DBA">
        <w:t xml:space="preserve">Since </w:t>
      </w:r>
      <w:r w:rsidR="004A0346">
        <w:t>one</w:t>
      </w:r>
      <w:r w:rsidR="00237ECB" w:rsidRPr="00903DBA">
        <w:t xml:space="preserve"> optimization</w:t>
      </w:r>
      <w:r w:rsidR="00D073EF" w:rsidRPr="00903DBA">
        <w:t xml:space="preserve"> may</w:t>
      </w:r>
      <w:r w:rsidR="00E444D6" w:rsidRPr="00903DBA">
        <w:t xml:space="preserve"> reveal new </w:t>
      </w:r>
      <w:r w:rsidR="00A61ED5" w:rsidRPr="00903DBA">
        <w:t>optimization</w:t>
      </w:r>
      <w:r w:rsidR="00E444D6" w:rsidRPr="00903DBA">
        <w:t xml:space="preserve"> </w:t>
      </w:r>
      <w:r w:rsidR="00A61ED5" w:rsidRPr="00903DBA">
        <w:t>opportunities</w:t>
      </w:r>
      <w:r w:rsidR="00C002BA" w:rsidRPr="00903DBA">
        <w:t>,</w:t>
      </w:r>
      <w:r w:rsidR="00E444D6" w:rsidRPr="00903DBA">
        <w:t xml:space="preserve"> we need to repeat </w:t>
      </w:r>
      <w:r w:rsidR="005234AE">
        <w:t xml:space="preserve">the optimizations </w:t>
      </w:r>
      <w:r w:rsidR="00BA6525" w:rsidRPr="00903DBA">
        <w:t>until we do not detect any more opportunit</w:t>
      </w:r>
      <w:r w:rsidR="00A735C6">
        <w:t>ies</w:t>
      </w:r>
      <w:r w:rsidR="00BA6525" w:rsidRPr="00903DBA">
        <w:t>.</w:t>
      </w:r>
    </w:p>
    <w:p w14:paraId="21875F05" w14:textId="638C312C" w:rsidR="00B36BC0" w:rsidRPr="0045007B" w:rsidRDefault="000274D4" w:rsidP="001D1BEE">
      <w:pPr>
        <w:pStyle w:val="CodeHeader"/>
        <w:rPr>
          <w:b w:val="0"/>
          <w:bCs/>
        </w:rPr>
      </w:pPr>
      <w:r>
        <w:t>&lt;ch&gt;</w:t>
      </w:r>
      <w:r w:rsidRPr="00903DBA">
        <w:t>MiddleCodeOptimizor</w:t>
      </w:r>
      <w:r>
        <w:t>.</w:t>
      </w:r>
      <w:r w:rsidRPr="00903DBA">
        <w:t>cs</w:t>
      </w:r>
      <w:r>
        <w:t>&lt;/ch&gt;</w:t>
      </w:r>
    </w:p>
    <w:p w14:paraId="229ED5A7" w14:textId="77777777" w:rsidR="00F303A6" w:rsidRPr="00903DBA" w:rsidRDefault="00F303A6" w:rsidP="00F303A6">
      <w:pPr>
        <w:pStyle w:val="Code"/>
        <w:rPr>
          <w:highlight w:val="white"/>
        </w:rPr>
      </w:pPr>
      <w:r w:rsidRPr="00903DBA">
        <w:rPr>
          <w:highlight w:val="white"/>
        </w:rPr>
        <w:t>using System.Numerics;</w:t>
      </w:r>
    </w:p>
    <w:p w14:paraId="427730B9" w14:textId="77777777" w:rsidR="00F303A6" w:rsidRPr="00903DBA" w:rsidRDefault="00F303A6" w:rsidP="00F303A6">
      <w:pPr>
        <w:pStyle w:val="Code"/>
        <w:rPr>
          <w:highlight w:val="white"/>
        </w:rPr>
      </w:pPr>
      <w:r w:rsidRPr="00903DBA">
        <w:rPr>
          <w:highlight w:val="white"/>
        </w:rPr>
        <w:t>using System.Collections.Generic;</w:t>
      </w:r>
    </w:p>
    <w:p w14:paraId="719506DD" w14:textId="19812220" w:rsidR="00F303A6" w:rsidRPr="00903DBA" w:rsidRDefault="00CC3DD4" w:rsidP="00792C4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m_update</w:t>
      </w:r>
      <w:r w:rsidR="00D4318D">
        <w:rPr>
          <w:rStyle w:val="KeyWord0"/>
          <w:highlight w:val="white"/>
        </w:rPr>
        <w:t>&lt;/k&gt;</w:t>
      </w:r>
      <w:r w:rsidRPr="00903DBA">
        <w:rPr>
          <w:highlight w:val="white"/>
        </w:rPr>
        <w:t xml:space="preserve"> field is set to true each time an </w:t>
      </w:r>
      <w:r w:rsidR="00792C49" w:rsidRPr="00903DBA">
        <w:rPr>
          <w:highlight w:val="white"/>
        </w:rPr>
        <w:t xml:space="preserve">optimization has occurred, and the middle code list is stored in </w:t>
      </w:r>
      <w:r w:rsidR="00D4318D">
        <w:rPr>
          <w:rStyle w:val="KeyWord0"/>
          <w:highlight w:val="white"/>
        </w:rPr>
        <w:t>&lt;k&gt;</w:t>
      </w:r>
      <w:r w:rsidR="00D4318D" w:rsidRPr="00903DBA">
        <w:rPr>
          <w:rStyle w:val="KeyWord0"/>
          <w:highlight w:val="white"/>
        </w:rPr>
        <w:t>m_middleCodeList</w:t>
      </w:r>
      <w:r w:rsidR="00D4318D">
        <w:rPr>
          <w:rStyle w:val="KeyWord0"/>
          <w:highlight w:val="white"/>
        </w:rPr>
        <w:t>&lt;/k&gt;</w:t>
      </w:r>
      <w:r w:rsidR="00792C49" w:rsidRPr="00903DBA">
        <w:rPr>
          <w:highlight w:val="white"/>
        </w:rPr>
        <w:t>.</w:t>
      </w:r>
    </w:p>
    <w:p w14:paraId="7D354E6F" w14:textId="77777777" w:rsidR="00F303A6" w:rsidRPr="00903DBA" w:rsidRDefault="00F303A6" w:rsidP="00F303A6">
      <w:pPr>
        <w:pStyle w:val="Code"/>
        <w:rPr>
          <w:highlight w:val="white"/>
        </w:rPr>
      </w:pPr>
      <w:r w:rsidRPr="00903DBA">
        <w:rPr>
          <w:highlight w:val="white"/>
        </w:rPr>
        <w:t>namespace CCompiler {</w:t>
      </w:r>
    </w:p>
    <w:p w14:paraId="010EE5CC" w14:textId="77777777" w:rsidR="00F303A6" w:rsidRPr="00903DBA" w:rsidRDefault="00F303A6" w:rsidP="00F303A6">
      <w:pPr>
        <w:pStyle w:val="Code"/>
        <w:rPr>
          <w:highlight w:val="white"/>
        </w:rPr>
      </w:pPr>
      <w:r w:rsidRPr="00903DBA">
        <w:rPr>
          <w:highlight w:val="white"/>
        </w:rPr>
        <w:t xml:space="preserve">  public class MiddleCodeOptimizer {</w:t>
      </w:r>
    </w:p>
    <w:p w14:paraId="3392851F" w14:textId="77777777" w:rsidR="00F303A6" w:rsidRPr="00492109" w:rsidRDefault="00F303A6" w:rsidP="00F303A6">
      <w:pPr>
        <w:pStyle w:val="Code"/>
        <w:rPr>
          <w:highlight w:val="white"/>
          <w:lang w:val="nb-NO"/>
        </w:rPr>
      </w:pPr>
      <w:r w:rsidRPr="00903DBA">
        <w:rPr>
          <w:highlight w:val="white"/>
        </w:rPr>
        <w:t xml:space="preserve">    </w:t>
      </w:r>
      <w:r w:rsidRPr="00492109">
        <w:rPr>
          <w:highlight w:val="white"/>
          <w:lang w:val="nb-NO"/>
        </w:rPr>
        <w:t>private bool m_update;</w:t>
      </w:r>
    </w:p>
    <w:p w14:paraId="1709D114" w14:textId="77777777" w:rsidR="00F303A6" w:rsidRPr="00492109" w:rsidRDefault="00F303A6" w:rsidP="00F303A6">
      <w:pPr>
        <w:pStyle w:val="Code"/>
        <w:rPr>
          <w:highlight w:val="white"/>
          <w:lang w:val="nb-NO"/>
        </w:rPr>
      </w:pPr>
      <w:r w:rsidRPr="00492109">
        <w:rPr>
          <w:highlight w:val="white"/>
          <w:lang w:val="nb-NO"/>
        </w:rPr>
        <w:t xml:space="preserve">    private List&lt;MiddleCode&gt; m_middleCodeList;</w:t>
      </w:r>
    </w:p>
    <w:p w14:paraId="6EA6B0EF" w14:textId="77777777" w:rsidR="00F303A6" w:rsidRPr="00492109" w:rsidRDefault="00F303A6" w:rsidP="00F303A6">
      <w:pPr>
        <w:pStyle w:val="Code"/>
        <w:rPr>
          <w:highlight w:val="white"/>
          <w:lang w:val="nb-NO"/>
        </w:rPr>
      </w:pPr>
    </w:p>
    <w:p w14:paraId="0BDEC005" w14:textId="77777777" w:rsidR="00F303A6" w:rsidRPr="00903DBA" w:rsidRDefault="00F303A6" w:rsidP="00F303A6">
      <w:pPr>
        <w:pStyle w:val="Code"/>
        <w:rPr>
          <w:highlight w:val="white"/>
        </w:rPr>
      </w:pPr>
      <w:r w:rsidRPr="00492109">
        <w:rPr>
          <w:highlight w:val="white"/>
          <w:lang w:val="nb-NO"/>
        </w:rPr>
        <w:t xml:space="preserve">    </w:t>
      </w:r>
      <w:r w:rsidRPr="00903DBA">
        <w:rPr>
          <w:highlight w:val="white"/>
        </w:rPr>
        <w:t>public MiddleCodeOptimizer(List&lt;MiddleCode&gt; middleCodeList) {</w:t>
      </w:r>
    </w:p>
    <w:p w14:paraId="7B792CFF" w14:textId="77777777" w:rsidR="00F303A6" w:rsidRPr="00903DBA" w:rsidRDefault="00F303A6" w:rsidP="00F303A6">
      <w:pPr>
        <w:pStyle w:val="Code"/>
        <w:rPr>
          <w:highlight w:val="white"/>
        </w:rPr>
      </w:pPr>
      <w:r w:rsidRPr="00903DBA">
        <w:rPr>
          <w:highlight w:val="white"/>
        </w:rPr>
        <w:t xml:space="preserve">      m_middleCodeList = middleCodeList;</w:t>
      </w:r>
    </w:p>
    <w:p w14:paraId="72C020C7" w14:textId="77777777" w:rsidR="00F303A6" w:rsidRPr="00903DBA" w:rsidRDefault="00F303A6" w:rsidP="00F303A6">
      <w:pPr>
        <w:pStyle w:val="Code"/>
        <w:rPr>
          <w:highlight w:val="white"/>
        </w:rPr>
      </w:pPr>
      <w:r w:rsidRPr="00903DBA">
        <w:rPr>
          <w:highlight w:val="white"/>
        </w:rPr>
        <w:t xml:space="preserve">    }</w:t>
      </w:r>
    </w:p>
    <w:p w14:paraId="4FB67318" w14:textId="6D55DD3B" w:rsidR="00F303A6" w:rsidRPr="00903DBA" w:rsidRDefault="00F06239" w:rsidP="00435D85">
      <w:pPr>
        <w:rPr>
          <w:highlight w:val="white"/>
        </w:rPr>
      </w:pPr>
      <w:r w:rsidRPr="00903DBA">
        <w:rPr>
          <w:highlight w:val="white"/>
        </w:rPr>
        <w:t>First of all, we need to change the address</w:t>
      </w:r>
      <w:r w:rsidR="00CC3DD4" w:rsidRPr="00903DBA">
        <w:rPr>
          <w:highlight w:val="white"/>
        </w:rPr>
        <w:t>e</w:t>
      </w:r>
      <w:r w:rsidRPr="00903DBA">
        <w:rPr>
          <w:highlight w:val="white"/>
        </w:rPr>
        <w:t>s of jump instr</w:t>
      </w:r>
      <w:r w:rsidR="00CC3DD4" w:rsidRPr="00903DBA">
        <w:rPr>
          <w:highlight w:val="white"/>
        </w:rPr>
        <w:t>uc</w:t>
      </w:r>
      <w:r w:rsidRPr="00903DBA">
        <w:rPr>
          <w:highlight w:val="white"/>
        </w:rPr>
        <w:t>tion</w:t>
      </w:r>
      <w:r w:rsidR="00CC3DD4" w:rsidRPr="00903DBA">
        <w:rPr>
          <w:highlight w:val="white"/>
        </w:rPr>
        <w:t>s</w:t>
      </w:r>
      <w:r w:rsidRPr="00903DBA">
        <w:rPr>
          <w:highlight w:val="white"/>
        </w:rPr>
        <w:t>, from middle code object</w:t>
      </w:r>
      <w:r w:rsidR="009B55F8">
        <w:rPr>
          <w:highlight w:val="white"/>
        </w:rPr>
        <w:t xml:space="preserve"> references</w:t>
      </w:r>
      <w:r w:rsidRPr="00903DBA">
        <w:rPr>
          <w:highlight w:val="white"/>
        </w:rPr>
        <w:t xml:space="preserve"> to their </w:t>
      </w:r>
      <w:r w:rsidR="009B55F8">
        <w:rPr>
          <w:highlight w:val="white"/>
        </w:rPr>
        <w:t xml:space="preserve">integer </w:t>
      </w:r>
      <w:r w:rsidR="00435D85" w:rsidRPr="00903DBA">
        <w:rPr>
          <w:highlight w:val="white"/>
        </w:rPr>
        <w:t xml:space="preserve">index </w:t>
      </w:r>
      <w:r w:rsidR="009B55F8">
        <w:rPr>
          <w:highlight w:val="white"/>
        </w:rPr>
        <w:t xml:space="preserve">number </w:t>
      </w:r>
      <w:r w:rsidR="00435D85" w:rsidRPr="00903DBA">
        <w:rPr>
          <w:highlight w:val="white"/>
        </w:rPr>
        <w:t>in the code list</w:t>
      </w:r>
      <w:r w:rsidR="00CC3DD4" w:rsidRPr="00903DBA">
        <w:rPr>
          <w:highlight w:val="white"/>
        </w:rPr>
        <w:t xml:space="preserve">, by calling </w:t>
      </w:r>
      <w:r w:rsidR="00D4318D">
        <w:rPr>
          <w:rStyle w:val="KeyWord0"/>
          <w:highlight w:val="white"/>
        </w:rPr>
        <w:t>&lt;k&gt;</w:t>
      </w:r>
      <w:r w:rsidR="00D4318D" w:rsidRPr="00903DBA">
        <w:rPr>
          <w:rStyle w:val="KeyWord0"/>
          <w:highlight w:val="white"/>
        </w:rPr>
        <w:t>ObjectToIntegerAddresses</w:t>
      </w:r>
      <w:r w:rsidR="00D4318D">
        <w:rPr>
          <w:rStyle w:val="KeyWord0"/>
          <w:highlight w:val="white"/>
        </w:rPr>
        <w:t>&lt;/k&gt;</w:t>
      </w:r>
      <w:r w:rsidR="002C457D">
        <w:rPr>
          <w:highlight w:val="white"/>
        </w:rPr>
        <w:t>, since target code object may be removed by the optimizer.</w:t>
      </w:r>
    </w:p>
    <w:p w14:paraId="256A42DA" w14:textId="77777777" w:rsidR="00F303A6" w:rsidRPr="00903DBA" w:rsidRDefault="00F303A6" w:rsidP="00F303A6">
      <w:pPr>
        <w:pStyle w:val="Code"/>
        <w:rPr>
          <w:highlight w:val="white"/>
        </w:rPr>
      </w:pPr>
      <w:r w:rsidRPr="00903DBA">
        <w:rPr>
          <w:highlight w:val="white"/>
        </w:rPr>
        <w:t xml:space="preserve">    public void Optimize() {</w:t>
      </w:r>
    </w:p>
    <w:p w14:paraId="78936495" w14:textId="77777777" w:rsidR="00F303A6" w:rsidRPr="00903DBA" w:rsidRDefault="00F303A6" w:rsidP="00F303A6">
      <w:pPr>
        <w:pStyle w:val="Code"/>
        <w:rPr>
          <w:highlight w:val="white"/>
        </w:rPr>
      </w:pPr>
      <w:r w:rsidRPr="00903DBA">
        <w:rPr>
          <w:highlight w:val="white"/>
        </w:rPr>
        <w:t xml:space="preserve">      ObjectToIntegerAddresses();</w:t>
      </w:r>
    </w:p>
    <w:p w14:paraId="49869B98" w14:textId="7D9D878A" w:rsidR="00F303A6" w:rsidRPr="00903DBA" w:rsidRDefault="00CA0E05" w:rsidP="00CA0E05">
      <w:pPr>
        <w:rPr>
          <w:highlight w:val="white"/>
        </w:rPr>
      </w:pPr>
      <w:r w:rsidRPr="00903DBA">
        <w:rPr>
          <w:highlight w:val="white"/>
        </w:rPr>
        <w:t>Th</w:t>
      </w:r>
      <w:r w:rsidR="006139A4">
        <w:rPr>
          <w:highlight w:val="white"/>
        </w:rPr>
        <w:t xml:space="preserve">en follows </w:t>
      </w:r>
      <w:r w:rsidRPr="00903DBA">
        <w:rPr>
          <w:highlight w:val="white"/>
        </w:rPr>
        <w:t xml:space="preserve">the main loop of the optimization process. </w:t>
      </w:r>
      <w:r w:rsidR="00F06239" w:rsidRPr="00903DBA">
        <w:rPr>
          <w:highlight w:val="white"/>
        </w:rPr>
        <w:t>We continue to iterate as long as there are optimization possibilities</w:t>
      </w:r>
      <w:r w:rsidR="00913E79" w:rsidRPr="00903DBA">
        <w:rPr>
          <w:highlight w:val="white"/>
        </w:rPr>
        <w:t xml:space="preserve">; that is, as long as </w:t>
      </w:r>
      <w:r w:rsidR="00D4318D">
        <w:rPr>
          <w:rStyle w:val="KeyWord0"/>
          <w:highlight w:val="white"/>
        </w:rPr>
        <w:t>&lt;k&gt;</w:t>
      </w:r>
      <w:r w:rsidR="00D4318D" w:rsidRPr="00903DBA">
        <w:rPr>
          <w:rStyle w:val="KeyWord0"/>
          <w:highlight w:val="white"/>
        </w:rPr>
        <w:t>m_update</w:t>
      </w:r>
      <w:r w:rsidR="00D4318D">
        <w:rPr>
          <w:rStyle w:val="KeyWord0"/>
          <w:highlight w:val="white"/>
        </w:rPr>
        <w:t>&lt;/k&gt;</w:t>
      </w:r>
      <w:r w:rsidR="00913E79" w:rsidRPr="00903DBA">
        <w:rPr>
          <w:highlight w:val="white"/>
        </w:rPr>
        <w:t xml:space="preserve"> is true</w:t>
      </w:r>
      <w:r w:rsidR="00F06239" w:rsidRPr="00903DBA">
        <w:rPr>
          <w:highlight w:val="white"/>
        </w:rPr>
        <w:t>.</w:t>
      </w:r>
      <w:r w:rsidR="00913E79" w:rsidRPr="00903DBA">
        <w:rPr>
          <w:highlight w:val="white"/>
        </w:rPr>
        <w:t xml:space="preserve"> The </w:t>
      </w:r>
      <w:r w:rsidR="00D4318D">
        <w:rPr>
          <w:rStyle w:val="KeyWord0"/>
          <w:highlight w:val="white"/>
        </w:rPr>
        <w:t>&lt;k&gt;</w:t>
      </w:r>
      <w:r w:rsidR="00D4318D" w:rsidRPr="00903DBA">
        <w:rPr>
          <w:rStyle w:val="KeyWord0"/>
          <w:highlight w:val="white"/>
        </w:rPr>
        <w:t>m_update</w:t>
      </w:r>
      <w:r w:rsidR="00D4318D">
        <w:rPr>
          <w:rStyle w:val="KeyWord0"/>
          <w:highlight w:val="white"/>
        </w:rPr>
        <w:t>&lt;/k&gt;</w:t>
      </w:r>
      <w:r w:rsidR="00913E79" w:rsidRPr="00903DBA">
        <w:rPr>
          <w:highlight w:val="white"/>
        </w:rPr>
        <w:t xml:space="preserve"> field is set to false at the beginning and will </w:t>
      </w:r>
      <w:r w:rsidR="004B06A6" w:rsidRPr="00903DBA">
        <w:rPr>
          <w:highlight w:val="white"/>
        </w:rPr>
        <w:t>be set to true in case of an optimization.</w:t>
      </w:r>
    </w:p>
    <w:p w14:paraId="4C0BEC9C" w14:textId="77777777" w:rsidR="00F303A6" w:rsidRPr="00903DBA" w:rsidRDefault="00F303A6" w:rsidP="00F303A6">
      <w:pPr>
        <w:pStyle w:val="Code"/>
        <w:rPr>
          <w:highlight w:val="white"/>
        </w:rPr>
      </w:pPr>
      <w:r w:rsidRPr="00903DBA">
        <w:rPr>
          <w:highlight w:val="white"/>
        </w:rPr>
        <w:t xml:space="preserve">      do {</w:t>
      </w:r>
    </w:p>
    <w:p w14:paraId="00810713" w14:textId="77777777" w:rsidR="00F303A6" w:rsidRPr="00903DBA" w:rsidRDefault="00F303A6" w:rsidP="00F303A6">
      <w:pPr>
        <w:pStyle w:val="Code"/>
        <w:rPr>
          <w:highlight w:val="white"/>
        </w:rPr>
      </w:pPr>
      <w:r w:rsidRPr="00903DBA">
        <w:rPr>
          <w:highlight w:val="white"/>
        </w:rPr>
        <w:t xml:space="preserve">        m_update = false;</w:t>
      </w:r>
    </w:p>
    <w:p w14:paraId="70F914AE" w14:textId="77777777" w:rsidR="00F303A6" w:rsidRPr="00903DBA" w:rsidRDefault="00F303A6" w:rsidP="00F303A6">
      <w:pPr>
        <w:pStyle w:val="Code"/>
        <w:rPr>
          <w:highlight w:val="white"/>
        </w:rPr>
      </w:pPr>
      <w:r w:rsidRPr="00903DBA">
        <w:rPr>
          <w:highlight w:val="white"/>
        </w:rPr>
        <w:t xml:space="preserve">        ClearGotoNextStatements();</w:t>
      </w:r>
    </w:p>
    <w:p w14:paraId="1E9B3A92" w14:textId="77777777" w:rsidR="00F303A6" w:rsidRPr="00903DBA" w:rsidRDefault="00F303A6" w:rsidP="00F303A6">
      <w:pPr>
        <w:pStyle w:val="Code"/>
        <w:rPr>
          <w:highlight w:val="white"/>
        </w:rPr>
      </w:pPr>
      <w:r w:rsidRPr="00903DBA">
        <w:rPr>
          <w:highlight w:val="white"/>
        </w:rPr>
        <w:t xml:space="preserve">        ClearDoubleRelationStatements();</w:t>
      </w:r>
    </w:p>
    <w:p w14:paraId="4422AC82" w14:textId="77777777" w:rsidR="00F303A6" w:rsidRPr="00903DBA" w:rsidRDefault="00F303A6" w:rsidP="00F303A6">
      <w:pPr>
        <w:pStyle w:val="Code"/>
        <w:rPr>
          <w:highlight w:val="white"/>
        </w:rPr>
      </w:pPr>
      <w:r w:rsidRPr="00903DBA">
        <w:rPr>
          <w:highlight w:val="white"/>
        </w:rPr>
        <w:t xml:space="preserve">        TraceGotoChains();</w:t>
      </w:r>
    </w:p>
    <w:p w14:paraId="0140DD48" w14:textId="77777777" w:rsidR="00F303A6" w:rsidRPr="00903DBA" w:rsidRDefault="00F303A6" w:rsidP="00F303A6">
      <w:pPr>
        <w:pStyle w:val="Code"/>
        <w:rPr>
          <w:highlight w:val="white"/>
        </w:rPr>
      </w:pPr>
      <w:r w:rsidRPr="00903DBA">
        <w:rPr>
          <w:highlight w:val="white"/>
        </w:rPr>
        <w:t xml:space="preserve">        ClearUnreachableCode();</w:t>
      </w:r>
    </w:p>
    <w:p w14:paraId="3075D5C5" w14:textId="77777777" w:rsidR="00F303A6" w:rsidRPr="00903DBA" w:rsidRDefault="00F303A6" w:rsidP="00F303A6">
      <w:pPr>
        <w:pStyle w:val="Code"/>
        <w:rPr>
          <w:highlight w:val="white"/>
        </w:rPr>
      </w:pPr>
      <w:r w:rsidRPr="00903DBA">
        <w:rPr>
          <w:highlight w:val="white"/>
        </w:rPr>
        <w:t xml:space="preserve">        RemovePushPop();</w:t>
      </w:r>
    </w:p>
    <w:p w14:paraId="3396AC67" w14:textId="77777777" w:rsidR="00F303A6" w:rsidRPr="00903DBA" w:rsidRDefault="00F303A6" w:rsidP="00F303A6">
      <w:pPr>
        <w:pStyle w:val="Code"/>
        <w:rPr>
          <w:highlight w:val="white"/>
        </w:rPr>
      </w:pPr>
      <w:r w:rsidRPr="00903DBA">
        <w:rPr>
          <w:highlight w:val="white"/>
        </w:rPr>
        <w:t xml:space="preserve">        MergePopPushToTop();</w:t>
      </w:r>
    </w:p>
    <w:p w14:paraId="3660B57C" w14:textId="5592EAF3" w:rsidR="00F303A6" w:rsidRPr="00903DBA" w:rsidRDefault="00F303A6" w:rsidP="00F303A6">
      <w:pPr>
        <w:pStyle w:val="Code"/>
        <w:rPr>
          <w:highlight w:val="white"/>
        </w:rPr>
      </w:pPr>
      <w:r w:rsidRPr="00903DBA">
        <w:rPr>
          <w:highlight w:val="white"/>
        </w:rPr>
        <w:t xml:space="preserve">        </w:t>
      </w:r>
      <w:r w:rsidR="00780051">
        <w:rPr>
          <w:highlight w:val="white"/>
        </w:rPr>
        <w:t>MergeTopPopEmptyToPop</w:t>
      </w:r>
      <w:r w:rsidRPr="00903DBA">
        <w:rPr>
          <w:highlight w:val="white"/>
        </w:rPr>
        <w:t>();</w:t>
      </w:r>
    </w:p>
    <w:p w14:paraId="371F31DF" w14:textId="2C456EEA" w:rsidR="00F303A6" w:rsidRPr="00903DBA" w:rsidRDefault="00F303A6" w:rsidP="00F303A6">
      <w:pPr>
        <w:pStyle w:val="Code"/>
        <w:rPr>
          <w:highlight w:val="white"/>
        </w:rPr>
      </w:pPr>
      <w:r w:rsidRPr="00903DBA">
        <w:rPr>
          <w:highlight w:val="white"/>
        </w:rPr>
        <w:t xml:space="preserve">        MergeBinary();</w:t>
      </w:r>
    </w:p>
    <w:p w14:paraId="42C915AC" w14:textId="77777777" w:rsidR="00F303A6" w:rsidRPr="00903DBA" w:rsidRDefault="00F303A6" w:rsidP="00F303A6">
      <w:pPr>
        <w:pStyle w:val="Code"/>
        <w:rPr>
          <w:highlight w:val="white"/>
        </w:rPr>
      </w:pPr>
      <w:r w:rsidRPr="00903DBA">
        <w:rPr>
          <w:highlight w:val="white"/>
        </w:rPr>
        <w:t xml:space="preserve">        //MergeDoubleAssign(); // XXX</w:t>
      </w:r>
    </w:p>
    <w:p w14:paraId="37514346" w14:textId="77777777" w:rsidR="00F303A6" w:rsidRPr="00903DBA" w:rsidRDefault="00F303A6" w:rsidP="00F303A6">
      <w:pPr>
        <w:pStyle w:val="Code"/>
        <w:rPr>
          <w:highlight w:val="white"/>
        </w:rPr>
      </w:pPr>
      <w:r w:rsidRPr="00903DBA">
        <w:rPr>
          <w:highlight w:val="white"/>
        </w:rPr>
        <w:t xml:space="preserve">        SematicOptimization();</w:t>
      </w:r>
    </w:p>
    <w:p w14:paraId="438E9B76" w14:textId="77777777" w:rsidR="00F303A6" w:rsidRPr="00903DBA" w:rsidRDefault="00F303A6" w:rsidP="00F303A6">
      <w:pPr>
        <w:pStyle w:val="Code"/>
        <w:rPr>
          <w:highlight w:val="white"/>
        </w:rPr>
      </w:pPr>
      <w:r w:rsidRPr="00903DBA">
        <w:rPr>
          <w:highlight w:val="white"/>
        </w:rPr>
        <w:t xml:space="preserve">        OptimizeRelation();</w:t>
      </w:r>
    </w:p>
    <w:p w14:paraId="50EEDF33" w14:textId="77777777" w:rsidR="00F303A6" w:rsidRPr="00903DBA" w:rsidRDefault="00F303A6" w:rsidP="00F303A6">
      <w:pPr>
        <w:pStyle w:val="Code"/>
        <w:rPr>
          <w:highlight w:val="white"/>
        </w:rPr>
      </w:pPr>
      <w:r w:rsidRPr="00903DBA">
        <w:rPr>
          <w:highlight w:val="white"/>
        </w:rPr>
        <w:t xml:space="preserve">        OptimizeCommutative();</w:t>
      </w:r>
    </w:p>
    <w:p w14:paraId="76F57F7D" w14:textId="77777777" w:rsidR="00F303A6" w:rsidRPr="00903DBA" w:rsidRDefault="00F303A6" w:rsidP="00F303A6">
      <w:pPr>
        <w:pStyle w:val="Code"/>
        <w:rPr>
          <w:highlight w:val="white"/>
        </w:rPr>
      </w:pPr>
      <w:r w:rsidRPr="00903DBA">
        <w:rPr>
          <w:highlight w:val="white"/>
        </w:rPr>
        <w:t xml:space="preserve">        OptimizeBinary();</w:t>
      </w:r>
    </w:p>
    <w:p w14:paraId="4328E80E" w14:textId="77777777" w:rsidR="00F303A6" w:rsidRPr="00903DBA" w:rsidRDefault="00F303A6" w:rsidP="00F303A6">
      <w:pPr>
        <w:pStyle w:val="Code"/>
        <w:rPr>
          <w:highlight w:val="white"/>
        </w:rPr>
      </w:pPr>
      <w:r w:rsidRPr="00903DBA">
        <w:rPr>
          <w:highlight w:val="white"/>
        </w:rPr>
        <w:t xml:space="preserve">        CheckIntegral(); // XXX</w:t>
      </w:r>
    </w:p>
    <w:p w14:paraId="135B2E7D" w14:textId="77777777" w:rsidR="00F303A6" w:rsidRPr="00903DBA" w:rsidRDefault="00F303A6" w:rsidP="00F303A6">
      <w:pPr>
        <w:pStyle w:val="Code"/>
        <w:rPr>
          <w:highlight w:val="white"/>
        </w:rPr>
      </w:pPr>
      <w:r w:rsidRPr="00903DBA">
        <w:rPr>
          <w:highlight w:val="white"/>
        </w:rPr>
        <w:t xml:space="preserve">        CheckFloating(); // XXX</w:t>
      </w:r>
    </w:p>
    <w:p w14:paraId="2C133D3D" w14:textId="77777777" w:rsidR="00F303A6" w:rsidRPr="00903DBA" w:rsidRDefault="00F303A6" w:rsidP="00F303A6">
      <w:pPr>
        <w:pStyle w:val="Code"/>
        <w:rPr>
          <w:highlight w:val="white"/>
        </w:rPr>
      </w:pPr>
      <w:r w:rsidRPr="00903DBA">
        <w:rPr>
          <w:highlight w:val="white"/>
        </w:rPr>
        <w:lastRenderedPageBreak/>
        <w:t xml:space="preserve">        RemoveClearedCode();</w:t>
      </w:r>
    </w:p>
    <w:p w14:paraId="7921201A" w14:textId="77777777" w:rsidR="00F303A6" w:rsidRPr="00903DBA" w:rsidRDefault="00F303A6" w:rsidP="00F303A6">
      <w:pPr>
        <w:pStyle w:val="Code"/>
        <w:rPr>
          <w:highlight w:val="white"/>
        </w:rPr>
      </w:pPr>
      <w:r w:rsidRPr="00903DBA">
        <w:rPr>
          <w:highlight w:val="white"/>
        </w:rPr>
        <w:t xml:space="preserve">      } while (m_update);</w:t>
      </w:r>
    </w:p>
    <w:p w14:paraId="06D98893" w14:textId="77777777" w:rsidR="00F303A6" w:rsidRPr="00903DBA" w:rsidRDefault="00F303A6" w:rsidP="00F303A6">
      <w:pPr>
        <w:pStyle w:val="Code"/>
        <w:rPr>
          <w:highlight w:val="white"/>
        </w:rPr>
      </w:pPr>
      <w:r w:rsidRPr="00903DBA">
        <w:rPr>
          <w:highlight w:val="white"/>
        </w:rPr>
        <w:t xml:space="preserve">    }</w:t>
      </w:r>
    </w:p>
    <w:p w14:paraId="3AE4ACDE" w14:textId="3F3183FC" w:rsidR="00F303A6" w:rsidRPr="00903DBA" w:rsidRDefault="00CC1DF4" w:rsidP="0060539D">
      <w:pPr>
        <w:pStyle w:val="Heading3"/>
      </w:pPr>
      <w:r>
        <w:t>&lt;h3&gt;</w:t>
      </w:r>
      <w:bookmarkStart w:id="515" w:name="_Toc93320564"/>
      <w:r w:rsidRPr="00903DBA">
        <w:t xml:space="preserve">Object </w:t>
      </w:r>
      <w:r>
        <w:t xml:space="preserve">References </w:t>
      </w:r>
      <w:r w:rsidRPr="00903DBA">
        <w:t xml:space="preserve">to Integer </w:t>
      </w:r>
      <w:r>
        <w:t xml:space="preserve">Index </w:t>
      </w:r>
      <w:r w:rsidRPr="00903DBA">
        <w:t>Addresses</w:t>
      </w:r>
      <w:bookmarkEnd w:id="515"/>
      <w:r>
        <w:t>&lt;/h3&gt;</w:t>
      </w:r>
    </w:p>
    <w:p w14:paraId="59B9EA90" w14:textId="2AB9F3EF" w:rsidR="009D157E" w:rsidRPr="00903DBA" w:rsidRDefault="00F303A6" w:rsidP="00F303A6">
      <w:r w:rsidRPr="00903DBA">
        <w:t>When we generated the middle code, we use middle code objects as target for jump instructions.</w:t>
      </w:r>
      <w:r w:rsidR="00AB0C51" w:rsidRPr="00903DBA">
        <w:t xml:space="preserve"> </w:t>
      </w:r>
      <w:r w:rsidR="0079670D">
        <w:t>F</w:t>
      </w:r>
      <w:r w:rsidR="00AB0C51" w:rsidRPr="00903DBA">
        <w:t>irst</w:t>
      </w:r>
      <w:r w:rsidR="0079670D">
        <w:t>,</w:t>
      </w:r>
      <w:r w:rsidR="00AB0C51" w:rsidRPr="00903DBA">
        <w:t xml:space="preserve"> we need to </w:t>
      </w:r>
      <w:r w:rsidR="0079670D">
        <w:t>c</w:t>
      </w:r>
      <w:r w:rsidR="005432DA" w:rsidRPr="00903DBA">
        <w:t>hange</w:t>
      </w:r>
      <w:r w:rsidR="00AB0C51" w:rsidRPr="00903DBA">
        <w:t xml:space="preserve"> the middle code targets to integer targets.</w:t>
      </w:r>
      <w:r w:rsidR="00DC227A" w:rsidRPr="00903DBA">
        <w:t xml:space="preserve"> The reason for this is that the optimization process of this chapter </w:t>
      </w:r>
      <w:r w:rsidR="009D157E" w:rsidRPr="00903DBA">
        <w:t xml:space="preserve">will result in the </w:t>
      </w:r>
      <w:r w:rsidR="00DC227A" w:rsidRPr="00903DBA">
        <w:t xml:space="preserve">removal of </w:t>
      </w:r>
      <w:r w:rsidR="009D157E" w:rsidRPr="00903DBA">
        <w:t>middle code instruction, among which some may be jump targets.</w:t>
      </w:r>
    </w:p>
    <w:p w14:paraId="75BDAD9E" w14:textId="77777777" w:rsidR="00361DD4" w:rsidRPr="00903DBA" w:rsidRDefault="00361DD4" w:rsidP="00361DD4">
      <w:pPr>
        <w:pStyle w:val="Code"/>
        <w:rPr>
          <w:highlight w:val="white"/>
        </w:rPr>
      </w:pPr>
      <w:r w:rsidRPr="00903DBA">
        <w:rPr>
          <w:highlight w:val="white"/>
        </w:rPr>
        <w:t xml:space="preserve">    public void ObjectToIntegerAddresses() {</w:t>
      </w:r>
    </w:p>
    <w:p w14:paraId="20EDA1EF" w14:textId="374F302D" w:rsidR="00D50063" w:rsidRPr="00903DBA" w:rsidRDefault="00D50063" w:rsidP="00D50063">
      <w:pPr>
        <w:rPr>
          <w:highlight w:val="white"/>
        </w:rPr>
      </w:pPr>
      <w:r w:rsidRPr="00903DBA">
        <w:rPr>
          <w:highlight w:val="white"/>
        </w:rPr>
        <w:t xml:space="preserve">We start by defining the address map, which we load with </w:t>
      </w:r>
      <w:r w:rsidR="00E0470C" w:rsidRPr="00903DBA">
        <w:rPr>
          <w:highlight w:val="white"/>
        </w:rPr>
        <w:t>the index of each instruction.</w:t>
      </w:r>
    </w:p>
    <w:p w14:paraId="6FE8E21F" w14:textId="347C55A0" w:rsidR="00361DD4" w:rsidRPr="00903DBA" w:rsidRDefault="00361DD4" w:rsidP="00361DD4">
      <w:pPr>
        <w:pStyle w:val="Code"/>
        <w:rPr>
          <w:highlight w:val="white"/>
        </w:rPr>
      </w:pPr>
      <w:r w:rsidRPr="00903DBA">
        <w:rPr>
          <w:highlight w:val="white"/>
        </w:rPr>
        <w:t xml:space="preserve">      IDictionary&lt;MiddleCode,int&gt; addressMap =</w:t>
      </w:r>
    </w:p>
    <w:p w14:paraId="08BA9045" w14:textId="2DDCD859" w:rsidR="00361DD4" w:rsidRPr="00903DBA" w:rsidRDefault="00361DD4" w:rsidP="00361DD4">
      <w:pPr>
        <w:pStyle w:val="Code"/>
        <w:rPr>
          <w:highlight w:val="white"/>
        </w:rPr>
      </w:pPr>
      <w:r w:rsidRPr="00903DBA">
        <w:rPr>
          <w:highlight w:val="white"/>
        </w:rPr>
        <w:t xml:space="preserve">        new Dictionary&lt;MiddleCode,int&gt;();</w:t>
      </w:r>
    </w:p>
    <w:p w14:paraId="783D62EE" w14:textId="77777777" w:rsidR="00361DD4" w:rsidRPr="00903DBA" w:rsidRDefault="00361DD4" w:rsidP="00361DD4">
      <w:pPr>
        <w:pStyle w:val="Code"/>
        <w:rPr>
          <w:highlight w:val="white"/>
        </w:rPr>
      </w:pPr>
      <w:r w:rsidRPr="00903DBA">
        <w:rPr>
          <w:highlight w:val="white"/>
        </w:rPr>
        <w:t xml:space="preserve">    </w:t>
      </w:r>
    </w:p>
    <w:p w14:paraId="660949AE"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0D5C96EB" w14:textId="77777777" w:rsidR="00361DD4" w:rsidRPr="00903DBA" w:rsidRDefault="00361DD4" w:rsidP="00361DD4">
      <w:pPr>
        <w:pStyle w:val="Code"/>
        <w:rPr>
          <w:highlight w:val="white"/>
        </w:rPr>
      </w:pPr>
      <w:r w:rsidRPr="00903DBA">
        <w:rPr>
          <w:highlight w:val="white"/>
        </w:rPr>
        <w:t xml:space="preserve">        addressMap.Add(m_middleCodeList[index], index);</w:t>
      </w:r>
    </w:p>
    <w:p w14:paraId="34166EC4" w14:textId="77777777" w:rsidR="00361DD4" w:rsidRPr="00903DBA" w:rsidRDefault="00361DD4" w:rsidP="00361DD4">
      <w:pPr>
        <w:pStyle w:val="Code"/>
        <w:rPr>
          <w:highlight w:val="white"/>
        </w:rPr>
      </w:pPr>
      <w:r w:rsidRPr="00903DBA">
        <w:rPr>
          <w:highlight w:val="white"/>
        </w:rPr>
        <w:t xml:space="preserve">      }</w:t>
      </w:r>
    </w:p>
    <w:p w14:paraId="5BA43449" w14:textId="26B28476" w:rsidR="00361DD4" w:rsidRPr="00903DBA" w:rsidRDefault="00BC3303" w:rsidP="00BC3303">
      <w:pPr>
        <w:rPr>
          <w:highlight w:val="white"/>
        </w:rPr>
      </w:pPr>
      <w:r w:rsidRPr="00903DBA">
        <w:rPr>
          <w:highlight w:val="white"/>
        </w:rPr>
        <w:t xml:space="preserve">We then iterate through the </w:t>
      </w:r>
      <w:r w:rsidR="006D5D52" w:rsidRPr="00903DBA">
        <w:rPr>
          <w:highlight w:val="white"/>
        </w:rPr>
        <w:t xml:space="preserve">middle code list and, with the help of the address map, change the </w:t>
      </w:r>
      <w:r w:rsidR="00C95871" w:rsidRPr="00903DBA">
        <w:rPr>
          <w:highlight w:val="white"/>
        </w:rPr>
        <w:t>targets from middle code instructions to integer values</w:t>
      </w:r>
      <w:r w:rsidR="003A173F" w:rsidRPr="00903DBA">
        <w:rPr>
          <w:highlight w:val="white"/>
        </w:rPr>
        <w:t xml:space="preserve">. </w:t>
      </w:r>
      <w:r w:rsidR="00361DD4" w:rsidRPr="00903DBA">
        <w:rPr>
          <w:highlight w:val="white"/>
        </w:rPr>
        <w:t xml:space="preserve">  </w:t>
      </w:r>
    </w:p>
    <w:p w14:paraId="4576C19D"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77EE8FDB" w14:textId="77777777" w:rsidR="00361DD4" w:rsidRPr="00903DBA" w:rsidRDefault="00361DD4" w:rsidP="00361DD4">
      <w:pPr>
        <w:pStyle w:val="Code"/>
        <w:rPr>
          <w:highlight w:val="white"/>
        </w:rPr>
      </w:pPr>
      <w:r w:rsidRPr="00903DBA">
        <w:rPr>
          <w:highlight w:val="white"/>
        </w:rPr>
        <w:t xml:space="preserve">        MiddleCode sourceCode = m_middleCodeList[index];</w:t>
      </w:r>
    </w:p>
    <w:p w14:paraId="1611AD03" w14:textId="77777777" w:rsidR="00361DD4" w:rsidRPr="00903DBA" w:rsidRDefault="00361DD4" w:rsidP="00361DD4">
      <w:pPr>
        <w:pStyle w:val="Code"/>
        <w:rPr>
          <w:highlight w:val="white"/>
        </w:rPr>
      </w:pPr>
      <w:r w:rsidRPr="00903DBA">
        <w:rPr>
          <w:highlight w:val="white"/>
        </w:rPr>
        <w:t xml:space="preserve">      </w:t>
      </w:r>
    </w:p>
    <w:p w14:paraId="07FFA66D" w14:textId="77777777" w:rsidR="00361DD4" w:rsidRPr="00903DBA" w:rsidRDefault="00361DD4" w:rsidP="00361DD4">
      <w:pPr>
        <w:pStyle w:val="Code"/>
        <w:rPr>
          <w:highlight w:val="white"/>
        </w:rPr>
      </w:pPr>
      <w:r w:rsidRPr="00903DBA">
        <w:rPr>
          <w:highlight w:val="white"/>
        </w:rPr>
        <w:t xml:space="preserve">        if (sourceCode.IsGoto() || sourceCode.IsCarry() ||</w:t>
      </w:r>
    </w:p>
    <w:p w14:paraId="3F2707A9" w14:textId="34CD6BFF" w:rsidR="00361DD4" w:rsidRPr="00903DBA" w:rsidRDefault="00361DD4" w:rsidP="00361DD4">
      <w:pPr>
        <w:pStyle w:val="Code"/>
        <w:rPr>
          <w:highlight w:val="white"/>
        </w:rPr>
      </w:pPr>
      <w:r w:rsidRPr="00903DBA">
        <w:rPr>
          <w:highlight w:val="white"/>
        </w:rPr>
        <w:t xml:space="preserve">            sourceCode.IsRelation()) {</w:t>
      </w:r>
    </w:p>
    <w:p w14:paraId="575DA161" w14:textId="663B0B06" w:rsidR="00361DD4" w:rsidRPr="00903DBA" w:rsidRDefault="00361DD4" w:rsidP="00361DD4">
      <w:pPr>
        <w:pStyle w:val="Code"/>
        <w:rPr>
          <w:highlight w:val="white"/>
        </w:rPr>
      </w:pPr>
      <w:r w:rsidRPr="00903DBA">
        <w:rPr>
          <w:highlight w:val="white"/>
        </w:rPr>
        <w:t xml:space="preserve">          </w:t>
      </w:r>
      <w:r w:rsidR="00D516D4">
        <w:rPr>
          <w:highlight w:val="white"/>
        </w:rPr>
        <w:t>Debug.Assert</w:t>
      </w:r>
      <w:r w:rsidRPr="00903DBA">
        <w:rPr>
          <w:highlight w:val="white"/>
        </w:rPr>
        <w:t>(sourceCode[0] is MiddleCode);</w:t>
      </w:r>
    </w:p>
    <w:p w14:paraId="3E04EEEA" w14:textId="77777777" w:rsidR="00361DD4" w:rsidRPr="00903DBA" w:rsidRDefault="00361DD4" w:rsidP="00361DD4">
      <w:pPr>
        <w:pStyle w:val="Code"/>
        <w:rPr>
          <w:highlight w:val="white"/>
        </w:rPr>
      </w:pPr>
      <w:r w:rsidRPr="00903DBA">
        <w:rPr>
          <w:highlight w:val="white"/>
        </w:rPr>
        <w:t xml:space="preserve">          MiddleCode targetCode = (MiddleCode) sourceCode[0];</w:t>
      </w:r>
    </w:p>
    <w:p w14:paraId="5E4E5754" w14:textId="0C59F9B9" w:rsidR="00361DD4" w:rsidRPr="00903DBA" w:rsidRDefault="00361DD4" w:rsidP="00361DD4">
      <w:pPr>
        <w:pStyle w:val="Code"/>
        <w:rPr>
          <w:highlight w:val="white"/>
        </w:rPr>
      </w:pPr>
      <w:r w:rsidRPr="00903DBA">
        <w:rPr>
          <w:highlight w:val="white"/>
        </w:rPr>
        <w:t xml:space="preserve">          </w:t>
      </w:r>
      <w:r w:rsidR="00D516D4">
        <w:rPr>
          <w:highlight w:val="white"/>
        </w:rPr>
        <w:t>Debug.Assert</w:t>
      </w:r>
      <w:r w:rsidRPr="00903DBA">
        <w:rPr>
          <w:highlight w:val="white"/>
        </w:rPr>
        <w:t>(addressMap.ContainsKey(targetCode));</w:t>
      </w:r>
    </w:p>
    <w:p w14:paraId="7E7926ED" w14:textId="77777777" w:rsidR="00361DD4" w:rsidRPr="00903DBA" w:rsidRDefault="00361DD4" w:rsidP="00361DD4">
      <w:pPr>
        <w:pStyle w:val="Code"/>
        <w:rPr>
          <w:highlight w:val="white"/>
        </w:rPr>
      </w:pPr>
      <w:r w:rsidRPr="00903DBA">
        <w:rPr>
          <w:highlight w:val="white"/>
        </w:rPr>
        <w:t xml:space="preserve">          sourceCode[0] = addressMap[targetCode];</w:t>
      </w:r>
    </w:p>
    <w:p w14:paraId="08D74424" w14:textId="77777777" w:rsidR="00361DD4" w:rsidRPr="00903DBA" w:rsidRDefault="00361DD4" w:rsidP="00361DD4">
      <w:pPr>
        <w:pStyle w:val="Code"/>
        <w:rPr>
          <w:highlight w:val="white"/>
        </w:rPr>
      </w:pPr>
      <w:r w:rsidRPr="00903DBA">
        <w:rPr>
          <w:highlight w:val="white"/>
        </w:rPr>
        <w:t xml:space="preserve">        }</w:t>
      </w:r>
    </w:p>
    <w:p w14:paraId="455DDE3D" w14:textId="77777777" w:rsidR="00361DD4" w:rsidRPr="00903DBA" w:rsidRDefault="00361DD4" w:rsidP="00361DD4">
      <w:pPr>
        <w:pStyle w:val="Code"/>
        <w:rPr>
          <w:highlight w:val="white"/>
        </w:rPr>
      </w:pPr>
      <w:r w:rsidRPr="00903DBA">
        <w:rPr>
          <w:highlight w:val="white"/>
        </w:rPr>
        <w:t xml:space="preserve">      }</w:t>
      </w:r>
    </w:p>
    <w:p w14:paraId="54DA9ADB" w14:textId="443BFBB6" w:rsidR="009D157E" w:rsidRPr="00903DBA" w:rsidRDefault="00361DD4" w:rsidP="00361DD4">
      <w:pPr>
        <w:pStyle w:val="Code"/>
        <w:rPr>
          <w:highlight w:val="white"/>
        </w:rPr>
      </w:pPr>
      <w:r w:rsidRPr="00903DBA">
        <w:rPr>
          <w:highlight w:val="white"/>
        </w:rPr>
        <w:t xml:space="preserve">    }</w:t>
      </w:r>
    </w:p>
    <w:p w14:paraId="290031D7" w14:textId="7C9854C7" w:rsidR="001B6658" w:rsidRPr="00903DBA" w:rsidRDefault="00CC1DF4" w:rsidP="0060539D">
      <w:pPr>
        <w:pStyle w:val="Heading3"/>
      </w:pPr>
      <w:r>
        <w:t>&lt;h3&gt;</w:t>
      </w:r>
      <w:bookmarkStart w:id="516" w:name="_Toc93320565"/>
      <w:r>
        <w:t>Jump</w:t>
      </w:r>
      <w:r w:rsidRPr="00903DBA">
        <w:t xml:space="preserve"> Next Instructions</w:t>
      </w:r>
      <w:bookmarkEnd w:id="516"/>
      <w:r>
        <w:t>&lt;/h3&gt;</w:t>
      </w:r>
    </w:p>
    <w:p w14:paraId="7A9F02C3" w14:textId="3833EC03" w:rsidR="001B6658" w:rsidRPr="00903DBA" w:rsidRDefault="001B6658" w:rsidP="001B6658">
      <w:r w:rsidRPr="00903DBA">
        <w:t xml:space="preserve">In some cases, there may be </w:t>
      </w:r>
      <w:r w:rsidR="005C6429">
        <w:t>a jump</w:t>
      </w:r>
      <w:r w:rsidRPr="00903DBA">
        <w:t xml:space="preserve"> instruction that just jump</w:t>
      </w:r>
      <w:r w:rsidR="005C6429">
        <w:t>s</w:t>
      </w:r>
      <w:r w:rsidRPr="00903DBA">
        <w:t xml:space="preserve"> to the next instruction. Those instructions </w:t>
      </w:r>
      <w:r w:rsidR="005727E4" w:rsidRPr="00903DBA">
        <w:t xml:space="preserve">are </w:t>
      </w:r>
      <w:r w:rsidR="00DF46F1" w:rsidRPr="00903DBA">
        <w:t>meaningless</w:t>
      </w:r>
      <w:r w:rsidR="005727E4" w:rsidRPr="00903DBA">
        <w:t xml:space="preserve"> and </w:t>
      </w:r>
      <w:r w:rsidR="00DF46F1" w:rsidRPr="00903DBA">
        <w:t>s</w:t>
      </w:r>
      <w:r w:rsidR="005727E4" w:rsidRPr="00903DBA">
        <w:t>hall be removed.</w:t>
      </w:r>
    </w:p>
    <w:p w14:paraId="1A4DE48E" w14:textId="77777777" w:rsidR="000428CE" w:rsidRPr="00903DBA" w:rsidRDefault="00116D7F" w:rsidP="000428CE">
      <w:pPr>
        <w:pStyle w:val="Code"/>
      </w:pPr>
      <w:r w:rsidRPr="00903DBA">
        <w:t xml:space="preserve"> </w:t>
      </w:r>
      <w:r w:rsidR="000428CE" w:rsidRPr="00903DBA">
        <w:t xml:space="preserve"> 1. goto 2</w:t>
      </w:r>
    </w:p>
    <w:p w14:paraId="3945D4AF" w14:textId="77777777" w:rsidR="000B244B" w:rsidRPr="00903DBA" w:rsidRDefault="000428CE" w:rsidP="000B244B">
      <w:pPr>
        <w:pStyle w:val="Code"/>
      </w:pPr>
      <w:r w:rsidRPr="00903DBA">
        <w:t xml:space="preserve">  2. ...</w:t>
      </w:r>
    </w:p>
    <w:p w14:paraId="7FD1F827" w14:textId="77777777" w:rsidR="000A0C51" w:rsidRPr="00903DBA" w:rsidRDefault="000A0C51" w:rsidP="001550CF">
      <w:pPr>
        <w:pStyle w:val="Code"/>
        <w:rPr>
          <w:highlight w:val="white"/>
        </w:rPr>
      </w:pPr>
    </w:p>
    <w:p w14:paraId="2B2B3ECA" w14:textId="0EF24872" w:rsidR="001550CF" w:rsidRPr="00903DBA" w:rsidRDefault="001550CF" w:rsidP="001550CF">
      <w:pPr>
        <w:pStyle w:val="Code"/>
        <w:rPr>
          <w:highlight w:val="white"/>
        </w:rPr>
      </w:pPr>
      <w:r w:rsidRPr="00903DBA">
        <w:rPr>
          <w:highlight w:val="white"/>
        </w:rPr>
        <w:t xml:space="preserve">    private void ClearGotoNextStatements() {</w:t>
      </w:r>
    </w:p>
    <w:p w14:paraId="3514884D" w14:textId="7EEC2AE8" w:rsidR="001550CF" w:rsidRPr="00903DBA" w:rsidRDefault="001550CF" w:rsidP="001550CF">
      <w:pPr>
        <w:pStyle w:val="Code"/>
        <w:rPr>
          <w:highlight w:val="white"/>
        </w:rPr>
      </w:pPr>
      <w:r w:rsidRPr="00903DBA">
        <w:rPr>
          <w:highlight w:val="white"/>
        </w:rPr>
        <w:t xml:space="preserve">      for (int index = </w:t>
      </w:r>
      <w:r w:rsidR="004A5B1B" w:rsidRPr="00903DBA">
        <w:rPr>
          <w:highlight w:val="white"/>
        </w:rPr>
        <w:t>0</w:t>
      </w:r>
      <w:r w:rsidRPr="00903DBA">
        <w:rPr>
          <w:highlight w:val="white"/>
        </w:rPr>
        <w:t>; index &lt; (m_middleCodeList.Count - 1); ++index) {</w:t>
      </w:r>
    </w:p>
    <w:p w14:paraId="6FBDBF4C" w14:textId="77777777" w:rsidR="001550CF" w:rsidRPr="00903DBA" w:rsidRDefault="001550CF" w:rsidP="001550CF">
      <w:pPr>
        <w:pStyle w:val="Code"/>
        <w:rPr>
          <w:highlight w:val="white"/>
        </w:rPr>
      </w:pPr>
      <w:r w:rsidRPr="00903DBA">
        <w:rPr>
          <w:highlight w:val="white"/>
        </w:rPr>
        <w:t xml:space="preserve">        MiddleCode middleCode = m_middleCodeList[index];</w:t>
      </w:r>
    </w:p>
    <w:p w14:paraId="5D60B1D5" w14:textId="77777777" w:rsidR="001550CF" w:rsidRPr="00903DBA" w:rsidRDefault="001550CF" w:rsidP="001550CF">
      <w:pPr>
        <w:pStyle w:val="Code"/>
        <w:rPr>
          <w:highlight w:val="white"/>
        </w:rPr>
      </w:pPr>
      <w:r w:rsidRPr="00903DBA">
        <w:rPr>
          <w:highlight w:val="white"/>
        </w:rPr>
        <w:t xml:space="preserve">      </w:t>
      </w:r>
    </w:p>
    <w:p w14:paraId="61930F85" w14:textId="77777777" w:rsidR="001550CF" w:rsidRPr="00903DBA" w:rsidRDefault="001550CF" w:rsidP="001550CF">
      <w:pPr>
        <w:pStyle w:val="Code"/>
        <w:rPr>
          <w:highlight w:val="white"/>
        </w:rPr>
      </w:pPr>
      <w:r w:rsidRPr="00903DBA">
        <w:rPr>
          <w:highlight w:val="white"/>
        </w:rPr>
        <w:t xml:space="preserve">        if (middleCode.IsRelationCarryOrGoto()) {</w:t>
      </w:r>
    </w:p>
    <w:p w14:paraId="61C744AB" w14:textId="77777777" w:rsidR="001550CF" w:rsidRPr="00903DBA" w:rsidRDefault="001550CF" w:rsidP="001550CF">
      <w:pPr>
        <w:pStyle w:val="Code"/>
        <w:rPr>
          <w:highlight w:val="white"/>
        </w:rPr>
      </w:pPr>
      <w:r w:rsidRPr="00903DBA">
        <w:rPr>
          <w:highlight w:val="white"/>
        </w:rPr>
        <w:t xml:space="preserve">          int target = (int) middleCode[0];</w:t>
      </w:r>
    </w:p>
    <w:p w14:paraId="34A24EC8" w14:textId="75EFEC92" w:rsidR="001550CF" w:rsidRPr="00903DBA" w:rsidRDefault="001550CF" w:rsidP="001550CF">
      <w:pPr>
        <w:rPr>
          <w:highlight w:val="white"/>
        </w:rPr>
      </w:pPr>
      <w:r w:rsidRPr="00903DBA">
        <w:rPr>
          <w:highlight w:val="white"/>
        </w:rPr>
        <w:t xml:space="preserve">When we encounter a jump instruction that jumps to the next </w:t>
      </w:r>
      <w:r w:rsidR="00A1085E" w:rsidRPr="00903DBA">
        <w:rPr>
          <w:highlight w:val="white"/>
        </w:rPr>
        <w:t>instruction</w:t>
      </w:r>
      <w:r w:rsidRPr="00903DBA">
        <w:rPr>
          <w:highlight w:val="white"/>
        </w:rPr>
        <w:t xml:space="preserve">, we </w:t>
      </w:r>
      <w:r w:rsidR="004A10A8">
        <w:rPr>
          <w:highlight w:val="white"/>
        </w:rPr>
        <w:t xml:space="preserve">clear </w:t>
      </w:r>
      <w:r w:rsidRPr="00903DBA">
        <w:rPr>
          <w:highlight w:val="white"/>
        </w:rPr>
        <w:t>it</w:t>
      </w:r>
      <w:r w:rsidR="0079670D">
        <w:rPr>
          <w:highlight w:val="white"/>
        </w:rPr>
        <w:t xml:space="preserve"> and </w:t>
      </w:r>
      <w:r w:rsidR="004A10A8">
        <w:rPr>
          <w:highlight w:val="white"/>
        </w:rPr>
        <w:t>it will later be removed.</w:t>
      </w:r>
    </w:p>
    <w:p w14:paraId="51B50F65" w14:textId="77777777" w:rsidR="001550CF" w:rsidRPr="00903DBA" w:rsidRDefault="001550CF" w:rsidP="001550CF">
      <w:pPr>
        <w:pStyle w:val="Code"/>
        <w:rPr>
          <w:highlight w:val="white"/>
        </w:rPr>
      </w:pPr>
      <w:r w:rsidRPr="00903DBA">
        <w:rPr>
          <w:highlight w:val="white"/>
        </w:rPr>
        <w:t xml:space="preserve">          if (target == (index + 1)) {</w:t>
      </w:r>
    </w:p>
    <w:p w14:paraId="2A1C6D22" w14:textId="77777777" w:rsidR="001550CF" w:rsidRPr="00903DBA" w:rsidRDefault="001550CF" w:rsidP="001550CF">
      <w:pPr>
        <w:pStyle w:val="Code"/>
        <w:rPr>
          <w:highlight w:val="white"/>
        </w:rPr>
      </w:pPr>
      <w:r w:rsidRPr="00903DBA">
        <w:rPr>
          <w:highlight w:val="white"/>
        </w:rPr>
        <w:lastRenderedPageBreak/>
        <w:t xml:space="preserve">            middleCode.Clear();</w:t>
      </w:r>
    </w:p>
    <w:p w14:paraId="1F938A38" w14:textId="77777777" w:rsidR="001550CF" w:rsidRPr="00903DBA" w:rsidRDefault="001550CF" w:rsidP="001550CF">
      <w:pPr>
        <w:pStyle w:val="Code"/>
        <w:rPr>
          <w:highlight w:val="white"/>
        </w:rPr>
      </w:pPr>
      <w:r w:rsidRPr="00903DBA">
        <w:rPr>
          <w:highlight w:val="white"/>
        </w:rPr>
        <w:t xml:space="preserve">            m_update = true;</w:t>
      </w:r>
    </w:p>
    <w:p w14:paraId="7A2A4A27" w14:textId="77777777" w:rsidR="001550CF" w:rsidRPr="00903DBA" w:rsidRDefault="001550CF" w:rsidP="001550CF">
      <w:pPr>
        <w:pStyle w:val="Code"/>
        <w:rPr>
          <w:highlight w:val="white"/>
        </w:rPr>
      </w:pPr>
      <w:r w:rsidRPr="00903DBA">
        <w:rPr>
          <w:highlight w:val="white"/>
        </w:rPr>
        <w:t xml:space="preserve">          }</w:t>
      </w:r>
    </w:p>
    <w:p w14:paraId="436BA2C5" w14:textId="77777777" w:rsidR="001550CF" w:rsidRPr="00903DBA" w:rsidRDefault="001550CF" w:rsidP="001550CF">
      <w:pPr>
        <w:pStyle w:val="Code"/>
        <w:rPr>
          <w:highlight w:val="white"/>
        </w:rPr>
      </w:pPr>
      <w:r w:rsidRPr="00903DBA">
        <w:rPr>
          <w:highlight w:val="white"/>
        </w:rPr>
        <w:t xml:space="preserve">        }</w:t>
      </w:r>
    </w:p>
    <w:p w14:paraId="135028ED" w14:textId="77777777" w:rsidR="001550CF" w:rsidRPr="00903DBA" w:rsidRDefault="001550CF" w:rsidP="001550CF">
      <w:pPr>
        <w:pStyle w:val="Code"/>
        <w:rPr>
          <w:highlight w:val="white"/>
        </w:rPr>
      </w:pPr>
      <w:r w:rsidRPr="00903DBA">
        <w:rPr>
          <w:highlight w:val="white"/>
        </w:rPr>
        <w:t xml:space="preserve">      }</w:t>
      </w:r>
    </w:p>
    <w:p w14:paraId="592B5858" w14:textId="44707258" w:rsidR="001550CF" w:rsidRPr="00903DBA" w:rsidRDefault="001550CF" w:rsidP="003E3851">
      <w:pPr>
        <w:pStyle w:val="Code"/>
        <w:rPr>
          <w:highlight w:val="white"/>
        </w:rPr>
      </w:pPr>
      <w:r w:rsidRPr="00903DBA">
        <w:rPr>
          <w:highlight w:val="white"/>
        </w:rPr>
        <w:t xml:space="preserve">    }</w:t>
      </w:r>
    </w:p>
    <w:p w14:paraId="11007EDD" w14:textId="754E0101" w:rsidR="001D1BEE" w:rsidRPr="00903DBA" w:rsidRDefault="00CC1DF4" w:rsidP="0060539D">
      <w:pPr>
        <w:pStyle w:val="Heading3"/>
      </w:pPr>
      <w:r>
        <w:t>&lt;h3&gt;</w:t>
      </w:r>
      <w:bookmarkStart w:id="517" w:name="_Toc93320566"/>
      <w:r w:rsidRPr="00903DBA">
        <w:t xml:space="preserve">Next-Double </w:t>
      </w:r>
      <w:r>
        <w:t>Jump</w:t>
      </w:r>
      <w:r w:rsidRPr="00903DBA">
        <w:t xml:space="preserve"> Statements</w:t>
      </w:r>
      <w:bookmarkEnd w:id="517"/>
      <w:r>
        <w:t>&lt;/h3&gt;</w:t>
      </w:r>
    </w:p>
    <w:p w14:paraId="5B0FA6AC" w14:textId="7FA840CA" w:rsidR="00BF3B8B" w:rsidRPr="00903DBA" w:rsidRDefault="00BF3B8B" w:rsidP="00BF3B8B">
      <w:r w:rsidRPr="00903DBA">
        <w:t>A</w:t>
      </w:r>
      <w:r w:rsidR="00544D41" w:rsidRPr="00903DBA">
        <w:t xml:space="preserve"> conditional jump </w:t>
      </w:r>
      <w:r w:rsidRPr="00903DBA">
        <w:t xml:space="preserve">instruction that jumps two steps ahead and is followed by </w:t>
      </w:r>
      <w:r w:rsidR="00266732" w:rsidRPr="00903DBA">
        <w:t>an unconditional jump instruction can be modified in that we reverse the condition and the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903DBA" w14:paraId="1DC9A61D" w14:textId="77777777" w:rsidTr="00BF3B8B">
        <w:tc>
          <w:tcPr>
            <w:tcW w:w="3116" w:type="dxa"/>
          </w:tcPr>
          <w:p w14:paraId="0279EBC8" w14:textId="77777777" w:rsidR="008616EC" w:rsidRPr="00903DBA" w:rsidRDefault="008616EC" w:rsidP="008616EC">
            <w:pPr>
              <w:pStyle w:val="Code"/>
            </w:pPr>
            <w:r w:rsidRPr="00903DBA">
              <w:t>1. if a &lt; b goto 3</w:t>
            </w:r>
          </w:p>
          <w:p w14:paraId="1A56FC39" w14:textId="77777777" w:rsidR="008616EC" w:rsidRPr="00903DBA" w:rsidRDefault="008616EC" w:rsidP="008616EC">
            <w:pPr>
              <w:pStyle w:val="Code"/>
            </w:pPr>
            <w:r w:rsidRPr="00903DBA">
              <w:t>2. goto 10</w:t>
            </w:r>
          </w:p>
          <w:p w14:paraId="716D2E38" w14:textId="77777777" w:rsidR="005A0A21" w:rsidRDefault="005A0A21" w:rsidP="008616EC">
            <w:pPr>
              <w:pStyle w:val="Code"/>
            </w:pPr>
            <w:r w:rsidRPr="00903DBA">
              <w:t xml:space="preserve">3. </w:t>
            </w:r>
            <w:r w:rsidR="00E2129D" w:rsidRPr="00903DBA">
              <w:t>...</w:t>
            </w:r>
          </w:p>
          <w:p w14:paraId="1616E2C4" w14:textId="6BDFB0A7" w:rsidR="005C6429" w:rsidRPr="00903DBA" w:rsidRDefault="005C6429" w:rsidP="005C6429">
            <w:r>
              <w:t>(a) Before optimization</w:t>
            </w:r>
          </w:p>
        </w:tc>
        <w:tc>
          <w:tcPr>
            <w:tcW w:w="3117" w:type="dxa"/>
          </w:tcPr>
          <w:p w14:paraId="07062B55" w14:textId="77777777" w:rsidR="008616EC" w:rsidRPr="00903DBA" w:rsidRDefault="008616EC" w:rsidP="008616EC">
            <w:pPr>
              <w:pStyle w:val="Code"/>
            </w:pPr>
            <w:r w:rsidRPr="00903DBA">
              <w:t>1. if a &gt;= b goto 10</w:t>
            </w:r>
          </w:p>
          <w:p w14:paraId="12B92337" w14:textId="75C36783" w:rsidR="008616EC" w:rsidRPr="00903DBA" w:rsidRDefault="008616EC" w:rsidP="008616EC">
            <w:pPr>
              <w:pStyle w:val="Code"/>
              <w:rPr>
                <w:i/>
              </w:rPr>
            </w:pPr>
            <w:r w:rsidRPr="00903DBA">
              <w:t xml:space="preserve">2. </w:t>
            </w:r>
            <w:r w:rsidR="00A713FD" w:rsidRPr="00903DBA">
              <w:rPr>
                <w:i/>
              </w:rPr>
              <w:t>removed</w:t>
            </w:r>
          </w:p>
          <w:p w14:paraId="2BC59372" w14:textId="77777777" w:rsidR="005A0A21" w:rsidRDefault="005A0A21" w:rsidP="008616EC">
            <w:pPr>
              <w:pStyle w:val="Code"/>
            </w:pPr>
            <w:r w:rsidRPr="00903DBA">
              <w:t>3. ...</w:t>
            </w:r>
          </w:p>
          <w:p w14:paraId="6388A575" w14:textId="06250764" w:rsidR="005C6429" w:rsidRPr="00903DBA" w:rsidRDefault="005C6429" w:rsidP="005C6429">
            <w:r>
              <w:t>(b) After optimization</w:t>
            </w:r>
          </w:p>
        </w:tc>
        <w:tc>
          <w:tcPr>
            <w:tcW w:w="3117" w:type="dxa"/>
          </w:tcPr>
          <w:p w14:paraId="0C40675A" w14:textId="77777777" w:rsidR="008616EC" w:rsidRPr="00903DBA" w:rsidRDefault="008616EC" w:rsidP="008616EC">
            <w:pPr>
              <w:pStyle w:val="Code"/>
            </w:pPr>
          </w:p>
        </w:tc>
      </w:tr>
    </w:tbl>
    <w:p w14:paraId="3741EBFA" w14:textId="1A47E3A7" w:rsidR="003A0F6E" w:rsidRPr="00903DBA" w:rsidRDefault="003A0F6E" w:rsidP="00023E71">
      <w:r w:rsidRPr="00903DBA">
        <w:t xml:space="preserve">To begin with, we need the </w:t>
      </w:r>
      <w:r w:rsidR="00D4318D">
        <w:rPr>
          <w:rStyle w:val="KeyWord0"/>
          <w:highlight w:val="white"/>
        </w:rPr>
        <w:t>&lt;k&gt;</w:t>
      </w:r>
      <w:r w:rsidR="00D4318D" w:rsidRPr="00FD0A95">
        <w:rPr>
          <w:rStyle w:val="KeyWord0"/>
          <w:highlight w:val="white"/>
        </w:rPr>
        <w:t>m_inverseMap</w:t>
      </w:r>
      <w:r w:rsidR="00D4318D">
        <w:rPr>
          <w:rStyle w:val="KeyWord0"/>
          <w:highlight w:val="white"/>
        </w:rPr>
        <w:t>&lt;/k&gt;</w:t>
      </w:r>
      <w:r w:rsidR="00FD0A95" w:rsidRPr="00903DBA">
        <w:rPr>
          <w:highlight w:val="white"/>
        </w:rPr>
        <w:t xml:space="preserve"> </w:t>
      </w:r>
      <w:r w:rsidRPr="00903DBA">
        <w:t>map to change the condition.</w:t>
      </w:r>
    </w:p>
    <w:p w14:paraId="583397E1" w14:textId="77777777" w:rsidR="00226452" w:rsidRPr="00903DBA" w:rsidRDefault="00226452" w:rsidP="00226452">
      <w:pPr>
        <w:pStyle w:val="Code"/>
        <w:rPr>
          <w:highlight w:val="white"/>
        </w:rPr>
      </w:pPr>
      <w:r w:rsidRPr="00903DBA">
        <w:rPr>
          <w:highlight w:val="white"/>
        </w:rPr>
        <w:t xml:space="preserve">    public static IDictionary&lt;MiddleOperator, MiddleOperator&gt; m_inverseMap =</w:t>
      </w:r>
    </w:p>
    <w:p w14:paraId="4E568348" w14:textId="77777777" w:rsidR="00226452" w:rsidRPr="00903DBA" w:rsidRDefault="00226452" w:rsidP="00226452">
      <w:pPr>
        <w:pStyle w:val="Code"/>
        <w:rPr>
          <w:highlight w:val="white"/>
        </w:rPr>
      </w:pPr>
      <w:r w:rsidRPr="00903DBA">
        <w:rPr>
          <w:highlight w:val="white"/>
        </w:rPr>
        <w:t xml:space="preserve">      new Dictionary&lt;MiddleOperator, MiddleOperator&gt;() {</w:t>
      </w:r>
    </w:p>
    <w:p w14:paraId="67F73440" w14:textId="77777777" w:rsidR="00226452" w:rsidRPr="00903DBA" w:rsidRDefault="00226452" w:rsidP="00226452">
      <w:pPr>
        <w:pStyle w:val="Code"/>
        <w:rPr>
          <w:highlight w:val="white"/>
        </w:rPr>
      </w:pPr>
      <w:r w:rsidRPr="00903DBA">
        <w:rPr>
          <w:highlight w:val="white"/>
        </w:rPr>
        <w:t xml:space="preserve">        {MiddleOperator.Equal, MiddleOperator.NotEqual},</w:t>
      </w:r>
    </w:p>
    <w:p w14:paraId="119C65F3" w14:textId="77777777" w:rsidR="00226452" w:rsidRPr="00903DBA" w:rsidRDefault="00226452" w:rsidP="00226452">
      <w:pPr>
        <w:pStyle w:val="Code"/>
        <w:rPr>
          <w:highlight w:val="white"/>
        </w:rPr>
      </w:pPr>
      <w:r w:rsidRPr="00903DBA">
        <w:rPr>
          <w:highlight w:val="white"/>
        </w:rPr>
        <w:t xml:space="preserve">        {MiddleOperator.NotEqual, MiddleOperator.Equal},</w:t>
      </w:r>
    </w:p>
    <w:p w14:paraId="37FFE7EE" w14:textId="77777777" w:rsidR="00226452" w:rsidRPr="00903DBA" w:rsidRDefault="00226452" w:rsidP="00226452">
      <w:pPr>
        <w:pStyle w:val="Code"/>
        <w:rPr>
          <w:highlight w:val="white"/>
        </w:rPr>
      </w:pPr>
      <w:r w:rsidRPr="00903DBA">
        <w:rPr>
          <w:highlight w:val="white"/>
        </w:rPr>
        <w:t xml:space="preserve">        {MiddleOperator.Carry, MiddleOperator.NotCarry},</w:t>
      </w:r>
    </w:p>
    <w:p w14:paraId="6F716854" w14:textId="77777777" w:rsidR="00226452" w:rsidRPr="00903DBA" w:rsidRDefault="00226452" w:rsidP="00226452">
      <w:pPr>
        <w:pStyle w:val="Code"/>
        <w:rPr>
          <w:highlight w:val="white"/>
        </w:rPr>
      </w:pPr>
      <w:r w:rsidRPr="00903DBA">
        <w:rPr>
          <w:highlight w:val="white"/>
        </w:rPr>
        <w:t xml:space="preserve">        {MiddleOperator.NotCarry, MiddleOperator.Carry},</w:t>
      </w:r>
    </w:p>
    <w:p w14:paraId="6CBC5AAB" w14:textId="1391D8B2" w:rsidR="00226452" w:rsidRPr="00903DBA" w:rsidRDefault="00226452" w:rsidP="00226452">
      <w:pPr>
        <w:pStyle w:val="Code"/>
        <w:rPr>
          <w:highlight w:val="white"/>
        </w:rPr>
      </w:pPr>
      <w:r w:rsidRPr="00903DBA">
        <w:rPr>
          <w:highlight w:val="white"/>
        </w:rPr>
        <w:t xml:space="preserve">        {MiddleOperator.</w:t>
      </w:r>
      <w:r w:rsidR="00DD0101">
        <w:rPr>
          <w:highlight w:val="white"/>
        </w:rPr>
        <w:t>LessThan</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10EF5194" w14:textId="7294E3D8" w:rsidR="00226452" w:rsidRPr="00903DBA" w:rsidRDefault="00226452" w:rsidP="00226452">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w:t>
      </w:r>
      <w:r w:rsidRPr="00903DBA">
        <w:rPr>
          <w:highlight w:val="white"/>
        </w:rPr>
        <w:t>},</w:t>
      </w:r>
    </w:p>
    <w:p w14:paraId="48194D31" w14:textId="751324D0" w:rsidR="00226452" w:rsidRPr="00903DBA" w:rsidRDefault="00226452" w:rsidP="00226452">
      <w:pPr>
        <w:pStyle w:val="Code"/>
        <w:rPr>
          <w:highlight w:val="white"/>
        </w:rPr>
      </w:pPr>
      <w:r w:rsidRPr="00903DBA">
        <w:rPr>
          <w:highlight w:val="white"/>
        </w:rPr>
        <w:t xml:space="preserve">        {MiddleOperator.</w:t>
      </w:r>
      <w:r w:rsidR="00DD0101">
        <w:rPr>
          <w:highlight w:val="white"/>
        </w:rPr>
        <w:t>GreaterThan</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28CB43B7" w14:textId="024D123F" w:rsidR="00226452" w:rsidRPr="00903DBA" w:rsidRDefault="00226452" w:rsidP="00F6721E">
      <w:pPr>
        <w:pStyle w:val="Code"/>
        <w:rPr>
          <w:highlight w:val="white"/>
        </w:rPr>
      </w:pPr>
      <w:r w:rsidRPr="00903DBA">
        <w:rPr>
          <w:highlight w:val="white"/>
        </w:rPr>
        <w:t xml:space="preserve">        {MiddleOperator.</w:t>
      </w:r>
      <w:r w:rsidR="00DD0101">
        <w:rPr>
          <w:highlight w:val="white"/>
        </w:rPr>
        <w:t>GreaterThanEqual</w:t>
      </w:r>
      <w:r w:rsidRPr="00903DBA">
        <w:rPr>
          <w:highlight w:val="white"/>
        </w:rPr>
        <w:t>, MiddleOperator.</w:t>
      </w:r>
      <w:r w:rsidR="00DD0101">
        <w:rPr>
          <w:highlight w:val="white"/>
        </w:rPr>
        <w:t>LessThan</w:t>
      </w:r>
      <w:r w:rsidRPr="00903DBA">
        <w:rPr>
          <w:highlight w:val="white"/>
        </w:rPr>
        <w:t>}</w:t>
      </w:r>
    </w:p>
    <w:p w14:paraId="18F18A24" w14:textId="77777777" w:rsidR="00226452" w:rsidRPr="00903DBA" w:rsidRDefault="00226452" w:rsidP="00226452">
      <w:pPr>
        <w:pStyle w:val="Code"/>
        <w:rPr>
          <w:highlight w:val="white"/>
        </w:rPr>
      </w:pPr>
      <w:r w:rsidRPr="00903DBA">
        <w:rPr>
          <w:highlight w:val="white"/>
        </w:rPr>
        <w:t xml:space="preserve">      };</w:t>
      </w:r>
    </w:p>
    <w:p w14:paraId="6E98787B" w14:textId="57F341CB" w:rsidR="00833EE9" w:rsidRPr="00903DBA" w:rsidRDefault="00E455A9" w:rsidP="00E455A9">
      <w:pPr>
        <w:rPr>
          <w:highlight w:val="white"/>
        </w:rPr>
      </w:pPr>
      <w:r w:rsidRPr="00903DBA">
        <w:rPr>
          <w:highlight w:val="white"/>
        </w:rPr>
        <w:t>We iterate through the middle code list, from the first to the next</w:t>
      </w:r>
      <w:r w:rsidR="0026182C">
        <w:rPr>
          <w:highlight w:val="white"/>
        </w:rPr>
        <w:t>-</w:t>
      </w:r>
      <w:r w:rsidRPr="00903DBA">
        <w:rPr>
          <w:highlight w:val="white"/>
        </w:rPr>
        <w:t>to</w:t>
      </w:r>
      <w:r w:rsidR="0026182C">
        <w:rPr>
          <w:highlight w:val="white"/>
        </w:rPr>
        <w:t>-</w:t>
      </w:r>
      <w:r w:rsidRPr="00903DBA">
        <w:rPr>
          <w:highlight w:val="white"/>
        </w:rPr>
        <w:t xml:space="preserve">last </w:t>
      </w:r>
      <w:r w:rsidR="00457645" w:rsidRPr="00903DBA">
        <w:rPr>
          <w:highlight w:val="white"/>
        </w:rPr>
        <w:t>instruction</w:t>
      </w:r>
      <w:r w:rsidR="00FE4C7F">
        <w:rPr>
          <w:highlight w:val="white"/>
        </w:rPr>
        <w:t>,</w:t>
      </w:r>
      <w:r w:rsidR="00457645" w:rsidRPr="00903DBA">
        <w:rPr>
          <w:highlight w:val="white"/>
        </w:rPr>
        <w:t xml:space="preserve"> since</w:t>
      </w:r>
      <w:r w:rsidRPr="00903DBA">
        <w:rPr>
          <w:highlight w:val="white"/>
        </w:rPr>
        <w:t xml:space="preserve"> we inspect the current instruction and the instruction</w:t>
      </w:r>
      <w:r w:rsidR="000F5DA7" w:rsidRPr="00903DBA">
        <w:rPr>
          <w:highlight w:val="white"/>
        </w:rPr>
        <w:t xml:space="preserve"> following it</w:t>
      </w:r>
      <w:r w:rsidRPr="00903DBA">
        <w:rPr>
          <w:highlight w:val="white"/>
        </w:rPr>
        <w:t>.</w:t>
      </w:r>
    </w:p>
    <w:p w14:paraId="3F4E6C89" w14:textId="77777777" w:rsidR="00833EE9" w:rsidRPr="00903DBA" w:rsidRDefault="00833EE9" w:rsidP="00833EE9">
      <w:pPr>
        <w:pStyle w:val="Code"/>
        <w:rPr>
          <w:highlight w:val="white"/>
        </w:rPr>
      </w:pPr>
      <w:r w:rsidRPr="00903DBA">
        <w:rPr>
          <w:highlight w:val="white"/>
        </w:rPr>
        <w:t xml:space="preserve">    private void ClearDoubleRelationStatements() {</w:t>
      </w:r>
    </w:p>
    <w:p w14:paraId="3EA69392" w14:textId="77777777" w:rsidR="00833EE9" w:rsidRPr="00903DBA" w:rsidRDefault="00833EE9" w:rsidP="00833EE9">
      <w:pPr>
        <w:pStyle w:val="Code"/>
        <w:rPr>
          <w:highlight w:val="white"/>
        </w:rPr>
      </w:pPr>
      <w:r w:rsidRPr="00903DBA">
        <w:rPr>
          <w:highlight w:val="white"/>
        </w:rPr>
        <w:t xml:space="preserve">      for (int index = 0; index &lt; (m_middleCodeList.Count - 1); ++index) {</w:t>
      </w:r>
    </w:p>
    <w:p w14:paraId="17780CAD" w14:textId="77777777" w:rsidR="00833EE9" w:rsidRPr="00903DBA" w:rsidRDefault="00833EE9" w:rsidP="00833EE9">
      <w:pPr>
        <w:pStyle w:val="Code"/>
        <w:rPr>
          <w:highlight w:val="white"/>
        </w:rPr>
      </w:pPr>
      <w:r w:rsidRPr="00903DBA">
        <w:rPr>
          <w:highlight w:val="white"/>
        </w:rPr>
        <w:t xml:space="preserve">        MiddleCode thisCode = m_middleCodeList[index],</w:t>
      </w:r>
    </w:p>
    <w:p w14:paraId="738B0B02" w14:textId="77777777" w:rsidR="00833EE9" w:rsidRPr="00903DBA" w:rsidRDefault="00833EE9" w:rsidP="00833EE9">
      <w:pPr>
        <w:pStyle w:val="Code"/>
        <w:rPr>
          <w:highlight w:val="white"/>
        </w:rPr>
      </w:pPr>
      <w:r w:rsidRPr="00903DBA">
        <w:rPr>
          <w:highlight w:val="white"/>
        </w:rPr>
        <w:t xml:space="preserve">                   nextCode = m_middleCodeList[index + 1];</w:t>
      </w:r>
    </w:p>
    <w:p w14:paraId="3832347A" w14:textId="77777777" w:rsidR="00833EE9" w:rsidRPr="00903DBA" w:rsidRDefault="00833EE9" w:rsidP="00833EE9">
      <w:pPr>
        <w:pStyle w:val="Code"/>
        <w:rPr>
          <w:highlight w:val="white"/>
        </w:rPr>
      </w:pPr>
    </w:p>
    <w:p w14:paraId="455F6155" w14:textId="77777777" w:rsidR="00833EE9" w:rsidRPr="00903DBA" w:rsidRDefault="00833EE9" w:rsidP="00833EE9">
      <w:pPr>
        <w:pStyle w:val="Code"/>
        <w:rPr>
          <w:highlight w:val="white"/>
        </w:rPr>
      </w:pPr>
      <w:r w:rsidRPr="00903DBA">
        <w:rPr>
          <w:highlight w:val="white"/>
        </w:rPr>
        <w:t xml:space="preserve">        if ((thisCode.IsRelation() || thisCode.IsCarry()) &amp;&amp;</w:t>
      </w:r>
    </w:p>
    <w:p w14:paraId="791403C2" w14:textId="7D7917F5" w:rsidR="00833EE9" w:rsidRPr="00903DBA" w:rsidRDefault="00833EE9" w:rsidP="00833EE9">
      <w:pPr>
        <w:pStyle w:val="Code"/>
        <w:rPr>
          <w:highlight w:val="white"/>
        </w:rPr>
      </w:pPr>
      <w:r w:rsidRPr="00903DBA">
        <w:rPr>
          <w:highlight w:val="white"/>
        </w:rPr>
        <w:t xml:space="preserve">            nextCode.IsGoto()) {</w:t>
      </w:r>
    </w:p>
    <w:p w14:paraId="0FE128B5" w14:textId="77777777" w:rsidR="00833EE9" w:rsidRPr="00903DBA" w:rsidRDefault="00833EE9" w:rsidP="00833EE9">
      <w:pPr>
        <w:pStyle w:val="Code"/>
        <w:rPr>
          <w:highlight w:val="white"/>
        </w:rPr>
      </w:pPr>
      <w:r w:rsidRPr="00903DBA">
        <w:rPr>
          <w:highlight w:val="white"/>
        </w:rPr>
        <w:t xml:space="preserve">          int target1 = (int) thisCode[0],</w:t>
      </w:r>
    </w:p>
    <w:p w14:paraId="4BE36BB7" w14:textId="77777777" w:rsidR="00833EE9" w:rsidRPr="00903DBA" w:rsidRDefault="00833EE9" w:rsidP="00833EE9">
      <w:pPr>
        <w:pStyle w:val="Code"/>
        <w:rPr>
          <w:highlight w:val="white"/>
        </w:rPr>
      </w:pPr>
      <w:r w:rsidRPr="00903DBA">
        <w:rPr>
          <w:highlight w:val="white"/>
        </w:rPr>
        <w:t xml:space="preserve">              target2 = (int) nextCode[0];</w:t>
      </w:r>
    </w:p>
    <w:p w14:paraId="6EA81BA7" w14:textId="28914F14" w:rsidR="00833EE9" w:rsidRPr="00903DBA" w:rsidRDefault="00666227" w:rsidP="00666227">
      <w:pPr>
        <w:rPr>
          <w:highlight w:val="white"/>
        </w:rPr>
      </w:pPr>
      <w:r w:rsidRPr="00903DBA">
        <w:rPr>
          <w:highlight w:val="white"/>
        </w:rPr>
        <w:t>If the</w:t>
      </w:r>
      <w:r w:rsidR="000A4D04" w:rsidRPr="00903DBA">
        <w:rPr>
          <w:highlight w:val="white"/>
        </w:rPr>
        <w:t xml:space="preserve"> </w:t>
      </w:r>
      <w:r w:rsidR="00457645" w:rsidRPr="00903DBA">
        <w:rPr>
          <w:highlight w:val="white"/>
        </w:rPr>
        <w:t xml:space="preserve">instruction jumps </w:t>
      </w:r>
      <w:r w:rsidR="005E43B2" w:rsidRPr="00903DBA">
        <w:rPr>
          <w:highlight w:val="white"/>
        </w:rPr>
        <w:t xml:space="preserve">over the next instruction, </w:t>
      </w:r>
      <w:r w:rsidR="00095D07">
        <w:rPr>
          <w:highlight w:val="white"/>
        </w:rPr>
        <w:t xml:space="preserve">and the next instruction is an unconditional jump instruction, </w:t>
      </w:r>
      <w:r w:rsidR="005E43B2" w:rsidRPr="00903DBA">
        <w:rPr>
          <w:highlight w:val="white"/>
        </w:rPr>
        <w:t xml:space="preserve">we </w:t>
      </w:r>
      <w:r w:rsidR="005D5FFE" w:rsidRPr="00903DBA">
        <w:rPr>
          <w:highlight w:val="white"/>
        </w:rPr>
        <w:t>use the inverse map to change the current instruction, and we clear the next instruction.</w:t>
      </w:r>
    </w:p>
    <w:p w14:paraId="4239BD25" w14:textId="77777777" w:rsidR="00833EE9" w:rsidRPr="00903DBA" w:rsidRDefault="00833EE9" w:rsidP="00833EE9">
      <w:pPr>
        <w:pStyle w:val="Code"/>
        <w:rPr>
          <w:highlight w:val="white"/>
        </w:rPr>
      </w:pPr>
      <w:r w:rsidRPr="00903DBA">
        <w:rPr>
          <w:highlight w:val="white"/>
        </w:rPr>
        <w:t xml:space="preserve">          if (target1 == (index + 2)) {</w:t>
      </w:r>
    </w:p>
    <w:p w14:paraId="3C1A0870" w14:textId="77777777" w:rsidR="00833EE9" w:rsidRPr="00903DBA" w:rsidRDefault="00833EE9" w:rsidP="00833EE9">
      <w:pPr>
        <w:pStyle w:val="Code"/>
        <w:rPr>
          <w:highlight w:val="white"/>
        </w:rPr>
      </w:pPr>
      <w:r w:rsidRPr="00903DBA">
        <w:rPr>
          <w:highlight w:val="white"/>
        </w:rPr>
        <w:t xml:space="preserve">            MiddleOperator operator1 = thisCode.Operator;</w:t>
      </w:r>
    </w:p>
    <w:p w14:paraId="4DC27BEA" w14:textId="77777777" w:rsidR="00833EE9" w:rsidRPr="00903DBA" w:rsidRDefault="00833EE9" w:rsidP="00833EE9">
      <w:pPr>
        <w:pStyle w:val="Code"/>
        <w:rPr>
          <w:highlight w:val="white"/>
        </w:rPr>
      </w:pPr>
      <w:r w:rsidRPr="00903DBA">
        <w:rPr>
          <w:highlight w:val="white"/>
        </w:rPr>
        <w:t xml:space="preserve">            thisCode.Operator = m_inverseMap[operator1];</w:t>
      </w:r>
    </w:p>
    <w:p w14:paraId="3918A7EF" w14:textId="77777777" w:rsidR="00833EE9" w:rsidRPr="00903DBA" w:rsidRDefault="00833EE9" w:rsidP="00833EE9">
      <w:pPr>
        <w:pStyle w:val="Code"/>
        <w:rPr>
          <w:highlight w:val="white"/>
        </w:rPr>
      </w:pPr>
      <w:r w:rsidRPr="00903DBA">
        <w:rPr>
          <w:highlight w:val="white"/>
        </w:rPr>
        <w:t xml:space="preserve">            thisCode[0] = target2;</w:t>
      </w:r>
    </w:p>
    <w:p w14:paraId="01EF5332" w14:textId="77777777" w:rsidR="00833EE9" w:rsidRPr="00903DBA" w:rsidRDefault="00833EE9" w:rsidP="00833EE9">
      <w:pPr>
        <w:pStyle w:val="Code"/>
        <w:rPr>
          <w:highlight w:val="white"/>
        </w:rPr>
      </w:pPr>
      <w:r w:rsidRPr="00903DBA">
        <w:rPr>
          <w:highlight w:val="white"/>
        </w:rPr>
        <w:t xml:space="preserve">            nextCode.Clear();</w:t>
      </w:r>
    </w:p>
    <w:p w14:paraId="555750B2" w14:textId="77777777" w:rsidR="00833EE9" w:rsidRPr="00903DBA" w:rsidRDefault="00833EE9" w:rsidP="00833EE9">
      <w:pPr>
        <w:pStyle w:val="Code"/>
        <w:rPr>
          <w:highlight w:val="white"/>
        </w:rPr>
      </w:pPr>
      <w:r w:rsidRPr="00903DBA">
        <w:rPr>
          <w:highlight w:val="white"/>
        </w:rPr>
        <w:t xml:space="preserve">            m_update = true;</w:t>
      </w:r>
    </w:p>
    <w:p w14:paraId="11BFAAF7" w14:textId="77777777" w:rsidR="00833EE9" w:rsidRPr="00903DBA" w:rsidRDefault="00833EE9" w:rsidP="00833EE9">
      <w:pPr>
        <w:pStyle w:val="Code"/>
        <w:rPr>
          <w:highlight w:val="white"/>
        </w:rPr>
      </w:pPr>
      <w:r w:rsidRPr="00903DBA">
        <w:rPr>
          <w:highlight w:val="white"/>
        </w:rPr>
        <w:t xml:space="preserve">          }</w:t>
      </w:r>
    </w:p>
    <w:p w14:paraId="010E783C" w14:textId="77777777" w:rsidR="00833EE9" w:rsidRPr="00903DBA" w:rsidRDefault="00833EE9" w:rsidP="00833EE9">
      <w:pPr>
        <w:pStyle w:val="Code"/>
        <w:rPr>
          <w:highlight w:val="white"/>
        </w:rPr>
      </w:pPr>
      <w:r w:rsidRPr="00903DBA">
        <w:rPr>
          <w:highlight w:val="white"/>
        </w:rPr>
        <w:t xml:space="preserve">        }</w:t>
      </w:r>
    </w:p>
    <w:p w14:paraId="2327599C" w14:textId="77777777" w:rsidR="00833EE9" w:rsidRPr="00903DBA" w:rsidRDefault="00833EE9" w:rsidP="00833EE9">
      <w:pPr>
        <w:pStyle w:val="Code"/>
        <w:rPr>
          <w:highlight w:val="white"/>
        </w:rPr>
      </w:pPr>
      <w:r w:rsidRPr="00903DBA">
        <w:rPr>
          <w:highlight w:val="white"/>
        </w:rPr>
        <w:t xml:space="preserve">      }</w:t>
      </w:r>
    </w:p>
    <w:p w14:paraId="2F7EBAFC" w14:textId="60DAEBD4" w:rsidR="003901CA" w:rsidRPr="00903DBA" w:rsidRDefault="00833EE9" w:rsidP="003901CA">
      <w:pPr>
        <w:pStyle w:val="Code"/>
        <w:rPr>
          <w:highlight w:val="white"/>
        </w:rPr>
      </w:pPr>
      <w:r w:rsidRPr="00903DBA">
        <w:rPr>
          <w:highlight w:val="white"/>
        </w:rPr>
        <w:t xml:space="preserve">    }</w:t>
      </w:r>
    </w:p>
    <w:p w14:paraId="733D0F1D" w14:textId="099E8A4E" w:rsidR="001D1BEE" w:rsidRPr="00903DBA" w:rsidRDefault="00CC1DF4" w:rsidP="0060539D">
      <w:pPr>
        <w:pStyle w:val="Heading3"/>
      </w:pPr>
      <w:r>
        <w:lastRenderedPageBreak/>
        <w:t>&lt;h3&gt;</w:t>
      </w:r>
      <w:bookmarkStart w:id="518" w:name="_Toc93320567"/>
      <w:r>
        <w:t>Jump-</w:t>
      </w:r>
      <w:r w:rsidRPr="00903DBA">
        <w:t>Chains</w:t>
      </w:r>
      <w:bookmarkEnd w:id="518"/>
      <w:r>
        <w:t>&lt;/h3&gt;</w:t>
      </w:r>
    </w:p>
    <w:p w14:paraId="0879AD9F" w14:textId="3AF8E80D" w:rsidR="00134AB7" w:rsidRPr="00903DBA" w:rsidRDefault="00134AB7" w:rsidP="00134AB7">
      <w:r w:rsidRPr="00903DBA">
        <w:t xml:space="preserve">A </w:t>
      </w:r>
      <w:r w:rsidR="0017765F">
        <w:t>jump</w:t>
      </w:r>
      <w:r w:rsidRPr="00903DBA">
        <w:t xml:space="preserve"> chain is a sequence of unconditional jump </w:t>
      </w:r>
      <w:r w:rsidR="00526139" w:rsidRPr="00903DBA">
        <w:t>instructions where each instruction in the chain</w:t>
      </w:r>
      <w:r w:rsidR="0008717E" w:rsidRPr="00903DBA">
        <w:t>,</w:t>
      </w:r>
      <w:r w:rsidR="00526139" w:rsidRPr="00903DBA">
        <w:t xml:space="preserve"> except the last one</w:t>
      </w:r>
      <w:r w:rsidR="0008717E" w:rsidRPr="00903DBA">
        <w:t>,</w:t>
      </w:r>
      <w:r w:rsidR="00526139" w:rsidRPr="00903DBA">
        <w:t xml:space="preserve"> jumps to another unconditional jump instruction. It would be more effective i</w:t>
      </w:r>
      <w:r w:rsidR="009608B1" w:rsidRPr="00903DBA">
        <w:t>f they all jump to the same targ</w:t>
      </w:r>
      <w:r w:rsidR="00526139" w:rsidRPr="00903DBA">
        <w:t>et as the last</w:t>
      </w:r>
      <w:r w:rsidR="00D245B4">
        <w:t xml:space="preserve"> jump</w:t>
      </w:r>
      <w:r w:rsidR="00526139"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903DBA" w14:paraId="721F44BE" w14:textId="77777777" w:rsidTr="00FA2F13">
        <w:tc>
          <w:tcPr>
            <w:tcW w:w="3116" w:type="dxa"/>
          </w:tcPr>
          <w:p w14:paraId="3F065765" w14:textId="77777777" w:rsidR="00D112FD" w:rsidRPr="00903DBA" w:rsidRDefault="00D112FD" w:rsidP="00FA2F13">
            <w:pPr>
              <w:pStyle w:val="Code"/>
            </w:pPr>
            <w:r w:rsidRPr="00903DBA">
              <w:t>1. goto 3</w:t>
            </w:r>
          </w:p>
          <w:p w14:paraId="7153A517" w14:textId="77777777" w:rsidR="00D112FD" w:rsidRPr="00903DBA" w:rsidRDefault="00D112FD" w:rsidP="00FA2F13">
            <w:pPr>
              <w:pStyle w:val="Code"/>
            </w:pPr>
            <w:r w:rsidRPr="00903DBA">
              <w:t>2. ..</w:t>
            </w:r>
          </w:p>
          <w:p w14:paraId="30F156AC" w14:textId="77777777" w:rsidR="00D112FD" w:rsidRPr="00903DBA" w:rsidRDefault="00D112FD" w:rsidP="00FA2F13">
            <w:pPr>
              <w:pStyle w:val="Code"/>
            </w:pPr>
            <w:r w:rsidRPr="00903DBA">
              <w:t>3. goto 5</w:t>
            </w:r>
          </w:p>
          <w:p w14:paraId="3596CCF1" w14:textId="77777777" w:rsidR="00D112FD" w:rsidRPr="00903DBA" w:rsidRDefault="00D112FD" w:rsidP="00FA2F13">
            <w:pPr>
              <w:pStyle w:val="Code"/>
            </w:pPr>
            <w:r w:rsidRPr="00903DBA">
              <w:t>4. ...</w:t>
            </w:r>
          </w:p>
          <w:p w14:paraId="754105D3" w14:textId="77777777" w:rsidR="00D112FD" w:rsidRPr="00903DBA" w:rsidRDefault="00D112FD" w:rsidP="00FA2F13">
            <w:pPr>
              <w:pStyle w:val="Code"/>
            </w:pPr>
            <w:r w:rsidRPr="00903DBA">
              <w:t xml:space="preserve">5. </w:t>
            </w:r>
            <w:r w:rsidR="00156521" w:rsidRPr="00903DBA">
              <w:t>goto 7</w:t>
            </w:r>
          </w:p>
          <w:p w14:paraId="5A896C68" w14:textId="77777777" w:rsidR="00156521" w:rsidRPr="00903DBA" w:rsidRDefault="00156521" w:rsidP="00FA2F13">
            <w:pPr>
              <w:pStyle w:val="Code"/>
            </w:pPr>
            <w:r w:rsidRPr="00903DBA">
              <w:t>6. ...</w:t>
            </w:r>
          </w:p>
          <w:p w14:paraId="00170329" w14:textId="77777777" w:rsidR="00025DC4" w:rsidRPr="00903DBA" w:rsidRDefault="00025DC4" w:rsidP="00FA2F13">
            <w:pPr>
              <w:pStyle w:val="Code"/>
            </w:pPr>
            <w:r w:rsidRPr="00903DBA">
              <w:t>7. a = 1</w:t>
            </w:r>
          </w:p>
          <w:p w14:paraId="6510BC41" w14:textId="27348D1F" w:rsidR="004B06A6" w:rsidRPr="00903DBA" w:rsidRDefault="004B06A6" w:rsidP="004B06A6">
            <w:r w:rsidRPr="00903DBA">
              <w:t>(a) Before</w:t>
            </w:r>
            <w:r w:rsidR="0017765F">
              <w:t xml:space="preserve"> optimization</w:t>
            </w:r>
          </w:p>
        </w:tc>
        <w:tc>
          <w:tcPr>
            <w:tcW w:w="3117" w:type="dxa"/>
          </w:tcPr>
          <w:p w14:paraId="4E12E7B9" w14:textId="77777777" w:rsidR="00156521" w:rsidRPr="00903DBA" w:rsidRDefault="00156521" w:rsidP="00156521">
            <w:pPr>
              <w:pStyle w:val="Code"/>
            </w:pPr>
            <w:r w:rsidRPr="00903DBA">
              <w:t>1. goto 7</w:t>
            </w:r>
          </w:p>
          <w:p w14:paraId="46508371" w14:textId="77777777" w:rsidR="00156521" w:rsidRPr="00903DBA" w:rsidRDefault="00156521" w:rsidP="00156521">
            <w:pPr>
              <w:pStyle w:val="Code"/>
            </w:pPr>
            <w:r w:rsidRPr="00903DBA">
              <w:t>2. ..</w:t>
            </w:r>
          </w:p>
          <w:p w14:paraId="19CF5AB9" w14:textId="77777777" w:rsidR="00156521" w:rsidRPr="00903DBA" w:rsidRDefault="00156521" w:rsidP="00156521">
            <w:pPr>
              <w:pStyle w:val="Code"/>
            </w:pPr>
            <w:r w:rsidRPr="00903DBA">
              <w:t>3. goto 7</w:t>
            </w:r>
          </w:p>
          <w:p w14:paraId="42D8286C" w14:textId="77777777" w:rsidR="00156521" w:rsidRPr="00903DBA" w:rsidRDefault="00156521" w:rsidP="00156521">
            <w:pPr>
              <w:pStyle w:val="Code"/>
            </w:pPr>
            <w:r w:rsidRPr="00903DBA">
              <w:t>4. ...</w:t>
            </w:r>
          </w:p>
          <w:p w14:paraId="7993A06E" w14:textId="77777777" w:rsidR="00156521" w:rsidRPr="00903DBA" w:rsidRDefault="00156521" w:rsidP="00156521">
            <w:pPr>
              <w:pStyle w:val="Code"/>
            </w:pPr>
            <w:r w:rsidRPr="00903DBA">
              <w:t>5. goto 7</w:t>
            </w:r>
          </w:p>
          <w:p w14:paraId="2F7E9D10" w14:textId="77777777" w:rsidR="00D112FD" w:rsidRPr="00903DBA" w:rsidRDefault="00156521" w:rsidP="00156521">
            <w:pPr>
              <w:pStyle w:val="Code"/>
            </w:pPr>
            <w:r w:rsidRPr="00903DBA">
              <w:t>6. ...</w:t>
            </w:r>
          </w:p>
          <w:p w14:paraId="798B2457" w14:textId="77777777" w:rsidR="00E53301" w:rsidRPr="00903DBA" w:rsidRDefault="00E53301" w:rsidP="00156521">
            <w:pPr>
              <w:pStyle w:val="Code"/>
            </w:pPr>
            <w:r w:rsidRPr="00903DBA">
              <w:t>7. a = 1</w:t>
            </w:r>
          </w:p>
          <w:p w14:paraId="275C4774" w14:textId="6F457096" w:rsidR="004B06A6" w:rsidRPr="00903DBA" w:rsidRDefault="004B06A6" w:rsidP="004B06A6">
            <w:r w:rsidRPr="00903DBA">
              <w:t>(b) After</w:t>
            </w:r>
            <w:r w:rsidR="0017765F">
              <w:t xml:space="preserve"> optimization</w:t>
            </w:r>
          </w:p>
        </w:tc>
        <w:tc>
          <w:tcPr>
            <w:tcW w:w="3117" w:type="dxa"/>
          </w:tcPr>
          <w:p w14:paraId="1A2E0269" w14:textId="77777777" w:rsidR="00D112FD" w:rsidRPr="00903DBA" w:rsidRDefault="00D112FD" w:rsidP="00FA2F13">
            <w:pPr>
              <w:pStyle w:val="Code"/>
            </w:pPr>
          </w:p>
        </w:tc>
      </w:tr>
    </w:tbl>
    <w:p w14:paraId="349D1B9E" w14:textId="0DBF90D7" w:rsidR="00F35889" w:rsidRPr="00903DBA" w:rsidRDefault="00F35889" w:rsidP="000603F5">
      <w:r w:rsidRPr="00903DBA">
        <w:t>First</w:t>
      </w:r>
      <w:r w:rsidR="00E3282C" w:rsidRPr="00903DBA">
        <w:t>,</w:t>
      </w:r>
      <w:r w:rsidRPr="00903DBA">
        <w:t xml:space="preserve"> we trace all the </w:t>
      </w:r>
      <w:r w:rsidR="00DE34EE" w:rsidRPr="00903DBA">
        <w:t>unconditional</w:t>
      </w:r>
      <w:r w:rsidRPr="00903DBA">
        <w:t xml:space="preserve"> jump instructions by calling </w:t>
      </w:r>
      <w:r w:rsidR="00D4318D">
        <w:rPr>
          <w:rStyle w:val="KeyWord0"/>
          <w:highlight w:val="white"/>
        </w:rPr>
        <w:t>&lt;k&gt;</w:t>
      </w:r>
      <w:r w:rsidR="00D4318D" w:rsidRPr="00903DBA">
        <w:rPr>
          <w:rStyle w:val="KeyWord0"/>
          <w:highlight w:val="white"/>
        </w:rPr>
        <w:t>TraceGotoChains</w:t>
      </w:r>
      <w:r w:rsidR="00D4318D">
        <w:rPr>
          <w:rStyle w:val="KeyWord0"/>
          <w:highlight w:val="white"/>
        </w:rPr>
        <w:t>&lt;/k&gt;</w:t>
      </w:r>
      <w:r w:rsidR="00DE34EE" w:rsidRPr="00903DBA">
        <w:t>,</w:t>
      </w:r>
      <w:r w:rsidR="003048B8" w:rsidRPr="00903DBA">
        <w:t xml:space="preserve"> that in turn calls </w:t>
      </w:r>
      <w:r w:rsidR="00D4318D">
        <w:rPr>
          <w:rStyle w:val="KeyWord0"/>
          <w:highlight w:val="white"/>
        </w:rPr>
        <w:t>&lt;k&gt;</w:t>
      </w:r>
      <w:r w:rsidR="00D4318D" w:rsidRPr="00903DBA">
        <w:rPr>
          <w:rStyle w:val="KeyWord0"/>
          <w:highlight w:val="white"/>
        </w:rPr>
        <w:t>TraceGoto</w:t>
      </w:r>
      <w:r w:rsidR="00D4318D">
        <w:rPr>
          <w:rStyle w:val="KeyWord0"/>
          <w:highlight w:val="white"/>
        </w:rPr>
        <w:t>&lt;/k&gt;</w:t>
      </w:r>
      <w:r w:rsidR="00095D07">
        <w:t xml:space="preserve"> for each next jump instruction.</w:t>
      </w:r>
      <w:r w:rsidR="003048B8" w:rsidRPr="00903DBA">
        <w:t xml:space="preserve"> </w:t>
      </w:r>
      <w:r w:rsidR="003A173F" w:rsidRPr="00903DBA">
        <w:t>T</w:t>
      </w:r>
      <w:r w:rsidR="00DE34EE" w:rsidRPr="00903DBA">
        <w:t>hen we change all the jump targets.</w:t>
      </w:r>
    </w:p>
    <w:p w14:paraId="12411853" w14:textId="77777777" w:rsidR="003048B8" w:rsidRPr="00903DBA" w:rsidRDefault="003048B8" w:rsidP="003048B8">
      <w:pPr>
        <w:pStyle w:val="Code"/>
        <w:rPr>
          <w:highlight w:val="white"/>
        </w:rPr>
      </w:pPr>
      <w:r w:rsidRPr="00903DBA">
        <w:rPr>
          <w:highlight w:val="white"/>
        </w:rPr>
        <w:t xml:space="preserve">    private void TraceGotoChains() {</w:t>
      </w:r>
    </w:p>
    <w:p w14:paraId="664ED58F" w14:textId="77777777" w:rsidR="003048B8" w:rsidRPr="00903DBA" w:rsidRDefault="003048B8" w:rsidP="003048B8">
      <w:pPr>
        <w:pStyle w:val="Code"/>
        <w:rPr>
          <w:highlight w:val="white"/>
        </w:rPr>
      </w:pPr>
      <w:r w:rsidRPr="00903DBA">
        <w:rPr>
          <w:highlight w:val="white"/>
        </w:rPr>
        <w:t xml:space="preserve">      for (int index = 1; index &lt; m_middleCodeList.Count; ++index) {</w:t>
      </w:r>
    </w:p>
    <w:p w14:paraId="7963ABA2" w14:textId="77777777" w:rsidR="003048B8" w:rsidRPr="00903DBA" w:rsidRDefault="003048B8" w:rsidP="003048B8">
      <w:pPr>
        <w:pStyle w:val="Code"/>
        <w:rPr>
          <w:highlight w:val="white"/>
        </w:rPr>
      </w:pPr>
      <w:r w:rsidRPr="00903DBA">
        <w:rPr>
          <w:highlight w:val="white"/>
        </w:rPr>
        <w:t xml:space="preserve">        MiddleCode middleCode = m_middleCodeList[index];</w:t>
      </w:r>
    </w:p>
    <w:p w14:paraId="7FBC5A23" w14:textId="77777777" w:rsidR="003048B8" w:rsidRPr="00903DBA" w:rsidRDefault="003048B8" w:rsidP="003048B8">
      <w:pPr>
        <w:pStyle w:val="Code"/>
        <w:rPr>
          <w:highlight w:val="white"/>
        </w:rPr>
      </w:pPr>
    </w:p>
    <w:p w14:paraId="77DAED51" w14:textId="77777777" w:rsidR="003048B8" w:rsidRPr="00903DBA" w:rsidRDefault="003048B8" w:rsidP="003048B8">
      <w:pPr>
        <w:pStyle w:val="Code"/>
        <w:rPr>
          <w:highlight w:val="white"/>
        </w:rPr>
      </w:pPr>
      <w:r w:rsidRPr="00903DBA">
        <w:rPr>
          <w:highlight w:val="white"/>
        </w:rPr>
        <w:t xml:space="preserve">        if (middleCode.IsRelationCarryOrGoto()) {</w:t>
      </w:r>
    </w:p>
    <w:p w14:paraId="24CF3F54" w14:textId="77777777" w:rsidR="003048B8" w:rsidRPr="00903DBA" w:rsidRDefault="003048B8" w:rsidP="003048B8">
      <w:pPr>
        <w:pStyle w:val="Code"/>
        <w:rPr>
          <w:highlight w:val="white"/>
        </w:rPr>
      </w:pPr>
      <w:r w:rsidRPr="00903DBA">
        <w:rPr>
          <w:highlight w:val="white"/>
        </w:rPr>
        <w:t xml:space="preserve">          ISet&lt;int&gt; sourceSet = new HashSet&lt;int&gt;();</w:t>
      </w:r>
    </w:p>
    <w:p w14:paraId="3DBD3994" w14:textId="77777777" w:rsidR="003048B8" w:rsidRPr="00903DBA" w:rsidRDefault="003048B8" w:rsidP="003048B8">
      <w:pPr>
        <w:pStyle w:val="Code"/>
        <w:rPr>
          <w:highlight w:val="white"/>
        </w:rPr>
      </w:pPr>
      <w:r w:rsidRPr="00903DBA">
        <w:rPr>
          <w:highlight w:val="white"/>
        </w:rPr>
        <w:t xml:space="preserve">          sourceSet.Add(index);</w:t>
      </w:r>
    </w:p>
    <w:p w14:paraId="1F56C839" w14:textId="050832BF" w:rsidR="003048B8" w:rsidRPr="00903DBA" w:rsidRDefault="00393013" w:rsidP="00393013">
      <w:pPr>
        <w:rPr>
          <w:highlight w:val="white"/>
        </w:rPr>
      </w:pPr>
      <w:r w:rsidRPr="00903DBA">
        <w:rPr>
          <w:highlight w:val="white"/>
        </w:rPr>
        <w:t xml:space="preserve">For each jump instruction we </w:t>
      </w:r>
      <w:r w:rsidR="003C4673" w:rsidRPr="00903DBA">
        <w:rPr>
          <w:highlight w:val="white"/>
        </w:rPr>
        <w:t xml:space="preserve">trace the </w:t>
      </w:r>
      <w:r w:rsidR="003137A1">
        <w:rPr>
          <w:highlight w:val="white"/>
        </w:rPr>
        <w:t>jump</w:t>
      </w:r>
      <w:r w:rsidR="00F82696">
        <w:rPr>
          <w:highlight w:val="white"/>
        </w:rPr>
        <w:t>-</w:t>
      </w:r>
      <w:r w:rsidR="003C4673" w:rsidRPr="00903DBA">
        <w:rPr>
          <w:highlight w:val="white"/>
        </w:rPr>
        <w:t>chain and if the first and last jump instructions differs, we replace all the jumps in the chain with the last jump.</w:t>
      </w:r>
    </w:p>
    <w:p w14:paraId="5F4BE3EF" w14:textId="77777777" w:rsidR="003048B8" w:rsidRPr="00903DBA" w:rsidRDefault="003048B8" w:rsidP="003048B8">
      <w:pPr>
        <w:pStyle w:val="Code"/>
        <w:rPr>
          <w:highlight w:val="white"/>
        </w:rPr>
      </w:pPr>
      <w:r w:rsidRPr="00903DBA">
        <w:rPr>
          <w:highlight w:val="white"/>
        </w:rPr>
        <w:t xml:space="preserve">          int firstTarget = (int) middleCode[0];</w:t>
      </w:r>
    </w:p>
    <w:p w14:paraId="7D742E9F" w14:textId="77777777" w:rsidR="003048B8" w:rsidRPr="00903DBA" w:rsidRDefault="003048B8" w:rsidP="003048B8">
      <w:pPr>
        <w:pStyle w:val="Code"/>
        <w:rPr>
          <w:highlight w:val="white"/>
        </w:rPr>
      </w:pPr>
      <w:r w:rsidRPr="00903DBA">
        <w:rPr>
          <w:highlight w:val="white"/>
        </w:rPr>
        <w:t xml:space="preserve">          int finalTarget = TraceGoto(firstTarget, sourceSet);</w:t>
      </w:r>
    </w:p>
    <w:p w14:paraId="6D2D920E" w14:textId="77777777" w:rsidR="003048B8" w:rsidRPr="00903DBA" w:rsidRDefault="003048B8" w:rsidP="003048B8">
      <w:pPr>
        <w:pStyle w:val="Code"/>
        <w:rPr>
          <w:highlight w:val="white"/>
        </w:rPr>
      </w:pPr>
    </w:p>
    <w:p w14:paraId="08490C84" w14:textId="77777777" w:rsidR="003048B8" w:rsidRPr="00903DBA" w:rsidRDefault="003048B8" w:rsidP="003048B8">
      <w:pPr>
        <w:pStyle w:val="Code"/>
        <w:rPr>
          <w:highlight w:val="white"/>
        </w:rPr>
      </w:pPr>
      <w:r w:rsidRPr="00903DBA">
        <w:rPr>
          <w:highlight w:val="white"/>
        </w:rPr>
        <w:t xml:space="preserve">          if (firstTarget != finalTarget) {</w:t>
      </w:r>
    </w:p>
    <w:p w14:paraId="7571C6F1" w14:textId="77777777" w:rsidR="003048B8" w:rsidRPr="00903DBA" w:rsidRDefault="003048B8" w:rsidP="003048B8">
      <w:pPr>
        <w:pStyle w:val="Code"/>
        <w:rPr>
          <w:highlight w:val="white"/>
        </w:rPr>
      </w:pPr>
      <w:r w:rsidRPr="00903DBA">
        <w:rPr>
          <w:highlight w:val="white"/>
        </w:rPr>
        <w:t xml:space="preserve">            foreach (int source in sourceSet) {</w:t>
      </w:r>
    </w:p>
    <w:p w14:paraId="28EA0516" w14:textId="77777777" w:rsidR="003048B8" w:rsidRPr="00903DBA" w:rsidRDefault="003048B8" w:rsidP="003048B8">
      <w:pPr>
        <w:pStyle w:val="Code"/>
        <w:rPr>
          <w:highlight w:val="white"/>
        </w:rPr>
      </w:pPr>
      <w:r w:rsidRPr="00903DBA">
        <w:rPr>
          <w:highlight w:val="white"/>
        </w:rPr>
        <w:t xml:space="preserve">              MiddleCode sourceCode = m_middleCodeList[source];</w:t>
      </w:r>
    </w:p>
    <w:p w14:paraId="34D1E872" w14:textId="77777777" w:rsidR="003048B8" w:rsidRPr="00903DBA" w:rsidRDefault="003048B8" w:rsidP="003048B8">
      <w:pPr>
        <w:pStyle w:val="Code"/>
        <w:rPr>
          <w:highlight w:val="white"/>
        </w:rPr>
      </w:pPr>
      <w:r w:rsidRPr="00903DBA">
        <w:rPr>
          <w:highlight w:val="white"/>
        </w:rPr>
        <w:t xml:space="preserve">              sourceCode[0] = finalTarget;</w:t>
      </w:r>
    </w:p>
    <w:p w14:paraId="73CF33E1" w14:textId="77777777" w:rsidR="003048B8" w:rsidRPr="00903DBA" w:rsidRDefault="003048B8" w:rsidP="003048B8">
      <w:pPr>
        <w:pStyle w:val="Code"/>
        <w:rPr>
          <w:highlight w:val="white"/>
        </w:rPr>
      </w:pPr>
      <w:r w:rsidRPr="00903DBA">
        <w:rPr>
          <w:highlight w:val="white"/>
        </w:rPr>
        <w:t xml:space="preserve">            }</w:t>
      </w:r>
    </w:p>
    <w:p w14:paraId="6F06301A" w14:textId="77777777" w:rsidR="003048B8" w:rsidRPr="00903DBA" w:rsidRDefault="003048B8" w:rsidP="003048B8">
      <w:pPr>
        <w:pStyle w:val="Code"/>
        <w:rPr>
          <w:highlight w:val="white"/>
        </w:rPr>
      </w:pPr>
    </w:p>
    <w:p w14:paraId="5B704EE7" w14:textId="77777777" w:rsidR="003048B8" w:rsidRPr="00903DBA" w:rsidRDefault="003048B8" w:rsidP="003048B8">
      <w:pPr>
        <w:pStyle w:val="Code"/>
        <w:rPr>
          <w:highlight w:val="white"/>
        </w:rPr>
      </w:pPr>
      <w:r w:rsidRPr="00903DBA">
        <w:rPr>
          <w:highlight w:val="white"/>
        </w:rPr>
        <w:t xml:space="preserve">            m_update = true;</w:t>
      </w:r>
    </w:p>
    <w:p w14:paraId="7E8FDEB0" w14:textId="77777777" w:rsidR="003048B8" w:rsidRPr="00903DBA" w:rsidRDefault="003048B8" w:rsidP="003048B8">
      <w:pPr>
        <w:pStyle w:val="Code"/>
        <w:rPr>
          <w:highlight w:val="white"/>
        </w:rPr>
      </w:pPr>
      <w:r w:rsidRPr="00903DBA">
        <w:rPr>
          <w:highlight w:val="white"/>
        </w:rPr>
        <w:t xml:space="preserve">          }</w:t>
      </w:r>
    </w:p>
    <w:p w14:paraId="705EFFEB" w14:textId="77777777" w:rsidR="003048B8" w:rsidRPr="00903DBA" w:rsidRDefault="003048B8" w:rsidP="003048B8">
      <w:pPr>
        <w:pStyle w:val="Code"/>
        <w:rPr>
          <w:highlight w:val="white"/>
        </w:rPr>
      </w:pPr>
      <w:r w:rsidRPr="00903DBA">
        <w:rPr>
          <w:highlight w:val="white"/>
        </w:rPr>
        <w:t xml:space="preserve">        }</w:t>
      </w:r>
    </w:p>
    <w:p w14:paraId="078CCF7D" w14:textId="77777777" w:rsidR="003048B8" w:rsidRPr="00903DBA" w:rsidRDefault="003048B8" w:rsidP="003048B8">
      <w:pPr>
        <w:pStyle w:val="Code"/>
        <w:rPr>
          <w:highlight w:val="white"/>
        </w:rPr>
      </w:pPr>
      <w:r w:rsidRPr="00903DBA">
        <w:rPr>
          <w:highlight w:val="white"/>
        </w:rPr>
        <w:t xml:space="preserve">      }</w:t>
      </w:r>
    </w:p>
    <w:p w14:paraId="40009E4A" w14:textId="77777777" w:rsidR="003048B8" w:rsidRPr="00903DBA" w:rsidRDefault="003048B8" w:rsidP="003048B8">
      <w:pPr>
        <w:pStyle w:val="Code"/>
        <w:rPr>
          <w:highlight w:val="white"/>
        </w:rPr>
      </w:pPr>
      <w:r w:rsidRPr="00903DBA">
        <w:rPr>
          <w:highlight w:val="white"/>
        </w:rPr>
        <w:t xml:space="preserve">    }</w:t>
      </w:r>
    </w:p>
    <w:p w14:paraId="72C55957" w14:textId="274BEED1" w:rsidR="003048B8" w:rsidRPr="00903DBA" w:rsidRDefault="00822DB1" w:rsidP="00822D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TraceGoto</w:t>
      </w:r>
      <w:r w:rsidR="00D4318D">
        <w:rPr>
          <w:rStyle w:val="KeyWord0"/>
          <w:highlight w:val="white"/>
        </w:rPr>
        <w:t>&lt;/k&gt;</w:t>
      </w:r>
      <w:r w:rsidRPr="00903DBA">
        <w:rPr>
          <w:highlight w:val="white"/>
        </w:rPr>
        <w:t xml:space="preserve"> method </w:t>
      </w:r>
      <w:r w:rsidR="001861F5" w:rsidRPr="00903DBA">
        <w:rPr>
          <w:highlight w:val="white"/>
        </w:rPr>
        <w:t xml:space="preserve">follows the jump </w:t>
      </w:r>
      <w:r w:rsidR="00C160C2" w:rsidRPr="00903DBA">
        <w:rPr>
          <w:highlight w:val="white"/>
        </w:rPr>
        <w:t>instructions</w:t>
      </w:r>
      <w:r w:rsidR="001861F5" w:rsidRPr="00903DBA">
        <w:rPr>
          <w:highlight w:val="white"/>
        </w:rPr>
        <w:t xml:space="preserve"> as long as they continue to jump</w:t>
      </w:r>
      <w:r w:rsidR="00C160C2" w:rsidRPr="00903DBA">
        <w:rPr>
          <w:highlight w:val="white"/>
        </w:rPr>
        <w:t xml:space="preserve"> to new targets.</w:t>
      </w:r>
    </w:p>
    <w:p w14:paraId="1801645B" w14:textId="77777777" w:rsidR="003048B8" w:rsidRPr="00903DBA" w:rsidRDefault="003048B8" w:rsidP="003048B8">
      <w:pPr>
        <w:pStyle w:val="Code"/>
        <w:rPr>
          <w:highlight w:val="white"/>
        </w:rPr>
      </w:pPr>
      <w:r w:rsidRPr="00903DBA">
        <w:rPr>
          <w:highlight w:val="white"/>
        </w:rPr>
        <w:t xml:space="preserve">    private int TraceGoto(int target, ISet&lt;int&gt; sourceSet) {</w:t>
      </w:r>
    </w:p>
    <w:p w14:paraId="0873B361" w14:textId="77777777" w:rsidR="003048B8" w:rsidRPr="00903DBA" w:rsidRDefault="003048B8" w:rsidP="003048B8">
      <w:pPr>
        <w:pStyle w:val="Code"/>
        <w:rPr>
          <w:highlight w:val="white"/>
        </w:rPr>
      </w:pPr>
      <w:r w:rsidRPr="00903DBA">
        <w:rPr>
          <w:highlight w:val="white"/>
        </w:rPr>
        <w:t xml:space="preserve">      MiddleCode objectCode = m_middleCodeList[target];</w:t>
      </w:r>
    </w:p>
    <w:p w14:paraId="59B54C2E" w14:textId="77777777" w:rsidR="003048B8" w:rsidRPr="00903DBA" w:rsidRDefault="003048B8" w:rsidP="003048B8">
      <w:pPr>
        <w:pStyle w:val="Code"/>
        <w:rPr>
          <w:highlight w:val="white"/>
        </w:rPr>
      </w:pPr>
      <w:r w:rsidRPr="00903DBA">
        <w:rPr>
          <w:highlight w:val="white"/>
        </w:rPr>
        <w:t xml:space="preserve">    </w:t>
      </w:r>
    </w:p>
    <w:p w14:paraId="1B38668B" w14:textId="77777777" w:rsidR="003048B8" w:rsidRPr="00903DBA" w:rsidRDefault="003048B8" w:rsidP="003048B8">
      <w:pPr>
        <w:pStyle w:val="Code"/>
        <w:rPr>
          <w:highlight w:val="white"/>
        </w:rPr>
      </w:pPr>
      <w:r w:rsidRPr="00903DBA">
        <w:rPr>
          <w:highlight w:val="white"/>
        </w:rPr>
        <w:t xml:space="preserve">      if (!sourceSet.Contains(target) &amp;&amp; objectCode.IsGoto()) {</w:t>
      </w:r>
    </w:p>
    <w:p w14:paraId="5DC29033" w14:textId="77777777" w:rsidR="003048B8" w:rsidRPr="00903DBA" w:rsidRDefault="003048B8" w:rsidP="003048B8">
      <w:pPr>
        <w:pStyle w:val="Code"/>
        <w:rPr>
          <w:highlight w:val="white"/>
        </w:rPr>
      </w:pPr>
      <w:r w:rsidRPr="00903DBA">
        <w:rPr>
          <w:highlight w:val="white"/>
        </w:rPr>
        <w:t xml:space="preserve">        sourceSet.Add(target);</w:t>
      </w:r>
    </w:p>
    <w:p w14:paraId="0C22ED17" w14:textId="77777777" w:rsidR="003048B8" w:rsidRPr="00903DBA" w:rsidRDefault="003048B8" w:rsidP="003048B8">
      <w:pPr>
        <w:pStyle w:val="Code"/>
        <w:rPr>
          <w:highlight w:val="white"/>
        </w:rPr>
      </w:pPr>
      <w:r w:rsidRPr="00903DBA">
        <w:rPr>
          <w:highlight w:val="white"/>
        </w:rPr>
        <w:t xml:space="preserve">        int nextTarget = (int) objectCode[0];</w:t>
      </w:r>
    </w:p>
    <w:p w14:paraId="32EE48CC" w14:textId="77777777" w:rsidR="003048B8" w:rsidRPr="00903DBA" w:rsidRDefault="003048B8" w:rsidP="003048B8">
      <w:pPr>
        <w:pStyle w:val="Code"/>
        <w:rPr>
          <w:highlight w:val="white"/>
        </w:rPr>
      </w:pPr>
      <w:r w:rsidRPr="00903DBA">
        <w:rPr>
          <w:highlight w:val="white"/>
        </w:rPr>
        <w:t xml:space="preserve">        return TraceGoto(nextTarget, sourceSet);</w:t>
      </w:r>
    </w:p>
    <w:p w14:paraId="7A6B91D9" w14:textId="77777777" w:rsidR="003048B8" w:rsidRPr="00903DBA" w:rsidRDefault="003048B8" w:rsidP="003048B8">
      <w:pPr>
        <w:pStyle w:val="Code"/>
        <w:rPr>
          <w:highlight w:val="white"/>
        </w:rPr>
      </w:pPr>
      <w:r w:rsidRPr="00903DBA">
        <w:rPr>
          <w:highlight w:val="white"/>
        </w:rPr>
        <w:t xml:space="preserve">      }</w:t>
      </w:r>
    </w:p>
    <w:p w14:paraId="0BC72693" w14:textId="77777777" w:rsidR="003048B8" w:rsidRPr="00903DBA" w:rsidRDefault="003048B8" w:rsidP="003048B8">
      <w:pPr>
        <w:pStyle w:val="Code"/>
        <w:rPr>
          <w:highlight w:val="white"/>
        </w:rPr>
      </w:pPr>
      <w:r w:rsidRPr="00903DBA">
        <w:rPr>
          <w:highlight w:val="white"/>
        </w:rPr>
        <w:t xml:space="preserve">      else {</w:t>
      </w:r>
    </w:p>
    <w:p w14:paraId="721F88E0" w14:textId="77777777" w:rsidR="003048B8" w:rsidRPr="00903DBA" w:rsidRDefault="003048B8" w:rsidP="003048B8">
      <w:pPr>
        <w:pStyle w:val="Code"/>
        <w:rPr>
          <w:highlight w:val="white"/>
        </w:rPr>
      </w:pPr>
      <w:r w:rsidRPr="00903DBA">
        <w:rPr>
          <w:highlight w:val="white"/>
        </w:rPr>
        <w:lastRenderedPageBreak/>
        <w:t xml:space="preserve">        return target;</w:t>
      </w:r>
    </w:p>
    <w:p w14:paraId="3ED2F169" w14:textId="77777777" w:rsidR="003048B8" w:rsidRPr="00903DBA" w:rsidRDefault="003048B8" w:rsidP="003048B8">
      <w:pPr>
        <w:pStyle w:val="Code"/>
        <w:rPr>
          <w:highlight w:val="white"/>
        </w:rPr>
      </w:pPr>
      <w:r w:rsidRPr="00903DBA">
        <w:rPr>
          <w:highlight w:val="white"/>
        </w:rPr>
        <w:t xml:space="preserve">      }</w:t>
      </w:r>
    </w:p>
    <w:p w14:paraId="3D8422AF" w14:textId="77777777" w:rsidR="003048B8" w:rsidRPr="00903DBA" w:rsidRDefault="003048B8" w:rsidP="003048B8">
      <w:pPr>
        <w:pStyle w:val="Code"/>
        <w:rPr>
          <w:highlight w:val="white"/>
        </w:rPr>
      </w:pPr>
      <w:r w:rsidRPr="00903DBA">
        <w:rPr>
          <w:highlight w:val="white"/>
        </w:rPr>
        <w:t xml:space="preserve">    }</w:t>
      </w:r>
    </w:p>
    <w:p w14:paraId="185A6BF0" w14:textId="1541F506" w:rsidR="001D1BEE" w:rsidRPr="00903DBA" w:rsidRDefault="00CC1DF4" w:rsidP="0060539D">
      <w:pPr>
        <w:pStyle w:val="Heading3"/>
      </w:pPr>
      <w:r>
        <w:t>&lt;h3&gt;</w:t>
      </w:r>
      <w:bookmarkStart w:id="519" w:name="_Toc93320568"/>
      <w:r w:rsidRPr="00903DBA">
        <w:t>Remove Unreachable Code</w:t>
      </w:r>
      <w:bookmarkEnd w:id="519"/>
      <w:r>
        <w:t>&lt;/h3&gt;</w:t>
      </w:r>
    </w:p>
    <w:p w14:paraId="5FEB95F3" w14:textId="5C3D7ACF" w:rsidR="0085318F" w:rsidRDefault="0085318F" w:rsidP="00D97E30">
      <w:r w:rsidRPr="00903DBA">
        <w:t xml:space="preserve">Code that is not reachable from the first instruction of the function shall be </w:t>
      </w:r>
      <w:r w:rsidR="00C35C07" w:rsidRPr="00903DBA">
        <w:t>removed</w:t>
      </w:r>
      <w:r w:rsidRPr="00903DBA">
        <w:t>.</w:t>
      </w:r>
      <w:r w:rsidR="0081199B" w:rsidRPr="00903DBA">
        <w:t xml:space="preserve"> We call </w:t>
      </w:r>
      <w:r w:rsidR="00D4318D">
        <w:rPr>
          <w:rStyle w:val="KeyWord0"/>
        </w:rPr>
        <w:t>&lt;k&gt;</w:t>
      </w:r>
      <w:r w:rsidR="00D4318D" w:rsidRPr="00903DBA">
        <w:rPr>
          <w:rStyle w:val="KeyWord0"/>
        </w:rPr>
        <w:t>SearchReachableCode</w:t>
      </w:r>
      <w:r w:rsidR="00D4318D">
        <w:rPr>
          <w:rStyle w:val="KeyWord0"/>
        </w:rPr>
        <w:t>&lt;/k&gt;</w:t>
      </w:r>
      <w:r w:rsidR="0081199B" w:rsidRPr="00903DBA">
        <w:t xml:space="preserve"> that follows all conditional and unconditi</w:t>
      </w:r>
      <w:r w:rsidR="00D97E30" w:rsidRPr="00903DBA">
        <w:t>onal</w:t>
      </w:r>
      <w:r w:rsidR="0081199B" w:rsidRPr="00903DBA">
        <w:t xml:space="preserve"> jumps instructions and save their line numbers in</w:t>
      </w:r>
      <w:r w:rsidR="0091614C" w:rsidRPr="00903DBA">
        <w:t xml:space="preserve"> </w:t>
      </w:r>
      <w:r w:rsidR="00D4318D">
        <w:rPr>
          <w:rStyle w:val="KeyWord0"/>
        </w:rPr>
        <w:t>&lt;k&gt;</w:t>
      </w:r>
      <w:r w:rsidR="00D4318D" w:rsidRPr="0004214D">
        <w:rPr>
          <w:rStyle w:val="KeyWord0"/>
        </w:rPr>
        <w:t>visitedSet</w:t>
      </w:r>
      <w:r w:rsidR="00D4318D">
        <w:rPr>
          <w:rStyle w:val="KeyWord0"/>
        </w:rPr>
        <w:t>&lt;/k&gt;</w:t>
      </w:r>
      <w:r w:rsidR="0004214D">
        <w:t xml:space="preserve"> parameter</w:t>
      </w:r>
      <w:r w:rsidR="0081199B" w:rsidRPr="00903DBA">
        <w:t>.</w:t>
      </w:r>
      <w:r w:rsidR="00075980" w:rsidRPr="00903DBA">
        <w:t xml:space="preserve"> We also </w:t>
      </w:r>
      <w:r w:rsidR="0008717E" w:rsidRPr="00903DBA">
        <w:t>report an error</w:t>
      </w:r>
      <w:r w:rsidR="00075980" w:rsidRPr="00903DBA">
        <w:t xml:space="preserve"> if we reach the last instruction of a function that do not return void.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C210C" w:rsidRPr="00903DBA" w14:paraId="2DCB9ED9" w14:textId="78151DB4" w:rsidTr="001C210C">
        <w:tc>
          <w:tcPr>
            <w:tcW w:w="3116" w:type="dxa"/>
          </w:tcPr>
          <w:p w14:paraId="6617B967" w14:textId="7251D3C0" w:rsidR="001C210C" w:rsidRDefault="001C210C" w:rsidP="001C210C">
            <w:pPr>
              <w:pStyle w:val="Code"/>
            </w:pPr>
            <w:r>
              <w:t>if (1)</w:t>
            </w:r>
          </w:p>
          <w:p w14:paraId="48356B4E" w14:textId="7E1C5A7B" w:rsidR="001C210C" w:rsidRDefault="001C210C" w:rsidP="001C210C">
            <w:pPr>
              <w:pStyle w:val="Code"/>
            </w:pPr>
            <w:r>
              <w:t xml:space="preserve">  a = 1;</w:t>
            </w:r>
          </w:p>
          <w:p w14:paraId="20C82DED" w14:textId="68356C3F" w:rsidR="001C210C" w:rsidRDefault="001C210C" w:rsidP="001C210C">
            <w:pPr>
              <w:pStyle w:val="Code"/>
            </w:pPr>
            <w:r>
              <w:t>else</w:t>
            </w:r>
          </w:p>
          <w:p w14:paraId="64868C32" w14:textId="0D3A2184" w:rsidR="001C210C" w:rsidRDefault="001C210C" w:rsidP="001C210C">
            <w:pPr>
              <w:pStyle w:val="Code"/>
            </w:pPr>
            <w:r>
              <w:t xml:space="preserve">  b = 2;</w:t>
            </w:r>
          </w:p>
          <w:p w14:paraId="0A247AE8" w14:textId="77777777" w:rsidR="00057C2C" w:rsidRPr="00903DBA" w:rsidRDefault="00057C2C" w:rsidP="001C210C">
            <w:pPr>
              <w:pStyle w:val="Code"/>
            </w:pPr>
          </w:p>
          <w:p w14:paraId="3FE35C0C" w14:textId="0343BF50" w:rsidR="001C210C" w:rsidRPr="00903DBA" w:rsidRDefault="001C210C" w:rsidP="001C210C">
            <w:r w:rsidRPr="00903DBA">
              <w:t xml:space="preserve">(a) </w:t>
            </w:r>
            <w:r>
              <w:t>C code</w:t>
            </w:r>
          </w:p>
        </w:tc>
        <w:tc>
          <w:tcPr>
            <w:tcW w:w="3117" w:type="dxa"/>
          </w:tcPr>
          <w:p w14:paraId="104F0637" w14:textId="3FE0238D" w:rsidR="001C210C" w:rsidRPr="00903DBA" w:rsidRDefault="001C210C" w:rsidP="001C210C">
            <w:pPr>
              <w:pStyle w:val="Code"/>
            </w:pPr>
            <w:r w:rsidRPr="00903DBA">
              <w:t xml:space="preserve">1. </w:t>
            </w:r>
            <w:r w:rsidR="00057C2C">
              <w:t xml:space="preserve">goto </w:t>
            </w:r>
            <w:r w:rsidR="0004214D">
              <w:t>2</w:t>
            </w:r>
          </w:p>
          <w:p w14:paraId="42AE14E4" w14:textId="3DFC3F13" w:rsidR="001C210C" w:rsidRPr="00903DBA" w:rsidRDefault="001C210C" w:rsidP="001C210C">
            <w:pPr>
              <w:pStyle w:val="Code"/>
            </w:pPr>
            <w:r w:rsidRPr="00903DBA">
              <w:t xml:space="preserve">2. </w:t>
            </w:r>
            <w:r w:rsidR="00057C2C">
              <w:t>a = 1</w:t>
            </w:r>
          </w:p>
          <w:p w14:paraId="2B644F6A" w14:textId="29FEF587" w:rsidR="001C210C" w:rsidRPr="00903DBA" w:rsidRDefault="001C210C" w:rsidP="001C210C">
            <w:pPr>
              <w:pStyle w:val="Code"/>
            </w:pPr>
            <w:r w:rsidRPr="00903DBA">
              <w:t xml:space="preserve">3. goto </w:t>
            </w:r>
            <w:r w:rsidR="00057C2C">
              <w:t>5</w:t>
            </w:r>
          </w:p>
          <w:p w14:paraId="42474E27" w14:textId="60958E51" w:rsidR="001C210C" w:rsidRPr="00903DBA" w:rsidRDefault="001C210C" w:rsidP="001C210C">
            <w:pPr>
              <w:pStyle w:val="Code"/>
            </w:pPr>
            <w:r w:rsidRPr="00903DBA">
              <w:t xml:space="preserve">4. </w:t>
            </w:r>
            <w:r w:rsidR="00057C2C">
              <w:t>b = 2</w:t>
            </w:r>
          </w:p>
          <w:p w14:paraId="448E144C" w14:textId="4418BACC" w:rsidR="001C210C" w:rsidRPr="00903DBA" w:rsidRDefault="001C210C" w:rsidP="001C210C">
            <w:pPr>
              <w:pStyle w:val="Code"/>
            </w:pPr>
            <w:r w:rsidRPr="00903DBA">
              <w:t xml:space="preserve">5. </w:t>
            </w:r>
            <w:r w:rsidR="00057C2C">
              <w:t>...</w:t>
            </w:r>
          </w:p>
          <w:p w14:paraId="71BE54E4" w14:textId="7435DDA0" w:rsidR="001C210C" w:rsidRPr="00903DBA" w:rsidRDefault="001C210C" w:rsidP="001C210C">
            <w:r w:rsidRPr="00903DBA">
              <w:t xml:space="preserve">(b) </w:t>
            </w:r>
            <w:r w:rsidR="00057C2C">
              <w:t>Before</w:t>
            </w:r>
            <w:r>
              <w:t xml:space="preserve"> optimization</w:t>
            </w:r>
          </w:p>
        </w:tc>
        <w:tc>
          <w:tcPr>
            <w:tcW w:w="3117" w:type="dxa"/>
          </w:tcPr>
          <w:p w14:paraId="75699B17" w14:textId="27654F98" w:rsidR="00057C2C" w:rsidRPr="00903DBA" w:rsidRDefault="00057C2C" w:rsidP="00057C2C">
            <w:pPr>
              <w:pStyle w:val="Code"/>
            </w:pPr>
            <w:r w:rsidRPr="00903DBA">
              <w:t xml:space="preserve">1. </w:t>
            </w:r>
            <w:r w:rsidRPr="00057C2C">
              <w:rPr>
                <w:i/>
                <w:iCs/>
              </w:rPr>
              <w:t>removed</w:t>
            </w:r>
          </w:p>
          <w:p w14:paraId="6F6FC84C" w14:textId="77777777" w:rsidR="00057C2C" w:rsidRPr="00903DBA" w:rsidRDefault="00057C2C" w:rsidP="00057C2C">
            <w:pPr>
              <w:pStyle w:val="Code"/>
            </w:pPr>
            <w:r w:rsidRPr="00903DBA">
              <w:t xml:space="preserve">2. </w:t>
            </w:r>
            <w:r>
              <w:t>a = 1</w:t>
            </w:r>
          </w:p>
          <w:p w14:paraId="2E64110F" w14:textId="1C3A182B" w:rsidR="00057C2C" w:rsidRPr="00903DBA" w:rsidRDefault="00057C2C" w:rsidP="00057C2C">
            <w:pPr>
              <w:pStyle w:val="Code"/>
            </w:pPr>
            <w:r w:rsidRPr="00903DBA">
              <w:t xml:space="preserve">3. </w:t>
            </w:r>
            <w:r w:rsidR="00AA6AC6">
              <w:rPr>
                <w:i/>
                <w:iCs/>
              </w:rPr>
              <w:t>removed</w:t>
            </w:r>
          </w:p>
          <w:p w14:paraId="4FEF3341" w14:textId="734945F4" w:rsidR="00057C2C" w:rsidRPr="00903DBA" w:rsidRDefault="00057C2C" w:rsidP="00057C2C">
            <w:pPr>
              <w:pStyle w:val="Code"/>
            </w:pPr>
            <w:r w:rsidRPr="00903DBA">
              <w:t xml:space="preserve">4. </w:t>
            </w:r>
            <w:r w:rsidR="00AA6AC6" w:rsidRPr="00AA6AC6">
              <w:rPr>
                <w:i/>
                <w:iCs/>
              </w:rPr>
              <w:t>removed</w:t>
            </w:r>
          </w:p>
          <w:p w14:paraId="268E3768" w14:textId="77777777" w:rsidR="00057C2C" w:rsidRPr="00903DBA" w:rsidRDefault="00057C2C" w:rsidP="00057C2C">
            <w:pPr>
              <w:pStyle w:val="Code"/>
            </w:pPr>
            <w:r w:rsidRPr="00903DBA">
              <w:t xml:space="preserve">5. </w:t>
            </w:r>
            <w:r>
              <w:t>...</w:t>
            </w:r>
          </w:p>
          <w:p w14:paraId="5D21746E" w14:textId="38F04EBF" w:rsidR="001C210C" w:rsidRPr="00903DBA" w:rsidRDefault="00057C2C" w:rsidP="00057C2C">
            <w:r w:rsidRPr="00903DBA">
              <w:t>(b) After</w:t>
            </w:r>
            <w:r>
              <w:t xml:space="preserve"> optimization</w:t>
            </w:r>
          </w:p>
        </w:tc>
      </w:tr>
    </w:tbl>
    <w:p w14:paraId="3E9D46D2" w14:textId="77777777" w:rsidR="00275A17" w:rsidRPr="00903DBA" w:rsidRDefault="00275A17" w:rsidP="00275A17">
      <w:pPr>
        <w:pStyle w:val="Code"/>
        <w:rPr>
          <w:highlight w:val="white"/>
        </w:rPr>
      </w:pPr>
      <w:r w:rsidRPr="00903DBA">
        <w:rPr>
          <w:highlight w:val="white"/>
        </w:rPr>
        <w:t xml:space="preserve">    private void ClearUnreachableCode() {</w:t>
      </w:r>
    </w:p>
    <w:p w14:paraId="32B2AA2D" w14:textId="77777777" w:rsidR="00275A17" w:rsidRPr="00903DBA" w:rsidRDefault="00275A17" w:rsidP="00275A17">
      <w:pPr>
        <w:pStyle w:val="Code"/>
        <w:rPr>
          <w:highlight w:val="white"/>
        </w:rPr>
      </w:pPr>
      <w:r w:rsidRPr="00903DBA">
        <w:rPr>
          <w:highlight w:val="white"/>
        </w:rPr>
        <w:t xml:space="preserve">      ISet&lt;MiddleCode&gt; visitedSet = new HashSet&lt;MiddleCode&gt;();</w:t>
      </w:r>
    </w:p>
    <w:p w14:paraId="0B37498E" w14:textId="77777777" w:rsidR="00275A17" w:rsidRPr="00903DBA" w:rsidRDefault="00275A17" w:rsidP="00275A17">
      <w:pPr>
        <w:pStyle w:val="Code"/>
        <w:rPr>
          <w:highlight w:val="white"/>
        </w:rPr>
      </w:pPr>
      <w:r w:rsidRPr="00903DBA">
        <w:rPr>
          <w:highlight w:val="white"/>
        </w:rPr>
        <w:t xml:space="preserve">      SearchReachableCode(0, visitedSet);</w:t>
      </w:r>
    </w:p>
    <w:p w14:paraId="630D91D1" w14:textId="77777777" w:rsidR="00275A17" w:rsidRPr="00903DBA" w:rsidRDefault="00275A17" w:rsidP="00275A17">
      <w:pPr>
        <w:pStyle w:val="Code"/>
        <w:rPr>
          <w:highlight w:val="white"/>
        </w:rPr>
      </w:pPr>
    </w:p>
    <w:p w14:paraId="1A9FF8D6" w14:textId="77777777" w:rsidR="00275A17" w:rsidRPr="00903DBA" w:rsidRDefault="00275A17" w:rsidP="00275A17">
      <w:pPr>
        <w:pStyle w:val="Code"/>
        <w:rPr>
          <w:highlight w:val="white"/>
        </w:rPr>
      </w:pPr>
      <w:r w:rsidRPr="00903DBA">
        <w:rPr>
          <w:highlight w:val="white"/>
        </w:rPr>
        <w:t xml:space="preserve">      for (int index = 0; index &lt; (m_middleCodeList.Count - 1); ++index) {</w:t>
      </w:r>
    </w:p>
    <w:p w14:paraId="0619F187"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2C537BF8" w14:textId="77777777" w:rsidR="00275A17" w:rsidRPr="00903DBA" w:rsidRDefault="00275A17" w:rsidP="00275A17">
      <w:pPr>
        <w:pStyle w:val="Code"/>
        <w:rPr>
          <w:highlight w:val="white"/>
        </w:rPr>
      </w:pPr>
      <w:r w:rsidRPr="00903DBA">
        <w:rPr>
          <w:highlight w:val="white"/>
        </w:rPr>
        <w:t xml:space="preserve">        if (!visitedSet.Contains(middleCode)) {</w:t>
      </w:r>
    </w:p>
    <w:p w14:paraId="19C7AE37" w14:textId="77777777" w:rsidR="00275A17" w:rsidRPr="00903DBA" w:rsidRDefault="00275A17" w:rsidP="00275A17">
      <w:pPr>
        <w:pStyle w:val="Code"/>
        <w:rPr>
          <w:highlight w:val="white"/>
        </w:rPr>
      </w:pPr>
      <w:r w:rsidRPr="00903DBA">
        <w:rPr>
          <w:highlight w:val="white"/>
        </w:rPr>
        <w:t xml:space="preserve">          m_middleCodeList[index].Clear();</w:t>
      </w:r>
    </w:p>
    <w:p w14:paraId="1C7334A5" w14:textId="77777777" w:rsidR="00275A17" w:rsidRPr="00903DBA" w:rsidRDefault="00275A17" w:rsidP="00275A17">
      <w:pPr>
        <w:pStyle w:val="Code"/>
        <w:rPr>
          <w:highlight w:val="white"/>
        </w:rPr>
      </w:pPr>
      <w:r w:rsidRPr="00903DBA">
        <w:rPr>
          <w:highlight w:val="white"/>
        </w:rPr>
        <w:t xml:space="preserve">          m_update = true;</w:t>
      </w:r>
    </w:p>
    <w:p w14:paraId="0AB76E6B" w14:textId="77777777" w:rsidR="00275A17" w:rsidRPr="00903DBA" w:rsidRDefault="00275A17" w:rsidP="00275A17">
      <w:pPr>
        <w:pStyle w:val="Code"/>
        <w:rPr>
          <w:highlight w:val="white"/>
        </w:rPr>
      </w:pPr>
      <w:r w:rsidRPr="00903DBA">
        <w:rPr>
          <w:highlight w:val="white"/>
        </w:rPr>
        <w:t xml:space="preserve">        }</w:t>
      </w:r>
    </w:p>
    <w:p w14:paraId="3A13B57F" w14:textId="77777777" w:rsidR="00275A17" w:rsidRPr="00903DBA" w:rsidRDefault="00275A17" w:rsidP="00275A17">
      <w:pPr>
        <w:pStyle w:val="Code"/>
        <w:rPr>
          <w:highlight w:val="white"/>
        </w:rPr>
      </w:pPr>
      <w:r w:rsidRPr="00903DBA">
        <w:rPr>
          <w:highlight w:val="white"/>
        </w:rPr>
        <w:t xml:space="preserve">      }</w:t>
      </w:r>
    </w:p>
    <w:p w14:paraId="21268C93" w14:textId="77777777" w:rsidR="00275A17" w:rsidRPr="00903DBA" w:rsidRDefault="00275A17" w:rsidP="00275A17">
      <w:pPr>
        <w:pStyle w:val="Code"/>
        <w:rPr>
          <w:highlight w:val="white"/>
        </w:rPr>
      </w:pPr>
      <w:r w:rsidRPr="00903DBA">
        <w:rPr>
          <w:highlight w:val="white"/>
        </w:rPr>
        <w:t xml:space="preserve">    }</w:t>
      </w:r>
    </w:p>
    <w:p w14:paraId="5EEBA929" w14:textId="77777777" w:rsidR="00275A17" w:rsidRPr="00903DBA" w:rsidRDefault="00275A17" w:rsidP="00275A17">
      <w:pPr>
        <w:pStyle w:val="Code"/>
        <w:rPr>
          <w:highlight w:val="white"/>
        </w:rPr>
      </w:pPr>
      <w:r w:rsidRPr="00903DBA">
        <w:rPr>
          <w:highlight w:val="white"/>
        </w:rPr>
        <w:t xml:space="preserve">    </w:t>
      </w:r>
    </w:p>
    <w:p w14:paraId="11C567DC" w14:textId="77777777" w:rsidR="00275A17" w:rsidRPr="00903DBA" w:rsidRDefault="00275A17" w:rsidP="00275A17">
      <w:pPr>
        <w:pStyle w:val="Code"/>
        <w:rPr>
          <w:highlight w:val="white"/>
        </w:rPr>
      </w:pPr>
      <w:r w:rsidRPr="00903DBA">
        <w:rPr>
          <w:highlight w:val="white"/>
        </w:rPr>
        <w:t xml:space="preserve">    private void SearchReachableCode(int index, ISet&lt;MiddleCode&gt; visitedSet) {</w:t>
      </w:r>
    </w:p>
    <w:p w14:paraId="5D2E0DDB" w14:textId="77777777" w:rsidR="00275A17" w:rsidRPr="00903DBA" w:rsidRDefault="00275A17" w:rsidP="00275A17">
      <w:pPr>
        <w:pStyle w:val="Code"/>
        <w:rPr>
          <w:highlight w:val="white"/>
        </w:rPr>
      </w:pPr>
      <w:r w:rsidRPr="00903DBA">
        <w:rPr>
          <w:highlight w:val="white"/>
        </w:rPr>
        <w:t xml:space="preserve">      for (; index &lt; m_middleCodeList.Count; ++index) {</w:t>
      </w:r>
    </w:p>
    <w:p w14:paraId="4AD66778"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1E4C496D" w14:textId="77777777" w:rsidR="00275A17" w:rsidRPr="00903DBA" w:rsidRDefault="00275A17" w:rsidP="00275A17">
      <w:pPr>
        <w:pStyle w:val="Code"/>
        <w:rPr>
          <w:highlight w:val="white"/>
        </w:rPr>
      </w:pPr>
    </w:p>
    <w:p w14:paraId="6FA9A479" w14:textId="77777777" w:rsidR="00275A17" w:rsidRPr="00903DBA" w:rsidRDefault="00275A17" w:rsidP="00275A17">
      <w:pPr>
        <w:pStyle w:val="Code"/>
        <w:rPr>
          <w:highlight w:val="white"/>
        </w:rPr>
      </w:pPr>
      <w:r w:rsidRPr="00903DBA">
        <w:rPr>
          <w:highlight w:val="white"/>
        </w:rPr>
        <w:t xml:space="preserve">        if (visitedSet.Contains(middleCode)) {</w:t>
      </w:r>
    </w:p>
    <w:p w14:paraId="5A17B9E8" w14:textId="77777777" w:rsidR="00275A17" w:rsidRPr="00903DBA" w:rsidRDefault="00275A17" w:rsidP="00275A17">
      <w:pPr>
        <w:pStyle w:val="Code"/>
        <w:rPr>
          <w:highlight w:val="white"/>
        </w:rPr>
      </w:pPr>
      <w:r w:rsidRPr="00903DBA">
        <w:rPr>
          <w:highlight w:val="white"/>
        </w:rPr>
        <w:t xml:space="preserve">          return;</w:t>
      </w:r>
    </w:p>
    <w:p w14:paraId="5B43CE2C" w14:textId="77777777" w:rsidR="00275A17" w:rsidRPr="00903DBA" w:rsidRDefault="00275A17" w:rsidP="00275A17">
      <w:pPr>
        <w:pStyle w:val="Code"/>
        <w:rPr>
          <w:highlight w:val="white"/>
        </w:rPr>
      </w:pPr>
      <w:r w:rsidRPr="00903DBA">
        <w:rPr>
          <w:highlight w:val="white"/>
        </w:rPr>
        <w:t xml:space="preserve">        }</w:t>
      </w:r>
    </w:p>
    <w:p w14:paraId="53496678" w14:textId="77777777" w:rsidR="00275A17" w:rsidRPr="00903DBA" w:rsidRDefault="00275A17" w:rsidP="00275A17">
      <w:pPr>
        <w:pStyle w:val="Code"/>
        <w:rPr>
          <w:highlight w:val="white"/>
        </w:rPr>
      </w:pPr>
    </w:p>
    <w:p w14:paraId="41ECE66E" w14:textId="77777777" w:rsidR="00275A17" w:rsidRPr="00903DBA" w:rsidRDefault="00275A17" w:rsidP="00275A17">
      <w:pPr>
        <w:pStyle w:val="Code"/>
        <w:rPr>
          <w:highlight w:val="white"/>
        </w:rPr>
      </w:pPr>
      <w:r w:rsidRPr="00903DBA">
        <w:rPr>
          <w:highlight w:val="white"/>
        </w:rPr>
        <w:t xml:space="preserve">        visitedSet.Add(middleCode);</w:t>
      </w:r>
    </w:p>
    <w:p w14:paraId="3850E5D3" w14:textId="77777777" w:rsidR="00275A17" w:rsidRPr="00903DBA" w:rsidRDefault="00275A17" w:rsidP="00275A17">
      <w:pPr>
        <w:pStyle w:val="Code"/>
        <w:rPr>
          <w:highlight w:val="white"/>
        </w:rPr>
      </w:pPr>
    </w:p>
    <w:p w14:paraId="128D9DA8" w14:textId="77777777" w:rsidR="00275A17" w:rsidRPr="00903DBA" w:rsidRDefault="00275A17" w:rsidP="00275A17">
      <w:pPr>
        <w:pStyle w:val="Code"/>
        <w:rPr>
          <w:highlight w:val="white"/>
        </w:rPr>
      </w:pPr>
      <w:r w:rsidRPr="00903DBA">
        <w:rPr>
          <w:highlight w:val="white"/>
        </w:rPr>
        <w:t xml:space="preserve">        if (middleCode.IsRelation() || middleCode.IsCarry()) {</w:t>
      </w:r>
    </w:p>
    <w:p w14:paraId="5DE5ECE1" w14:textId="77777777" w:rsidR="00275A17" w:rsidRPr="00903DBA" w:rsidRDefault="00275A17" w:rsidP="00275A17">
      <w:pPr>
        <w:pStyle w:val="Code"/>
        <w:rPr>
          <w:highlight w:val="white"/>
        </w:rPr>
      </w:pPr>
      <w:r w:rsidRPr="00903DBA">
        <w:rPr>
          <w:highlight w:val="white"/>
        </w:rPr>
        <w:t xml:space="preserve">          int target = (int) middleCode[0];</w:t>
      </w:r>
    </w:p>
    <w:p w14:paraId="58BD4C14" w14:textId="77777777" w:rsidR="00275A17" w:rsidRPr="00903DBA" w:rsidRDefault="00275A17" w:rsidP="00275A17">
      <w:pPr>
        <w:pStyle w:val="Code"/>
        <w:rPr>
          <w:highlight w:val="white"/>
        </w:rPr>
      </w:pPr>
      <w:r w:rsidRPr="00903DBA">
        <w:rPr>
          <w:highlight w:val="white"/>
        </w:rPr>
        <w:t xml:space="preserve">          SearchReachableCode(target, visitedSet);</w:t>
      </w:r>
    </w:p>
    <w:p w14:paraId="711C7B05" w14:textId="77777777" w:rsidR="00275A17" w:rsidRPr="00903DBA" w:rsidRDefault="00275A17" w:rsidP="00275A17">
      <w:pPr>
        <w:pStyle w:val="Code"/>
        <w:rPr>
          <w:highlight w:val="white"/>
        </w:rPr>
      </w:pPr>
      <w:r w:rsidRPr="00903DBA">
        <w:rPr>
          <w:highlight w:val="white"/>
        </w:rPr>
        <w:t xml:space="preserve">        }</w:t>
      </w:r>
    </w:p>
    <w:p w14:paraId="6CA87443" w14:textId="77777777" w:rsidR="00275A17" w:rsidRPr="00903DBA" w:rsidRDefault="00275A17" w:rsidP="00275A17">
      <w:pPr>
        <w:pStyle w:val="Code"/>
        <w:rPr>
          <w:highlight w:val="white"/>
        </w:rPr>
      </w:pPr>
      <w:r w:rsidRPr="00903DBA">
        <w:rPr>
          <w:highlight w:val="white"/>
        </w:rPr>
        <w:t xml:space="preserve">        else if (middleCode.IsGoto()) {</w:t>
      </w:r>
    </w:p>
    <w:p w14:paraId="15811B83" w14:textId="77777777" w:rsidR="00275A17" w:rsidRPr="00903DBA" w:rsidRDefault="00275A17" w:rsidP="00275A17">
      <w:pPr>
        <w:pStyle w:val="Code"/>
        <w:rPr>
          <w:highlight w:val="white"/>
        </w:rPr>
      </w:pPr>
      <w:r w:rsidRPr="00903DBA">
        <w:rPr>
          <w:highlight w:val="white"/>
        </w:rPr>
        <w:t xml:space="preserve">          int target = (int) middleCode[0];</w:t>
      </w:r>
    </w:p>
    <w:p w14:paraId="15093D18" w14:textId="77777777" w:rsidR="00275A17" w:rsidRPr="00903DBA" w:rsidRDefault="00275A17" w:rsidP="00275A17">
      <w:pPr>
        <w:pStyle w:val="Code"/>
        <w:rPr>
          <w:highlight w:val="white"/>
        </w:rPr>
      </w:pPr>
      <w:r w:rsidRPr="00903DBA">
        <w:rPr>
          <w:highlight w:val="white"/>
        </w:rPr>
        <w:t xml:space="preserve">          SearchReachableCode(target, visitedSet);</w:t>
      </w:r>
    </w:p>
    <w:p w14:paraId="1E7986A8" w14:textId="77777777" w:rsidR="00275A17" w:rsidRPr="00903DBA" w:rsidRDefault="00275A17" w:rsidP="00275A17">
      <w:pPr>
        <w:pStyle w:val="Code"/>
        <w:rPr>
          <w:highlight w:val="white"/>
        </w:rPr>
      </w:pPr>
      <w:r w:rsidRPr="00903DBA">
        <w:rPr>
          <w:highlight w:val="white"/>
        </w:rPr>
        <w:t xml:space="preserve">          return;</w:t>
      </w:r>
    </w:p>
    <w:p w14:paraId="372F92B4" w14:textId="77777777" w:rsidR="00275A17" w:rsidRPr="00903DBA" w:rsidRDefault="00275A17" w:rsidP="00275A17">
      <w:pPr>
        <w:pStyle w:val="Code"/>
        <w:rPr>
          <w:highlight w:val="white"/>
        </w:rPr>
      </w:pPr>
      <w:r w:rsidRPr="00903DBA">
        <w:rPr>
          <w:highlight w:val="white"/>
        </w:rPr>
        <w:t xml:space="preserve">        }</w:t>
      </w:r>
    </w:p>
    <w:p w14:paraId="42C694D2" w14:textId="7C8EBF69" w:rsidR="00275A17" w:rsidRPr="00903DBA" w:rsidRDefault="00275A17" w:rsidP="00325AD9">
      <w:pPr>
        <w:pStyle w:val="Code"/>
        <w:rPr>
          <w:highlight w:val="white"/>
        </w:rPr>
      </w:pPr>
      <w:r w:rsidRPr="00903DBA">
        <w:rPr>
          <w:highlight w:val="white"/>
        </w:rPr>
        <w:t xml:space="preserve">        else if (middleCode.Operator == MiddleOperator.Return) {</w:t>
      </w:r>
    </w:p>
    <w:p w14:paraId="1F38CC20" w14:textId="77777777" w:rsidR="00300E42" w:rsidRPr="00903DBA" w:rsidRDefault="00300E42" w:rsidP="00300E42">
      <w:pPr>
        <w:pStyle w:val="Code"/>
        <w:rPr>
          <w:highlight w:val="white"/>
        </w:rPr>
      </w:pPr>
      <w:r w:rsidRPr="00903DBA">
        <w:rPr>
          <w:highlight w:val="white"/>
        </w:rPr>
        <w:t xml:space="preserve">          if (m_middleCodeList[index + 1].Operator == MiddleOperator.Exit) {</w:t>
      </w:r>
    </w:p>
    <w:p w14:paraId="60FB97A7" w14:textId="77777777" w:rsidR="00300E42" w:rsidRPr="00903DBA" w:rsidRDefault="00300E42" w:rsidP="00300E42">
      <w:pPr>
        <w:pStyle w:val="Code"/>
        <w:rPr>
          <w:highlight w:val="white"/>
        </w:rPr>
      </w:pPr>
      <w:r w:rsidRPr="00903DBA">
        <w:rPr>
          <w:highlight w:val="white"/>
        </w:rPr>
        <w:t xml:space="preserve">            visitedSet.Add(m_middleCodeList[index + 1]);</w:t>
      </w:r>
    </w:p>
    <w:p w14:paraId="2EF5CC11" w14:textId="77777777" w:rsidR="00300E42" w:rsidRPr="00903DBA" w:rsidRDefault="00300E42" w:rsidP="00300E42">
      <w:pPr>
        <w:pStyle w:val="Code"/>
        <w:rPr>
          <w:highlight w:val="white"/>
        </w:rPr>
      </w:pPr>
      <w:r w:rsidRPr="00903DBA">
        <w:rPr>
          <w:highlight w:val="white"/>
        </w:rPr>
        <w:t xml:space="preserve">          }</w:t>
      </w:r>
    </w:p>
    <w:p w14:paraId="26A27F52" w14:textId="77777777" w:rsidR="00300E42" w:rsidRPr="00903DBA" w:rsidRDefault="00300E42" w:rsidP="00300E42">
      <w:pPr>
        <w:pStyle w:val="Code"/>
        <w:rPr>
          <w:highlight w:val="white"/>
        </w:rPr>
      </w:pPr>
    </w:p>
    <w:p w14:paraId="57481F7E" w14:textId="77777777" w:rsidR="00275A17" w:rsidRPr="00903DBA" w:rsidRDefault="00275A17" w:rsidP="00275A17">
      <w:pPr>
        <w:pStyle w:val="Code"/>
        <w:rPr>
          <w:highlight w:val="white"/>
        </w:rPr>
      </w:pPr>
      <w:r w:rsidRPr="00903DBA">
        <w:rPr>
          <w:highlight w:val="white"/>
        </w:rPr>
        <w:t xml:space="preserve">          return;</w:t>
      </w:r>
    </w:p>
    <w:p w14:paraId="04ED1180" w14:textId="77777777" w:rsidR="00275A17" w:rsidRPr="00903DBA" w:rsidRDefault="00275A17" w:rsidP="00275A17">
      <w:pPr>
        <w:pStyle w:val="Code"/>
        <w:rPr>
          <w:highlight w:val="white"/>
        </w:rPr>
      </w:pPr>
      <w:r w:rsidRPr="00903DBA">
        <w:rPr>
          <w:highlight w:val="white"/>
        </w:rPr>
        <w:lastRenderedPageBreak/>
        <w:t xml:space="preserve">        }</w:t>
      </w:r>
    </w:p>
    <w:p w14:paraId="15C4FE1F" w14:textId="77777777" w:rsidR="00275A17" w:rsidRPr="00903DBA" w:rsidRDefault="00275A17" w:rsidP="00275A17">
      <w:pPr>
        <w:pStyle w:val="Code"/>
        <w:rPr>
          <w:highlight w:val="white"/>
        </w:rPr>
      </w:pPr>
      <w:r w:rsidRPr="00903DBA">
        <w:rPr>
          <w:highlight w:val="white"/>
        </w:rPr>
        <w:t xml:space="preserve">        else if (middleCode.Operator == MiddleOperator.FunctionEnd) {</w:t>
      </w:r>
    </w:p>
    <w:p w14:paraId="41559B97" w14:textId="77777777" w:rsidR="00275A17" w:rsidRPr="00903DBA" w:rsidRDefault="00275A17" w:rsidP="00275A17">
      <w:pPr>
        <w:pStyle w:val="Code"/>
        <w:rPr>
          <w:highlight w:val="white"/>
        </w:rPr>
      </w:pPr>
      <w:r w:rsidRPr="00903DBA">
        <w:rPr>
          <w:highlight w:val="white"/>
        </w:rPr>
        <w:t xml:space="preserve">          Symbol funcSymbol = (Symbol) middleCode[0];</w:t>
      </w:r>
    </w:p>
    <w:p w14:paraId="0C3ECFC4" w14:textId="3E455478" w:rsidR="00275A17" w:rsidRPr="00903DBA" w:rsidRDefault="00275A17" w:rsidP="00275A17">
      <w:pPr>
        <w:pStyle w:val="Code"/>
        <w:rPr>
          <w:highlight w:val="white"/>
        </w:rPr>
      </w:pPr>
      <w:r w:rsidRPr="00903DBA">
        <w:rPr>
          <w:highlight w:val="white"/>
        </w:rPr>
        <w:t xml:space="preserve">          </w:t>
      </w:r>
      <w:r w:rsidR="0056352A">
        <w:rPr>
          <w:highlight w:val="white"/>
        </w:rPr>
        <w:t>Error.Check</w:t>
      </w:r>
      <w:r w:rsidRPr="00903DBA">
        <w:rPr>
          <w:highlight w:val="white"/>
        </w:rPr>
        <w:t>(funcSymbol.Type.ReturnType.IsVoid(),</w:t>
      </w:r>
    </w:p>
    <w:p w14:paraId="60B558DC" w14:textId="77777777" w:rsidR="00275A17" w:rsidRPr="00903DBA" w:rsidRDefault="00275A17" w:rsidP="00275A17">
      <w:pPr>
        <w:pStyle w:val="Code"/>
        <w:rPr>
          <w:highlight w:val="white"/>
        </w:rPr>
      </w:pPr>
      <w:r w:rsidRPr="00903DBA">
        <w:rPr>
          <w:highlight w:val="white"/>
        </w:rPr>
        <w:t xml:space="preserve">                       funcSymbol.Name,</w:t>
      </w:r>
    </w:p>
    <w:p w14:paraId="281ED4C7" w14:textId="77777777" w:rsidR="00275A17" w:rsidRPr="00903DBA" w:rsidRDefault="00275A17" w:rsidP="00275A17">
      <w:pPr>
        <w:pStyle w:val="Code"/>
        <w:rPr>
          <w:highlight w:val="white"/>
        </w:rPr>
      </w:pPr>
      <w:r w:rsidRPr="00903DBA">
        <w:rPr>
          <w:highlight w:val="white"/>
        </w:rPr>
        <w:t xml:space="preserve">                       Message.Reached_the_end_of_a_non__void_function);</w:t>
      </w:r>
    </w:p>
    <w:p w14:paraId="41D59C80" w14:textId="77777777" w:rsidR="00275A17" w:rsidRPr="00903DBA" w:rsidRDefault="00275A17" w:rsidP="00275A17">
      <w:pPr>
        <w:pStyle w:val="Code"/>
        <w:rPr>
          <w:highlight w:val="white"/>
        </w:rPr>
      </w:pPr>
      <w:r w:rsidRPr="00903DBA">
        <w:rPr>
          <w:highlight w:val="white"/>
        </w:rPr>
        <w:t xml:space="preserve">          return;</w:t>
      </w:r>
    </w:p>
    <w:p w14:paraId="3AE1BBE8" w14:textId="77777777" w:rsidR="00275A17" w:rsidRPr="00903DBA" w:rsidRDefault="00275A17" w:rsidP="00275A17">
      <w:pPr>
        <w:pStyle w:val="Code"/>
        <w:rPr>
          <w:highlight w:val="white"/>
        </w:rPr>
      </w:pPr>
      <w:r w:rsidRPr="00903DBA">
        <w:rPr>
          <w:highlight w:val="white"/>
        </w:rPr>
        <w:t xml:space="preserve">        }</w:t>
      </w:r>
    </w:p>
    <w:p w14:paraId="00F29238" w14:textId="77777777" w:rsidR="00275A17" w:rsidRPr="00903DBA" w:rsidRDefault="00275A17" w:rsidP="00275A17">
      <w:pPr>
        <w:pStyle w:val="Code"/>
        <w:rPr>
          <w:highlight w:val="white"/>
        </w:rPr>
      </w:pPr>
      <w:r w:rsidRPr="00903DBA">
        <w:rPr>
          <w:highlight w:val="white"/>
        </w:rPr>
        <w:t xml:space="preserve">      }</w:t>
      </w:r>
    </w:p>
    <w:p w14:paraId="74E02723" w14:textId="64F484FC" w:rsidR="00275A17" w:rsidRPr="00903DBA" w:rsidRDefault="00275A17" w:rsidP="00275A17">
      <w:pPr>
        <w:pStyle w:val="Code"/>
        <w:rPr>
          <w:highlight w:val="white"/>
        </w:rPr>
      </w:pPr>
      <w:r w:rsidRPr="00903DBA">
        <w:rPr>
          <w:highlight w:val="white"/>
        </w:rPr>
        <w:t xml:space="preserve">    }</w:t>
      </w:r>
    </w:p>
    <w:p w14:paraId="139EA3AC" w14:textId="77777777" w:rsidR="00D720CF" w:rsidRPr="00903DBA" w:rsidRDefault="00D720CF" w:rsidP="00275A17">
      <w:pPr>
        <w:pStyle w:val="Code"/>
        <w:rPr>
          <w:highlight w:val="white"/>
        </w:rPr>
      </w:pPr>
    </w:p>
    <w:p w14:paraId="27DBBDDF" w14:textId="5911400E" w:rsidR="00E33CCC" w:rsidRPr="00903DBA" w:rsidRDefault="00CC1DF4" w:rsidP="0060539D">
      <w:pPr>
        <w:pStyle w:val="Heading3"/>
        <w:numPr>
          <w:ilvl w:val="2"/>
          <w:numId w:val="128"/>
        </w:numPr>
      </w:pPr>
      <w:r>
        <w:t>&lt;h3&gt;</w:t>
      </w:r>
      <w:bookmarkStart w:id="520" w:name="_Toc93320569"/>
      <w:r w:rsidRPr="00903DBA">
        <w:t>Remove Push-Pop Chains</w:t>
      </w:r>
      <w:bookmarkEnd w:id="520"/>
      <w:r>
        <w:t>&lt;/h3&gt;</w:t>
      </w:r>
    </w:p>
    <w:p w14:paraId="340FD427" w14:textId="77777777" w:rsidR="00E33CCC" w:rsidRPr="00903DBA" w:rsidRDefault="00E33CCC" w:rsidP="00E33CCC">
      <w:r w:rsidRPr="00903DBA">
        <w:t>Sometimes there may be a push followed by a pop of the same symbol, or no symbol at all, which in meaningless and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22361FAC" w14:textId="77777777" w:rsidTr="00E33CCC">
        <w:tc>
          <w:tcPr>
            <w:tcW w:w="3116" w:type="dxa"/>
          </w:tcPr>
          <w:p w14:paraId="5E4AA239" w14:textId="77777777" w:rsidR="00E33CCC" w:rsidRPr="00903DBA" w:rsidRDefault="00E33CCC" w:rsidP="00E33CCC">
            <w:pPr>
              <w:pStyle w:val="Code"/>
            </w:pPr>
            <w:r w:rsidRPr="00903DBA">
              <w:t>1. push x</w:t>
            </w:r>
          </w:p>
          <w:p w14:paraId="703E5E8A" w14:textId="77777777" w:rsidR="00E33CCC" w:rsidRPr="00903DBA" w:rsidRDefault="00E33CCC" w:rsidP="00E33CCC">
            <w:pPr>
              <w:pStyle w:val="Code"/>
            </w:pPr>
            <w:r w:rsidRPr="00903DBA">
              <w:t>2. pop x</w:t>
            </w:r>
          </w:p>
          <w:p w14:paraId="23BDBB50" w14:textId="77777777" w:rsidR="00E33CCC" w:rsidRPr="00903DBA" w:rsidRDefault="00E33CCC" w:rsidP="00E33CCC">
            <w:pPr>
              <w:pStyle w:val="Code"/>
            </w:pPr>
          </w:p>
          <w:p w14:paraId="40C7A42F" w14:textId="77777777" w:rsidR="00E33CCC" w:rsidRPr="00903DBA" w:rsidRDefault="00E33CCC" w:rsidP="00E33CCC">
            <w:pPr>
              <w:pStyle w:val="Code"/>
            </w:pPr>
            <w:r w:rsidRPr="00903DBA">
              <w:t>1. push x</w:t>
            </w:r>
          </w:p>
          <w:p w14:paraId="45F27AC9" w14:textId="77777777" w:rsidR="00E33CCC" w:rsidRPr="00903DBA" w:rsidRDefault="00E33CCC" w:rsidP="00E33CCC">
            <w:pPr>
              <w:pStyle w:val="Code"/>
            </w:pPr>
            <w:r w:rsidRPr="00903DBA">
              <w:t>2. pop</w:t>
            </w:r>
          </w:p>
        </w:tc>
        <w:tc>
          <w:tcPr>
            <w:tcW w:w="3117" w:type="dxa"/>
          </w:tcPr>
          <w:p w14:paraId="025D5773" w14:textId="77777777" w:rsidR="00E33CCC" w:rsidRPr="00903DBA" w:rsidRDefault="00E33CCC" w:rsidP="00E33CCC">
            <w:pPr>
              <w:pStyle w:val="Code"/>
            </w:pPr>
            <w:r w:rsidRPr="00903DBA">
              <w:t xml:space="preserve">1. </w:t>
            </w:r>
            <w:r w:rsidRPr="00903DBA">
              <w:rPr>
                <w:i/>
                <w:iCs/>
              </w:rPr>
              <w:t>removed</w:t>
            </w:r>
          </w:p>
          <w:p w14:paraId="51F095DE" w14:textId="77777777" w:rsidR="00E33CCC" w:rsidRPr="00903DBA" w:rsidRDefault="00E33CCC" w:rsidP="00E33CCC">
            <w:pPr>
              <w:pStyle w:val="Code"/>
              <w:rPr>
                <w:i/>
                <w:iCs/>
              </w:rPr>
            </w:pPr>
            <w:r w:rsidRPr="00903DBA">
              <w:t xml:space="preserve">2. </w:t>
            </w:r>
            <w:r w:rsidRPr="00903DBA">
              <w:rPr>
                <w:i/>
                <w:iCs/>
              </w:rPr>
              <w:t>removed</w:t>
            </w:r>
          </w:p>
          <w:p w14:paraId="15B23D3F" w14:textId="77777777" w:rsidR="00E33CCC" w:rsidRPr="00903DBA" w:rsidRDefault="00E33CCC" w:rsidP="00E33CCC">
            <w:pPr>
              <w:pStyle w:val="Code"/>
              <w:rPr>
                <w:i/>
                <w:iCs/>
              </w:rPr>
            </w:pPr>
          </w:p>
          <w:p w14:paraId="71E44AF6" w14:textId="77777777" w:rsidR="00E33CCC" w:rsidRPr="00903DBA" w:rsidRDefault="00E33CCC" w:rsidP="00E33CCC">
            <w:pPr>
              <w:pStyle w:val="Code"/>
            </w:pPr>
            <w:r w:rsidRPr="00903DBA">
              <w:t xml:space="preserve">1. </w:t>
            </w:r>
            <w:r w:rsidRPr="00903DBA">
              <w:rPr>
                <w:i/>
                <w:iCs/>
              </w:rPr>
              <w:t>removed</w:t>
            </w:r>
          </w:p>
          <w:p w14:paraId="5E1CBE98" w14:textId="77777777" w:rsidR="00E33CCC" w:rsidRPr="00903DBA" w:rsidRDefault="00E33CCC" w:rsidP="00E33CCC">
            <w:pPr>
              <w:pStyle w:val="Code"/>
            </w:pPr>
            <w:r w:rsidRPr="00903DBA">
              <w:t xml:space="preserve">2. </w:t>
            </w:r>
            <w:r w:rsidRPr="00903DBA">
              <w:rPr>
                <w:i/>
                <w:iCs/>
              </w:rPr>
              <w:t>removed</w:t>
            </w:r>
          </w:p>
        </w:tc>
        <w:tc>
          <w:tcPr>
            <w:tcW w:w="3117" w:type="dxa"/>
          </w:tcPr>
          <w:p w14:paraId="0FC8B78C" w14:textId="77777777" w:rsidR="00E33CCC" w:rsidRPr="00903DBA" w:rsidRDefault="00E33CCC" w:rsidP="00E33CCC">
            <w:pPr>
              <w:pStyle w:val="Code"/>
            </w:pPr>
          </w:p>
        </w:tc>
      </w:tr>
    </w:tbl>
    <w:p w14:paraId="1169CA9A" w14:textId="6D82CC77" w:rsidR="00E33CCC" w:rsidRPr="00903DBA" w:rsidRDefault="00E33CCC" w:rsidP="00E33CCC">
      <w:r w:rsidRPr="00903DBA">
        <w:t>However, we do not remove code where different symbols are pushed and popped</w:t>
      </w:r>
      <w:r w:rsidR="002E6CC2">
        <w:t>, since they represent  assignment</w:t>
      </w:r>
      <w:r w:rsidR="00B952B3">
        <w:t>s</w:t>
      </w:r>
      <w:r w:rsidR="002E6CC2">
        <w:t xml:space="preserve"> of floating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00EC1DB9" w14:textId="77777777" w:rsidTr="00E33CCC">
        <w:tc>
          <w:tcPr>
            <w:tcW w:w="3116" w:type="dxa"/>
          </w:tcPr>
          <w:p w14:paraId="228E2381" w14:textId="77777777" w:rsidR="00E33CCC" w:rsidRPr="00903DBA" w:rsidRDefault="00E33CCC" w:rsidP="00E33CCC">
            <w:pPr>
              <w:pStyle w:val="Code"/>
            </w:pPr>
            <w:r w:rsidRPr="00903DBA">
              <w:t>1. push x</w:t>
            </w:r>
          </w:p>
          <w:p w14:paraId="0A5B502C" w14:textId="77777777" w:rsidR="00E33CCC" w:rsidRPr="00903DBA" w:rsidRDefault="00E33CCC" w:rsidP="00E33CCC">
            <w:pPr>
              <w:pStyle w:val="Code"/>
            </w:pPr>
            <w:r w:rsidRPr="00903DBA">
              <w:t>2. pop y</w:t>
            </w:r>
          </w:p>
          <w:p w14:paraId="41F4D020" w14:textId="608285FE" w:rsidR="00765FE8" w:rsidRPr="00903DBA" w:rsidRDefault="00765FE8" w:rsidP="00E33CCC">
            <w:pPr>
              <w:pStyle w:val="Code"/>
            </w:pPr>
          </w:p>
        </w:tc>
        <w:tc>
          <w:tcPr>
            <w:tcW w:w="3117" w:type="dxa"/>
          </w:tcPr>
          <w:p w14:paraId="67E1214E" w14:textId="77777777" w:rsidR="00E33CCC" w:rsidRPr="00903DBA" w:rsidRDefault="00E33CCC" w:rsidP="00E33CCC">
            <w:pPr>
              <w:pStyle w:val="Code"/>
            </w:pPr>
          </w:p>
        </w:tc>
        <w:tc>
          <w:tcPr>
            <w:tcW w:w="3117" w:type="dxa"/>
          </w:tcPr>
          <w:p w14:paraId="42C7AAB1" w14:textId="77777777" w:rsidR="00E33CCC" w:rsidRPr="00903DBA" w:rsidRDefault="00E33CCC" w:rsidP="00E33CCC">
            <w:pPr>
              <w:pStyle w:val="Code"/>
            </w:pPr>
          </w:p>
        </w:tc>
      </w:tr>
    </w:tbl>
    <w:p w14:paraId="768769B4" w14:textId="77777777" w:rsidR="00765FE8" w:rsidRPr="00903DBA" w:rsidRDefault="00765FE8" w:rsidP="00765FE8">
      <w:pPr>
        <w:pStyle w:val="Code"/>
        <w:rPr>
          <w:highlight w:val="white"/>
        </w:rPr>
      </w:pPr>
      <w:r w:rsidRPr="00903DBA">
        <w:rPr>
          <w:highlight w:val="white"/>
        </w:rPr>
        <w:t xml:space="preserve">    public void RemovePushPop() {</w:t>
      </w:r>
    </w:p>
    <w:p w14:paraId="43EF1288" w14:textId="77777777" w:rsidR="00765FE8" w:rsidRPr="00903DBA" w:rsidRDefault="00765FE8" w:rsidP="00765FE8">
      <w:pPr>
        <w:pStyle w:val="Code"/>
        <w:rPr>
          <w:highlight w:val="white"/>
        </w:rPr>
      </w:pPr>
      <w:r w:rsidRPr="00903DBA">
        <w:rPr>
          <w:highlight w:val="white"/>
        </w:rPr>
        <w:t xml:space="preserve">      for (int index = 0; index &lt; (m_middleCodeList.Count - 1); ++index) {</w:t>
      </w:r>
    </w:p>
    <w:p w14:paraId="45A6B3DD" w14:textId="77777777" w:rsidR="00765FE8" w:rsidRPr="00903DBA" w:rsidRDefault="00765FE8" w:rsidP="00765FE8">
      <w:pPr>
        <w:pStyle w:val="Code"/>
        <w:rPr>
          <w:highlight w:val="white"/>
        </w:rPr>
      </w:pPr>
      <w:r w:rsidRPr="00903DBA">
        <w:rPr>
          <w:highlight w:val="white"/>
        </w:rPr>
        <w:t xml:space="preserve">        MiddleCode thisCode = m_middleCodeList[index],</w:t>
      </w:r>
    </w:p>
    <w:p w14:paraId="274EF190" w14:textId="77777777" w:rsidR="00765FE8" w:rsidRPr="00903DBA" w:rsidRDefault="00765FE8" w:rsidP="00765FE8">
      <w:pPr>
        <w:pStyle w:val="Code"/>
        <w:rPr>
          <w:highlight w:val="white"/>
        </w:rPr>
      </w:pPr>
      <w:r w:rsidRPr="00903DBA">
        <w:rPr>
          <w:highlight w:val="white"/>
        </w:rPr>
        <w:t xml:space="preserve">                   nextCode = m_middleCodeList[index + 1];</w:t>
      </w:r>
    </w:p>
    <w:p w14:paraId="427C1F0F" w14:textId="77777777" w:rsidR="009C7FD6" w:rsidRPr="009C7FD6" w:rsidRDefault="009C7FD6" w:rsidP="009C7FD6">
      <w:pPr>
        <w:pStyle w:val="Code"/>
        <w:rPr>
          <w:highlight w:val="white"/>
        </w:rPr>
      </w:pPr>
      <w:r w:rsidRPr="009C7FD6">
        <w:rPr>
          <w:highlight w:val="white"/>
        </w:rPr>
        <w:t xml:space="preserve">        if ((thisCode.Operator == MiddleOperator.PushFloat) &amp;&amp;</w:t>
      </w:r>
    </w:p>
    <w:p w14:paraId="2EC04A02" w14:textId="77777777" w:rsidR="009C7FD6" w:rsidRPr="009C7FD6" w:rsidRDefault="009C7FD6" w:rsidP="009C7FD6">
      <w:pPr>
        <w:pStyle w:val="Code"/>
        <w:rPr>
          <w:highlight w:val="white"/>
        </w:rPr>
      </w:pPr>
      <w:r w:rsidRPr="009C7FD6">
        <w:rPr>
          <w:highlight w:val="white"/>
        </w:rPr>
        <w:t xml:space="preserve">            ((nextCode.Operator == MiddleOperator.PopEmpty) ||</w:t>
      </w:r>
    </w:p>
    <w:p w14:paraId="21E3F41D" w14:textId="77777777" w:rsidR="009C7FD6" w:rsidRPr="009C7FD6" w:rsidRDefault="009C7FD6" w:rsidP="009C7FD6">
      <w:pPr>
        <w:pStyle w:val="Code"/>
        <w:rPr>
          <w:highlight w:val="white"/>
        </w:rPr>
      </w:pPr>
      <w:r w:rsidRPr="009C7FD6">
        <w:rPr>
          <w:highlight w:val="white"/>
        </w:rPr>
        <w:t xml:space="preserve">             ((nextCode.Operator == MiddleOperator.PopFloat) &amp;&amp;</w:t>
      </w:r>
    </w:p>
    <w:p w14:paraId="4118B7A7" w14:textId="77777777" w:rsidR="009C7FD6" w:rsidRPr="009C7FD6" w:rsidRDefault="009C7FD6" w:rsidP="009C7FD6">
      <w:pPr>
        <w:pStyle w:val="Code"/>
        <w:rPr>
          <w:highlight w:val="white"/>
        </w:rPr>
      </w:pPr>
      <w:r w:rsidRPr="009C7FD6">
        <w:rPr>
          <w:highlight w:val="white"/>
        </w:rPr>
        <w:t xml:space="preserve">              (thisCode[0] == nextCode[0])))) {</w:t>
      </w:r>
    </w:p>
    <w:p w14:paraId="44C03209" w14:textId="77777777" w:rsidR="00765FE8" w:rsidRPr="00903DBA" w:rsidRDefault="00765FE8" w:rsidP="00765FE8">
      <w:pPr>
        <w:pStyle w:val="Code"/>
        <w:rPr>
          <w:highlight w:val="white"/>
        </w:rPr>
      </w:pPr>
      <w:r w:rsidRPr="00903DBA">
        <w:rPr>
          <w:highlight w:val="white"/>
        </w:rPr>
        <w:t xml:space="preserve">          thisCode.Clear();</w:t>
      </w:r>
    </w:p>
    <w:p w14:paraId="1C4C5791" w14:textId="77777777" w:rsidR="00765FE8" w:rsidRPr="00903DBA" w:rsidRDefault="00765FE8" w:rsidP="00765FE8">
      <w:pPr>
        <w:pStyle w:val="Code"/>
        <w:rPr>
          <w:highlight w:val="white"/>
        </w:rPr>
      </w:pPr>
      <w:r w:rsidRPr="00903DBA">
        <w:rPr>
          <w:highlight w:val="white"/>
        </w:rPr>
        <w:t xml:space="preserve">          nextCode.Clear();</w:t>
      </w:r>
    </w:p>
    <w:p w14:paraId="37C8166A" w14:textId="77777777" w:rsidR="00765FE8" w:rsidRPr="00903DBA" w:rsidRDefault="00765FE8" w:rsidP="00765FE8">
      <w:pPr>
        <w:pStyle w:val="Code"/>
        <w:rPr>
          <w:highlight w:val="white"/>
        </w:rPr>
      </w:pPr>
      <w:r w:rsidRPr="00903DBA">
        <w:rPr>
          <w:highlight w:val="white"/>
        </w:rPr>
        <w:t xml:space="preserve">          m_update = true;</w:t>
      </w:r>
    </w:p>
    <w:p w14:paraId="1210B7F4" w14:textId="77777777" w:rsidR="00765FE8" w:rsidRPr="00903DBA" w:rsidRDefault="00765FE8" w:rsidP="00765FE8">
      <w:pPr>
        <w:pStyle w:val="Code"/>
        <w:rPr>
          <w:highlight w:val="white"/>
        </w:rPr>
      </w:pPr>
      <w:r w:rsidRPr="00903DBA">
        <w:rPr>
          <w:highlight w:val="white"/>
        </w:rPr>
        <w:t xml:space="preserve">        }</w:t>
      </w:r>
    </w:p>
    <w:p w14:paraId="266DBE25" w14:textId="77777777" w:rsidR="00765FE8" w:rsidRPr="00903DBA" w:rsidRDefault="00765FE8" w:rsidP="00765FE8">
      <w:pPr>
        <w:pStyle w:val="Code"/>
        <w:rPr>
          <w:highlight w:val="white"/>
        </w:rPr>
      </w:pPr>
      <w:r w:rsidRPr="00903DBA">
        <w:rPr>
          <w:highlight w:val="white"/>
        </w:rPr>
        <w:t xml:space="preserve">      }</w:t>
      </w:r>
    </w:p>
    <w:p w14:paraId="5B245540" w14:textId="77777777" w:rsidR="00765FE8" w:rsidRPr="00903DBA" w:rsidRDefault="00765FE8" w:rsidP="00765FE8">
      <w:pPr>
        <w:pStyle w:val="Code"/>
        <w:rPr>
          <w:highlight w:val="white"/>
        </w:rPr>
      </w:pPr>
      <w:r w:rsidRPr="00903DBA">
        <w:rPr>
          <w:highlight w:val="white"/>
        </w:rPr>
        <w:t xml:space="preserve">    }</w:t>
      </w:r>
    </w:p>
    <w:p w14:paraId="1BE760DA" w14:textId="77777777" w:rsidR="00765FE8" w:rsidRPr="00903DBA" w:rsidRDefault="00765FE8" w:rsidP="00765FE8">
      <w:pPr>
        <w:pStyle w:val="Code"/>
        <w:rPr>
          <w:highlight w:val="white"/>
        </w:rPr>
      </w:pPr>
      <w:r w:rsidRPr="00903DBA">
        <w:rPr>
          <w:highlight w:val="white"/>
        </w:rPr>
        <w:t xml:space="preserve">  </w:t>
      </w:r>
    </w:p>
    <w:p w14:paraId="63998D5C" w14:textId="01ADEC5D" w:rsidR="00E33CCC" w:rsidRPr="00903DBA" w:rsidRDefault="00CC1DF4" w:rsidP="0060539D">
      <w:pPr>
        <w:pStyle w:val="Heading3"/>
        <w:numPr>
          <w:ilvl w:val="2"/>
          <w:numId w:val="155"/>
        </w:numPr>
      </w:pPr>
      <w:r>
        <w:t>&lt;h3&gt;</w:t>
      </w:r>
      <w:bookmarkStart w:id="521" w:name="_Toc93320570"/>
      <w:r w:rsidRPr="00903DBA">
        <w:t>Merge Pop-Push Chains</w:t>
      </w:r>
      <w:bookmarkEnd w:id="521"/>
      <w:r>
        <w:t>&lt;/h3&gt;</w:t>
      </w:r>
    </w:p>
    <w:p w14:paraId="14D0F6CA" w14:textId="7D445CD9" w:rsidR="00E33CCC" w:rsidRPr="00903DBA" w:rsidRDefault="00E33CCC" w:rsidP="00E33CCC">
      <w:r w:rsidRPr="00903DBA">
        <w:t>Sometimes there may be a pop followed by a push of the same symbol, which shall be replaced by a top.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13DE970F" w14:textId="77777777" w:rsidTr="00E33CCC">
        <w:tc>
          <w:tcPr>
            <w:tcW w:w="3116" w:type="dxa"/>
          </w:tcPr>
          <w:p w14:paraId="2F985A3B" w14:textId="714EABCA" w:rsidR="00E33CCC" w:rsidRPr="00903DBA" w:rsidRDefault="00E33CCC" w:rsidP="00E33CCC">
            <w:pPr>
              <w:pStyle w:val="Code"/>
            </w:pPr>
            <w:r w:rsidRPr="00903DBA">
              <w:t xml:space="preserve">1. </w:t>
            </w:r>
            <w:r w:rsidR="00E11609" w:rsidRPr="00903DBA">
              <w:t>pop</w:t>
            </w:r>
            <w:r w:rsidRPr="00903DBA">
              <w:t xml:space="preserve"> x</w:t>
            </w:r>
          </w:p>
          <w:p w14:paraId="5A6BAEEA" w14:textId="46580349" w:rsidR="00E33CCC" w:rsidRPr="00903DBA" w:rsidRDefault="00E33CCC" w:rsidP="00E33CCC">
            <w:pPr>
              <w:pStyle w:val="Code"/>
            </w:pPr>
            <w:r w:rsidRPr="00903DBA">
              <w:t>2. p</w:t>
            </w:r>
            <w:r w:rsidR="00E11609" w:rsidRPr="00903DBA">
              <w:t>ush</w:t>
            </w:r>
            <w:r w:rsidRPr="00903DBA">
              <w:t xml:space="preserve"> x</w:t>
            </w:r>
          </w:p>
        </w:tc>
        <w:tc>
          <w:tcPr>
            <w:tcW w:w="3117" w:type="dxa"/>
          </w:tcPr>
          <w:p w14:paraId="702229C3" w14:textId="41BEEF38" w:rsidR="00E33CCC" w:rsidRPr="00903DBA" w:rsidRDefault="00E33CCC" w:rsidP="00E33CCC">
            <w:pPr>
              <w:pStyle w:val="Code"/>
            </w:pPr>
            <w:r w:rsidRPr="00903DBA">
              <w:t xml:space="preserve">1. </w:t>
            </w:r>
            <w:r w:rsidR="00E11609" w:rsidRPr="00903DBA">
              <w:t>top x</w:t>
            </w:r>
          </w:p>
          <w:p w14:paraId="4A12F5A9" w14:textId="2E2D18FF" w:rsidR="00E33CCC" w:rsidRPr="00903DBA" w:rsidRDefault="00E33CCC" w:rsidP="00E33CCC">
            <w:pPr>
              <w:pStyle w:val="Code"/>
              <w:rPr>
                <w:i/>
                <w:iCs/>
              </w:rPr>
            </w:pPr>
            <w:r w:rsidRPr="00903DBA">
              <w:t xml:space="preserve">2. </w:t>
            </w:r>
            <w:r w:rsidRPr="00903DBA">
              <w:rPr>
                <w:i/>
                <w:iCs/>
              </w:rPr>
              <w:t>remove</w:t>
            </w:r>
            <w:r w:rsidR="00E11609" w:rsidRPr="00903DBA">
              <w:rPr>
                <w:i/>
                <w:iCs/>
              </w:rPr>
              <w:t>d</w:t>
            </w:r>
          </w:p>
        </w:tc>
        <w:tc>
          <w:tcPr>
            <w:tcW w:w="3117" w:type="dxa"/>
          </w:tcPr>
          <w:p w14:paraId="5467240B" w14:textId="77777777" w:rsidR="00E33CCC" w:rsidRPr="00903DBA" w:rsidRDefault="00E33CCC" w:rsidP="00E33CCC">
            <w:pPr>
              <w:pStyle w:val="Code"/>
            </w:pPr>
          </w:p>
        </w:tc>
      </w:tr>
    </w:tbl>
    <w:p w14:paraId="274D235C" w14:textId="77777777" w:rsidR="000A0C51" w:rsidRPr="00903DBA" w:rsidRDefault="000A0C51" w:rsidP="00AD7D34">
      <w:pPr>
        <w:pStyle w:val="Code"/>
        <w:rPr>
          <w:highlight w:val="white"/>
        </w:rPr>
      </w:pPr>
    </w:p>
    <w:p w14:paraId="07ED62FC" w14:textId="3529FFF5" w:rsidR="00AD7D34" w:rsidRPr="00903DBA" w:rsidRDefault="00AD7D34" w:rsidP="00AD7D34">
      <w:pPr>
        <w:pStyle w:val="Code"/>
        <w:rPr>
          <w:highlight w:val="white"/>
        </w:rPr>
      </w:pPr>
      <w:r w:rsidRPr="00903DBA">
        <w:rPr>
          <w:highlight w:val="white"/>
        </w:rPr>
        <w:t xml:space="preserve">    public void MergePopPushToTop() {</w:t>
      </w:r>
    </w:p>
    <w:p w14:paraId="38FB0E7A" w14:textId="77777777" w:rsidR="00AD7D34" w:rsidRPr="00903DBA" w:rsidRDefault="00AD7D34" w:rsidP="00AD7D34">
      <w:pPr>
        <w:pStyle w:val="Code"/>
        <w:rPr>
          <w:highlight w:val="white"/>
        </w:rPr>
      </w:pPr>
      <w:r w:rsidRPr="00903DBA">
        <w:rPr>
          <w:highlight w:val="white"/>
        </w:rPr>
        <w:t xml:space="preserve">      for (int index = 0; index &lt; (m_middleCodeList.Count - 1); ++index) {</w:t>
      </w:r>
    </w:p>
    <w:p w14:paraId="12672940" w14:textId="77777777" w:rsidR="00AD7D34" w:rsidRPr="00903DBA" w:rsidRDefault="00AD7D34" w:rsidP="00AD7D34">
      <w:pPr>
        <w:pStyle w:val="Code"/>
        <w:rPr>
          <w:highlight w:val="white"/>
        </w:rPr>
      </w:pPr>
      <w:r w:rsidRPr="00903DBA">
        <w:rPr>
          <w:highlight w:val="white"/>
        </w:rPr>
        <w:t xml:space="preserve">        MiddleCode thisCode = m_middleCodeList[index],</w:t>
      </w:r>
    </w:p>
    <w:p w14:paraId="1AA6484E" w14:textId="77777777" w:rsidR="00AD7D34" w:rsidRPr="00903DBA" w:rsidRDefault="00AD7D34" w:rsidP="00AD7D34">
      <w:pPr>
        <w:pStyle w:val="Code"/>
        <w:rPr>
          <w:highlight w:val="white"/>
        </w:rPr>
      </w:pPr>
      <w:r w:rsidRPr="00903DBA">
        <w:rPr>
          <w:highlight w:val="white"/>
        </w:rPr>
        <w:t xml:space="preserve">                   nextCode = m_middleCodeList[index + 1];</w:t>
      </w:r>
    </w:p>
    <w:p w14:paraId="783099D2" w14:textId="77777777" w:rsidR="00AD7D34" w:rsidRPr="00903DBA" w:rsidRDefault="00AD7D34" w:rsidP="00AD7D34">
      <w:pPr>
        <w:pStyle w:val="Code"/>
        <w:rPr>
          <w:highlight w:val="white"/>
        </w:rPr>
      </w:pPr>
    </w:p>
    <w:p w14:paraId="7B8A040C" w14:textId="77777777" w:rsidR="00AD7D34" w:rsidRPr="00903DBA" w:rsidRDefault="00AD7D34" w:rsidP="00AD7D34">
      <w:pPr>
        <w:pStyle w:val="Code"/>
        <w:rPr>
          <w:highlight w:val="white"/>
        </w:rPr>
      </w:pPr>
      <w:r w:rsidRPr="00903DBA">
        <w:rPr>
          <w:highlight w:val="white"/>
        </w:rPr>
        <w:t xml:space="preserve">        if ((thisCode.Operator == MiddleOperator.PopFloat) &amp;&amp;</w:t>
      </w:r>
    </w:p>
    <w:p w14:paraId="78CA3CD0" w14:textId="77777777" w:rsidR="00AD7D34" w:rsidRPr="00903DBA" w:rsidRDefault="00AD7D34" w:rsidP="00AD7D34">
      <w:pPr>
        <w:pStyle w:val="Code"/>
        <w:rPr>
          <w:highlight w:val="white"/>
        </w:rPr>
      </w:pPr>
      <w:r w:rsidRPr="00903DBA">
        <w:rPr>
          <w:highlight w:val="white"/>
        </w:rPr>
        <w:lastRenderedPageBreak/>
        <w:t xml:space="preserve">            (nextCode.Operator == MiddleOperator.PushFloat) &amp;&amp;</w:t>
      </w:r>
    </w:p>
    <w:p w14:paraId="018BEC88" w14:textId="77777777" w:rsidR="00AD7D34" w:rsidRPr="00903DBA" w:rsidRDefault="00AD7D34" w:rsidP="00AD7D34">
      <w:pPr>
        <w:pStyle w:val="Code"/>
        <w:rPr>
          <w:highlight w:val="white"/>
        </w:rPr>
      </w:pPr>
      <w:r w:rsidRPr="00903DBA">
        <w:rPr>
          <w:highlight w:val="white"/>
        </w:rPr>
        <w:t xml:space="preserve">            (thisCode[0] == nextCode[0])) {</w:t>
      </w:r>
    </w:p>
    <w:p w14:paraId="6FFDBF59" w14:textId="77777777" w:rsidR="00AD7D34" w:rsidRPr="00903DBA" w:rsidRDefault="00AD7D34" w:rsidP="00AD7D34">
      <w:pPr>
        <w:pStyle w:val="Code"/>
        <w:rPr>
          <w:highlight w:val="white"/>
        </w:rPr>
      </w:pPr>
      <w:r w:rsidRPr="00903DBA">
        <w:rPr>
          <w:highlight w:val="white"/>
        </w:rPr>
        <w:t xml:space="preserve">          thisCode.Operator = MiddleOperator.TopFloat;</w:t>
      </w:r>
    </w:p>
    <w:p w14:paraId="74A29E09" w14:textId="77777777" w:rsidR="00AD7D34" w:rsidRPr="00903DBA" w:rsidRDefault="00AD7D34" w:rsidP="00AD7D34">
      <w:pPr>
        <w:pStyle w:val="Code"/>
        <w:rPr>
          <w:highlight w:val="white"/>
        </w:rPr>
      </w:pPr>
      <w:r w:rsidRPr="00903DBA">
        <w:rPr>
          <w:highlight w:val="white"/>
        </w:rPr>
        <w:t xml:space="preserve">          nextCode.Clear();</w:t>
      </w:r>
    </w:p>
    <w:p w14:paraId="1D95A972" w14:textId="77777777" w:rsidR="00AD7D34" w:rsidRPr="00903DBA" w:rsidRDefault="00AD7D34" w:rsidP="00AD7D34">
      <w:pPr>
        <w:pStyle w:val="Code"/>
        <w:rPr>
          <w:highlight w:val="white"/>
        </w:rPr>
      </w:pPr>
      <w:r w:rsidRPr="00903DBA">
        <w:rPr>
          <w:highlight w:val="white"/>
        </w:rPr>
        <w:t xml:space="preserve">          m_update = true;</w:t>
      </w:r>
    </w:p>
    <w:p w14:paraId="11923CBB" w14:textId="77777777" w:rsidR="00AD7D34" w:rsidRPr="00903DBA" w:rsidRDefault="00AD7D34" w:rsidP="00AD7D34">
      <w:pPr>
        <w:pStyle w:val="Code"/>
        <w:rPr>
          <w:highlight w:val="white"/>
        </w:rPr>
      </w:pPr>
      <w:r w:rsidRPr="00903DBA">
        <w:rPr>
          <w:highlight w:val="white"/>
        </w:rPr>
        <w:t xml:space="preserve">        }</w:t>
      </w:r>
    </w:p>
    <w:p w14:paraId="32307BE5" w14:textId="77777777" w:rsidR="00AD7D34" w:rsidRPr="00903DBA" w:rsidRDefault="00AD7D34" w:rsidP="00AD7D34">
      <w:pPr>
        <w:pStyle w:val="Code"/>
        <w:rPr>
          <w:highlight w:val="white"/>
        </w:rPr>
      </w:pPr>
      <w:r w:rsidRPr="00903DBA">
        <w:rPr>
          <w:highlight w:val="white"/>
        </w:rPr>
        <w:t xml:space="preserve">      }</w:t>
      </w:r>
    </w:p>
    <w:p w14:paraId="090DCF3F" w14:textId="77777777" w:rsidR="00AD7D34" w:rsidRPr="00903DBA" w:rsidRDefault="00AD7D34" w:rsidP="00AD7D34">
      <w:pPr>
        <w:pStyle w:val="Code"/>
        <w:rPr>
          <w:highlight w:val="white"/>
        </w:rPr>
      </w:pPr>
      <w:r w:rsidRPr="00903DBA">
        <w:rPr>
          <w:highlight w:val="white"/>
        </w:rPr>
        <w:t xml:space="preserve">    }</w:t>
      </w:r>
    </w:p>
    <w:p w14:paraId="73653B06" w14:textId="12427F02" w:rsidR="00AD7D34" w:rsidRPr="00903DBA" w:rsidRDefault="00CC1DF4" w:rsidP="0060539D">
      <w:pPr>
        <w:pStyle w:val="Heading3"/>
      </w:pPr>
      <w:r>
        <w:t>&lt;h3&gt;</w:t>
      </w:r>
      <w:bookmarkStart w:id="522" w:name="_Toc93320571"/>
      <w:r w:rsidRPr="00903DBA">
        <w:t>Change Top-Pop to Pop</w:t>
      </w:r>
      <w:bookmarkEnd w:id="522"/>
      <w:r>
        <w:t>&lt;/h3&gt;</w:t>
      </w:r>
    </w:p>
    <w:p w14:paraId="0D965B88" w14:textId="55BC322C" w:rsidR="00AD7D34" w:rsidRPr="00903DBA" w:rsidRDefault="00AD7D34" w:rsidP="00AD7D34">
      <w:r w:rsidRPr="00903DBA">
        <w:t xml:space="preserve">Sometimes there may be a </w:t>
      </w:r>
      <w:r w:rsidR="00841783">
        <w:t>top</w:t>
      </w:r>
      <w:r w:rsidRPr="00903DBA">
        <w:t xml:space="preserve"> followed by a pop of the same symbol, or no symbol at all, which in meaningless and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903DBA" w14:paraId="0EF3F6DD" w14:textId="77777777" w:rsidTr="00626D3B">
        <w:tc>
          <w:tcPr>
            <w:tcW w:w="3116" w:type="dxa"/>
          </w:tcPr>
          <w:p w14:paraId="5C4217BE" w14:textId="32BEF57F" w:rsidR="00AD7D34" w:rsidRPr="00903DBA" w:rsidRDefault="00AD7D34" w:rsidP="00626D3B">
            <w:pPr>
              <w:pStyle w:val="Code"/>
            </w:pPr>
            <w:r w:rsidRPr="00903DBA">
              <w:t>1. top x</w:t>
            </w:r>
          </w:p>
          <w:p w14:paraId="7A3E1E4C" w14:textId="6328A567" w:rsidR="00AD7D34" w:rsidRPr="00903DBA" w:rsidRDefault="00AD7D34" w:rsidP="00AD7D34">
            <w:pPr>
              <w:pStyle w:val="Code"/>
            </w:pPr>
            <w:r w:rsidRPr="00903DBA">
              <w:t>2. pop</w:t>
            </w:r>
            <w:r w:rsidR="00841783">
              <w:t xml:space="preserve"> x</w:t>
            </w:r>
          </w:p>
        </w:tc>
        <w:tc>
          <w:tcPr>
            <w:tcW w:w="3117" w:type="dxa"/>
          </w:tcPr>
          <w:p w14:paraId="11CFD664" w14:textId="77777777" w:rsidR="00AD7D34" w:rsidRPr="00903DBA" w:rsidRDefault="00AD7D34" w:rsidP="00626D3B">
            <w:pPr>
              <w:pStyle w:val="Code"/>
            </w:pPr>
            <w:r w:rsidRPr="00903DBA">
              <w:t>1. pop x</w:t>
            </w:r>
          </w:p>
          <w:p w14:paraId="0CA4BD08" w14:textId="6FEA0BB5" w:rsidR="00AD7D34" w:rsidRPr="00903DBA" w:rsidRDefault="00AD7D34" w:rsidP="00626D3B">
            <w:pPr>
              <w:pStyle w:val="Code"/>
              <w:rPr>
                <w:i/>
                <w:iCs/>
              </w:rPr>
            </w:pPr>
            <w:r w:rsidRPr="00903DBA">
              <w:t xml:space="preserve">2. </w:t>
            </w:r>
            <w:r w:rsidRPr="00903DBA">
              <w:rPr>
                <w:i/>
                <w:iCs/>
              </w:rPr>
              <w:t>empty</w:t>
            </w:r>
          </w:p>
        </w:tc>
        <w:tc>
          <w:tcPr>
            <w:tcW w:w="3117" w:type="dxa"/>
          </w:tcPr>
          <w:p w14:paraId="26F48DE3" w14:textId="77777777" w:rsidR="00AD7D34" w:rsidRPr="00903DBA" w:rsidRDefault="00AD7D34" w:rsidP="00626D3B">
            <w:pPr>
              <w:pStyle w:val="Code"/>
            </w:pPr>
          </w:p>
        </w:tc>
      </w:tr>
    </w:tbl>
    <w:p w14:paraId="525DB985" w14:textId="1240FE22" w:rsidR="000A0C51" w:rsidRDefault="000A0C51" w:rsidP="00D701DF">
      <w:pPr>
        <w:pStyle w:val="Code"/>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41783" w:rsidRPr="00903DBA" w14:paraId="5EB4B442" w14:textId="77777777" w:rsidTr="00A32618">
        <w:tc>
          <w:tcPr>
            <w:tcW w:w="3116" w:type="dxa"/>
          </w:tcPr>
          <w:p w14:paraId="6608328F" w14:textId="77777777" w:rsidR="00841783" w:rsidRPr="00903DBA" w:rsidRDefault="00841783" w:rsidP="00A32618">
            <w:pPr>
              <w:pStyle w:val="Code"/>
            </w:pPr>
            <w:r w:rsidRPr="00903DBA">
              <w:t>1. top x</w:t>
            </w:r>
          </w:p>
          <w:p w14:paraId="63887EE6" w14:textId="31425EB9" w:rsidR="00841783" w:rsidRPr="00903DBA" w:rsidRDefault="00841783" w:rsidP="00A32618">
            <w:pPr>
              <w:pStyle w:val="Code"/>
            </w:pPr>
            <w:r w:rsidRPr="00903DBA">
              <w:t>2. pop</w:t>
            </w:r>
          </w:p>
        </w:tc>
        <w:tc>
          <w:tcPr>
            <w:tcW w:w="3117" w:type="dxa"/>
          </w:tcPr>
          <w:p w14:paraId="06792D6D" w14:textId="77777777" w:rsidR="00841783" w:rsidRPr="00903DBA" w:rsidRDefault="00841783" w:rsidP="00A32618">
            <w:pPr>
              <w:pStyle w:val="Code"/>
            </w:pPr>
            <w:r w:rsidRPr="00903DBA">
              <w:t>1. pop x</w:t>
            </w:r>
          </w:p>
          <w:p w14:paraId="71D06957" w14:textId="77777777" w:rsidR="00841783" w:rsidRPr="00903DBA" w:rsidRDefault="00841783" w:rsidP="00A32618">
            <w:pPr>
              <w:pStyle w:val="Code"/>
              <w:rPr>
                <w:i/>
                <w:iCs/>
              </w:rPr>
            </w:pPr>
            <w:r w:rsidRPr="00903DBA">
              <w:t xml:space="preserve">2. </w:t>
            </w:r>
            <w:r w:rsidRPr="00903DBA">
              <w:rPr>
                <w:i/>
                <w:iCs/>
              </w:rPr>
              <w:t>empty</w:t>
            </w:r>
          </w:p>
        </w:tc>
        <w:tc>
          <w:tcPr>
            <w:tcW w:w="3117" w:type="dxa"/>
          </w:tcPr>
          <w:p w14:paraId="63661807" w14:textId="77777777" w:rsidR="00841783" w:rsidRPr="00903DBA" w:rsidRDefault="00841783" w:rsidP="00A32618">
            <w:pPr>
              <w:pStyle w:val="Code"/>
            </w:pPr>
          </w:p>
        </w:tc>
      </w:tr>
    </w:tbl>
    <w:p w14:paraId="55744182" w14:textId="77777777" w:rsidR="00841783" w:rsidRPr="00903DBA" w:rsidRDefault="00841783" w:rsidP="00841783">
      <w:pPr>
        <w:pStyle w:val="Code"/>
        <w:rPr>
          <w:highlight w:val="white"/>
        </w:rPr>
      </w:pPr>
    </w:p>
    <w:p w14:paraId="5661F762" w14:textId="0A7B0F71" w:rsidR="00D701DF" w:rsidRPr="00903DBA" w:rsidRDefault="00D701DF" w:rsidP="00D701DF">
      <w:pPr>
        <w:pStyle w:val="Code"/>
        <w:rPr>
          <w:highlight w:val="white"/>
        </w:rPr>
      </w:pPr>
      <w:r w:rsidRPr="00903DBA">
        <w:rPr>
          <w:highlight w:val="white"/>
        </w:rPr>
        <w:t xml:space="preserve">    public void </w:t>
      </w:r>
      <w:r w:rsidR="00780051">
        <w:rPr>
          <w:highlight w:val="white"/>
        </w:rPr>
        <w:t>MergeTopPopEmptyToPop</w:t>
      </w:r>
      <w:r w:rsidRPr="00903DBA">
        <w:rPr>
          <w:highlight w:val="white"/>
        </w:rPr>
        <w:t>() {</w:t>
      </w:r>
    </w:p>
    <w:p w14:paraId="075C4126" w14:textId="77777777" w:rsidR="00D701DF" w:rsidRPr="00903DBA" w:rsidRDefault="00D701DF" w:rsidP="00D701DF">
      <w:pPr>
        <w:pStyle w:val="Code"/>
        <w:rPr>
          <w:highlight w:val="white"/>
        </w:rPr>
      </w:pPr>
      <w:r w:rsidRPr="00903DBA">
        <w:rPr>
          <w:highlight w:val="white"/>
        </w:rPr>
        <w:t xml:space="preserve">      for (int index = 0; index &lt; (m_middleCodeList.Count - 1); ++index) {</w:t>
      </w:r>
    </w:p>
    <w:p w14:paraId="793BFA69" w14:textId="77777777" w:rsidR="00D701DF" w:rsidRPr="00903DBA" w:rsidRDefault="00D701DF" w:rsidP="00D701DF">
      <w:pPr>
        <w:pStyle w:val="Code"/>
        <w:rPr>
          <w:highlight w:val="white"/>
        </w:rPr>
      </w:pPr>
      <w:r w:rsidRPr="00903DBA">
        <w:rPr>
          <w:highlight w:val="white"/>
        </w:rPr>
        <w:t xml:space="preserve">        MiddleCode thisCode = m_middleCodeList[index],</w:t>
      </w:r>
    </w:p>
    <w:p w14:paraId="0D028369" w14:textId="77777777" w:rsidR="00D701DF" w:rsidRPr="00903DBA" w:rsidRDefault="00D701DF" w:rsidP="00D701DF">
      <w:pPr>
        <w:pStyle w:val="Code"/>
        <w:rPr>
          <w:highlight w:val="white"/>
        </w:rPr>
      </w:pPr>
      <w:r w:rsidRPr="00903DBA">
        <w:rPr>
          <w:highlight w:val="white"/>
        </w:rPr>
        <w:t xml:space="preserve">                   nextCode = m_middleCodeList[index + 1];</w:t>
      </w:r>
    </w:p>
    <w:p w14:paraId="347810F6" w14:textId="77777777" w:rsidR="00D701DF" w:rsidRPr="00903DBA" w:rsidRDefault="00D701DF" w:rsidP="00601692">
      <w:pPr>
        <w:pStyle w:val="Code"/>
        <w:rPr>
          <w:highlight w:val="white"/>
        </w:rPr>
      </w:pPr>
    </w:p>
    <w:p w14:paraId="0CFBFD02" w14:textId="77777777" w:rsidR="00601692" w:rsidRPr="00903DBA" w:rsidRDefault="00601692" w:rsidP="00601692">
      <w:pPr>
        <w:pStyle w:val="Code"/>
        <w:rPr>
          <w:highlight w:val="white"/>
        </w:rPr>
      </w:pPr>
      <w:r w:rsidRPr="00903DBA">
        <w:rPr>
          <w:highlight w:val="white"/>
        </w:rPr>
        <w:t xml:space="preserve">        if ((thisCode.Operator == MiddleOperator.TopFloat) &amp;&amp;</w:t>
      </w:r>
    </w:p>
    <w:p w14:paraId="3A25FDE2" w14:textId="77777777" w:rsidR="00601692" w:rsidRPr="00903DBA" w:rsidRDefault="00601692" w:rsidP="00601692">
      <w:pPr>
        <w:pStyle w:val="Code"/>
        <w:rPr>
          <w:highlight w:val="white"/>
        </w:rPr>
      </w:pPr>
      <w:r w:rsidRPr="00903DBA">
        <w:rPr>
          <w:highlight w:val="white"/>
        </w:rPr>
        <w:t xml:space="preserve">            (nextCode.Operator == MiddleOperator.PopFloat) &amp;&amp;</w:t>
      </w:r>
    </w:p>
    <w:p w14:paraId="5E899DDE" w14:textId="77777777" w:rsidR="00601692" w:rsidRPr="00903DBA" w:rsidRDefault="00601692" w:rsidP="00601692">
      <w:pPr>
        <w:pStyle w:val="Code"/>
        <w:rPr>
          <w:highlight w:val="white"/>
        </w:rPr>
      </w:pPr>
      <w:r w:rsidRPr="00903DBA">
        <w:rPr>
          <w:highlight w:val="white"/>
        </w:rPr>
        <w:t xml:space="preserve">            (nextCode[0] == null)) {</w:t>
      </w:r>
    </w:p>
    <w:p w14:paraId="5F12A84C" w14:textId="77777777" w:rsidR="00D701DF" w:rsidRPr="00903DBA" w:rsidRDefault="00D701DF" w:rsidP="00D701DF">
      <w:pPr>
        <w:pStyle w:val="Code"/>
        <w:rPr>
          <w:highlight w:val="white"/>
        </w:rPr>
      </w:pPr>
      <w:r w:rsidRPr="00903DBA">
        <w:rPr>
          <w:highlight w:val="white"/>
        </w:rPr>
        <w:t xml:space="preserve">          thisCode.Operator = MiddleOperator.PopFloat;</w:t>
      </w:r>
    </w:p>
    <w:p w14:paraId="69CF552E" w14:textId="77777777" w:rsidR="00D701DF" w:rsidRPr="00903DBA" w:rsidRDefault="00D701DF" w:rsidP="00D701DF">
      <w:pPr>
        <w:pStyle w:val="Code"/>
        <w:rPr>
          <w:highlight w:val="white"/>
        </w:rPr>
      </w:pPr>
      <w:r w:rsidRPr="00903DBA">
        <w:rPr>
          <w:highlight w:val="white"/>
        </w:rPr>
        <w:t xml:space="preserve">          nextCode.Clear();</w:t>
      </w:r>
    </w:p>
    <w:p w14:paraId="5203C34A" w14:textId="77777777" w:rsidR="00D701DF" w:rsidRPr="00903DBA" w:rsidRDefault="00D701DF" w:rsidP="00D701DF">
      <w:pPr>
        <w:pStyle w:val="Code"/>
        <w:rPr>
          <w:highlight w:val="white"/>
        </w:rPr>
      </w:pPr>
      <w:r w:rsidRPr="00903DBA">
        <w:rPr>
          <w:highlight w:val="white"/>
        </w:rPr>
        <w:t xml:space="preserve">          m_update = true;</w:t>
      </w:r>
    </w:p>
    <w:p w14:paraId="7567D834" w14:textId="77777777" w:rsidR="00D701DF" w:rsidRPr="00903DBA" w:rsidRDefault="00D701DF" w:rsidP="00D701DF">
      <w:pPr>
        <w:pStyle w:val="Code"/>
        <w:rPr>
          <w:highlight w:val="white"/>
        </w:rPr>
      </w:pPr>
      <w:r w:rsidRPr="00903DBA">
        <w:rPr>
          <w:highlight w:val="white"/>
        </w:rPr>
        <w:t xml:space="preserve">        }</w:t>
      </w:r>
    </w:p>
    <w:p w14:paraId="2BDE396E" w14:textId="77777777" w:rsidR="00D701DF" w:rsidRPr="00903DBA" w:rsidRDefault="00D701DF" w:rsidP="00D701DF">
      <w:pPr>
        <w:pStyle w:val="Code"/>
        <w:rPr>
          <w:highlight w:val="white"/>
        </w:rPr>
      </w:pPr>
      <w:r w:rsidRPr="00903DBA">
        <w:rPr>
          <w:highlight w:val="white"/>
        </w:rPr>
        <w:t xml:space="preserve">      }</w:t>
      </w:r>
    </w:p>
    <w:p w14:paraId="074DF23A" w14:textId="77777777" w:rsidR="00D701DF" w:rsidRPr="00903DBA" w:rsidRDefault="00D701DF" w:rsidP="00D701DF">
      <w:pPr>
        <w:pStyle w:val="Code"/>
        <w:rPr>
          <w:highlight w:val="white"/>
        </w:rPr>
      </w:pPr>
      <w:r w:rsidRPr="00903DBA">
        <w:rPr>
          <w:highlight w:val="white"/>
        </w:rPr>
        <w:t xml:space="preserve">    }</w:t>
      </w:r>
    </w:p>
    <w:p w14:paraId="7FDC7600" w14:textId="08292B77" w:rsidR="0007123C" w:rsidRDefault="00CC1DF4" w:rsidP="0060539D">
      <w:pPr>
        <w:pStyle w:val="Heading3"/>
        <w:rPr>
          <w:highlight w:val="white"/>
        </w:rPr>
      </w:pPr>
      <w:r>
        <w:rPr>
          <w:highlight w:val="white"/>
        </w:rPr>
        <w:t>&lt;h3&gt;</w:t>
      </w:r>
      <w:bookmarkStart w:id="523" w:name="_Toc93320572"/>
      <w:r w:rsidRPr="00903DBA">
        <w:rPr>
          <w:highlight w:val="white"/>
        </w:rPr>
        <w:t>Merge Binary</w:t>
      </w:r>
      <w:bookmarkEnd w:id="523"/>
      <w:r>
        <w:rPr>
          <w:highlight w:val="white"/>
        </w:rPr>
        <w:t>&lt;/h3&gt;</w:t>
      </w:r>
    </w:p>
    <w:p w14:paraId="56B696BC" w14:textId="3C33EA96" w:rsidR="00191C05" w:rsidRDefault="00354AFA" w:rsidP="00191C05">
      <w:pPr>
        <w:rPr>
          <w:highlight w:val="white"/>
        </w:rPr>
      </w:pPr>
      <w:r>
        <w:rPr>
          <w:highlight w:val="white"/>
        </w:rPr>
        <w:t xml:space="preserve">When a variable </w:t>
      </w:r>
      <w:r w:rsidR="00D70BB8">
        <w:rPr>
          <w:highlight w:val="white"/>
        </w:rPr>
        <w:t>is</w:t>
      </w:r>
      <w:r>
        <w:rPr>
          <w:highlight w:val="white"/>
        </w:rPr>
        <w:t xml:space="preserve"> assigned a binary expression, the </w:t>
      </w:r>
      <w:r w:rsidR="00464FEE">
        <w:rPr>
          <w:highlight w:val="white"/>
        </w:rPr>
        <w:t xml:space="preserve">generated </w:t>
      </w:r>
      <w:r>
        <w:rPr>
          <w:highlight w:val="white"/>
        </w:rPr>
        <w:t xml:space="preserve">middle code is two instructions where the first instruction assign a temporary </w:t>
      </w:r>
      <w:r w:rsidR="00776A03">
        <w:rPr>
          <w:highlight w:val="white"/>
        </w:rPr>
        <w:t xml:space="preserve">variable </w:t>
      </w:r>
      <w:r>
        <w:rPr>
          <w:highlight w:val="white"/>
        </w:rPr>
        <w:t>to the expression,</w:t>
      </w:r>
      <w:r w:rsidR="00776A03">
        <w:rPr>
          <w:highlight w:val="white"/>
        </w:rPr>
        <w:t xml:space="preserve"> and then assign the temporary variable to the resulting variable.</w:t>
      </w:r>
      <w:r w:rsidR="00A713D1">
        <w:rPr>
          <w:highlight w:val="white"/>
        </w:rPr>
        <w:t xml:space="preserve"> We restore the expression to its original form</w:t>
      </w:r>
      <w:r w:rsidR="008F08B8">
        <w:rPr>
          <w:highlight w:val="white"/>
        </w:rPr>
        <w:t xml:space="preserve">, which allows for generation of more effective assembly code in Chapter </w:t>
      </w:r>
      <w:r w:rsidR="008F08B8">
        <w:rPr>
          <w:highlight w:val="white"/>
        </w:rPr>
        <w:fldChar w:fldCharType="begin"/>
      </w:r>
      <w:r w:rsidR="008F08B8">
        <w:rPr>
          <w:highlight w:val="white"/>
        </w:rPr>
        <w:instrText xml:space="preserve"> REF _Ref54016612 \r \h </w:instrText>
      </w:r>
      <w:r w:rsidR="008F08B8">
        <w:rPr>
          <w:highlight w:val="white"/>
        </w:rPr>
      </w:r>
      <w:r w:rsidR="008F08B8">
        <w:rPr>
          <w:highlight w:val="white"/>
        </w:rPr>
        <w:fldChar w:fldCharType="separate"/>
      </w:r>
      <w:r w:rsidR="00F23462">
        <w:rPr>
          <w:highlight w:val="white"/>
        </w:rPr>
        <w:t>12</w:t>
      </w:r>
      <w:r w:rsidR="008F08B8">
        <w:rPr>
          <w:highlight w:val="white"/>
        </w:rPr>
        <w:fldChar w:fldCharType="end"/>
      </w:r>
      <w:r w:rsidR="008F08B8">
        <w:rPr>
          <w:highlight w:val="white"/>
        </w:rPr>
        <w:t>.</w:t>
      </w:r>
    </w:p>
    <w:tbl>
      <w:tblPr>
        <w:tblStyle w:val="TableGrid"/>
        <w:tblW w:w="0" w:type="auto"/>
        <w:tblInd w:w="-5" w:type="dxa"/>
        <w:tblLook w:val="04A0" w:firstRow="1" w:lastRow="0" w:firstColumn="1" w:lastColumn="0" w:noHBand="0" w:noVBand="1"/>
      </w:tblPr>
      <w:tblGrid>
        <w:gridCol w:w="3116"/>
        <w:gridCol w:w="3117"/>
        <w:gridCol w:w="3117"/>
      </w:tblGrid>
      <w:tr w:rsidR="00354AFA" w:rsidRPr="00903DBA" w14:paraId="28AC0C5C" w14:textId="77777777" w:rsidTr="00776A03">
        <w:tc>
          <w:tcPr>
            <w:tcW w:w="3116" w:type="dxa"/>
            <w:tcBorders>
              <w:top w:val="nil"/>
              <w:left w:val="nil"/>
              <w:bottom w:val="nil"/>
              <w:right w:val="nil"/>
            </w:tcBorders>
          </w:tcPr>
          <w:p w14:paraId="110E6D18" w14:textId="3BAB5247" w:rsidR="00354AFA" w:rsidRDefault="00354AFA" w:rsidP="00967855">
            <w:pPr>
              <w:pStyle w:val="Code"/>
            </w:pPr>
            <w:r>
              <w:t>a = b + c;</w:t>
            </w:r>
          </w:p>
          <w:p w14:paraId="66CD9DFC" w14:textId="77777777" w:rsidR="00354AFA" w:rsidRPr="00903DBA" w:rsidRDefault="00354AFA" w:rsidP="00967855">
            <w:pPr>
              <w:pStyle w:val="Code"/>
            </w:pPr>
          </w:p>
          <w:p w14:paraId="1E990A49" w14:textId="77777777" w:rsidR="00354AFA" w:rsidRPr="00903DBA" w:rsidRDefault="00354AFA" w:rsidP="00967855">
            <w:r w:rsidRPr="00903DBA">
              <w:t xml:space="preserve">(a) </w:t>
            </w:r>
            <w:r>
              <w:t>C code</w:t>
            </w:r>
          </w:p>
        </w:tc>
        <w:tc>
          <w:tcPr>
            <w:tcW w:w="3117" w:type="dxa"/>
            <w:tcBorders>
              <w:top w:val="nil"/>
              <w:left w:val="nil"/>
              <w:bottom w:val="nil"/>
              <w:right w:val="nil"/>
            </w:tcBorders>
          </w:tcPr>
          <w:p w14:paraId="702C4D56" w14:textId="24C9A62A" w:rsidR="00354AFA" w:rsidRPr="00903DBA" w:rsidRDefault="00354AFA" w:rsidP="00967855">
            <w:pPr>
              <w:pStyle w:val="Code"/>
            </w:pPr>
            <w:r w:rsidRPr="00903DBA">
              <w:t xml:space="preserve">1. </w:t>
            </w:r>
            <w:r>
              <w:t>t0 = b + c</w:t>
            </w:r>
          </w:p>
          <w:p w14:paraId="6E9FCCA2" w14:textId="3ACB1FC0" w:rsidR="00354AFA" w:rsidRPr="00903DBA" w:rsidRDefault="00354AFA" w:rsidP="00967855">
            <w:pPr>
              <w:pStyle w:val="Code"/>
            </w:pPr>
            <w:r w:rsidRPr="00903DBA">
              <w:t xml:space="preserve">2. </w:t>
            </w:r>
            <w:r>
              <w:t>a = t0</w:t>
            </w:r>
          </w:p>
          <w:p w14:paraId="317E0CCD" w14:textId="77777777" w:rsidR="00354AFA" w:rsidRPr="00903DBA" w:rsidRDefault="00354AFA" w:rsidP="00967855">
            <w:r w:rsidRPr="00903DBA">
              <w:t xml:space="preserve">(b) </w:t>
            </w:r>
            <w:r>
              <w:t>Before optimization</w:t>
            </w:r>
          </w:p>
        </w:tc>
        <w:tc>
          <w:tcPr>
            <w:tcW w:w="3117" w:type="dxa"/>
            <w:tcBorders>
              <w:top w:val="nil"/>
              <w:left w:val="nil"/>
              <w:bottom w:val="nil"/>
              <w:right w:val="nil"/>
            </w:tcBorders>
          </w:tcPr>
          <w:p w14:paraId="0751BB06" w14:textId="658077DF" w:rsidR="00354AFA" w:rsidRDefault="00354AFA" w:rsidP="00967855">
            <w:pPr>
              <w:pStyle w:val="Code"/>
            </w:pPr>
            <w:r w:rsidRPr="00903DBA">
              <w:t>1.</w:t>
            </w:r>
            <w:r>
              <w:t xml:space="preserve"> a = b + c</w:t>
            </w:r>
          </w:p>
          <w:p w14:paraId="0C8383AD" w14:textId="2FB3CDD4" w:rsidR="00354AFA" w:rsidRDefault="00A713D1" w:rsidP="00967855">
            <w:pPr>
              <w:pStyle w:val="Code"/>
            </w:pPr>
            <w:r>
              <w:t xml:space="preserve">2. </w:t>
            </w:r>
            <w:r w:rsidRPr="00A713D1">
              <w:rPr>
                <w:i/>
                <w:iCs/>
              </w:rPr>
              <w:t>removed</w:t>
            </w:r>
          </w:p>
          <w:p w14:paraId="252F7519" w14:textId="77777777" w:rsidR="00354AFA" w:rsidRPr="00903DBA" w:rsidRDefault="00354AFA" w:rsidP="00967855">
            <w:r w:rsidRPr="00903DBA">
              <w:t>(b) After</w:t>
            </w:r>
            <w:r>
              <w:t xml:space="preserve"> optimization</w:t>
            </w:r>
          </w:p>
        </w:tc>
      </w:tr>
    </w:tbl>
    <w:p w14:paraId="093BFA3E" w14:textId="3EE52517" w:rsidR="00C05019" w:rsidRPr="00903DBA" w:rsidRDefault="00C05019" w:rsidP="00C05019">
      <w:pPr>
        <w:pStyle w:val="Code"/>
        <w:rPr>
          <w:highlight w:val="white"/>
        </w:rPr>
      </w:pPr>
      <w:r w:rsidRPr="00903DBA">
        <w:rPr>
          <w:highlight w:val="white"/>
        </w:rPr>
        <w:t xml:space="preserve">    private void MergeBinary() {</w:t>
      </w:r>
    </w:p>
    <w:p w14:paraId="5CFBE2CE" w14:textId="77777777" w:rsidR="00C05019" w:rsidRPr="00903DBA" w:rsidRDefault="00C05019" w:rsidP="00C05019">
      <w:pPr>
        <w:pStyle w:val="Code"/>
        <w:rPr>
          <w:highlight w:val="white"/>
        </w:rPr>
      </w:pPr>
      <w:r w:rsidRPr="00903DBA">
        <w:rPr>
          <w:highlight w:val="white"/>
        </w:rPr>
        <w:t xml:space="preserve">      for (int index = 0; index &lt; (m_middleCodeList.Count - 1); ++index) {</w:t>
      </w:r>
    </w:p>
    <w:p w14:paraId="4638E136" w14:textId="77777777" w:rsidR="00C05019" w:rsidRPr="00903DBA" w:rsidRDefault="00C05019" w:rsidP="00C05019">
      <w:pPr>
        <w:pStyle w:val="Code"/>
        <w:rPr>
          <w:highlight w:val="white"/>
        </w:rPr>
      </w:pPr>
      <w:r w:rsidRPr="00903DBA">
        <w:rPr>
          <w:highlight w:val="white"/>
        </w:rPr>
        <w:t xml:space="preserve">        MiddleCode thisCode = m_middleCodeList[index],</w:t>
      </w:r>
    </w:p>
    <w:p w14:paraId="0F24AF6F" w14:textId="77777777" w:rsidR="00C05019" w:rsidRPr="00903DBA" w:rsidRDefault="00C05019" w:rsidP="00C05019">
      <w:pPr>
        <w:pStyle w:val="Code"/>
        <w:rPr>
          <w:highlight w:val="white"/>
        </w:rPr>
      </w:pPr>
      <w:r w:rsidRPr="00903DBA">
        <w:rPr>
          <w:highlight w:val="white"/>
        </w:rPr>
        <w:t xml:space="preserve">                   nextCode = m_middleCodeList[index + 1];</w:t>
      </w:r>
    </w:p>
    <w:p w14:paraId="0D6AEE7F" w14:textId="77777777" w:rsidR="00C05019" w:rsidRPr="00903DBA" w:rsidRDefault="00C05019" w:rsidP="00C05019">
      <w:pPr>
        <w:pStyle w:val="Code"/>
        <w:rPr>
          <w:highlight w:val="white"/>
        </w:rPr>
      </w:pPr>
    </w:p>
    <w:p w14:paraId="18A09C01" w14:textId="77777777" w:rsidR="00F6015E" w:rsidRDefault="00C05019" w:rsidP="00C05019">
      <w:pPr>
        <w:pStyle w:val="Code"/>
        <w:rPr>
          <w:highlight w:val="white"/>
        </w:rPr>
      </w:pPr>
      <w:r w:rsidRPr="00903DBA">
        <w:rPr>
          <w:highlight w:val="white"/>
        </w:rPr>
        <w:t xml:space="preserve">        if ((thisCode.IsBinary()) &amp;&amp;</w:t>
      </w:r>
    </w:p>
    <w:p w14:paraId="3B7F1E86" w14:textId="0D45124B" w:rsidR="00C05019" w:rsidRPr="00903DBA" w:rsidRDefault="00F6015E" w:rsidP="00C05019">
      <w:pPr>
        <w:pStyle w:val="Code"/>
        <w:rPr>
          <w:highlight w:val="white"/>
        </w:rPr>
      </w:pPr>
      <w:r>
        <w:rPr>
          <w:highlight w:val="white"/>
        </w:rPr>
        <w:t xml:space="preserve">            </w:t>
      </w:r>
      <w:r w:rsidR="00C05019" w:rsidRPr="00903DBA">
        <w:rPr>
          <w:highlight w:val="white"/>
        </w:rPr>
        <w:t>(nextCode.Operator == MiddleOperator.Assign) &amp;&amp;</w:t>
      </w:r>
    </w:p>
    <w:p w14:paraId="16C2BF04" w14:textId="77777777" w:rsidR="00C05019" w:rsidRPr="00903DBA" w:rsidRDefault="00C05019" w:rsidP="00C05019">
      <w:pPr>
        <w:pStyle w:val="Code"/>
        <w:rPr>
          <w:highlight w:val="white"/>
        </w:rPr>
      </w:pPr>
      <w:r w:rsidRPr="00903DBA">
        <w:rPr>
          <w:highlight w:val="white"/>
        </w:rPr>
        <w:t xml:space="preserve">            ((Symbol) thisCode[0]).IsTemporary() &amp;&amp;</w:t>
      </w:r>
    </w:p>
    <w:p w14:paraId="4826C91B" w14:textId="77777777" w:rsidR="00C05019" w:rsidRPr="00903DBA" w:rsidRDefault="00C05019" w:rsidP="00C05019">
      <w:pPr>
        <w:pStyle w:val="Code"/>
        <w:rPr>
          <w:highlight w:val="white"/>
        </w:rPr>
      </w:pPr>
      <w:r w:rsidRPr="00903DBA">
        <w:rPr>
          <w:highlight w:val="white"/>
        </w:rPr>
        <w:t xml:space="preserve">            (thisCode[0] == nextCode[1])) {</w:t>
      </w:r>
    </w:p>
    <w:p w14:paraId="12FDE3AF" w14:textId="77777777" w:rsidR="00C05019" w:rsidRPr="00903DBA" w:rsidRDefault="00C05019" w:rsidP="00C05019">
      <w:pPr>
        <w:pStyle w:val="Code"/>
        <w:rPr>
          <w:highlight w:val="white"/>
        </w:rPr>
      </w:pPr>
      <w:r w:rsidRPr="00903DBA">
        <w:rPr>
          <w:highlight w:val="white"/>
        </w:rPr>
        <w:t xml:space="preserve">          thisCode[0] = nextCode[0];</w:t>
      </w:r>
    </w:p>
    <w:p w14:paraId="31146001" w14:textId="77777777" w:rsidR="00C05019" w:rsidRPr="00903DBA" w:rsidRDefault="00C05019" w:rsidP="00C05019">
      <w:pPr>
        <w:pStyle w:val="Code"/>
        <w:rPr>
          <w:highlight w:val="white"/>
        </w:rPr>
      </w:pPr>
      <w:r w:rsidRPr="00903DBA">
        <w:rPr>
          <w:highlight w:val="white"/>
        </w:rPr>
        <w:t xml:space="preserve">          nextCode.Clear();</w:t>
      </w:r>
    </w:p>
    <w:p w14:paraId="75B3DF60" w14:textId="77777777" w:rsidR="00C05019" w:rsidRPr="00903DBA" w:rsidRDefault="00C05019" w:rsidP="00C05019">
      <w:pPr>
        <w:pStyle w:val="Code"/>
        <w:rPr>
          <w:highlight w:val="white"/>
        </w:rPr>
      </w:pPr>
      <w:r w:rsidRPr="00903DBA">
        <w:rPr>
          <w:highlight w:val="white"/>
        </w:rPr>
        <w:lastRenderedPageBreak/>
        <w:t xml:space="preserve">          m_update = true;</w:t>
      </w:r>
    </w:p>
    <w:p w14:paraId="108D5DFD" w14:textId="77777777" w:rsidR="00C05019" w:rsidRPr="00903DBA" w:rsidRDefault="00C05019" w:rsidP="00C05019">
      <w:pPr>
        <w:pStyle w:val="Code"/>
        <w:rPr>
          <w:highlight w:val="white"/>
        </w:rPr>
      </w:pPr>
      <w:r w:rsidRPr="00903DBA">
        <w:rPr>
          <w:highlight w:val="white"/>
        </w:rPr>
        <w:t xml:space="preserve">        }</w:t>
      </w:r>
    </w:p>
    <w:p w14:paraId="1A5B6CFB" w14:textId="77777777" w:rsidR="00C05019" w:rsidRPr="00903DBA" w:rsidRDefault="00C05019" w:rsidP="00C05019">
      <w:pPr>
        <w:pStyle w:val="Code"/>
        <w:rPr>
          <w:highlight w:val="white"/>
        </w:rPr>
      </w:pPr>
      <w:r w:rsidRPr="00903DBA">
        <w:rPr>
          <w:highlight w:val="white"/>
        </w:rPr>
        <w:t xml:space="preserve">      }</w:t>
      </w:r>
    </w:p>
    <w:p w14:paraId="03D4E2F9" w14:textId="784EC2FE" w:rsidR="0007123C" w:rsidRPr="00903DBA" w:rsidRDefault="00C05019" w:rsidP="00C05019">
      <w:pPr>
        <w:pStyle w:val="Code"/>
        <w:rPr>
          <w:highlight w:val="white"/>
        </w:rPr>
      </w:pPr>
      <w:r w:rsidRPr="00903DBA">
        <w:rPr>
          <w:highlight w:val="white"/>
        </w:rPr>
        <w:t xml:space="preserve">    }</w:t>
      </w:r>
    </w:p>
    <w:p w14:paraId="69FA0469" w14:textId="6BEBC7CA" w:rsidR="000137CF" w:rsidRPr="00903DBA" w:rsidRDefault="00CC1DF4" w:rsidP="0060539D">
      <w:pPr>
        <w:pStyle w:val="Heading3"/>
        <w:rPr>
          <w:highlight w:val="white"/>
        </w:rPr>
      </w:pPr>
      <w:r>
        <w:rPr>
          <w:highlight w:val="white"/>
        </w:rPr>
        <w:t>&lt;h3&gt;</w:t>
      </w:r>
      <w:bookmarkStart w:id="524" w:name="_Toc93320573"/>
      <w:r w:rsidRPr="00903DBA">
        <w:rPr>
          <w:highlight w:val="white"/>
        </w:rPr>
        <w:t>Semantic Optimization</w:t>
      </w:r>
      <w:bookmarkEnd w:id="524"/>
      <w:r>
        <w:rPr>
          <w:highlight w:val="white"/>
        </w:rPr>
        <w:t>&lt;/h3&gt;</w:t>
      </w:r>
    </w:p>
    <w:p w14:paraId="08F62FF6" w14:textId="2D9B743A" w:rsidR="00D33BAF" w:rsidRPr="00903DBA" w:rsidRDefault="00D33BAF" w:rsidP="00C858E7">
      <w:pPr>
        <w:rPr>
          <w:highlight w:val="white"/>
        </w:rPr>
      </w:pPr>
      <w:r w:rsidRPr="00903DBA">
        <w:rPr>
          <w:highlight w:val="white"/>
        </w:rPr>
        <w:t xml:space="preserve">The semantic </w:t>
      </w:r>
      <w:r w:rsidR="00267C81" w:rsidRPr="00903DBA">
        <w:rPr>
          <w:highlight w:val="white"/>
        </w:rPr>
        <w:t>optimization</w:t>
      </w:r>
      <w:r w:rsidRPr="00903DBA">
        <w:rPr>
          <w:highlight w:val="white"/>
        </w:rPr>
        <w:t xml:space="preserve"> </w:t>
      </w:r>
      <w:r w:rsidR="00191C05">
        <w:rPr>
          <w:highlight w:val="white"/>
        </w:rPr>
        <w:t>simplifies expression such add addition of zero or multiplication of one</w:t>
      </w:r>
      <w:r w:rsidR="00C36F83">
        <w:rPr>
          <w:highlight w:val="white"/>
        </w:rPr>
        <w:t>. I</w:t>
      </w:r>
      <w:r w:rsidR="00191C05">
        <w:rPr>
          <w:highlight w:val="white"/>
        </w:rPr>
        <w:t xml:space="preserve">t </w:t>
      </w:r>
      <w:r w:rsidRPr="00903DBA">
        <w:rPr>
          <w:highlight w:val="white"/>
        </w:rPr>
        <w:t xml:space="preserve">handles </w:t>
      </w:r>
      <w:r w:rsidR="00E121ED" w:rsidRPr="00903DBA">
        <w:rPr>
          <w:highlight w:val="white"/>
        </w:rPr>
        <w:t>a number of situations</w:t>
      </w:r>
      <w:r w:rsidR="00C858E7" w:rsidRPr="00903DBA">
        <w:rPr>
          <w:highlight w:val="white"/>
        </w:rPr>
        <w:t>:</w:t>
      </w:r>
    </w:p>
    <w:tbl>
      <w:tblPr>
        <w:tblStyle w:val="TableGrid"/>
        <w:tblW w:w="0" w:type="auto"/>
        <w:tblLook w:val="04A0" w:firstRow="1" w:lastRow="0" w:firstColumn="1" w:lastColumn="0" w:noHBand="0" w:noVBand="1"/>
      </w:tblPr>
      <w:tblGrid>
        <w:gridCol w:w="3116"/>
        <w:gridCol w:w="3117"/>
        <w:gridCol w:w="3117"/>
      </w:tblGrid>
      <w:tr w:rsidR="00626651" w:rsidRPr="00903DBA" w14:paraId="2293980D" w14:textId="77777777" w:rsidTr="00626651">
        <w:tc>
          <w:tcPr>
            <w:tcW w:w="3116" w:type="dxa"/>
          </w:tcPr>
          <w:p w14:paraId="5AEF2F98" w14:textId="4B7DA214" w:rsidR="00626651" w:rsidRPr="00903DBA" w:rsidRDefault="00A45E3D" w:rsidP="00C858E7">
            <w:pPr>
              <w:rPr>
                <w:b/>
                <w:bCs/>
                <w:highlight w:val="white"/>
              </w:rPr>
            </w:pPr>
            <w:r w:rsidRPr="00903DBA">
              <w:rPr>
                <w:b/>
                <w:bCs/>
                <w:highlight w:val="white"/>
              </w:rPr>
              <w:t>Category</w:t>
            </w:r>
          </w:p>
        </w:tc>
        <w:tc>
          <w:tcPr>
            <w:tcW w:w="3117" w:type="dxa"/>
          </w:tcPr>
          <w:p w14:paraId="2501C020" w14:textId="61B94F22" w:rsidR="00626651" w:rsidRPr="00903DBA" w:rsidRDefault="00626651" w:rsidP="00C858E7">
            <w:pPr>
              <w:rPr>
                <w:b/>
                <w:bCs/>
                <w:highlight w:val="white"/>
              </w:rPr>
            </w:pPr>
            <w:r w:rsidRPr="00903DBA">
              <w:rPr>
                <w:b/>
                <w:bCs/>
                <w:highlight w:val="white"/>
              </w:rPr>
              <w:t>Example</w:t>
            </w:r>
          </w:p>
        </w:tc>
        <w:tc>
          <w:tcPr>
            <w:tcW w:w="3117" w:type="dxa"/>
          </w:tcPr>
          <w:p w14:paraId="4F34404D" w14:textId="3292DF23" w:rsidR="00626651" w:rsidRPr="00903DBA" w:rsidRDefault="00626651" w:rsidP="00C858E7">
            <w:pPr>
              <w:rPr>
                <w:b/>
                <w:bCs/>
                <w:highlight w:val="white"/>
              </w:rPr>
            </w:pPr>
            <w:r w:rsidRPr="00903DBA">
              <w:rPr>
                <w:b/>
                <w:bCs/>
                <w:highlight w:val="white"/>
              </w:rPr>
              <w:t>Result</w:t>
            </w:r>
          </w:p>
        </w:tc>
      </w:tr>
      <w:tr w:rsidR="00626651" w:rsidRPr="00903DBA" w14:paraId="1321A695" w14:textId="77777777" w:rsidTr="00626651">
        <w:tc>
          <w:tcPr>
            <w:tcW w:w="3116" w:type="dxa"/>
          </w:tcPr>
          <w:p w14:paraId="133CE88B" w14:textId="47E00457" w:rsidR="00626651" w:rsidRPr="00903DBA" w:rsidRDefault="00626651" w:rsidP="00C858E7">
            <w:pPr>
              <w:rPr>
                <w:highlight w:val="white"/>
              </w:rPr>
            </w:pPr>
            <w:r w:rsidRPr="00903DBA">
              <w:rPr>
                <w:highlight w:val="white"/>
              </w:rPr>
              <w:t>Constant Expression</w:t>
            </w:r>
          </w:p>
        </w:tc>
        <w:tc>
          <w:tcPr>
            <w:tcW w:w="3117" w:type="dxa"/>
          </w:tcPr>
          <w:p w14:paraId="22B1CA5B" w14:textId="4DA7D506" w:rsidR="00626651" w:rsidRPr="00903DBA" w:rsidRDefault="00626651" w:rsidP="00C858E7">
            <w:pPr>
              <w:rPr>
                <w:highlight w:val="white"/>
              </w:rPr>
            </w:pPr>
            <w:r w:rsidRPr="00903DBA">
              <w:rPr>
                <w:highlight w:val="white"/>
              </w:rPr>
              <w:t>2 * 3</w:t>
            </w:r>
          </w:p>
        </w:tc>
        <w:tc>
          <w:tcPr>
            <w:tcW w:w="3117" w:type="dxa"/>
          </w:tcPr>
          <w:p w14:paraId="19ACBED5" w14:textId="3AA42E0F" w:rsidR="00626651" w:rsidRPr="00903DBA" w:rsidRDefault="00626651" w:rsidP="00C858E7">
            <w:pPr>
              <w:rPr>
                <w:highlight w:val="white"/>
              </w:rPr>
            </w:pPr>
            <w:r w:rsidRPr="00903DBA">
              <w:rPr>
                <w:highlight w:val="white"/>
              </w:rPr>
              <w:t>6</w:t>
            </w:r>
          </w:p>
        </w:tc>
      </w:tr>
      <w:tr w:rsidR="00626651" w:rsidRPr="00903DBA" w14:paraId="71735BFA" w14:textId="77777777" w:rsidTr="00626651">
        <w:tc>
          <w:tcPr>
            <w:tcW w:w="3116" w:type="dxa"/>
          </w:tcPr>
          <w:p w14:paraId="0D005442" w14:textId="7F93F529" w:rsidR="00626651" w:rsidRPr="00903DBA" w:rsidRDefault="001A32BA" w:rsidP="00C858E7">
            <w:pPr>
              <w:rPr>
                <w:highlight w:val="white"/>
              </w:rPr>
            </w:pPr>
            <w:r w:rsidRPr="00903DBA">
              <w:rPr>
                <w:highlight w:val="white"/>
              </w:rPr>
              <w:t>Binary Addition</w:t>
            </w:r>
          </w:p>
        </w:tc>
        <w:tc>
          <w:tcPr>
            <w:tcW w:w="3117" w:type="dxa"/>
          </w:tcPr>
          <w:p w14:paraId="436B5C43" w14:textId="77777777" w:rsidR="00626651" w:rsidRPr="00903DBA" w:rsidRDefault="009540AE" w:rsidP="00C858E7">
            <w:pPr>
              <w:rPr>
                <w:highlight w:val="white"/>
              </w:rPr>
            </w:pPr>
            <w:r w:rsidRPr="00903DBA">
              <w:rPr>
                <w:highlight w:val="white"/>
              </w:rPr>
              <w:t>0 + i</w:t>
            </w:r>
          </w:p>
          <w:p w14:paraId="60AD2F4E" w14:textId="6F9D55B6" w:rsidR="00A45E3D" w:rsidRPr="00903DBA" w:rsidRDefault="00A45E3D" w:rsidP="00C858E7">
            <w:pPr>
              <w:rPr>
                <w:highlight w:val="white"/>
              </w:rPr>
            </w:pPr>
            <w:r w:rsidRPr="00903DBA">
              <w:rPr>
                <w:highlight w:val="white"/>
              </w:rPr>
              <w:t>i + 0</w:t>
            </w:r>
          </w:p>
        </w:tc>
        <w:tc>
          <w:tcPr>
            <w:tcW w:w="3117" w:type="dxa"/>
          </w:tcPr>
          <w:p w14:paraId="6F506207" w14:textId="77777777" w:rsidR="00626651" w:rsidRPr="00903DBA" w:rsidRDefault="009540AE" w:rsidP="00C858E7">
            <w:pPr>
              <w:rPr>
                <w:highlight w:val="white"/>
              </w:rPr>
            </w:pPr>
            <w:r w:rsidRPr="00903DBA">
              <w:rPr>
                <w:highlight w:val="white"/>
              </w:rPr>
              <w:t>i</w:t>
            </w:r>
          </w:p>
          <w:p w14:paraId="6EFCC08A" w14:textId="79CDA65E" w:rsidR="00A45E3D" w:rsidRPr="00903DBA" w:rsidRDefault="00A45E3D" w:rsidP="00C858E7">
            <w:pPr>
              <w:rPr>
                <w:highlight w:val="white"/>
              </w:rPr>
            </w:pPr>
            <w:r w:rsidRPr="00903DBA">
              <w:rPr>
                <w:highlight w:val="white"/>
              </w:rPr>
              <w:t>i</w:t>
            </w:r>
          </w:p>
        </w:tc>
      </w:tr>
      <w:tr w:rsidR="009540AE" w:rsidRPr="00903DBA" w14:paraId="53A9C9AC" w14:textId="77777777" w:rsidTr="00626651">
        <w:tc>
          <w:tcPr>
            <w:tcW w:w="3116" w:type="dxa"/>
          </w:tcPr>
          <w:p w14:paraId="719C6ABF" w14:textId="6210690A" w:rsidR="009540AE" w:rsidRPr="00903DBA" w:rsidRDefault="001A32BA" w:rsidP="009540AE">
            <w:pPr>
              <w:rPr>
                <w:highlight w:val="white"/>
              </w:rPr>
            </w:pPr>
            <w:r w:rsidRPr="00903DBA">
              <w:rPr>
                <w:highlight w:val="white"/>
              </w:rPr>
              <w:t>Binary Subtraction</w:t>
            </w:r>
          </w:p>
        </w:tc>
        <w:tc>
          <w:tcPr>
            <w:tcW w:w="3117" w:type="dxa"/>
          </w:tcPr>
          <w:p w14:paraId="42BD7829" w14:textId="77777777" w:rsidR="009540AE" w:rsidRPr="00903DBA" w:rsidRDefault="001A32BA" w:rsidP="009540AE">
            <w:pPr>
              <w:rPr>
                <w:highlight w:val="white"/>
              </w:rPr>
            </w:pPr>
            <w:r w:rsidRPr="00903DBA">
              <w:rPr>
                <w:highlight w:val="white"/>
              </w:rPr>
              <w:t>0 - i</w:t>
            </w:r>
          </w:p>
          <w:p w14:paraId="18B81501" w14:textId="41C6A0EB" w:rsidR="00A45E3D" w:rsidRPr="00903DBA" w:rsidRDefault="00A45E3D" w:rsidP="009540AE">
            <w:pPr>
              <w:rPr>
                <w:highlight w:val="white"/>
              </w:rPr>
            </w:pPr>
            <w:r w:rsidRPr="00903DBA">
              <w:rPr>
                <w:highlight w:val="white"/>
              </w:rPr>
              <w:t>i - 0</w:t>
            </w:r>
          </w:p>
        </w:tc>
        <w:tc>
          <w:tcPr>
            <w:tcW w:w="3117" w:type="dxa"/>
          </w:tcPr>
          <w:p w14:paraId="01F34DAD" w14:textId="77777777" w:rsidR="009540AE" w:rsidRPr="00903DBA" w:rsidRDefault="001A32BA" w:rsidP="009540AE">
            <w:pPr>
              <w:rPr>
                <w:highlight w:val="white"/>
              </w:rPr>
            </w:pPr>
            <w:r w:rsidRPr="00903DBA">
              <w:rPr>
                <w:highlight w:val="white"/>
              </w:rPr>
              <w:t>-i</w:t>
            </w:r>
          </w:p>
          <w:p w14:paraId="690A8554" w14:textId="6DF7A3A9" w:rsidR="00A45E3D" w:rsidRPr="00903DBA" w:rsidRDefault="00A45E3D" w:rsidP="009540AE">
            <w:pPr>
              <w:rPr>
                <w:highlight w:val="white"/>
              </w:rPr>
            </w:pPr>
            <w:r w:rsidRPr="00903DBA">
              <w:rPr>
                <w:highlight w:val="white"/>
              </w:rPr>
              <w:t>i</w:t>
            </w:r>
          </w:p>
        </w:tc>
      </w:tr>
      <w:tr w:rsidR="004975C3" w:rsidRPr="00903DBA" w14:paraId="7B5428F2" w14:textId="77777777" w:rsidTr="00626651">
        <w:tc>
          <w:tcPr>
            <w:tcW w:w="3116" w:type="dxa"/>
          </w:tcPr>
          <w:p w14:paraId="33AAA360" w14:textId="4C549886" w:rsidR="004975C3" w:rsidRPr="00903DBA" w:rsidRDefault="004975C3" w:rsidP="004975C3">
            <w:pPr>
              <w:rPr>
                <w:highlight w:val="white"/>
              </w:rPr>
            </w:pPr>
            <w:r w:rsidRPr="00903DBA">
              <w:rPr>
                <w:highlight w:val="white"/>
              </w:rPr>
              <w:t>Binary Multiplication</w:t>
            </w:r>
          </w:p>
        </w:tc>
        <w:tc>
          <w:tcPr>
            <w:tcW w:w="3117" w:type="dxa"/>
          </w:tcPr>
          <w:p w14:paraId="646C2A7D" w14:textId="77777777" w:rsidR="004975C3" w:rsidRPr="00903DBA" w:rsidRDefault="004975C3" w:rsidP="004975C3">
            <w:pPr>
              <w:rPr>
                <w:highlight w:val="white"/>
              </w:rPr>
            </w:pPr>
            <w:r w:rsidRPr="00903DBA">
              <w:rPr>
                <w:highlight w:val="white"/>
              </w:rPr>
              <w:t>0 * i</w:t>
            </w:r>
          </w:p>
          <w:p w14:paraId="24A6E723" w14:textId="77777777" w:rsidR="004975C3" w:rsidRPr="00903DBA" w:rsidRDefault="004975C3" w:rsidP="004975C3">
            <w:pPr>
              <w:rPr>
                <w:highlight w:val="white"/>
              </w:rPr>
            </w:pPr>
            <w:r w:rsidRPr="00903DBA">
              <w:rPr>
                <w:highlight w:val="white"/>
              </w:rPr>
              <w:t>1 * i</w:t>
            </w:r>
          </w:p>
          <w:p w14:paraId="31FDE882" w14:textId="77777777" w:rsidR="004975C3" w:rsidRPr="00903DBA" w:rsidRDefault="004975C3" w:rsidP="004975C3">
            <w:pPr>
              <w:rPr>
                <w:highlight w:val="white"/>
              </w:rPr>
            </w:pPr>
            <w:r w:rsidRPr="00903DBA">
              <w:rPr>
                <w:highlight w:val="white"/>
              </w:rPr>
              <w:t>i * 0</w:t>
            </w:r>
          </w:p>
          <w:p w14:paraId="3BD7360B" w14:textId="77777777" w:rsidR="004975C3" w:rsidRDefault="004975C3" w:rsidP="004975C3">
            <w:pPr>
              <w:rPr>
                <w:highlight w:val="white"/>
              </w:rPr>
            </w:pPr>
            <w:r w:rsidRPr="00903DBA">
              <w:rPr>
                <w:highlight w:val="white"/>
              </w:rPr>
              <w:t>i * 1</w:t>
            </w:r>
          </w:p>
          <w:p w14:paraId="6A9F73AC" w14:textId="77777777" w:rsidR="007916FA" w:rsidRDefault="007916FA" w:rsidP="004975C3">
            <w:pPr>
              <w:rPr>
                <w:highlight w:val="white"/>
              </w:rPr>
            </w:pPr>
            <w:r>
              <w:rPr>
                <w:highlight w:val="white"/>
              </w:rPr>
              <w:t>-1 * i</w:t>
            </w:r>
          </w:p>
          <w:p w14:paraId="344A7630" w14:textId="346B8BE8" w:rsidR="007916FA" w:rsidRPr="00903DBA" w:rsidRDefault="007916FA" w:rsidP="004975C3">
            <w:pPr>
              <w:rPr>
                <w:highlight w:val="white"/>
              </w:rPr>
            </w:pPr>
            <w:r>
              <w:rPr>
                <w:highlight w:val="white"/>
              </w:rPr>
              <w:t>i * -1</w:t>
            </w:r>
          </w:p>
        </w:tc>
        <w:tc>
          <w:tcPr>
            <w:tcW w:w="3117" w:type="dxa"/>
          </w:tcPr>
          <w:p w14:paraId="0A8BDAD7" w14:textId="77777777" w:rsidR="004975C3" w:rsidRPr="00903DBA" w:rsidRDefault="004975C3" w:rsidP="004975C3">
            <w:pPr>
              <w:rPr>
                <w:highlight w:val="white"/>
              </w:rPr>
            </w:pPr>
            <w:r w:rsidRPr="00903DBA">
              <w:rPr>
                <w:highlight w:val="white"/>
              </w:rPr>
              <w:t>0</w:t>
            </w:r>
          </w:p>
          <w:p w14:paraId="3257242D" w14:textId="77777777" w:rsidR="004975C3" w:rsidRPr="00903DBA" w:rsidRDefault="004975C3" w:rsidP="004975C3">
            <w:pPr>
              <w:rPr>
                <w:highlight w:val="white"/>
              </w:rPr>
            </w:pPr>
            <w:r w:rsidRPr="00903DBA">
              <w:rPr>
                <w:highlight w:val="white"/>
              </w:rPr>
              <w:t>i</w:t>
            </w:r>
          </w:p>
          <w:p w14:paraId="5413A36B" w14:textId="77777777" w:rsidR="004975C3" w:rsidRPr="00903DBA" w:rsidRDefault="004975C3" w:rsidP="004975C3">
            <w:pPr>
              <w:rPr>
                <w:highlight w:val="white"/>
              </w:rPr>
            </w:pPr>
            <w:r w:rsidRPr="00903DBA">
              <w:rPr>
                <w:highlight w:val="white"/>
              </w:rPr>
              <w:t>0</w:t>
            </w:r>
          </w:p>
          <w:p w14:paraId="4FCCE0D7" w14:textId="77777777" w:rsidR="004975C3" w:rsidRDefault="004975C3" w:rsidP="004975C3">
            <w:pPr>
              <w:rPr>
                <w:highlight w:val="white"/>
              </w:rPr>
            </w:pPr>
            <w:r w:rsidRPr="00903DBA">
              <w:rPr>
                <w:highlight w:val="white"/>
              </w:rPr>
              <w:t>i</w:t>
            </w:r>
          </w:p>
          <w:p w14:paraId="1446F15D" w14:textId="77777777" w:rsidR="007916FA" w:rsidRDefault="007916FA" w:rsidP="004975C3">
            <w:pPr>
              <w:rPr>
                <w:highlight w:val="white"/>
              </w:rPr>
            </w:pPr>
            <w:r>
              <w:rPr>
                <w:highlight w:val="white"/>
              </w:rPr>
              <w:t>-i</w:t>
            </w:r>
          </w:p>
          <w:p w14:paraId="27A4E0E3" w14:textId="061163ED" w:rsidR="007916FA" w:rsidRPr="00903DBA" w:rsidRDefault="007916FA" w:rsidP="004975C3">
            <w:pPr>
              <w:rPr>
                <w:highlight w:val="white"/>
              </w:rPr>
            </w:pPr>
            <w:r>
              <w:rPr>
                <w:highlight w:val="white"/>
              </w:rPr>
              <w:t>-i</w:t>
            </w:r>
          </w:p>
        </w:tc>
      </w:tr>
      <w:tr w:rsidR="004975C3" w:rsidRPr="00903DBA" w14:paraId="0323341C" w14:textId="77777777" w:rsidTr="00626651">
        <w:tc>
          <w:tcPr>
            <w:tcW w:w="3116" w:type="dxa"/>
          </w:tcPr>
          <w:p w14:paraId="66B3CCDD" w14:textId="0BBED61D" w:rsidR="004975C3" w:rsidRPr="00903DBA" w:rsidRDefault="004975C3" w:rsidP="004975C3">
            <w:pPr>
              <w:rPr>
                <w:highlight w:val="white"/>
              </w:rPr>
            </w:pPr>
            <w:r w:rsidRPr="00903DBA">
              <w:rPr>
                <w:highlight w:val="white"/>
              </w:rPr>
              <w:t>Binary Division and Modulo</w:t>
            </w:r>
          </w:p>
        </w:tc>
        <w:tc>
          <w:tcPr>
            <w:tcW w:w="3117" w:type="dxa"/>
          </w:tcPr>
          <w:p w14:paraId="3328CBA9" w14:textId="77777777" w:rsidR="004975C3" w:rsidRPr="00903DBA" w:rsidRDefault="004975C3" w:rsidP="004975C3">
            <w:pPr>
              <w:rPr>
                <w:highlight w:val="white"/>
              </w:rPr>
            </w:pPr>
            <w:r w:rsidRPr="00903DBA">
              <w:rPr>
                <w:highlight w:val="white"/>
              </w:rPr>
              <w:t>i / 1</w:t>
            </w:r>
          </w:p>
          <w:p w14:paraId="1AC72B5B" w14:textId="3F19E3EB" w:rsidR="004975C3" w:rsidRPr="00903DBA" w:rsidRDefault="004975C3" w:rsidP="004975C3">
            <w:pPr>
              <w:rPr>
                <w:highlight w:val="white"/>
              </w:rPr>
            </w:pPr>
            <w:r w:rsidRPr="00903DBA">
              <w:rPr>
                <w:highlight w:val="white"/>
              </w:rPr>
              <w:t>i % 1</w:t>
            </w:r>
          </w:p>
        </w:tc>
        <w:tc>
          <w:tcPr>
            <w:tcW w:w="3117" w:type="dxa"/>
          </w:tcPr>
          <w:p w14:paraId="5F4979D3" w14:textId="77777777" w:rsidR="004975C3" w:rsidRPr="00903DBA" w:rsidRDefault="004975C3" w:rsidP="004975C3">
            <w:pPr>
              <w:rPr>
                <w:highlight w:val="white"/>
              </w:rPr>
            </w:pPr>
            <w:r w:rsidRPr="00903DBA">
              <w:rPr>
                <w:highlight w:val="white"/>
              </w:rPr>
              <w:t>i</w:t>
            </w:r>
          </w:p>
          <w:p w14:paraId="65D6F934" w14:textId="20D36A1F" w:rsidR="004975C3" w:rsidRPr="00903DBA" w:rsidRDefault="004975C3" w:rsidP="004975C3">
            <w:pPr>
              <w:rPr>
                <w:highlight w:val="white"/>
              </w:rPr>
            </w:pPr>
            <w:r w:rsidRPr="00903DBA">
              <w:rPr>
                <w:highlight w:val="white"/>
              </w:rPr>
              <w:t>i</w:t>
            </w:r>
          </w:p>
        </w:tc>
      </w:tr>
    </w:tbl>
    <w:p w14:paraId="56232AD0" w14:textId="77777777" w:rsidR="009540AE" w:rsidRPr="00903DBA" w:rsidRDefault="009540AE" w:rsidP="00CF2F9E">
      <w:pPr>
        <w:pStyle w:val="Code"/>
        <w:rPr>
          <w:highlight w:val="white"/>
        </w:rPr>
      </w:pPr>
    </w:p>
    <w:p w14:paraId="2D3560F7" w14:textId="5A8908CB" w:rsidR="0074376E" w:rsidRPr="00903DBA" w:rsidRDefault="0074376E" w:rsidP="00CF2F9E">
      <w:pPr>
        <w:pStyle w:val="Code"/>
        <w:rPr>
          <w:highlight w:val="white"/>
        </w:rPr>
      </w:pPr>
      <w:r w:rsidRPr="00903DBA">
        <w:rPr>
          <w:highlight w:val="white"/>
        </w:rPr>
        <w:t xml:space="preserve">    private void SematicOptimization() {</w:t>
      </w:r>
    </w:p>
    <w:p w14:paraId="73D5B46D" w14:textId="77777777" w:rsidR="0074376E" w:rsidRPr="00903DBA" w:rsidRDefault="0074376E" w:rsidP="00CF2F9E">
      <w:pPr>
        <w:pStyle w:val="Code"/>
        <w:rPr>
          <w:highlight w:val="white"/>
        </w:rPr>
      </w:pPr>
      <w:r w:rsidRPr="00903DBA">
        <w:rPr>
          <w:highlight w:val="white"/>
        </w:rPr>
        <w:t xml:space="preserve">      for (int index = 0; index &lt; m_middleCodeList.Count; ++index) {</w:t>
      </w:r>
    </w:p>
    <w:p w14:paraId="6877AB7D" w14:textId="77777777" w:rsidR="0074376E" w:rsidRPr="00903DBA" w:rsidRDefault="0074376E" w:rsidP="00CF2F9E">
      <w:pPr>
        <w:pStyle w:val="Code"/>
        <w:rPr>
          <w:highlight w:val="white"/>
        </w:rPr>
      </w:pPr>
      <w:r w:rsidRPr="00903DBA">
        <w:rPr>
          <w:highlight w:val="white"/>
        </w:rPr>
        <w:t xml:space="preserve">        MiddleCode thisCode = m_middleCodeList[index];</w:t>
      </w:r>
    </w:p>
    <w:p w14:paraId="51FAB7D8" w14:textId="77777777" w:rsidR="0074376E" w:rsidRPr="00903DBA" w:rsidRDefault="0074376E" w:rsidP="00CF2F9E">
      <w:pPr>
        <w:pStyle w:val="Code"/>
        <w:rPr>
          <w:highlight w:val="white"/>
        </w:rPr>
      </w:pPr>
    </w:p>
    <w:p w14:paraId="1A6BC6B8" w14:textId="6CB36B2E" w:rsidR="0074376E" w:rsidRPr="00903DBA" w:rsidRDefault="0074376E" w:rsidP="00CF2F9E">
      <w:pPr>
        <w:pStyle w:val="Code"/>
        <w:rPr>
          <w:highlight w:val="white"/>
        </w:rPr>
      </w:pPr>
      <w:r w:rsidRPr="00903DBA">
        <w:rPr>
          <w:highlight w:val="white"/>
        </w:rPr>
        <w:t xml:space="preserve">        if (thisCode.IsBinary()) {</w:t>
      </w:r>
    </w:p>
    <w:p w14:paraId="33B32DE0" w14:textId="77777777" w:rsidR="0074376E" w:rsidRPr="00903DBA" w:rsidRDefault="0074376E" w:rsidP="00CF2F9E">
      <w:pPr>
        <w:pStyle w:val="Code"/>
        <w:rPr>
          <w:highlight w:val="white"/>
        </w:rPr>
      </w:pPr>
      <w:r w:rsidRPr="00903DBA">
        <w:rPr>
          <w:highlight w:val="white"/>
        </w:rPr>
        <w:t xml:space="preserve">          Symbol resultSymbol = (Symbol) thisCode[0],</w:t>
      </w:r>
    </w:p>
    <w:p w14:paraId="7BF3CA94" w14:textId="77777777" w:rsidR="0074376E" w:rsidRPr="00903DBA" w:rsidRDefault="0074376E" w:rsidP="00CF2F9E">
      <w:pPr>
        <w:pStyle w:val="Code"/>
        <w:rPr>
          <w:highlight w:val="white"/>
        </w:rPr>
      </w:pPr>
      <w:r w:rsidRPr="00903DBA">
        <w:rPr>
          <w:highlight w:val="white"/>
        </w:rPr>
        <w:t xml:space="preserve">                 leftSymbol = (Symbol) thisCode[1],</w:t>
      </w:r>
    </w:p>
    <w:p w14:paraId="52AF98A9" w14:textId="77777777" w:rsidR="0074376E" w:rsidRPr="00903DBA" w:rsidRDefault="0074376E" w:rsidP="00CF2F9E">
      <w:pPr>
        <w:pStyle w:val="Code"/>
        <w:rPr>
          <w:highlight w:val="white"/>
        </w:rPr>
      </w:pPr>
      <w:r w:rsidRPr="00903DBA">
        <w:rPr>
          <w:highlight w:val="white"/>
        </w:rPr>
        <w:t xml:space="preserve">                 rightSymbol = (Symbol) thisCode[2],</w:t>
      </w:r>
    </w:p>
    <w:p w14:paraId="35805FD7" w14:textId="77777777" w:rsidR="0074376E" w:rsidRPr="00903DBA" w:rsidRDefault="0074376E" w:rsidP="00CF2F9E">
      <w:pPr>
        <w:pStyle w:val="Code"/>
        <w:rPr>
          <w:highlight w:val="white"/>
        </w:rPr>
      </w:pPr>
      <w:r w:rsidRPr="00903DBA">
        <w:rPr>
          <w:highlight w:val="white"/>
        </w:rPr>
        <w:t xml:space="preserve">                 newSymbol = null;</w:t>
      </w:r>
    </w:p>
    <w:p w14:paraId="18E989C8" w14:textId="24C30A2D" w:rsidR="0074376E" w:rsidRPr="00903DBA" w:rsidRDefault="00CB56C2" w:rsidP="00353BA8">
      <w:pPr>
        <w:rPr>
          <w:highlight w:val="white"/>
        </w:rPr>
      </w:pPr>
      <w:r w:rsidRPr="00903DBA">
        <w:rPr>
          <w:highlight w:val="white"/>
        </w:rPr>
        <w:t xml:space="preserve">Even though the </w:t>
      </w:r>
      <w:r w:rsidR="00D4318D">
        <w:rPr>
          <w:rStyle w:val="KeyWord0"/>
          <w:highlight w:val="white"/>
        </w:rPr>
        <w:t>&lt;k&gt;</w:t>
      </w:r>
      <w:r w:rsidR="00D4318D" w:rsidRPr="00903DBA">
        <w:rPr>
          <w:rStyle w:val="KeyWord0"/>
          <w:highlight w:val="white"/>
        </w:rPr>
        <w:t>ConstantExpression</w:t>
      </w:r>
      <w:r w:rsidR="00D4318D">
        <w:rPr>
          <w:rStyle w:val="KeyWord0"/>
          <w:highlight w:val="white"/>
        </w:rPr>
        <w:t>&lt;/k&gt;</w:t>
      </w:r>
      <w:r w:rsidRPr="00903DBA">
        <w:rPr>
          <w:highlight w:val="white"/>
        </w:rPr>
        <w:t xml:space="preserve"> class evaluates all constant expressions caused by the programmer, t</w:t>
      </w:r>
      <w:r w:rsidR="005704E8" w:rsidRPr="00903DBA">
        <w:rPr>
          <w:highlight w:val="white"/>
        </w:rPr>
        <w:t xml:space="preserve">he </w:t>
      </w:r>
      <w:r w:rsidR="00353BA8" w:rsidRPr="00903DBA">
        <w:rPr>
          <w:highlight w:val="white"/>
        </w:rPr>
        <w:t xml:space="preserve">pointer </w:t>
      </w:r>
      <w:r w:rsidR="00E121ED" w:rsidRPr="00903DBA">
        <w:rPr>
          <w:highlight w:val="white"/>
        </w:rPr>
        <w:t>arithmetic</w:t>
      </w:r>
      <w:r w:rsidR="00353BA8" w:rsidRPr="00903DBA">
        <w:rPr>
          <w:highlight w:val="white"/>
        </w:rPr>
        <w:t xml:space="preserve"> during the parsing may have cause</w:t>
      </w:r>
      <w:r w:rsidRPr="00903DBA">
        <w:rPr>
          <w:highlight w:val="white"/>
        </w:rPr>
        <w:t xml:space="preserve"> more</w:t>
      </w:r>
      <w:r w:rsidR="00353BA8" w:rsidRPr="00903DBA">
        <w:rPr>
          <w:highlight w:val="white"/>
        </w:rPr>
        <w:t xml:space="preserve"> constant expression</w:t>
      </w:r>
      <w:r w:rsidRPr="00903DBA">
        <w:rPr>
          <w:highlight w:val="white"/>
        </w:rPr>
        <w:t>s</w:t>
      </w:r>
      <w:r w:rsidR="00353BA8" w:rsidRPr="00903DBA">
        <w:rPr>
          <w:highlight w:val="white"/>
        </w:rPr>
        <w:t>, expression</w:t>
      </w:r>
      <w:r w:rsidR="00EA1421" w:rsidRPr="00903DBA">
        <w:rPr>
          <w:highlight w:val="white"/>
        </w:rPr>
        <w:t>s</w:t>
      </w:r>
      <w:r w:rsidR="00353BA8" w:rsidRPr="00903DBA">
        <w:rPr>
          <w:highlight w:val="white"/>
        </w:rPr>
        <w:t xml:space="preserve"> where both operand</w:t>
      </w:r>
      <w:r w:rsidR="0086289F" w:rsidRPr="00903DBA">
        <w:rPr>
          <w:highlight w:val="white"/>
        </w:rPr>
        <w:t>s</w:t>
      </w:r>
      <w:r w:rsidR="00353BA8" w:rsidRPr="00903DBA">
        <w:rPr>
          <w:highlight w:val="white"/>
        </w:rPr>
        <w:t xml:space="preserve"> are constant values.</w:t>
      </w:r>
      <w:r w:rsidR="0086289F" w:rsidRPr="00903DBA">
        <w:rPr>
          <w:highlight w:val="white"/>
        </w:rPr>
        <w:t xml:space="preserve"> In that case </w:t>
      </w:r>
      <w:r w:rsidR="00C858E7" w:rsidRPr="00903DBA">
        <w:rPr>
          <w:highlight w:val="white"/>
        </w:rPr>
        <w:t xml:space="preserve">we </w:t>
      </w:r>
      <w:r w:rsidR="00AE2A26" w:rsidRPr="00903DBA">
        <w:rPr>
          <w:highlight w:val="white"/>
        </w:rPr>
        <w:t xml:space="preserve">call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AE2A26" w:rsidRPr="00903DBA">
        <w:rPr>
          <w:highlight w:val="white"/>
        </w:rPr>
        <w:t xml:space="preserve"> in </w:t>
      </w:r>
      <w:r w:rsidR="00D4318D">
        <w:rPr>
          <w:rStyle w:val="KeyWord0"/>
          <w:highlight w:val="white"/>
        </w:rPr>
        <w:t>&lt;k&gt;</w:t>
      </w:r>
      <w:r w:rsidR="00D4318D" w:rsidRPr="00903DBA">
        <w:rPr>
          <w:rStyle w:val="KeyWord0"/>
          <w:highlight w:val="white"/>
        </w:rPr>
        <w:t>ConstantExpression</w:t>
      </w:r>
      <w:r w:rsidR="00D4318D">
        <w:rPr>
          <w:rStyle w:val="KeyWord0"/>
          <w:highlight w:val="white"/>
        </w:rPr>
        <w:t>&lt;/k&gt;</w:t>
      </w:r>
      <w:r w:rsidR="00AE2A26" w:rsidRPr="00903DBA">
        <w:rPr>
          <w:highlight w:val="white"/>
        </w:rPr>
        <w:t xml:space="preserve"> to evaluate the value of the expression.</w:t>
      </w:r>
    </w:p>
    <w:p w14:paraId="52578CDB" w14:textId="77777777" w:rsidR="0074376E" w:rsidRPr="00903DBA" w:rsidRDefault="0074376E" w:rsidP="00CF2F9E">
      <w:pPr>
        <w:pStyle w:val="Code"/>
        <w:rPr>
          <w:highlight w:val="white"/>
        </w:rPr>
      </w:pPr>
      <w:r w:rsidRPr="00903DBA">
        <w:rPr>
          <w:highlight w:val="white"/>
        </w:rPr>
        <w:t xml:space="preserve">          if ((leftSymbol.Value is BigInteger) &amp;&amp; // t0 = 2 * 3</w:t>
      </w:r>
    </w:p>
    <w:p w14:paraId="03C3872D" w14:textId="77777777" w:rsidR="0074376E" w:rsidRPr="00903DBA" w:rsidRDefault="0074376E" w:rsidP="00CF2F9E">
      <w:pPr>
        <w:pStyle w:val="Code"/>
        <w:rPr>
          <w:highlight w:val="white"/>
        </w:rPr>
      </w:pPr>
      <w:r w:rsidRPr="00903DBA">
        <w:rPr>
          <w:highlight w:val="white"/>
        </w:rPr>
        <w:t xml:space="preserve">              (rightSymbol.Value is BigInteger)) {</w:t>
      </w:r>
    </w:p>
    <w:p w14:paraId="637F73D9" w14:textId="77777777" w:rsidR="00F85DDF" w:rsidRPr="00903DBA" w:rsidRDefault="0074376E" w:rsidP="00CF2F9E">
      <w:pPr>
        <w:pStyle w:val="Code"/>
        <w:rPr>
          <w:highlight w:val="white"/>
        </w:rPr>
      </w:pPr>
      <w:r w:rsidRPr="00903DBA">
        <w:rPr>
          <w:highlight w:val="white"/>
        </w:rPr>
        <w:t xml:space="preserve">            newSymbol =</w:t>
      </w:r>
    </w:p>
    <w:p w14:paraId="4721F1FB" w14:textId="77777777" w:rsidR="00F85DDF" w:rsidRPr="00903DBA" w:rsidRDefault="00F85DDF" w:rsidP="00CF2F9E">
      <w:pPr>
        <w:pStyle w:val="Code"/>
        <w:rPr>
          <w:highlight w:val="white"/>
        </w:rPr>
      </w:pPr>
      <w:r w:rsidRPr="00903DBA">
        <w:rPr>
          <w:highlight w:val="white"/>
        </w:rPr>
        <w:t xml:space="preserve">              </w:t>
      </w:r>
      <w:r w:rsidR="0074376E" w:rsidRPr="00903DBA">
        <w:rPr>
          <w:highlight w:val="white"/>
        </w:rPr>
        <w:t>ConstantExpression.ArithmeticIntegral(thisCode.Operator,</w:t>
      </w:r>
    </w:p>
    <w:p w14:paraId="7F25861C" w14:textId="4DD62A54" w:rsidR="0074376E" w:rsidRPr="00903DBA" w:rsidRDefault="00F85DDF" w:rsidP="00CF2F9E">
      <w:pPr>
        <w:pStyle w:val="Code"/>
        <w:rPr>
          <w:highlight w:val="white"/>
        </w:rPr>
      </w:pPr>
      <w:r w:rsidRPr="00903DBA">
        <w:rPr>
          <w:highlight w:val="white"/>
        </w:rPr>
        <w:t xml:space="preserve">                                                   </w:t>
      </w:r>
      <w:r w:rsidR="0074376E" w:rsidRPr="00903DBA">
        <w:rPr>
          <w:highlight w:val="white"/>
        </w:rPr>
        <w:t xml:space="preserve"> leftSymbol, rightSymbol);</w:t>
      </w:r>
    </w:p>
    <w:p w14:paraId="5D96EC49" w14:textId="033054C6" w:rsidR="0074376E" w:rsidRPr="00903DBA" w:rsidRDefault="0074376E" w:rsidP="00CF2F9E">
      <w:pPr>
        <w:pStyle w:val="Code"/>
        <w:rPr>
          <w:highlight w:val="white"/>
        </w:rPr>
      </w:pPr>
      <w:r w:rsidRPr="00903DBA">
        <w:rPr>
          <w:highlight w:val="white"/>
        </w:rPr>
        <w:lastRenderedPageBreak/>
        <w:t xml:space="preserve">          }</w:t>
      </w:r>
    </w:p>
    <w:p w14:paraId="6B45C92F" w14:textId="259196EA" w:rsidR="00E72B73" w:rsidRPr="00903DBA" w:rsidRDefault="00574044" w:rsidP="00E72B73">
      <w:pPr>
        <w:rPr>
          <w:highlight w:val="white"/>
        </w:rPr>
      </w:pPr>
      <w:r w:rsidRPr="00903DBA">
        <w:rPr>
          <w:highlight w:val="white"/>
        </w:rPr>
        <w:t xml:space="preserve">In case of </w:t>
      </w:r>
      <w:r w:rsidR="00510666" w:rsidRPr="00903DBA">
        <w:rPr>
          <w:highlight w:val="white"/>
        </w:rPr>
        <w:t xml:space="preserve">additions where the left </w:t>
      </w:r>
      <w:r w:rsidR="00E72B73" w:rsidRPr="00903DBA">
        <w:rPr>
          <w:highlight w:val="white"/>
        </w:rPr>
        <w:t>operand is zero</w:t>
      </w:r>
      <w:r w:rsidR="00F1481F" w:rsidRPr="00903DBA">
        <w:rPr>
          <w:highlight w:val="white"/>
        </w:rPr>
        <w:t xml:space="preserve">, </w:t>
      </w:r>
      <w:r w:rsidR="00D4318D">
        <w:rPr>
          <w:rStyle w:val="KeyWord0"/>
          <w:highlight w:val="white"/>
        </w:rPr>
        <w:t>&lt;k&gt;</w:t>
      </w:r>
      <w:r w:rsidR="00D4318D" w:rsidRPr="002213C8">
        <w:rPr>
          <w:rStyle w:val="KeyWord0"/>
          <w:highlight w:val="white"/>
        </w:rPr>
        <w:t>0</w:t>
      </w:r>
      <w:r w:rsidR="00D4318D">
        <w:rPr>
          <w:rStyle w:val="KeyWord0"/>
          <w:highlight w:val="white"/>
        </w:rPr>
        <w:t xml:space="preserve"> </w:t>
      </w:r>
      <w:r w:rsidR="00D4318D" w:rsidRPr="002213C8">
        <w:rPr>
          <w:rStyle w:val="KeyWord0"/>
          <w:highlight w:val="white"/>
        </w:rPr>
        <w:t>+</w:t>
      </w:r>
      <w:r w:rsidR="00D4318D">
        <w:rPr>
          <w:rStyle w:val="KeyWord0"/>
          <w:highlight w:val="white"/>
        </w:rPr>
        <w:t xml:space="preserve"> </w:t>
      </w:r>
      <w:r w:rsidR="00D4318D" w:rsidRPr="002213C8">
        <w:rPr>
          <w:rStyle w:val="KeyWord0"/>
          <w:highlight w:val="white"/>
        </w:rPr>
        <w:t>i</w:t>
      </w:r>
      <w:r w:rsidR="00D4318D">
        <w:rPr>
          <w:rStyle w:val="KeyWord0"/>
          <w:highlight w:val="white"/>
        </w:rPr>
        <w:t>&lt;/k&gt;</w:t>
      </w:r>
      <w:r w:rsidR="00E72B73" w:rsidRPr="00903DBA">
        <w:rPr>
          <w:highlight w:val="white"/>
        </w:rPr>
        <w:t>, we</w:t>
      </w:r>
      <w:r w:rsidR="009073A9" w:rsidRPr="00903DBA">
        <w:rPr>
          <w:highlight w:val="white"/>
        </w:rPr>
        <w:t xml:space="preserve"> keep the right operand</w:t>
      </w:r>
      <w:r w:rsidR="00126CAB" w:rsidRPr="00903DBA">
        <w:rPr>
          <w:highlight w:val="white"/>
        </w:rPr>
        <w:t>.</w:t>
      </w:r>
    </w:p>
    <w:p w14:paraId="58E4C22D" w14:textId="77777777" w:rsidR="00E95E82" w:rsidRPr="00903DBA" w:rsidRDefault="00E95E82" w:rsidP="00E95E82">
      <w:pPr>
        <w:pStyle w:val="Code"/>
        <w:rPr>
          <w:highlight w:val="white"/>
        </w:rPr>
      </w:pPr>
      <w:r w:rsidRPr="00903DBA">
        <w:rPr>
          <w:highlight w:val="white"/>
        </w:rPr>
        <w:t xml:space="preserve">          // t0 = 0 + i</w:t>
      </w:r>
    </w:p>
    <w:p w14:paraId="5AFA2A89" w14:textId="32F3B58F" w:rsidR="00E95E82" w:rsidRPr="00903DBA" w:rsidRDefault="00E95E82" w:rsidP="00E95E82">
      <w:pPr>
        <w:pStyle w:val="Code"/>
        <w:rPr>
          <w:highlight w:val="white"/>
        </w:rPr>
      </w:pPr>
      <w:r w:rsidRPr="00903DBA">
        <w:rPr>
          <w:highlight w:val="white"/>
        </w:rPr>
        <w:t xml:space="preserve">          else if ((thisCode.Operator == MiddleOperator.</w:t>
      </w:r>
      <w:r w:rsidR="00455D0F">
        <w:rPr>
          <w:highlight w:val="white"/>
        </w:rPr>
        <w:t>Add</w:t>
      </w:r>
      <w:r w:rsidRPr="00903DBA">
        <w:rPr>
          <w:highlight w:val="white"/>
        </w:rPr>
        <w:t>) &amp;&amp;</w:t>
      </w:r>
    </w:p>
    <w:p w14:paraId="4A3EC314" w14:textId="77777777" w:rsidR="00E95E82" w:rsidRPr="00903DBA" w:rsidRDefault="00E95E82" w:rsidP="00E95E82">
      <w:pPr>
        <w:pStyle w:val="Code"/>
        <w:rPr>
          <w:highlight w:val="white"/>
        </w:rPr>
      </w:pPr>
      <w:r w:rsidRPr="00903DBA">
        <w:rPr>
          <w:highlight w:val="white"/>
        </w:rPr>
        <w:t xml:space="preserve">                    (leftSymbol.Value is BigInteger) &amp;&amp;</w:t>
      </w:r>
    </w:p>
    <w:p w14:paraId="64CEB306" w14:textId="77777777" w:rsidR="00E95E82" w:rsidRPr="00903DBA" w:rsidRDefault="00E95E82" w:rsidP="00E95E82">
      <w:pPr>
        <w:pStyle w:val="Code"/>
        <w:rPr>
          <w:highlight w:val="white"/>
        </w:rPr>
      </w:pPr>
      <w:r w:rsidRPr="00903DBA">
        <w:rPr>
          <w:highlight w:val="white"/>
        </w:rPr>
        <w:t xml:space="preserve">                    (leftSymbol.Value.Equals(BigInteger.Zero))) {</w:t>
      </w:r>
    </w:p>
    <w:p w14:paraId="68B6E86F" w14:textId="77777777" w:rsidR="00E95E82" w:rsidRPr="00903DBA" w:rsidRDefault="00E95E82" w:rsidP="00E95E82">
      <w:pPr>
        <w:pStyle w:val="Code"/>
        <w:rPr>
          <w:highlight w:val="white"/>
        </w:rPr>
      </w:pPr>
      <w:r w:rsidRPr="00903DBA">
        <w:rPr>
          <w:highlight w:val="white"/>
        </w:rPr>
        <w:t xml:space="preserve">            newSymbol = rightSymbol;</w:t>
      </w:r>
    </w:p>
    <w:p w14:paraId="4BFFE2CF" w14:textId="77777777" w:rsidR="00E95E82" w:rsidRPr="00903DBA" w:rsidRDefault="00E95E82" w:rsidP="00E95E82">
      <w:pPr>
        <w:pStyle w:val="Code"/>
        <w:rPr>
          <w:highlight w:val="white"/>
        </w:rPr>
      </w:pPr>
      <w:r w:rsidRPr="00903DBA">
        <w:rPr>
          <w:highlight w:val="white"/>
        </w:rPr>
        <w:t xml:space="preserve">          }</w:t>
      </w:r>
    </w:p>
    <w:p w14:paraId="31DF9BA3" w14:textId="4B164A76" w:rsidR="009B4D04" w:rsidRPr="00903DBA" w:rsidRDefault="009B4D04" w:rsidP="009B4D04">
      <w:pPr>
        <w:pStyle w:val="Code"/>
        <w:rPr>
          <w:highlight w:val="white"/>
        </w:rPr>
      </w:pPr>
      <w:r w:rsidRPr="00903DBA">
        <w:rPr>
          <w:highlight w:val="white"/>
        </w:rPr>
        <w:t xml:space="preserve">          // t0 = 0 - </w:t>
      </w:r>
      <w:r w:rsidR="00E71EA6" w:rsidRPr="00903DBA">
        <w:rPr>
          <w:highlight w:val="white"/>
        </w:rPr>
        <w:t>i; t0 = -i</w:t>
      </w:r>
    </w:p>
    <w:p w14:paraId="6A62772E" w14:textId="26833574" w:rsidR="009B4D04" w:rsidRPr="00903DBA" w:rsidRDefault="009B4D04" w:rsidP="009B4D04">
      <w:pPr>
        <w:pStyle w:val="Code"/>
        <w:rPr>
          <w:highlight w:val="white"/>
        </w:rPr>
      </w:pPr>
      <w:r w:rsidRPr="00903DBA">
        <w:rPr>
          <w:highlight w:val="white"/>
        </w:rPr>
        <w:t xml:space="preserve">          else if ((thisCode.Operator == MiddleOperator.</w:t>
      </w:r>
      <w:r w:rsidR="00455D0F">
        <w:rPr>
          <w:highlight w:val="white"/>
        </w:rPr>
        <w:t>Subtract</w:t>
      </w:r>
      <w:r w:rsidRPr="00903DBA">
        <w:rPr>
          <w:highlight w:val="white"/>
        </w:rPr>
        <w:t>) &amp;&amp;</w:t>
      </w:r>
    </w:p>
    <w:p w14:paraId="5E831E0A" w14:textId="77777777" w:rsidR="009B4D04" w:rsidRPr="00903DBA" w:rsidRDefault="009B4D04" w:rsidP="009B4D04">
      <w:pPr>
        <w:pStyle w:val="Code"/>
        <w:rPr>
          <w:highlight w:val="white"/>
        </w:rPr>
      </w:pPr>
      <w:r w:rsidRPr="00903DBA">
        <w:rPr>
          <w:highlight w:val="white"/>
        </w:rPr>
        <w:t xml:space="preserve">                    (leftSymbol.Value is BigInteger) &amp;&amp;</w:t>
      </w:r>
    </w:p>
    <w:p w14:paraId="5D95BECA" w14:textId="2E8FFB13" w:rsidR="00090FA4" w:rsidRPr="00903DBA" w:rsidRDefault="009B4D04" w:rsidP="009B4D04">
      <w:pPr>
        <w:pStyle w:val="Code"/>
        <w:rPr>
          <w:highlight w:val="white"/>
        </w:rPr>
      </w:pPr>
      <w:r w:rsidRPr="00903DBA">
        <w:rPr>
          <w:highlight w:val="white"/>
        </w:rPr>
        <w:t xml:space="preserve">                    (leftSymbol.Value.Equals(BigInteger.Zero))) {</w:t>
      </w:r>
    </w:p>
    <w:p w14:paraId="649FC318" w14:textId="0CC8E7DF" w:rsidR="00090FA4" w:rsidRPr="00903DBA" w:rsidRDefault="00090FA4" w:rsidP="009B4D04">
      <w:pPr>
        <w:pStyle w:val="Code"/>
        <w:rPr>
          <w:highlight w:val="white"/>
        </w:rPr>
      </w:pPr>
      <w:r w:rsidRPr="00903DBA">
        <w:rPr>
          <w:highlight w:val="white"/>
        </w:rPr>
        <w:t xml:space="preserve">            thisCode.Operator = MiddleOperator.</w:t>
      </w:r>
      <w:r w:rsidR="00455D0F">
        <w:rPr>
          <w:highlight w:val="white"/>
        </w:rPr>
        <w:t>Minus</w:t>
      </w:r>
      <w:r w:rsidRPr="00903DBA">
        <w:rPr>
          <w:highlight w:val="white"/>
        </w:rPr>
        <w:t>;</w:t>
      </w:r>
    </w:p>
    <w:p w14:paraId="546570FC" w14:textId="210EFE98" w:rsidR="00992CE2" w:rsidRPr="00903DBA" w:rsidRDefault="00992CE2" w:rsidP="009B4D04">
      <w:pPr>
        <w:pStyle w:val="Code"/>
        <w:rPr>
          <w:highlight w:val="white"/>
        </w:rPr>
      </w:pPr>
      <w:r w:rsidRPr="00903DBA">
        <w:rPr>
          <w:highlight w:val="white"/>
        </w:rPr>
        <w:t xml:space="preserve">            thisCode[</w:t>
      </w:r>
      <w:r w:rsidR="00E71EA6" w:rsidRPr="00903DBA">
        <w:rPr>
          <w:highlight w:val="white"/>
        </w:rPr>
        <w:t>0] = thisCode[1];</w:t>
      </w:r>
    </w:p>
    <w:p w14:paraId="0CC2404B" w14:textId="6E4B2AF3" w:rsidR="00E71EA6" w:rsidRPr="00903DBA" w:rsidRDefault="00E71EA6" w:rsidP="00E71EA6">
      <w:pPr>
        <w:pStyle w:val="Code"/>
        <w:rPr>
          <w:highlight w:val="white"/>
        </w:rPr>
      </w:pPr>
      <w:r w:rsidRPr="00903DBA">
        <w:rPr>
          <w:highlight w:val="white"/>
        </w:rPr>
        <w:t xml:space="preserve">            thisCode[1] = null;</w:t>
      </w:r>
    </w:p>
    <w:p w14:paraId="1315D61B" w14:textId="77777777" w:rsidR="009B4D04" w:rsidRPr="00903DBA" w:rsidRDefault="009B4D04" w:rsidP="009B4D04">
      <w:pPr>
        <w:pStyle w:val="Code"/>
        <w:rPr>
          <w:highlight w:val="white"/>
        </w:rPr>
      </w:pPr>
      <w:r w:rsidRPr="00903DBA">
        <w:rPr>
          <w:highlight w:val="white"/>
        </w:rPr>
        <w:t xml:space="preserve">          }</w:t>
      </w:r>
    </w:p>
    <w:p w14:paraId="5F9B2BA3" w14:textId="2AFE142B" w:rsidR="00D70966" w:rsidRPr="00903DBA" w:rsidRDefault="00060CEA" w:rsidP="00126CAB">
      <w:pPr>
        <w:rPr>
          <w:highlight w:val="white"/>
        </w:rPr>
      </w:pPr>
      <w:r w:rsidRPr="00903DBA">
        <w:rPr>
          <w:highlight w:val="white"/>
        </w:rPr>
        <w:t xml:space="preserve">In case of additions or subtractions where the </w:t>
      </w:r>
      <w:r w:rsidR="009C25B9" w:rsidRPr="00903DBA">
        <w:rPr>
          <w:highlight w:val="white"/>
        </w:rPr>
        <w:t>right</w:t>
      </w:r>
      <w:r w:rsidRPr="00903DBA">
        <w:rPr>
          <w:highlight w:val="white"/>
        </w:rPr>
        <w:t xml:space="preserve"> operand is zero, </w:t>
      </w:r>
      <w:r w:rsidR="00D4318D">
        <w:rPr>
          <w:rStyle w:val="KeyWord0"/>
          <w:highlight w:val="white"/>
        </w:rPr>
        <w:t>&lt;k&gt;</w:t>
      </w:r>
      <w:r w:rsidR="00D4318D" w:rsidRPr="002213C8">
        <w:rPr>
          <w:rStyle w:val="KeyWord0"/>
          <w:highlight w:val="white"/>
        </w:rPr>
        <w:t>i</w:t>
      </w:r>
      <w:r w:rsidR="00D4318D">
        <w:rPr>
          <w:rStyle w:val="KeyWord0"/>
          <w:highlight w:val="white"/>
        </w:rPr>
        <w:t xml:space="preserve"> </w:t>
      </w:r>
      <w:r w:rsidR="00D4318D" w:rsidRPr="002213C8">
        <w:rPr>
          <w:rStyle w:val="KeyWord0"/>
          <w:highlight w:val="white"/>
        </w:rPr>
        <w:t>+</w:t>
      </w:r>
      <w:r w:rsidR="00D4318D">
        <w:rPr>
          <w:rStyle w:val="KeyWord0"/>
          <w:highlight w:val="white"/>
        </w:rPr>
        <w:t xml:space="preserve"> </w:t>
      </w:r>
      <w:r w:rsidR="00D4318D" w:rsidRPr="002213C8">
        <w:rPr>
          <w:rStyle w:val="KeyWord0"/>
          <w:highlight w:val="white"/>
        </w:rPr>
        <w:t>0</w:t>
      </w:r>
      <w:r w:rsidR="00D4318D">
        <w:rPr>
          <w:rStyle w:val="KeyWord0"/>
          <w:highlight w:val="white"/>
        </w:rPr>
        <w:t>&lt;/k&gt;</w:t>
      </w:r>
      <w:r w:rsidR="009C25B9" w:rsidRPr="00903DBA">
        <w:rPr>
          <w:highlight w:val="white"/>
        </w:rPr>
        <w:t xml:space="preserve"> or </w:t>
      </w:r>
      <w:r w:rsidR="00D4318D">
        <w:rPr>
          <w:rStyle w:val="KeyWord0"/>
          <w:highlight w:val="white"/>
        </w:rPr>
        <w:t>&lt;k&gt;</w:t>
      </w:r>
      <w:r w:rsidR="00D4318D" w:rsidRPr="002213C8">
        <w:rPr>
          <w:rStyle w:val="KeyWord0"/>
          <w:highlight w:val="white"/>
        </w:rPr>
        <w:t>i</w:t>
      </w:r>
      <w:r w:rsidR="00D4318D">
        <w:rPr>
          <w:rStyle w:val="KeyWord0"/>
          <w:highlight w:val="white"/>
        </w:rPr>
        <w:t xml:space="preserve"> </w:t>
      </w:r>
      <w:r w:rsidR="00D4318D" w:rsidRPr="002213C8">
        <w:rPr>
          <w:rStyle w:val="KeyWord0"/>
          <w:highlight w:val="white"/>
        </w:rPr>
        <w:t>-</w:t>
      </w:r>
      <w:r w:rsidR="00D4318D">
        <w:rPr>
          <w:rStyle w:val="KeyWord0"/>
          <w:highlight w:val="white"/>
        </w:rPr>
        <w:t xml:space="preserve"> </w:t>
      </w:r>
      <w:r w:rsidR="00D4318D" w:rsidRPr="002213C8">
        <w:rPr>
          <w:rStyle w:val="KeyWord0"/>
          <w:highlight w:val="white"/>
        </w:rPr>
        <w:t>0</w:t>
      </w:r>
      <w:r w:rsidR="00D4318D">
        <w:rPr>
          <w:rStyle w:val="KeyWord0"/>
          <w:highlight w:val="white"/>
        </w:rPr>
        <w:t>&lt;/k&gt;</w:t>
      </w:r>
      <w:r w:rsidRPr="00903DBA">
        <w:rPr>
          <w:highlight w:val="white"/>
        </w:rPr>
        <w:t xml:space="preserve">, we keep the </w:t>
      </w:r>
      <w:r w:rsidR="009C25B9" w:rsidRPr="00903DBA">
        <w:rPr>
          <w:highlight w:val="white"/>
        </w:rPr>
        <w:t>left</w:t>
      </w:r>
      <w:r w:rsidRPr="00903DBA">
        <w:rPr>
          <w:highlight w:val="white"/>
        </w:rPr>
        <w:t xml:space="preserve"> operand</w:t>
      </w:r>
      <w:r w:rsidR="00126CAB" w:rsidRPr="00903DBA">
        <w:rPr>
          <w:highlight w:val="white"/>
        </w:rPr>
        <w:t>.</w:t>
      </w:r>
    </w:p>
    <w:p w14:paraId="2405C0AD" w14:textId="72D6B690" w:rsidR="00B46D8D" w:rsidRPr="00903DBA" w:rsidRDefault="00B46D8D" w:rsidP="00B46D8D">
      <w:pPr>
        <w:pStyle w:val="Code"/>
        <w:rPr>
          <w:highlight w:val="white"/>
        </w:rPr>
      </w:pPr>
      <w:r w:rsidRPr="00903DBA">
        <w:rPr>
          <w:highlight w:val="white"/>
        </w:rPr>
        <w:t xml:space="preserve">          // t0 = i + 0</w:t>
      </w:r>
    </w:p>
    <w:p w14:paraId="6D9123FA" w14:textId="0BA277B3" w:rsidR="00B46D8D" w:rsidRPr="00903DBA" w:rsidRDefault="00B46D8D" w:rsidP="00B46D8D">
      <w:pPr>
        <w:pStyle w:val="Code"/>
        <w:rPr>
          <w:highlight w:val="white"/>
        </w:rPr>
      </w:pPr>
      <w:r w:rsidRPr="00903DBA">
        <w:rPr>
          <w:highlight w:val="white"/>
        </w:rPr>
        <w:t xml:space="preserve">          // t0 = i - 0</w:t>
      </w:r>
    </w:p>
    <w:p w14:paraId="38DDCC6D" w14:textId="02E16490" w:rsidR="0074376E" w:rsidRPr="00903DBA" w:rsidRDefault="00B46D8D" w:rsidP="00CF2F9E">
      <w:pPr>
        <w:pStyle w:val="Code"/>
        <w:rPr>
          <w:highlight w:val="white"/>
        </w:rPr>
      </w:pPr>
      <w:r w:rsidRPr="00903DBA">
        <w:rPr>
          <w:highlight w:val="white"/>
        </w:rPr>
        <w:t xml:space="preserve">        </w:t>
      </w:r>
      <w:r w:rsidR="0074376E" w:rsidRPr="00903DBA">
        <w:rPr>
          <w:highlight w:val="white"/>
        </w:rPr>
        <w:t xml:space="preserve"> </w:t>
      </w:r>
      <w:r w:rsidRPr="00903DBA">
        <w:rPr>
          <w:highlight w:val="white"/>
        </w:rPr>
        <w:t xml:space="preserve"> </w:t>
      </w:r>
      <w:r w:rsidR="0074376E" w:rsidRPr="00903DBA">
        <w:rPr>
          <w:highlight w:val="white"/>
        </w:rPr>
        <w:t>else if (((thisCode.Operator == MiddleOperator.</w:t>
      </w:r>
      <w:r w:rsidR="00455D0F">
        <w:rPr>
          <w:highlight w:val="white"/>
        </w:rPr>
        <w:t>Add</w:t>
      </w:r>
      <w:r w:rsidR="0074376E" w:rsidRPr="00903DBA">
        <w:rPr>
          <w:highlight w:val="white"/>
        </w:rPr>
        <w:t>) ||</w:t>
      </w:r>
    </w:p>
    <w:p w14:paraId="2FF84A9D" w14:textId="17ADFF84" w:rsidR="0074376E" w:rsidRPr="00903DBA" w:rsidRDefault="0074376E" w:rsidP="00CF2F9E">
      <w:pPr>
        <w:pStyle w:val="Code"/>
        <w:rPr>
          <w:highlight w:val="white"/>
        </w:rPr>
      </w:pPr>
      <w:r w:rsidRPr="00903DBA">
        <w:rPr>
          <w:highlight w:val="white"/>
        </w:rPr>
        <w:t xml:space="preserve">                    (thisCode.Operator == MiddleOperator.</w:t>
      </w:r>
      <w:r w:rsidR="00455D0F">
        <w:rPr>
          <w:highlight w:val="white"/>
        </w:rPr>
        <w:t>Subtract</w:t>
      </w:r>
      <w:r w:rsidRPr="00903DBA">
        <w:rPr>
          <w:highlight w:val="white"/>
        </w:rPr>
        <w:t>)) &amp;&amp;</w:t>
      </w:r>
    </w:p>
    <w:p w14:paraId="63533AC8" w14:textId="77777777" w:rsidR="0074376E" w:rsidRPr="00903DBA" w:rsidRDefault="0074376E" w:rsidP="00CF2F9E">
      <w:pPr>
        <w:pStyle w:val="Code"/>
        <w:rPr>
          <w:highlight w:val="white"/>
        </w:rPr>
      </w:pPr>
      <w:r w:rsidRPr="00903DBA">
        <w:rPr>
          <w:highlight w:val="white"/>
        </w:rPr>
        <w:t xml:space="preserve">                    (rightSymbol.Value is BigInteger) &amp;&amp;</w:t>
      </w:r>
    </w:p>
    <w:p w14:paraId="0B02EB05" w14:textId="77777777" w:rsidR="0074376E" w:rsidRPr="00903DBA" w:rsidRDefault="0074376E" w:rsidP="00CF2F9E">
      <w:pPr>
        <w:pStyle w:val="Code"/>
        <w:rPr>
          <w:highlight w:val="white"/>
        </w:rPr>
      </w:pPr>
      <w:r w:rsidRPr="00903DBA">
        <w:rPr>
          <w:highlight w:val="white"/>
        </w:rPr>
        <w:t xml:space="preserve">                    (rightSymbol.Value.Equals(BigInteger.Zero))) {</w:t>
      </w:r>
    </w:p>
    <w:p w14:paraId="09FEC290" w14:textId="77777777" w:rsidR="0074376E" w:rsidRPr="00903DBA" w:rsidRDefault="0074376E" w:rsidP="00CF2F9E">
      <w:pPr>
        <w:pStyle w:val="Code"/>
        <w:rPr>
          <w:highlight w:val="white"/>
        </w:rPr>
      </w:pPr>
      <w:r w:rsidRPr="00903DBA">
        <w:rPr>
          <w:highlight w:val="white"/>
        </w:rPr>
        <w:t xml:space="preserve">            newSymbol = leftSymbol;</w:t>
      </w:r>
    </w:p>
    <w:p w14:paraId="0D7AB414" w14:textId="77777777" w:rsidR="0074376E" w:rsidRPr="00903DBA" w:rsidRDefault="0074376E" w:rsidP="00CF2F9E">
      <w:pPr>
        <w:pStyle w:val="Code"/>
        <w:rPr>
          <w:highlight w:val="white"/>
        </w:rPr>
      </w:pPr>
      <w:r w:rsidRPr="00903DBA">
        <w:rPr>
          <w:highlight w:val="white"/>
        </w:rPr>
        <w:t xml:space="preserve">          }</w:t>
      </w:r>
    </w:p>
    <w:p w14:paraId="1B2172B7" w14:textId="2489476E" w:rsidR="0000182D" w:rsidRPr="00903DBA" w:rsidRDefault="0000182D" w:rsidP="0000182D">
      <w:pPr>
        <w:rPr>
          <w:highlight w:val="white"/>
        </w:rPr>
      </w:pPr>
      <w:r w:rsidRPr="00903DBA">
        <w:rPr>
          <w:highlight w:val="white"/>
        </w:rPr>
        <w:t xml:space="preserve">In case of </w:t>
      </w:r>
      <w:r w:rsidR="00131061" w:rsidRPr="00903DBA">
        <w:rPr>
          <w:highlight w:val="white"/>
        </w:rPr>
        <w:t xml:space="preserve">multiplications where </w:t>
      </w:r>
      <w:r w:rsidRPr="00903DBA">
        <w:rPr>
          <w:highlight w:val="white"/>
        </w:rPr>
        <w:t xml:space="preserve">the </w:t>
      </w:r>
      <w:r w:rsidR="001539F5" w:rsidRPr="00903DBA">
        <w:rPr>
          <w:highlight w:val="white"/>
        </w:rPr>
        <w:t>left</w:t>
      </w:r>
      <w:r w:rsidRPr="00903DBA">
        <w:rPr>
          <w:highlight w:val="white"/>
        </w:rPr>
        <w:t xml:space="preserve"> operand is zero, </w:t>
      </w:r>
      <w:r w:rsidR="001539F5" w:rsidRPr="00903DBA">
        <w:rPr>
          <w:highlight w:val="white"/>
        </w:rPr>
        <w:t>the result is zero.</w:t>
      </w:r>
    </w:p>
    <w:p w14:paraId="03590D85" w14:textId="7ACFE241" w:rsidR="00B46D8D" w:rsidRPr="00903DBA" w:rsidRDefault="00B46D8D" w:rsidP="00B46D8D">
      <w:pPr>
        <w:pStyle w:val="Code"/>
        <w:rPr>
          <w:highlight w:val="white"/>
        </w:rPr>
      </w:pPr>
      <w:r w:rsidRPr="00903DBA">
        <w:rPr>
          <w:highlight w:val="white"/>
        </w:rPr>
        <w:t xml:space="preserve">          // t0 = 0 * i</w:t>
      </w:r>
    </w:p>
    <w:p w14:paraId="3FA9247C" w14:textId="7D2E161D"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56E97F70" w14:textId="77777777" w:rsidR="0074376E" w:rsidRPr="00903DBA" w:rsidRDefault="0074376E" w:rsidP="00CF2F9E">
      <w:pPr>
        <w:pStyle w:val="Code"/>
        <w:rPr>
          <w:highlight w:val="white"/>
        </w:rPr>
      </w:pPr>
      <w:r w:rsidRPr="00903DBA">
        <w:rPr>
          <w:highlight w:val="white"/>
        </w:rPr>
        <w:t xml:space="preserve">                    (leftSymbol.Value is BigInteger) &amp;&amp;</w:t>
      </w:r>
    </w:p>
    <w:p w14:paraId="56CAD616" w14:textId="77777777" w:rsidR="0074376E" w:rsidRPr="00903DBA" w:rsidRDefault="0074376E" w:rsidP="00CF2F9E">
      <w:pPr>
        <w:pStyle w:val="Code"/>
        <w:rPr>
          <w:highlight w:val="white"/>
        </w:rPr>
      </w:pPr>
      <w:r w:rsidRPr="00903DBA">
        <w:rPr>
          <w:highlight w:val="white"/>
        </w:rPr>
        <w:t xml:space="preserve">                    (leftSymbol.Value.Equals(BigInteger.Zero))) {</w:t>
      </w:r>
    </w:p>
    <w:p w14:paraId="3E83E122"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6460B8B4" w14:textId="77777777" w:rsidR="0074376E" w:rsidRPr="00903DBA" w:rsidRDefault="0074376E" w:rsidP="00CF2F9E">
      <w:pPr>
        <w:pStyle w:val="Code"/>
        <w:rPr>
          <w:highlight w:val="white"/>
        </w:rPr>
      </w:pPr>
      <w:r w:rsidRPr="00903DBA">
        <w:rPr>
          <w:highlight w:val="white"/>
        </w:rPr>
        <w:t xml:space="preserve">          }</w:t>
      </w:r>
    </w:p>
    <w:p w14:paraId="503DDA4F" w14:textId="02C6A93D" w:rsidR="001539F5" w:rsidRPr="00903DBA" w:rsidRDefault="001539F5" w:rsidP="001539F5">
      <w:pPr>
        <w:rPr>
          <w:highlight w:val="white"/>
        </w:rPr>
      </w:pPr>
      <w:r w:rsidRPr="00903DBA">
        <w:rPr>
          <w:highlight w:val="white"/>
        </w:rPr>
        <w:t>In case of multiplications where the left operand is one, we keep the right operand.</w:t>
      </w:r>
    </w:p>
    <w:p w14:paraId="56EC3C71" w14:textId="2DB40C86" w:rsidR="00B46D8D" w:rsidRPr="00903DBA" w:rsidRDefault="00B46D8D" w:rsidP="00B46D8D">
      <w:pPr>
        <w:pStyle w:val="Code"/>
        <w:rPr>
          <w:highlight w:val="white"/>
        </w:rPr>
      </w:pPr>
      <w:r w:rsidRPr="00903DBA">
        <w:rPr>
          <w:highlight w:val="white"/>
        </w:rPr>
        <w:t xml:space="preserve">          // t0 = 1 * i</w:t>
      </w:r>
    </w:p>
    <w:p w14:paraId="6692CF75" w14:textId="3C2D0B68"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292DB94F" w14:textId="77777777" w:rsidR="0074376E" w:rsidRPr="00903DBA" w:rsidRDefault="0074376E" w:rsidP="00CF2F9E">
      <w:pPr>
        <w:pStyle w:val="Code"/>
        <w:rPr>
          <w:highlight w:val="white"/>
        </w:rPr>
      </w:pPr>
      <w:r w:rsidRPr="00903DBA">
        <w:rPr>
          <w:highlight w:val="white"/>
        </w:rPr>
        <w:t xml:space="preserve">                    (leftSymbol.Value is BigInteger) &amp;&amp;</w:t>
      </w:r>
    </w:p>
    <w:p w14:paraId="5A2AE490" w14:textId="77777777" w:rsidR="0074376E" w:rsidRPr="00903DBA" w:rsidRDefault="0074376E" w:rsidP="00CF2F9E">
      <w:pPr>
        <w:pStyle w:val="Code"/>
        <w:rPr>
          <w:highlight w:val="white"/>
        </w:rPr>
      </w:pPr>
      <w:r w:rsidRPr="00903DBA">
        <w:rPr>
          <w:highlight w:val="white"/>
        </w:rPr>
        <w:t xml:space="preserve">                    (leftSymbol.Value.Equals(BigInteger.One))) {</w:t>
      </w:r>
    </w:p>
    <w:p w14:paraId="3A8F527D" w14:textId="77777777" w:rsidR="0074376E" w:rsidRPr="00903DBA" w:rsidRDefault="0074376E" w:rsidP="00CF2F9E">
      <w:pPr>
        <w:pStyle w:val="Code"/>
        <w:rPr>
          <w:highlight w:val="white"/>
        </w:rPr>
      </w:pPr>
      <w:r w:rsidRPr="00903DBA">
        <w:rPr>
          <w:highlight w:val="white"/>
        </w:rPr>
        <w:t xml:space="preserve">            newSymbol = rightSymbol;</w:t>
      </w:r>
    </w:p>
    <w:p w14:paraId="275C47A6" w14:textId="77777777" w:rsidR="0074376E" w:rsidRPr="00903DBA" w:rsidRDefault="0074376E" w:rsidP="00CF2F9E">
      <w:pPr>
        <w:pStyle w:val="Code"/>
        <w:rPr>
          <w:highlight w:val="white"/>
        </w:rPr>
      </w:pPr>
      <w:r w:rsidRPr="00903DBA">
        <w:rPr>
          <w:highlight w:val="white"/>
        </w:rPr>
        <w:t xml:space="preserve">          }</w:t>
      </w:r>
    </w:p>
    <w:p w14:paraId="7D9F7B58" w14:textId="54600A78" w:rsidR="004F19B5" w:rsidRPr="00903DBA" w:rsidRDefault="004F19B5" w:rsidP="004F19B5">
      <w:pPr>
        <w:rPr>
          <w:highlight w:val="white"/>
        </w:rPr>
      </w:pPr>
      <w:r w:rsidRPr="00903DBA">
        <w:rPr>
          <w:highlight w:val="white"/>
        </w:rPr>
        <w:t xml:space="preserve">In case of multiplications where the </w:t>
      </w:r>
      <w:r w:rsidR="00731F9D" w:rsidRPr="00903DBA">
        <w:rPr>
          <w:highlight w:val="white"/>
        </w:rPr>
        <w:t>right</w:t>
      </w:r>
      <w:r w:rsidRPr="00903DBA">
        <w:rPr>
          <w:highlight w:val="white"/>
        </w:rPr>
        <w:t xml:space="preserve"> operand is </w:t>
      </w:r>
      <w:r w:rsidR="00731F9D" w:rsidRPr="00903DBA">
        <w:rPr>
          <w:highlight w:val="white"/>
        </w:rPr>
        <w:t>zero, the result is zero.</w:t>
      </w:r>
    </w:p>
    <w:p w14:paraId="1C7E8D24" w14:textId="29CFAB23" w:rsidR="00B17BCC" w:rsidRPr="00903DBA" w:rsidRDefault="00B17BCC" w:rsidP="00CF2F9E">
      <w:pPr>
        <w:pStyle w:val="Code"/>
        <w:rPr>
          <w:highlight w:val="white"/>
        </w:rPr>
      </w:pPr>
      <w:r w:rsidRPr="00903DBA">
        <w:rPr>
          <w:highlight w:val="white"/>
        </w:rPr>
        <w:t xml:space="preserve">          // t0 = i * 0</w:t>
      </w:r>
    </w:p>
    <w:p w14:paraId="0FC94A91" w14:textId="6116AAF3"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383E67FB" w14:textId="77777777" w:rsidR="0074376E" w:rsidRPr="00903DBA" w:rsidRDefault="0074376E" w:rsidP="00CF2F9E">
      <w:pPr>
        <w:pStyle w:val="Code"/>
        <w:rPr>
          <w:highlight w:val="white"/>
        </w:rPr>
      </w:pPr>
      <w:r w:rsidRPr="00903DBA">
        <w:rPr>
          <w:highlight w:val="white"/>
        </w:rPr>
        <w:t xml:space="preserve">                    (rightSymbol.Value is BigInteger) &amp;&amp;</w:t>
      </w:r>
    </w:p>
    <w:p w14:paraId="4D27D0B7" w14:textId="77777777" w:rsidR="0074376E" w:rsidRPr="00903DBA" w:rsidRDefault="0074376E" w:rsidP="00CF2F9E">
      <w:pPr>
        <w:pStyle w:val="Code"/>
        <w:rPr>
          <w:highlight w:val="white"/>
        </w:rPr>
      </w:pPr>
      <w:r w:rsidRPr="00903DBA">
        <w:rPr>
          <w:highlight w:val="white"/>
        </w:rPr>
        <w:t xml:space="preserve">                    (rightSymbol.Value.Equals(BigInteger.Zero))) {</w:t>
      </w:r>
    </w:p>
    <w:p w14:paraId="0B7ECFBB"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1AF3E4D8" w14:textId="77777777" w:rsidR="0074376E" w:rsidRPr="00903DBA" w:rsidRDefault="0074376E" w:rsidP="00CF2F9E">
      <w:pPr>
        <w:pStyle w:val="Code"/>
        <w:rPr>
          <w:highlight w:val="white"/>
        </w:rPr>
      </w:pPr>
      <w:r w:rsidRPr="00903DBA">
        <w:rPr>
          <w:highlight w:val="white"/>
        </w:rPr>
        <w:t xml:space="preserve">          }</w:t>
      </w:r>
    </w:p>
    <w:p w14:paraId="3B17D59A" w14:textId="39747ECC" w:rsidR="00A32618" w:rsidRPr="00903DBA" w:rsidRDefault="00A32618" w:rsidP="00A32618">
      <w:pPr>
        <w:rPr>
          <w:highlight w:val="white"/>
        </w:rPr>
      </w:pPr>
      <w:r w:rsidRPr="00903DBA">
        <w:rPr>
          <w:highlight w:val="white"/>
        </w:rPr>
        <w:t xml:space="preserve">In case of multiplications where the </w:t>
      </w:r>
      <w:r w:rsidR="00177292">
        <w:rPr>
          <w:highlight w:val="white"/>
        </w:rPr>
        <w:t>left</w:t>
      </w:r>
      <w:r w:rsidRPr="00903DBA">
        <w:rPr>
          <w:highlight w:val="white"/>
        </w:rPr>
        <w:t xml:space="preserve"> operand is </w:t>
      </w:r>
      <w:r w:rsidR="00177292">
        <w:rPr>
          <w:highlight w:val="white"/>
        </w:rPr>
        <w:t>minus one</w:t>
      </w:r>
      <w:r w:rsidRPr="00903DBA">
        <w:rPr>
          <w:highlight w:val="white"/>
        </w:rPr>
        <w:t xml:space="preserve">, the result is </w:t>
      </w:r>
      <w:r w:rsidR="00177292">
        <w:rPr>
          <w:highlight w:val="white"/>
        </w:rPr>
        <w:t>the unary minus operation</w:t>
      </w:r>
      <w:r w:rsidRPr="00903DBA">
        <w:rPr>
          <w:highlight w:val="white"/>
        </w:rPr>
        <w:t>.</w:t>
      </w:r>
    </w:p>
    <w:p w14:paraId="1C6A3A1B" w14:textId="1D8B1DAA" w:rsidR="00A32618" w:rsidRPr="00903DBA" w:rsidRDefault="00A32618" w:rsidP="00A32618">
      <w:pPr>
        <w:pStyle w:val="Code"/>
        <w:rPr>
          <w:highlight w:val="white"/>
        </w:rPr>
      </w:pPr>
      <w:r w:rsidRPr="00903DBA">
        <w:rPr>
          <w:highlight w:val="white"/>
        </w:rPr>
        <w:t xml:space="preserve">          // t0 = </w:t>
      </w:r>
      <w:r>
        <w:rPr>
          <w:highlight w:val="white"/>
        </w:rPr>
        <w:t>-1 * i</w:t>
      </w:r>
    </w:p>
    <w:p w14:paraId="3243EA63" w14:textId="2CDD8D35" w:rsidR="00A32618" w:rsidRPr="00903DBA" w:rsidRDefault="004D04CE" w:rsidP="00A32618">
      <w:pPr>
        <w:pStyle w:val="Code"/>
        <w:rPr>
          <w:highlight w:val="white"/>
        </w:rPr>
      </w:pPr>
      <w:r>
        <w:rPr>
          <w:highlight w:val="white"/>
        </w:rPr>
        <w:lastRenderedPageBreak/>
        <w:t xml:space="preserve"> </w:t>
      </w:r>
      <w:r w:rsidR="00A32618" w:rsidRPr="00903DBA">
        <w:rPr>
          <w:highlight w:val="white"/>
        </w:rPr>
        <w:t xml:space="preserve">         else if ((thisCode.Operator == MiddleOperator.</w:t>
      </w:r>
      <w:r w:rsidR="00A32618">
        <w:rPr>
          <w:highlight w:val="white"/>
        </w:rPr>
        <w:t>Multiply</w:t>
      </w:r>
      <w:r w:rsidR="00A32618" w:rsidRPr="00903DBA">
        <w:rPr>
          <w:highlight w:val="white"/>
        </w:rPr>
        <w:t>) &amp;&amp;</w:t>
      </w:r>
    </w:p>
    <w:p w14:paraId="7283A3DD" w14:textId="4A7EF5B5" w:rsidR="00A32618" w:rsidRPr="00903DBA" w:rsidRDefault="00A32618" w:rsidP="00A32618">
      <w:pPr>
        <w:pStyle w:val="Code"/>
        <w:rPr>
          <w:highlight w:val="white"/>
        </w:rPr>
      </w:pPr>
      <w:r w:rsidRPr="00903DBA">
        <w:rPr>
          <w:highlight w:val="white"/>
        </w:rPr>
        <w:t xml:space="preserve">                   (</w:t>
      </w:r>
      <w:r w:rsidR="002D49C4">
        <w:rPr>
          <w:highlight w:val="white"/>
        </w:rPr>
        <w:t>left</w:t>
      </w:r>
      <w:r w:rsidRPr="00903DBA">
        <w:rPr>
          <w:highlight w:val="white"/>
        </w:rPr>
        <w:t>Symbol.Value is BigInteger) &amp;&amp;</w:t>
      </w:r>
    </w:p>
    <w:p w14:paraId="3F325590" w14:textId="03A4F73A" w:rsidR="00A32618" w:rsidRPr="00092996" w:rsidRDefault="00A32618" w:rsidP="00092996">
      <w:pPr>
        <w:pStyle w:val="Code"/>
        <w:rPr>
          <w:highlight w:val="white"/>
        </w:rPr>
      </w:pPr>
      <w:r w:rsidRPr="00092996">
        <w:rPr>
          <w:highlight w:val="white"/>
        </w:rPr>
        <w:t xml:space="preserve">                   (</w:t>
      </w:r>
      <w:r w:rsidR="002D49C4" w:rsidRPr="00092996">
        <w:rPr>
          <w:highlight w:val="white"/>
        </w:rPr>
        <w:t>leftS</w:t>
      </w:r>
      <w:r w:rsidRPr="00092996">
        <w:rPr>
          <w:highlight w:val="white"/>
        </w:rPr>
        <w:t>ymbol.Value.Equals(</w:t>
      </w:r>
      <w:r w:rsidR="00092996" w:rsidRPr="00092996">
        <w:rPr>
          <w:highlight w:val="white"/>
        </w:rPr>
        <w:t>BigInteger.MinusOne</w:t>
      </w:r>
      <w:r w:rsidRPr="00092996">
        <w:rPr>
          <w:highlight w:val="white"/>
        </w:rPr>
        <w:t>))) {</w:t>
      </w:r>
    </w:p>
    <w:p w14:paraId="22FDD638" w14:textId="77777777" w:rsidR="00496C18" w:rsidRPr="00903DBA" w:rsidRDefault="00496C18" w:rsidP="00496C18">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7F0FEB18" w14:textId="77777777" w:rsidR="00496C18" w:rsidRPr="00903DBA" w:rsidRDefault="00496C18" w:rsidP="00496C18">
      <w:pPr>
        <w:pStyle w:val="Code"/>
        <w:rPr>
          <w:highlight w:val="white"/>
        </w:rPr>
      </w:pPr>
      <w:r w:rsidRPr="00903DBA">
        <w:rPr>
          <w:highlight w:val="white"/>
        </w:rPr>
        <w:t xml:space="preserve">            thisCode[0] = thisCode[1];</w:t>
      </w:r>
    </w:p>
    <w:p w14:paraId="20BB063C" w14:textId="77777777" w:rsidR="00496C18" w:rsidRPr="00903DBA" w:rsidRDefault="00496C18" w:rsidP="00496C18">
      <w:pPr>
        <w:pStyle w:val="Code"/>
        <w:rPr>
          <w:highlight w:val="white"/>
        </w:rPr>
      </w:pPr>
      <w:r w:rsidRPr="00903DBA">
        <w:rPr>
          <w:highlight w:val="white"/>
        </w:rPr>
        <w:t xml:space="preserve">            thisCode[1] = null;</w:t>
      </w:r>
    </w:p>
    <w:p w14:paraId="45005EE9" w14:textId="77777777" w:rsidR="00A32618" w:rsidRPr="00903DBA" w:rsidRDefault="00A32618" w:rsidP="00A32618">
      <w:pPr>
        <w:pStyle w:val="Code"/>
        <w:rPr>
          <w:highlight w:val="white"/>
        </w:rPr>
      </w:pPr>
      <w:r w:rsidRPr="00903DBA">
        <w:rPr>
          <w:highlight w:val="white"/>
        </w:rPr>
        <w:t xml:space="preserve">          }</w:t>
      </w:r>
    </w:p>
    <w:p w14:paraId="4A3A9551" w14:textId="77777777" w:rsidR="00177292" w:rsidRPr="00903DBA" w:rsidRDefault="00177292" w:rsidP="00177292">
      <w:pPr>
        <w:rPr>
          <w:highlight w:val="white"/>
        </w:rPr>
      </w:pPr>
      <w:r w:rsidRPr="00903DBA">
        <w:rPr>
          <w:highlight w:val="white"/>
        </w:rPr>
        <w:t xml:space="preserve">In case of multiplications where the right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25923C1F" w14:textId="47291346" w:rsidR="00A32618" w:rsidRPr="00903DBA" w:rsidRDefault="00A32618" w:rsidP="00A32618">
      <w:pPr>
        <w:pStyle w:val="Code"/>
        <w:rPr>
          <w:highlight w:val="white"/>
        </w:rPr>
      </w:pPr>
      <w:r w:rsidRPr="00903DBA">
        <w:rPr>
          <w:highlight w:val="white"/>
        </w:rPr>
        <w:t xml:space="preserve">          // t0 = i * </w:t>
      </w:r>
      <w:r>
        <w:rPr>
          <w:highlight w:val="white"/>
        </w:rPr>
        <w:t>-1</w:t>
      </w:r>
    </w:p>
    <w:p w14:paraId="761928A1" w14:textId="77777777" w:rsidR="00A32618" w:rsidRPr="00903DBA" w:rsidRDefault="00A32618" w:rsidP="00A32618">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E38B19C" w14:textId="6AAD10B5" w:rsidR="00A32618" w:rsidRPr="00903DBA" w:rsidRDefault="00A32618" w:rsidP="00A32618">
      <w:pPr>
        <w:pStyle w:val="Code"/>
        <w:rPr>
          <w:highlight w:val="white"/>
        </w:rPr>
      </w:pPr>
      <w:r w:rsidRPr="00903DBA">
        <w:rPr>
          <w:highlight w:val="white"/>
        </w:rPr>
        <w:t xml:space="preserve">                   (rightSymbol.Value is BigInteger) &amp;&amp;</w:t>
      </w:r>
    </w:p>
    <w:p w14:paraId="200270BC" w14:textId="0C66E924" w:rsidR="00A32618" w:rsidRPr="00092996" w:rsidRDefault="00A32618" w:rsidP="00092996">
      <w:pPr>
        <w:pStyle w:val="Code"/>
        <w:rPr>
          <w:highlight w:val="white"/>
        </w:rPr>
      </w:pPr>
      <w:r w:rsidRPr="00092996">
        <w:rPr>
          <w:highlight w:val="white"/>
        </w:rPr>
        <w:t xml:space="preserve">                   (rightSymbol.Value.Equals(</w:t>
      </w:r>
      <w:r w:rsidR="00092996" w:rsidRPr="00092996">
        <w:rPr>
          <w:highlight w:val="white"/>
        </w:rPr>
        <w:t>BigInteger.MinusOne</w:t>
      </w:r>
      <w:r w:rsidRPr="00092996">
        <w:rPr>
          <w:highlight w:val="white"/>
        </w:rPr>
        <w:t>))) {</w:t>
      </w:r>
    </w:p>
    <w:p w14:paraId="1ED1FA55" w14:textId="77777777" w:rsidR="00496C18" w:rsidRPr="00903DBA" w:rsidRDefault="00496C18" w:rsidP="00496C18">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78AF4B7F" w14:textId="77777777" w:rsidR="00496C18" w:rsidRPr="00903DBA" w:rsidRDefault="00496C18" w:rsidP="00496C18">
      <w:pPr>
        <w:pStyle w:val="Code"/>
        <w:rPr>
          <w:highlight w:val="white"/>
        </w:rPr>
      </w:pPr>
      <w:r w:rsidRPr="00903DBA">
        <w:rPr>
          <w:highlight w:val="white"/>
        </w:rPr>
        <w:t xml:space="preserve">            thisCode[1] = null;</w:t>
      </w:r>
    </w:p>
    <w:p w14:paraId="0BFBEAF9" w14:textId="77777777" w:rsidR="00A32618" w:rsidRPr="00903DBA" w:rsidRDefault="00A32618" w:rsidP="00A32618">
      <w:pPr>
        <w:pStyle w:val="Code"/>
        <w:rPr>
          <w:highlight w:val="white"/>
        </w:rPr>
      </w:pPr>
      <w:r w:rsidRPr="00903DBA">
        <w:rPr>
          <w:highlight w:val="white"/>
        </w:rPr>
        <w:t xml:space="preserve">          }</w:t>
      </w:r>
    </w:p>
    <w:p w14:paraId="0B780421" w14:textId="2E34258A" w:rsidR="00CB32DC" w:rsidRPr="00903DBA" w:rsidRDefault="00CB32DC" w:rsidP="00CB32DC">
      <w:pPr>
        <w:rPr>
          <w:highlight w:val="white"/>
        </w:rPr>
      </w:pPr>
      <w:r w:rsidRPr="00903DBA">
        <w:rPr>
          <w:highlight w:val="white"/>
        </w:rPr>
        <w:t>In case of multiplications or division where the right operand is one, we keep the left operand.</w:t>
      </w:r>
    </w:p>
    <w:p w14:paraId="4B2435F5" w14:textId="5AF73C2B" w:rsidR="0008100D" w:rsidRPr="00903DBA" w:rsidRDefault="0008100D" w:rsidP="00CF2F9E">
      <w:pPr>
        <w:pStyle w:val="Code"/>
        <w:rPr>
          <w:highlight w:val="white"/>
        </w:rPr>
      </w:pPr>
      <w:r w:rsidRPr="00903DBA">
        <w:rPr>
          <w:highlight w:val="white"/>
        </w:rPr>
        <w:t xml:space="preserve">          // t0 = i * 1</w:t>
      </w:r>
    </w:p>
    <w:p w14:paraId="601A2711" w14:textId="59CC34C1" w:rsidR="0008100D" w:rsidRPr="00903DBA" w:rsidRDefault="0008100D" w:rsidP="00CF2F9E">
      <w:pPr>
        <w:pStyle w:val="Code"/>
        <w:rPr>
          <w:highlight w:val="white"/>
        </w:rPr>
      </w:pPr>
      <w:r w:rsidRPr="00903DBA">
        <w:rPr>
          <w:highlight w:val="white"/>
        </w:rPr>
        <w:t xml:space="preserve">          // t0 = i / 1</w:t>
      </w:r>
    </w:p>
    <w:p w14:paraId="199EF6E2" w14:textId="1D6A0460"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w:t>
      </w:r>
    </w:p>
    <w:p w14:paraId="4A3B9DE2" w14:textId="4F4E1E00"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Divide</w:t>
      </w:r>
      <w:r w:rsidRPr="00903DBA">
        <w:rPr>
          <w:highlight w:val="white"/>
        </w:rPr>
        <w:t>) ||</w:t>
      </w:r>
    </w:p>
    <w:p w14:paraId="0B7A83EB" w14:textId="69D85436"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Modulo</w:t>
      </w:r>
      <w:r w:rsidRPr="00903DBA">
        <w:rPr>
          <w:highlight w:val="white"/>
        </w:rPr>
        <w:t>)) &amp;&amp;</w:t>
      </w:r>
    </w:p>
    <w:p w14:paraId="3AD09FAA" w14:textId="77777777" w:rsidR="0074376E" w:rsidRPr="00903DBA" w:rsidRDefault="0074376E" w:rsidP="00CF2F9E">
      <w:pPr>
        <w:pStyle w:val="Code"/>
        <w:rPr>
          <w:highlight w:val="white"/>
        </w:rPr>
      </w:pPr>
      <w:r w:rsidRPr="00903DBA">
        <w:rPr>
          <w:highlight w:val="white"/>
        </w:rPr>
        <w:t xml:space="preserve">                    (rightSymbol.Value is BigInteger) &amp;&amp;</w:t>
      </w:r>
    </w:p>
    <w:p w14:paraId="708A1732" w14:textId="77777777" w:rsidR="0074376E" w:rsidRPr="00903DBA" w:rsidRDefault="0074376E" w:rsidP="00CF2F9E">
      <w:pPr>
        <w:pStyle w:val="Code"/>
        <w:rPr>
          <w:highlight w:val="white"/>
        </w:rPr>
      </w:pPr>
      <w:r w:rsidRPr="00903DBA">
        <w:rPr>
          <w:highlight w:val="white"/>
        </w:rPr>
        <w:t xml:space="preserve">                    (rightSymbol.Value.Equals(BigInteger.One))) {</w:t>
      </w:r>
    </w:p>
    <w:p w14:paraId="7CA8BC37" w14:textId="77777777" w:rsidR="0074376E" w:rsidRPr="00903DBA" w:rsidRDefault="0074376E" w:rsidP="00CF2F9E">
      <w:pPr>
        <w:pStyle w:val="Code"/>
        <w:rPr>
          <w:highlight w:val="white"/>
        </w:rPr>
      </w:pPr>
      <w:r w:rsidRPr="00903DBA">
        <w:rPr>
          <w:highlight w:val="white"/>
        </w:rPr>
        <w:t xml:space="preserve">            newSymbol = leftSymbol;</w:t>
      </w:r>
    </w:p>
    <w:p w14:paraId="70498F46" w14:textId="77777777" w:rsidR="0074376E" w:rsidRPr="00903DBA" w:rsidRDefault="0074376E" w:rsidP="00CF2F9E">
      <w:pPr>
        <w:pStyle w:val="Code"/>
        <w:rPr>
          <w:highlight w:val="white"/>
        </w:rPr>
      </w:pPr>
      <w:r w:rsidRPr="00903DBA">
        <w:rPr>
          <w:highlight w:val="white"/>
        </w:rPr>
        <w:t xml:space="preserve">          }</w:t>
      </w:r>
    </w:p>
    <w:p w14:paraId="2C5D6EDD" w14:textId="2AC0391E" w:rsidR="008B7EFC" w:rsidRDefault="008B7EFC" w:rsidP="008B7EFC">
      <w:pPr>
        <w:rPr>
          <w:highlight w:val="white"/>
        </w:rPr>
      </w:pPr>
      <w:r w:rsidRPr="00903DBA">
        <w:rPr>
          <w:highlight w:val="white"/>
        </w:rPr>
        <w:t>If the new symbol is not null,</w:t>
      </w:r>
      <w:r w:rsidR="007A75F0" w:rsidRPr="00903DBA">
        <w:rPr>
          <w:highlight w:val="white"/>
        </w:rPr>
        <w:t xml:space="preserve"> </w:t>
      </w:r>
      <w:r w:rsidR="00FB58FE" w:rsidRPr="00903DBA">
        <w:rPr>
          <w:highlight w:val="white"/>
        </w:rPr>
        <w:t>we replace the expression with the new symbol. If the result symbol is a temporary symbol</w:t>
      </w:r>
      <w:r w:rsidR="004D04CE">
        <w:rPr>
          <w:highlight w:val="white"/>
        </w:rPr>
        <w:t>, w</w:t>
      </w:r>
      <w:r w:rsidR="00FB58FE" w:rsidRPr="00903DBA">
        <w:rPr>
          <w:highlight w:val="white"/>
        </w:rPr>
        <w:t xml:space="preserve">e iterate until we find the place where the result symbol is </w:t>
      </w:r>
      <w:r w:rsidR="005D5DC4" w:rsidRPr="00903DBA">
        <w:rPr>
          <w:highlight w:val="white"/>
        </w:rPr>
        <w:t>accessed and</w:t>
      </w:r>
      <w:r w:rsidR="00FB58FE" w:rsidRPr="00903DBA">
        <w:rPr>
          <w:highlight w:val="white"/>
        </w:rPr>
        <w:t xml:space="preserve"> replace the result symbol with the new symbol at that place.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9F6E41" w:rsidRPr="00903DBA" w14:paraId="390F5CAC" w14:textId="77777777" w:rsidTr="00522F41">
        <w:tc>
          <w:tcPr>
            <w:tcW w:w="3116" w:type="dxa"/>
          </w:tcPr>
          <w:p w14:paraId="12AF2D9D" w14:textId="77777777" w:rsidR="009F6E41" w:rsidRPr="00903DBA" w:rsidRDefault="009F6E41" w:rsidP="009F6E41">
            <w:pPr>
              <w:pStyle w:val="Code"/>
              <w:rPr>
                <w:highlight w:val="white"/>
              </w:rPr>
            </w:pPr>
            <w:r w:rsidRPr="00903DBA">
              <w:rPr>
                <w:highlight w:val="white"/>
              </w:rPr>
              <w:t>t1 = i + 0</w:t>
            </w:r>
          </w:p>
          <w:p w14:paraId="65759263" w14:textId="77777777" w:rsidR="009F6E41" w:rsidRPr="00903DBA" w:rsidRDefault="009F6E41" w:rsidP="009F6E41">
            <w:pPr>
              <w:pStyle w:val="Code"/>
              <w:rPr>
                <w:highlight w:val="white"/>
              </w:rPr>
            </w:pPr>
            <w:r w:rsidRPr="00903DBA">
              <w:rPr>
                <w:highlight w:val="white"/>
              </w:rPr>
              <w:t>j = t1</w:t>
            </w:r>
          </w:p>
          <w:p w14:paraId="6A7DBC33" w14:textId="77777777" w:rsidR="009F6E41" w:rsidRPr="00903DBA" w:rsidRDefault="009F6E41" w:rsidP="009F6E41">
            <w:pPr>
              <w:pStyle w:val="Code"/>
              <w:rPr>
                <w:highlight w:val="white"/>
              </w:rPr>
            </w:pPr>
            <w:r w:rsidRPr="00903DBA">
              <w:rPr>
                <w:highlight w:val="white"/>
              </w:rPr>
              <w:t>k = t1</w:t>
            </w:r>
          </w:p>
          <w:p w14:paraId="3E87729B" w14:textId="7F3D7B6F" w:rsidR="009F6E41" w:rsidRPr="009F6E41" w:rsidRDefault="009F6E41" w:rsidP="009F6E41">
            <w:pPr>
              <w:rPr>
                <w:highlight w:val="white"/>
              </w:rPr>
            </w:pPr>
            <w:r>
              <w:rPr>
                <w:highlight w:val="white"/>
              </w:rPr>
              <w:t xml:space="preserve">(a) </w:t>
            </w:r>
            <w:r w:rsidRPr="009F6E41">
              <w:rPr>
                <w:highlight w:val="white"/>
              </w:rPr>
              <w:t>Before optimization</w:t>
            </w:r>
          </w:p>
        </w:tc>
        <w:tc>
          <w:tcPr>
            <w:tcW w:w="3117" w:type="dxa"/>
          </w:tcPr>
          <w:p w14:paraId="4D4B8319" w14:textId="77777777" w:rsidR="00522F41" w:rsidRPr="00903DBA" w:rsidRDefault="00522F41" w:rsidP="00522F41">
            <w:pPr>
              <w:pStyle w:val="Code"/>
              <w:rPr>
                <w:highlight w:val="white"/>
              </w:rPr>
            </w:pPr>
            <w:r w:rsidRPr="00903DBA">
              <w:rPr>
                <w:highlight w:val="white"/>
              </w:rPr>
              <w:t>j = i</w:t>
            </w:r>
          </w:p>
          <w:p w14:paraId="64F12415" w14:textId="120216D8" w:rsidR="00522F41" w:rsidRDefault="00522F41" w:rsidP="00522F41">
            <w:pPr>
              <w:pStyle w:val="Code"/>
              <w:rPr>
                <w:highlight w:val="white"/>
              </w:rPr>
            </w:pPr>
            <w:r w:rsidRPr="00903DBA">
              <w:rPr>
                <w:highlight w:val="white"/>
              </w:rPr>
              <w:t>k = i</w:t>
            </w:r>
          </w:p>
          <w:p w14:paraId="75330E71" w14:textId="77777777" w:rsidR="00522F41" w:rsidRPr="00903DBA" w:rsidRDefault="00522F41" w:rsidP="00522F41">
            <w:pPr>
              <w:pStyle w:val="Code"/>
              <w:rPr>
                <w:highlight w:val="white"/>
              </w:rPr>
            </w:pPr>
          </w:p>
          <w:p w14:paraId="761B9B52" w14:textId="2785396F" w:rsidR="009F6E41" w:rsidRPr="00903DBA" w:rsidRDefault="009F6E41" w:rsidP="009F6E41">
            <w:pPr>
              <w:rPr>
                <w:highlight w:val="white"/>
              </w:rPr>
            </w:pPr>
            <w:r>
              <w:rPr>
                <w:highlight w:val="white"/>
              </w:rPr>
              <w:t>(</w:t>
            </w:r>
            <w:r w:rsidR="00522F41">
              <w:rPr>
                <w:highlight w:val="white"/>
              </w:rPr>
              <w:t>b</w:t>
            </w:r>
            <w:r>
              <w:rPr>
                <w:highlight w:val="white"/>
              </w:rPr>
              <w:t xml:space="preserve">) </w:t>
            </w:r>
            <w:r w:rsidR="00522F41">
              <w:rPr>
                <w:highlight w:val="white"/>
              </w:rPr>
              <w:t>After</w:t>
            </w:r>
            <w:r w:rsidRPr="009F6E41">
              <w:rPr>
                <w:highlight w:val="white"/>
              </w:rPr>
              <w:t xml:space="preserve"> optimization</w:t>
            </w:r>
          </w:p>
        </w:tc>
      </w:tr>
    </w:tbl>
    <w:p w14:paraId="0A512D51" w14:textId="3CF91C09" w:rsidR="002A30F2" w:rsidRPr="00903DBA" w:rsidRDefault="002A30F2" w:rsidP="002A30F2">
      <w:pPr>
        <w:pStyle w:val="Code"/>
        <w:rPr>
          <w:highlight w:val="white"/>
        </w:rPr>
      </w:pPr>
      <w:r w:rsidRPr="00903DBA">
        <w:rPr>
          <w:highlight w:val="white"/>
        </w:rPr>
        <w:t xml:space="preserve">          if (newSymbol != null) {</w:t>
      </w:r>
    </w:p>
    <w:p w14:paraId="67441FCF" w14:textId="77777777" w:rsidR="002A30F2" w:rsidRPr="00903DBA" w:rsidRDefault="002A30F2" w:rsidP="002A30F2">
      <w:pPr>
        <w:pStyle w:val="Code"/>
        <w:rPr>
          <w:highlight w:val="white"/>
        </w:rPr>
      </w:pPr>
      <w:r w:rsidRPr="00903DBA">
        <w:rPr>
          <w:highlight w:val="white"/>
        </w:rPr>
        <w:t xml:space="preserve">            if (resultSymbol.IsTemporary()) {              </w:t>
      </w:r>
    </w:p>
    <w:p w14:paraId="3B852ADD" w14:textId="77777777" w:rsidR="002A30F2" w:rsidRPr="00903DBA" w:rsidRDefault="002A30F2" w:rsidP="002A30F2">
      <w:pPr>
        <w:pStyle w:val="Code"/>
        <w:rPr>
          <w:highlight w:val="white"/>
        </w:rPr>
      </w:pPr>
      <w:r w:rsidRPr="00903DBA">
        <w:rPr>
          <w:highlight w:val="white"/>
        </w:rPr>
        <w:t xml:space="preserve">              thisCode.Operator = MiddleOperator.Empty;</w:t>
      </w:r>
    </w:p>
    <w:p w14:paraId="7ECA2417" w14:textId="77777777" w:rsidR="002A30F2" w:rsidRPr="00903DBA" w:rsidRDefault="002A30F2" w:rsidP="002A30F2">
      <w:pPr>
        <w:pStyle w:val="Code"/>
        <w:rPr>
          <w:highlight w:val="white"/>
        </w:rPr>
      </w:pPr>
    </w:p>
    <w:p w14:paraId="2BD79552" w14:textId="77777777" w:rsidR="002A30F2" w:rsidRPr="00903DBA" w:rsidRDefault="002A30F2" w:rsidP="002A30F2">
      <w:pPr>
        <w:pStyle w:val="Code"/>
        <w:rPr>
          <w:highlight w:val="white"/>
        </w:rPr>
      </w:pPr>
      <w:r w:rsidRPr="00903DBA">
        <w:rPr>
          <w:highlight w:val="white"/>
        </w:rPr>
        <w:t xml:space="preserve">              if (newSymbol.IsTemporary()) {</w:t>
      </w:r>
    </w:p>
    <w:p w14:paraId="08883426" w14:textId="77777777" w:rsidR="002A30F2" w:rsidRPr="00903DBA" w:rsidRDefault="002A30F2" w:rsidP="002A30F2">
      <w:pPr>
        <w:pStyle w:val="Code"/>
        <w:rPr>
          <w:highlight w:val="white"/>
        </w:rPr>
      </w:pPr>
      <w:r w:rsidRPr="00903DBA">
        <w:rPr>
          <w:highlight w:val="white"/>
        </w:rPr>
        <w:t xml:space="preserve">                int index2;</w:t>
      </w:r>
    </w:p>
    <w:p w14:paraId="6C45429C" w14:textId="77777777" w:rsidR="002A30F2" w:rsidRPr="00903DBA" w:rsidRDefault="002A30F2" w:rsidP="002A30F2">
      <w:pPr>
        <w:pStyle w:val="Code"/>
        <w:rPr>
          <w:highlight w:val="white"/>
        </w:rPr>
      </w:pPr>
      <w:r w:rsidRPr="00903DBA">
        <w:rPr>
          <w:highlight w:val="white"/>
        </w:rPr>
        <w:t xml:space="preserve">                for (index2 = (index - 1); index2 &gt;= 0; --index2) {</w:t>
      </w:r>
    </w:p>
    <w:p w14:paraId="38194C57" w14:textId="77777777" w:rsidR="002A30F2" w:rsidRPr="00903DBA" w:rsidRDefault="002A30F2" w:rsidP="002A30F2">
      <w:pPr>
        <w:pStyle w:val="Code"/>
        <w:rPr>
          <w:highlight w:val="white"/>
        </w:rPr>
      </w:pPr>
      <w:r w:rsidRPr="00903DBA">
        <w:rPr>
          <w:highlight w:val="white"/>
        </w:rPr>
        <w:t xml:space="preserve">                  MiddleCode previousCode = m_middleCodeList[index2];</w:t>
      </w:r>
    </w:p>
    <w:p w14:paraId="3D926E36" w14:textId="77777777" w:rsidR="002A30F2" w:rsidRPr="00903DBA" w:rsidRDefault="002A30F2" w:rsidP="002A30F2">
      <w:pPr>
        <w:pStyle w:val="Code"/>
        <w:rPr>
          <w:highlight w:val="white"/>
        </w:rPr>
      </w:pPr>
    </w:p>
    <w:p w14:paraId="359AE7D5" w14:textId="77777777" w:rsidR="002A30F2" w:rsidRPr="00903DBA" w:rsidRDefault="002A30F2" w:rsidP="002A30F2">
      <w:pPr>
        <w:pStyle w:val="Code"/>
        <w:rPr>
          <w:highlight w:val="white"/>
        </w:rPr>
      </w:pPr>
      <w:r w:rsidRPr="00903DBA">
        <w:rPr>
          <w:highlight w:val="white"/>
        </w:rPr>
        <w:t xml:space="preserve">                  if (previousCode[0] == resultSymbol) {</w:t>
      </w:r>
    </w:p>
    <w:p w14:paraId="12BCA488" w14:textId="77777777" w:rsidR="002A30F2" w:rsidRPr="00903DBA" w:rsidRDefault="002A30F2" w:rsidP="002A30F2">
      <w:pPr>
        <w:pStyle w:val="Code"/>
        <w:rPr>
          <w:highlight w:val="white"/>
        </w:rPr>
      </w:pPr>
      <w:r w:rsidRPr="00903DBA">
        <w:rPr>
          <w:highlight w:val="white"/>
        </w:rPr>
        <w:t xml:space="preserve">                    previousCode[0] = newSymbol;</w:t>
      </w:r>
    </w:p>
    <w:p w14:paraId="6A00BA30" w14:textId="77777777" w:rsidR="002A30F2" w:rsidRPr="00903DBA" w:rsidRDefault="002A30F2" w:rsidP="002A30F2">
      <w:pPr>
        <w:pStyle w:val="Code"/>
        <w:rPr>
          <w:highlight w:val="white"/>
        </w:rPr>
      </w:pPr>
      <w:r w:rsidRPr="00903DBA">
        <w:rPr>
          <w:highlight w:val="white"/>
        </w:rPr>
        <w:t xml:space="preserve">                    break;</w:t>
      </w:r>
    </w:p>
    <w:p w14:paraId="38F3B9E6" w14:textId="77777777" w:rsidR="002A30F2" w:rsidRPr="00903DBA" w:rsidRDefault="002A30F2" w:rsidP="002A30F2">
      <w:pPr>
        <w:pStyle w:val="Code"/>
        <w:rPr>
          <w:highlight w:val="white"/>
        </w:rPr>
      </w:pPr>
      <w:r w:rsidRPr="00903DBA">
        <w:rPr>
          <w:highlight w:val="white"/>
        </w:rPr>
        <w:t xml:space="preserve">                  }</w:t>
      </w:r>
    </w:p>
    <w:p w14:paraId="792F8D0F" w14:textId="77777777" w:rsidR="002A30F2" w:rsidRPr="00903DBA" w:rsidRDefault="002A30F2" w:rsidP="002A30F2">
      <w:pPr>
        <w:pStyle w:val="Code"/>
        <w:rPr>
          <w:highlight w:val="white"/>
        </w:rPr>
      </w:pPr>
      <w:r w:rsidRPr="00903DBA">
        <w:rPr>
          <w:highlight w:val="white"/>
        </w:rPr>
        <w:t xml:space="preserve">                }</w:t>
      </w:r>
    </w:p>
    <w:p w14:paraId="304376DB" w14:textId="77777777" w:rsidR="002A30F2" w:rsidRPr="00903DBA" w:rsidRDefault="002A30F2" w:rsidP="002A30F2">
      <w:pPr>
        <w:pStyle w:val="Code"/>
        <w:rPr>
          <w:highlight w:val="white"/>
        </w:rPr>
      </w:pPr>
      <w:r w:rsidRPr="00903DBA">
        <w:rPr>
          <w:highlight w:val="white"/>
        </w:rPr>
        <w:t xml:space="preserve">              }</w:t>
      </w:r>
    </w:p>
    <w:p w14:paraId="27337385" w14:textId="77777777" w:rsidR="002A30F2" w:rsidRPr="00903DBA" w:rsidRDefault="002A30F2" w:rsidP="002A30F2">
      <w:pPr>
        <w:pStyle w:val="Code"/>
        <w:rPr>
          <w:highlight w:val="white"/>
        </w:rPr>
      </w:pPr>
    </w:p>
    <w:p w14:paraId="7BE3857D" w14:textId="77777777" w:rsidR="002A30F2" w:rsidRPr="00903DBA" w:rsidRDefault="002A30F2" w:rsidP="002A30F2">
      <w:pPr>
        <w:pStyle w:val="Code"/>
        <w:rPr>
          <w:highlight w:val="white"/>
        </w:rPr>
      </w:pPr>
      <w:r w:rsidRPr="00903DBA">
        <w:rPr>
          <w:highlight w:val="white"/>
        </w:rPr>
        <w:t xml:space="preserve">              { int index2;</w:t>
      </w:r>
    </w:p>
    <w:p w14:paraId="6284F3E2" w14:textId="77777777" w:rsidR="002A30F2" w:rsidRPr="00903DBA" w:rsidRDefault="002A30F2" w:rsidP="002A30F2">
      <w:pPr>
        <w:pStyle w:val="Code"/>
        <w:rPr>
          <w:highlight w:val="white"/>
        </w:rPr>
      </w:pPr>
      <w:r w:rsidRPr="00903DBA">
        <w:rPr>
          <w:highlight w:val="white"/>
        </w:rPr>
        <w:t xml:space="preserve">                for (index2 = index + 1; index2 &lt; m_middleCodeList.Count;</w:t>
      </w:r>
    </w:p>
    <w:p w14:paraId="218D1F76" w14:textId="77777777" w:rsidR="002A30F2" w:rsidRPr="00903DBA" w:rsidRDefault="002A30F2" w:rsidP="002A30F2">
      <w:pPr>
        <w:pStyle w:val="Code"/>
        <w:rPr>
          <w:highlight w:val="white"/>
        </w:rPr>
      </w:pPr>
      <w:r w:rsidRPr="00903DBA">
        <w:rPr>
          <w:highlight w:val="white"/>
        </w:rPr>
        <w:t xml:space="preserve">                     ++index2) {</w:t>
      </w:r>
    </w:p>
    <w:p w14:paraId="3DFCBD18" w14:textId="77777777" w:rsidR="002A30F2" w:rsidRPr="00903DBA" w:rsidRDefault="002A30F2" w:rsidP="002A30F2">
      <w:pPr>
        <w:pStyle w:val="Code"/>
        <w:rPr>
          <w:highlight w:val="white"/>
        </w:rPr>
      </w:pPr>
      <w:r w:rsidRPr="00903DBA">
        <w:rPr>
          <w:highlight w:val="white"/>
        </w:rPr>
        <w:lastRenderedPageBreak/>
        <w:t xml:space="preserve">                  MiddleCode nextCode = m_middleCodeList[index2];</w:t>
      </w:r>
    </w:p>
    <w:p w14:paraId="23EF29A5" w14:textId="77777777" w:rsidR="002A30F2" w:rsidRPr="00903DBA" w:rsidRDefault="002A30F2" w:rsidP="002A30F2">
      <w:pPr>
        <w:pStyle w:val="Code"/>
        <w:rPr>
          <w:highlight w:val="white"/>
        </w:rPr>
      </w:pPr>
    </w:p>
    <w:p w14:paraId="291D764F" w14:textId="77777777" w:rsidR="002A30F2" w:rsidRPr="00903DBA" w:rsidRDefault="002A30F2" w:rsidP="002A30F2">
      <w:pPr>
        <w:pStyle w:val="Code"/>
        <w:rPr>
          <w:highlight w:val="white"/>
        </w:rPr>
      </w:pPr>
      <w:r w:rsidRPr="00903DBA">
        <w:rPr>
          <w:highlight w:val="white"/>
        </w:rPr>
        <w:t xml:space="preserve">                  if (nextCode[0] == resultSymbol) {</w:t>
      </w:r>
    </w:p>
    <w:p w14:paraId="6A508698" w14:textId="77777777" w:rsidR="002A30F2" w:rsidRPr="00903DBA" w:rsidRDefault="002A30F2" w:rsidP="002A30F2">
      <w:pPr>
        <w:pStyle w:val="Code"/>
        <w:rPr>
          <w:highlight w:val="white"/>
        </w:rPr>
      </w:pPr>
      <w:r w:rsidRPr="00903DBA">
        <w:rPr>
          <w:highlight w:val="white"/>
        </w:rPr>
        <w:t xml:space="preserve">                    nextCode[0] = newSymbol;</w:t>
      </w:r>
    </w:p>
    <w:p w14:paraId="2E486384" w14:textId="77777777" w:rsidR="002A30F2" w:rsidRPr="00903DBA" w:rsidRDefault="002A30F2" w:rsidP="002A30F2">
      <w:pPr>
        <w:pStyle w:val="Code"/>
        <w:rPr>
          <w:highlight w:val="white"/>
        </w:rPr>
      </w:pPr>
      <w:r w:rsidRPr="00903DBA">
        <w:rPr>
          <w:highlight w:val="white"/>
        </w:rPr>
        <w:t xml:space="preserve">                  }</w:t>
      </w:r>
    </w:p>
    <w:p w14:paraId="2A1E80D1" w14:textId="77777777" w:rsidR="002A30F2" w:rsidRPr="00903DBA" w:rsidRDefault="002A30F2" w:rsidP="002A30F2">
      <w:pPr>
        <w:pStyle w:val="Code"/>
        <w:rPr>
          <w:highlight w:val="white"/>
        </w:rPr>
      </w:pPr>
    </w:p>
    <w:p w14:paraId="6F409ECD" w14:textId="77777777" w:rsidR="002A30F2" w:rsidRPr="00903DBA" w:rsidRDefault="002A30F2" w:rsidP="002A30F2">
      <w:pPr>
        <w:pStyle w:val="Code"/>
        <w:rPr>
          <w:highlight w:val="white"/>
        </w:rPr>
      </w:pPr>
      <w:r w:rsidRPr="00903DBA">
        <w:rPr>
          <w:highlight w:val="white"/>
        </w:rPr>
        <w:t xml:space="preserve">                  if (nextCode[1] == resultSymbol) {</w:t>
      </w:r>
    </w:p>
    <w:p w14:paraId="1D190640" w14:textId="77777777" w:rsidR="002A30F2" w:rsidRPr="00903DBA" w:rsidRDefault="002A30F2" w:rsidP="002A30F2">
      <w:pPr>
        <w:pStyle w:val="Code"/>
        <w:rPr>
          <w:highlight w:val="white"/>
        </w:rPr>
      </w:pPr>
      <w:r w:rsidRPr="00903DBA">
        <w:rPr>
          <w:highlight w:val="white"/>
        </w:rPr>
        <w:t xml:space="preserve">                    nextCode[1] = newSymbol;</w:t>
      </w:r>
    </w:p>
    <w:p w14:paraId="64118EC1" w14:textId="77777777" w:rsidR="002A30F2" w:rsidRPr="00903DBA" w:rsidRDefault="002A30F2" w:rsidP="002A30F2">
      <w:pPr>
        <w:pStyle w:val="Code"/>
        <w:rPr>
          <w:highlight w:val="white"/>
        </w:rPr>
      </w:pPr>
      <w:r w:rsidRPr="00903DBA">
        <w:rPr>
          <w:highlight w:val="white"/>
        </w:rPr>
        <w:t xml:space="preserve">                  }</w:t>
      </w:r>
    </w:p>
    <w:p w14:paraId="109E6339" w14:textId="77777777" w:rsidR="002A30F2" w:rsidRPr="00903DBA" w:rsidRDefault="002A30F2" w:rsidP="002A30F2">
      <w:pPr>
        <w:pStyle w:val="Code"/>
        <w:rPr>
          <w:highlight w:val="white"/>
        </w:rPr>
      </w:pPr>
    </w:p>
    <w:p w14:paraId="275144C5" w14:textId="77777777" w:rsidR="002A30F2" w:rsidRPr="00903DBA" w:rsidRDefault="002A30F2" w:rsidP="002A30F2">
      <w:pPr>
        <w:pStyle w:val="Code"/>
        <w:rPr>
          <w:highlight w:val="white"/>
        </w:rPr>
      </w:pPr>
      <w:r w:rsidRPr="00903DBA">
        <w:rPr>
          <w:highlight w:val="white"/>
        </w:rPr>
        <w:t xml:space="preserve">                  if (nextCode[2] == resultSymbol) {</w:t>
      </w:r>
    </w:p>
    <w:p w14:paraId="73C802D8" w14:textId="77777777" w:rsidR="002A30F2" w:rsidRPr="00903DBA" w:rsidRDefault="002A30F2" w:rsidP="002A30F2">
      <w:pPr>
        <w:pStyle w:val="Code"/>
        <w:rPr>
          <w:highlight w:val="white"/>
        </w:rPr>
      </w:pPr>
      <w:r w:rsidRPr="00903DBA">
        <w:rPr>
          <w:highlight w:val="white"/>
        </w:rPr>
        <w:t xml:space="preserve">                    nextCode[2] = newSymbol;</w:t>
      </w:r>
    </w:p>
    <w:p w14:paraId="5B220B08" w14:textId="77777777" w:rsidR="002A30F2" w:rsidRPr="00903DBA" w:rsidRDefault="002A30F2" w:rsidP="002A30F2">
      <w:pPr>
        <w:pStyle w:val="Code"/>
        <w:rPr>
          <w:highlight w:val="white"/>
        </w:rPr>
      </w:pPr>
      <w:r w:rsidRPr="00903DBA">
        <w:rPr>
          <w:highlight w:val="white"/>
        </w:rPr>
        <w:t xml:space="preserve">                  }</w:t>
      </w:r>
    </w:p>
    <w:p w14:paraId="440E27C5" w14:textId="77777777" w:rsidR="002A30F2" w:rsidRPr="00903DBA" w:rsidRDefault="002A30F2" w:rsidP="002A30F2">
      <w:pPr>
        <w:pStyle w:val="Code"/>
        <w:rPr>
          <w:highlight w:val="white"/>
        </w:rPr>
      </w:pPr>
      <w:r w:rsidRPr="00903DBA">
        <w:rPr>
          <w:highlight w:val="white"/>
        </w:rPr>
        <w:t xml:space="preserve">                }</w:t>
      </w:r>
    </w:p>
    <w:p w14:paraId="6E187FB0" w14:textId="77777777" w:rsidR="002A30F2" w:rsidRPr="00903DBA" w:rsidRDefault="002A30F2" w:rsidP="002A30F2">
      <w:pPr>
        <w:pStyle w:val="Code"/>
        <w:rPr>
          <w:highlight w:val="white"/>
        </w:rPr>
      </w:pPr>
      <w:r w:rsidRPr="00903DBA">
        <w:rPr>
          <w:highlight w:val="white"/>
        </w:rPr>
        <w:t xml:space="preserve">              }</w:t>
      </w:r>
    </w:p>
    <w:p w14:paraId="3CE77BF2" w14:textId="77777777" w:rsidR="002A30F2" w:rsidRPr="00903DBA" w:rsidRDefault="002A30F2" w:rsidP="002A30F2">
      <w:pPr>
        <w:pStyle w:val="Code"/>
        <w:rPr>
          <w:highlight w:val="white"/>
        </w:rPr>
      </w:pPr>
      <w:r w:rsidRPr="00903DBA">
        <w:rPr>
          <w:highlight w:val="white"/>
        </w:rPr>
        <w:t xml:space="preserve">            }</w:t>
      </w:r>
    </w:p>
    <w:p w14:paraId="5B3AA0B3" w14:textId="22FE068A" w:rsidR="00EE1F48" w:rsidRPr="00903DBA" w:rsidRDefault="00EE1F48" w:rsidP="00F5219F">
      <w:pPr>
        <w:rPr>
          <w:highlight w:val="white"/>
        </w:rPr>
      </w:pPr>
      <w:r w:rsidRPr="00903DBA">
        <w:rPr>
          <w:highlight w:val="white"/>
        </w:rPr>
        <w:t xml:space="preserve">If the result symbol is not </w:t>
      </w:r>
      <w:r w:rsidR="00F5219F" w:rsidRPr="00903DBA">
        <w:rPr>
          <w:highlight w:val="white"/>
        </w:rPr>
        <w:t>tempo</w:t>
      </w:r>
      <w:r w:rsidR="00BD7428" w:rsidRPr="00903DBA">
        <w:rPr>
          <w:highlight w:val="white"/>
        </w:rPr>
        <w:t>rary</w:t>
      </w:r>
      <w:r w:rsidR="00F5219F" w:rsidRPr="00903DBA">
        <w:rPr>
          <w:highlight w:val="white"/>
        </w:rPr>
        <w:t xml:space="preserve"> symbol, we change the instruction into an assignment, where the result symbol is assigned to the new symbol.</w:t>
      </w:r>
      <w:r w:rsidR="00E24DDF" w:rsidRPr="00903DBA">
        <w:rPr>
          <w:highlight w:val="white"/>
        </w:rPr>
        <w:t xml:space="preserve"> For instance, we change </w:t>
      </w:r>
      <w:r w:rsidR="00D4318D">
        <w:rPr>
          <w:rStyle w:val="KeyWord0"/>
          <w:highlight w:val="white"/>
        </w:rPr>
        <w:t>&lt;k&gt;</w:t>
      </w:r>
      <w:r w:rsidR="00D4318D" w:rsidRPr="00903DBA">
        <w:rPr>
          <w:rStyle w:val="KeyWord0"/>
          <w:highlight w:val="white"/>
        </w:rPr>
        <w:t>i</w:t>
      </w:r>
      <w:r w:rsidR="00D4318D">
        <w:rPr>
          <w:rStyle w:val="KeyWord0"/>
          <w:highlight w:val="white"/>
        </w:rPr>
        <w:t>&lt;/k&gt;</w:t>
      </w:r>
      <w:r w:rsidR="00E24DDF" w:rsidRPr="00903DBA">
        <w:rPr>
          <w:highlight w:val="white"/>
        </w:rPr>
        <w:t xml:space="preserve"> = </w:t>
      </w:r>
      <w:r w:rsidR="00D4318D">
        <w:rPr>
          <w:rStyle w:val="KeyWord0"/>
          <w:highlight w:val="white"/>
        </w:rPr>
        <w:t>&lt;k&gt;</w:t>
      </w:r>
      <w:r w:rsidR="00D4318D" w:rsidRPr="00903DBA">
        <w:rPr>
          <w:rStyle w:val="KeyWord0"/>
          <w:highlight w:val="white"/>
        </w:rPr>
        <w:t>0</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j</w:t>
      </w:r>
      <w:r w:rsidR="00D4318D">
        <w:rPr>
          <w:rStyle w:val="KeyWord0"/>
          <w:highlight w:val="white"/>
        </w:rPr>
        <w:t>&lt;/k&gt;</w:t>
      </w:r>
      <w:r w:rsidR="00E24DDF" w:rsidRPr="00903DBA">
        <w:rPr>
          <w:highlight w:val="white"/>
        </w:rPr>
        <w:t xml:space="preserve"> to </w:t>
      </w:r>
      <w:r w:rsidR="00D4318D">
        <w:rPr>
          <w:rStyle w:val="KeyWord0"/>
          <w:highlight w:val="white"/>
        </w:rPr>
        <w:t>&lt;k&gt;</w:t>
      </w:r>
      <w:r w:rsidR="00D4318D" w:rsidRPr="00903DBA">
        <w:rPr>
          <w:rStyle w:val="KeyWord0"/>
          <w:highlight w:val="white"/>
        </w:rPr>
        <w:t>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j</w:t>
      </w:r>
      <w:r w:rsidR="00D4318D">
        <w:rPr>
          <w:rStyle w:val="KeyWord0"/>
          <w:highlight w:val="white"/>
        </w:rPr>
        <w:t>&lt;/k&gt;</w:t>
      </w:r>
      <w:r w:rsidR="00E24DDF" w:rsidRPr="00903DBA">
        <w:rPr>
          <w:highlight w:val="white"/>
        </w:rPr>
        <w:t>.</w:t>
      </w:r>
    </w:p>
    <w:p w14:paraId="0B4EB933" w14:textId="77777777" w:rsidR="0074376E" w:rsidRPr="00903DBA" w:rsidRDefault="0074376E" w:rsidP="00CF2F9E">
      <w:pPr>
        <w:pStyle w:val="Code"/>
        <w:rPr>
          <w:highlight w:val="white"/>
        </w:rPr>
      </w:pPr>
      <w:r w:rsidRPr="00903DBA">
        <w:rPr>
          <w:highlight w:val="white"/>
        </w:rPr>
        <w:t xml:space="preserve">            else {</w:t>
      </w:r>
    </w:p>
    <w:p w14:paraId="66237EFD" w14:textId="77777777" w:rsidR="0074376E" w:rsidRPr="00903DBA" w:rsidRDefault="0074376E" w:rsidP="00CF2F9E">
      <w:pPr>
        <w:pStyle w:val="Code"/>
        <w:rPr>
          <w:highlight w:val="white"/>
        </w:rPr>
      </w:pPr>
      <w:r w:rsidRPr="00903DBA">
        <w:rPr>
          <w:highlight w:val="white"/>
        </w:rPr>
        <w:t xml:space="preserve">              thisCode.Operator = MiddleOperator.Assign; // i = 0 + j;</w:t>
      </w:r>
    </w:p>
    <w:p w14:paraId="7ACBA937" w14:textId="77777777" w:rsidR="0074376E" w:rsidRPr="00903DBA" w:rsidRDefault="0074376E" w:rsidP="00CF2F9E">
      <w:pPr>
        <w:pStyle w:val="Code"/>
        <w:rPr>
          <w:highlight w:val="white"/>
        </w:rPr>
      </w:pPr>
      <w:r w:rsidRPr="00903DBA">
        <w:rPr>
          <w:highlight w:val="white"/>
        </w:rPr>
        <w:t xml:space="preserve">              thisCode[1] = newSymbol;                   // i = j;</w:t>
      </w:r>
    </w:p>
    <w:p w14:paraId="7227A61A" w14:textId="77777777" w:rsidR="0074376E" w:rsidRPr="00903DBA" w:rsidRDefault="0074376E" w:rsidP="00CF2F9E">
      <w:pPr>
        <w:pStyle w:val="Code"/>
        <w:rPr>
          <w:highlight w:val="white"/>
        </w:rPr>
      </w:pPr>
      <w:r w:rsidRPr="00903DBA">
        <w:rPr>
          <w:highlight w:val="white"/>
        </w:rPr>
        <w:t xml:space="preserve">              thisCode[2] = null;</w:t>
      </w:r>
    </w:p>
    <w:p w14:paraId="761C2ED9" w14:textId="77777777" w:rsidR="0074376E" w:rsidRPr="00903DBA" w:rsidRDefault="0074376E" w:rsidP="00CF2F9E">
      <w:pPr>
        <w:pStyle w:val="Code"/>
        <w:rPr>
          <w:highlight w:val="white"/>
        </w:rPr>
      </w:pPr>
      <w:r w:rsidRPr="00903DBA">
        <w:rPr>
          <w:highlight w:val="white"/>
        </w:rPr>
        <w:t xml:space="preserve">            }</w:t>
      </w:r>
    </w:p>
    <w:p w14:paraId="323E4154" w14:textId="77777777" w:rsidR="0074376E" w:rsidRPr="00903DBA" w:rsidRDefault="0074376E" w:rsidP="00CF2F9E">
      <w:pPr>
        <w:pStyle w:val="Code"/>
        <w:rPr>
          <w:highlight w:val="white"/>
        </w:rPr>
      </w:pPr>
    </w:p>
    <w:p w14:paraId="195D0F28" w14:textId="77777777" w:rsidR="0074376E" w:rsidRPr="00903DBA" w:rsidRDefault="0074376E" w:rsidP="00CF2F9E">
      <w:pPr>
        <w:pStyle w:val="Code"/>
        <w:rPr>
          <w:highlight w:val="white"/>
        </w:rPr>
      </w:pPr>
      <w:r w:rsidRPr="00903DBA">
        <w:rPr>
          <w:highlight w:val="white"/>
        </w:rPr>
        <w:t xml:space="preserve">            m_update = true;</w:t>
      </w:r>
    </w:p>
    <w:p w14:paraId="221B2AA1" w14:textId="77777777" w:rsidR="0074376E" w:rsidRPr="00903DBA" w:rsidRDefault="0074376E" w:rsidP="00CF2F9E">
      <w:pPr>
        <w:pStyle w:val="Code"/>
        <w:rPr>
          <w:highlight w:val="white"/>
        </w:rPr>
      </w:pPr>
      <w:r w:rsidRPr="00903DBA">
        <w:rPr>
          <w:highlight w:val="white"/>
        </w:rPr>
        <w:t xml:space="preserve">          }</w:t>
      </w:r>
    </w:p>
    <w:p w14:paraId="073F25B4" w14:textId="77777777" w:rsidR="0074376E" w:rsidRPr="00903DBA" w:rsidRDefault="0074376E" w:rsidP="00CF2F9E">
      <w:pPr>
        <w:pStyle w:val="Code"/>
        <w:rPr>
          <w:highlight w:val="white"/>
        </w:rPr>
      </w:pPr>
      <w:r w:rsidRPr="00903DBA">
        <w:rPr>
          <w:highlight w:val="white"/>
        </w:rPr>
        <w:t xml:space="preserve">        }</w:t>
      </w:r>
    </w:p>
    <w:p w14:paraId="1C961B3F" w14:textId="77777777" w:rsidR="0074376E" w:rsidRPr="00903DBA" w:rsidRDefault="0074376E" w:rsidP="00CF2F9E">
      <w:pPr>
        <w:pStyle w:val="Code"/>
        <w:rPr>
          <w:highlight w:val="white"/>
        </w:rPr>
      </w:pPr>
      <w:r w:rsidRPr="00903DBA">
        <w:rPr>
          <w:highlight w:val="white"/>
        </w:rPr>
        <w:t xml:space="preserve">      }</w:t>
      </w:r>
    </w:p>
    <w:p w14:paraId="1AE535A2" w14:textId="7FB32F2B" w:rsidR="00DC5011" w:rsidRPr="00903DBA" w:rsidRDefault="0074376E" w:rsidP="00CF2F9E">
      <w:pPr>
        <w:pStyle w:val="Code"/>
        <w:rPr>
          <w:highlight w:val="white"/>
        </w:rPr>
      </w:pPr>
      <w:r w:rsidRPr="00903DBA">
        <w:rPr>
          <w:highlight w:val="white"/>
        </w:rPr>
        <w:t xml:space="preserve">    }</w:t>
      </w:r>
    </w:p>
    <w:p w14:paraId="1825820E" w14:textId="7DA232D4" w:rsidR="00DC5011" w:rsidRPr="00903DBA" w:rsidRDefault="00CC1DF4" w:rsidP="0060539D">
      <w:pPr>
        <w:pStyle w:val="Heading3"/>
        <w:rPr>
          <w:highlight w:val="white"/>
        </w:rPr>
      </w:pPr>
      <w:r>
        <w:rPr>
          <w:highlight w:val="white"/>
        </w:rPr>
        <w:t>&lt;h3&gt;</w:t>
      </w:r>
      <w:bookmarkStart w:id="525" w:name="_Toc93320574"/>
      <w:r w:rsidRPr="00903DBA">
        <w:rPr>
          <w:highlight w:val="white"/>
        </w:rPr>
        <w:t>Optimize Relation Expression</w:t>
      </w:r>
      <w:bookmarkEnd w:id="525"/>
      <w:r>
        <w:rPr>
          <w:highlight w:val="white"/>
        </w:rPr>
        <w:t>&lt;/h3&gt;</w:t>
      </w:r>
    </w:p>
    <w:p w14:paraId="1D7AF0F5" w14:textId="24571D17" w:rsidR="0099303B" w:rsidRPr="00903DBA" w:rsidRDefault="00E1756D" w:rsidP="0099303B">
      <w:pPr>
        <w:rPr>
          <w:highlight w:val="white"/>
        </w:rPr>
      </w:pPr>
      <w:r w:rsidRPr="00903DBA">
        <w:rPr>
          <w:highlight w:val="white"/>
        </w:rPr>
        <w:t>In order to optimize the final assembly code generation, we shall swap the operator in expression</w:t>
      </w:r>
      <w:r w:rsidR="004D04CE">
        <w:rPr>
          <w:highlight w:val="white"/>
        </w:rPr>
        <w:t>s</w:t>
      </w:r>
      <w:r w:rsidRPr="00903DBA">
        <w:rPr>
          <w:highlight w:val="white"/>
        </w:rPr>
        <w:t xml:space="preserve"> where the left operand is a value.</w:t>
      </w:r>
      <w:r w:rsidR="003C28D6" w:rsidRPr="00903DBA">
        <w:rPr>
          <w:highlight w:val="white"/>
        </w:rPr>
        <w:t xml:space="preserve"> This operation does not decrease the number of middle code instructions</w:t>
      </w:r>
      <w:r w:rsidR="002213C8">
        <w:rPr>
          <w:highlight w:val="white"/>
        </w:rPr>
        <w:t>,</w:t>
      </w:r>
      <w:r w:rsidR="00657371">
        <w:rPr>
          <w:highlight w:val="white"/>
        </w:rPr>
        <w:t xml:space="preserve"> but</w:t>
      </w:r>
      <w:r w:rsidR="003C28D6" w:rsidRPr="00903DBA">
        <w:rPr>
          <w:highlight w:val="white"/>
        </w:rPr>
        <w:t xml:space="preserve"> it will decrease the number of assembly code instructions, since an integer value cannot be the left-most operands</w:t>
      </w:r>
      <w:r w:rsidR="00657371">
        <w:rPr>
          <w:highlight w:val="white"/>
        </w:rPr>
        <w:t xml:space="preserve"> in an assembly code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22F41" w:rsidRPr="00903DBA" w14:paraId="7DC202E4" w14:textId="77777777" w:rsidTr="00522F41">
        <w:tc>
          <w:tcPr>
            <w:tcW w:w="3116" w:type="dxa"/>
          </w:tcPr>
          <w:p w14:paraId="3502B9D0" w14:textId="77777777" w:rsidR="00522F41" w:rsidRDefault="00522F41" w:rsidP="00522F41">
            <w:pPr>
              <w:pStyle w:val="Code"/>
              <w:rPr>
                <w:highlight w:val="white"/>
              </w:rPr>
            </w:pPr>
            <w:r w:rsidRPr="00903DBA">
              <w:t>1. if 10 &lt; i goto 20</w:t>
            </w:r>
            <w:r>
              <w:rPr>
                <w:highlight w:val="white"/>
              </w:rPr>
              <w:t xml:space="preserve"> </w:t>
            </w:r>
          </w:p>
          <w:p w14:paraId="713586E7" w14:textId="70242094" w:rsidR="00522F41" w:rsidRPr="009F6E41" w:rsidRDefault="00522F41" w:rsidP="00522F41">
            <w:pPr>
              <w:rPr>
                <w:highlight w:val="white"/>
              </w:rPr>
            </w:pPr>
            <w:r>
              <w:rPr>
                <w:highlight w:val="white"/>
              </w:rPr>
              <w:t xml:space="preserve">(a) </w:t>
            </w:r>
            <w:r w:rsidRPr="009F6E41">
              <w:rPr>
                <w:highlight w:val="white"/>
              </w:rPr>
              <w:t>Before optimization</w:t>
            </w:r>
          </w:p>
        </w:tc>
        <w:tc>
          <w:tcPr>
            <w:tcW w:w="3117" w:type="dxa"/>
          </w:tcPr>
          <w:p w14:paraId="2A862A7A" w14:textId="77777777" w:rsidR="00C46B0F" w:rsidRDefault="00C46B0F" w:rsidP="00C46B0F">
            <w:pPr>
              <w:pStyle w:val="Code"/>
            </w:pPr>
            <w:r w:rsidRPr="00903DBA">
              <w:t>1. if i &gt; 10 goto 20</w:t>
            </w:r>
          </w:p>
          <w:p w14:paraId="4C91504A" w14:textId="77777777" w:rsidR="00522F41" w:rsidRPr="00903DBA" w:rsidRDefault="00522F41" w:rsidP="00522F41">
            <w:pPr>
              <w:rPr>
                <w:highlight w:val="white"/>
              </w:rPr>
            </w:pPr>
            <w:r>
              <w:rPr>
                <w:highlight w:val="white"/>
              </w:rPr>
              <w:t>(b) After</w:t>
            </w:r>
            <w:r w:rsidRPr="009F6E41">
              <w:rPr>
                <w:highlight w:val="white"/>
              </w:rPr>
              <w:t xml:space="preserve"> optimization</w:t>
            </w:r>
          </w:p>
        </w:tc>
      </w:tr>
    </w:tbl>
    <w:p w14:paraId="1D82E21E" w14:textId="2999AF3E" w:rsidR="00877372" w:rsidRPr="00903DBA" w:rsidRDefault="00877372" w:rsidP="008F3479">
      <w:pPr>
        <w:rPr>
          <w:highlight w:val="white"/>
        </w:rPr>
      </w:pPr>
      <w:r w:rsidRPr="00903DBA">
        <w:rPr>
          <w:highlight w:val="white"/>
        </w:rPr>
        <w:t xml:space="preserve">We use the </w:t>
      </w:r>
      <w:r w:rsidR="00D4318D">
        <w:rPr>
          <w:rStyle w:val="KeyWord0"/>
          <w:highlight w:val="white"/>
        </w:rPr>
        <w:t>&lt;k&gt;</w:t>
      </w:r>
      <w:r w:rsidR="00D4318D" w:rsidRPr="00903DBA">
        <w:rPr>
          <w:rStyle w:val="KeyWord0"/>
          <w:highlight w:val="white"/>
        </w:rPr>
        <w:t>m_swapMap</w:t>
      </w:r>
      <w:r w:rsidR="00D4318D">
        <w:rPr>
          <w:rStyle w:val="KeyWord0"/>
          <w:highlight w:val="white"/>
        </w:rPr>
        <w:t>&lt;/k&gt;</w:t>
      </w:r>
      <w:r w:rsidR="00273499" w:rsidRPr="00903DBA">
        <w:rPr>
          <w:highlight w:val="white"/>
        </w:rPr>
        <w:t xml:space="preserve"> map to swap the </w:t>
      </w:r>
      <w:r w:rsidR="008C2B1C" w:rsidRPr="00903DBA">
        <w:rPr>
          <w:highlight w:val="white"/>
        </w:rPr>
        <w:t>operator. Not</w:t>
      </w:r>
      <w:r w:rsidR="000F50D2" w:rsidRPr="00903DBA">
        <w:rPr>
          <w:highlight w:val="white"/>
        </w:rPr>
        <w:t xml:space="preserve">e </w:t>
      </w:r>
      <w:r w:rsidR="008C2B1C" w:rsidRPr="00903DBA">
        <w:rPr>
          <w:highlight w:val="white"/>
        </w:rPr>
        <w:t>that th</w:t>
      </w:r>
      <w:r w:rsidR="003C28D6" w:rsidRPr="00903DBA">
        <w:rPr>
          <w:highlight w:val="white"/>
        </w:rPr>
        <w:t>at</w:t>
      </w:r>
      <w:r w:rsidR="00B40D1F">
        <w:rPr>
          <w:highlight w:val="white"/>
        </w:rPr>
        <w:t xml:space="preserve"> the</w:t>
      </w:r>
      <w:r w:rsidR="003C28D6" w:rsidRPr="00903DBA">
        <w:rPr>
          <w:highlight w:val="white"/>
        </w:rPr>
        <w:t xml:space="preserve"> map</w:t>
      </w:r>
      <w:r w:rsidR="008C2B1C" w:rsidRPr="00903DBA">
        <w:rPr>
          <w:highlight w:val="white"/>
        </w:rPr>
        <w:t xml:space="preserve"> is not the same </w:t>
      </w:r>
      <w:r w:rsidR="003C28D6" w:rsidRPr="00903DBA">
        <w:rPr>
          <w:highlight w:val="white"/>
        </w:rPr>
        <w:t>map</w:t>
      </w:r>
      <w:r w:rsidR="000F50D2" w:rsidRPr="00903DBA">
        <w:rPr>
          <w:highlight w:val="white"/>
        </w:rPr>
        <w:t xml:space="preserve"> </w:t>
      </w:r>
      <w:r w:rsidR="008C2B1C" w:rsidRPr="00903DBA">
        <w:rPr>
          <w:highlight w:val="white"/>
        </w:rPr>
        <w:t xml:space="preserve">as the </w:t>
      </w:r>
      <w:r w:rsidR="00D4318D">
        <w:rPr>
          <w:rStyle w:val="KeyWord0"/>
        </w:rPr>
        <w:t>&lt;k&gt;</w:t>
      </w:r>
      <w:r w:rsidR="00D4318D" w:rsidRPr="00903DBA">
        <w:rPr>
          <w:rStyle w:val="KeyWord0"/>
        </w:rPr>
        <w:t>m_inverseMap</w:t>
      </w:r>
      <w:r w:rsidR="00D4318D">
        <w:rPr>
          <w:rStyle w:val="KeyWord0"/>
        </w:rPr>
        <w:t>&lt;/k&gt;</w:t>
      </w:r>
      <w:r w:rsidR="000F50D2" w:rsidRPr="00903DBA">
        <w:t xml:space="preserve"> </w:t>
      </w:r>
      <w:r w:rsidR="00B40D1F">
        <w:t>map</w:t>
      </w:r>
      <w:r w:rsidR="006B3EB0">
        <w:t xml:space="preserve"> </w:t>
      </w:r>
      <w:r w:rsidR="000F50D2" w:rsidRPr="00903DBA">
        <w:t xml:space="preserve">we used in </w:t>
      </w:r>
      <w:r w:rsidR="00D4318D">
        <w:rPr>
          <w:rStyle w:val="KeyWord0"/>
          <w:highlight w:val="white"/>
        </w:rPr>
        <w:t>&lt;k&gt;</w:t>
      </w:r>
      <w:r w:rsidR="00D4318D" w:rsidRPr="006B3EB0">
        <w:rPr>
          <w:rStyle w:val="KeyWord0"/>
          <w:highlight w:val="white"/>
        </w:rPr>
        <w:t>ClearDoubleRelationStatements</w:t>
      </w:r>
      <w:r w:rsidR="00D4318D">
        <w:rPr>
          <w:rStyle w:val="KeyWord0"/>
          <w:highlight w:val="white"/>
        </w:rPr>
        <w:t>&lt;/k&gt;</w:t>
      </w:r>
      <w:r w:rsidR="006B3EB0" w:rsidRPr="00903DBA">
        <w:t xml:space="preserve"> </w:t>
      </w:r>
      <w:r w:rsidR="000F50D2" w:rsidRPr="00903DBA">
        <w:t xml:space="preserve">above. When inversing an expression, we change its </w:t>
      </w:r>
      <w:r w:rsidR="00871D21" w:rsidRPr="00903DBA">
        <w:t>meaning, when we swap the expression it still has the same meaning</w:t>
      </w:r>
      <w:r w:rsidR="00FF2C6A">
        <w:t>. W</w:t>
      </w:r>
      <w:r w:rsidR="00871D21" w:rsidRPr="00903DBA">
        <w:t>e just arrange the operands so that we can generate more efficient assembly code.</w:t>
      </w:r>
    </w:p>
    <w:p w14:paraId="6571F53D" w14:textId="77777777" w:rsidR="006C2BC5" w:rsidRPr="00903DBA" w:rsidRDefault="006C2BC5" w:rsidP="006C2BC5">
      <w:pPr>
        <w:pStyle w:val="Code"/>
        <w:rPr>
          <w:highlight w:val="white"/>
        </w:rPr>
      </w:pPr>
      <w:r w:rsidRPr="00903DBA">
        <w:rPr>
          <w:highlight w:val="white"/>
        </w:rPr>
        <w:t xml:space="preserve">    public static IDictionary&lt;MiddleOperator, MiddleOperator&gt; m_swapMap =</w:t>
      </w:r>
    </w:p>
    <w:p w14:paraId="5FDA225D" w14:textId="77777777" w:rsidR="006C2BC5" w:rsidRPr="00903DBA" w:rsidRDefault="006C2BC5" w:rsidP="006C2BC5">
      <w:pPr>
        <w:pStyle w:val="Code"/>
        <w:rPr>
          <w:highlight w:val="white"/>
        </w:rPr>
      </w:pPr>
      <w:r w:rsidRPr="00903DBA">
        <w:rPr>
          <w:highlight w:val="white"/>
        </w:rPr>
        <w:t xml:space="preserve">       new Dictionary&lt;MiddleOperator, MiddleOperator&gt;() {</w:t>
      </w:r>
    </w:p>
    <w:p w14:paraId="4E6537A1" w14:textId="77777777" w:rsidR="006C2BC5" w:rsidRPr="00903DBA" w:rsidRDefault="006C2BC5" w:rsidP="006C2BC5">
      <w:pPr>
        <w:pStyle w:val="Code"/>
        <w:rPr>
          <w:highlight w:val="white"/>
        </w:rPr>
      </w:pPr>
      <w:r w:rsidRPr="00903DBA">
        <w:rPr>
          <w:highlight w:val="white"/>
        </w:rPr>
        <w:t xml:space="preserve">        {MiddleOperator.Equal, MiddleOperator.Equal},</w:t>
      </w:r>
    </w:p>
    <w:p w14:paraId="1C140045" w14:textId="77777777" w:rsidR="006C2BC5" w:rsidRPr="00903DBA" w:rsidRDefault="006C2BC5" w:rsidP="006C2BC5">
      <w:pPr>
        <w:pStyle w:val="Code"/>
        <w:rPr>
          <w:highlight w:val="white"/>
        </w:rPr>
      </w:pPr>
      <w:r w:rsidRPr="00903DBA">
        <w:rPr>
          <w:highlight w:val="white"/>
        </w:rPr>
        <w:t xml:space="preserve">        {MiddleOperator.NotEqual, MiddleOperator.NotEqual},</w:t>
      </w:r>
    </w:p>
    <w:p w14:paraId="465B164E" w14:textId="71B1B9D7" w:rsidR="006C2BC5" w:rsidRPr="00903DBA" w:rsidRDefault="006C2BC5" w:rsidP="006C2BC5">
      <w:pPr>
        <w:pStyle w:val="Code"/>
        <w:rPr>
          <w:highlight w:val="white"/>
        </w:rPr>
      </w:pPr>
      <w:r w:rsidRPr="00903DBA">
        <w:rPr>
          <w:highlight w:val="white"/>
        </w:rPr>
        <w:t xml:space="preserve">        {MiddleOperator.</w:t>
      </w:r>
      <w:r w:rsidR="00DD0101">
        <w:rPr>
          <w:highlight w:val="white"/>
        </w:rPr>
        <w:t>LessThan</w:t>
      </w:r>
      <w:r w:rsidRPr="00903DBA">
        <w:rPr>
          <w:highlight w:val="white"/>
        </w:rPr>
        <w:t>, MiddleOperator.</w:t>
      </w:r>
      <w:r w:rsidR="00DD0101">
        <w:rPr>
          <w:highlight w:val="white"/>
        </w:rPr>
        <w:t>GreaterThan</w:t>
      </w:r>
      <w:r w:rsidRPr="00903DBA">
        <w:rPr>
          <w:highlight w:val="white"/>
        </w:rPr>
        <w:t>},</w:t>
      </w:r>
    </w:p>
    <w:p w14:paraId="2F7393DD" w14:textId="33093508"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w:t>
      </w:r>
      <w:r w:rsidRPr="00903DBA">
        <w:rPr>
          <w:highlight w:val="white"/>
        </w:rPr>
        <w:t>, MiddleOperator.</w:t>
      </w:r>
      <w:r w:rsidR="00DD0101">
        <w:rPr>
          <w:highlight w:val="white"/>
        </w:rPr>
        <w:t>LessThan</w:t>
      </w:r>
      <w:r w:rsidRPr="00903DBA">
        <w:rPr>
          <w:highlight w:val="white"/>
        </w:rPr>
        <w:t>},</w:t>
      </w:r>
    </w:p>
    <w:p w14:paraId="7FFC63D7" w14:textId="5DA71ED4" w:rsidR="006C2BC5" w:rsidRPr="00903DBA" w:rsidRDefault="006C2BC5" w:rsidP="006C2BC5">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4C124CF0" w14:textId="6949E827"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GreaterThanEqual</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751E7378" w14:textId="77777777" w:rsidR="006C2BC5" w:rsidRPr="00903DBA" w:rsidRDefault="006C2BC5" w:rsidP="006C2BC5">
      <w:pPr>
        <w:pStyle w:val="Code"/>
        <w:rPr>
          <w:highlight w:val="white"/>
        </w:rPr>
      </w:pPr>
      <w:r w:rsidRPr="00903DBA">
        <w:rPr>
          <w:highlight w:val="white"/>
        </w:rPr>
        <w:t xml:space="preserve">      };</w:t>
      </w:r>
    </w:p>
    <w:p w14:paraId="2C40AC18" w14:textId="77777777" w:rsidR="006C2BC5" w:rsidRPr="00903DBA" w:rsidRDefault="006C2BC5" w:rsidP="006C2BC5">
      <w:pPr>
        <w:pStyle w:val="Code"/>
        <w:rPr>
          <w:highlight w:val="white"/>
        </w:rPr>
      </w:pPr>
    </w:p>
    <w:p w14:paraId="02717C26" w14:textId="77777777" w:rsidR="006C2BC5" w:rsidRPr="00903DBA" w:rsidRDefault="006C2BC5" w:rsidP="006C2BC5">
      <w:pPr>
        <w:pStyle w:val="Code"/>
        <w:rPr>
          <w:highlight w:val="white"/>
        </w:rPr>
      </w:pPr>
      <w:r w:rsidRPr="00903DBA">
        <w:rPr>
          <w:highlight w:val="white"/>
        </w:rPr>
        <w:t xml:space="preserve">    private void SwapRelation() {</w:t>
      </w:r>
    </w:p>
    <w:p w14:paraId="56B48270" w14:textId="77777777" w:rsidR="006C2BC5" w:rsidRPr="00903DBA" w:rsidRDefault="006C2BC5" w:rsidP="006C2BC5">
      <w:pPr>
        <w:pStyle w:val="Code"/>
        <w:rPr>
          <w:highlight w:val="white"/>
        </w:rPr>
      </w:pPr>
      <w:r w:rsidRPr="00903DBA">
        <w:rPr>
          <w:highlight w:val="white"/>
        </w:rPr>
        <w:t xml:space="preserve">      foreach (MiddleCode middleCode in m_middleCodeList) {</w:t>
      </w:r>
    </w:p>
    <w:p w14:paraId="65FCEB36" w14:textId="77777777" w:rsidR="006C2BC5" w:rsidRPr="00903DBA" w:rsidRDefault="006C2BC5" w:rsidP="006C2BC5">
      <w:pPr>
        <w:pStyle w:val="Code"/>
        <w:rPr>
          <w:highlight w:val="white"/>
        </w:rPr>
      </w:pPr>
      <w:r w:rsidRPr="00903DBA">
        <w:rPr>
          <w:highlight w:val="white"/>
        </w:rPr>
        <w:t xml:space="preserve">        if (middleCode.IsRelation()) {</w:t>
      </w:r>
    </w:p>
    <w:p w14:paraId="32D8765F" w14:textId="77777777" w:rsidR="006C2BC5" w:rsidRPr="00903DBA" w:rsidRDefault="006C2BC5" w:rsidP="006C2BC5">
      <w:pPr>
        <w:pStyle w:val="Code"/>
        <w:rPr>
          <w:highlight w:val="white"/>
        </w:rPr>
      </w:pPr>
      <w:r w:rsidRPr="00903DBA">
        <w:rPr>
          <w:highlight w:val="white"/>
        </w:rPr>
        <w:t xml:space="preserve">          Symbol leftSymbol = (Symbol) middleCode[1],</w:t>
      </w:r>
    </w:p>
    <w:p w14:paraId="3541E8BD" w14:textId="77777777" w:rsidR="006C2BC5" w:rsidRPr="00903DBA" w:rsidRDefault="006C2BC5" w:rsidP="006C2BC5">
      <w:pPr>
        <w:pStyle w:val="Code"/>
        <w:rPr>
          <w:highlight w:val="white"/>
        </w:rPr>
      </w:pPr>
      <w:r w:rsidRPr="00903DBA">
        <w:rPr>
          <w:highlight w:val="white"/>
        </w:rPr>
        <w:t xml:space="preserve">                 rightSymbol = (Symbol) middleCode[2];</w:t>
      </w:r>
    </w:p>
    <w:p w14:paraId="3C8A666A" w14:textId="77777777" w:rsidR="006C2BC5" w:rsidRPr="00903DBA" w:rsidRDefault="006C2BC5" w:rsidP="006C2BC5">
      <w:pPr>
        <w:pStyle w:val="Code"/>
        <w:rPr>
          <w:highlight w:val="white"/>
        </w:rPr>
      </w:pPr>
      <w:r w:rsidRPr="00903DBA">
        <w:rPr>
          <w:highlight w:val="white"/>
        </w:rPr>
        <w:t xml:space="preserve">          if ((leftSymbol.Value is BigInteger) ||</w:t>
      </w:r>
    </w:p>
    <w:p w14:paraId="2487BC7D" w14:textId="77777777" w:rsidR="006C2BC5" w:rsidRPr="00903DBA" w:rsidRDefault="006C2BC5" w:rsidP="006C2BC5">
      <w:pPr>
        <w:pStyle w:val="Code"/>
        <w:rPr>
          <w:highlight w:val="white"/>
        </w:rPr>
      </w:pPr>
      <w:r w:rsidRPr="00903DBA">
        <w:rPr>
          <w:highlight w:val="white"/>
        </w:rPr>
        <w:t xml:space="preserve">              (leftSymbol.Type.IsArrayFunctionOrString()) &amp;&amp;</w:t>
      </w:r>
    </w:p>
    <w:p w14:paraId="0656C1EF" w14:textId="77777777" w:rsidR="006C2BC5" w:rsidRPr="00903DBA" w:rsidRDefault="006C2BC5" w:rsidP="006C2BC5">
      <w:pPr>
        <w:pStyle w:val="Code"/>
        <w:rPr>
          <w:highlight w:val="white"/>
        </w:rPr>
      </w:pPr>
      <w:r w:rsidRPr="00903DBA">
        <w:rPr>
          <w:highlight w:val="white"/>
        </w:rPr>
        <w:t xml:space="preserve">              !rightSymbol.Type.IsArrayFunctionOrString() &amp;&amp;</w:t>
      </w:r>
    </w:p>
    <w:p w14:paraId="495A9BFB" w14:textId="77777777" w:rsidR="006C2BC5" w:rsidRPr="00903DBA" w:rsidRDefault="006C2BC5" w:rsidP="006C2BC5">
      <w:pPr>
        <w:pStyle w:val="Code"/>
        <w:rPr>
          <w:highlight w:val="white"/>
        </w:rPr>
      </w:pPr>
      <w:r w:rsidRPr="00903DBA">
        <w:rPr>
          <w:highlight w:val="white"/>
        </w:rPr>
        <w:t xml:space="preserve">              !(rightSymbol.Value is BigInteger)) {</w:t>
      </w:r>
    </w:p>
    <w:p w14:paraId="341EC1D4" w14:textId="77777777" w:rsidR="006C2BC5" w:rsidRPr="00903DBA" w:rsidRDefault="006C2BC5" w:rsidP="006C2BC5">
      <w:pPr>
        <w:pStyle w:val="Code"/>
        <w:rPr>
          <w:highlight w:val="white"/>
        </w:rPr>
      </w:pPr>
      <w:r w:rsidRPr="00903DBA">
        <w:rPr>
          <w:highlight w:val="white"/>
        </w:rPr>
        <w:t xml:space="preserve">            middleCode.Operator = m_swapMap[middleCode.Operator];</w:t>
      </w:r>
    </w:p>
    <w:p w14:paraId="1AFEAD19" w14:textId="77777777" w:rsidR="006C2BC5" w:rsidRPr="00903DBA" w:rsidRDefault="006C2BC5" w:rsidP="006C2BC5">
      <w:pPr>
        <w:pStyle w:val="Code"/>
        <w:rPr>
          <w:highlight w:val="white"/>
        </w:rPr>
      </w:pPr>
      <w:r w:rsidRPr="00903DBA">
        <w:rPr>
          <w:highlight w:val="white"/>
        </w:rPr>
        <w:t xml:space="preserve">            middleCode[1] = rightSymbol;</w:t>
      </w:r>
    </w:p>
    <w:p w14:paraId="37434BB5" w14:textId="77777777" w:rsidR="006C2BC5" w:rsidRPr="00903DBA" w:rsidRDefault="006C2BC5" w:rsidP="006C2BC5">
      <w:pPr>
        <w:pStyle w:val="Code"/>
        <w:rPr>
          <w:highlight w:val="white"/>
        </w:rPr>
      </w:pPr>
      <w:r w:rsidRPr="00903DBA">
        <w:rPr>
          <w:highlight w:val="white"/>
        </w:rPr>
        <w:t xml:space="preserve">            middleCode[2] = leftSymbol;</w:t>
      </w:r>
    </w:p>
    <w:p w14:paraId="2BBC3E5D" w14:textId="77777777" w:rsidR="006C2BC5" w:rsidRPr="00903DBA" w:rsidRDefault="006C2BC5" w:rsidP="006C2BC5">
      <w:pPr>
        <w:pStyle w:val="Code"/>
        <w:rPr>
          <w:highlight w:val="white"/>
        </w:rPr>
      </w:pPr>
      <w:r w:rsidRPr="00903DBA">
        <w:rPr>
          <w:highlight w:val="white"/>
        </w:rPr>
        <w:t xml:space="preserve">          }</w:t>
      </w:r>
    </w:p>
    <w:p w14:paraId="6FB146EE" w14:textId="77777777" w:rsidR="006C2BC5" w:rsidRPr="00903DBA" w:rsidRDefault="006C2BC5" w:rsidP="006C2BC5">
      <w:pPr>
        <w:pStyle w:val="Code"/>
        <w:rPr>
          <w:highlight w:val="white"/>
        </w:rPr>
      </w:pPr>
      <w:r w:rsidRPr="00903DBA">
        <w:rPr>
          <w:highlight w:val="white"/>
        </w:rPr>
        <w:t xml:space="preserve">        }</w:t>
      </w:r>
    </w:p>
    <w:p w14:paraId="7EFB0DCC" w14:textId="77777777" w:rsidR="006C2BC5" w:rsidRPr="00903DBA" w:rsidRDefault="006C2BC5" w:rsidP="006C2BC5">
      <w:pPr>
        <w:pStyle w:val="Code"/>
        <w:rPr>
          <w:highlight w:val="white"/>
        </w:rPr>
      </w:pPr>
      <w:r w:rsidRPr="00903DBA">
        <w:rPr>
          <w:highlight w:val="white"/>
        </w:rPr>
        <w:t xml:space="preserve">      }</w:t>
      </w:r>
    </w:p>
    <w:p w14:paraId="08CD0B24" w14:textId="6044F3AA" w:rsidR="00CB763B" w:rsidRPr="00903DBA" w:rsidRDefault="006C2BC5" w:rsidP="00CF2F9E">
      <w:pPr>
        <w:pStyle w:val="Code"/>
        <w:rPr>
          <w:highlight w:val="white"/>
        </w:rPr>
      </w:pPr>
      <w:r w:rsidRPr="00903DBA">
        <w:rPr>
          <w:highlight w:val="white"/>
        </w:rPr>
        <w:t xml:space="preserve">    }</w:t>
      </w:r>
    </w:p>
    <w:p w14:paraId="6B3F7C15" w14:textId="498F8C29" w:rsidR="009D3B17" w:rsidRDefault="00CC1DF4" w:rsidP="0060539D">
      <w:pPr>
        <w:pStyle w:val="Heading3"/>
        <w:numPr>
          <w:ilvl w:val="2"/>
          <w:numId w:val="129"/>
        </w:numPr>
        <w:rPr>
          <w:highlight w:val="white"/>
        </w:rPr>
      </w:pPr>
      <w:r>
        <w:rPr>
          <w:highlight w:val="white"/>
        </w:rPr>
        <w:t>&lt;h3&gt;</w:t>
      </w:r>
      <w:bookmarkStart w:id="526" w:name="_Toc93320575"/>
      <w:r w:rsidRPr="0060539D">
        <w:rPr>
          <w:highlight w:val="white"/>
        </w:rPr>
        <w:t>Optimize Communicative Expression</w:t>
      </w:r>
      <w:bookmarkEnd w:id="526"/>
      <w:r>
        <w:rPr>
          <w:highlight w:val="white"/>
        </w:rPr>
        <w:t>&lt;/h3&gt;</w:t>
      </w:r>
    </w:p>
    <w:p w14:paraId="79A27C77" w14:textId="0E637E38" w:rsidR="00A20559" w:rsidRDefault="00FF58B3" w:rsidP="00FF58B3">
      <w:pPr>
        <w:rPr>
          <w:highlight w:val="white"/>
        </w:rPr>
      </w:pPr>
      <w:r>
        <w:rPr>
          <w:highlight w:val="white"/>
        </w:rPr>
        <w:t xml:space="preserve">In the same </w:t>
      </w:r>
      <w:r w:rsidR="00A20559">
        <w:rPr>
          <w:highlight w:val="white"/>
        </w:rPr>
        <w:t>way</w:t>
      </w:r>
      <w:r>
        <w:rPr>
          <w:highlight w:val="white"/>
        </w:rPr>
        <w:t xml:space="preserve"> as the relation case above, we </w:t>
      </w:r>
      <w:r w:rsidR="004D71FC">
        <w:rPr>
          <w:highlight w:val="white"/>
        </w:rPr>
        <w:t xml:space="preserve">swap the </w:t>
      </w:r>
      <w:r w:rsidR="00A20559">
        <w:rPr>
          <w:highlight w:val="white"/>
        </w:rPr>
        <w:t>operands of commutative expression in some cases.</w:t>
      </w:r>
      <w:r w:rsidR="004D71FC">
        <w:rPr>
          <w:highlight w:val="white"/>
        </w:rPr>
        <w:t xml:space="preserve"> If the left symbol is a constant value, we swap the symbols in order to generate more effective assembly code in Chapter </w:t>
      </w:r>
      <w:r w:rsidR="004D71FC">
        <w:rPr>
          <w:highlight w:val="white"/>
        </w:rPr>
        <w:fldChar w:fldCharType="begin"/>
      </w:r>
      <w:r w:rsidR="004D71FC">
        <w:rPr>
          <w:highlight w:val="white"/>
        </w:rPr>
        <w:instrText xml:space="preserve"> REF _Ref54016612 \r \h </w:instrText>
      </w:r>
      <w:r w:rsidR="004D71FC">
        <w:rPr>
          <w:highlight w:val="white"/>
        </w:rPr>
      </w:r>
      <w:r w:rsidR="004D71FC">
        <w:rPr>
          <w:highlight w:val="white"/>
        </w:rPr>
        <w:fldChar w:fldCharType="separate"/>
      </w:r>
      <w:r w:rsidR="00F23462">
        <w:rPr>
          <w:highlight w:val="white"/>
        </w:rPr>
        <w:t>12</w:t>
      </w:r>
      <w:r w:rsidR="004D71FC">
        <w:rPr>
          <w:highlight w:val="white"/>
        </w:rPr>
        <w:fldChar w:fldCharType="end"/>
      </w:r>
      <w:r w:rsidR="004D71FC">
        <w:rPr>
          <w:highlight w:val="white"/>
        </w:rPr>
        <w:t xml:space="preserve">. </w:t>
      </w:r>
      <w:r w:rsidR="00BB0C4D">
        <w:rPr>
          <w:highlight w:val="white"/>
        </w:rPr>
        <w:t>The definition of a commutative operator is that we can swap its operands without changing its meaning.</w:t>
      </w:r>
      <w:r w:rsidR="003077E2">
        <w:rPr>
          <w:highlight w:val="white"/>
        </w:rPr>
        <w:t xml:space="preserve"> The addition, multiplication, bitwise </w:t>
      </w:r>
      <w:r w:rsidR="00D4318D">
        <w:rPr>
          <w:rStyle w:val="KeyWord0"/>
          <w:highlight w:val="white"/>
        </w:rPr>
        <w:t>&lt;k&gt;</w:t>
      </w:r>
      <w:r w:rsidR="00D4318D" w:rsidRPr="00662613">
        <w:rPr>
          <w:rStyle w:val="KeyWord0"/>
          <w:highlight w:val="white"/>
        </w:rPr>
        <w:t>or</w:t>
      </w:r>
      <w:r w:rsidR="00D4318D">
        <w:rPr>
          <w:rStyle w:val="KeyWord0"/>
          <w:highlight w:val="white"/>
        </w:rPr>
        <w:t>&lt;/k&gt;</w:t>
      </w:r>
      <w:r w:rsidR="003077E2">
        <w:rPr>
          <w:highlight w:val="white"/>
        </w:rPr>
        <w:t xml:space="preserve">, </w:t>
      </w:r>
      <w:r w:rsidR="00D4318D">
        <w:rPr>
          <w:rStyle w:val="KeyWord0"/>
          <w:highlight w:val="white"/>
        </w:rPr>
        <w:t>&lt;k&gt;</w:t>
      </w:r>
      <w:r w:rsidR="00D4318D" w:rsidRPr="00662613">
        <w:rPr>
          <w:rStyle w:val="KeyWord0"/>
          <w:highlight w:val="white"/>
        </w:rPr>
        <w:t>xor</w:t>
      </w:r>
      <w:r w:rsidR="00D4318D">
        <w:rPr>
          <w:rStyle w:val="KeyWord0"/>
          <w:highlight w:val="white"/>
        </w:rPr>
        <w:t>&lt;/k&gt;</w:t>
      </w:r>
      <w:r w:rsidR="003077E2">
        <w:rPr>
          <w:highlight w:val="white"/>
        </w:rPr>
        <w:t xml:space="preserve">, and </w:t>
      </w:r>
      <w:r w:rsidR="00D4318D">
        <w:rPr>
          <w:rStyle w:val="KeyWord0"/>
          <w:highlight w:val="white"/>
        </w:rPr>
        <w:t>&lt;k&gt;</w:t>
      </w:r>
      <w:r w:rsidR="00D4318D" w:rsidRPr="00662613">
        <w:rPr>
          <w:rStyle w:val="KeyWord0"/>
          <w:highlight w:val="white"/>
        </w:rPr>
        <w:t>and</w:t>
      </w:r>
      <w:r w:rsidR="00D4318D">
        <w:rPr>
          <w:rStyle w:val="KeyWord0"/>
          <w:highlight w:val="white"/>
        </w:rPr>
        <w:t>&lt;/k&gt;</w:t>
      </w:r>
      <w:r w:rsidR="003077E2">
        <w:rPr>
          <w:highlight w:val="white"/>
        </w:rPr>
        <w:t xml:space="preserve"> are commutative, but not subtraction, division, module, </w:t>
      </w:r>
      <w:r w:rsidR="00662613">
        <w:rPr>
          <w:highlight w:val="white"/>
        </w:rPr>
        <w:t>or</w:t>
      </w:r>
      <w:r w:rsidR="003077E2">
        <w:rPr>
          <w:highlight w:val="white"/>
        </w:rPr>
        <w:t xml:space="preserve"> shift.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FF58B3" w:rsidRPr="00903DBA" w14:paraId="78FD1805" w14:textId="77777777" w:rsidTr="00FF58B3">
        <w:tc>
          <w:tcPr>
            <w:tcW w:w="3116" w:type="dxa"/>
          </w:tcPr>
          <w:p w14:paraId="619EE543" w14:textId="0BF796AB" w:rsidR="00FF58B3" w:rsidRDefault="00FF58B3" w:rsidP="00FF58B3">
            <w:pPr>
              <w:pStyle w:val="Code"/>
              <w:rPr>
                <w:highlight w:val="white"/>
              </w:rPr>
            </w:pPr>
            <w:r w:rsidRPr="00903DBA">
              <w:t xml:space="preserve">1. </w:t>
            </w:r>
            <w:r w:rsidR="00BB0C4D">
              <w:t>t0 = 10 + a</w:t>
            </w:r>
            <w:r>
              <w:rPr>
                <w:highlight w:val="white"/>
              </w:rPr>
              <w:t xml:space="preserve"> </w:t>
            </w:r>
          </w:p>
          <w:p w14:paraId="27CE33AD" w14:textId="77777777" w:rsidR="00FF58B3" w:rsidRPr="009F6E41" w:rsidRDefault="00FF58B3" w:rsidP="00FF58B3">
            <w:pPr>
              <w:rPr>
                <w:highlight w:val="white"/>
              </w:rPr>
            </w:pPr>
            <w:r>
              <w:rPr>
                <w:highlight w:val="white"/>
              </w:rPr>
              <w:t xml:space="preserve">(a) </w:t>
            </w:r>
            <w:r w:rsidRPr="009F6E41">
              <w:rPr>
                <w:highlight w:val="white"/>
              </w:rPr>
              <w:t>Before optimization</w:t>
            </w:r>
          </w:p>
        </w:tc>
        <w:tc>
          <w:tcPr>
            <w:tcW w:w="3117" w:type="dxa"/>
          </w:tcPr>
          <w:p w14:paraId="2CA142C0" w14:textId="13BC7029" w:rsidR="00FF58B3" w:rsidRDefault="00FF58B3" w:rsidP="00FF58B3">
            <w:pPr>
              <w:pStyle w:val="Code"/>
            </w:pPr>
            <w:r w:rsidRPr="00903DBA">
              <w:t xml:space="preserve">1. </w:t>
            </w:r>
            <w:r w:rsidR="00BB0C4D">
              <w:t>t0 = a + 10</w:t>
            </w:r>
          </w:p>
          <w:p w14:paraId="418A7D7E" w14:textId="77777777" w:rsidR="00FF58B3" w:rsidRPr="00903DBA" w:rsidRDefault="00FF58B3" w:rsidP="00FF58B3">
            <w:pPr>
              <w:rPr>
                <w:highlight w:val="white"/>
              </w:rPr>
            </w:pPr>
            <w:r>
              <w:rPr>
                <w:highlight w:val="white"/>
              </w:rPr>
              <w:t>(b) After</w:t>
            </w:r>
            <w:r w:rsidRPr="009F6E41">
              <w:rPr>
                <w:highlight w:val="white"/>
              </w:rPr>
              <w:t xml:space="preserve"> optimization</w:t>
            </w:r>
          </w:p>
        </w:tc>
      </w:tr>
    </w:tbl>
    <w:p w14:paraId="3341248E" w14:textId="77777777" w:rsidR="002F07CC" w:rsidRPr="00903DBA" w:rsidRDefault="002F07CC" w:rsidP="002F07CC">
      <w:pPr>
        <w:pStyle w:val="Code"/>
        <w:rPr>
          <w:highlight w:val="white"/>
        </w:rPr>
      </w:pPr>
      <w:r w:rsidRPr="00903DBA">
        <w:rPr>
          <w:highlight w:val="white"/>
        </w:rPr>
        <w:t xml:space="preserve">    private void OptimizeCommutative() {</w:t>
      </w:r>
    </w:p>
    <w:p w14:paraId="652424CA" w14:textId="77777777" w:rsidR="002F07CC" w:rsidRPr="00903DBA" w:rsidRDefault="002F07CC" w:rsidP="002F07CC">
      <w:pPr>
        <w:pStyle w:val="Code"/>
        <w:rPr>
          <w:highlight w:val="white"/>
        </w:rPr>
      </w:pPr>
      <w:r w:rsidRPr="00903DBA">
        <w:rPr>
          <w:highlight w:val="white"/>
        </w:rPr>
        <w:t xml:space="preserve">      foreach (MiddleCode middleCode in m_middleCodeList) {</w:t>
      </w:r>
    </w:p>
    <w:p w14:paraId="36A444FB" w14:textId="77777777" w:rsidR="002F07CC" w:rsidRPr="00903DBA" w:rsidRDefault="002F07CC" w:rsidP="002F07CC">
      <w:pPr>
        <w:pStyle w:val="Code"/>
        <w:rPr>
          <w:highlight w:val="white"/>
        </w:rPr>
      </w:pPr>
      <w:r w:rsidRPr="00903DBA">
        <w:rPr>
          <w:highlight w:val="white"/>
        </w:rPr>
        <w:t xml:space="preserve">        if (middleCode.IsCommutative()) {</w:t>
      </w:r>
    </w:p>
    <w:p w14:paraId="56F724BA" w14:textId="77777777" w:rsidR="002F07CC" w:rsidRPr="00903DBA" w:rsidRDefault="002F07CC" w:rsidP="002F07CC">
      <w:pPr>
        <w:pStyle w:val="Code"/>
        <w:rPr>
          <w:highlight w:val="white"/>
        </w:rPr>
      </w:pPr>
      <w:r w:rsidRPr="00903DBA">
        <w:rPr>
          <w:highlight w:val="white"/>
        </w:rPr>
        <w:t xml:space="preserve">          Symbol leftSymbol = (Symbol) middleCode[1],</w:t>
      </w:r>
    </w:p>
    <w:p w14:paraId="6248E1B7" w14:textId="77777777" w:rsidR="002F07CC" w:rsidRPr="00903DBA" w:rsidRDefault="002F07CC" w:rsidP="002F07CC">
      <w:pPr>
        <w:pStyle w:val="Code"/>
        <w:rPr>
          <w:highlight w:val="white"/>
        </w:rPr>
      </w:pPr>
      <w:r w:rsidRPr="00903DBA">
        <w:rPr>
          <w:highlight w:val="white"/>
        </w:rPr>
        <w:t xml:space="preserve">                 rightSymbol = (Symbol) middleCode[2];</w:t>
      </w:r>
    </w:p>
    <w:p w14:paraId="210803C5" w14:textId="39D8E1AC" w:rsidR="002F07CC" w:rsidRPr="00903DBA" w:rsidRDefault="002F07CC" w:rsidP="002F07CC">
      <w:pPr>
        <w:pStyle w:val="Code"/>
        <w:rPr>
          <w:highlight w:val="white"/>
        </w:rPr>
      </w:pPr>
      <w:r w:rsidRPr="00903DBA">
        <w:rPr>
          <w:highlight w:val="white"/>
        </w:rPr>
        <w:t xml:space="preserve">   </w:t>
      </w:r>
    </w:p>
    <w:p w14:paraId="4B8571AF" w14:textId="46E77DFB" w:rsidR="002F07CC" w:rsidRPr="00903DBA" w:rsidRDefault="002F07CC" w:rsidP="002F07CC">
      <w:pPr>
        <w:pStyle w:val="Code"/>
        <w:rPr>
          <w:highlight w:val="white"/>
        </w:rPr>
      </w:pPr>
      <w:r w:rsidRPr="00903DBA">
        <w:rPr>
          <w:highlight w:val="white"/>
        </w:rPr>
        <w:t xml:space="preserve">          if (leftSymbol.Type.IsIntegralPointerArrayOrFunction() &amp;&amp;</w:t>
      </w:r>
    </w:p>
    <w:p w14:paraId="59672D99" w14:textId="1CE1A8ED" w:rsidR="002F07CC" w:rsidRPr="00903DBA" w:rsidRDefault="002F07CC" w:rsidP="002F07CC">
      <w:pPr>
        <w:pStyle w:val="Code"/>
        <w:rPr>
          <w:highlight w:val="white"/>
        </w:rPr>
      </w:pPr>
      <w:r w:rsidRPr="00903DBA">
        <w:rPr>
          <w:highlight w:val="white"/>
        </w:rPr>
        <w:t xml:space="preserve">              </w:t>
      </w:r>
      <w:r w:rsidR="00B60206" w:rsidRPr="00903DBA">
        <w:rPr>
          <w:highlight w:val="white"/>
        </w:rPr>
        <w:t>(</w:t>
      </w:r>
      <w:r w:rsidRPr="00903DBA">
        <w:rPr>
          <w:highlight w:val="white"/>
        </w:rPr>
        <w:t>leftSymbol.Value</w:t>
      </w:r>
      <w:r w:rsidR="000930BC" w:rsidRPr="00903DBA">
        <w:rPr>
          <w:highlight w:val="white"/>
        </w:rPr>
        <w:t xml:space="preserve"> is BigInteger</w:t>
      </w:r>
      <w:r w:rsidRPr="00903DBA">
        <w:rPr>
          <w:highlight w:val="white"/>
        </w:rPr>
        <w:t>)</w:t>
      </w:r>
      <w:r w:rsidR="00B60206" w:rsidRPr="00903DBA">
        <w:rPr>
          <w:highlight w:val="white"/>
        </w:rPr>
        <w:t>)</w:t>
      </w:r>
      <w:r w:rsidRPr="00903DBA">
        <w:rPr>
          <w:highlight w:val="white"/>
        </w:rPr>
        <w:t xml:space="preserve"> {</w:t>
      </w:r>
    </w:p>
    <w:p w14:paraId="664D3D6B" w14:textId="77777777" w:rsidR="002F07CC" w:rsidRPr="00903DBA" w:rsidRDefault="002F07CC" w:rsidP="002F07CC">
      <w:pPr>
        <w:pStyle w:val="Code"/>
        <w:rPr>
          <w:highlight w:val="white"/>
        </w:rPr>
      </w:pPr>
      <w:r w:rsidRPr="00903DBA">
        <w:rPr>
          <w:highlight w:val="white"/>
        </w:rPr>
        <w:t xml:space="preserve">            middleCode[1] = rightSymbol;</w:t>
      </w:r>
    </w:p>
    <w:p w14:paraId="3C3A0EDC" w14:textId="77777777" w:rsidR="002F07CC" w:rsidRPr="00903DBA" w:rsidRDefault="002F07CC" w:rsidP="002F07CC">
      <w:pPr>
        <w:pStyle w:val="Code"/>
        <w:rPr>
          <w:highlight w:val="white"/>
        </w:rPr>
      </w:pPr>
      <w:r w:rsidRPr="00903DBA">
        <w:rPr>
          <w:highlight w:val="white"/>
        </w:rPr>
        <w:t xml:space="preserve">            middleCode[2] = leftSymbol;</w:t>
      </w:r>
    </w:p>
    <w:p w14:paraId="1A58D15C" w14:textId="77777777" w:rsidR="002F07CC" w:rsidRPr="00903DBA" w:rsidRDefault="002F07CC" w:rsidP="002F07CC">
      <w:pPr>
        <w:pStyle w:val="Code"/>
        <w:rPr>
          <w:highlight w:val="white"/>
        </w:rPr>
      </w:pPr>
      <w:r w:rsidRPr="00903DBA">
        <w:rPr>
          <w:highlight w:val="white"/>
        </w:rPr>
        <w:t xml:space="preserve">          }</w:t>
      </w:r>
    </w:p>
    <w:p w14:paraId="5C647C2E" w14:textId="77777777" w:rsidR="002F07CC" w:rsidRPr="00903DBA" w:rsidRDefault="002F07CC" w:rsidP="002F07CC">
      <w:pPr>
        <w:pStyle w:val="Code"/>
        <w:rPr>
          <w:highlight w:val="white"/>
        </w:rPr>
      </w:pPr>
      <w:r w:rsidRPr="00903DBA">
        <w:rPr>
          <w:highlight w:val="white"/>
        </w:rPr>
        <w:t xml:space="preserve">        }</w:t>
      </w:r>
    </w:p>
    <w:p w14:paraId="15FCCEAD" w14:textId="77777777" w:rsidR="002F07CC" w:rsidRPr="00903DBA" w:rsidRDefault="002F07CC" w:rsidP="002F07CC">
      <w:pPr>
        <w:pStyle w:val="Code"/>
        <w:rPr>
          <w:highlight w:val="white"/>
        </w:rPr>
      </w:pPr>
      <w:r w:rsidRPr="00903DBA">
        <w:rPr>
          <w:highlight w:val="white"/>
        </w:rPr>
        <w:t xml:space="preserve">      }</w:t>
      </w:r>
    </w:p>
    <w:p w14:paraId="76DDA1E2" w14:textId="05E2AC1C" w:rsidR="002F07CC" w:rsidRPr="00903DBA" w:rsidRDefault="002F07CC" w:rsidP="002F07CC">
      <w:pPr>
        <w:pStyle w:val="Code"/>
        <w:rPr>
          <w:highlight w:val="white"/>
        </w:rPr>
      </w:pPr>
      <w:r w:rsidRPr="00903DBA">
        <w:rPr>
          <w:highlight w:val="white"/>
        </w:rPr>
        <w:t xml:space="preserve">    }</w:t>
      </w:r>
    </w:p>
    <w:p w14:paraId="24057161" w14:textId="38443B12" w:rsidR="008F0B47" w:rsidRPr="00903DBA" w:rsidRDefault="00CC1DF4" w:rsidP="0060539D">
      <w:pPr>
        <w:pStyle w:val="Heading3"/>
      </w:pPr>
      <w:r>
        <w:t>&lt;h3&gt;</w:t>
      </w:r>
      <w:bookmarkStart w:id="527" w:name="_Toc93320576"/>
      <w:r w:rsidRPr="00903DBA">
        <w:t>Remove Trivial Assignment</w:t>
      </w:r>
      <w:bookmarkEnd w:id="527"/>
      <w:r>
        <w:t>&lt;/h3&gt;</w:t>
      </w:r>
    </w:p>
    <w:p w14:paraId="3E4059C5" w14:textId="1B65C630" w:rsidR="009F35D4" w:rsidRPr="00903DBA" w:rsidRDefault="009F35D4" w:rsidP="009F35D4">
      <w:r w:rsidRPr="00903DBA">
        <w:t xml:space="preserve">Trivial assignment, where a symbol is assigned the value of the same symbol, </w:t>
      </w:r>
      <w:r w:rsidR="00944992" w:rsidRPr="00903DBA">
        <w:t xml:space="preserve">such as </w:t>
      </w:r>
      <w:r w:rsidR="00D4318D">
        <w:rPr>
          <w:rStyle w:val="KeyWord0"/>
        </w:rPr>
        <w:t>&lt;k&gt;</w:t>
      </w:r>
      <w:r w:rsidR="00D4318D" w:rsidRPr="00903DBA">
        <w:rPr>
          <w:rStyle w:val="KeyWord0"/>
        </w:rPr>
        <w:t>x</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x;</w:t>
      </w:r>
      <w:r w:rsidR="00D4318D">
        <w:rPr>
          <w:rStyle w:val="KeyWord0"/>
        </w:rPr>
        <w:t>&lt;/k&gt;</w:t>
      </w:r>
      <w:r w:rsidR="00944992" w:rsidRPr="00903DBA">
        <w:t xml:space="preserve">, </w:t>
      </w:r>
      <w:r w:rsidRPr="00903DBA">
        <w:t>shall be removed.</w:t>
      </w:r>
    </w:p>
    <w:p w14:paraId="16ECCE16" w14:textId="77777777" w:rsidR="003135D1" w:rsidRPr="00903DBA" w:rsidRDefault="003135D1" w:rsidP="003135D1">
      <w:pPr>
        <w:pStyle w:val="Code"/>
        <w:rPr>
          <w:highlight w:val="white"/>
        </w:rPr>
      </w:pPr>
      <w:r w:rsidRPr="00903DBA">
        <w:rPr>
          <w:highlight w:val="white"/>
        </w:rPr>
        <w:t xml:space="preserve">    private void RemoveTrivialAssign() {</w:t>
      </w:r>
    </w:p>
    <w:p w14:paraId="15AAD6D2" w14:textId="77777777" w:rsidR="003135D1" w:rsidRPr="00903DBA" w:rsidRDefault="003135D1" w:rsidP="003135D1">
      <w:pPr>
        <w:pStyle w:val="Code"/>
        <w:rPr>
          <w:highlight w:val="white"/>
        </w:rPr>
      </w:pPr>
      <w:r w:rsidRPr="00903DBA">
        <w:rPr>
          <w:highlight w:val="white"/>
        </w:rPr>
        <w:t xml:space="preserve">      foreach (MiddleCode middleCode in m_middleCodeList) {</w:t>
      </w:r>
    </w:p>
    <w:p w14:paraId="55FFEBF0" w14:textId="77777777" w:rsidR="003135D1" w:rsidRPr="00903DBA" w:rsidRDefault="003135D1" w:rsidP="003135D1">
      <w:pPr>
        <w:pStyle w:val="Code"/>
        <w:rPr>
          <w:highlight w:val="white"/>
        </w:rPr>
      </w:pPr>
      <w:r w:rsidRPr="00903DBA">
        <w:rPr>
          <w:highlight w:val="white"/>
        </w:rPr>
        <w:t xml:space="preserve">        MiddleOperator middleOperator = middleCode.Operator;</w:t>
      </w:r>
    </w:p>
    <w:p w14:paraId="560B3220" w14:textId="77777777" w:rsidR="003135D1" w:rsidRPr="00903DBA" w:rsidRDefault="003135D1" w:rsidP="003135D1">
      <w:pPr>
        <w:pStyle w:val="Code"/>
        <w:rPr>
          <w:highlight w:val="white"/>
        </w:rPr>
      </w:pPr>
      <w:r w:rsidRPr="00903DBA">
        <w:rPr>
          <w:highlight w:val="white"/>
        </w:rPr>
        <w:t xml:space="preserve">      </w:t>
      </w:r>
    </w:p>
    <w:p w14:paraId="068ECA99" w14:textId="77777777" w:rsidR="003135D1" w:rsidRPr="00903DBA" w:rsidRDefault="003135D1" w:rsidP="003135D1">
      <w:pPr>
        <w:pStyle w:val="Code"/>
        <w:rPr>
          <w:highlight w:val="white"/>
        </w:rPr>
      </w:pPr>
      <w:r w:rsidRPr="00903DBA">
        <w:rPr>
          <w:highlight w:val="white"/>
        </w:rPr>
        <w:t xml:space="preserve">        if (middleOperator == MiddleOperator.Assign) {</w:t>
      </w:r>
    </w:p>
    <w:p w14:paraId="2EFF024F" w14:textId="77777777" w:rsidR="003135D1" w:rsidRPr="00903DBA" w:rsidRDefault="003135D1" w:rsidP="003135D1">
      <w:pPr>
        <w:pStyle w:val="Code"/>
        <w:rPr>
          <w:highlight w:val="white"/>
        </w:rPr>
      </w:pPr>
      <w:r w:rsidRPr="00903DBA">
        <w:rPr>
          <w:highlight w:val="white"/>
        </w:rPr>
        <w:t xml:space="preserve">          Symbol resultSymbol = (Symbol) middleCode[0],</w:t>
      </w:r>
    </w:p>
    <w:p w14:paraId="0808696B" w14:textId="77777777" w:rsidR="003135D1" w:rsidRPr="00903DBA" w:rsidRDefault="003135D1" w:rsidP="003135D1">
      <w:pPr>
        <w:pStyle w:val="Code"/>
        <w:rPr>
          <w:highlight w:val="white"/>
        </w:rPr>
      </w:pPr>
      <w:r w:rsidRPr="00903DBA">
        <w:rPr>
          <w:highlight w:val="white"/>
        </w:rPr>
        <w:t xml:space="preserve">                 assignSymbol = (Symbol) middleCode[1];</w:t>
      </w:r>
    </w:p>
    <w:p w14:paraId="45C0E3BF" w14:textId="77777777" w:rsidR="003135D1" w:rsidRPr="00903DBA" w:rsidRDefault="003135D1" w:rsidP="003135D1">
      <w:pPr>
        <w:pStyle w:val="Code"/>
        <w:rPr>
          <w:highlight w:val="white"/>
        </w:rPr>
      </w:pPr>
      <w:r w:rsidRPr="00903DBA">
        <w:rPr>
          <w:highlight w:val="white"/>
        </w:rPr>
        <w:t xml:space="preserve">        </w:t>
      </w:r>
    </w:p>
    <w:p w14:paraId="13EDE0DE" w14:textId="77777777" w:rsidR="003135D1" w:rsidRPr="00903DBA" w:rsidRDefault="003135D1" w:rsidP="003135D1">
      <w:pPr>
        <w:pStyle w:val="Code"/>
        <w:rPr>
          <w:highlight w:val="white"/>
        </w:rPr>
      </w:pPr>
      <w:r w:rsidRPr="00903DBA">
        <w:rPr>
          <w:highlight w:val="white"/>
        </w:rPr>
        <w:lastRenderedPageBreak/>
        <w:t xml:space="preserve">          if (resultSymbol == assignSymbol) {</w:t>
      </w:r>
    </w:p>
    <w:p w14:paraId="27D86D41" w14:textId="77777777" w:rsidR="003135D1" w:rsidRPr="00903DBA" w:rsidRDefault="003135D1" w:rsidP="003135D1">
      <w:pPr>
        <w:pStyle w:val="Code"/>
        <w:rPr>
          <w:highlight w:val="white"/>
        </w:rPr>
      </w:pPr>
      <w:r w:rsidRPr="00903DBA">
        <w:rPr>
          <w:highlight w:val="white"/>
        </w:rPr>
        <w:t xml:space="preserve">            middleCode.Operator = MiddleOperator.Empty;</w:t>
      </w:r>
    </w:p>
    <w:p w14:paraId="34E430D4" w14:textId="77777777" w:rsidR="003135D1" w:rsidRPr="00903DBA" w:rsidRDefault="003135D1" w:rsidP="003135D1">
      <w:pPr>
        <w:pStyle w:val="Code"/>
        <w:rPr>
          <w:highlight w:val="white"/>
        </w:rPr>
      </w:pPr>
      <w:r w:rsidRPr="00903DBA">
        <w:rPr>
          <w:highlight w:val="white"/>
        </w:rPr>
        <w:t xml:space="preserve">            m_update = true;</w:t>
      </w:r>
    </w:p>
    <w:p w14:paraId="3132032B" w14:textId="77777777" w:rsidR="003135D1" w:rsidRPr="00903DBA" w:rsidRDefault="003135D1" w:rsidP="003135D1">
      <w:pPr>
        <w:pStyle w:val="Code"/>
        <w:rPr>
          <w:highlight w:val="white"/>
        </w:rPr>
      </w:pPr>
      <w:r w:rsidRPr="00903DBA">
        <w:rPr>
          <w:highlight w:val="white"/>
        </w:rPr>
        <w:t xml:space="preserve">          }</w:t>
      </w:r>
    </w:p>
    <w:p w14:paraId="66B04D67" w14:textId="77777777" w:rsidR="003135D1" w:rsidRPr="00903DBA" w:rsidRDefault="003135D1" w:rsidP="003135D1">
      <w:pPr>
        <w:pStyle w:val="Code"/>
        <w:rPr>
          <w:highlight w:val="white"/>
        </w:rPr>
      </w:pPr>
      <w:r w:rsidRPr="00903DBA">
        <w:rPr>
          <w:highlight w:val="white"/>
        </w:rPr>
        <w:t xml:space="preserve">        }</w:t>
      </w:r>
    </w:p>
    <w:p w14:paraId="14965EE2" w14:textId="77777777" w:rsidR="003135D1" w:rsidRPr="00903DBA" w:rsidRDefault="003135D1" w:rsidP="003135D1">
      <w:pPr>
        <w:pStyle w:val="Code"/>
        <w:rPr>
          <w:highlight w:val="white"/>
        </w:rPr>
      </w:pPr>
      <w:r w:rsidRPr="00903DBA">
        <w:rPr>
          <w:highlight w:val="white"/>
        </w:rPr>
        <w:t xml:space="preserve">      }</w:t>
      </w:r>
    </w:p>
    <w:p w14:paraId="0DBDB352" w14:textId="60EA5389" w:rsidR="00790057" w:rsidRPr="00903DBA" w:rsidRDefault="003135D1" w:rsidP="003135D1">
      <w:pPr>
        <w:pStyle w:val="Code"/>
        <w:rPr>
          <w:highlight w:val="white"/>
        </w:rPr>
      </w:pPr>
      <w:r w:rsidRPr="00903DBA">
        <w:rPr>
          <w:highlight w:val="white"/>
        </w:rPr>
        <w:t xml:space="preserve">    }</w:t>
      </w:r>
    </w:p>
    <w:p w14:paraId="01F89110" w14:textId="5FA9A8E7" w:rsidR="001D1BEE" w:rsidRPr="00903DBA" w:rsidRDefault="00CC1DF4" w:rsidP="0060539D">
      <w:pPr>
        <w:pStyle w:val="Heading3"/>
      </w:pPr>
      <w:r>
        <w:t>&lt;h3&gt;</w:t>
      </w:r>
      <w:bookmarkStart w:id="528" w:name="_Toc93320577"/>
      <w:r w:rsidRPr="00903DBA">
        <w:t>Remove Cleared Code</w:t>
      </w:r>
      <w:bookmarkEnd w:id="528"/>
      <w:r>
        <w:t>&lt;/h3&gt;</w:t>
      </w:r>
    </w:p>
    <w:p w14:paraId="37E1B19C" w14:textId="68658C86" w:rsidR="00D27FDA" w:rsidRPr="00903DBA" w:rsidRDefault="00237ECB" w:rsidP="00D27FDA">
      <w:r w:rsidRPr="00903DBA">
        <w:t>Technically</w:t>
      </w:r>
      <w:r w:rsidR="00D27FDA" w:rsidRPr="00903DBA">
        <w:t xml:space="preserve">, it is not strictly necessary to remove </w:t>
      </w:r>
      <w:r w:rsidRPr="00903DBA">
        <w:t>cleared middle code instruction</w:t>
      </w:r>
      <w:r w:rsidR="0005253C" w:rsidRPr="00903DBA">
        <w:t>s</w:t>
      </w:r>
      <w:r w:rsidRPr="00903DBA">
        <w:t xml:space="preserve"> since </w:t>
      </w:r>
      <w:r w:rsidR="00C46B0F">
        <w:t>they</w:t>
      </w:r>
      <w:r w:rsidR="00C45031" w:rsidRPr="00903DBA">
        <w:t xml:space="preserve"> do</w:t>
      </w:r>
      <w:r w:rsidRPr="00903DBA">
        <w:t xml:space="preserve"> not generate</w:t>
      </w:r>
      <w:r w:rsidR="00F67B16">
        <w:t xml:space="preserve"> any </w:t>
      </w:r>
      <w:r w:rsidR="00497E72">
        <w:t>final assembly</w:t>
      </w:r>
      <w:r w:rsidRPr="00903DBA">
        <w:t xml:space="preserve"> code. However, </w:t>
      </w:r>
      <w:r w:rsidR="003060AC" w:rsidRPr="00903DBA">
        <w:t xml:space="preserve">it </w:t>
      </w:r>
      <w:r w:rsidR="007B0D93" w:rsidRPr="00903DBA">
        <w:t>simplif</w:t>
      </w:r>
      <w:r w:rsidR="003060AC" w:rsidRPr="00903DBA">
        <w:t>ies</w:t>
      </w:r>
      <w:r w:rsidR="007B0D93" w:rsidRPr="00903DBA">
        <w:t xml:space="preserve"> the </w:t>
      </w:r>
      <w:r w:rsidRPr="00903DBA">
        <w:t>optimization methods</w:t>
      </w:r>
      <w:r w:rsidR="003060AC" w:rsidRPr="00903DBA">
        <w:t xml:space="preserve"> of this section</w:t>
      </w:r>
      <w:r w:rsidR="00F67B16">
        <w:t xml:space="preserve"> if we remove cleared code at the end of each iteration.</w:t>
      </w:r>
    </w:p>
    <w:p w14:paraId="697A9E85" w14:textId="77777777" w:rsidR="003A7420" w:rsidRPr="00903DBA" w:rsidRDefault="003A7420" w:rsidP="003A7420">
      <w:pPr>
        <w:pStyle w:val="Code"/>
        <w:rPr>
          <w:highlight w:val="white"/>
        </w:rPr>
      </w:pPr>
      <w:r w:rsidRPr="00903DBA">
        <w:rPr>
          <w:highlight w:val="white"/>
        </w:rPr>
        <w:t xml:space="preserve">    public void RemoveClearedCode() {</w:t>
      </w:r>
    </w:p>
    <w:p w14:paraId="547C044F" w14:textId="5C66092F" w:rsidR="00D67BB0" w:rsidRPr="00903DBA" w:rsidRDefault="00D67BB0" w:rsidP="00D67BB0">
      <w:pPr>
        <w:rPr>
          <w:highlight w:val="white"/>
        </w:rPr>
      </w:pPr>
      <w:r w:rsidRPr="00903DBA">
        <w:rPr>
          <w:highlight w:val="white"/>
        </w:rPr>
        <w:t xml:space="preserve">We iterate backwards through the middle code list </w:t>
      </w:r>
      <w:r w:rsidR="00BF19B1" w:rsidRPr="00903DBA">
        <w:rPr>
          <w:rFonts w:ascii="inherit" w:hAnsi="inherit"/>
          <w:color w:val="000000"/>
          <w:shd w:val="clear" w:color="auto" w:fill="FFFFFF"/>
        </w:rPr>
        <w:t>for performance reasons.</w:t>
      </w:r>
    </w:p>
    <w:p w14:paraId="20203B6C" w14:textId="204975FE" w:rsidR="003A7420" w:rsidRPr="00903DBA" w:rsidRDefault="003A7420" w:rsidP="003A7420">
      <w:pPr>
        <w:pStyle w:val="Code"/>
        <w:rPr>
          <w:highlight w:val="white"/>
        </w:rPr>
      </w:pPr>
      <w:r w:rsidRPr="00903DBA">
        <w:rPr>
          <w:highlight w:val="white"/>
        </w:rPr>
        <w:t xml:space="preserve">      for (int </w:t>
      </w:r>
      <w:r w:rsidR="00F06F03" w:rsidRPr="00903DBA">
        <w:rPr>
          <w:highlight w:val="white"/>
        </w:rPr>
        <w:t>index</w:t>
      </w:r>
      <w:r w:rsidRPr="00903DBA">
        <w:rPr>
          <w:highlight w:val="white"/>
        </w:rPr>
        <w:t xml:space="preserve"> = (m_middleCodeList.Count - </w:t>
      </w:r>
      <w:r w:rsidR="00085480" w:rsidRPr="00903DBA">
        <w:rPr>
          <w:highlight w:val="white"/>
        </w:rPr>
        <w:t>1</w:t>
      </w:r>
      <w:r w:rsidRPr="00903DBA">
        <w:rPr>
          <w:highlight w:val="white"/>
        </w:rPr>
        <w:t xml:space="preserve">); </w:t>
      </w:r>
      <w:r w:rsidR="00F06F03" w:rsidRPr="00903DBA">
        <w:rPr>
          <w:highlight w:val="white"/>
        </w:rPr>
        <w:t>index</w:t>
      </w:r>
      <w:r w:rsidRPr="00903DBA">
        <w:rPr>
          <w:highlight w:val="white"/>
        </w:rPr>
        <w:t xml:space="preserve"> </w:t>
      </w:r>
      <w:r w:rsidR="004A5B1B" w:rsidRPr="00903DBA">
        <w:rPr>
          <w:highlight w:val="white"/>
        </w:rPr>
        <w:t>&gt;=</w:t>
      </w:r>
      <w:r w:rsidRPr="00903DBA">
        <w:rPr>
          <w:highlight w:val="white"/>
        </w:rPr>
        <w:t xml:space="preserve"> 0;--</w:t>
      </w:r>
      <w:r w:rsidR="00F06F03" w:rsidRPr="00903DBA">
        <w:rPr>
          <w:highlight w:val="white"/>
        </w:rPr>
        <w:t>index</w:t>
      </w:r>
      <w:r w:rsidRPr="00903DBA">
        <w:rPr>
          <w:highlight w:val="white"/>
        </w:rPr>
        <w:t>){</w:t>
      </w:r>
    </w:p>
    <w:p w14:paraId="0F944F51" w14:textId="0DEDF0BA" w:rsidR="003A7420" w:rsidRPr="00903DBA" w:rsidRDefault="003A7420" w:rsidP="003A7420">
      <w:pPr>
        <w:pStyle w:val="Code"/>
        <w:rPr>
          <w:highlight w:val="white"/>
        </w:rPr>
      </w:pPr>
      <w:r w:rsidRPr="00903DBA">
        <w:rPr>
          <w:highlight w:val="white"/>
        </w:rPr>
        <w:t xml:space="preserve">        if (m_middleCodeList[</w:t>
      </w:r>
      <w:r w:rsidR="00F06F03" w:rsidRPr="00903DBA">
        <w:rPr>
          <w:highlight w:val="white"/>
        </w:rPr>
        <w:t>index</w:t>
      </w:r>
      <w:r w:rsidRPr="00903DBA">
        <w:rPr>
          <w:highlight w:val="white"/>
        </w:rPr>
        <w:t>].Operator == MiddleOperator.Empty) {</w:t>
      </w:r>
    </w:p>
    <w:p w14:paraId="73F97B19" w14:textId="1EBD68F2" w:rsidR="001E2786" w:rsidRPr="00903DBA" w:rsidRDefault="001E2786" w:rsidP="009A0289">
      <w:pPr>
        <w:rPr>
          <w:highlight w:val="white"/>
        </w:rPr>
      </w:pPr>
      <w:r w:rsidRPr="00903DBA">
        <w:rPr>
          <w:highlight w:val="white"/>
        </w:rPr>
        <w:t xml:space="preserve">For each empty instruction we must </w:t>
      </w:r>
      <w:r w:rsidR="009A0289" w:rsidRPr="00903DBA">
        <w:rPr>
          <w:highlight w:val="white"/>
        </w:rPr>
        <w:t xml:space="preserve">go through all other instruction </w:t>
      </w:r>
      <w:r w:rsidR="00F06F03" w:rsidRPr="00903DBA">
        <w:rPr>
          <w:highlight w:val="white"/>
        </w:rPr>
        <w:t>and decrease all target that is greater than the index of the instruction to be removed</w:t>
      </w:r>
      <w:r w:rsidR="00FD57EE">
        <w:rPr>
          <w:highlight w:val="white"/>
        </w:rPr>
        <w:t>, by one</w:t>
      </w:r>
      <w:r w:rsidR="00F06F03" w:rsidRPr="00903DBA">
        <w:rPr>
          <w:highlight w:val="white"/>
        </w:rPr>
        <w:t>.</w:t>
      </w:r>
    </w:p>
    <w:p w14:paraId="47B388ED" w14:textId="6CE12A3C" w:rsidR="003A7420" w:rsidRPr="00903DBA" w:rsidRDefault="003A7420" w:rsidP="003A7420">
      <w:pPr>
        <w:pStyle w:val="Code"/>
        <w:rPr>
          <w:highlight w:val="white"/>
        </w:rPr>
      </w:pPr>
      <w:r w:rsidRPr="00903DBA">
        <w:rPr>
          <w:highlight w:val="white"/>
        </w:rPr>
        <w:t xml:space="preserve">          </w:t>
      </w:r>
      <w:r w:rsidR="001E2786" w:rsidRPr="00903DBA">
        <w:rPr>
          <w:highlight w:val="white"/>
        </w:rPr>
        <w:t>foreach (MiddleCode middleCode in m</w:t>
      </w:r>
      <w:r w:rsidRPr="00903DBA">
        <w:rPr>
          <w:highlight w:val="white"/>
        </w:rPr>
        <w:t>_middleCodeList</w:t>
      </w:r>
      <w:r w:rsidR="001E2786" w:rsidRPr="00903DBA">
        <w:rPr>
          <w:highlight w:val="white"/>
        </w:rPr>
        <w:t>) {</w:t>
      </w:r>
    </w:p>
    <w:p w14:paraId="52F0527A" w14:textId="77777777" w:rsidR="003A7420" w:rsidRPr="00903DBA" w:rsidRDefault="003A7420" w:rsidP="003A7420">
      <w:pPr>
        <w:pStyle w:val="Code"/>
        <w:rPr>
          <w:highlight w:val="white"/>
        </w:rPr>
      </w:pPr>
      <w:r w:rsidRPr="00903DBA">
        <w:rPr>
          <w:highlight w:val="white"/>
        </w:rPr>
        <w:t xml:space="preserve">            if (middleCode.IsRelationCarryOrGoto()) {</w:t>
      </w:r>
    </w:p>
    <w:p w14:paraId="6898E590" w14:textId="77777777" w:rsidR="003A7420" w:rsidRPr="00903DBA" w:rsidRDefault="003A7420" w:rsidP="003A7420">
      <w:pPr>
        <w:pStyle w:val="Code"/>
        <w:rPr>
          <w:highlight w:val="white"/>
        </w:rPr>
      </w:pPr>
      <w:r w:rsidRPr="00903DBA">
        <w:rPr>
          <w:highlight w:val="white"/>
        </w:rPr>
        <w:t xml:space="preserve">              int target = (int) middleCode[0];</w:t>
      </w:r>
    </w:p>
    <w:p w14:paraId="4CABBDF2" w14:textId="77777777" w:rsidR="003A7420" w:rsidRPr="00903DBA" w:rsidRDefault="003A7420" w:rsidP="003A7420">
      <w:pPr>
        <w:pStyle w:val="Code"/>
        <w:rPr>
          <w:highlight w:val="white"/>
        </w:rPr>
      </w:pPr>
      <w:r w:rsidRPr="00903DBA">
        <w:rPr>
          <w:highlight w:val="white"/>
        </w:rPr>
        <w:t xml:space="preserve">            </w:t>
      </w:r>
    </w:p>
    <w:p w14:paraId="73A2D7AF" w14:textId="2AFDF9BF" w:rsidR="003A7420" w:rsidRPr="00903DBA" w:rsidRDefault="003A7420" w:rsidP="003A7420">
      <w:pPr>
        <w:pStyle w:val="Code"/>
        <w:rPr>
          <w:highlight w:val="white"/>
        </w:rPr>
      </w:pPr>
      <w:r w:rsidRPr="00903DBA">
        <w:rPr>
          <w:highlight w:val="white"/>
        </w:rPr>
        <w:t xml:space="preserve">              if (target &gt; </w:t>
      </w:r>
      <w:r w:rsidR="00F06F03" w:rsidRPr="00903DBA">
        <w:rPr>
          <w:highlight w:val="white"/>
        </w:rPr>
        <w:t>index</w:t>
      </w:r>
      <w:r w:rsidRPr="00903DBA">
        <w:rPr>
          <w:highlight w:val="white"/>
        </w:rPr>
        <w:t>) {</w:t>
      </w:r>
    </w:p>
    <w:p w14:paraId="49394E8F" w14:textId="77777777" w:rsidR="003A7420" w:rsidRPr="00903DBA" w:rsidRDefault="003A7420" w:rsidP="003A7420">
      <w:pPr>
        <w:pStyle w:val="Code"/>
        <w:rPr>
          <w:highlight w:val="white"/>
        </w:rPr>
      </w:pPr>
      <w:r w:rsidRPr="00903DBA">
        <w:rPr>
          <w:highlight w:val="white"/>
        </w:rPr>
        <w:t xml:space="preserve">                middleCode[0] = target - 1;</w:t>
      </w:r>
    </w:p>
    <w:p w14:paraId="368792B3" w14:textId="77777777" w:rsidR="003A7420" w:rsidRPr="00903DBA" w:rsidRDefault="003A7420" w:rsidP="003A7420">
      <w:pPr>
        <w:pStyle w:val="Code"/>
        <w:rPr>
          <w:highlight w:val="white"/>
        </w:rPr>
      </w:pPr>
      <w:r w:rsidRPr="00903DBA">
        <w:rPr>
          <w:highlight w:val="white"/>
        </w:rPr>
        <w:t xml:space="preserve">              }</w:t>
      </w:r>
    </w:p>
    <w:p w14:paraId="0A13B333" w14:textId="77777777" w:rsidR="003A7420" w:rsidRPr="00903DBA" w:rsidRDefault="003A7420" w:rsidP="003A7420">
      <w:pPr>
        <w:pStyle w:val="Code"/>
        <w:rPr>
          <w:highlight w:val="white"/>
        </w:rPr>
      </w:pPr>
      <w:r w:rsidRPr="00903DBA">
        <w:rPr>
          <w:highlight w:val="white"/>
        </w:rPr>
        <w:t xml:space="preserve">            }</w:t>
      </w:r>
    </w:p>
    <w:p w14:paraId="30CE5AA9" w14:textId="77777777" w:rsidR="003A7420" w:rsidRPr="00903DBA" w:rsidRDefault="003A7420" w:rsidP="003A7420">
      <w:pPr>
        <w:pStyle w:val="Code"/>
        <w:rPr>
          <w:highlight w:val="white"/>
        </w:rPr>
      </w:pPr>
      <w:r w:rsidRPr="00903DBA">
        <w:rPr>
          <w:highlight w:val="white"/>
        </w:rPr>
        <w:t xml:space="preserve">          }</w:t>
      </w:r>
    </w:p>
    <w:p w14:paraId="7778C288" w14:textId="77777777" w:rsidR="003A7420" w:rsidRPr="00903DBA" w:rsidRDefault="003A7420" w:rsidP="003A7420">
      <w:pPr>
        <w:pStyle w:val="Code"/>
        <w:rPr>
          <w:highlight w:val="white"/>
        </w:rPr>
      </w:pPr>
      <w:r w:rsidRPr="00903DBA">
        <w:rPr>
          <w:highlight w:val="white"/>
        </w:rPr>
        <w:t xml:space="preserve">        </w:t>
      </w:r>
    </w:p>
    <w:p w14:paraId="6ECBE3FF" w14:textId="2677657E" w:rsidR="003A7420" w:rsidRPr="00903DBA" w:rsidRDefault="003A7420" w:rsidP="003A7420">
      <w:pPr>
        <w:pStyle w:val="Code"/>
        <w:rPr>
          <w:highlight w:val="white"/>
        </w:rPr>
      </w:pPr>
      <w:r w:rsidRPr="00903DBA">
        <w:rPr>
          <w:highlight w:val="white"/>
        </w:rPr>
        <w:t xml:space="preserve">          m_middleCodeList.RemoveAt(</w:t>
      </w:r>
      <w:r w:rsidR="00F06F03" w:rsidRPr="00903DBA">
        <w:rPr>
          <w:highlight w:val="white"/>
        </w:rPr>
        <w:t>index</w:t>
      </w:r>
      <w:r w:rsidRPr="00903DBA">
        <w:rPr>
          <w:highlight w:val="white"/>
        </w:rPr>
        <w:t>);</w:t>
      </w:r>
    </w:p>
    <w:p w14:paraId="1EF6B2F0" w14:textId="77777777" w:rsidR="003A7420" w:rsidRPr="00903DBA" w:rsidRDefault="003A7420" w:rsidP="003A7420">
      <w:pPr>
        <w:pStyle w:val="Code"/>
        <w:rPr>
          <w:highlight w:val="white"/>
        </w:rPr>
      </w:pPr>
      <w:r w:rsidRPr="00903DBA">
        <w:rPr>
          <w:highlight w:val="white"/>
        </w:rPr>
        <w:t xml:space="preserve">        }</w:t>
      </w:r>
    </w:p>
    <w:p w14:paraId="793B5A0E" w14:textId="77777777" w:rsidR="003A7420" w:rsidRPr="00903DBA" w:rsidRDefault="003A7420" w:rsidP="003A7420">
      <w:pPr>
        <w:pStyle w:val="Code"/>
        <w:rPr>
          <w:highlight w:val="white"/>
        </w:rPr>
      </w:pPr>
      <w:r w:rsidRPr="00903DBA">
        <w:rPr>
          <w:highlight w:val="white"/>
        </w:rPr>
        <w:t xml:space="preserve">      }</w:t>
      </w:r>
    </w:p>
    <w:p w14:paraId="12E7FE42" w14:textId="0CE119B6" w:rsidR="003A7420" w:rsidRPr="00903DBA" w:rsidRDefault="003A7420" w:rsidP="003A7420">
      <w:pPr>
        <w:pStyle w:val="Code"/>
        <w:rPr>
          <w:highlight w:val="white"/>
        </w:rPr>
      </w:pPr>
      <w:r w:rsidRPr="00903DBA">
        <w:rPr>
          <w:highlight w:val="white"/>
        </w:rPr>
        <w:t xml:space="preserve">    }</w:t>
      </w:r>
    </w:p>
    <w:p w14:paraId="08D09400" w14:textId="7A291ACE" w:rsidR="0099128E" w:rsidRPr="00903DBA" w:rsidRDefault="00CC1DF4" w:rsidP="0060539D">
      <w:pPr>
        <w:pStyle w:val="Heading1"/>
      </w:pPr>
      <w:r>
        <w:lastRenderedPageBreak/>
        <w:t>&lt;h1&gt;</w:t>
      </w:r>
      <w:bookmarkStart w:id="529" w:name="_Ref54016612"/>
      <w:bookmarkStart w:id="530" w:name="_Ref54016688"/>
      <w:bookmarkStart w:id="531" w:name="_Toc93320578"/>
      <w:r w:rsidRPr="00903DBA">
        <w:t>Assembly Code Generation</w:t>
      </w:r>
      <w:bookmarkEnd w:id="529"/>
      <w:bookmarkEnd w:id="530"/>
      <w:bookmarkEnd w:id="531"/>
      <w:r>
        <w:t>&lt;/h1&gt;</w:t>
      </w:r>
    </w:p>
    <w:p w14:paraId="70E477B9" w14:textId="15B26234"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D4318D">
        <w:rPr>
          <w:rStyle w:val="KeyWord0"/>
        </w:rPr>
        <w:t>&lt;k&gt;</w:t>
      </w:r>
      <w:r w:rsidR="00D4318D" w:rsidRPr="00ED4198">
        <w:rPr>
          <w:rStyle w:val="KeyWord0"/>
        </w:rPr>
        <w:t>tracks</w:t>
      </w:r>
      <w:r w:rsidR="00D4318D">
        <w:rPr>
          <w:rStyle w:val="KeyWord0"/>
        </w:rPr>
        <w:t>&lt;/k&gt;</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7B46088C" w:rsidR="006C5851" w:rsidRPr="00903DBA" w:rsidRDefault="00CC1DF4" w:rsidP="0060539D">
      <w:pPr>
        <w:pStyle w:val="Heading2"/>
      </w:pPr>
      <w:bookmarkStart w:id="532" w:name="_Hlk64224138"/>
      <w:r>
        <w:t>&lt;h2&gt;</w:t>
      </w:r>
      <w:bookmarkStart w:id="533" w:name="_Toc93320579"/>
      <w:r w:rsidRPr="00903DBA">
        <w:t>Runtime Management</w:t>
      </w:r>
      <w:bookmarkEnd w:id="533"/>
      <w:r>
        <w:t>&lt;/h2&gt;</w:t>
      </w:r>
    </w:p>
    <w:p w14:paraId="023BD772" w14:textId="522AF582"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D4318D">
        <w:rPr>
          <w:rStyle w:val="KeyWord0"/>
        </w:rPr>
        <w:t>&lt;k&gt;</w:t>
      </w:r>
      <w:r w:rsidR="00D4318D" w:rsidRPr="00903DBA">
        <w:rPr>
          <w:rStyle w:val="KeyWord0"/>
        </w:rPr>
        <w:t>main</w:t>
      </w:r>
      <w:r w:rsidR="00D4318D">
        <w:rPr>
          <w:rStyle w:val="KeyWord0"/>
        </w:rPr>
        <w:t>&lt;/k&gt;</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D4318D">
        <w:rPr>
          <w:rStyle w:val="KeyWord0"/>
        </w:rPr>
        <w:t>&lt;k&gt;</w:t>
      </w:r>
      <w:r w:rsidR="00D4318D" w:rsidRPr="00903DBA">
        <w:rPr>
          <w:rStyle w:val="KeyWord0"/>
        </w:rPr>
        <w:t>regular</w:t>
      </w:r>
      <w:r w:rsidR="00D4318D">
        <w:rPr>
          <w:rStyle w:val="KeyWord0"/>
        </w:rPr>
        <w:t xml:space="preserve">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xml:space="preserve">. More specifically: the address </w:t>
      </w:r>
      <w:r w:rsidR="00ED32D8" w:rsidRPr="00903DBA">
        <w:t xml:space="preserve">in the calling function </w:t>
      </w:r>
      <w:r w:rsidR="006B7466" w:rsidRPr="00903DBA">
        <w:t>of the instruction following the call.</w:t>
      </w:r>
    </w:p>
    <w:p w14:paraId="7F8569E6" w14:textId="5A2B7792"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D4318D">
        <w:rPr>
          <w:rStyle w:val="KeyWord0"/>
        </w:rPr>
        <w:t>&lt;k&gt;</w:t>
      </w:r>
      <w:r w:rsidR="00D4318D" w:rsidRPr="00903DBA">
        <w:rPr>
          <w:rStyle w:val="KeyWord0"/>
        </w:rPr>
        <w:t>printf</w:t>
      </w:r>
      <w:r w:rsidR="00D4318D">
        <w:rPr>
          <w:rStyle w:val="KeyWord0"/>
        </w:rPr>
        <w:t>&lt;/k&gt;</w:t>
      </w:r>
      <w:r w:rsidR="00992332" w:rsidRPr="00903DBA">
        <w:t xml:space="preserve"> and </w:t>
      </w:r>
      <w:r w:rsidR="00D4318D">
        <w:rPr>
          <w:rStyle w:val="KeyWord0"/>
        </w:rPr>
        <w:t>&lt;k&gt;</w:t>
      </w:r>
      <w:r w:rsidR="00D4318D" w:rsidRPr="00903DBA">
        <w:rPr>
          <w:rStyle w:val="KeyWord0"/>
        </w:rPr>
        <w:t>scanf</w:t>
      </w:r>
      <w:r w:rsidR="00D4318D">
        <w:rPr>
          <w:rStyle w:val="KeyWord0"/>
        </w:rPr>
        <w:t>&lt;/k&gt;</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D4318D">
        <w:rPr>
          <w:rStyle w:val="KeyWord0"/>
        </w:rPr>
        <w:t xml:space="preserve">&lt;k&gt;variadic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B52600" w:rsidRPr="00903DBA">
        <w:t xml:space="preserve"> for </w:t>
      </w:r>
      <w:r w:rsidR="004A5B68">
        <w:t>variadic</w:t>
      </w:r>
      <w:r w:rsidR="00B52600" w:rsidRPr="00903DBA">
        <w:t xml:space="preserve"> functions. </w:t>
      </w:r>
      <w:r w:rsidR="00DA39EA" w:rsidRPr="00903DBA">
        <w:t>It holds the address of the activation record plus the size of the extra parameters in</w:t>
      </w:r>
      <w:r w:rsidR="005277DA">
        <w:t xml:space="preserve"> current</w:t>
      </w:r>
      <w:r w:rsidR="00DA39EA" w:rsidRPr="00903DBA">
        <w:t xml:space="preserve"> the call to </w:t>
      </w:r>
      <w:r w:rsidR="00DC0B5B">
        <w:t>a variadic</w:t>
      </w:r>
      <w:r w:rsidR="00DA39EA" w:rsidRPr="00903DBA">
        <w:t xml:space="preserve"> function.</w:t>
      </w:r>
    </w:p>
    <w:p w14:paraId="65E84F62" w14:textId="33F39DCD"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6D52FC">
        <w:t>non-</w:t>
      </w:r>
      <w:r w:rsidR="005277DA">
        <w:t>variadic</w:t>
      </w:r>
      <w:r w:rsidR="00A00F1B" w:rsidRPr="00903DBA">
        <w:t xml:space="preserve"> calling function</w:t>
      </w:r>
      <w:r w:rsidR="00254F81" w:rsidRPr="00903DBA">
        <w:t>.</w:t>
      </w:r>
      <w:r w:rsidR="006D52FC">
        <w:t xml:space="preserve"> H</w:t>
      </w:r>
      <w:r w:rsidR="00097230" w:rsidRPr="00903DBA">
        <w:t xml:space="preserve">owever, we must always have the </w:t>
      </w:r>
      <w:r w:rsidR="004A5B68">
        <w:t>variadic</w:t>
      </w:r>
      <w:r w:rsidR="00097230" w:rsidRPr="00903DBA">
        <w:t xml:space="preserve"> frame pointer in the activation </w:t>
      </w:r>
      <w:r w:rsidR="004A0724" w:rsidRPr="00903DBA">
        <w:t>record since</w:t>
      </w:r>
      <w:r w:rsidR="00097230" w:rsidRPr="00903DBA">
        <w:t xml:space="preserve"> </w:t>
      </w:r>
      <w:r w:rsidR="006D52FC">
        <w:t xml:space="preserve">we restore the pointers at the end of a function call, and we do not know whether the function </w:t>
      </w:r>
      <w:r w:rsidR="00AD1BF0">
        <w:t xml:space="preserve">has been </w:t>
      </w:r>
      <w:r w:rsidR="00097230" w:rsidRPr="00903DBA">
        <w:t xml:space="preserve">be called by </w:t>
      </w:r>
      <w:r w:rsidR="006D52FC">
        <w:t>a variadic or non-variadic function,</w:t>
      </w:r>
    </w:p>
    <w:p w14:paraId="6C7FDC26" w14:textId="40AF285C" w:rsidR="00C07C4D" w:rsidRPr="00903DBA" w:rsidRDefault="007D46D3" w:rsidP="00B26610">
      <w:r w:rsidRPr="00903DBA">
        <w:t>When a function cal</w:t>
      </w:r>
      <w:r w:rsidR="003265E8" w:rsidRPr="00903DBA">
        <w:t>ls another function (or itself recursively)</w:t>
      </w:r>
      <w:r w:rsidR="00C80070">
        <w:t>,</w:t>
      </w:r>
      <w:r w:rsidR="003265E8" w:rsidRPr="00903DBA">
        <w:t xml:space="preserve">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 xml:space="preserve">When </w:t>
      </w:r>
      <w:r w:rsidR="00C80070">
        <w:t xml:space="preserve">the excitation is returned from the called </w:t>
      </w:r>
      <w:r w:rsidR="002566E3" w:rsidRPr="00903DBA">
        <w:t>function</w:t>
      </w:r>
      <w:r w:rsidR="00C80070">
        <w:t xml:space="preserve"> </w:t>
      </w:r>
      <w:r w:rsidR="002566E3" w:rsidRPr="00903DBA">
        <w:t>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5C1B22F5"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4BEF3378" w:rsidR="006429E2" w:rsidRPr="00903DBA" w:rsidRDefault="006429E2" w:rsidP="00B26610">
      <w:r w:rsidRPr="00903DBA">
        <w:t xml:space="preserve">The return address of the activation record for the initial </w:t>
      </w:r>
      <w:r w:rsidR="00D4318D">
        <w:rPr>
          <w:rStyle w:val="KeyWord0"/>
        </w:rPr>
        <w:t>&lt;k&gt;</w:t>
      </w:r>
      <w:r w:rsidR="00D4318D" w:rsidRPr="00903DBA">
        <w:rPr>
          <w:rStyle w:val="KeyWord0"/>
        </w:rPr>
        <w:t>main</w:t>
      </w:r>
      <w:r w:rsidR="00D4318D">
        <w:rPr>
          <w:rStyle w:val="KeyWord0"/>
        </w:rPr>
        <w:t>&lt;/k&gt;</w:t>
      </w:r>
      <w:r w:rsidRPr="00903DBA">
        <w:t xml:space="preserve"> call is initialized to zero. When main return and the return address is zero, an exit of the execution occurs instead of a return. But only for the first call, subsequent recursive calls to </w:t>
      </w:r>
      <w:r w:rsidR="00D4318D">
        <w:rPr>
          <w:rStyle w:val="KeyWord0"/>
        </w:rPr>
        <w:t>&lt;k&gt;</w:t>
      </w:r>
      <w:r w:rsidR="00D4318D" w:rsidRPr="00903DBA">
        <w:rPr>
          <w:rStyle w:val="KeyWord0"/>
        </w:rPr>
        <w:t>main</w:t>
      </w:r>
      <w:r w:rsidR="00D4318D">
        <w:rPr>
          <w:rStyle w:val="KeyWord0"/>
        </w:rPr>
        <w:t>&lt;/k&gt;</w:t>
      </w:r>
      <w:r w:rsidRPr="00903DBA">
        <w:t xml:space="preserve"> have their own </w:t>
      </w:r>
      <w:r w:rsidR="00045B1F" w:rsidRPr="00903DBA">
        <w:t xml:space="preserve">regular </w:t>
      </w:r>
      <w:r w:rsidRPr="00903DBA">
        <w:t xml:space="preserve">return addresses since it is quite possible to make recursive calls to </w:t>
      </w:r>
      <w:r w:rsidR="00D4318D">
        <w:rPr>
          <w:rStyle w:val="KeyWord0"/>
        </w:rPr>
        <w:t>&lt;k&gt;</w:t>
      </w:r>
      <w:r w:rsidR="00D4318D" w:rsidRPr="00903DBA">
        <w:rPr>
          <w:rStyle w:val="KeyWord0"/>
        </w:rPr>
        <w:t>main</w:t>
      </w:r>
      <w:r w:rsidR="00D4318D">
        <w:rPr>
          <w:rStyle w:val="KeyWord0"/>
        </w:rPr>
        <w:t>&lt;/k&gt;</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lastRenderedPageBreak/>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492109" w:rsidRDefault="00F05868" w:rsidP="00F05868">
      <w:pPr>
        <w:pStyle w:val="Code"/>
        <w:rPr>
          <w:lang w:val="sv-SE"/>
        </w:rPr>
      </w:pPr>
      <w:r w:rsidRPr="00903DBA">
        <w:t xml:space="preserve">  </w:t>
      </w:r>
      <w:r w:rsidRPr="00492109">
        <w:rPr>
          <w:lang w:val="sv-SE"/>
        </w:rPr>
        <w:t>f(1</w:t>
      </w:r>
      <w:r w:rsidR="00D65976" w:rsidRPr="00492109">
        <w:rPr>
          <w:lang w:val="sv-SE"/>
        </w:rPr>
        <w:t>1</w:t>
      </w:r>
      <w:r w:rsidR="00FF6A84" w:rsidRPr="00492109">
        <w:rPr>
          <w:lang w:val="sv-SE"/>
        </w:rPr>
        <w:t xml:space="preserve">, </w:t>
      </w:r>
      <w:r w:rsidR="00D65976" w:rsidRPr="00492109">
        <w:rPr>
          <w:lang w:val="sv-SE"/>
        </w:rPr>
        <w:t>1</w:t>
      </w:r>
      <w:r w:rsidR="00FF6A84" w:rsidRPr="00492109">
        <w:rPr>
          <w:lang w:val="sv-SE"/>
        </w:rPr>
        <w:t>2</w:t>
      </w:r>
      <w:r w:rsidRPr="00492109">
        <w:rPr>
          <w:lang w:val="sv-SE"/>
        </w:rPr>
        <w:t>);</w:t>
      </w:r>
    </w:p>
    <w:p w14:paraId="44CAC6A8" w14:textId="14F6DC92" w:rsidR="00F05868" w:rsidRPr="00492109" w:rsidRDefault="00F05868" w:rsidP="00F05868">
      <w:pPr>
        <w:pStyle w:val="Code"/>
        <w:rPr>
          <w:lang w:val="sv-SE"/>
        </w:rPr>
      </w:pPr>
      <w:r w:rsidRPr="00492109">
        <w:rPr>
          <w:lang w:val="sv-SE"/>
        </w:rPr>
        <w:t>}</w:t>
      </w:r>
    </w:p>
    <w:p w14:paraId="5D788B4E" w14:textId="74850700" w:rsidR="00F05868" w:rsidRPr="00492109" w:rsidRDefault="00F05868" w:rsidP="00F05868">
      <w:pPr>
        <w:pStyle w:val="Code"/>
        <w:rPr>
          <w:lang w:val="sv-SE"/>
        </w:rPr>
      </w:pPr>
    </w:p>
    <w:p w14:paraId="2E6A78C5" w14:textId="68E0C28A" w:rsidR="00F05868" w:rsidRPr="00492109" w:rsidRDefault="00A6175E" w:rsidP="00F05868">
      <w:pPr>
        <w:pStyle w:val="Code"/>
        <w:rPr>
          <w:lang w:val="sv-SE"/>
        </w:rPr>
      </w:pPr>
      <w:r w:rsidRPr="00492109">
        <w:rPr>
          <w:lang w:val="sv-SE"/>
        </w:rPr>
        <w:t>v</w:t>
      </w:r>
      <w:r w:rsidR="00F05868" w:rsidRPr="00492109">
        <w:rPr>
          <w:lang w:val="sv-SE"/>
        </w:rPr>
        <w:t>oid</w:t>
      </w:r>
      <w:r w:rsidRPr="00492109">
        <w:rPr>
          <w:lang w:val="sv-SE"/>
        </w:rPr>
        <w:t xml:space="preserve"> f(int i, int j) {</w:t>
      </w:r>
    </w:p>
    <w:p w14:paraId="11940E7D" w14:textId="18CD771C" w:rsidR="00FF6A84" w:rsidRPr="00492109" w:rsidRDefault="00FF6A84" w:rsidP="00F05868">
      <w:pPr>
        <w:pStyle w:val="Code"/>
        <w:rPr>
          <w:lang w:val="sv-SE"/>
        </w:rPr>
      </w:pPr>
      <w:r w:rsidRPr="00492109">
        <w:rPr>
          <w:lang w:val="sv-SE"/>
        </w:rPr>
        <w:t xml:space="preserve">  int c</w:t>
      </w:r>
      <w:r w:rsidR="00D65976" w:rsidRPr="00492109">
        <w:rPr>
          <w:lang w:val="sv-SE"/>
        </w:rPr>
        <w:t xml:space="preserve"> = 3</w:t>
      </w:r>
      <w:r w:rsidRPr="00492109">
        <w:rPr>
          <w:lang w:val="sv-SE"/>
        </w:rPr>
        <w:t>, d</w:t>
      </w:r>
      <w:r w:rsidR="00D65976" w:rsidRPr="00492109">
        <w:rPr>
          <w:lang w:val="sv-SE"/>
        </w:rPr>
        <w:t xml:space="preserve"> = 4</w:t>
      </w:r>
      <w:r w:rsidRPr="00492109">
        <w:rPr>
          <w:lang w:val="sv-SE"/>
        </w:rPr>
        <w:t>;</w:t>
      </w:r>
    </w:p>
    <w:p w14:paraId="2092C4FF" w14:textId="668B256E" w:rsidR="00A6175E" w:rsidRPr="00492109" w:rsidRDefault="00A6175E" w:rsidP="00F05868">
      <w:pPr>
        <w:pStyle w:val="Code"/>
        <w:rPr>
          <w:lang w:val="sv-SE"/>
        </w:rPr>
      </w:pPr>
      <w:r w:rsidRPr="00492109">
        <w:rPr>
          <w:lang w:val="sv-SE"/>
        </w:rPr>
        <w:t xml:space="preserve">  g(</w:t>
      </w:r>
      <w:r w:rsidR="00D65976" w:rsidRPr="00492109">
        <w:rPr>
          <w:lang w:val="sv-SE"/>
        </w:rPr>
        <w:t>1</w:t>
      </w:r>
      <w:r w:rsidR="00FF6A84" w:rsidRPr="00492109">
        <w:rPr>
          <w:lang w:val="sv-SE"/>
        </w:rPr>
        <w:t xml:space="preserve">3, </w:t>
      </w:r>
      <w:r w:rsidR="00D65976" w:rsidRPr="00492109">
        <w:rPr>
          <w:lang w:val="sv-SE"/>
        </w:rPr>
        <w:t>1</w:t>
      </w:r>
      <w:r w:rsidR="00FF6A84" w:rsidRPr="00492109">
        <w:rPr>
          <w:lang w:val="sv-SE"/>
        </w:rPr>
        <w:t>4)</w:t>
      </w:r>
      <w:r w:rsidR="00E30AC4" w:rsidRPr="00492109">
        <w:rPr>
          <w:lang w:val="sv-SE"/>
        </w:rPr>
        <w:t>;</w:t>
      </w:r>
    </w:p>
    <w:p w14:paraId="428D2C9C" w14:textId="4A5FAE39" w:rsidR="00A6175E" w:rsidRPr="00492109" w:rsidRDefault="00A6175E" w:rsidP="00F05868">
      <w:pPr>
        <w:pStyle w:val="Code"/>
        <w:rPr>
          <w:lang w:val="sv-SE"/>
        </w:rPr>
      </w:pPr>
      <w:r w:rsidRPr="00492109">
        <w:rPr>
          <w:lang w:val="sv-SE"/>
        </w:rPr>
        <w:t>}</w:t>
      </w:r>
    </w:p>
    <w:p w14:paraId="53ABA470" w14:textId="7AD02D75" w:rsidR="00A6175E" w:rsidRPr="00492109" w:rsidRDefault="00A6175E" w:rsidP="00F05868">
      <w:pPr>
        <w:pStyle w:val="Code"/>
        <w:rPr>
          <w:lang w:val="sv-SE"/>
        </w:rPr>
      </w:pPr>
    </w:p>
    <w:p w14:paraId="1F6CDA5E" w14:textId="7279F6C9" w:rsidR="00A6175E" w:rsidRPr="00492109" w:rsidRDefault="00A6175E" w:rsidP="00F05868">
      <w:pPr>
        <w:pStyle w:val="Code"/>
        <w:rPr>
          <w:lang w:val="sv-SE"/>
        </w:rPr>
      </w:pPr>
      <w:r w:rsidRPr="00492109">
        <w:rPr>
          <w:lang w:val="sv-SE"/>
        </w:rPr>
        <w:t xml:space="preserve">void g(int </w:t>
      </w:r>
      <w:r w:rsidR="00FF6A84" w:rsidRPr="00492109">
        <w:rPr>
          <w:lang w:val="sv-SE"/>
        </w:rPr>
        <w:t>k, int l</w:t>
      </w:r>
      <w:r w:rsidRPr="00492109">
        <w:rPr>
          <w:lang w:val="sv-SE"/>
        </w:rPr>
        <w:t>) {</w:t>
      </w:r>
    </w:p>
    <w:p w14:paraId="4BFD7834" w14:textId="5DE4AF3B" w:rsidR="00FF6A84" w:rsidRDefault="00FF6A84" w:rsidP="00F05868">
      <w:pPr>
        <w:pStyle w:val="Code"/>
      </w:pPr>
      <w:r w:rsidRPr="00492109">
        <w:rPr>
          <w:lang w:val="sv-SE"/>
        </w:rPr>
        <w:t xml:space="preserve">  </w:t>
      </w:r>
      <w:r w:rsidRPr="00903DBA">
        <w:t>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49BB7F36" w:rsidR="00EB3ECD" w:rsidRPr="00903DBA" w:rsidRDefault="00EB3ECD" w:rsidP="00EB3ECD">
      <w:r>
        <w:t xml:space="preserve">The program above has the </w:t>
      </w:r>
      <w:r w:rsidR="00E74CA1">
        <w:t xml:space="preserve">following </w:t>
      </w:r>
      <w:r>
        <w:t>call stack</w:t>
      </w:r>
      <w:r w:rsidR="00E74CA1">
        <w:t xml:space="preserve"> </w:t>
      </w:r>
      <w:r w:rsidR="00B422DB">
        <w:t>when the execution of the program reached the point.</w:t>
      </w:r>
      <w:r w:rsidR="00CC58E6">
        <w:t xml:space="preserve"> The regular parameters </w:t>
      </w:r>
      <w:r w:rsidR="00CD424B">
        <w:t>refer</w:t>
      </w:r>
      <w:r w:rsidR="00CC58E6">
        <w:t xml:space="preserve"> to parameters defined in the parameter list</w:t>
      </w:r>
      <w:r w:rsidR="0010453D">
        <w:t>.</w:t>
      </w:r>
      <w:r w:rsidR="00CC58E6">
        <w:t xml:space="preserve"> In the next example, we look into variadic parameter</w:t>
      </w:r>
      <w:r w:rsidR="00E74CA1">
        <w:t>s</w:t>
      </w:r>
      <w:r w:rsidR="00CC58E6">
        <w:t>.</w:t>
      </w:r>
    </w:p>
    <w:p w14:paraId="4914F7F0" w14:textId="77777777" w:rsidR="00E74CA1" w:rsidRDefault="00E745F5" w:rsidP="00B26610">
      <w:r w:rsidRPr="00903DBA">
        <w:rPr>
          <w:noProof/>
        </w:rPr>
        <mc:AlternateContent>
          <mc:Choice Requires="wpc">
            <w:drawing>
              <wp:inline distT="0" distB="0" distL="0" distR="0" wp14:anchorId="79A51620" wp14:editId="6EE9EC1C">
                <wp:extent cx="4508500" cy="3102695"/>
                <wp:effectExtent l="0" t="0" r="6350" b="254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2"/>
                            <a:ext cx="541020" cy="722483"/>
                          </a:xfrm>
                          <a:prstGeom prst="rect">
                            <a:avLst/>
                          </a:prstGeom>
                          <a:solidFill>
                            <a:schemeClr val="lt1"/>
                          </a:solidFill>
                          <a:ln w="6350">
                            <a:noFill/>
                          </a:ln>
                        </wps:spPr>
                        <wps:txb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44.3pt;mso-position-horizontal-relative:char;mso-position-vertical-relative:line" coordsize="45085,3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">
                <v:shape id="_x0000_s1128" type="#_x0000_t75" style="position:absolute;width:45085;height:31026;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7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68B90E77"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D4318D">
        <w:rPr>
          <w:rStyle w:val="KeyWord0"/>
        </w:rPr>
        <w:t>&lt;k&gt;</w:t>
      </w:r>
      <w:r w:rsidR="00D4318D" w:rsidRPr="00903DBA">
        <w:rPr>
          <w:rStyle w:val="KeyWord0"/>
        </w:rPr>
        <w:t>f</w:t>
      </w:r>
      <w:r w:rsidR="00D4318D">
        <w:rPr>
          <w:rStyle w:val="KeyWord0"/>
        </w:rPr>
        <w:t>&lt;/k&gt;</w:t>
      </w:r>
      <w:r w:rsidR="005A5D2F" w:rsidRPr="00903DBA">
        <w:t xml:space="preserve"> and </w:t>
      </w:r>
      <w:r w:rsidR="00D4318D">
        <w:rPr>
          <w:rStyle w:val="KeyWord0"/>
        </w:rPr>
        <w:t>&lt;k&gt;</w:t>
      </w:r>
      <w:r w:rsidR="00D4318D" w:rsidRPr="00903DBA">
        <w:rPr>
          <w:rStyle w:val="KeyWord0"/>
        </w:rPr>
        <w:t>g</w:t>
      </w:r>
      <w:r w:rsidR="00D4318D">
        <w:rPr>
          <w:rStyle w:val="KeyWord0"/>
        </w:rPr>
        <w:t>&lt;/k&gt;</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lastRenderedPageBreak/>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D971AA" w:rsidRDefault="00B95260" w:rsidP="00B95260">
      <w:pPr>
        <w:pStyle w:val="Code"/>
      </w:pPr>
      <w:r w:rsidRPr="00903DBA">
        <w:t xml:space="preserve">  </w:t>
      </w:r>
      <w:r w:rsidRPr="00D971AA">
        <w:t>int c = 3, d = 4;</w:t>
      </w:r>
    </w:p>
    <w:p w14:paraId="1F0024A9" w14:textId="2D269295" w:rsidR="00B95260" w:rsidRPr="00D971AA" w:rsidRDefault="00B95260" w:rsidP="00B95260">
      <w:pPr>
        <w:pStyle w:val="Code"/>
      </w:pPr>
      <w:r w:rsidRPr="00D971AA">
        <w:t xml:space="preserve">  g(13, 14</w:t>
      </w:r>
      <w:r w:rsidR="00C1450F" w:rsidRPr="00D971AA">
        <w:t>, 22, 23, 24</w:t>
      </w:r>
      <w:r w:rsidRPr="00D971AA">
        <w:t>);</w:t>
      </w:r>
    </w:p>
    <w:p w14:paraId="6E3EA464" w14:textId="77777777" w:rsidR="00B95260" w:rsidRPr="00D971AA" w:rsidRDefault="00B95260" w:rsidP="00B95260">
      <w:pPr>
        <w:pStyle w:val="Code"/>
      </w:pPr>
      <w:r w:rsidRPr="00D971AA">
        <w:t>}</w:t>
      </w:r>
    </w:p>
    <w:p w14:paraId="74358B35" w14:textId="77777777" w:rsidR="00B95260" w:rsidRPr="00D971AA" w:rsidRDefault="00B95260" w:rsidP="00B95260">
      <w:pPr>
        <w:pStyle w:val="Code"/>
      </w:pPr>
    </w:p>
    <w:p w14:paraId="452A6C43" w14:textId="09F5577E" w:rsidR="00B95260" w:rsidRPr="00903DBA" w:rsidRDefault="00B95260" w:rsidP="00B95260">
      <w:pPr>
        <w:pStyle w:val="Code"/>
      </w:pPr>
      <w:r w:rsidRPr="00D971AA">
        <w:t xml:space="preserve">void g(int k, int l, ...) </w:t>
      </w:r>
      <w:r w:rsidRPr="00903DBA">
        <w:t>{</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2966D993">
                <wp:extent cx="4508500" cy="3880616"/>
                <wp:effectExtent l="0" t="0" r="6350" b="5715"/>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5.55pt;mso-position-horizontal-relative:char;mso-position-vertical-relative:line" coordsize="45085,38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">
                <v:shape id="_x0000_s1142" type="#_x0000_t75" style="position:absolute;width:45085;height:38804;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5F695650" w:rsidR="00DA7E64" w:rsidRPr="00903DBA" w:rsidRDefault="00DA7E64" w:rsidP="00DA711C">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r w:rsidR="001C40D2" w:rsidRPr="00903DBA">
        <w:t xml:space="preserve">Similar to the </w:t>
      </w:r>
      <w:r w:rsidR="001A2322" w:rsidRPr="00903DBA">
        <w:t>previous</w:t>
      </w:r>
      <w:r w:rsidR="001C40D2" w:rsidRPr="00903DBA">
        <w:t xml:space="preserve"> example, t</w:t>
      </w:r>
      <w:r w:rsidR="0063589A" w:rsidRPr="00903DBA">
        <w:t xml:space="preserve">he </w:t>
      </w:r>
      <w:r w:rsidR="004A5367" w:rsidRPr="00903DBA">
        <w:t>regular frame pointer point</w:t>
      </w:r>
      <w:r w:rsidR="00123EAF">
        <w:t>s</w:t>
      </w:r>
      <w:r w:rsidR="004A5367" w:rsidRPr="00903DBA">
        <w:t xml:space="preserve">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D4318D">
        <w:rPr>
          <w:rStyle w:val="KeyWord0"/>
        </w:rPr>
        <w:t>&lt;k&gt;</w:t>
      </w:r>
      <w:r w:rsidR="00D4318D" w:rsidRPr="00903DBA">
        <w:rPr>
          <w:rStyle w:val="KeyWord0"/>
        </w:rPr>
        <w:t>f</w:t>
      </w:r>
      <w:r w:rsidR="00D4318D">
        <w:rPr>
          <w:rStyle w:val="KeyWord0"/>
        </w:rPr>
        <w:t>&lt;/k&gt;</w:t>
      </w:r>
      <w:r w:rsidR="00FA2BB3" w:rsidRPr="00903DBA">
        <w:t xml:space="preserve"> is the regular frame pointer plus four bytes (one integer value). The </w:t>
      </w:r>
      <w:r w:rsidR="0016674F">
        <w:t>variadic frame pointer</w:t>
      </w:r>
      <w:r w:rsidR="00FA2BB3" w:rsidRPr="00903DBA">
        <w:t xml:space="preserve"> of </w:t>
      </w:r>
      <w:r w:rsidR="00D4318D">
        <w:rPr>
          <w:rStyle w:val="KeyWord0"/>
        </w:rPr>
        <w:t>&lt;k&gt;</w:t>
      </w:r>
      <w:r w:rsidR="00D4318D" w:rsidRPr="00903DBA">
        <w:rPr>
          <w:rStyle w:val="KeyWord0"/>
        </w:rPr>
        <w:t>g</w:t>
      </w:r>
      <w:r w:rsidR="00D4318D">
        <w:rPr>
          <w:rStyle w:val="KeyWord0"/>
        </w:rPr>
        <w:t>&lt;/k&gt;</w:t>
      </w:r>
      <w:r w:rsidR="00FA2BB3" w:rsidRPr="00903DBA">
        <w:t xml:space="preserve"> </w:t>
      </w:r>
      <w:r w:rsidR="00D40D96" w:rsidRPr="00903DBA">
        <w:t>the regular frame pointer plus twelve bytes (three integer values).</w:t>
      </w:r>
      <w:r w:rsidR="00551130" w:rsidRPr="00903DBA">
        <w:t xml:space="preserve"> When refer</w:t>
      </w:r>
      <w:r w:rsidR="007A55E5">
        <w:t>r</w:t>
      </w:r>
      <w:r w:rsidR="00551130" w:rsidRPr="00903DBA">
        <w:t xml:space="preserve">ing to parameters in a </w:t>
      </w:r>
      <w:r w:rsidR="00CD424B">
        <w:t>variadic</w:t>
      </w:r>
      <w:r w:rsidR="00551130" w:rsidRPr="00903DBA">
        <w:t xml:space="preserve">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D4318D">
        <w:rPr>
          <w:rStyle w:val="KeyWord0"/>
        </w:rPr>
        <w:t>&lt;k&gt;</w:t>
      </w:r>
      <w:r w:rsidR="00D4318D" w:rsidRPr="00903DBA">
        <w:rPr>
          <w:rStyle w:val="KeyWord0"/>
        </w:rPr>
        <w:t>va_list</w:t>
      </w:r>
      <w:r w:rsidR="00D4318D">
        <w:rPr>
          <w:rStyle w:val="KeyWord0"/>
        </w:rPr>
        <w:t>&lt;/k&gt;</w:t>
      </w:r>
      <w:r w:rsidR="007B7478" w:rsidRPr="00903DBA">
        <w:t xml:space="preserve">, </w:t>
      </w:r>
      <w:r w:rsidR="00D4318D">
        <w:rPr>
          <w:rStyle w:val="KeyWord0"/>
        </w:rPr>
        <w:t>&lt;k&gt;</w:t>
      </w:r>
      <w:r w:rsidR="00D4318D" w:rsidRPr="00903DBA">
        <w:rPr>
          <w:rStyle w:val="KeyWord0"/>
        </w:rPr>
        <w:t>va_start</w:t>
      </w:r>
      <w:r w:rsidR="00D4318D">
        <w:rPr>
          <w:rStyle w:val="KeyWord0"/>
        </w:rPr>
        <w:t>&lt;/k&gt;</w:t>
      </w:r>
      <w:r w:rsidR="007B7478" w:rsidRPr="00903DBA">
        <w:t xml:space="preserve">, and </w:t>
      </w:r>
      <w:r w:rsidR="00D4318D">
        <w:rPr>
          <w:rStyle w:val="KeyWord0"/>
        </w:rPr>
        <w:t>&lt;k&gt;</w:t>
      </w:r>
      <w:r w:rsidR="00D4318D" w:rsidRPr="00903DBA">
        <w:rPr>
          <w:rStyle w:val="KeyWord0"/>
        </w:rPr>
        <w:t>va_arg</w:t>
      </w:r>
      <w:r w:rsidR="00D4318D">
        <w:rPr>
          <w:rStyle w:val="KeyWord0"/>
        </w:rPr>
        <w:t>&lt;/k&gt;</w:t>
      </w:r>
      <w:r w:rsidR="007B7478" w:rsidRPr="00903DBA">
        <w:t xml:space="preserve"> in the </w:t>
      </w:r>
      <w:r w:rsidR="00D4318D">
        <w:rPr>
          <w:rStyle w:val="KeyWord0"/>
        </w:rPr>
        <w:t>&lt;k&gt;</w:t>
      </w:r>
      <w:r w:rsidR="00D4318D" w:rsidRPr="00903DBA">
        <w:rPr>
          <w:rStyle w:val="KeyWord0"/>
        </w:rPr>
        <w:t>stdarg</w:t>
      </w:r>
      <w:r w:rsidR="00D4318D">
        <w:rPr>
          <w:rStyle w:val="KeyWord0"/>
        </w:rPr>
        <w:t>&lt;/k&gt;</w:t>
      </w:r>
      <w:r w:rsidR="007B7478" w:rsidRPr="00903DBA">
        <w:t xml:space="preserve"> </w:t>
      </w:r>
      <w:r w:rsidR="00C347ED" w:rsidRPr="00903DBA">
        <w:t>standard library.</w:t>
      </w:r>
    </w:p>
    <w:bookmarkEnd w:id="532"/>
    <w:p w14:paraId="185BB847" w14:textId="1F6DEB9A" w:rsidR="00694D32" w:rsidRPr="00903DBA" w:rsidRDefault="00CC1DF4" w:rsidP="0060539D">
      <w:pPr>
        <w:pStyle w:val="Heading2"/>
      </w:pPr>
      <w:r>
        <w:lastRenderedPageBreak/>
        <w:t>&lt;h2&gt;</w:t>
      </w:r>
      <w:bookmarkStart w:id="534" w:name="_Toc93320580"/>
      <w:r w:rsidRPr="00903DBA">
        <w:t>Assembly Operator</w:t>
      </w:r>
      <w:bookmarkEnd w:id="534"/>
      <w:r>
        <w:t>&lt;/h2&gt;</w:t>
      </w:r>
    </w:p>
    <w:p w14:paraId="75530511" w14:textId="314612F3"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318D">
        <w:rPr>
          <w:rStyle w:val="KeyWord0"/>
        </w:rPr>
        <w:t>&lt;k&gt;</w:t>
      </w:r>
      <w:r w:rsidR="00D4318D" w:rsidRPr="00903DBA">
        <w:rPr>
          <w:rStyle w:val="KeyWord0"/>
        </w:rPr>
        <w:t>add</w:t>
      </w:r>
      <w:r w:rsidR="00D4318D">
        <w:rPr>
          <w:rStyle w:val="KeyWord0"/>
        </w:rPr>
        <w:t>&lt;/k&gt;</w:t>
      </w:r>
      <w:r w:rsidR="00D41DFA" w:rsidRPr="00903DBA">
        <w:t xml:space="preserve"> instruction comes in the ba</w:t>
      </w:r>
      <w:r w:rsidR="00F768F6">
        <w:t>sic</w:t>
      </w:r>
      <w:r w:rsidR="00D41DFA" w:rsidRPr="00903DBA">
        <w:t xml:space="preserve"> form, which is used when a register is </w:t>
      </w:r>
      <w:r w:rsidR="00BE4698" w:rsidRPr="00903DBA">
        <w:t>involved</w:t>
      </w:r>
      <w:r w:rsidR="00D41DFA" w:rsidRPr="00903DBA">
        <w:t xml:space="preserve">,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123</w:t>
      </w:r>
      <w:r w:rsidR="00D4318D">
        <w:rPr>
          <w:rStyle w:val="KeyWord0"/>
        </w:rPr>
        <w:t>&lt;/k&gt;</w:t>
      </w:r>
      <w:r w:rsidR="00853286" w:rsidRPr="00903DBA">
        <w:t xml:space="preserve">, </w:t>
      </w:r>
      <w:r w:rsidR="00D4318D">
        <w:rPr>
          <w:rStyle w:val="KeyWord0"/>
        </w:rPr>
        <w:t>&lt;k&gt;</w:t>
      </w:r>
      <w:r w:rsidR="00D4318D" w:rsidRPr="00903DBA">
        <w:rPr>
          <w:rStyle w:val="KeyWord0"/>
        </w:rPr>
        <w:t>sub</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00853286" w:rsidRPr="00903DBA">
        <w:t xml:space="preserve"> or </w:t>
      </w:r>
      <w:r w:rsidR="00D4318D">
        <w:rPr>
          <w:rStyle w:val="KeyWord0"/>
        </w:rPr>
        <w:t>&lt;k&gt;</w:t>
      </w:r>
      <w:r w:rsidR="00D4318D" w:rsidRPr="00903DBA">
        <w:rPr>
          <w:rStyle w:val="KeyWord0"/>
        </w:rPr>
        <w:t>xor</w:t>
      </w:r>
      <w:r w:rsidR="00D4318D">
        <w:rPr>
          <w:rStyle w:val="KeyWord0"/>
        </w:rPr>
        <w:t xml:space="preserve"> </w:t>
      </w:r>
      <w:r w:rsidR="00D4318D" w:rsidRPr="00903DBA">
        <w:rPr>
          <w:rStyle w:val="KeyWord0"/>
        </w:rPr>
        <w:t>[count],</w:t>
      </w:r>
      <w:r w:rsidR="00D4318D">
        <w:rPr>
          <w:rStyle w:val="KeyWord0"/>
        </w:rPr>
        <w:t xml:space="preserve"> </w:t>
      </w:r>
      <w:r w:rsidR="00D4318D" w:rsidRPr="00903DBA">
        <w:rPr>
          <w:rStyle w:val="KeyWord0"/>
        </w:rPr>
        <w:t>bx</w:t>
      </w:r>
      <w:r w:rsidR="00D4318D">
        <w:rPr>
          <w:rStyle w:val="KeyWord0"/>
        </w:rPr>
        <w:t>&lt;/k&gt;</w:t>
      </w:r>
      <w:r w:rsidR="00853286" w:rsidRPr="00903DBA">
        <w:t xml:space="preserve">. </w:t>
      </w:r>
      <w:r w:rsidR="00D41DFA" w:rsidRPr="00903DBA">
        <w:t xml:space="preserve">The other varieties are used when there is no register </w:t>
      </w:r>
      <w:r w:rsidR="00BE4698" w:rsidRPr="00903DBA">
        <w:t>involved</w:t>
      </w:r>
      <w:r w:rsidR="00D41DFA" w:rsidRPr="00903DBA">
        <w:t xml:space="preserve">, </w:t>
      </w:r>
      <w:r w:rsidR="008B1AF3" w:rsidRPr="00903DBA">
        <w:t xml:space="preserve">and we therefore </w:t>
      </w:r>
      <w:r w:rsidR="00D41DFA" w:rsidRPr="00903DBA">
        <w:t xml:space="preserve">have to </w:t>
      </w:r>
      <w:r w:rsidR="00665408" w:rsidRPr="00903DBA">
        <w:t>specify</w:t>
      </w:r>
      <w:r w:rsidR="00D41DFA" w:rsidRPr="00903DBA">
        <w:t xml:space="preserve"> the size of the value to be assigned,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word</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123</w:t>
      </w:r>
      <w:r w:rsidR="00D4318D">
        <w:rPr>
          <w:rStyle w:val="KeyWord0"/>
        </w:rPr>
        <w:t>&lt;/k&gt;</w:t>
      </w:r>
      <w:r w:rsidR="00D41DFA" w:rsidRPr="00903DBA">
        <w:t>.</w:t>
      </w:r>
    </w:p>
    <w:p w14:paraId="14C7434E" w14:textId="0C41F654" w:rsidR="00234E9D" w:rsidRPr="00903DBA" w:rsidRDefault="000274D4" w:rsidP="00234E9D">
      <w:pPr>
        <w:pStyle w:val="CodeHeader"/>
      </w:pPr>
      <w:r>
        <w:t>&lt;ch&gt;</w:t>
      </w:r>
      <w:r w:rsidRPr="00903DBA">
        <w:t>AssemblyOperator</w:t>
      </w:r>
      <w:r>
        <w:t>.</w:t>
      </w:r>
      <w:r w:rsidRPr="00903DBA">
        <w:t>cs</w:t>
      </w:r>
      <w:r>
        <w:t>&lt;/ch&gt;</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20A1735" w:rsidR="00EF68C0" w:rsidRPr="00903DBA" w:rsidRDefault="00CC1DF4" w:rsidP="0060539D">
      <w:pPr>
        <w:pStyle w:val="Heading2"/>
      </w:pPr>
      <w:r>
        <w:t>&lt;h2&gt;</w:t>
      </w:r>
      <w:bookmarkStart w:id="535" w:name="_Toc93320581"/>
      <w:r w:rsidRPr="00903DBA">
        <w:t>Assembly Code</w:t>
      </w:r>
      <w:bookmarkEnd w:id="535"/>
      <w:r>
        <w:t>&lt;/h2&gt;</w:t>
      </w:r>
    </w:p>
    <w:p w14:paraId="239891A6" w14:textId="1607EEA9" w:rsidR="00087EC8" w:rsidRPr="00903DBA" w:rsidRDefault="00087EC8" w:rsidP="00087EC8">
      <w:r w:rsidRPr="00903DBA">
        <w:t xml:space="preserve">The </w:t>
      </w:r>
      <w:r w:rsidR="00D4318D">
        <w:rPr>
          <w:rStyle w:val="KeyWord0"/>
        </w:rPr>
        <w:t>&lt;k&gt;</w:t>
      </w:r>
      <w:r w:rsidR="00D4318D" w:rsidRPr="00903DBA">
        <w:rPr>
          <w:rStyle w:val="KeyWord0"/>
        </w:rPr>
        <w:t>AssemblyCode</w:t>
      </w:r>
      <w:r w:rsidR="00D4318D">
        <w:rPr>
          <w:rStyle w:val="KeyWord0"/>
        </w:rPr>
        <w:t>&lt;/k&gt;</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w:t>
      </w:r>
      <w:r w:rsidR="00AA196D">
        <w:t>,</w:t>
      </w:r>
      <w:r w:rsidR="00730708" w:rsidRPr="00903DBA">
        <w:t xml:space="preserve"> conversion of values and register, and </w:t>
      </w:r>
      <w:r w:rsidR="00C2089A" w:rsidRPr="00903DBA">
        <w:t xml:space="preserve">the </w:t>
      </w:r>
      <w:r w:rsidR="00D4318D">
        <w:rPr>
          <w:rStyle w:val="KeyWord0"/>
        </w:rPr>
        <w:t>&lt;k&gt;</w:t>
      </w:r>
      <w:r w:rsidR="00D4318D" w:rsidRPr="00903DBA">
        <w:rPr>
          <w:rStyle w:val="KeyWord0"/>
        </w:rPr>
        <w:t>ToString</w:t>
      </w:r>
      <w:r w:rsidR="00D4318D">
        <w:rPr>
          <w:rStyle w:val="KeyWord0"/>
        </w:rPr>
        <w:t>&lt;/k&gt;</w:t>
      </w:r>
      <w:r w:rsidR="00C2089A" w:rsidRPr="00903DBA">
        <w:t xml:space="preserve"> method that writes the instruction in plain text.</w:t>
      </w:r>
    </w:p>
    <w:p w14:paraId="3CF6DD35" w14:textId="108F4DB9" w:rsidR="007E07E9" w:rsidRPr="00903DBA" w:rsidRDefault="000274D4" w:rsidP="007E07E9">
      <w:pPr>
        <w:pStyle w:val="CodeHeader"/>
      </w:pPr>
      <w:r>
        <w:t>&lt;ch&gt;</w:t>
      </w:r>
      <w:r w:rsidRPr="00903DBA">
        <w:t>AssemblyCode</w:t>
      </w:r>
      <w:r>
        <w:t>.</w:t>
      </w:r>
      <w:r w:rsidRPr="00903DBA">
        <w:t>cs</w:t>
      </w:r>
      <w:r>
        <w:t>&lt;/ch&gt;</w:t>
      </w:r>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lastRenderedPageBreak/>
        <w:t>First, there is a set of special registers:</w:t>
      </w:r>
    </w:p>
    <w:p w14:paraId="429BB708" w14:textId="7A28D9B5" w:rsidR="00C6682C" w:rsidRPr="00322499" w:rsidRDefault="00D4318D" w:rsidP="00322499">
      <w:pPr>
        <w:pStyle w:val="ListParagraph"/>
        <w:numPr>
          <w:ilvl w:val="0"/>
          <w:numId w:val="183"/>
        </w:numPr>
        <w:rPr>
          <w:highlight w:val="white"/>
        </w:rPr>
      </w:pPr>
      <w:r w:rsidRPr="00061228">
        <w:rPr>
          <w:rStyle w:val="KeyWord0"/>
          <w:highlight w:val="white"/>
          <w:lang w:val="en-GB"/>
        </w:rPr>
        <w:t>&lt;k&gt;RegularFrameRegister&lt;/k&gt;</w:t>
      </w:r>
      <w:r w:rsidR="008C4970" w:rsidRPr="00061228">
        <w:rPr>
          <w:highlight w:val="white"/>
          <w:lang w:val="en-GB"/>
        </w:rPr>
        <w:t xml:space="preserve">. </w:t>
      </w:r>
      <w:r w:rsidR="008C4970" w:rsidRPr="00322499">
        <w:rPr>
          <w:highlight w:val="white"/>
        </w:rPr>
        <w:t>The regular frame pointer: the address of the beginning of the current activation record.</w:t>
      </w:r>
    </w:p>
    <w:p w14:paraId="5681F8C8" w14:textId="5EEF9DC3" w:rsidR="001A45D1" w:rsidRPr="00322499" w:rsidRDefault="00D4318D" w:rsidP="00322499">
      <w:pPr>
        <w:pStyle w:val="ListParagraph"/>
        <w:numPr>
          <w:ilvl w:val="0"/>
          <w:numId w:val="183"/>
        </w:numPr>
        <w:rPr>
          <w:highlight w:val="white"/>
        </w:rPr>
      </w:pPr>
      <w:r w:rsidRPr="00061228">
        <w:rPr>
          <w:rStyle w:val="KeyWord0"/>
          <w:lang w:val="en-GB"/>
        </w:rPr>
        <w:t>&lt;k&gt;VariadicFrameRegister&lt;/k&gt;</w:t>
      </w:r>
      <w:r w:rsidR="008C4970" w:rsidRPr="00061228">
        <w:rPr>
          <w:highlight w:val="white"/>
          <w:lang w:val="en-GB"/>
        </w:rPr>
        <w:t xml:space="preserve">. </w:t>
      </w:r>
      <w:r w:rsidR="008C4970" w:rsidRPr="00322499">
        <w:rPr>
          <w:highlight w:val="white"/>
        </w:rPr>
        <w:t xml:space="preserve">The </w:t>
      </w:r>
      <w:r w:rsidR="008C4970">
        <w:rPr>
          <w:highlight w:val="white"/>
        </w:rPr>
        <w:t>variadic frame pointer</w:t>
      </w:r>
      <w:r w:rsidR="008C4970" w:rsidRPr="00322499">
        <w:rPr>
          <w:highlight w:val="white"/>
        </w:rPr>
        <w:t>: the address of the beginning of the current activation record plus the size (in bytes) of the</w:t>
      </w:r>
      <w:r w:rsidR="008C4970">
        <w:rPr>
          <w:highlight w:val="white"/>
        </w:rPr>
        <w:t xml:space="preserve"> potential variadic</w:t>
      </w:r>
      <w:r w:rsidR="008C4970" w:rsidRPr="00322499">
        <w:rPr>
          <w:highlight w:val="white"/>
        </w:rPr>
        <w:t xml:space="preserve"> parameters, in order to correctly access the local variables of the function, which are located after the </w:t>
      </w:r>
      <w:r w:rsidR="008C4970">
        <w:rPr>
          <w:highlight w:val="white"/>
        </w:rPr>
        <w:t>variadic</w:t>
      </w:r>
      <w:r w:rsidR="008C4970" w:rsidRPr="00322499">
        <w:rPr>
          <w:highlight w:val="white"/>
        </w:rPr>
        <w:t xml:space="preserve"> parameters. Ignored in </w:t>
      </w:r>
      <w:r w:rsidR="008C4970">
        <w:rPr>
          <w:highlight w:val="white"/>
        </w:rPr>
        <w:t>regular</w:t>
      </w:r>
      <w:r w:rsidR="008C4970" w:rsidRPr="00322499">
        <w:rPr>
          <w:highlight w:val="white"/>
        </w:rPr>
        <w:t xml:space="preserve"> functions.</w:t>
      </w:r>
      <w:r w:rsidR="008C4970">
        <w:rPr>
          <w:highlight w:val="white"/>
        </w:rPr>
        <w:t>&lt;/l&gt;</w:t>
      </w:r>
    </w:p>
    <w:p w14:paraId="5A675D84" w14:textId="0C34F722" w:rsidR="001A45D1" w:rsidRPr="00322499" w:rsidRDefault="00D4318D" w:rsidP="00322499">
      <w:pPr>
        <w:pStyle w:val="ListParagraph"/>
        <w:numPr>
          <w:ilvl w:val="0"/>
          <w:numId w:val="183"/>
        </w:numPr>
        <w:rPr>
          <w:highlight w:val="white"/>
        </w:rPr>
      </w:pPr>
      <w:r w:rsidRPr="00061228">
        <w:rPr>
          <w:rStyle w:val="KeyWord0"/>
          <w:highlight w:val="white"/>
          <w:lang w:val="en-GB"/>
        </w:rPr>
        <w:t>&lt;k&gt;ReturnValueRegister&lt;/k&gt;</w:t>
      </w:r>
      <w:r w:rsidR="008C4970" w:rsidRPr="00061228">
        <w:rPr>
          <w:highlight w:val="white"/>
          <w:lang w:val="en-GB"/>
        </w:rPr>
        <w:t xml:space="preserve">. </w:t>
      </w:r>
      <w:r w:rsidR="008C4970" w:rsidRPr="00322499">
        <w:rPr>
          <w:highlight w:val="white"/>
        </w:rPr>
        <w:t xml:space="preserve">Holds the function return value in case of integral or pointer type. Return values of floating types are not stored in a register, but rather at the floating-point stack. </w:t>
      </w:r>
    </w:p>
    <w:p w14:paraId="5A016F74" w14:textId="66F988EC" w:rsidR="00BD688D" w:rsidRPr="00322499" w:rsidRDefault="00D4318D" w:rsidP="00BD688D">
      <w:pPr>
        <w:pStyle w:val="ListParagraph"/>
        <w:numPr>
          <w:ilvl w:val="0"/>
          <w:numId w:val="183"/>
        </w:numPr>
        <w:rPr>
          <w:highlight w:val="white"/>
        </w:rPr>
      </w:pPr>
      <w:r w:rsidRPr="00061228">
        <w:rPr>
          <w:rStyle w:val="KeyWord0"/>
          <w:highlight w:val="white"/>
          <w:lang w:val="en-GB"/>
        </w:rPr>
        <w:t>&lt;k&gt;ReturnAddressRegister&lt;/k&gt;</w:t>
      </w:r>
      <w:r w:rsidR="008C4970" w:rsidRPr="00061228">
        <w:rPr>
          <w:highlight w:val="white"/>
          <w:lang w:val="en-GB"/>
        </w:rPr>
        <w:t xml:space="preserve">. </w:t>
      </w:r>
      <w:r w:rsidR="008C4970" w:rsidRPr="00322499">
        <w:rPr>
          <w:highlight w:val="white"/>
        </w:rPr>
        <w:t>Holds the address of the function return value in case of struct or union type.</w:t>
      </w:r>
      <w:r w:rsidR="008C4970">
        <w:rPr>
          <w:highlight w:val="white"/>
        </w:rPr>
        <w:t xml:space="preserve"> </w:t>
      </w:r>
      <w:r w:rsidR="008C4970" w:rsidRPr="00322499">
        <w:rPr>
          <w:highlight w:val="white"/>
        </w:rPr>
        <w:t>In C, it is not allowed to return values or array o</w:t>
      </w:r>
      <w:r w:rsidR="008C4970">
        <w:rPr>
          <w:highlight w:val="white"/>
        </w:rPr>
        <w:t>r</w:t>
      </w:r>
      <w:r w:rsidR="008C4970" w:rsidRPr="00322499">
        <w:rPr>
          <w:highlight w:val="white"/>
        </w:rPr>
        <w:t xml:space="preserve"> function types.</w:t>
      </w:r>
    </w:p>
    <w:p w14:paraId="19F7E5E2" w14:textId="0E06C112" w:rsidR="00720FEB" w:rsidRPr="00322499" w:rsidRDefault="00D4318D" w:rsidP="00322499">
      <w:pPr>
        <w:pStyle w:val="ListParagraph"/>
        <w:numPr>
          <w:ilvl w:val="0"/>
          <w:numId w:val="183"/>
        </w:numPr>
        <w:rPr>
          <w:highlight w:val="white"/>
        </w:rPr>
      </w:pPr>
      <w:r>
        <w:rPr>
          <w:rStyle w:val="KeyWord0"/>
          <w:highlight w:val="white"/>
        </w:rPr>
        <w:t>&lt;k&gt;</w:t>
      </w:r>
      <w:r w:rsidRPr="00322499">
        <w:rPr>
          <w:rStyle w:val="KeyWord0"/>
          <w:highlight w:val="white"/>
        </w:rPr>
        <w:t>ShiftRegister</w:t>
      </w:r>
      <w:r>
        <w:rPr>
          <w:rStyle w:val="KeyWord0"/>
          <w:highlight w:val="white"/>
        </w:rPr>
        <w:t>&lt;/k&gt;</w:t>
      </w:r>
      <w:r w:rsidR="008C4970" w:rsidRPr="00322499">
        <w:rPr>
          <w:highlight w:val="white"/>
        </w:rPr>
        <w:t>. Holds the value of the right operand in a shift operation. Due to conditions of the architecture, it</w:t>
      </w:r>
      <w:r w:rsidR="008C4970">
        <w:rPr>
          <w:highlight w:val="white"/>
        </w:rPr>
        <w:t xml:space="preserve"> is</w:t>
      </w:r>
      <w:r w:rsidR="008C4970" w:rsidRPr="00322499">
        <w:rPr>
          <w:highlight w:val="white"/>
        </w:rPr>
        <w:t xml:space="preserve"> always </w:t>
      </w:r>
      <w:r>
        <w:rPr>
          <w:rStyle w:val="KeyWord0"/>
          <w:highlight w:val="white"/>
        </w:rPr>
        <w:t>&lt;k&gt;</w:t>
      </w:r>
      <w:r w:rsidRPr="00322499">
        <w:rPr>
          <w:rStyle w:val="KeyWord0"/>
          <w:highlight w:val="white"/>
        </w:rPr>
        <w:t>cl</w:t>
      </w:r>
      <w:r>
        <w:rPr>
          <w:rStyle w:val="KeyWord0"/>
          <w:highlight w:val="white"/>
        </w:rPr>
        <w:t>&lt;/k&gt;</w:t>
      </w:r>
      <w:r w:rsidR="008C4970"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E6AA463" w14:textId="77777777" w:rsidR="002F1848" w:rsidRPr="002F1848" w:rsidRDefault="002F1848" w:rsidP="002F1848">
      <w:pPr>
        <w:pStyle w:val="Code"/>
        <w:rPr>
          <w:highlight w:val="white"/>
        </w:rPr>
      </w:pPr>
      <w:r w:rsidRPr="002F1848">
        <w:rPr>
          <w:highlight w:val="white"/>
        </w:rPr>
        <w:t xml:space="preserve">    public static Register RegularFrameRegister, VariadicFrameRegister,</w:t>
      </w:r>
    </w:p>
    <w:p w14:paraId="4C312741" w14:textId="77777777" w:rsidR="002F1848" w:rsidRPr="002F1848" w:rsidRDefault="002F1848" w:rsidP="002F1848">
      <w:pPr>
        <w:pStyle w:val="Code"/>
        <w:rPr>
          <w:highlight w:val="white"/>
        </w:rPr>
      </w:pPr>
      <w:r w:rsidRPr="002F1848">
        <w:rPr>
          <w:highlight w:val="white"/>
        </w:rPr>
        <w:t xml:space="preserve">                           ReturnAddressRegister;</w:t>
      </w:r>
    </w:p>
    <w:p w14:paraId="14BBD8C9" w14:textId="77777777" w:rsidR="002F1848" w:rsidRPr="002F1848" w:rsidRDefault="002F1848" w:rsidP="002F1848">
      <w:pPr>
        <w:pStyle w:val="Code"/>
        <w:rPr>
          <w:highlight w:val="white"/>
        </w:rPr>
      </w:pPr>
      <w:r w:rsidRPr="002F1848">
        <w:rPr>
          <w:highlight w:val="white"/>
        </w:rPr>
        <w:t xml:space="preserve">    public const Register ReturnValueRegister = Register.bx, </w:t>
      </w:r>
    </w:p>
    <w:p w14:paraId="05784747" w14:textId="77777777" w:rsidR="002F1848" w:rsidRPr="002F1848" w:rsidRDefault="002F1848" w:rsidP="002F1848">
      <w:pPr>
        <w:pStyle w:val="Code"/>
        <w:rPr>
          <w:highlight w:val="white"/>
        </w:rPr>
      </w:pPr>
      <w:r w:rsidRPr="002F1848">
        <w:rPr>
          <w:highlight w:val="white"/>
        </w:rPr>
        <w:t xml:space="preserve">                          ShiftRegister = Register.cl;</w:t>
      </w:r>
    </w:p>
    <w:p w14:paraId="7B831C0A" w14:textId="2E54835E" w:rsidR="002B63B5" w:rsidRPr="00903DBA" w:rsidRDefault="00C1007D" w:rsidP="00C1007D">
      <w:pPr>
        <w:rPr>
          <w:highlight w:val="white"/>
        </w:rPr>
      </w:pPr>
      <w:r w:rsidRPr="00903DBA">
        <w:rPr>
          <w:highlight w:val="white"/>
        </w:rPr>
        <w:t xml:space="preserve">We chose </w:t>
      </w:r>
      <w:r w:rsidR="00D4318D">
        <w:rPr>
          <w:rStyle w:val="KeyWord0"/>
          <w:highlight w:val="white"/>
        </w:rPr>
        <w:t>&lt;k&gt;</w:t>
      </w:r>
      <w:r w:rsidR="00D4318D" w:rsidRPr="00903DBA">
        <w:rPr>
          <w:rStyle w:val="KeyWord0"/>
          <w:highlight w:val="white"/>
        </w:rPr>
        <w:t>bp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di</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00D4318D">
        <w:rPr>
          <w:rStyle w:val="KeyWord0"/>
          <w:highlight w:val="white"/>
        </w:rPr>
        <w:t>&lt;k&gt;</w:t>
      </w:r>
      <w:r w:rsidR="00D4318D" w:rsidRPr="00903DBA">
        <w:rPr>
          <w:rStyle w:val="KeyWord0"/>
          <w:highlight w:val="white"/>
        </w:rPr>
        <w:t>si</w:t>
      </w:r>
      <w:r w:rsidR="00D4318D">
        <w:rPr>
          <w:rStyle w:val="KeyWord0"/>
          <w:highlight w:val="white"/>
        </w:rPr>
        <w:t>&lt;/k&gt;</w:t>
      </w:r>
      <w:r w:rsidRPr="00903DBA">
        <w:rPr>
          <w:highlight w:val="white"/>
        </w:rPr>
        <w:t>) can be used as addresses in assembly operations.</w:t>
      </w:r>
    </w:p>
    <w:p w14:paraId="581DE6B0" w14:textId="77777777" w:rsidR="002F1848" w:rsidRPr="002F1848" w:rsidRDefault="002F1848" w:rsidP="002F1848">
      <w:pPr>
        <w:pStyle w:val="Code"/>
        <w:rPr>
          <w:highlight w:val="white"/>
        </w:rPr>
      </w:pPr>
      <w:r w:rsidRPr="002F1848">
        <w:rPr>
          <w:highlight w:val="white"/>
        </w:rPr>
        <w:t xml:space="preserve">    static AssemblyCode() {</w:t>
      </w:r>
    </w:p>
    <w:p w14:paraId="51BA9414" w14:textId="77777777" w:rsidR="002F1848" w:rsidRDefault="002F1848" w:rsidP="002F1848">
      <w:pPr>
        <w:pStyle w:val="Code"/>
        <w:rPr>
          <w:highlight w:val="white"/>
        </w:rPr>
      </w:pPr>
      <w:r w:rsidRPr="002F1848">
        <w:rPr>
          <w:highlight w:val="white"/>
        </w:rPr>
        <w:t xml:space="preserve">      RegularFrameRegister =</w:t>
      </w:r>
    </w:p>
    <w:p w14:paraId="0E27CE86" w14:textId="731511C5"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RegisterToSize(Register.bp, TypeSize.PointerSize);</w:t>
      </w:r>
    </w:p>
    <w:p w14:paraId="6DCB3765" w14:textId="77777777" w:rsidR="002F1848" w:rsidRDefault="002F1848" w:rsidP="002F1848">
      <w:pPr>
        <w:pStyle w:val="Code"/>
        <w:rPr>
          <w:highlight w:val="white"/>
        </w:rPr>
      </w:pPr>
      <w:r w:rsidRPr="002F1848">
        <w:rPr>
          <w:highlight w:val="white"/>
        </w:rPr>
        <w:t xml:space="preserve">      VariadicFrameRegister =</w:t>
      </w:r>
    </w:p>
    <w:p w14:paraId="282AA354" w14:textId="20075C58" w:rsidR="002F1848" w:rsidRPr="002F1848" w:rsidRDefault="002F1848" w:rsidP="002F1848">
      <w:pPr>
        <w:pStyle w:val="Code"/>
        <w:rPr>
          <w:highlight w:val="white"/>
        </w:rPr>
      </w:pPr>
      <w:r>
        <w:rPr>
          <w:highlight w:val="white"/>
        </w:rPr>
        <w:t xml:space="preserve">        </w:t>
      </w:r>
      <w:r w:rsidRPr="002F1848">
        <w:rPr>
          <w:highlight w:val="white"/>
        </w:rPr>
        <w:t>RegisterToSize(Register.di, TypeSize.PointerSize);</w:t>
      </w:r>
    </w:p>
    <w:p w14:paraId="091D7E36" w14:textId="77777777" w:rsidR="002F1848" w:rsidRDefault="002F1848" w:rsidP="002F1848">
      <w:pPr>
        <w:pStyle w:val="Code"/>
        <w:rPr>
          <w:highlight w:val="white"/>
        </w:rPr>
      </w:pPr>
      <w:r w:rsidRPr="002F1848">
        <w:rPr>
          <w:highlight w:val="white"/>
        </w:rPr>
        <w:t xml:space="preserve">      ReturnAddressRegister =</w:t>
      </w:r>
    </w:p>
    <w:p w14:paraId="06C88D49" w14:textId="3EB127EC"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RegisterToSize(Register.bx, TypeSize.PointerSize);</w:t>
      </w:r>
    </w:p>
    <w:p w14:paraId="56E0CCBC" w14:textId="77777777" w:rsidR="002F1848" w:rsidRPr="002F1848" w:rsidRDefault="002F1848" w:rsidP="002F1848">
      <w:pPr>
        <w:pStyle w:val="Code"/>
        <w:rPr>
          <w:highlight w:val="white"/>
        </w:rPr>
      </w:pPr>
      <w:r w:rsidRPr="002F1848">
        <w:rPr>
          <w:highlight w:val="white"/>
        </w:rPr>
        <w:t xml:space="preserve">    }</w:t>
      </w:r>
    </w:p>
    <w:p w14:paraId="123BA035" w14:textId="20A55DDF"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w:t>
      </w:r>
      <w:r w:rsidR="00186DAB">
        <w:rPr>
          <w:highlight w:val="white"/>
        </w:rPr>
        <w:t xml:space="preserve">references to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string</w:t>
      </w:r>
      <w:r w:rsidR="00D4318D">
        <w:rPr>
          <w:rStyle w:val="KeyWord0"/>
          <w:highlight w:val="white"/>
        </w:rPr>
        <w:t>&lt;/k&gt;</w:t>
      </w:r>
      <w:r w:rsidR="00A23E0B" w:rsidRPr="00903DBA">
        <w:rPr>
          <w:highlight w:val="white"/>
        </w:rPr>
        <w:t xml:space="preserv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86DAB">
        <w:rPr>
          <w:rStyle w:val="KeyWord0"/>
          <w:highlight w:val="white"/>
        </w:rPr>
        <w:t xml:space="preserve"> </w:t>
      </w:r>
      <w:r w:rsidR="00186DAB">
        <w:rPr>
          <w:highlight w:val="white"/>
        </w:rPr>
        <w:t>objects.</w:t>
      </w:r>
      <w:r w:rsidR="00A23E0B" w:rsidRPr="00903DBA">
        <w:rPr>
          <w:highlight w:val="white"/>
        </w:rPr>
        <w:t xml:space="preserve"> All offsets are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927FE5" w:rsidRPr="00903DBA">
        <w:rPr>
          <w:highlight w:val="white"/>
        </w:rPr>
        <w:t>, and</w:t>
      </w:r>
      <w:r w:rsidR="00A23E0B" w:rsidRPr="00903DBA">
        <w:rPr>
          <w:highlight w:val="white"/>
        </w:rPr>
        <w:t xml:space="preserve"> all integer 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72DD0FB5" w14:textId="318ADF95" w:rsidR="0039754C" w:rsidRDefault="001942B6" w:rsidP="001942B6">
      <w:pPr>
        <w:rPr>
          <w:highlight w:val="white"/>
        </w:rPr>
      </w:pPr>
      <w:r w:rsidRPr="00903DBA">
        <w:rPr>
          <w:highlight w:val="white"/>
        </w:rPr>
        <w:t xml:space="preserve">The constructor initializes the instruction, and calls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F44415" w:rsidRPr="00903DBA">
        <w:rPr>
          <w:highlight w:val="white"/>
        </w:rPr>
        <w:t xml:space="preserve">, which </w:t>
      </w:r>
      <w:r w:rsidR="0039754C">
        <w:rPr>
          <w:highlight w:val="white"/>
        </w:rPr>
        <w:t>performs some optimization</w:t>
      </w:r>
      <w:r w:rsidR="0039754C" w:rsidRPr="00903DBA">
        <w:rPr>
          <w:highlight w:val="white"/>
        </w:rPr>
        <w:t xml:space="preserve">, and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0039754C" w:rsidRPr="00903DBA">
        <w:rPr>
          <w:highlight w:val="white"/>
        </w:rPr>
        <w:t xml:space="preserve">, which changes the operators in accordance with the </w:t>
      </w:r>
      <w:r w:rsidR="0039754C">
        <w:rPr>
          <w:highlight w:val="white"/>
        </w:rPr>
        <w:t xml:space="preserve">given </w:t>
      </w:r>
      <w:r w:rsidR="0039754C" w:rsidRPr="00903DBA">
        <w:rPr>
          <w:highlight w:val="white"/>
        </w:rPr>
        <w:t>size</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lastRenderedPageBreak/>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09E8B994" w:rsidR="00CA5764" w:rsidRPr="00903DBA" w:rsidRDefault="00CC1DF4" w:rsidP="0060539D">
      <w:pPr>
        <w:pStyle w:val="Heading3"/>
        <w:rPr>
          <w:highlight w:val="white"/>
        </w:rPr>
      </w:pPr>
      <w:r>
        <w:rPr>
          <w:highlight w:val="white"/>
        </w:rPr>
        <w:t>&lt;h3&gt;</w:t>
      </w:r>
      <w:bookmarkStart w:id="536" w:name="_Toc93320582"/>
      <w:r w:rsidRPr="00903DBA">
        <w:rPr>
          <w:highlight w:val="white"/>
        </w:rPr>
        <w:t>Assembly Code Optimization</w:t>
      </w:r>
      <w:bookmarkEnd w:id="536"/>
      <w:r>
        <w:rPr>
          <w:highlight w:val="white"/>
        </w:rPr>
        <w:t>&lt;/h3&gt;</w:t>
      </w:r>
    </w:p>
    <w:p w14:paraId="60537E46" w14:textId="2C10C0B5"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F23462">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w:t>
      </w:r>
      <w:r w:rsidR="0039754C">
        <w:rPr>
          <w:highlight w:val="white"/>
        </w:rPr>
        <w:t xml:space="preserve"> the</w:t>
      </w:r>
      <w:r w:rsidR="00A54CAD" w:rsidRPr="00903DBA">
        <w:rPr>
          <w:highlight w:val="white"/>
        </w:rPr>
        <w:t xml:space="preserve">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08E9B4B"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w:t>
      </w:r>
      <w:r w:rsidR="00A428E3">
        <w:rPr>
          <w:highlight w:val="white"/>
        </w:rPr>
        <w:t>,</w:t>
      </w:r>
      <w:r w:rsidR="004340F7" w:rsidRPr="00903DBA">
        <w:rPr>
          <w:highlight w:val="white"/>
        </w:rPr>
        <w:t xml:space="preserve"> the value to be inspected has index one</w:t>
      </w:r>
      <w:r w:rsidR="00C75789" w:rsidRPr="00903DBA">
        <w:rPr>
          <w:highlight w:val="white"/>
        </w:rPr>
        <w:t xml:space="preserve"> and we</w:t>
      </w:r>
      <w:r w:rsidR="004340F7" w:rsidRPr="00903DBA">
        <w:rPr>
          <w:highlight w:val="white"/>
        </w:rPr>
        <w:t xml:space="preserve"> call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388228E6"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65D18607" w:rsidR="00F26B83" w:rsidRPr="00903DBA" w:rsidRDefault="001F6620" w:rsidP="001F662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lastRenderedPageBreak/>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7D8CA3CB" w:rsidR="002B63B5" w:rsidRPr="00903DBA" w:rsidRDefault="00385372" w:rsidP="003853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Pr="00903DBA">
        <w:rPr>
          <w:highlight w:val="white"/>
        </w:rPr>
        <w:t xml:space="preserve"> method changes the operator to a size operator.</w:t>
      </w:r>
      <w:r w:rsidR="000D5F67" w:rsidRPr="00903DBA">
        <w:rPr>
          <w:highlight w:val="white"/>
        </w:rPr>
        <w:t xml:space="preserve"> For instance, </w:t>
      </w:r>
      <w:r w:rsidR="00D4318D">
        <w:rPr>
          <w:rStyle w:val="KeyWord0"/>
          <w:highlight w:val="white"/>
        </w:rPr>
        <w:t>&lt;k&gt;</w:t>
      </w:r>
      <w:r w:rsidR="00D4318D" w:rsidRPr="00903DBA">
        <w:rPr>
          <w:rStyle w:val="KeyWord0"/>
          <w:highlight w:val="white"/>
        </w:rPr>
        <w:t>add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shall be changed to </w:t>
      </w:r>
      <w:r w:rsidR="00D4318D">
        <w:rPr>
          <w:rStyle w:val="KeyWord0"/>
          <w:highlight w:val="white"/>
        </w:rPr>
        <w:t>&lt;k&gt;</w:t>
      </w:r>
      <w:r w:rsidR="00D4318D" w:rsidRPr="00903DBA">
        <w:rPr>
          <w:rStyle w:val="KeyWord0"/>
          <w:highlight w:val="white"/>
        </w:rPr>
        <w:t>add_word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6AAFAA16" w:rsidR="00CA5764" w:rsidRPr="00903DBA" w:rsidRDefault="00CC1DF4" w:rsidP="0060539D">
      <w:pPr>
        <w:pStyle w:val="Heading3"/>
        <w:rPr>
          <w:highlight w:val="white"/>
        </w:rPr>
      </w:pPr>
      <w:r>
        <w:rPr>
          <w:highlight w:val="white"/>
        </w:rPr>
        <w:t>&lt;h3&gt;</w:t>
      </w:r>
      <w:bookmarkStart w:id="537" w:name="_Toc93320583"/>
      <w:r w:rsidRPr="00903DBA">
        <w:rPr>
          <w:highlight w:val="white"/>
        </w:rPr>
        <w:t>Operator Test Methods</w:t>
      </w:r>
      <w:bookmarkEnd w:id="537"/>
      <w:r>
        <w:rPr>
          <w:highlight w:val="white"/>
        </w:rPr>
        <w:t>&lt;/h3&gt;</w:t>
      </w:r>
    </w:p>
    <w:p w14:paraId="76947895" w14:textId="7170F880"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D4318D">
        <w:rPr>
          <w:rStyle w:val="KeyWord0"/>
          <w:highlight w:val="white"/>
        </w:rPr>
        <w:t>&lt;k&gt;</w:t>
      </w:r>
      <w:r w:rsidR="00D4318D" w:rsidRPr="00903DBA">
        <w:rPr>
          <w:rStyle w:val="KeyWord0"/>
          <w:highlight w:val="white"/>
        </w:rPr>
        <w:t>IsUnary</w:t>
      </w:r>
      <w:r w:rsidR="00D4318D">
        <w:rPr>
          <w:rStyle w:val="KeyWord0"/>
          <w:highlight w:val="white"/>
        </w:rPr>
        <w:t>&lt;/k&gt;</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12E7BC5E" w:rsidR="00207C0A" w:rsidRPr="00903DBA" w:rsidRDefault="000E1834" w:rsidP="000E1834">
      <w:pPr>
        <w:rPr>
          <w:highlight w:val="white"/>
        </w:rPr>
      </w:pPr>
      <w:r w:rsidRPr="00903DBA">
        <w:rPr>
          <w:highlight w:val="white"/>
        </w:rPr>
        <w:t xml:space="preserve">The </w:t>
      </w:r>
      <w:r w:rsidR="00D4318D">
        <w:rPr>
          <w:rStyle w:val="KeyWord0"/>
          <w:highlight w:val="white"/>
        </w:rPr>
        <w:t>&lt;k&gt;</w:t>
      </w:r>
      <w:r w:rsidR="00D4318D" w:rsidRPr="00256CD6">
        <w:rPr>
          <w:rStyle w:val="KeyWord0"/>
          <w:highlight w:val="white"/>
        </w:rPr>
        <w:t>IsJumpRegister</w:t>
      </w:r>
      <w:r w:rsidR="00D4318D">
        <w:rPr>
          <w:rStyle w:val="KeyWord0"/>
          <w:highlight w:val="white"/>
        </w:rPr>
        <w:t>&lt;/k&gt;</w:t>
      </w:r>
      <w:r w:rsidR="00256CD6" w:rsidRPr="00903DBA">
        <w:rPr>
          <w:highlight w:val="white"/>
        </w:rPr>
        <w:t xml:space="preserve"> </w:t>
      </w:r>
      <w:r w:rsidRPr="00903DBA">
        <w:rPr>
          <w:highlight w:val="white"/>
        </w:rPr>
        <w:t xml:space="preserve">and </w:t>
      </w:r>
      <w:r w:rsidR="00D4318D">
        <w:rPr>
          <w:rStyle w:val="KeyWord0"/>
          <w:highlight w:val="white"/>
        </w:rPr>
        <w:t>&lt;k&gt;</w:t>
      </w:r>
      <w:r w:rsidR="00D4318D" w:rsidRPr="00256CD6">
        <w:rPr>
          <w:rStyle w:val="KeyWord0"/>
          <w:highlight w:val="white"/>
        </w:rPr>
        <w:t>IsJumpNotRegister</w:t>
      </w:r>
      <w:r w:rsidR="00D4318D">
        <w:rPr>
          <w:rStyle w:val="KeyWord0"/>
          <w:highlight w:val="white"/>
        </w:rPr>
        <w:t>&lt;/k&gt;</w:t>
      </w:r>
      <w:r w:rsidR="00256CD6" w:rsidRPr="00903DBA">
        <w:rPr>
          <w:highlight w:val="white"/>
        </w:rPr>
        <w:t xml:space="preserve"> </w:t>
      </w:r>
      <w:r w:rsidRPr="00903DBA">
        <w:rPr>
          <w:highlight w:val="white"/>
        </w:rPr>
        <w:t xml:space="preserve">methods </w:t>
      </w:r>
      <w:r w:rsidR="00EE492B" w:rsidRPr="00903DBA">
        <w:rPr>
          <w:highlight w:val="white"/>
        </w:rPr>
        <w:t>test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1E2666C7" w:rsidR="002B63B5" w:rsidRPr="00903DBA" w:rsidRDefault="0034088F" w:rsidP="0034088F">
      <w:pPr>
        <w:rPr>
          <w:highlight w:val="white"/>
        </w:rPr>
      </w:pPr>
      <w:r w:rsidRPr="00903DBA">
        <w:rPr>
          <w:highlight w:val="white"/>
        </w:rPr>
        <w:lastRenderedPageBreak/>
        <w:t>A regular function call is to a specifically stated address. However, it is also possible to call a function</w:t>
      </w:r>
      <w:r w:rsidR="00526E5C" w:rsidRPr="00903DBA">
        <w:rPr>
          <w:highlight w:val="white"/>
        </w:rPr>
        <w:t xml:space="preserve"> whose address is stored in a function pointer.</w:t>
      </w:r>
      <w:r w:rsidR="007907C7">
        <w:rPr>
          <w:highlight w:val="white"/>
        </w:rPr>
        <w:t xml:space="preserve"> The </w:t>
      </w:r>
      <w:r w:rsidR="00D4318D">
        <w:rPr>
          <w:rStyle w:val="KeyWord0"/>
          <w:highlight w:val="white"/>
        </w:rPr>
        <w:t>&lt;k&gt;</w:t>
      </w:r>
      <w:r w:rsidR="00D4318D" w:rsidRPr="007907C7">
        <w:rPr>
          <w:rStyle w:val="KeyWord0"/>
          <w:highlight w:val="white"/>
        </w:rPr>
        <w:t>IsCallRegister</w:t>
      </w:r>
      <w:r w:rsidR="00D4318D">
        <w:rPr>
          <w:rStyle w:val="KeyWord0"/>
          <w:highlight w:val="white"/>
        </w:rPr>
        <w:t>&lt;/k&gt;</w:t>
      </w:r>
      <w:r w:rsidR="007907C7">
        <w:rPr>
          <w:highlight w:val="white"/>
        </w:rPr>
        <w:t xml:space="preserve"> and </w:t>
      </w:r>
      <w:r w:rsidR="00D4318D">
        <w:rPr>
          <w:rStyle w:val="KeyWord0"/>
          <w:highlight w:val="white"/>
        </w:rPr>
        <w:t>&lt;k&gt;</w:t>
      </w:r>
      <w:r w:rsidR="00D4318D" w:rsidRPr="007907C7">
        <w:rPr>
          <w:rStyle w:val="KeyWord0"/>
          <w:highlight w:val="white"/>
        </w:rPr>
        <w:t>IsCallNotRegister</w:t>
      </w:r>
      <w:r w:rsidR="00D4318D">
        <w:rPr>
          <w:rStyle w:val="KeyWord0"/>
          <w:highlight w:val="white"/>
        </w:rPr>
        <w:t>&lt;/k&gt;</w:t>
      </w:r>
      <w:r w:rsidR="007907C7">
        <w:rPr>
          <w:highlight w:val="white"/>
        </w:rPr>
        <w:t xml:space="preserve"> method return true if the call is to a register, or not.</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3D809A5D" w:rsidR="002B63B5" w:rsidRPr="00903DBA" w:rsidRDefault="008C59C7" w:rsidP="00E431C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IsRelationNotRegister</w:t>
      </w:r>
      <w:r w:rsidR="00D4318D">
        <w:rPr>
          <w:rStyle w:val="KeyWord0"/>
          <w:highlight w:val="white"/>
        </w:rPr>
        <w:t>&lt;/k&gt;</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D4318D">
        <w:rPr>
          <w:rStyle w:val="KeyWord0"/>
          <w:highlight w:val="white"/>
        </w:rPr>
        <w:t>&lt;k&gt;</w:t>
      </w:r>
      <w:r w:rsidR="00D4318D" w:rsidRPr="00903DBA">
        <w:rPr>
          <w:rStyle w:val="KeyWord0"/>
          <w:highlight w:val="white"/>
        </w:rPr>
        <w:t>IsRelationRegister</w:t>
      </w:r>
      <w:r w:rsidR="00D4318D">
        <w:rPr>
          <w:rStyle w:val="KeyWord0"/>
          <w:highlight w:val="white"/>
        </w:rPr>
        <w:t>&lt;/k&gt;</w:t>
      </w:r>
      <w:r w:rsidR="00E431C3" w:rsidRPr="00903DBA">
        <w:rPr>
          <w:highlight w:val="white"/>
        </w:rPr>
        <w:t xml:space="preserve">, since </w:t>
      </w:r>
      <w:r w:rsidR="007907C7">
        <w:rPr>
          <w:highlight w:val="white"/>
        </w:rPr>
        <w:t xml:space="preserve">relation jump instructions </w:t>
      </w:r>
      <w:r w:rsidRPr="00903DBA">
        <w:rPr>
          <w:highlight w:val="white"/>
        </w:rPr>
        <w:t>jump</w:t>
      </w:r>
      <w:r w:rsidR="007907C7">
        <w:rPr>
          <w:highlight w:val="white"/>
        </w:rPr>
        <w:t xml:space="preserve"> </w:t>
      </w:r>
      <w:r w:rsidRPr="00903DBA">
        <w:rPr>
          <w:highlight w:val="white"/>
        </w:rPr>
        <w:t>to specific addresses</w:t>
      </w:r>
      <w:r w:rsidR="007907C7">
        <w:rPr>
          <w:highlight w:val="white"/>
        </w:rPr>
        <w:t xml:space="preserve"> only</w:t>
      </w:r>
      <w:r w:rsidRPr="00903DBA">
        <w:rPr>
          <w:highlight w:val="white"/>
        </w:rPr>
        <w:t>,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11BD0375" w:rsidR="00037430" w:rsidRPr="00903DBA" w:rsidRDefault="00CC1DF4" w:rsidP="0060539D">
      <w:pPr>
        <w:pStyle w:val="Heading3"/>
        <w:rPr>
          <w:highlight w:val="white"/>
        </w:rPr>
      </w:pPr>
      <w:r>
        <w:rPr>
          <w:highlight w:val="white"/>
        </w:rPr>
        <w:t>&lt;h3&gt;</w:t>
      </w:r>
      <w:bookmarkStart w:id="538" w:name="_Toc93320584"/>
      <w:r w:rsidRPr="00903DBA">
        <w:rPr>
          <w:highlight w:val="white"/>
        </w:rPr>
        <w:t>Register Overlapping</w:t>
      </w:r>
      <w:bookmarkEnd w:id="538"/>
      <w:r>
        <w:rPr>
          <w:highlight w:val="white"/>
        </w:rPr>
        <w:t>&lt;/h3&gt;</w:t>
      </w:r>
    </w:p>
    <w:p w14:paraId="4DAC2A82" w14:textId="7AE1FA9A" w:rsidR="004A1E3D" w:rsidRPr="00903DBA" w:rsidRDefault="00784F22" w:rsidP="004A1E3D">
      <w:pPr>
        <w:rPr>
          <w:highlight w:val="white"/>
        </w:rPr>
      </w:pPr>
      <w:r w:rsidRPr="00903DBA">
        <w:rPr>
          <w:highlight w:val="white"/>
        </w:rPr>
        <w:t xml:space="preserve">When allocating registers, we have to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w:t>
      </w:r>
      <w:r w:rsidR="00B855D4">
        <w:rPr>
          <w:highlight w:val="white"/>
        </w:rPr>
        <w:t xml:space="preserve"> </w:t>
      </w:r>
      <w:r w:rsidR="00B855D4" w:rsidRPr="00903DBA">
        <w:rPr>
          <w:highlight w:val="white"/>
        </w:rPr>
        <w:t>registers</w:t>
      </w:r>
      <w:r w:rsidR="00B855D4">
        <w:rPr>
          <w:highlight w:val="white"/>
        </w:rPr>
        <w:t xml:space="preserve"> one-byte low and high registers, such as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AA0446" w:rsidRPr="00903DBA">
        <w:rPr>
          <w:highlight w:val="white"/>
        </w:rPr>
        <w:t xml:space="preserve"> and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AA0446" w:rsidRPr="00903DBA">
        <w:rPr>
          <w:highlight w:val="white"/>
        </w:rPr>
        <w:t xml:space="preserve"> are stored in separate sets, since they do not overlap.</w:t>
      </w:r>
      <w:r w:rsidR="00B855D4">
        <w:rPr>
          <w:highlight w:val="white"/>
        </w:rPr>
        <w:t xml:space="preserve"> </w:t>
      </w:r>
      <w:r w:rsidR="00CB38D4">
        <w:rPr>
          <w:highlight w:val="white"/>
        </w:rPr>
        <w:t>For the total register set, see A</w:t>
      </w:r>
      <w:r w:rsidR="00B855D4">
        <w:rPr>
          <w:highlight w:val="white"/>
        </w:rPr>
        <w:t xml:space="preserve">ppendix </w:t>
      </w:r>
      <w:r w:rsidR="00B855D4">
        <w:rPr>
          <w:highlight w:val="white"/>
        </w:rPr>
        <w:fldChar w:fldCharType="begin"/>
      </w:r>
      <w:r w:rsidR="00B855D4">
        <w:rPr>
          <w:highlight w:val="white"/>
        </w:rPr>
        <w:instrText xml:space="preserve"> REF _Ref66116797 \r \h </w:instrText>
      </w:r>
      <w:r w:rsidR="00B855D4">
        <w:rPr>
          <w:highlight w:val="white"/>
        </w:rPr>
      </w:r>
      <w:r w:rsidR="00B855D4">
        <w:rPr>
          <w:highlight w:val="white"/>
        </w:rPr>
        <w:fldChar w:fldCharType="separate"/>
      </w:r>
      <w:r w:rsidR="00F23462">
        <w:rPr>
          <w:highlight w:val="white"/>
        </w:rPr>
        <w:t xml:space="preserve">B. </w:t>
      </w:r>
      <w:r w:rsidR="00B855D4">
        <w:rPr>
          <w:highlight w:val="white"/>
        </w:rPr>
        <w:fldChar w:fldCharType="end"/>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lastRenderedPageBreak/>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4EDBCC6E" w:rsidR="004A1E3D" w:rsidRPr="00903DBA" w:rsidRDefault="004A1E3D" w:rsidP="004A1E3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RegisterOverlaps</w:t>
      </w:r>
      <w:r w:rsidR="00D4318D">
        <w:rPr>
          <w:rStyle w:val="KeyWord0"/>
          <w:highlight w:val="white"/>
        </w:rPr>
        <w:t>&lt;/k&gt;</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27450713" w:rsidR="004A1E3D" w:rsidRPr="00903DBA" w:rsidRDefault="004A1E3D" w:rsidP="004A1E3D">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34539F4B" w14:textId="77777777" w:rsidR="003A5057" w:rsidRDefault="003A5057" w:rsidP="004A1E3D">
      <w:pPr>
        <w:pStyle w:val="Code"/>
        <w:rPr>
          <w:highlight w:val="white"/>
        </w:rPr>
      </w:pPr>
    </w:p>
    <w:p w14:paraId="0BA033DD" w14:textId="3EB15696"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354D1114" w:rsidR="00A405D4" w:rsidRPr="00903DBA" w:rsidRDefault="00CC1DF4" w:rsidP="0060539D">
      <w:pPr>
        <w:pStyle w:val="Heading3"/>
        <w:rPr>
          <w:highlight w:val="white"/>
        </w:rPr>
      </w:pPr>
      <w:r>
        <w:rPr>
          <w:highlight w:val="white"/>
        </w:rPr>
        <w:t>&lt;h3&gt;</w:t>
      </w:r>
      <w:bookmarkStart w:id="539" w:name="_Toc93320585"/>
      <w:r w:rsidRPr="00903DBA">
        <w:rPr>
          <w:highlight w:val="white"/>
        </w:rPr>
        <w:t>Register Size</w:t>
      </w:r>
      <w:bookmarkEnd w:id="539"/>
      <w:r>
        <w:rPr>
          <w:highlight w:val="white"/>
        </w:rPr>
        <w:t>&lt;/h3&gt;</w:t>
      </w:r>
    </w:p>
    <w:p w14:paraId="21208FC1" w14:textId="483C187B" w:rsidR="002563E3" w:rsidRPr="00903DBA" w:rsidRDefault="002563E3" w:rsidP="002563E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SizeOfRegister</w:t>
      </w:r>
      <w:r w:rsidR="00D4318D">
        <w:rPr>
          <w:rStyle w:val="KeyWord0"/>
          <w:highlight w:val="white"/>
        </w:rPr>
        <w:t>&lt;/k&gt;</w:t>
      </w:r>
      <w:r w:rsidRPr="00903DBA">
        <w:rPr>
          <w:highlight w:val="white"/>
        </w:rPr>
        <w:t xml:space="preserve"> method uses the </w:t>
      </w:r>
      <w:r w:rsidR="00D4318D">
        <w:rPr>
          <w:rStyle w:val="KeyWord0"/>
          <w:highlight w:val="white"/>
        </w:rPr>
        <w:t>&lt;k&gt;</w:t>
      </w:r>
      <w:r w:rsidR="00D4318D" w:rsidRPr="00903DBA">
        <w:rPr>
          <w:rStyle w:val="KeyWord0"/>
          <w:highlight w:val="white"/>
        </w:rPr>
        <w:t>m_registerSizeMap</w:t>
      </w:r>
      <w:r w:rsidR="00D4318D">
        <w:rPr>
          <w:rStyle w:val="KeyWord0"/>
          <w:highlight w:val="white"/>
        </w:rPr>
        <w:t>&lt;/k&gt;</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16DE48D0" w:rsidR="00DF0E0B" w:rsidRPr="00903DBA" w:rsidRDefault="00DF0E0B" w:rsidP="0042441A">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converts a register to the given size.</w:t>
      </w:r>
      <w:r w:rsidR="0042441A" w:rsidRPr="00903DBA">
        <w:rPr>
          <w:highlight w:val="white"/>
        </w:rPr>
        <w:t xml:space="preserve">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003D7574" w:rsidRPr="00903DBA">
        <w:rPr>
          <w:highlight w:val="white"/>
        </w:rPr>
        <w:t xml:space="preserve"> set holds lists of registers of increasing sizes. Note that there are lists rather than sets</w:t>
      </w:r>
      <w:r w:rsidR="00C26D8B" w:rsidRPr="00903DBA">
        <w:rPr>
          <w:highlight w:val="white"/>
        </w:rPr>
        <w:t>,</w:t>
      </w:r>
      <w:r w:rsidR="003D7574" w:rsidRPr="00903DBA">
        <w:rPr>
          <w:highlight w:val="white"/>
        </w:rPr>
        <w:t xml:space="preserve"> because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492109" w:rsidRDefault="00DF0E0B" w:rsidP="00DF0E0B">
      <w:pPr>
        <w:pStyle w:val="Code"/>
        <w:rPr>
          <w:highlight w:val="white"/>
          <w:lang w:val="nb-NO"/>
        </w:rPr>
      </w:pPr>
      <w:r w:rsidRPr="00903DBA">
        <w:rPr>
          <w:highlight w:val="white"/>
        </w:rPr>
        <w:t xml:space="preserve">    </w:t>
      </w:r>
      <w:r w:rsidRPr="00492109">
        <w:rPr>
          <w:highlight w:val="white"/>
          <w:lang w:val="nb-NO"/>
        </w:rPr>
        <w:t xml:space="preserve">private static ISet&lt;IList&lt;Register&gt;&gt; </w:t>
      </w:r>
      <w:r w:rsidR="004037D9" w:rsidRPr="00492109">
        <w:rPr>
          <w:highlight w:val="white"/>
          <w:lang w:val="nb-NO"/>
        </w:rPr>
        <w:t>m_registerSet</w:t>
      </w:r>
      <w:r w:rsidRPr="00492109">
        <w:rPr>
          <w:highlight w:val="white"/>
          <w:lang w:val="nb-NO"/>
        </w:rPr>
        <w:t xml:space="preserve"> =</w:t>
      </w:r>
    </w:p>
    <w:p w14:paraId="0095B4F9" w14:textId="77777777" w:rsidR="00DF0E0B" w:rsidRPr="00492109" w:rsidRDefault="00DF0E0B" w:rsidP="00DF0E0B">
      <w:pPr>
        <w:pStyle w:val="Code"/>
        <w:rPr>
          <w:highlight w:val="white"/>
          <w:lang w:val="nb-NO"/>
        </w:rPr>
      </w:pPr>
      <w:r w:rsidRPr="00492109">
        <w:rPr>
          <w:highlight w:val="white"/>
          <w:lang w:val="nb-NO"/>
        </w:rPr>
        <w:t xml:space="preserve">      new HashSet&lt;IList&lt;Register&gt;&gt;() {</w:t>
      </w:r>
    </w:p>
    <w:p w14:paraId="0A4C5F2C" w14:textId="77777777" w:rsidR="00DF0E0B" w:rsidRPr="00492109" w:rsidRDefault="00DF0E0B" w:rsidP="00DF0E0B">
      <w:pPr>
        <w:pStyle w:val="Code"/>
        <w:rPr>
          <w:highlight w:val="white"/>
          <w:lang w:val="nb-NO"/>
        </w:rPr>
      </w:pPr>
      <w:r w:rsidRPr="00492109">
        <w:rPr>
          <w:highlight w:val="white"/>
          <w:lang w:val="nb-NO"/>
        </w:rPr>
        <w:t xml:space="preserve">        new Register[] {Register.al, Register.ax, Register.eax, Register.rax},</w:t>
      </w:r>
    </w:p>
    <w:p w14:paraId="2EEBD3A0" w14:textId="77777777" w:rsidR="00DF0E0B" w:rsidRPr="00492109" w:rsidRDefault="00DF0E0B" w:rsidP="00DF0E0B">
      <w:pPr>
        <w:pStyle w:val="Code"/>
        <w:rPr>
          <w:highlight w:val="white"/>
          <w:lang w:val="nb-NO"/>
        </w:rPr>
      </w:pPr>
      <w:r w:rsidRPr="00492109">
        <w:rPr>
          <w:highlight w:val="white"/>
          <w:lang w:val="nb-NO"/>
        </w:rPr>
        <w:t xml:space="preserve">        new Register[] {Register.bl, Register.bx, Register.ebx, Register.rbx},</w:t>
      </w:r>
    </w:p>
    <w:p w14:paraId="28227421" w14:textId="77777777" w:rsidR="00DF0E0B" w:rsidRPr="00492109" w:rsidRDefault="00DF0E0B" w:rsidP="00DF0E0B">
      <w:pPr>
        <w:pStyle w:val="Code"/>
        <w:rPr>
          <w:highlight w:val="white"/>
          <w:lang w:val="nb-NO"/>
        </w:rPr>
      </w:pPr>
      <w:r w:rsidRPr="00492109">
        <w:rPr>
          <w:highlight w:val="white"/>
          <w:lang w:val="nb-NO"/>
        </w:rPr>
        <w:t xml:space="preserve">        new Register[] {Register.cl, Register.cx, Register.ecx, Register.rcx},</w:t>
      </w:r>
    </w:p>
    <w:p w14:paraId="4CCDDB39" w14:textId="77777777" w:rsidR="00DF0E0B" w:rsidRPr="00492109" w:rsidRDefault="00DF0E0B" w:rsidP="00DF0E0B">
      <w:pPr>
        <w:pStyle w:val="Code"/>
        <w:rPr>
          <w:highlight w:val="white"/>
          <w:lang w:val="nb-NO"/>
        </w:rPr>
      </w:pPr>
      <w:r w:rsidRPr="00492109">
        <w:rPr>
          <w:highlight w:val="white"/>
          <w:lang w:val="nb-NO"/>
        </w:rPr>
        <w:t xml:space="preserve">        new Register[] {Register.dl, Register.dx, Register.edx, Register.rdx},</w:t>
      </w:r>
    </w:p>
    <w:p w14:paraId="092027D5"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Register.si,</w:t>
      </w:r>
    </w:p>
    <w:p w14:paraId="105FED41" w14:textId="7A3C3822" w:rsidR="00DF0E0B" w:rsidRPr="00492109" w:rsidRDefault="00DF0E0B" w:rsidP="00DF0E0B">
      <w:pPr>
        <w:pStyle w:val="Code"/>
        <w:rPr>
          <w:highlight w:val="white"/>
          <w:lang w:val="nb-NO"/>
        </w:rPr>
      </w:pPr>
      <w:r w:rsidRPr="00492109">
        <w:rPr>
          <w:highlight w:val="white"/>
          <w:lang w:val="nb-NO"/>
        </w:rPr>
        <w:t xml:space="preserve">                        Register.esi, Register.rsi},</w:t>
      </w:r>
    </w:p>
    <w:p w14:paraId="535E31F1"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Register.di,</w:t>
      </w:r>
    </w:p>
    <w:p w14:paraId="4B1D9E65" w14:textId="67606B39" w:rsidR="00DF0E0B" w:rsidRPr="00492109" w:rsidRDefault="00DF0E0B" w:rsidP="00DF0E0B">
      <w:pPr>
        <w:pStyle w:val="Code"/>
        <w:rPr>
          <w:highlight w:val="white"/>
          <w:lang w:val="nb-NO"/>
        </w:rPr>
      </w:pPr>
      <w:r w:rsidRPr="00492109">
        <w:rPr>
          <w:highlight w:val="white"/>
          <w:lang w:val="nb-NO"/>
        </w:rPr>
        <w:t xml:space="preserve">                        Register.edi, Register.rdi},</w:t>
      </w:r>
    </w:p>
    <w:p w14:paraId="51B0B2A5"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Register.bp,</w:t>
      </w:r>
    </w:p>
    <w:p w14:paraId="4A5262FB" w14:textId="6CFED91C" w:rsidR="00DF0E0B" w:rsidRPr="00492109" w:rsidRDefault="00DF0E0B" w:rsidP="00DF0E0B">
      <w:pPr>
        <w:pStyle w:val="Code"/>
        <w:rPr>
          <w:highlight w:val="white"/>
          <w:lang w:val="nb-NO"/>
        </w:rPr>
      </w:pPr>
      <w:r w:rsidRPr="00492109">
        <w:rPr>
          <w:highlight w:val="white"/>
          <w:lang w:val="nb-NO"/>
        </w:rPr>
        <w:t xml:space="preserve">                        Register.ebp, Register.rbp},</w:t>
      </w:r>
    </w:p>
    <w:p w14:paraId="1FA6591A"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Register.sp,</w:t>
      </w:r>
    </w:p>
    <w:p w14:paraId="55AC0C4D" w14:textId="767B7976" w:rsidR="00DF0E0B" w:rsidRPr="00492109" w:rsidRDefault="00DF0E0B" w:rsidP="00DF0E0B">
      <w:pPr>
        <w:pStyle w:val="Code"/>
        <w:rPr>
          <w:highlight w:val="white"/>
          <w:lang w:val="nb-NO"/>
        </w:rPr>
      </w:pPr>
      <w:r w:rsidRPr="00492109">
        <w:rPr>
          <w:highlight w:val="white"/>
          <w:lang w:val="nb-NO"/>
        </w:rPr>
        <w:t xml:space="preserve">                        Register.esp, Register.rsp}</w:t>
      </w:r>
    </w:p>
    <w:p w14:paraId="4460CD00" w14:textId="77777777" w:rsidR="00DF0E0B" w:rsidRPr="00903DBA" w:rsidRDefault="00DF0E0B" w:rsidP="00DF0E0B">
      <w:pPr>
        <w:pStyle w:val="Code"/>
        <w:rPr>
          <w:highlight w:val="white"/>
        </w:rPr>
      </w:pPr>
      <w:r w:rsidRPr="00492109">
        <w:rPr>
          <w:highlight w:val="white"/>
          <w:lang w:val="nb-NO"/>
        </w:rPr>
        <w:t xml:space="preserve">      </w:t>
      </w:r>
      <w:r w:rsidRPr="00903DBA">
        <w:rPr>
          <w:highlight w:val="white"/>
        </w:rPr>
        <w:t>};</w:t>
      </w:r>
    </w:p>
    <w:p w14:paraId="50A54979" w14:textId="3D6FE1D6" w:rsidR="00DF0E0B" w:rsidRPr="00903DBA" w:rsidRDefault="00AA4FA6" w:rsidP="00AA4F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m_sizeToIndexMap</w:t>
      </w:r>
      <w:r w:rsidR="00D4318D">
        <w:rPr>
          <w:rStyle w:val="KeyWord0"/>
          <w:highlight w:val="white"/>
        </w:rPr>
        <w:t>&lt;/k&gt;</w:t>
      </w:r>
      <w:r w:rsidRPr="00903DBA">
        <w:rPr>
          <w:highlight w:val="white"/>
        </w:rPr>
        <w:t xml:space="preserve"> </w:t>
      </w:r>
      <w:r w:rsidR="00F26FD1" w:rsidRPr="00903DBA">
        <w:rPr>
          <w:highlight w:val="white"/>
        </w:rPr>
        <w:t xml:space="preserve">map maps the size of the registers to the index in the register lists of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18BA88F8" w:rsidR="00DF0E0B" w:rsidRPr="00903DBA" w:rsidRDefault="00D573CF" w:rsidP="002B21D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5BC3BCDC" w:rsidR="002B21D0" w:rsidRPr="00903DBA" w:rsidRDefault="002B21D0" w:rsidP="002B21D0">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5DEACFAA"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5057B2E2" w:rsidR="00DF0E0B" w:rsidRDefault="00DF0E0B" w:rsidP="00DF0E0B">
      <w:pPr>
        <w:pStyle w:val="Code"/>
        <w:rPr>
          <w:highlight w:val="white"/>
        </w:rPr>
      </w:pPr>
    </w:p>
    <w:p w14:paraId="4F765CB2" w14:textId="19D3F913" w:rsidR="00484D0E" w:rsidRPr="00903DBA" w:rsidRDefault="00484D0E" w:rsidP="00484D0E">
      <w:pPr>
        <w:rPr>
          <w:highlight w:val="white"/>
        </w:rPr>
      </w:pPr>
      <w:r>
        <w:rPr>
          <w:highlight w:val="white"/>
        </w:rPr>
        <w:t xml:space="preserve">The execution will not reach this point, since all register is stored in one of the register lists of </w:t>
      </w:r>
      <w:r w:rsidR="00D4318D">
        <w:rPr>
          <w:rStyle w:val="KeyWord0"/>
          <w:highlight w:val="white"/>
        </w:rPr>
        <w:t>&lt;k&gt;</w:t>
      </w:r>
      <w:r w:rsidR="00D4318D" w:rsidRPr="00484D0E">
        <w:rPr>
          <w:rStyle w:val="KeyWord0"/>
          <w:highlight w:val="white"/>
        </w:rPr>
        <w:t>m_registerSet</w:t>
      </w:r>
      <w:r w:rsidR="00D4318D">
        <w:rPr>
          <w:rStyle w:val="KeyWord0"/>
          <w:highlight w:val="white"/>
        </w:rPr>
        <w:t>&lt;/k&gt;</w:t>
      </w:r>
      <w:r>
        <w:rPr>
          <w:highlight w:val="white"/>
        </w:rPr>
        <w:t>. However, we still have to return a register.</w:t>
      </w:r>
    </w:p>
    <w:p w14:paraId="2146D68D" w14:textId="31916D41"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08FB1131" w:rsidR="002B63B5" w:rsidRPr="00903DBA" w:rsidRDefault="0094375E" w:rsidP="0097122C">
      <w:pPr>
        <w:rPr>
          <w:highlight w:val="white"/>
        </w:rPr>
      </w:pPr>
      <w:r w:rsidRPr="00903DBA">
        <w:rPr>
          <w:highlight w:val="white"/>
        </w:rPr>
        <w:t>T</w:t>
      </w:r>
      <w:r w:rsidR="0097122C" w:rsidRPr="00903DBA">
        <w:rPr>
          <w:highlight w:val="white"/>
        </w:rPr>
        <w:t xml:space="preserve">he </w:t>
      </w:r>
      <w:r w:rsidR="00D4318D">
        <w:rPr>
          <w:rStyle w:val="KeyWord0"/>
          <w:highlight w:val="white"/>
        </w:rPr>
        <w:t>&lt;k&gt;</w:t>
      </w:r>
      <w:r w:rsidR="00D4318D" w:rsidRPr="00903DBA">
        <w:rPr>
          <w:rStyle w:val="KeyWord0"/>
          <w:highlight w:val="white"/>
        </w:rPr>
        <w:t>SizeOfOperator</w:t>
      </w:r>
      <w:r w:rsidR="00D4318D">
        <w:rPr>
          <w:rStyle w:val="KeyWord0"/>
          <w:highlight w:val="white"/>
        </w:rPr>
        <w:t>&lt;/k&gt;</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D4318D">
        <w:rPr>
          <w:rStyle w:val="KeyWord0"/>
          <w:highlight w:val="white"/>
        </w:rPr>
        <w:t>&lt;k&gt;</w:t>
      </w:r>
      <w:r w:rsidR="00D4318D" w:rsidRPr="00903DBA">
        <w:rPr>
          <w:rStyle w:val="KeyWord0"/>
          <w:highlight w:val="white"/>
        </w:rPr>
        <w:t>GetName</w:t>
      </w:r>
      <w:r w:rsidR="00D4318D">
        <w:rPr>
          <w:rStyle w:val="KeyWord0"/>
          <w:highlight w:val="white"/>
        </w:rPr>
        <w:t>&lt;/k&gt;</w:t>
      </w:r>
      <w:r w:rsidR="00902D36" w:rsidRPr="00903DBA">
        <w:rPr>
          <w:highlight w:val="white"/>
        </w:rPr>
        <w:t xml:space="preserve"> method in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“dword”,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lastRenderedPageBreak/>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0B3CC41D" w:rsidR="002B63B5" w:rsidRPr="00903DBA" w:rsidRDefault="00E23E19" w:rsidP="00E23E1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OperatorToSize</w:t>
      </w:r>
      <w:r w:rsidR="00D4318D">
        <w:rPr>
          <w:rStyle w:val="KeyWord0"/>
          <w:highlight w:val="white"/>
        </w:rPr>
        <w:t>&lt;/k&gt;</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“_dword”,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6853649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15E1EDC4" w:rsidR="002B63B5" w:rsidRPr="00903DBA" w:rsidRDefault="005A0D4F" w:rsidP="005A0D4F">
      <w:pPr>
        <w:rPr>
          <w:highlight w:val="white"/>
        </w:rPr>
      </w:pPr>
      <w:r w:rsidRPr="00903DBA">
        <w:rPr>
          <w:highlight w:val="white"/>
        </w:rPr>
        <w:t xml:space="preserve">We use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Pr="00903DBA">
        <w:rPr>
          <w:highlight w:val="white"/>
        </w:rPr>
        <w:t xml:space="preserve"> class to obtain the resulting operator from the name.</w:t>
      </w:r>
    </w:p>
    <w:p w14:paraId="5D60A9D9" w14:textId="4F57ECA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319E01FF" w:rsidR="002B63B5" w:rsidRPr="00903DBA" w:rsidRDefault="00956AB6" w:rsidP="00956AB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D4318D">
        <w:rPr>
          <w:rStyle w:val="KeyWord0"/>
          <w:highlight w:val="white"/>
        </w:rPr>
        <w:t>&lt;k&gt;</w:t>
      </w:r>
      <w:r w:rsidR="00D4318D" w:rsidRPr="00903DBA">
        <w:rPr>
          <w:rStyle w:val="KeyWord0"/>
          <w:highlight w:val="white"/>
        </w:rPr>
        <w:t>cmp</w:t>
      </w:r>
      <w:r w:rsidR="00D4318D">
        <w:rPr>
          <w:rStyle w:val="KeyWord0"/>
          <w:highlight w:val="white"/>
        </w:rPr>
        <w:t>&lt;/k&gt;</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lastRenderedPageBreak/>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4A473E74" w:rsidR="00F55A33" w:rsidRPr="00903DBA" w:rsidRDefault="007846EC" w:rsidP="007846EC">
      <w:pPr>
        <w:rPr>
          <w:highlight w:val="white"/>
        </w:rPr>
      </w:pPr>
      <w:r w:rsidRPr="00903DBA">
        <w:rPr>
          <w:highlight w:val="white"/>
        </w:rPr>
        <w:t xml:space="preserve">The second version of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4B38A14D" w:rsidR="00441DDC" w:rsidRPr="00903DBA" w:rsidRDefault="00CC1DF4" w:rsidP="0060539D">
      <w:pPr>
        <w:pStyle w:val="Heading3"/>
        <w:rPr>
          <w:highlight w:val="white"/>
        </w:rPr>
      </w:pPr>
      <w:r>
        <w:rPr>
          <w:highlight w:val="white"/>
        </w:rPr>
        <w:t>&lt;h3&gt;</w:t>
      </w:r>
      <w:bookmarkStart w:id="540" w:name="_Toc93320586"/>
      <w:r w:rsidRPr="00903DBA">
        <w:rPr>
          <w:highlight w:val="white"/>
        </w:rPr>
        <w:t>ToString</w:t>
      </w:r>
      <w:bookmarkEnd w:id="540"/>
      <w:r>
        <w:rPr>
          <w:highlight w:val="white"/>
        </w:rPr>
        <w:t>&lt;/h3&gt;</w:t>
      </w:r>
    </w:p>
    <w:p w14:paraId="54D903EC" w14:textId="0A7BDDF9" w:rsidR="00E11A33" w:rsidRPr="00903DBA" w:rsidRDefault="00496922" w:rsidP="00B53F04">
      <w:pPr>
        <w:rPr>
          <w:highlight w:val="white"/>
        </w:rPr>
      </w:pPr>
      <w:r w:rsidRPr="00903DBA">
        <w:rPr>
          <w:highlight w:val="white"/>
        </w:rPr>
        <w:t>T</w:t>
      </w:r>
      <w:r w:rsidR="00B53F04" w:rsidRPr="00903DBA">
        <w:rPr>
          <w:highlight w:val="white"/>
        </w:rPr>
        <w:t xml:space="preserve">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B53F04" w:rsidRPr="00903DBA">
        <w:rPr>
          <w:highlight w:val="white"/>
        </w:rPr>
        <w:t xml:space="preserve"> method returns the instruction in plain text.</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3EA62020"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CF528B">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leGrid"/>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67597EC9" w:rsidR="00654532" w:rsidRPr="00903DBA" w:rsidRDefault="00654532" w:rsidP="00654532">
            <w:pPr>
              <w:spacing w:before="0" w:after="40"/>
              <w:rPr>
                <w:b/>
                <w:bCs/>
                <w:highlight w:val="white"/>
              </w:rPr>
            </w:pPr>
            <w:r w:rsidRPr="00903DBA">
              <w:rPr>
                <w:b/>
                <w:bCs/>
                <w:highlight w:val="white"/>
              </w:rPr>
              <w:t>Example</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r w:rsidRPr="00903DBA">
              <w:rPr>
                <w:highlight w:val="white"/>
              </w:rPr>
              <w:t>fadd</w:t>
            </w:r>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r w:rsidRPr="00903DBA">
              <w:t>operator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r w:rsidRPr="00903DBA">
              <w:rPr>
                <w:highlight w:val="white"/>
              </w:rPr>
              <w:t>inc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r w:rsidRPr="00903DBA">
              <w:t>operator register, register</w:t>
            </w:r>
          </w:p>
          <w:p w14:paraId="5C4277DF" w14:textId="5EC27A95" w:rsidR="00F027BF" w:rsidRPr="00903DBA" w:rsidRDefault="00F027BF" w:rsidP="00A45E17">
            <w:pPr>
              <w:spacing w:before="0" w:after="40"/>
            </w:pPr>
            <w:r w:rsidRPr="00903DBA">
              <w:t>operator register, static name</w:t>
            </w:r>
          </w:p>
          <w:p w14:paraId="7CFD8983" w14:textId="65E59DCA" w:rsidR="00F027BF" w:rsidRPr="00903DBA" w:rsidRDefault="00F027BF" w:rsidP="00A45E17">
            <w:pPr>
              <w:spacing w:before="0" w:after="40"/>
            </w:pPr>
            <w:r w:rsidRPr="00903DBA">
              <w:t>operator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r w:rsidRPr="00903DBA">
              <w:t>operator register, [register + offset]</w:t>
            </w:r>
          </w:p>
          <w:p w14:paraId="5D7CD7F1" w14:textId="0CFEC2EF" w:rsidR="00F027BF" w:rsidRPr="00903DBA" w:rsidRDefault="00F027BF" w:rsidP="00A45E17">
            <w:pPr>
              <w:spacing w:before="0" w:after="40"/>
            </w:pPr>
            <w:r w:rsidRPr="00903DBA">
              <w:t>operator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BBEC676" w:rsidR="00A12F90" w:rsidRPr="00903DBA" w:rsidRDefault="00744609" w:rsidP="00A12F90">
      <w:pPr>
        <w:rPr>
          <w:highlight w:val="white"/>
        </w:rPr>
      </w:pPr>
      <w:r w:rsidRPr="00903DBA">
        <w:rPr>
          <w:highlight w:val="white"/>
        </w:rPr>
        <w:t xml:space="preserve">In case of a nullary operator, we simply return </w:t>
      </w:r>
      <w:r w:rsidR="00E817C0">
        <w:rPr>
          <w:highlight w:val="white"/>
        </w:rPr>
        <w:t>the operator</w:t>
      </w:r>
      <w:r w:rsidRPr="00903DBA">
        <w:rPr>
          <w:highlight w:val="white"/>
        </w:rPr>
        <w:t xml:space="preserve">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46B94EA8"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5BB56EF5" w:rsidR="003F0CBB" w:rsidRPr="00903DBA" w:rsidRDefault="003F0CBB" w:rsidP="003F0CBB">
      <w:pPr>
        <w:pStyle w:val="Code"/>
        <w:rPr>
          <w:highlight w:val="white"/>
        </w:rPr>
      </w:pPr>
      <w:r w:rsidRPr="00903DBA">
        <w:rPr>
          <w:highlight w:val="white"/>
        </w:rPr>
        <w:t xml:space="preserve">          </w:t>
      </w:r>
      <w:r w:rsidR="00D516D4">
        <w:rPr>
          <w:highlight w:val="white"/>
        </w:rPr>
        <w:t>Debug.Assert</w:t>
      </w:r>
      <w:r w:rsidRPr="00903DBA">
        <w:rPr>
          <w:highlight w:val="white"/>
        </w:rPr>
        <w:t>(!(operand0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41F3E57A"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lastRenderedPageBreak/>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04F3BC03"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r w:rsidR="007760BF">
        <w:rPr>
          <w:highlight w:val="white"/>
        </w:rPr>
        <w:t xml:space="preserve"> at the beginning or the comment</w:t>
      </w:r>
      <w:r w:rsidRPr="00903DBA">
        <w:rPr>
          <w:highlight w:val="white"/>
        </w:rPr>
        <w:t>.</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059C3C84" w:rsidR="00374859" w:rsidRPr="00903DBA" w:rsidRDefault="00374859" w:rsidP="00374859">
      <w:pPr>
        <w:rPr>
          <w:highlight w:val="white"/>
        </w:rPr>
      </w:pPr>
      <w:r w:rsidRPr="00903DBA">
        <w:rPr>
          <w:highlight w:val="white"/>
        </w:rPr>
        <w:t xml:space="preserve">When defining a value, we call 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39D78C34"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00D4318D">
        <w:rPr>
          <w:rStyle w:val="KeyWord0"/>
          <w:highlight w:val="white"/>
        </w:rPr>
        <w:t>&lt;k&gt;</w:t>
      </w:r>
      <w:r w:rsidR="00D4318D" w:rsidRPr="00903DBA">
        <w:rPr>
          <w:rStyle w:val="KeyWord0"/>
          <w:highlight w:val="white"/>
        </w:rPr>
        <w:t>db</w:t>
      </w:r>
      <w:r w:rsidR="00D4318D">
        <w:rPr>
          <w:rStyle w:val="KeyWord0"/>
          <w:highlight w:val="white"/>
        </w:rPr>
        <w:t>&lt;/k&gt;</w:t>
      </w:r>
      <w:r w:rsidRPr="00903DBA">
        <w:rPr>
          <w:highlight w:val="white"/>
        </w:rPr>
        <w:t xml:space="preserve"> (define byte) for one byte, </w:t>
      </w:r>
      <w:r w:rsidR="00D4318D">
        <w:rPr>
          <w:rStyle w:val="KeyWord0"/>
          <w:highlight w:val="white"/>
        </w:rPr>
        <w:t>&lt;k&gt;</w:t>
      </w:r>
      <w:r w:rsidR="00D4318D" w:rsidRPr="00903DBA">
        <w:rPr>
          <w:rStyle w:val="KeyWord0"/>
          <w:highlight w:val="white"/>
        </w:rPr>
        <w:t>dw</w:t>
      </w:r>
      <w:r w:rsidR="00D4318D">
        <w:rPr>
          <w:rStyle w:val="KeyWord0"/>
          <w:highlight w:val="white"/>
        </w:rPr>
        <w:t>&lt;/k&gt;</w:t>
      </w:r>
      <w:r w:rsidRPr="00903DBA">
        <w:rPr>
          <w:highlight w:val="white"/>
        </w:rPr>
        <w:t xml:space="preserve"> (define word) for two bytes, </w:t>
      </w:r>
      <w:r w:rsidR="00D4318D">
        <w:rPr>
          <w:rStyle w:val="KeyWord0"/>
          <w:highlight w:val="white"/>
        </w:rPr>
        <w:t>&lt;k&gt;</w:t>
      </w:r>
      <w:r w:rsidR="00D4318D" w:rsidRPr="00903DBA">
        <w:rPr>
          <w:rStyle w:val="KeyWord0"/>
          <w:highlight w:val="white"/>
        </w:rPr>
        <w:t>dd</w:t>
      </w:r>
      <w:r w:rsidR="00D4318D">
        <w:rPr>
          <w:rStyle w:val="KeyWord0"/>
          <w:highlight w:val="white"/>
        </w:rPr>
        <w:t>&lt;/k&gt;</w:t>
      </w:r>
      <w:r w:rsidRPr="00903DBA">
        <w:rPr>
          <w:highlight w:val="white"/>
        </w:rPr>
        <w:t xml:space="preserve"> (define double-word) for four bytes, and </w:t>
      </w:r>
      <w:r w:rsidR="00D4318D">
        <w:rPr>
          <w:rStyle w:val="KeyWord0"/>
          <w:highlight w:val="white"/>
        </w:rPr>
        <w:t>&lt;k&gt;</w:t>
      </w:r>
      <w:r w:rsidR="00D4318D" w:rsidRPr="00903DBA">
        <w:rPr>
          <w:rStyle w:val="KeyWord0"/>
          <w:highlight w:val="white"/>
        </w:rPr>
        <w:t>dq</w:t>
      </w:r>
      <w:r w:rsidR="00D4318D">
        <w:rPr>
          <w:rStyle w:val="KeyWord0"/>
          <w:highlight w:val="white"/>
        </w:rPr>
        <w:t>&lt;/k&gt;</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0353C666"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00D4318D">
        <w:rPr>
          <w:rStyle w:val="KeyWord0"/>
          <w:highlight w:val="white"/>
        </w:rPr>
        <w:t>&lt;k&gt;</w:t>
      </w:r>
      <w:r w:rsidR="00D4318D" w:rsidRPr="00903DBA">
        <w:rPr>
          <w:rStyle w:val="KeyWord0"/>
          <w:highlight w:val="white"/>
        </w:rPr>
        <w:t>dq</w:t>
      </w:r>
      <w:r w:rsidR="00D4318D">
        <w:rPr>
          <w:rStyle w:val="KeyWord0"/>
          <w:highlight w:val="white"/>
        </w:rPr>
        <w:t>&lt;/k&gt;</w:t>
      </w:r>
      <w:r w:rsidRPr="00903DBA">
        <w:rPr>
          <w:highlight w:val="white"/>
        </w:rPr>
        <w:t xml:space="preserve"> directive, since the size of addresses is eight bytes.</w:t>
      </w:r>
      <w:r w:rsidR="00120DE0" w:rsidRPr="00903DBA">
        <w:rPr>
          <w:highlight w:val="white"/>
        </w:rPr>
        <w:t xml:space="preserve"> The </w:t>
      </w:r>
      <w:r w:rsidR="00D4318D">
        <w:rPr>
          <w:rStyle w:val="KeyWord0"/>
          <w:highlight w:val="white"/>
        </w:rPr>
        <w:t>&lt;k&gt;</w:t>
      </w:r>
      <w:r w:rsidR="00D4318D" w:rsidRPr="00903DBA">
        <w:rPr>
          <w:rStyle w:val="KeyWord0"/>
          <w:highlight w:val="white"/>
        </w:rPr>
        <w:t>WithSign</w:t>
      </w:r>
      <w:r w:rsidR="00D4318D">
        <w:rPr>
          <w:rStyle w:val="KeyWord0"/>
          <w:highlight w:val="white"/>
        </w:rPr>
        <w:t>&lt;/k&gt;</w:t>
      </w:r>
      <w:r w:rsidR="00120DE0" w:rsidRPr="00903DBA">
        <w:rPr>
          <w:highlight w:val="white"/>
        </w:rPr>
        <w:t xml:space="preserve"> method write a positive or negative offset, </w:t>
      </w:r>
      <w:r w:rsidR="002A36CA">
        <w:rPr>
          <w:highlight w:val="white"/>
        </w:rPr>
        <w:t xml:space="preserve">with sign, </w:t>
      </w:r>
      <w:r w:rsidR="00120DE0" w:rsidRPr="00903DBA">
        <w:rPr>
          <w:highlight w:val="white"/>
        </w:rPr>
        <w:t>unless the offset is zero.</w:t>
      </w:r>
    </w:p>
    <w:p w14:paraId="433AA184" w14:textId="77777777" w:rsidR="00A06DFC" w:rsidRPr="00903DBA" w:rsidRDefault="00A06DFC" w:rsidP="00A06DFC">
      <w:pPr>
        <w:pStyle w:val="Code"/>
        <w:rPr>
          <w:highlight w:val="white"/>
        </w:rPr>
      </w:pPr>
      <w:r w:rsidRPr="00903DBA">
        <w:rPr>
          <w:highlight w:val="white"/>
        </w:rPr>
        <w:lastRenderedPageBreak/>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3394A686" w:rsidR="00A06DFC" w:rsidRPr="00903DBA" w:rsidRDefault="00A06DFC" w:rsidP="00A06DFC">
      <w:pPr>
        <w:rPr>
          <w:highlight w:val="white"/>
        </w:rPr>
      </w:pPr>
      <w:r w:rsidRPr="00903DBA">
        <w:rPr>
          <w:highlight w:val="white"/>
        </w:rPr>
        <w:t xml:space="preserve">When defining a sequence of zeros, we use the </w:t>
      </w:r>
      <w:r w:rsidR="00D4318D">
        <w:rPr>
          <w:rStyle w:val="KeyWord0"/>
          <w:highlight w:val="white"/>
        </w:rPr>
        <w:t>&lt;k&gt;</w:t>
      </w:r>
      <w:r w:rsidR="00D4318D" w:rsidRPr="00903DBA">
        <w:rPr>
          <w:rStyle w:val="KeyWord0"/>
          <w:highlight w:val="white"/>
        </w:rPr>
        <w:t>times</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db</w:t>
      </w:r>
      <w:r w:rsidR="00D4318D">
        <w:rPr>
          <w:rStyle w:val="KeyWord0"/>
          <w:highlight w:val="white"/>
        </w:rPr>
        <w:t>&lt;/k&gt;</w:t>
      </w:r>
      <w:r w:rsidRPr="00903DBA">
        <w:rPr>
          <w:highlight w:val="white"/>
        </w:rPr>
        <w:t xml:space="preserve"> directive</w:t>
      </w:r>
      <w:r w:rsidR="002A36CA">
        <w:rPr>
          <w:highlight w:val="white"/>
        </w:rPr>
        <w:t>s. They</w:t>
      </w:r>
      <w:r w:rsidRPr="00903DBA">
        <w:rPr>
          <w:highlight w:val="white"/>
        </w:rPr>
        <w:t xml:space="preserve"> repeat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6ACB4307" w:rsidR="00120DE0" w:rsidRPr="00903DBA" w:rsidRDefault="00120DE0" w:rsidP="00120DE0">
      <w:pPr>
        <w:rPr>
          <w:highlight w:val="white"/>
        </w:rPr>
      </w:pPr>
      <w:r w:rsidRPr="00903DBA">
        <w:rPr>
          <w:highlight w:val="white"/>
        </w:rPr>
        <w:t xml:space="preserve">For a jump or function call, we use the </w:t>
      </w:r>
      <w:r w:rsidR="00D4318D">
        <w:rPr>
          <w:rStyle w:val="KeyWord0"/>
          <w:highlight w:val="white"/>
        </w:rPr>
        <w:t>&lt;k&gt;</w:t>
      </w:r>
      <w:r w:rsidR="00D4318D" w:rsidRPr="00903DBA">
        <w:rPr>
          <w:rStyle w:val="KeyWord0"/>
          <w:highlight w:val="white"/>
        </w:rPr>
        <w:t>jmp</w:t>
      </w:r>
      <w:r w:rsidR="00D4318D">
        <w:rPr>
          <w:rStyle w:val="KeyWord0"/>
          <w:highlight w:val="white"/>
        </w:rPr>
        <w:t>&lt;/k&gt;</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3A6F6F7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D4318D">
        <w:rPr>
          <w:rStyle w:val="KeyWord0"/>
          <w:highlight w:val="white"/>
        </w:rPr>
        <w:t>&lt;k&gt;</w:t>
      </w:r>
      <w:r w:rsidR="00D4318D" w:rsidRPr="00903DBA">
        <w:rPr>
          <w:rStyle w:val="KeyWord0"/>
          <w:highlight w:val="white"/>
        </w:rPr>
        <w:t>operand2</w:t>
      </w:r>
      <w:r w:rsidR="00D4318D">
        <w:rPr>
          <w:rStyle w:val="KeyWord0"/>
          <w:highlight w:val="white"/>
        </w:rPr>
        <w:t>&lt;/k&gt;</w:t>
      </w:r>
      <w:r w:rsidR="00EF3244" w:rsidRPr="00903DBA">
        <w:rPr>
          <w:highlight w:val="white"/>
        </w:rPr>
        <w:t xml:space="preserve">) is an integer, </w:t>
      </w:r>
      <w:r w:rsidR="00F42015" w:rsidRPr="00903DBA">
        <w:rPr>
          <w:highlight w:val="white"/>
        </w:rPr>
        <w:t>we jump to the address of a middle code instruction. More specific</w:t>
      </w:r>
      <w:r w:rsidR="002A36CA">
        <w:rPr>
          <w:highlight w:val="white"/>
        </w:rPr>
        <w:t>ally</w:t>
      </w:r>
      <w:r w:rsidR="00F42015" w:rsidRPr="00903DBA">
        <w:rPr>
          <w:highlight w:val="white"/>
        </w:rPr>
        <w:t xml:space="preserve">,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0A6A2B5D" w14:textId="7B23CFC0" w:rsidR="00832C1C" w:rsidRPr="00903DBA" w:rsidRDefault="00F42015" w:rsidP="00832C1C">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2420B335" w14:textId="5C96E562" w:rsidR="00FF76E5" w:rsidRPr="00903DBA" w:rsidRDefault="00FF76E5" w:rsidP="00FF76E5">
      <w:pPr>
        <w:pStyle w:val="Code"/>
        <w:rPr>
          <w:highlight w:val="white"/>
        </w:rPr>
      </w:pPr>
      <w:r w:rsidRPr="00903DBA">
        <w:rPr>
          <w:highlight w:val="white"/>
        </w:rPr>
        <w:t xml:space="preserve">        </w:t>
      </w:r>
      <w:r w:rsidR="00D516D4">
        <w:rPr>
          <w:highlight w:val="white"/>
        </w:rPr>
        <w:t>Debug.Assert</w:t>
      </w:r>
      <w:r w:rsidRPr="00903DBA">
        <w:rPr>
          <w:highlight w:val="white"/>
        </w:rPr>
        <w:t>(operand2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94E5229" w:rsidR="00097076" w:rsidRPr="00903DBA" w:rsidRDefault="00717D98" w:rsidP="00717D9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“Hello\nWorld\</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148E83AA" w:rsidR="004C1FEB" w:rsidRPr="00903DBA" w:rsidRDefault="004C1FEB" w:rsidP="004C1FE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insideString</w:t>
      </w:r>
      <w:r w:rsidR="00D4318D">
        <w:rPr>
          <w:rStyle w:val="KeyWord0"/>
          <w:highlight w:val="white"/>
        </w:rPr>
        <w:t>&lt;/k&gt;</w:t>
      </w:r>
      <w:r w:rsidRPr="00903DBA">
        <w:rPr>
          <w:highlight w:val="white"/>
        </w:rPr>
        <w:t xml:space="preserve"> variable is true as long as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lastRenderedPageBreak/>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06A15567" w14:textId="72AB8746" w:rsidR="002B63B5" w:rsidRPr="00903DBA" w:rsidRDefault="00D5402B" w:rsidP="00D540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WithSign</w:t>
      </w:r>
      <w:r w:rsidR="00D4318D">
        <w:rPr>
          <w:rStyle w:val="KeyWord0"/>
          <w:highlight w:val="white"/>
        </w:rPr>
        <w:t>&lt;/k&gt;</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15F49018" w:rsidR="00B616B1" w:rsidRPr="00903DBA" w:rsidRDefault="00CC1DF4" w:rsidP="0060539D">
      <w:pPr>
        <w:pStyle w:val="Heading2"/>
      </w:pPr>
      <w:bookmarkStart w:id="541" w:name="_Hlk64223447"/>
      <w:r>
        <w:t>&lt;h2&gt;</w:t>
      </w:r>
      <w:bookmarkStart w:id="542" w:name="_Toc93320587"/>
      <w:r w:rsidRPr="00903DBA">
        <w:t>Tracks</w:t>
      </w:r>
      <w:bookmarkEnd w:id="542"/>
      <w:r>
        <w:t>&lt;/h2&gt;</w:t>
      </w:r>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t>(a) C code</w:t>
            </w:r>
          </w:p>
        </w:tc>
        <w:tc>
          <w:tcPr>
            <w:tcW w:w="3117" w:type="dxa"/>
          </w:tcPr>
          <w:p w14:paraId="2920AFFA" w14:textId="6D8DC659" w:rsidR="00065314" w:rsidRPr="00903DBA" w:rsidRDefault="00065314" w:rsidP="00065314">
            <w:pPr>
              <w:pStyle w:val="Code"/>
            </w:pPr>
            <w:r>
              <w:lastRenderedPageBreak/>
              <w:t xml:space="preserve">1. </w:t>
            </w:r>
            <w:r w:rsidR="004410EC">
              <w:t>temp</w:t>
            </w:r>
            <w:r w:rsidRPr="00903DBA">
              <w:t>0 = a + b</w:t>
            </w:r>
          </w:p>
          <w:p w14:paraId="660BDC8A" w14:textId="4337AD12" w:rsidR="00065314" w:rsidRPr="00903DBA" w:rsidRDefault="00065314" w:rsidP="00065314">
            <w:pPr>
              <w:pStyle w:val="Code"/>
            </w:pPr>
            <w:r>
              <w:lastRenderedPageBreak/>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t xml:space="preserve">(b) </w:t>
            </w:r>
            <w:r w:rsidR="004410EC">
              <w:t>Middle code</w:t>
            </w:r>
          </w:p>
        </w:tc>
      </w:tr>
    </w:tbl>
    <w:p w14:paraId="618B8178" w14:textId="1CCA299A" w:rsidR="00EC1062" w:rsidRPr="00903DBA" w:rsidRDefault="00E445CA" w:rsidP="00E445CA">
      <w:r w:rsidRPr="00903DBA">
        <w:lastRenderedPageBreak/>
        <w:t>The following middle code is generated.</w:t>
      </w:r>
    </w:p>
    <w:p w14:paraId="7E061C7F" w14:textId="6A971C14" w:rsidR="00651F24" w:rsidRPr="00903DBA" w:rsidRDefault="00651F24" w:rsidP="00E445CA">
      <w:r w:rsidRPr="00903DBA">
        <w:t xml:space="preserve">Let us assume that </w:t>
      </w:r>
      <w:r w:rsidR="00D4318D">
        <w:rPr>
          <w:rStyle w:val="KeyWord0"/>
        </w:rPr>
        <w:t>&lt;k&gt;</w:t>
      </w:r>
      <w:r w:rsidR="00D4318D" w:rsidRPr="00F25706">
        <w:rPr>
          <w:rStyle w:val="KeyWord0"/>
        </w:rPr>
        <w:t>a</w:t>
      </w:r>
      <w:r w:rsidR="00D4318D">
        <w:rPr>
          <w:rStyle w:val="KeyWord0"/>
        </w:rPr>
        <w:t>&lt;/k&gt;</w:t>
      </w:r>
      <w:r w:rsidRPr="00903DBA">
        <w:t xml:space="preserve">, </w:t>
      </w:r>
      <w:r w:rsidR="00D4318D">
        <w:rPr>
          <w:rStyle w:val="KeyWord0"/>
        </w:rPr>
        <w:t>&lt;k&gt;</w:t>
      </w:r>
      <w:r w:rsidR="00D4318D" w:rsidRPr="00F25706">
        <w:rPr>
          <w:rStyle w:val="KeyWord0"/>
        </w:rPr>
        <w:t>b</w:t>
      </w:r>
      <w:r w:rsidR="00D4318D">
        <w:rPr>
          <w:rStyle w:val="KeyWord0"/>
        </w:rPr>
        <w:t>&lt;/k&gt;</w:t>
      </w:r>
      <w:r w:rsidRPr="00903DBA">
        <w:t xml:space="preserve">, </w:t>
      </w:r>
      <w:r w:rsidR="00D4318D">
        <w:rPr>
          <w:rStyle w:val="KeyWord0"/>
        </w:rPr>
        <w:t>&lt;k&gt;</w:t>
      </w:r>
      <w:r w:rsidR="00D4318D" w:rsidRPr="00F25706">
        <w:rPr>
          <w:rStyle w:val="KeyWord0"/>
        </w:rPr>
        <w:t>c</w:t>
      </w:r>
      <w:r w:rsidR="00D4318D">
        <w:rPr>
          <w:rStyle w:val="KeyWord0"/>
        </w:rPr>
        <w:t>&lt;/k&gt;</w:t>
      </w:r>
      <w:r w:rsidRPr="00903DBA">
        <w:t xml:space="preserve">, </w:t>
      </w:r>
      <w:r w:rsidR="00D4318D">
        <w:rPr>
          <w:rStyle w:val="KeyWord0"/>
        </w:rPr>
        <w:t>&lt;k&gt;</w:t>
      </w:r>
      <w:r w:rsidR="00D4318D" w:rsidRPr="00F25706">
        <w:rPr>
          <w:rStyle w:val="KeyWord0"/>
        </w:rPr>
        <w:t>d</w:t>
      </w:r>
      <w:r w:rsidR="00D4318D">
        <w:rPr>
          <w:rStyle w:val="KeyWord0"/>
        </w:rPr>
        <w:t>&lt;/k&gt;</w:t>
      </w:r>
      <w:r w:rsidRPr="00903DBA">
        <w:t xml:space="preserve">, and </w:t>
      </w:r>
      <w:r w:rsidR="00D4318D">
        <w:rPr>
          <w:rStyle w:val="KeyWord0"/>
        </w:rPr>
        <w:t>&lt;k&gt;</w:t>
      </w:r>
      <w:r w:rsidR="00D4318D" w:rsidRPr="00F25706">
        <w:rPr>
          <w:rStyle w:val="KeyWord0"/>
        </w:rPr>
        <w:t>e</w:t>
      </w:r>
      <w:r w:rsidR="00D4318D">
        <w:rPr>
          <w:rStyle w:val="KeyWord0"/>
        </w:rPr>
        <w:t>&lt;/k&gt;</w:t>
      </w:r>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00D4318D">
        <w:rPr>
          <w:rStyle w:val="KeyWord0"/>
        </w:rPr>
        <w:t>&lt;k&gt;</w:t>
      </w:r>
      <w:r w:rsidR="00D4318D" w:rsidRPr="00903DBA">
        <w:rPr>
          <w:rStyle w:val="KeyWord0"/>
        </w:rPr>
        <w:t>bp</w:t>
      </w:r>
      <w:r w:rsidR="00D4318D">
        <w:rPr>
          <w:rStyle w:val="KeyWord0"/>
        </w:rPr>
        <w:t>&lt;/k&gt;</w:t>
      </w:r>
      <w:r w:rsidRPr="00903DBA">
        <w:t xml:space="preserve"> </w:t>
      </w:r>
      <w:r w:rsidR="005C26C4" w:rsidRPr="00903DBA">
        <w:t xml:space="preserve">and </w:t>
      </w:r>
      <w:r w:rsidR="00D4318D">
        <w:rPr>
          <w:rStyle w:val="KeyWord0"/>
        </w:rPr>
        <w:t>&lt;k&gt;</w:t>
      </w:r>
      <w:r w:rsidR="00D4318D" w:rsidRPr="00903DBA">
        <w:rPr>
          <w:rStyle w:val="KeyWord0"/>
        </w:rPr>
        <w:t>di</w:t>
      </w:r>
      <w:r w:rsidR="00D4318D">
        <w:rPr>
          <w:rStyle w:val="KeyWord0"/>
        </w:rPr>
        <w:t>&lt;/k&gt;</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BFD7EE8"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D4318D">
        <w:rPr>
          <w:rStyle w:val="KeyWord0"/>
        </w:rPr>
        <w:t>&lt;k&gt;</w:t>
      </w:r>
      <w:r w:rsidR="00D4318D" w:rsidRPr="00903DBA">
        <w:rPr>
          <w:rStyle w:val="KeyWord0"/>
        </w:rPr>
        <w:t>track0</w:t>
      </w:r>
      <w:r w:rsidR="00D4318D">
        <w:rPr>
          <w:rStyle w:val="KeyWord0"/>
        </w:rPr>
        <w:t>&lt;/k&gt;</w:t>
      </w:r>
      <w:r w:rsidR="005C26C4" w:rsidRPr="00903DBA">
        <w:t xml:space="preserve">, </w:t>
      </w:r>
      <w:r w:rsidR="00D4318D">
        <w:rPr>
          <w:rStyle w:val="KeyWord0"/>
        </w:rPr>
        <w:t>&lt;k&gt;</w:t>
      </w:r>
      <w:r w:rsidR="00D4318D" w:rsidRPr="00903DBA">
        <w:rPr>
          <w:rStyle w:val="KeyWord0"/>
        </w:rPr>
        <w:t>track1</w:t>
      </w:r>
      <w:r w:rsidR="00D4318D">
        <w:rPr>
          <w:rStyle w:val="KeyWord0"/>
        </w:rPr>
        <w:t>&lt;/k&gt;</w:t>
      </w:r>
      <w:r w:rsidR="005C26C4" w:rsidRPr="00903DBA">
        <w:t xml:space="preserve">, </w:t>
      </w:r>
      <w:r w:rsidR="00FD3DC9" w:rsidRPr="00903DBA">
        <w:t xml:space="preserve">and </w:t>
      </w:r>
      <w:r w:rsidR="00D4318D">
        <w:rPr>
          <w:rStyle w:val="KeyWord0"/>
        </w:rPr>
        <w:t>&lt;k&gt;</w:t>
      </w:r>
      <w:r w:rsidR="00D4318D" w:rsidRPr="00903DBA">
        <w:rPr>
          <w:rStyle w:val="KeyWord0"/>
        </w:rPr>
        <w:t>track2</w:t>
      </w:r>
      <w:r w:rsidR="00D4318D">
        <w:rPr>
          <w:rStyle w:val="KeyWord0"/>
        </w:rPr>
        <w:t>&lt;/k&gt;</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7C53E47F" w:rsidR="000824A1" w:rsidRPr="00903DBA" w:rsidRDefault="000824A1" w:rsidP="000824A1">
      <w:pPr>
        <w:pStyle w:val="Code"/>
      </w:pPr>
      <w:r w:rsidRPr="00903DBA">
        <w:t xml:space="preserve">mov </w:t>
      </w:r>
      <w:r w:rsidR="00D4318D">
        <w:rPr>
          <w:rStyle w:val="KeyWord0"/>
        </w:rPr>
        <w:t>&lt;k&gt;</w:t>
      </w:r>
      <w:r w:rsidR="00D4318D" w:rsidRPr="00903DBA">
        <w:rPr>
          <w:rStyle w:val="KeyWord0"/>
        </w:rPr>
        <w:t>track0</w:t>
      </w:r>
      <w:r w:rsidR="00D4318D">
        <w:rPr>
          <w:rStyle w:val="KeyWord0"/>
        </w:rPr>
        <w:t>&lt;/k&gt;</w:t>
      </w:r>
      <w:r w:rsidRPr="00903DBA">
        <w:t xml:space="preserve">,[bp + </w:t>
      </w:r>
      <w:r w:rsidR="009B3D3D" w:rsidRPr="00903DBA">
        <w:t>6</w:t>
      </w:r>
      <w:r w:rsidRPr="00903DBA">
        <w:t>]</w:t>
      </w:r>
    </w:p>
    <w:p w14:paraId="40E161F7" w14:textId="3E19655A" w:rsidR="000824A1" w:rsidRPr="00903DBA" w:rsidRDefault="00FD3DC9" w:rsidP="000824A1">
      <w:pPr>
        <w:pStyle w:val="Code"/>
      </w:pPr>
      <w:r w:rsidRPr="00903DBA">
        <w:t>add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181F237A" w:rsidR="000824A1" w:rsidRPr="00903DBA" w:rsidRDefault="000824A1" w:rsidP="000824A1">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xml:space="preserve">,[bp + </w:t>
      </w:r>
      <w:r w:rsidR="009B3D3D" w:rsidRPr="00903DBA">
        <w:t>10</w:t>
      </w:r>
      <w:r w:rsidRPr="00903DBA">
        <w:t>]</w:t>
      </w:r>
    </w:p>
    <w:p w14:paraId="3638223C" w14:textId="5AF6A9B4" w:rsidR="000824A1" w:rsidRPr="00903DBA" w:rsidRDefault="00FD3DC9" w:rsidP="000824A1">
      <w:pPr>
        <w:pStyle w:val="Code"/>
      </w:pPr>
      <w:r w:rsidRPr="00903DBA">
        <w:t>sub</w:t>
      </w:r>
      <w:r w:rsidR="000824A1" w:rsidRPr="00903DBA">
        <w:t xml:space="preserve"> </w:t>
      </w:r>
      <w:r w:rsidR="00D4318D">
        <w:rPr>
          <w:rStyle w:val="KeyWord0"/>
        </w:rPr>
        <w:t>&lt;k&gt;</w:t>
      </w:r>
      <w:r w:rsidR="00D4318D" w:rsidRPr="00903DBA">
        <w:rPr>
          <w:rStyle w:val="KeyWord0"/>
        </w:rPr>
        <w:t>track1</w:t>
      </w:r>
      <w:r w:rsidR="00D4318D">
        <w:rPr>
          <w:rStyle w:val="KeyWord0"/>
        </w:rPr>
        <w:t>&lt;/k&gt;</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49672566" w14:textId="740718C1" w:rsidR="00D4318D" w:rsidRPr="00903DBA" w:rsidRDefault="00FD3DC9" w:rsidP="000942DA">
      <w:pPr>
        <w:pStyle w:val="Code"/>
        <w:rPr>
          <w:rStyle w:val="KeyWord0"/>
        </w:rPr>
      </w:pPr>
      <w:r w:rsidRPr="00903DBA">
        <w:t>and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w:t>
      </w:r>
      <w:r w:rsidR="003F4396" w:rsidRPr="00903DBA">
        <w:rPr>
          <w:rStyle w:val="KeyWord0"/>
        </w:rPr>
        <w:t xml:space="preserve"> </w:t>
      </w:r>
      <w:r w:rsidR="00D4318D">
        <w:rPr>
          <w:rStyle w:val="KeyWord0"/>
        </w:rPr>
        <w:t>&lt;k&gt;</w:t>
      </w:r>
      <w:r w:rsidR="00D4318D" w:rsidRPr="00903DBA">
        <w:rPr>
          <w:rStyle w:val="KeyWord0"/>
        </w:rPr>
        <w:t>track1</w:t>
      </w:r>
    </w:p>
    <w:p w14:paraId="596066C8" w14:textId="15128E0D" w:rsidR="00573C1A" w:rsidRPr="00903DBA" w:rsidRDefault="00D4318D" w:rsidP="007E333A">
      <w:pPr>
        <w:rPr>
          <w:highlight w:val="white"/>
        </w:rPr>
      </w:pPr>
      <w:r>
        <w:rPr>
          <w:rStyle w:val="KeyWord0"/>
        </w:rPr>
        <w:t>&lt;/k&gt;</w:t>
      </w:r>
      <w:r w:rsidR="007E333A"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Pr>
          <w:rStyle w:val="KeyWord0"/>
          <w:highlight w:val="white"/>
        </w:rPr>
        <w:t>&lt;k&gt;</w:t>
      </w:r>
      <w:r w:rsidRPr="00903DBA">
        <w:rPr>
          <w:rStyle w:val="KeyWord0"/>
          <w:highlight w:val="white"/>
        </w:rPr>
        <w:t>bp</w:t>
      </w:r>
      <w:r>
        <w:rPr>
          <w:rStyle w:val="KeyWord0"/>
          <w:highlight w:val="white"/>
        </w:rPr>
        <w:t>&lt;/k&gt;</w:t>
      </w:r>
      <w:r w:rsidR="001C00F5" w:rsidRPr="00903DBA">
        <w:rPr>
          <w:highlight w:val="white"/>
        </w:rPr>
        <w:t xml:space="preserve"> is set on the third line.</w:t>
      </w:r>
    </w:p>
    <w:p w14:paraId="5536A4F5" w14:textId="05176F6F" w:rsidR="00342B3D" w:rsidRPr="00903DBA" w:rsidRDefault="00342B3D" w:rsidP="005611AF">
      <w:pPr>
        <w:pStyle w:val="Code"/>
        <w:rPr>
          <w:highlight w:val="white"/>
        </w:rPr>
      </w:pPr>
      <w:r w:rsidRPr="00903DBA">
        <w:rPr>
          <w:highlight w:val="white"/>
        </w:rPr>
        <w:t xml:space="preserve">mov </w:t>
      </w:r>
      <w:r w:rsidR="00D4318D">
        <w:rPr>
          <w:rStyle w:val="KeyWord0"/>
        </w:rPr>
        <w:t>&lt;k&gt;</w:t>
      </w:r>
      <w:r w:rsidR="00D4318D" w:rsidRPr="00903DBA">
        <w:rPr>
          <w:rStyle w:val="KeyWord0"/>
        </w:rPr>
        <w:t>track2</w:t>
      </w:r>
      <w:r w:rsidR="00D4318D">
        <w:rPr>
          <w:rStyle w:val="KeyWord0"/>
        </w:rPr>
        <w:t>&lt;/k&gt;</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5EDBF96E" w:rsidR="00342B3D" w:rsidRPr="00903DBA" w:rsidRDefault="00342B3D" w:rsidP="005611AF">
      <w:pPr>
        <w:pStyle w:val="Code"/>
        <w:rPr>
          <w:highlight w:val="white"/>
        </w:rPr>
      </w:pPr>
      <w:r w:rsidRPr="00903DBA">
        <w:rPr>
          <w:highlight w:val="white"/>
        </w:rPr>
        <w:t xml:space="preserve">jmp </w:t>
      </w:r>
      <w:r w:rsidR="00D4318D">
        <w:rPr>
          <w:rStyle w:val="KeyWord0"/>
        </w:rPr>
        <w:t>&lt;k&gt;</w:t>
      </w:r>
      <w:r w:rsidR="00D4318D" w:rsidRPr="00903DBA">
        <w:rPr>
          <w:rStyle w:val="KeyWord0"/>
        </w:rPr>
        <w:t>track2</w:t>
      </w:r>
      <w:r w:rsidR="00D4318D">
        <w:rPr>
          <w:rStyle w:val="KeyWord0"/>
        </w:rPr>
        <w:t>&lt;/k&gt;</w:t>
      </w:r>
    </w:p>
    <w:p w14:paraId="77050597" w14:textId="791A7C4A" w:rsidR="009D7AF0" w:rsidRPr="00903DBA" w:rsidRDefault="009D7AF0" w:rsidP="005D5EA2">
      <w:r w:rsidRPr="00903DBA">
        <w:t xml:space="preserve">The return value </w:t>
      </w:r>
      <w:r w:rsidR="00EC1A4B" w:rsidRPr="00903DBA">
        <w:t xml:space="preserve">is stored in </w:t>
      </w:r>
      <w:r w:rsidR="00D4318D">
        <w:rPr>
          <w:rStyle w:val="KeyWord0"/>
        </w:rPr>
        <w:t>&lt;k&gt;</w:t>
      </w:r>
      <w:r w:rsidR="00D4318D" w:rsidRPr="00903DBA">
        <w:rPr>
          <w:rStyle w:val="KeyWord0"/>
        </w:rPr>
        <w:t>track0</w:t>
      </w:r>
      <w:r w:rsidR="00D4318D">
        <w:rPr>
          <w:rStyle w:val="KeyWord0"/>
        </w:rPr>
        <w:t>&lt;/k&gt;</w:t>
      </w:r>
      <w:r w:rsidR="00EC1A4B" w:rsidRPr="00903DBA">
        <w:t>,</w:t>
      </w:r>
      <w:r w:rsidR="00B17A36" w:rsidRPr="00903DBA">
        <w:t xml:space="preserve"> </w:t>
      </w:r>
      <w:r w:rsidR="00EC1A4B" w:rsidRPr="00903DBA">
        <w:t xml:space="preserve">and </w:t>
      </w:r>
      <w:r w:rsidR="00BE5569" w:rsidRPr="00903DBA">
        <w:t xml:space="preserve">shall thereby be assigned the return value register. I have chosen </w:t>
      </w:r>
      <w:r w:rsidR="00D4318D">
        <w:rPr>
          <w:rStyle w:val="KeyWord0"/>
        </w:rPr>
        <w:t>&lt;k&gt;</w:t>
      </w:r>
      <w:r w:rsidR="00D4318D" w:rsidRPr="00903DBA">
        <w:rPr>
          <w:rStyle w:val="KeyWord0"/>
        </w:rPr>
        <w:t>bx</w:t>
      </w:r>
      <w:r w:rsidR="00D4318D">
        <w:rPr>
          <w:rStyle w:val="KeyWord0"/>
        </w:rPr>
        <w:t>&lt;/k&gt;</w:t>
      </w:r>
      <w:r w:rsidR="00BE5569" w:rsidRPr="00903DBA">
        <w:t xml:space="preserve"> </w:t>
      </w:r>
      <w:r w:rsidR="0082618B" w:rsidRPr="00903DBA">
        <w:t>for</w:t>
      </w:r>
      <w:r w:rsidR="00BE5569" w:rsidRPr="00903DBA">
        <w:t xml:space="preserve"> the return value register, since it can be used both as an operand in </w:t>
      </w:r>
      <w:r w:rsidR="00B17A36" w:rsidRPr="00903DBA">
        <w:t xml:space="preserve">arithmetic operations and as an address register. So </w:t>
      </w:r>
      <w:r w:rsidR="00D4318D">
        <w:rPr>
          <w:rStyle w:val="KeyWord0"/>
        </w:rPr>
        <w:t>&lt;k&gt;</w:t>
      </w:r>
      <w:r w:rsidR="00D4318D" w:rsidRPr="00903DBA">
        <w:rPr>
          <w:rStyle w:val="KeyWord0"/>
        </w:rPr>
        <w:t>track0</w:t>
      </w:r>
      <w:r w:rsidR="00D4318D">
        <w:rPr>
          <w:rStyle w:val="KeyWord0"/>
        </w:rPr>
        <w:t>&lt;/k&gt;</w:t>
      </w:r>
      <w:r w:rsidR="00B17A36" w:rsidRPr="00903DBA">
        <w:t xml:space="preserve"> is assigned </w:t>
      </w:r>
      <w:r w:rsidR="00D4318D">
        <w:rPr>
          <w:rStyle w:val="KeyWord0"/>
        </w:rPr>
        <w:t>&lt;k&gt;</w:t>
      </w:r>
      <w:r w:rsidR="00D4318D" w:rsidRPr="00903DBA">
        <w:rPr>
          <w:rStyle w:val="KeyWord0"/>
        </w:rPr>
        <w:t>bx</w:t>
      </w:r>
      <w:r w:rsidR="00D4318D">
        <w:rPr>
          <w:rStyle w:val="KeyWord0"/>
        </w:rPr>
        <w:t>&lt;/k&gt;</w:t>
      </w:r>
      <w:r w:rsidR="0082618B" w:rsidRPr="00903DBA">
        <w:t xml:space="preserve"> when the return instruction is added to the code.</w:t>
      </w:r>
    </w:p>
    <w:p w14:paraId="58140295" w14:textId="1D563299"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D4318D">
        <w:rPr>
          <w:rStyle w:val="KeyWord0"/>
        </w:rPr>
        <w:t>&lt;k&gt;</w:t>
      </w:r>
      <w:r w:rsidR="00D4318D" w:rsidRPr="00903DBA">
        <w:rPr>
          <w:rStyle w:val="KeyWord0"/>
        </w:rPr>
        <w:t>track1</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to suitable registers. Since </w:t>
      </w:r>
      <w:r w:rsidR="00D4318D">
        <w:rPr>
          <w:rStyle w:val="KeyWord0"/>
        </w:rPr>
        <w:t>&lt;k&gt;</w:t>
      </w:r>
      <w:r w:rsidR="00D4318D" w:rsidRPr="00903DBA">
        <w:rPr>
          <w:rStyle w:val="KeyWord0"/>
        </w:rPr>
        <w:t>t</w:t>
      </w:r>
      <w:r w:rsidR="00D4318D">
        <w:rPr>
          <w:rStyle w:val="KeyWord0"/>
        </w:rPr>
        <w:t>rack</w:t>
      </w:r>
      <w:r w:rsidR="00D4318D" w:rsidRPr="00903DBA">
        <w:rPr>
          <w:rStyle w:val="KeyWord0"/>
        </w:rPr>
        <w:t>0</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do not overlap, it is quite possible to assign them the same register, </w:t>
      </w:r>
      <w:r w:rsidR="002B7282" w:rsidRPr="00903DBA">
        <w:t>such as</w:t>
      </w:r>
      <w:r w:rsidR="002F7BF6" w:rsidRPr="00903DBA">
        <w:t xml:space="preserve"> </w:t>
      </w:r>
      <w:r w:rsidR="00D4318D">
        <w:rPr>
          <w:rStyle w:val="KeyWord0"/>
        </w:rPr>
        <w:t>&lt;k&gt;</w:t>
      </w:r>
      <w:r w:rsidR="00D4318D" w:rsidRPr="00903DBA">
        <w:rPr>
          <w:rStyle w:val="KeyWord0"/>
        </w:rPr>
        <w:t>ax</w:t>
      </w:r>
      <w:r w:rsidR="00D4318D">
        <w:rPr>
          <w:rStyle w:val="KeyWord0"/>
        </w:rPr>
        <w:t>&lt;/k&gt;</w:t>
      </w:r>
      <w:r w:rsidR="002F7BF6" w:rsidRPr="00903DBA">
        <w:t>.</w:t>
      </w:r>
    </w:p>
    <w:p w14:paraId="37F288C1" w14:textId="67A885A1" w:rsidR="002F7BF6" w:rsidRPr="00903DBA" w:rsidRDefault="002F7BF6" w:rsidP="002F7BF6">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,[bp + 6]</w:t>
      </w:r>
    </w:p>
    <w:p w14:paraId="6E751DEA" w14:textId="0A1DE022" w:rsidR="002F7BF6" w:rsidRPr="00903DBA" w:rsidRDefault="002F7BF6" w:rsidP="002F7BF6">
      <w:pPr>
        <w:pStyle w:val="Code"/>
      </w:pPr>
      <w:r w:rsidRPr="00903DBA">
        <w:t xml:space="preserve">add </w:t>
      </w:r>
      <w:r w:rsidR="00D4318D">
        <w:rPr>
          <w:rStyle w:val="KeyWord0"/>
        </w:rPr>
        <w:t>&lt;k&gt;</w:t>
      </w:r>
      <w:r w:rsidR="00D4318D" w:rsidRPr="00903DBA">
        <w:rPr>
          <w:rStyle w:val="KeyWord0"/>
        </w:rPr>
        <w:t>bx</w:t>
      </w:r>
      <w:r w:rsidR="00D4318D">
        <w:rPr>
          <w:rStyle w:val="KeyWord0"/>
        </w:rPr>
        <w:t>&lt;/k&gt;</w:t>
      </w:r>
      <w:r w:rsidRPr="00903DBA">
        <w:t>,[bp + 8]</w:t>
      </w:r>
    </w:p>
    <w:p w14:paraId="1E0996FE" w14:textId="77777777" w:rsidR="002F7BF6" w:rsidRPr="00903DBA" w:rsidRDefault="002F7BF6" w:rsidP="002F7BF6">
      <w:pPr>
        <w:pStyle w:val="Code"/>
      </w:pPr>
    </w:p>
    <w:p w14:paraId="70F240D9" w14:textId="14D2F969" w:rsidR="002F7BF6" w:rsidRPr="00903DBA" w:rsidRDefault="002F7BF6" w:rsidP="002F7BF6">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,[bp + 10]</w:t>
      </w:r>
    </w:p>
    <w:p w14:paraId="18AEB5FA" w14:textId="70FF9D55" w:rsidR="002F7BF6" w:rsidRPr="00903DBA" w:rsidRDefault="002F7BF6" w:rsidP="002F7BF6">
      <w:pPr>
        <w:pStyle w:val="Code"/>
      </w:pPr>
      <w:r w:rsidRPr="00903DBA">
        <w:t xml:space="preserve">sub </w:t>
      </w:r>
      <w:r w:rsidR="00D4318D">
        <w:rPr>
          <w:rStyle w:val="KeyWord0"/>
        </w:rPr>
        <w:t>&lt;k&gt;</w:t>
      </w:r>
      <w:r w:rsidR="00D4318D" w:rsidRPr="00903DBA">
        <w:rPr>
          <w:rStyle w:val="KeyWord0"/>
        </w:rPr>
        <w:t>ax</w:t>
      </w:r>
      <w:r w:rsidR="00D4318D">
        <w:rPr>
          <w:rStyle w:val="KeyWord0"/>
        </w:rPr>
        <w:t>&lt;/k&gt;</w:t>
      </w:r>
      <w:r w:rsidRPr="00903DBA">
        <w:t>,[bp + 12]</w:t>
      </w:r>
    </w:p>
    <w:p w14:paraId="0187F617" w14:textId="77777777" w:rsidR="002F7BF6" w:rsidRPr="00903DBA" w:rsidRDefault="002F7BF6" w:rsidP="002F7BF6">
      <w:pPr>
        <w:pStyle w:val="Code"/>
      </w:pPr>
    </w:p>
    <w:p w14:paraId="301E90E0" w14:textId="4F4D8F8F" w:rsidR="00D4318D" w:rsidRPr="00903DBA" w:rsidRDefault="002F7BF6" w:rsidP="002F7BF6">
      <w:pPr>
        <w:pStyle w:val="Code"/>
        <w:rPr>
          <w:rStyle w:val="KeyWord0"/>
        </w:rPr>
      </w:pPr>
      <w:r w:rsidRPr="00903DBA">
        <w:t xml:space="preserve">and </w:t>
      </w:r>
      <w:r w:rsidR="00D4318D">
        <w:rPr>
          <w:rStyle w:val="KeyWord0"/>
        </w:rPr>
        <w:t>&lt;k&gt;</w:t>
      </w:r>
      <w:r w:rsidR="00D4318D" w:rsidRPr="00903DBA">
        <w:rPr>
          <w:rStyle w:val="KeyWord0"/>
        </w:rPr>
        <w:t>bx</w:t>
      </w:r>
      <w:r w:rsidR="00D4318D">
        <w:rPr>
          <w:rStyle w:val="KeyWord0"/>
        </w:rPr>
        <w:t>&lt;/k&gt;</w:t>
      </w:r>
      <w:r w:rsidRPr="00903DBA">
        <w:t>,</w:t>
      </w:r>
      <w:r w:rsidR="003F4396" w:rsidRPr="00903DBA">
        <w:rPr>
          <w:rStyle w:val="KeyWord0"/>
        </w:rPr>
        <w:t xml:space="preserve"> </w:t>
      </w:r>
      <w:r w:rsidR="00D4318D">
        <w:rPr>
          <w:rStyle w:val="KeyWord0"/>
        </w:rPr>
        <w:t>&lt;k&gt;</w:t>
      </w:r>
      <w:r w:rsidR="00D4318D" w:rsidRPr="00903DBA">
        <w:rPr>
          <w:rStyle w:val="KeyWord0"/>
        </w:rPr>
        <w:t>ax</w:t>
      </w:r>
    </w:p>
    <w:p w14:paraId="147CD609" w14:textId="1FA8A94F" w:rsidR="002F7BF6" w:rsidRPr="00903DBA" w:rsidRDefault="00D4318D" w:rsidP="002F7BF6">
      <w:pPr>
        <w:pStyle w:val="Code"/>
        <w:rPr>
          <w:highlight w:val="white"/>
        </w:rPr>
      </w:pPr>
      <w:r>
        <w:rPr>
          <w:rStyle w:val="KeyWord0"/>
        </w:rPr>
        <w:t>&lt;/k&gt;</w:t>
      </w:r>
    </w:p>
    <w:p w14:paraId="68395CBF" w14:textId="2DEA8BCC" w:rsidR="002F7BF6" w:rsidRPr="00903DBA" w:rsidRDefault="002F7BF6" w:rsidP="002F7BF6">
      <w:pPr>
        <w:pStyle w:val="Code"/>
        <w:rPr>
          <w:highlight w:val="white"/>
        </w:rPr>
      </w:pPr>
      <w:r w:rsidRPr="00903DBA">
        <w:rPr>
          <w:highlight w:val="white"/>
        </w:rPr>
        <w:t xml:space="preserve">mov </w:t>
      </w:r>
      <w:r w:rsidR="00D4318D">
        <w:rPr>
          <w:rStyle w:val="KeyWord0"/>
        </w:rPr>
        <w:t>&lt;k&gt;</w:t>
      </w:r>
      <w:r w:rsidR="00D4318D" w:rsidRPr="00903DBA">
        <w:rPr>
          <w:rStyle w:val="KeyWord0"/>
        </w:rPr>
        <w:t>ax</w:t>
      </w:r>
      <w:r w:rsidR="00D4318D">
        <w:rPr>
          <w:rStyle w:val="KeyWord0"/>
        </w:rPr>
        <w:t>&lt;/k&gt;</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7AE4726A" w:rsidR="002F7BF6" w:rsidRPr="00903DBA" w:rsidRDefault="002F7BF6" w:rsidP="002F7BF6">
      <w:pPr>
        <w:pStyle w:val="Code"/>
        <w:rPr>
          <w:highlight w:val="white"/>
        </w:rPr>
      </w:pPr>
      <w:r w:rsidRPr="00903DBA">
        <w:rPr>
          <w:highlight w:val="white"/>
        </w:rPr>
        <w:t xml:space="preserve">jmp </w:t>
      </w:r>
      <w:r w:rsidR="00D4318D">
        <w:rPr>
          <w:rStyle w:val="KeyWord0"/>
        </w:rPr>
        <w:t>&lt;k&gt;</w:t>
      </w:r>
      <w:r w:rsidR="00D4318D" w:rsidRPr="00903DBA">
        <w:rPr>
          <w:rStyle w:val="KeyWord0"/>
        </w:rPr>
        <w:t>ax</w:t>
      </w:r>
      <w:r w:rsidR="00D4318D">
        <w:rPr>
          <w:rStyle w:val="KeyWord0"/>
        </w:rPr>
        <w:t>&lt;/k&gt;</w:t>
      </w:r>
    </w:p>
    <w:p w14:paraId="1FFB3345" w14:textId="60E812C9" w:rsidR="00025DA1" w:rsidRPr="00903DBA" w:rsidRDefault="00025DA1" w:rsidP="00025DA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Track</w:t>
      </w:r>
      <w:r w:rsidR="00D4318D">
        <w:rPr>
          <w:rStyle w:val="KeyWord0"/>
          <w:highlight w:val="white"/>
        </w:rPr>
        <w:t>&lt;/k&gt;</w:t>
      </w:r>
      <w:r w:rsidRPr="00903DBA">
        <w:rPr>
          <w:highlight w:val="white"/>
        </w:rPr>
        <w:t xml:space="preserve"> class holds a track representing a known or unknown register. </w:t>
      </w:r>
    </w:p>
    <w:p w14:paraId="68DD47DB" w14:textId="3BDE1258" w:rsidR="00B616B1" w:rsidRPr="00903DBA" w:rsidRDefault="000274D4" w:rsidP="00283127">
      <w:pPr>
        <w:pStyle w:val="CodeHeader"/>
      </w:pPr>
      <w:r>
        <w:lastRenderedPageBreak/>
        <w:t>&lt;ch&gt;</w:t>
      </w:r>
      <w:r w:rsidRPr="00903DBA">
        <w:t>Track</w:t>
      </w:r>
      <w:r>
        <w:t>.</w:t>
      </w:r>
      <w:r w:rsidRPr="00903DBA">
        <w:t>cs</w:t>
      </w:r>
      <w:r>
        <w:t>&lt;/ch&gt;</w:t>
      </w:r>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takes a symbol and a potential register as parameters, and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F051276"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2FB9F05C" w14:textId="6926C849"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677686C9" w:rsidR="004D41A8" w:rsidRPr="002F639D" w:rsidRDefault="004D41A8" w:rsidP="00132D4E">
      <w:pPr>
        <w:pStyle w:val="Code"/>
        <w:rPr>
          <w:highlight w:val="white"/>
          <w:lang w:val="en-GB"/>
        </w:rPr>
      </w:pPr>
      <w:r w:rsidRPr="00903DBA">
        <w:rPr>
          <w:highlight w:val="white"/>
        </w:rPr>
        <w:t xml:space="preserve">      </w:t>
      </w:r>
      <w:r w:rsidR="00D516D4" w:rsidRPr="002F639D">
        <w:rPr>
          <w:highlight w:val="white"/>
          <w:lang w:val="en-GB"/>
        </w:rPr>
        <w:t>Debug.Assert</w:t>
      </w:r>
      <w:r w:rsidRPr="002F639D">
        <w:rPr>
          <w:highlight w:val="white"/>
          <w:lang w:val="en-GB"/>
        </w:rPr>
        <w:t>(type != null);</w:t>
      </w:r>
    </w:p>
    <w:p w14:paraId="7460F24E" w14:textId="120FD22A" w:rsidR="004D41A8" w:rsidRPr="002F639D" w:rsidRDefault="004D41A8" w:rsidP="00132D4E">
      <w:pPr>
        <w:pStyle w:val="Code"/>
        <w:rPr>
          <w:highlight w:val="white"/>
          <w:lang w:val="en-GB"/>
        </w:rPr>
      </w:pPr>
      <w:r w:rsidRPr="002F639D">
        <w:rPr>
          <w:highlight w:val="white"/>
          <w:lang w:val="en-GB"/>
        </w:rPr>
        <w:t xml:space="preserve">      </w:t>
      </w:r>
      <w:r w:rsidR="00D516D4" w:rsidRPr="002F639D">
        <w:rPr>
          <w:highlight w:val="white"/>
          <w:lang w:val="en-GB"/>
        </w:rPr>
        <w:t>Debug.Assert</w:t>
      </w:r>
      <w:r w:rsidRPr="002F639D">
        <w:rPr>
          <w:highlight w:val="white"/>
          <w:lang w:val="en-GB"/>
        </w:rPr>
        <w:t>(!type.IsStructOrUnion());</w:t>
      </w:r>
    </w:p>
    <w:p w14:paraId="463C833C" w14:textId="4FF6866A" w:rsidR="004D41A8" w:rsidRPr="00903DBA" w:rsidRDefault="004D41A8" w:rsidP="00132D4E">
      <w:pPr>
        <w:pStyle w:val="Code"/>
        <w:rPr>
          <w:highlight w:val="white"/>
        </w:rPr>
      </w:pPr>
      <w:r w:rsidRPr="002F639D">
        <w:rPr>
          <w:highlight w:val="white"/>
          <w:lang w:val="en-GB"/>
        </w:rPr>
        <w:t xml:space="preserve">      </w:t>
      </w:r>
      <w:r w:rsidR="00D516D4">
        <w:rPr>
          <w:highlight w:val="white"/>
        </w:rPr>
        <w:t>Debug.Assert</w:t>
      </w:r>
      <w:r w:rsidRPr="00903DBA">
        <w:rPr>
          <w:highlight w:val="white"/>
        </w:rPr>
        <w:t>(!type.IsArrayFunctionOrString());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2D05A44C"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xml:space="preserve">. We need the maximal size for the register allocator. It the size more than one byte, </w:t>
      </w:r>
      <w:r w:rsidR="006A1CA5">
        <w:rPr>
          <w:highlight w:val="white"/>
        </w:rPr>
        <w:t xml:space="preserve">only </w:t>
      </w:r>
      <w:r w:rsidRPr="00903DBA">
        <w:rPr>
          <w:highlight w:val="white"/>
        </w:rPr>
        <w:t>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3DAD034A" w:rsidR="006E7BC4" w:rsidRPr="00903DBA" w:rsidRDefault="005306A7" w:rsidP="005306A7">
      <w:pPr>
        <w:rPr>
          <w:highlight w:val="white"/>
        </w:rPr>
      </w:pPr>
      <w:r>
        <w:rPr>
          <w:highlight w:val="white"/>
        </w:rPr>
        <w:t>The min</w:t>
      </w:r>
      <w:r w:rsidR="006A1CA5">
        <w:rPr>
          <w:highlight w:val="white"/>
        </w:rPr>
        <w:t>imum</w:t>
      </w:r>
      <w:r>
        <w:rPr>
          <w:highlight w:val="white"/>
        </w:rPr>
        <w:t xml:space="preserve"> and max</w:t>
      </w:r>
      <w:r w:rsidR="006A1CA5">
        <w:rPr>
          <w:highlight w:val="white"/>
        </w:rPr>
        <w:t>imum</w:t>
      </w:r>
      <w:r>
        <w:rPr>
          <w:highlight w:val="white"/>
        </w:rPr>
        <w:t xml:space="preserve">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3DF067FD"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w:t>
      </w:r>
      <w:r w:rsidR="00A46A63">
        <w:rPr>
          <w:highlight w:val="white"/>
        </w:rPr>
        <w:t xml:space="preserve">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6F6FC676" w:rsidR="00903B85" w:rsidRPr="00903DBA" w:rsidRDefault="00B50668" w:rsidP="00B50668">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Overlaps</w:t>
      </w:r>
      <w:r w:rsidR="00D4318D">
        <w:rPr>
          <w:rStyle w:val="KeyWord0"/>
          <w:highlight w:val="white"/>
        </w:rPr>
        <w:t>&lt;/k&gt;</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w:t>
      </w:r>
      <w:r w:rsidR="00A46A63">
        <w:rPr>
          <w:highlight w:val="white"/>
        </w:rPr>
        <w:t>imum</w:t>
      </w:r>
      <w:r w:rsidR="00C258BC">
        <w:rPr>
          <w:highlight w:val="white"/>
        </w:rPr>
        <w:t xml:space="preserve"> and max</w:t>
      </w:r>
      <w:r w:rsidR="00A46A63">
        <w:rPr>
          <w:highlight w:val="white"/>
        </w:rPr>
        <w:t>imum</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t xml:space="preserve">    public static bool Overlaps(Track track1, Track track2) {</w:t>
      </w:r>
    </w:p>
    <w:p w14:paraId="51FD5A21" w14:textId="7AA7F8BE"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((track1.m_minIndex != -1) &amp;&amp; (track1.m_maxIndex != -1));</w:t>
      </w:r>
    </w:p>
    <w:p w14:paraId="7F777C8D" w14:textId="7A6F204B"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3DB21310" w:rsidR="00283127" w:rsidRDefault="00CC1DF4" w:rsidP="0060539D">
      <w:pPr>
        <w:pStyle w:val="Heading2"/>
      </w:pPr>
      <w:r>
        <w:t>&lt;h2&gt;</w:t>
      </w:r>
      <w:bookmarkStart w:id="543" w:name="_Toc93320588"/>
      <w:r w:rsidRPr="00903DBA">
        <w:t>Register Allocation</w:t>
      </w:r>
      <w:bookmarkEnd w:id="543"/>
      <w:r>
        <w:t>&lt;/h2&gt;</w:t>
      </w:r>
    </w:p>
    <w:p w14:paraId="02693415" w14:textId="5C7D44C4" w:rsidR="00B93420" w:rsidRDefault="00226C7F" w:rsidP="005F3AD5">
      <w:r>
        <w:t>The architecture holds a set of registers. On</w:t>
      </w:r>
      <w:r w:rsidR="002338B1">
        <w:t>e</w:t>
      </w:r>
      <w:r>
        <w:t xml:space="preserve"> particular feature of the register</w:t>
      </w:r>
      <w:r w:rsidR="00EA44E2">
        <w:t>s</w:t>
      </w:r>
      <w:r>
        <w:t xml:space="preserve"> is that they to some ex</w:t>
      </w:r>
      <w:r w:rsidR="00EA44E2">
        <w:t>t</w:t>
      </w:r>
      <w:r>
        <w:t xml:space="preserve">ent overlaps. </w:t>
      </w:r>
      <w:r w:rsidR="005F3AD5">
        <w:t xml:space="preserve">See Appendix </w:t>
      </w:r>
      <w:r w:rsidR="00873CE8">
        <w:fldChar w:fldCharType="begin"/>
      </w:r>
      <w:r w:rsidR="00873CE8">
        <w:instrText xml:space="preserve"> REF _Ref66135863 \r \h </w:instrText>
      </w:r>
      <w:r w:rsidR="00873CE8">
        <w:fldChar w:fldCharType="separate"/>
      </w:r>
      <w:r w:rsidR="00F23462">
        <w:t xml:space="preserve">B. </w:t>
      </w:r>
      <w:r w:rsidR="00873CE8">
        <w:fldChar w:fldCharType="end"/>
      </w:r>
      <w:r w:rsidR="005F3AD5">
        <w:t>for a more detailed description.</w:t>
      </w:r>
    </w:p>
    <w:p w14:paraId="4DAF0B52" w14:textId="34AB71B7" w:rsidR="00DD28E1" w:rsidRPr="00903DBA" w:rsidRDefault="000274D4" w:rsidP="00DD28E1">
      <w:pPr>
        <w:pStyle w:val="CodeHeader"/>
      </w:pPr>
      <w:r>
        <w:t>&lt;ch&gt;Register.</w:t>
      </w:r>
      <w:r w:rsidRPr="00903DBA">
        <w:t>cs</w:t>
      </w:r>
      <w:r>
        <w:t>&lt;/ch&gt;</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Pr="00492109" w:rsidRDefault="00DD28E1" w:rsidP="00DD28E1">
      <w:pPr>
        <w:pStyle w:val="Code"/>
        <w:rPr>
          <w:highlight w:val="white"/>
          <w:lang w:val="fi-FI"/>
        </w:rPr>
      </w:pPr>
      <w:r w:rsidRPr="008911D1">
        <w:rPr>
          <w:highlight w:val="white"/>
        </w:rPr>
        <w:t xml:space="preserve">                        </w:t>
      </w:r>
      <w:r w:rsidRPr="00492109">
        <w:rPr>
          <w:highlight w:val="white"/>
          <w:lang w:val="fi-FI"/>
        </w:rPr>
        <w:t>si, esi, rsi, di, edi, rdi,</w:t>
      </w:r>
    </w:p>
    <w:p w14:paraId="1F05477E" w14:textId="6F9CB8D0" w:rsidR="00DD28E1" w:rsidRPr="00492109" w:rsidRDefault="005F3AD5" w:rsidP="00DD28E1">
      <w:pPr>
        <w:pStyle w:val="Code"/>
        <w:rPr>
          <w:highlight w:val="white"/>
          <w:lang w:val="fi-FI"/>
        </w:rPr>
      </w:pPr>
      <w:r w:rsidRPr="00492109">
        <w:rPr>
          <w:highlight w:val="white"/>
          <w:lang w:val="fi-FI"/>
        </w:rPr>
        <w:t xml:space="preserve">                       </w:t>
      </w:r>
      <w:r w:rsidR="00DD28E1" w:rsidRPr="00492109">
        <w:rPr>
          <w:highlight w:val="white"/>
          <w:lang w:val="fi-FI"/>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343075B0" w:rsidR="00730167" w:rsidRPr="00903DBA" w:rsidRDefault="00EA6732" w:rsidP="00EA67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Pr="00903DBA">
        <w:rPr>
          <w:highlight w:val="white"/>
        </w:rPr>
        <w:t xml:space="preserve"> method </w:t>
      </w:r>
      <w:r w:rsidR="0077766C">
        <w:rPr>
          <w:highlight w:val="white"/>
        </w:rPr>
        <w:t xml:space="preserve">in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77766C" w:rsidRPr="00903DBA">
        <w:rPr>
          <w:highlight w:val="white"/>
        </w:rPr>
        <w:t xml:space="preserve"> </w:t>
      </w:r>
      <w:r w:rsidR="0077766C">
        <w:rPr>
          <w:highlight w:val="white"/>
        </w:rPr>
        <w:t xml:space="preserve">class </w:t>
      </w:r>
      <w:r w:rsidR="005151D4" w:rsidRPr="00903DBA">
        <w:rPr>
          <w:highlight w:val="white"/>
        </w:rPr>
        <w:t xml:space="preserve">take the total track set and total assembly list; that is, the track set and the assembly list </w:t>
      </w:r>
      <w:r w:rsidR="00622776">
        <w:rPr>
          <w:highlight w:val="white"/>
        </w:rPr>
        <w:t>of</w:t>
      </w:r>
      <w:r w:rsidR="005151D4" w:rsidRPr="00903DBA">
        <w:rPr>
          <w:highlight w:val="white"/>
        </w:rPr>
        <w:t xml:space="preserve">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1CA301E"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00493E8C">
        <w:rPr>
          <w:rStyle w:val="CodeInText"/>
        </w:rPr>
        <w:t>&lt;ct&gt;</w:t>
      </w:r>
      <w:r w:rsidR="00493E8C" w:rsidRPr="00903DBA">
        <w:rPr>
          <w:rStyle w:val="CodeInText"/>
        </w:rPr>
        <w:t>deep</w:t>
      </w:r>
      <w:r w:rsidR="00964E8E">
        <w:rPr>
          <w:rStyle w:val="CodeInText"/>
        </w:rPr>
        <w:t xml:space="preserve"> </w:t>
      </w:r>
      <w:r w:rsidR="00493E8C" w:rsidRPr="00903DBA">
        <w:rPr>
          <w:rStyle w:val="CodeInText"/>
        </w:rPr>
        <w:t>search</w:t>
      </w:r>
      <w:r w:rsidR="00493E8C">
        <w:rPr>
          <w:rStyle w:val="CodeInText"/>
        </w:rPr>
        <w:t>&lt;/ct&gt;</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2E8649B4" w:rsidR="003958DE" w:rsidRPr="00903DBA" w:rsidRDefault="000274D4" w:rsidP="003958DE">
      <w:pPr>
        <w:pStyle w:val="CodeHeader"/>
      </w:pPr>
      <w:r>
        <w:t>&lt;ch&gt;</w:t>
      </w:r>
      <w:r w:rsidRPr="00903DBA">
        <w:t>RegisterAllocator</w:t>
      </w:r>
      <w:r>
        <w:t>.</w:t>
      </w:r>
      <w:r w:rsidRPr="00903DBA">
        <w:t>cs</w:t>
      </w:r>
      <w:r>
        <w:t>&lt;/ch&gt;</w:t>
      </w:r>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lastRenderedPageBreak/>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497E5C31" w:rsidR="00730167" w:rsidRPr="00903DBA" w:rsidRDefault="00730167" w:rsidP="00730167">
      <w:pPr>
        <w:pStyle w:val="Code"/>
        <w:rPr>
          <w:highlight w:val="white"/>
        </w:rPr>
      </w:pPr>
      <w:r w:rsidRPr="00903DBA">
        <w:rPr>
          <w:highlight w:val="white"/>
        </w:rPr>
        <w:t xml:space="preserve">        </w:t>
      </w:r>
      <w:r w:rsidR="0056352A">
        <w:rPr>
          <w:highlight w:val="white"/>
        </w:rPr>
        <w:t>Error.Check</w:t>
      </w:r>
      <w:r w:rsidRPr="00903DBA">
        <w:rPr>
          <w:highlight w:val="white"/>
        </w:rPr>
        <w:t>(</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69A5EEA6" w:rsidR="00D43EC1" w:rsidRPr="00903DBA" w:rsidRDefault="00D43EC1" w:rsidP="00D43EC1">
      <w:pPr>
        <w:rPr>
          <w:highlight w:val="white"/>
        </w:rPr>
      </w:pPr>
      <w:r w:rsidRPr="00903DBA">
        <w:rPr>
          <w:highlight w:val="white"/>
        </w:rPr>
        <w:t xml:space="preserve">If 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method returns true, we have a graph coloring; that is, the tracks have been assigned registers that do not overlap. If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return false, we have not found a graph coloring, and we report </w:t>
      </w:r>
      <w:r w:rsidR="00F315DA">
        <w:rPr>
          <w:highlight w:val="white"/>
        </w:rPr>
        <w:t>the</w:t>
      </w:r>
      <w:r w:rsidRPr="00903DBA">
        <w:rPr>
          <w:highlight w:val="white"/>
        </w:rPr>
        <w:t xml:space="preserve"> error that we are out of registers.</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14EBB6D8" w:rsidR="009C6CF2" w:rsidRPr="00903DBA" w:rsidRDefault="009C6CF2" w:rsidP="009C6CF2">
      <w:pPr>
        <w:pStyle w:val="Code"/>
        <w:rPr>
          <w:highlight w:val="white"/>
        </w:rPr>
      </w:pPr>
      <w:r w:rsidRPr="00903DBA">
        <w:rPr>
          <w:highlight w:val="white"/>
        </w:rPr>
        <w:t xml:space="preserve">        </w:t>
      </w:r>
      <w:r w:rsidR="0056352A">
        <w:rPr>
          <w:highlight w:val="white"/>
        </w:rPr>
        <w:t>Error.Check</w:t>
      </w:r>
      <w:r w:rsidRPr="00903DBA">
        <w:rPr>
          <w:highlight w:val="white"/>
        </w:rPr>
        <w:t>(DeepFirstSearch(trackList,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10BD9A4F" w:rsidR="00D43EC1" w:rsidRDefault="00450166" w:rsidP="00D43EC1">
      <w:pPr>
        <w:rPr>
          <w:highlight w:val="white"/>
        </w:rPr>
      </w:pPr>
      <w:r>
        <w:rPr>
          <w:highlight w:val="white"/>
        </w:rPr>
        <w:t>Finally, i</w:t>
      </w:r>
      <w:r w:rsidR="00D43EC1" w:rsidRPr="00903DBA">
        <w:rPr>
          <w:highlight w:val="white"/>
        </w:rPr>
        <w:t xml:space="preserve">f we have iterated through the track graphs without encountering </w:t>
      </w:r>
      <w:r>
        <w:rPr>
          <w:highlight w:val="white"/>
        </w:rPr>
        <w:t xml:space="preserve">a </w:t>
      </w:r>
      <w:r w:rsidR="00D43EC1" w:rsidRPr="00903DBA">
        <w:rPr>
          <w:highlight w:val="white"/>
        </w:rPr>
        <w:t>shortage of register</w:t>
      </w:r>
      <w:r>
        <w:rPr>
          <w:highlight w:val="white"/>
        </w:rPr>
        <w:t>s</w:t>
      </w:r>
      <w:r w:rsidR="00D43EC1" w:rsidRPr="00903DBA">
        <w:rPr>
          <w:highlight w:val="white"/>
        </w:rPr>
        <w:t xml:space="preserve">, </w:t>
      </w:r>
      <w:r w:rsidR="00D43EC1">
        <w:rPr>
          <w:highlight w:val="white"/>
        </w:rPr>
        <w:t>each track has been assigned a register. We call</w:t>
      </w:r>
      <w:r w:rsidR="00D43EC1" w:rsidRPr="00D43EC1">
        <w:rPr>
          <w:highlight w:val="white"/>
        </w:rPr>
        <w:t xml:space="preserve"> </w:t>
      </w:r>
      <w:r w:rsidR="00D4318D">
        <w:rPr>
          <w:rStyle w:val="KeyWord0"/>
          <w:highlight w:val="white"/>
        </w:rPr>
        <w:t>&lt;k&gt;</w:t>
      </w:r>
      <w:r w:rsidR="00D4318D" w:rsidRPr="00D43EC1">
        <w:rPr>
          <w:rStyle w:val="KeyWord0"/>
          <w:highlight w:val="white"/>
        </w:rPr>
        <w:t>SetRegistersInCodeList</w:t>
      </w:r>
      <w:r w:rsidR="00D4318D">
        <w:rPr>
          <w:rStyle w:val="KeyWord0"/>
          <w:highlight w:val="white"/>
        </w:rPr>
        <w:t>&lt;/k&gt;</w:t>
      </w:r>
      <w:r w:rsidR="00D43EC1">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0597B624" w:rsidR="00825023" w:rsidRPr="00903DBA" w:rsidRDefault="00825023" w:rsidP="00825023">
      <w:pPr>
        <w:rPr>
          <w:highlight w:val="white"/>
        </w:rPr>
      </w:pPr>
      <w:r>
        <w:rPr>
          <w:highlight w:val="white"/>
        </w:rPr>
        <w:t xml:space="preserve">When iterating through the code list, we also need to keep track of the current size of the tracks, in order to replace the track with a register of </w:t>
      </w:r>
      <w:r w:rsidR="00450166">
        <w:rPr>
          <w:highlight w:val="white"/>
        </w:rPr>
        <w:t xml:space="preserve">the </w:t>
      </w:r>
      <w:r>
        <w:rPr>
          <w:highlight w:val="white"/>
        </w:rPr>
        <w:t>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lastRenderedPageBreak/>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B67F40E" w:rsidR="009C6CF2" w:rsidRPr="00903DBA" w:rsidRDefault="00825023" w:rsidP="00825023">
      <w:pPr>
        <w:rPr>
          <w:highlight w:val="white"/>
        </w:rPr>
      </w:pPr>
      <w:r>
        <w:rPr>
          <w:highlight w:val="white"/>
        </w:rPr>
        <w:t xml:space="preserve">The </w:t>
      </w:r>
      <w:r w:rsidR="00D4318D">
        <w:rPr>
          <w:rStyle w:val="KeyWord0"/>
          <w:highlight w:val="white"/>
        </w:rPr>
        <w:t>&lt;k&gt;</w:t>
      </w:r>
      <w:r w:rsidR="00D4318D" w:rsidRPr="00825023">
        <w:rPr>
          <w:rStyle w:val="KeyWord0"/>
          <w:highlight w:val="white"/>
        </w:rPr>
        <w:t>Check</w:t>
      </w:r>
      <w:r w:rsidR="00D4318D">
        <w:rPr>
          <w:rStyle w:val="KeyWord0"/>
          <w:highlight w:val="white"/>
        </w:rPr>
        <w:t>&lt;/k&gt;</w:t>
      </w:r>
      <w:r>
        <w:rPr>
          <w:highlight w:val="white"/>
        </w:rPr>
        <w:t xml:space="preserve"> method checks </w:t>
      </w:r>
      <w:r w:rsidR="0069623E">
        <w:rPr>
          <w:highlight w:val="white"/>
        </w:rPr>
        <w:t xml:space="preserve">that </w:t>
      </w:r>
      <w:r>
        <w:rPr>
          <w:highlight w:val="white"/>
        </w:rPr>
        <w:t xml:space="preserve">each position in the </w:t>
      </w:r>
      <w:r w:rsidR="0004206E">
        <w:rPr>
          <w:highlight w:val="white"/>
        </w:rPr>
        <w:t>assembly</w:t>
      </w:r>
      <w:r>
        <w:rPr>
          <w:highlight w:val="white"/>
        </w:rPr>
        <w:t xml:space="preserve"> code </w:t>
      </w:r>
      <w:r w:rsidR="0069623E">
        <w:rPr>
          <w:highlight w:val="white"/>
        </w:rPr>
        <w:t xml:space="preserve">that </w:t>
      </w:r>
      <w:r>
        <w:rPr>
          <w:highlight w:val="white"/>
        </w:rPr>
        <w:t>i</w:t>
      </w:r>
      <w:r w:rsidR="0004206E">
        <w:rPr>
          <w:highlight w:val="white"/>
        </w:rPr>
        <w:t xml:space="preserve">s </w:t>
      </w:r>
      <w:r w:rsidR="0069623E">
        <w:rPr>
          <w:highlight w:val="white"/>
        </w:rPr>
        <w:t xml:space="preserve">a </w:t>
      </w:r>
      <w:r w:rsidR="0004206E">
        <w:rPr>
          <w:highlight w:val="white"/>
        </w:rPr>
        <w:t>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2D5BA6B9" w:rsidR="009C6CF2" w:rsidRPr="00903DBA" w:rsidRDefault="009C6CF2" w:rsidP="009C6CF2">
      <w:pPr>
        <w:pStyle w:val="Code"/>
        <w:rPr>
          <w:highlight w:val="white"/>
        </w:rPr>
      </w:pPr>
      <w:r w:rsidRPr="00903DBA">
        <w:rPr>
          <w:highlight w:val="white"/>
        </w:rPr>
        <w:t xml:space="preserve">      if (assemblyCode[position] is Track</w:t>
      </w:r>
      <w:r w:rsidR="00B20B93">
        <w:rPr>
          <w:highlight w:val="white"/>
        </w:rPr>
        <w:t xml:space="preserve"> </w:t>
      </w:r>
      <w:r w:rsidR="00B20B93" w:rsidRPr="00903DBA">
        <w:rPr>
          <w:highlight w:val="white"/>
        </w:rPr>
        <w:t>track</w:t>
      </w:r>
      <w:r w:rsidRPr="00903DBA">
        <w:rPr>
          <w:highlight w:val="white"/>
        </w:rPr>
        <w:t>) {</w:t>
      </w:r>
    </w:p>
    <w:p w14:paraId="7EEC1BFB" w14:textId="1975641C" w:rsidR="009C6CF2" w:rsidRPr="00903DBA" w:rsidRDefault="009C6CF2" w:rsidP="009C6CF2">
      <w:pPr>
        <w:pStyle w:val="Code"/>
        <w:rPr>
          <w:highlight w:val="white"/>
        </w:rPr>
      </w:pPr>
      <w:r w:rsidRPr="00903DBA">
        <w:rPr>
          <w:highlight w:val="white"/>
        </w:rPr>
        <w:t xml:space="preserve">        </w:t>
      </w:r>
      <w:r w:rsidR="00D516D4">
        <w:rPr>
          <w:highlight w:val="white"/>
        </w:rPr>
        <w:t>Debug.Assert</w:t>
      </w:r>
      <w:r w:rsidRPr="00903DBA">
        <w:rPr>
          <w:highlight w:val="white"/>
        </w:rPr>
        <w:t>(track.Register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6B188C70" w:rsidR="00730167" w:rsidRPr="00903DBA" w:rsidRDefault="00F05E6D" w:rsidP="003C685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05CEF90C"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7A9BF1BB"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register </w:t>
      </w:r>
      <w:r w:rsidR="00E30215">
        <w:rPr>
          <w:highlight w:val="white"/>
        </w:rPr>
        <w:t xml:space="preserve">to </w:t>
      </w:r>
      <w:r w:rsidR="00E30215" w:rsidRPr="00903DBA">
        <w:rPr>
          <w:highlight w:val="white"/>
        </w:rPr>
        <w:t xml:space="preserve">the track </w:t>
      </w:r>
      <w:r w:rsidRPr="00903DBA">
        <w:rPr>
          <w:highlight w:val="white"/>
        </w:rPr>
        <w:t xml:space="preserve">and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w:t>
      </w:r>
      <w:r w:rsidR="007E2327">
        <w:rPr>
          <w:highlight w:val="white"/>
        </w:rPr>
        <w:t>s</w:t>
      </w:r>
      <w:r w:rsidR="00E671DB" w:rsidRPr="00903DBA">
        <w:rPr>
          <w:highlight w:val="white"/>
        </w:rPr>
        <w:t xml:space="preserve"> and we </w:t>
      </w:r>
      <w:r w:rsidR="00DB7F63" w:rsidRPr="00903DBA">
        <w:rPr>
          <w:highlight w:val="white"/>
        </w:rPr>
        <w:t xml:space="preserve">just </w:t>
      </w:r>
      <w:r w:rsidR="0019301B">
        <w:rPr>
          <w:highlight w:val="white"/>
        </w:rPr>
        <w:t xml:space="preserve">keep </w:t>
      </w:r>
      <w:r w:rsidR="00E671DB" w:rsidRPr="00903DBA">
        <w:rPr>
          <w:highlight w:val="white"/>
        </w:rPr>
        <w:t>return</w:t>
      </w:r>
      <w:r w:rsidR="0019301B">
        <w:rPr>
          <w:highlight w:val="white"/>
        </w:rPr>
        <w:t>ing</w:t>
      </w:r>
      <w:r w:rsidR="00E671DB" w:rsidRPr="00903DBA">
        <w:rPr>
          <w:highlight w:val="white"/>
        </w:rPr>
        <w:t xml:space="preserve"> true. </w:t>
      </w:r>
      <w:r w:rsidR="00DB7F63" w:rsidRPr="00903DBA">
        <w:rPr>
          <w:highlight w:val="white"/>
        </w:rPr>
        <w:t>However, if the call does return false, we try</w:t>
      </w:r>
      <w:r w:rsidR="007B1DA6" w:rsidRPr="00903DBA">
        <w:rPr>
          <w:highlight w:val="white"/>
        </w:rPr>
        <w:t xml:space="preserve"> with another </w:t>
      </w:r>
      <w:r w:rsidR="007E2327">
        <w:rPr>
          <w:highlight w:val="white"/>
        </w:rPr>
        <w:t xml:space="preserve">one </w:t>
      </w:r>
      <w:r w:rsidR="007B1DA6" w:rsidRPr="00903DBA">
        <w:rPr>
          <w:highlight w:val="white"/>
        </w:rPr>
        <w:t>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lastRenderedPageBreak/>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5205E692" w:rsidR="00730167" w:rsidRPr="00903DBA" w:rsidRDefault="00CA4630" w:rsidP="000C6A6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OverlapNeighbourSet</w:t>
      </w:r>
      <w:r w:rsidR="00D4318D">
        <w:rPr>
          <w:rStyle w:val="KeyWord0"/>
          <w:highlight w:val="white"/>
        </w:rPr>
        <w:t>&lt;/k&gt;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D4318D">
        <w:rPr>
          <w:rStyle w:val="KeyWord0"/>
          <w:highlight w:val="white"/>
        </w:rPr>
        <w:t>&lt;k&gt;</w:t>
      </w:r>
      <w:r w:rsidR="00D4318D" w:rsidRPr="00903DBA">
        <w:rPr>
          <w:rStyle w:val="KeyWord0"/>
          <w:highlight w:val="white"/>
        </w:rPr>
        <w:t>RegisterOverlap</w:t>
      </w:r>
      <w:r w:rsidR="00D4318D">
        <w:rPr>
          <w:rStyle w:val="KeyWord0"/>
          <w:highlight w:val="white"/>
        </w:rPr>
        <w:t>&lt;/k&gt;</w:t>
      </w:r>
      <w:r w:rsidR="000C6A6F"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03BBAD4B" w14:textId="7142FA37" w:rsidR="008C1913" w:rsidRDefault="00636B1C" w:rsidP="00636B1C">
      <w:pPr>
        <w:rPr>
          <w:highlight w:val="white"/>
        </w:rPr>
      </w:pPr>
      <w:r w:rsidRPr="00903DBA">
        <w:rPr>
          <w:highlight w:val="white"/>
        </w:rPr>
        <w:t xml:space="preserve">The </w:t>
      </w:r>
      <w:r w:rsidR="00D4318D">
        <w:rPr>
          <w:rStyle w:val="KeyWord0"/>
          <w:highlight w:val="white"/>
        </w:rPr>
        <w:t>&lt;k&gt;VariadicFunctionPointerRegisterSet&lt;/k&gt;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D4318D">
        <w:rPr>
          <w:rStyle w:val="KeyWord0"/>
          <w:highlight w:val="white"/>
        </w:rPr>
        <w:t>&lt;k&gt;RegularFunctionPointerRegisterSet&lt;/k&gt;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4318D">
        <w:rPr>
          <w:rStyle w:val="KeyWord0"/>
          <w:highlight w:val="white"/>
        </w:rPr>
        <w:t>&lt;k&gt;</w:t>
      </w:r>
      <w:r w:rsidR="00D4318D" w:rsidRPr="00903DBA">
        <w:rPr>
          <w:rStyle w:val="KeyWord0"/>
          <w:highlight w:val="white"/>
        </w:rPr>
        <w:t>Byte1RegisterSet</w:t>
      </w:r>
      <w:r w:rsidR="00D4318D">
        <w:rPr>
          <w:rStyle w:val="KeyWord0"/>
          <w:highlight w:val="white"/>
        </w:rPr>
        <w:t>&lt;/k&gt;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4318D">
        <w:rPr>
          <w:rStyle w:val="KeyWord0"/>
          <w:highlight w:val="white"/>
        </w:rPr>
        <w:t>&lt;k&gt;</w:t>
      </w:r>
      <w:r w:rsidR="00D4318D" w:rsidRPr="00903DBA">
        <w:rPr>
          <w:rStyle w:val="KeyWord0"/>
          <w:highlight w:val="white"/>
        </w:rPr>
        <w:t>Byte2RegisterSet</w:t>
      </w:r>
      <w:r w:rsidR="00D4318D">
        <w:rPr>
          <w:rStyle w:val="KeyWord0"/>
          <w:highlight w:val="white"/>
        </w:rPr>
        <w:t>&lt;/k&gt;</w:t>
      </w:r>
      <w:r w:rsidR="00D8653A" w:rsidRPr="00903DBA">
        <w:rPr>
          <w:highlight w:val="white"/>
        </w:rPr>
        <w:t xml:space="preserve"> holds all registers of two bytes.</w:t>
      </w:r>
      <w:r w:rsidR="007E2327">
        <w:rPr>
          <w:highlight w:val="white"/>
        </w:rPr>
        <w:t xml:space="preserve"> We do not really need any set for four-byte or eight-byte registers, since </w:t>
      </w:r>
      <w:r w:rsidR="00D50204">
        <w:rPr>
          <w:highlight w:val="white"/>
        </w:rPr>
        <w:t xml:space="preserve">we in that cases will convert a two-byte register to the </w:t>
      </w:r>
      <w:r w:rsidR="008C1913">
        <w:rPr>
          <w:highlight w:val="white"/>
        </w:rPr>
        <w:t>preferred size.</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475E8980" w:rsidR="00CA2B9C" w:rsidRPr="00903DBA" w:rsidRDefault="00D43F83" w:rsidP="00CA2B9C">
      <w:pPr>
        <w:rPr>
          <w:highlight w:val="white"/>
        </w:rPr>
      </w:pPr>
      <w:r w:rsidRPr="00903DBA">
        <w:rPr>
          <w:highlight w:val="white"/>
        </w:rPr>
        <w:t xml:space="preserve">We remove the frame register from </w:t>
      </w:r>
      <w:r w:rsidR="00D4318D">
        <w:rPr>
          <w:rStyle w:val="KeyWord0"/>
          <w:highlight w:val="white"/>
        </w:rPr>
        <w:t>&lt;k&gt;RegularFunctionPointerRegisterSet&lt;/k&gt;</w:t>
      </w:r>
      <w:r w:rsidRPr="00903DBA">
        <w:rPr>
          <w:rStyle w:val="KeyWord0"/>
          <w:highlight w:val="white"/>
        </w:rPr>
        <w:t xml:space="preserve"> </w:t>
      </w:r>
      <w:r w:rsidR="008A6229" w:rsidRPr="00903DBA">
        <w:rPr>
          <w:highlight w:val="white"/>
        </w:rPr>
        <w:t xml:space="preserve">and </w:t>
      </w:r>
      <w:r w:rsidR="00D4318D">
        <w:rPr>
          <w:rStyle w:val="KeyWord0"/>
          <w:highlight w:val="white"/>
        </w:rPr>
        <w:t>&lt;k&gt;VariadicFunctionPointer-RegisterSet&lt;/k&gt;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D4318D">
        <w:rPr>
          <w:rStyle w:val="KeyWord0"/>
          <w:highlight w:val="white"/>
        </w:rPr>
        <w:t>&lt;k&gt;VariadicFunctionPointerRegisterSet&lt;/k&gt;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lastRenderedPageBreak/>
        <w:t xml:space="preserve">    }</w:t>
      </w:r>
    </w:p>
    <w:p w14:paraId="39804186" w14:textId="04597C6F" w:rsidR="00D94A0A" w:rsidRPr="00903DBA" w:rsidRDefault="00F91594" w:rsidP="00F915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GetPossibleSet</w:t>
      </w:r>
      <w:r w:rsidR="00D4318D">
        <w:rPr>
          <w:rStyle w:val="KeyWord0"/>
          <w:highlight w:val="white"/>
        </w:rPr>
        <w:t>&lt;/k&gt;</w:t>
      </w:r>
      <w:r w:rsidRPr="00903DBA">
        <w:rPr>
          <w:highlight w:val="white"/>
        </w:rPr>
        <w:t xml:space="preserve"> method returns the possible set a track, </w:t>
      </w:r>
      <w:r w:rsidR="009F7DA9" w:rsidRPr="00903DBA">
        <w:rPr>
          <w:highlight w:val="white"/>
        </w:rPr>
        <w:t>or the size of the track</w:t>
      </w:r>
      <w:r w:rsidR="009F7DA9">
        <w:rPr>
          <w:highlight w:val="white"/>
        </w:rPr>
        <w:t xml:space="preserve">, and on </w:t>
      </w:r>
      <w:r w:rsidRPr="00903DBA">
        <w:rPr>
          <w:highlight w:val="white"/>
        </w:rPr>
        <w:t>whether the track hold</w:t>
      </w:r>
      <w:r w:rsidR="00E74B57" w:rsidRPr="00903DBA">
        <w:rPr>
          <w:highlight w:val="white"/>
        </w:rPr>
        <w:t>s</w:t>
      </w:r>
      <w:r w:rsidRPr="00903DBA">
        <w:rPr>
          <w:highlight w:val="white"/>
        </w:rPr>
        <w:t xml:space="preserve"> a pointer</w:t>
      </w:r>
      <w:r w:rsidR="009F7DA9">
        <w:rPr>
          <w:highlight w:val="white"/>
        </w:rPr>
        <w:t>.</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576386C" w:rsidR="00E74B57" w:rsidRPr="00903DBA" w:rsidRDefault="00E74B57" w:rsidP="00E74B57">
      <w:pPr>
        <w:rPr>
          <w:highlight w:val="white"/>
        </w:rPr>
      </w:pPr>
      <w:r w:rsidRPr="00903DBA">
        <w:rPr>
          <w:highlight w:val="white"/>
        </w:rPr>
        <w:t>If the track does not hold a pointer we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w:t>
      </w:r>
      <w:r w:rsidR="00D50204">
        <w:rPr>
          <w:highlight w:val="white"/>
        </w:rPr>
        <w:t xml:space="preserve">only </w:t>
      </w:r>
      <w:r w:rsidR="0034309C" w:rsidRPr="00903DBA">
        <w:rPr>
          <w:highlight w:val="white"/>
        </w:rPr>
        <w:t xml:space="preserve">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10A01189" w:rsidR="005E7B07" w:rsidRPr="00903DBA" w:rsidRDefault="00100200" w:rsidP="00100200">
      <w:pPr>
        <w:rPr>
          <w:highlight w:val="white"/>
        </w:rPr>
      </w:pPr>
      <w:r w:rsidRPr="00903DBA">
        <w:rPr>
          <w:highlight w:val="white"/>
        </w:rPr>
        <w:t xml:space="preserve">We return the set of registers of size two, even if the size is actually larger than two. In that case, 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47261733" w:rsidR="00D94A0A" w:rsidRPr="00903DBA" w:rsidRDefault="00D94A0A" w:rsidP="00D94A0A">
      <w:pPr>
        <w:pStyle w:val="Code"/>
        <w:rPr>
          <w:highlight w:val="white"/>
        </w:rPr>
      </w:pPr>
      <w:r w:rsidRPr="00903DBA">
        <w:rPr>
          <w:highlight w:val="white"/>
        </w:rPr>
        <w:t>}</w:t>
      </w:r>
      <w:bookmarkEnd w:id="541"/>
    </w:p>
    <w:p w14:paraId="55CD0915" w14:textId="6D4B2604" w:rsidR="00E920BB" w:rsidRPr="00903DBA" w:rsidRDefault="00CC1DF4" w:rsidP="0060539D">
      <w:pPr>
        <w:pStyle w:val="Heading2"/>
      </w:pPr>
      <w:r>
        <w:t>&lt;h2&gt;</w:t>
      </w:r>
      <w:bookmarkStart w:id="544" w:name="_Toc93320589"/>
      <w:r w:rsidRPr="00903DBA">
        <w:t>Assembly Code Generation</w:t>
      </w:r>
      <w:bookmarkEnd w:id="544"/>
      <w:r>
        <w:t>&lt;/h2&gt;</w:t>
      </w:r>
    </w:p>
    <w:p w14:paraId="033185E8" w14:textId="4E02E300" w:rsidR="00EE209C" w:rsidRPr="00903DBA" w:rsidRDefault="00EE209C" w:rsidP="00EE209C">
      <w:r w:rsidRPr="00903DBA">
        <w:t xml:space="preserve">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Pr="00903DBA">
        <w:t xml:space="preserve"> class holds </w:t>
      </w:r>
      <w:r w:rsidR="00037BA8" w:rsidRPr="00903DBA">
        <w:t>methods for generating the final assembly code.</w:t>
      </w:r>
    </w:p>
    <w:p w14:paraId="4E4A0DBD" w14:textId="27B22D52" w:rsidR="00A11FF1" w:rsidRPr="00903DBA" w:rsidRDefault="000274D4" w:rsidP="00D935A0">
      <w:pPr>
        <w:pStyle w:val="CodeHeader"/>
      </w:pPr>
      <w:r>
        <w:t>&lt;ch&gt;</w:t>
      </w:r>
      <w:r w:rsidRPr="00903DBA">
        <w:t>AssemblyCodeGenerator</w:t>
      </w:r>
      <w:r>
        <w:t>.</w:t>
      </w:r>
      <w:r w:rsidRPr="00903DBA">
        <w:t>cs</w:t>
      </w:r>
      <w:r>
        <w:t>&lt;/ch&gt;</w:t>
      </w:r>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388C6C7A" w14:textId="6854C6C8" w:rsidR="00C07481" w:rsidRPr="00903DBA" w:rsidRDefault="00C07481" w:rsidP="00C07481">
      <w:r w:rsidRPr="00903DBA">
        <w:t xml:space="preserve">When a value is stored in a register, to be used by a later instruction, its symbol and track is added to the </w:t>
      </w:r>
      <w:r w:rsidR="00D4318D">
        <w:rPr>
          <w:rStyle w:val="KeyWord0"/>
        </w:rPr>
        <w:t>&lt;k&gt;</w:t>
      </w:r>
      <w:r w:rsidR="00D4318D" w:rsidRPr="00903DBA">
        <w:rPr>
          <w:rStyle w:val="KeyWord0"/>
        </w:rPr>
        <w:t>m_trackMap</w:t>
      </w:r>
      <w:r w:rsidR="00D4318D">
        <w:rPr>
          <w:rStyle w:val="KeyWord0"/>
        </w:rPr>
        <w:t>&lt;/k&gt;</w:t>
      </w:r>
      <w:r w:rsidRPr="00903DBA">
        <w:t xml:space="preserve"> map. The generated assembly code instructions are stored in the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t xml:space="preserve"> list.</w:t>
      </w: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27334D" w:rsidR="007B2E31" w:rsidRPr="00903DBA" w:rsidRDefault="003C0310" w:rsidP="003C031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m_floatStackSize</w:t>
      </w:r>
      <w:r w:rsidR="00D4318D">
        <w:rPr>
          <w:rStyle w:val="KeyWord0"/>
          <w:highlight w:val="white"/>
        </w:rPr>
        <w:t>&lt;/k&gt;</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3B31FEC2" w:rsidR="0057414B" w:rsidRPr="00903DBA" w:rsidRDefault="00DA60EB" w:rsidP="00DA60EB">
      <w:pPr>
        <w:rPr>
          <w:highlight w:val="white"/>
        </w:rPr>
      </w:pPr>
      <w:r w:rsidRPr="00903DBA">
        <w:rPr>
          <w:highlight w:val="white"/>
        </w:rPr>
        <w:t xml:space="preserve">The </w:t>
      </w:r>
      <w:r w:rsidR="00D4318D">
        <w:rPr>
          <w:rStyle w:val="KeyWord0"/>
          <w:highlight w:val="white"/>
        </w:rPr>
        <w:t>&lt;k&gt;</w:t>
      </w:r>
      <w:r w:rsidR="00D4318D" w:rsidRPr="005E72AF">
        <w:rPr>
          <w:rStyle w:val="KeyWord0"/>
          <w:highlight w:val="white"/>
        </w:rPr>
        <w:t>MainName</w:t>
      </w:r>
      <w:r w:rsidR="00D4318D">
        <w:rPr>
          <w:rStyle w:val="KeyWord0"/>
          <w:highlight w:val="white"/>
        </w:rPr>
        <w:t>&lt;/k&gt;</w:t>
      </w:r>
      <w:r w:rsidRPr="00903DBA">
        <w:rPr>
          <w:highlight w:val="white"/>
        </w:rPr>
        <w:t xml:space="preserve"> field holds the name of the main function. </w:t>
      </w:r>
    </w:p>
    <w:p w14:paraId="377A31DD" w14:textId="77777777" w:rsidR="0057414B" w:rsidRPr="00903DBA" w:rsidRDefault="0057414B" w:rsidP="001950E8">
      <w:pPr>
        <w:pStyle w:val="Code"/>
        <w:rPr>
          <w:highlight w:val="white"/>
        </w:rPr>
      </w:pPr>
      <w:r w:rsidRPr="00903DBA">
        <w:rPr>
          <w:highlight w:val="white"/>
        </w:rPr>
        <w:lastRenderedPageBreak/>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54054D17" w:rsidR="0057414B" w:rsidRPr="00903DBA" w:rsidRDefault="00DF1802" w:rsidP="00DF1802">
      <w:pPr>
        <w:rPr>
          <w:highlight w:val="white"/>
        </w:rPr>
      </w:pPr>
      <w:r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2D77D806" w:rsidR="0057414B" w:rsidRPr="00903DBA" w:rsidRDefault="00DF1802" w:rsidP="00DF18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RegisterAllocation</w:t>
      </w:r>
      <w:r w:rsidR="00D4318D">
        <w:rPr>
          <w:rStyle w:val="KeyWord0"/>
          <w:highlight w:val="white"/>
        </w:rPr>
        <w:t>&lt;/k&gt;</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actually works,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1C7E345A"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GenerateAssembly</w:t>
      </w:r>
      <w:r w:rsidR="00D4318D">
        <w:rPr>
          <w:rStyle w:val="KeyWord0"/>
          <w:highlight w:val="white"/>
        </w:rPr>
        <w:t>&lt;/k&gt;</w:t>
      </w:r>
      <w:r w:rsidRPr="00903DBA">
        <w:rPr>
          <w:highlight w:val="white"/>
        </w:rPr>
        <w:t xml:space="preserve"> method </w:t>
      </w:r>
      <w:r w:rsidR="00B26CEE" w:rsidRPr="00903DBA">
        <w:rPr>
          <w:highlight w:val="white"/>
        </w:rPr>
        <w:t xml:space="preserve">generates the assembly code by creating an object of 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00B26CEE" w:rsidRPr="00903DBA">
        <w:rPr>
          <w:highlight w:val="white"/>
        </w:rPr>
        <w:t xml:space="preserve"> class</w:t>
      </w:r>
      <w:r w:rsidR="00AA295C">
        <w:rPr>
          <w:highlight w:val="white"/>
        </w:rPr>
        <w:t>, which constructor</w:t>
      </w:r>
      <w:r w:rsidR="00B26CEE" w:rsidRPr="00903DBA">
        <w:rPr>
          <w:highlight w:val="white"/>
        </w:rPr>
        <w:t xml:space="preserve"> </w:t>
      </w:r>
      <w:r w:rsidR="008B1E37" w:rsidRPr="00903DBA">
        <w:rPr>
          <w:highlight w:val="white"/>
        </w:rPr>
        <w:t xml:space="preserve">generates the assembly code with tracks, and </w:t>
      </w:r>
      <w:r w:rsidR="003906FD">
        <w:rPr>
          <w:highlight w:val="white"/>
        </w:rPr>
        <w:t xml:space="preserve">by </w:t>
      </w:r>
      <w:r w:rsidR="008B1E37" w:rsidRPr="00903DBA">
        <w:rPr>
          <w:highlight w:val="white"/>
        </w:rPr>
        <w:t>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00880B8A"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assembly code list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4493DCEF" w:rsidR="00202633" w:rsidRPr="00903DBA" w:rsidRDefault="00202633" w:rsidP="00202633">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4CD297B0" w:rsidR="0046489D" w:rsidRPr="00903DBA" w:rsidRDefault="00CC1DF4" w:rsidP="0060539D">
      <w:pPr>
        <w:pStyle w:val="Heading3"/>
        <w:rPr>
          <w:highlight w:val="white"/>
        </w:rPr>
      </w:pPr>
      <w:r>
        <w:rPr>
          <w:highlight w:val="white"/>
        </w:rPr>
        <w:lastRenderedPageBreak/>
        <w:t>&lt;h3&gt;</w:t>
      </w:r>
      <w:bookmarkStart w:id="545" w:name="_Toc93320590"/>
      <w:r w:rsidRPr="00903DBA">
        <w:rPr>
          <w:highlight w:val="white"/>
        </w:rPr>
        <w:t>The Long Switch</w:t>
      </w:r>
      <w:bookmarkEnd w:id="545"/>
      <w:r>
        <w:rPr>
          <w:highlight w:val="white"/>
        </w:rPr>
        <w:t>&lt;/h3&gt;</w:t>
      </w:r>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r w:rsidR="002F6544" w:rsidRPr="00903DBA">
        <w:rPr>
          <w:highlight w:val="white"/>
        </w:rPr>
        <w:t>is</w:t>
      </w:r>
      <w:r w:rsidR="005B4CB9">
        <w:rPr>
          <w:highlight w:val="white"/>
        </w:rPr>
        <w:t xml:space="preserve"> located</w:t>
      </w:r>
      <w:r w:rsidR="002F6544" w:rsidRPr="00903DBA">
        <w:rPr>
          <w:highlight w:val="white"/>
        </w:rPr>
        <w:t xml:space="preserve"> in</w:t>
      </w:r>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47935106"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an initializer, we add a label with the unique name of the function. If the middle code index is greater th</w:t>
      </w:r>
      <w:r w:rsidR="000202DC">
        <w:rPr>
          <w:highlight w:val="white"/>
        </w:rPr>
        <w:t>an</w:t>
      </w:r>
      <w:r w:rsidR="001811B8" w:rsidRPr="00903DBA">
        <w:rPr>
          <w:highlight w:val="white"/>
        </w:rPr>
        <w:t xml:space="preserve"> zero, we also add </w:t>
      </w:r>
      <w:r w:rsidR="005A671D" w:rsidRPr="00903DBA">
        <w:rPr>
          <w:highlight w:val="white"/>
        </w:rPr>
        <w:t>it to the label.</w:t>
      </w:r>
      <w:r w:rsidR="00840521">
        <w:rPr>
          <w:highlight w:val="white"/>
        </w:rPr>
        <w:t xml:space="preserve"> If the index is zero, it is the first instruction of the function, and </w:t>
      </w:r>
      <w:r w:rsidR="000202DC">
        <w:rPr>
          <w:highlight w:val="white"/>
        </w:rPr>
        <w:t>is</w:t>
      </w:r>
      <w:r w:rsidR="00840521">
        <w:rPr>
          <w:highlight w:val="white"/>
        </w:rPr>
        <w:t xml:space="preserve"> not be given an index.</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1483B5D1"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00247F6C" w:rsidRPr="00903DBA">
        <w:rPr>
          <w:highlight w:val="white"/>
        </w:rPr>
        <w:t xml:space="preserve">. Otherwise, the type must be integral, and we call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lastRenderedPageBreak/>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427CE548"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165FB2" w:rsidRPr="00903DBA">
        <w:rPr>
          <w:highlight w:val="white"/>
        </w:rPr>
        <w:t>.</w:t>
      </w:r>
    </w:p>
    <w:p w14:paraId="18E1D9A9" w14:textId="53C35CBF" w:rsidR="00D851A7" w:rsidRPr="00903DBA" w:rsidRDefault="00D851A7" w:rsidP="00D851A7">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2B67D4FA" w14:textId="15377D35" w:rsidR="00D851A7" w:rsidRPr="00903DBA" w:rsidRDefault="00D851A7" w:rsidP="00D851A7">
      <w:pPr>
        <w:pStyle w:val="Code"/>
        <w:rPr>
          <w:highlight w:val="white"/>
        </w:rPr>
      </w:pPr>
      <w:r w:rsidRPr="00903DBA">
        <w:rPr>
          <w:highlight w:val="white"/>
        </w:rPr>
        <w:t xml:space="preserve">          case MiddleOperator.</w:t>
      </w:r>
      <w:r w:rsidR="00455D0F">
        <w:rPr>
          <w:highlight w:val="white"/>
        </w:rPr>
        <w:t>Subtract</w:t>
      </w:r>
      <w:r w:rsidRPr="00903DBA">
        <w:rPr>
          <w:highlight w:val="white"/>
        </w:rPr>
        <w: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29C68F50"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7CE93068"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00551EE1" w:rsidRPr="00903DBA">
        <w:rPr>
          <w:highlight w:val="white"/>
        </w:rPr>
        <w:t xml:space="preserve"> in case of floating values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16864E01" w14:textId="07BB5859" w:rsidR="00846CAA" w:rsidRPr="00903DBA" w:rsidRDefault="00846CAA" w:rsidP="00846CAA">
      <w:pPr>
        <w:rPr>
          <w:highlight w:val="white"/>
        </w:rPr>
      </w:pPr>
      <w:r w:rsidRPr="00903DBA">
        <w:rPr>
          <w:highlight w:val="white"/>
        </w:rPr>
        <w:t>The same goes for the unary operations. In case of floating type</w:t>
      </w:r>
      <w:r w:rsidR="0048416B">
        <w:rPr>
          <w:highlight w:val="white"/>
        </w:rPr>
        <w:t>,</w:t>
      </w:r>
      <w:r w:rsidRPr="00903DBA">
        <w:rPr>
          <w:highlight w:val="white"/>
        </w:rPr>
        <w:t xml:space="preserve"> we call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Pr="00903DBA">
        <w:rPr>
          <w:highlight w:val="white"/>
        </w:rPr>
        <w:t xml:space="preserve">, and in case of integral type we call </w:t>
      </w:r>
      <w:r w:rsidR="00D4318D">
        <w:rPr>
          <w:rStyle w:val="KeyWord0"/>
          <w:highlight w:val="white"/>
        </w:rPr>
        <w:t>&lt;k&gt;</w:t>
      </w:r>
      <w:r w:rsidR="00D4318D" w:rsidRPr="00903DBA">
        <w:rPr>
          <w:rStyle w:val="KeyWord0"/>
          <w:highlight w:val="white"/>
        </w:rPr>
        <w:t>InategralUnary</w:t>
      </w:r>
      <w:r w:rsidR="00D4318D">
        <w:rPr>
          <w:rStyle w:val="KeyWord0"/>
          <w:highlight w:val="white"/>
        </w:rPr>
        <w:t>&lt;/k&gt;</w:t>
      </w:r>
      <w:r w:rsidRPr="00903DBA">
        <w:rPr>
          <w:highlight w:val="white"/>
        </w:rPr>
        <w:t>.</w:t>
      </w:r>
    </w:p>
    <w:p w14:paraId="396B49EA" w14:textId="77777777" w:rsidR="00846CAA" w:rsidRPr="00903DBA" w:rsidRDefault="00846CAA" w:rsidP="00846CAA">
      <w:pPr>
        <w:pStyle w:val="Code"/>
        <w:rPr>
          <w:highlight w:val="white"/>
        </w:rPr>
      </w:pPr>
      <w:r w:rsidRPr="00903DBA">
        <w:rPr>
          <w:highlight w:val="white"/>
        </w:rPr>
        <w:t xml:space="preserve">          case MiddleOperator.</w:t>
      </w:r>
      <w:r>
        <w:rPr>
          <w:highlight w:val="white"/>
        </w:rPr>
        <w:t>Plus</w:t>
      </w:r>
      <w:r w:rsidRPr="00903DBA">
        <w:rPr>
          <w:highlight w:val="white"/>
        </w:rPr>
        <w:t>:</w:t>
      </w:r>
    </w:p>
    <w:p w14:paraId="63FF6FC5" w14:textId="77777777" w:rsidR="00846CAA" w:rsidRPr="00903DBA" w:rsidRDefault="00846CAA" w:rsidP="00846CAA">
      <w:pPr>
        <w:pStyle w:val="Code"/>
        <w:rPr>
          <w:highlight w:val="white"/>
        </w:rPr>
      </w:pPr>
      <w:r w:rsidRPr="00903DBA">
        <w:rPr>
          <w:highlight w:val="white"/>
        </w:rPr>
        <w:t xml:space="preserve">          case MiddleOperator.</w:t>
      </w:r>
      <w:r>
        <w:rPr>
          <w:highlight w:val="white"/>
        </w:rPr>
        <w:t>Minus</w:t>
      </w:r>
      <w:r w:rsidRPr="00903DBA">
        <w:rPr>
          <w:highlight w:val="white"/>
        </w:rPr>
        <w:t>:</w:t>
      </w:r>
    </w:p>
    <w:p w14:paraId="596FC9A2" w14:textId="77777777" w:rsidR="00846CAA" w:rsidRPr="00903DBA" w:rsidRDefault="00846CAA" w:rsidP="00846CAA">
      <w:pPr>
        <w:pStyle w:val="Code"/>
        <w:rPr>
          <w:highlight w:val="white"/>
        </w:rPr>
      </w:pPr>
      <w:r w:rsidRPr="00903DBA">
        <w:rPr>
          <w:highlight w:val="white"/>
        </w:rPr>
        <w:t xml:space="preserve">          case MiddleOperator.BitwiseNot: {</w:t>
      </w:r>
    </w:p>
    <w:p w14:paraId="3097295D" w14:textId="77777777" w:rsidR="00846CAA" w:rsidRPr="00903DBA" w:rsidRDefault="00846CAA" w:rsidP="00846CAA">
      <w:pPr>
        <w:pStyle w:val="Code"/>
        <w:rPr>
          <w:highlight w:val="white"/>
        </w:rPr>
      </w:pPr>
      <w:r w:rsidRPr="00903DBA">
        <w:rPr>
          <w:highlight w:val="white"/>
        </w:rPr>
        <w:t xml:space="preserve">              Symbol resultSymbol = (Symbol) middleCode[0];</w:t>
      </w:r>
    </w:p>
    <w:p w14:paraId="321AA2A3" w14:textId="77777777" w:rsidR="00846CAA" w:rsidRPr="00903DBA" w:rsidRDefault="00846CAA" w:rsidP="00846CAA">
      <w:pPr>
        <w:pStyle w:val="Code"/>
        <w:rPr>
          <w:highlight w:val="white"/>
        </w:rPr>
      </w:pPr>
    </w:p>
    <w:p w14:paraId="42DE167D" w14:textId="77777777" w:rsidR="00846CAA" w:rsidRPr="00903DBA" w:rsidRDefault="00846CAA" w:rsidP="00846CAA">
      <w:pPr>
        <w:pStyle w:val="Code"/>
        <w:rPr>
          <w:highlight w:val="white"/>
        </w:rPr>
      </w:pPr>
      <w:r w:rsidRPr="00903DBA">
        <w:rPr>
          <w:highlight w:val="white"/>
        </w:rPr>
        <w:t xml:space="preserve">              if (resultSymbol.Type.IsFloating()) {</w:t>
      </w:r>
    </w:p>
    <w:p w14:paraId="5D1199FE" w14:textId="77777777" w:rsidR="00846CAA" w:rsidRPr="00903DBA" w:rsidRDefault="00846CAA" w:rsidP="00846CAA">
      <w:pPr>
        <w:pStyle w:val="Code"/>
        <w:rPr>
          <w:highlight w:val="white"/>
        </w:rPr>
      </w:pPr>
      <w:r w:rsidRPr="00903DBA">
        <w:rPr>
          <w:highlight w:val="white"/>
        </w:rPr>
        <w:t xml:space="preserve">                FloatingUnary(middleCode);</w:t>
      </w:r>
    </w:p>
    <w:p w14:paraId="074D8449" w14:textId="77777777" w:rsidR="00846CAA" w:rsidRPr="00903DBA" w:rsidRDefault="00846CAA" w:rsidP="00846CAA">
      <w:pPr>
        <w:pStyle w:val="Code"/>
        <w:rPr>
          <w:highlight w:val="white"/>
        </w:rPr>
      </w:pPr>
      <w:r w:rsidRPr="00903DBA">
        <w:rPr>
          <w:highlight w:val="white"/>
        </w:rPr>
        <w:t xml:space="preserve">              }</w:t>
      </w:r>
    </w:p>
    <w:p w14:paraId="43D8A449" w14:textId="77777777" w:rsidR="00846CAA" w:rsidRPr="00903DBA" w:rsidRDefault="00846CAA" w:rsidP="00846CAA">
      <w:pPr>
        <w:pStyle w:val="Code"/>
        <w:rPr>
          <w:highlight w:val="white"/>
        </w:rPr>
      </w:pPr>
      <w:r w:rsidRPr="00903DBA">
        <w:rPr>
          <w:highlight w:val="white"/>
        </w:rPr>
        <w:t xml:space="preserve">              else {</w:t>
      </w:r>
    </w:p>
    <w:p w14:paraId="69234E19" w14:textId="77777777" w:rsidR="00846CAA" w:rsidRPr="00903DBA" w:rsidRDefault="00846CAA" w:rsidP="00846CAA">
      <w:pPr>
        <w:pStyle w:val="Code"/>
        <w:rPr>
          <w:highlight w:val="white"/>
        </w:rPr>
      </w:pPr>
      <w:r w:rsidRPr="00903DBA">
        <w:rPr>
          <w:highlight w:val="white"/>
        </w:rPr>
        <w:t xml:space="preserve">                IntegralUnary(middleCode);</w:t>
      </w:r>
    </w:p>
    <w:p w14:paraId="0A77FD29" w14:textId="77777777" w:rsidR="00846CAA" w:rsidRPr="00903DBA" w:rsidRDefault="00846CAA" w:rsidP="00846CAA">
      <w:pPr>
        <w:pStyle w:val="Code"/>
        <w:rPr>
          <w:highlight w:val="white"/>
        </w:rPr>
      </w:pPr>
      <w:r w:rsidRPr="00903DBA">
        <w:rPr>
          <w:highlight w:val="white"/>
        </w:rPr>
        <w:t xml:space="preserve">              }</w:t>
      </w:r>
    </w:p>
    <w:p w14:paraId="3837CCD6" w14:textId="77777777" w:rsidR="00846CAA" w:rsidRPr="00903DBA" w:rsidRDefault="00846CAA" w:rsidP="00846CAA">
      <w:pPr>
        <w:pStyle w:val="Code"/>
        <w:rPr>
          <w:highlight w:val="white"/>
        </w:rPr>
      </w:pPr>
      <w:r w:rsidRPr="00903DBA">
        <w:rPr>
          <w:highlight w:val="white"/>
        </w:rPr>
        <w:t xml:space="preserve">            }</w:t>
      </w:r>
    </w:p>
    <w:p w14:paraId="4FB9F765" w14:textId="77777777" w:rsidR="00846CAA" w:rsidRPr="00903DBA" w:rsidRDefault="00846CAA" w:rsidP="00846CAA">
      <w:pPr>
        <w:pStyle w:val="Code"/>
        <w:rPr>
          <w:highlight w:val="white"/>
        </w:rPr>
      </w:pPr>
      <w:r w:rsidRPr="00903DBA">
        <w:rPr>
          <w:highlight w:val="white"/>
        </w:rPr>
        <w:t xml:space="preserve">            break;</w:t>
      </w:r>
    </w:p>
    <w:p w14:paraId="7FB289E7" w14:textId="16C7704B" w:rsidR="00D851A7" w:rsidRPr="00903DBA" w:rsidRDefault="00D87B2B" w:rsidP="00D87B2B">
      <w:pPr>
        <w:rPr>
          <w:highlight w:val="white"/>
        </w:rPr>
      </w:pPr>
      <w:r>
        <w:rPr>
          <w:highlight w:val="white"/>
        </w:rPr>
        <w:t xml:space="preserve">The </w:t>
      </w:r>
      <w:r w:rsidR="00D4318D">
        <w:rPr>
          <w:rStyle w:val="KeyWord0"/>
          <w:highlight w:val="white"/>
        </w:rPr>
        <w:t>&lt;k&gt;</w:t>
      </w:r>
      <w:r w:rsidR="00D4318D" w:rsidRPr="00D87B2B">
        <w:rPr>
          <w:rStyle w:val="KeyWord0"/>
          <w:highlight w:val="white"/>
        </w:rPr>
        <w:t>Case</w:t>
      </w:r>
      <w:r w:rsidR="00D4318D">
        <w:rPr>
          <w:rStyle w:val="KeyWord0"/>
          <w:highlight w:val="white"/>
        </w:rPr>
        <w:t>&lt;/k&gt;</w:t>
      </w:r>
      <w:r>
        <w:rPr>
          <w:highlight w:val="white"/>
        </w:rPr>
        <w:t xml:space="preserve"> and </w:t>
      </w:r>
      <w:r w:rsidR="00D4318D">
        <w:rPr>
          <w:rStyle w:val="KeyWord0"/>
          <w:highlight w:val="white"/>
        </w:rPr>
        <w:t>&lt;k&gt;</w:t>
      </w:r>
      <w:r w:rsidR="00D4318D" w:rsidRPr="00D87B2B">
        <w:rPr>
          <w:rStyle w:val="KeyWord0"/>
          <w:highlight w:val="white"/>
        </w:rPr>
        <w:t>CaseEnd</w:t>
      </w:r>
      <w:r w:rsidR="00D4318D">
        <w:rPr>
          <w:rStyle w:val="KeyWord0"/>
          <w:highlight w:val="white"/>
        </w:rPr>
        <w:t>&lt;/k&gt;</w:t>
      </w:r>
      <w:r>
        <w:rPr>
          <w:highlight w:val="white"/>
        </w:rPr>
        <w:t xml:space="preserve"> middle code operator are used </w:t>
      </w:r>
      <w:r w:rsidR="004A2062">
        <w:rPr>
          <w:highlight w:val="white"/>
        </w:rPr>
        <w:t xml:space="preserve">for case </w:t>
      </w:r>
      <w:r w:rsidR="00C07FD4">
        <w:rPr>
          <w:highlight w:val="white"/>
        </w:rPr>
        <w:t xml:space="preserve">lists. The first case instruction </w:t>
      </w:r>
      <w:r w:rsidR="00FB540C">
        <w:rPr>
          <w:highlight w:val="white"/>
        </w:rPr>
        <w:t>allocates a register to compare with the case value. That register is used for all succeeding case instruction, until the finishing instruction.</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2D6BAADB" w14:textId="77777777" w:rsidR="00846CAA" w:rsidRDefault="00846CAA" w:rsidP="00D851A7">
      <w:pPr>
        <w:pStyle w:val="Code"/>
        <w:rPr>
          <w:highlight w:val="white"/>
        </w:rPr>
      </w:pPr>
    </w:p>
    <w:p w14:paraId="009AF1F1" w14:textId="5AE8BB70"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10D8F969" w:rsidR="00D851A7" w:rsidRPr="00903DBA" w:rsidRDefault="00F05D74" w:rsidP="0048416B">
      <w:pPr>
        <w:rPr>
          <w:highlight w:val="white"/>
        </w:rPr>
      </w:pPr>
      <w:r>
        <w:rPr>
          <w:highlight w:val="white"/>
        </w:rPr>
        <w:t xml:space="preserve">In case of the </w:t>
      </w:r>
      <w:r w:rsidR="00F1434C">
        <w:rPr>
          <w:highlight w:val="white"/>
        </w:rPr>
        <w:t>d</w:t>
      </w:r>
      <w:r w:rsidR="0048416B">
        <w:rPr>
          <w:highlight w:val="white"/>
        </w:rPr>
        <w:t>e</w:t>
      </w:r>
      <w:r w:rsidR="00855EC1">
        <w:rPr>
          <w:highlight w:val="white"/>
        </w:rPr>
        <w:t>reference</w:t>
      </w:r>
      <w:r w:rsidR="0048416B">
        <w:rPr>
          <w:highlight w:val="white"/>
        </w:rPr>
        <w:t xml:space="preserve"> </w:t>
      </w:r>
      <w:r>
        <w:rPr>
          <w:highlight w:val="white"/>
        </w:rPr>
        <w:t xml:space="preserve">middle code instruction, we call </w:t>
      </w:r>
      <w:r w:rsidR="00D4318D">
        <w:rPr>
          <w:rStyle w:val="KeyWord0"/>
          <w:highlight w:val="white"/>
        </w:rPr>
        <w:t>&lt;k&gt;</w:t>
      </w:r>
      <w:r w:rsidR="00D4318D" w:rsidRPr="00F05D74">
        <w:rPr>
          <w:rStyle w:val="KeyWord0"/>
          <w:highlight w:val="white"/>
        </w:rPr>
        <w:t>FloatingDereference</w:t>
      </w:r>
      <w:r w:rsidR="00D4318D">
        <w:rPr>
          <w:rStyle w:val="KeyWord0"/>
          <w:highlight w:val="white"/>
        </w:rPr>
        <w:t>&lt;/k&gt;</w:t>
      </w:r>
      <w:r>
        <w:rPr>
          <w:highlight w:val="white"/>
        </w:rPr>
        <w:t xml:space="preserve"> for floating types and </w:t>
      </w:r>
      <w:r w:rsidR="00D4318D">
        <w:rPr>
          <w:rStyle w:val="KeyWord0"/>
          <w:highlight w:val="white"/>
        </w:rPr>
        <w:t>&lt;k&gt;Dereference&lt;/k&gt;</w:t>
      </w:r>
      <w:r>
        <w:rPr>
          <w:highlight w:val="white"/>
        </w:rPr>
        <w:t xml:space="preserve"> for integral types.</w:t>
      </w:r>
    </w:p>
    <w:p w14:paraId="30C29FE5" w14:textId="77777777" w:rsidR="00FB45BA" w:rsidRPr="00FB45BA" w:rsidRDefault="00FB45BA" w:rsidP="00FB45BA">
      <w:pPr>
        <w:pStyle w:val="Code"/>
        <w:rPr>
          <w:highlight w:val="white"/>
        </w:rPr>
      </w:pPr>
      <w:r w:rsidRPr="00FB45BA">
        <w:rPr>
          <w:highlight w:val="white"/>
        </w:rPr>
        <w:t xml:space="preserve">          case MiddleOperator.Dereference:</w:t>
      </w:r>
    </w:p>
    <w:p w14:paraId="357CD29C" w14:textId="77777777" w:rsidR="00FB45BA" w:rsidRPr="00FB45BA" w:rsidRDefault="00FB45BA" w:rsidP="00FB45BA">
      <w:pPr>
        <w:pStyle w:val="Code"/>
        <w:rPr>
          <w:highlight w:val="white"/>
        </w:rPr>
      </w:pPr>
      <w:r w:rsidRPr="00FB45BA">
        <w:rPr>
          <w:highlight w:val="white"/>
        </w:rPr>
        <w:t xml:space="preserve">            Dereference(middleCode);</w:t>
      </w:r>
    </w:p>
    <w:p w14:paraId="10A880EB" w14:textId="77777777" w:rsidR="00FB45BA" w:rsidRPr="00FB45BA" w:rsidRDefault="00FB45BA" w:rsidP="00FB45BA">
      <w:pPr>
        <w:pStyle w:val="Code"/>
        <w:rPr>
          <w:highlight w:val="white"/>
        </w:rPr>
      </w:pPr>
      <w:r w:rsidRPr="00FB45BA">
        <w:rPr>
          <w:highlight w:val="white"/>
        </w:rPr>
        <w:t xml:space="preserve">            break;</w:t>
      </w:r>
    </w:p>
    <w:p w14:paraId="6B58388B" w14:textId="414E63DE" w:rsidR="00D851A7" w:rsidRPr="00903DBA" w:rsidRDefault="00C412BB" w:rsidP="00C412BB">
      <w:pPr>
        <w:rPr>
          <w:highlight w:val="white"/>
        </w:rPr>
      </w:pPr>
      <w:r>
        <w:rPr>
          <w:highlight w:val="white"/>
        </w:rPr>
        <w:t xml:space="preserve">The </w:t>
      </w:r>
      <w:r w:rsidR="008246B5">
        <w:rPr>
          <w:highlight w:val="white"/>
        </w:rPr>
        <w:t>floating-point stack may hold as most seven values, why we need to keep track of its size.</w:t>
      </w:r>
    </w:p>
    <w:p w14:paraId="327E0B6E" w14:textId="49D63A69" w:rsidR="00D851A7" w:rsidRDefault="00D851A7" w:rsidP="00D851A7">
      <w:pPr>
        <w:pStyle w:val="Code"/>
        <w:rPr>
          <w:highlight w:val="white"/>
        </w:rPr>
      </w:pPr>
      <w:r w:rsidRPr="00903DBA">
        <w:rPr>
          <w:highlight w:val="white"/>
        </w:rPr>
        <w:t xml:space="preserve">          case MiddleOperator.DecreaseStack:</w:t>
      </w:r>
    </w:p>
    <w:p w14:paraId="3A8B9EEB" w14:textId="628A2005" w:rsidR="00061228" w:rsidRPr="00903DBA" w:rsidRDefault="00061228" w:rsidP="00D851A7">
      <w:pPr>
        <w:pStyle w:val="Code"/>
        <w:rPr>
          <w:highlight w:val="white"/>
        </w:rPr>
      </w:pPr>
      <w:r>
        <w:rPr>
          <w:highlight w:val="white"/>
        </w:rPr>
        <w:t xml:space="preserve">            </w:t>
      </w:r>
      <w:r w:rsidRPr="00903DBA">
        <w:rPr>
          <w:highlight w:val="white"/>
        </w:rPr>
        <w:t>--m_floatStackSize</w:t>
      </w:r>
      <w:r>
        <w:rPr>
          <w:highlight w:val="white"/>
        </w:rPr>
        <w:t>;</w:t>
      </w:r>
    </w:p>
    <w:p w14:paraId="28895A32" w14:textId="0BB9B36D" w:rsidR="00D851A7" w:rsidRPr="00903DBA" w:rsidRDefault="00D851A7" w:rsidP="00D851A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664807AF" w14:textId="433C1103" w:rsidR="00D851A7" w:rsidRPr="00903DBA" w:rsidRDefault="004E6595" w:rsidP="00DA15CD">
      <w:pPr>
        <w:rPr>
          <w:highlight w:val="white"/>
        </w:rPr>
      </w:pPr>
      <w:r>
        <w:rPr>
          <w:highlight w:val="white"/>
        </w:rPr>
        <w:t xml:space="preserve">The </w:t>
      </w:r>
      <w:r w:rsidR="00D4318D">
        <w:rPr>
          <w:rStyle w:val="KeyWord0"/>
          <w:highlight w:val="white"/>
        </w:rPr>
        <w:t>&lt;k&gt;</w:t>
      </w:r>
      <w:r w:rsidR="00D4318D" w:rsidRPr="004E6595">
        <w:rPr>
          <w:rStyle w:val="KeyWord0"/>
          <w:highlight w:val="white"/>
        </w:rPr>
        <w:t>PushZero</w:t>
      </w:r>
      <w:r w:rsidR="00D4318D">
        <w:rPr>
          <w:rStyle w:val="KeyWord0"/>
          <w:highlight w:val="white"/>
        </w:rPr>
        <w:t>&lt;/k&gt;</w:t>
      </w:r>
      <w:r w:rsidR="00DA15CD">
        <w:rPr>
          <w:highlight w:val="white"/>
        </w:rPr>
        <w:t xml:space="preserve"> and </w:t>
      </w:r>
      <w:r w:rsidR="00D4318D">
        <w:rPr>
          <w:rStyle w:val="KeyWord0"/>
          <w:highlight w:val="white"/>
        </w:rPr>
        <w:t>&lt;k&gt;</w:t>
      </w:r>
      <w:r w:rsidR="00D4318D" w:rsidRPr="004E6595">
        <w:rPr>
          <w:rStyle w:val="KeyWord0"/>
          <w:highlight w:val="white"/>
        </w:rPr>
        <w:t>PushOne</w:t>
      </w:r>
      <w:r w:rsidR="00D4318D">
        <w:rPr>
          <w:rStyle w:val="KeyWord0"/>
          <w:highlight w:val="white"/>
        </w:rPr>
        <w:t>&lt;/k&gt;</w:t>
      </w:r>
      <w:r w:rsidR="00DA15CD">
        <w:rPr>
          <w:highlight w:val="white"/>
        </w:rPr>
        <w:t xml:space="preserve"> </w:t>
      </w:r>
      <w:r>
        <w:rPr>
          <w:highlight w:val="white"/>
        </w:rPr>
        <w:t xml:space="preserve">instructions </w:t>
      </w:r>
      <w:r w:rsidR="00DA15CD">
        <w:rPr>
          <w:highlight w:val="white"/>
        </w:rPr>
        <w:t>push the decimal values zero and one, respectively.</w:t>
      </w:r>
    </w:p>
    <w:p w14:paraId="745BB2CA" w14:textId="77777777" w:rsidR="00D851A7" w:rsidRPr="00903DBA" w:rsidRDefault="00D851A7" w:rsidP="00D851A7">
      <w:pPr>
        <w:pStyle w:val="Code"/>
        <w:rPr>
          <w:highlight w:val="white"/>
        </w:rPr>
      </w:pPr>
      <w:r w:rsidRPr="00903DBA">
        <w:rPr>
          <w:highlight w:val="white"/>
        </w:rPr>
        <w:lastRenderedPageBreak/>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353E4BA3" w14:textId="1C59324C" w:rsidR="00497E35" w:rsidRDefault="003E0DD3" w:rsidP="00497E35">
      <w:pPr>
        <w:rPr>
          <w:highlight w:val="white"/>
        </w:rPr>
      </w:pPr>
      <w:r>
        <w:rPr>
          <w:highlight w:val="white"/>
        </w:rPr>
        <w:t xml:space="preserve">The </w:t>
      </w:r>
      <w:r w:rsidR="00D4318D">
        <w:rPr>
          <w:rStyle w:val="KeyWord0"/>
          <w:highlight w:val="white"/>
        </w:rPr>
        <w:t>&lt;k&gt;</w:t>
      </w:r>
      <w:r w:rsidR="00D4318D" w:rsidRPr="00ED6308">
        <w:rPr>
          <w:rStyle w:val="KeyWord0"/>
          <w:highlight w:val="white"/>
        </w:rPr>
        <w:t>IntegralToIntegral</w:t>
      </w:r>
      <w:r w:rsidR="00D4318D">
        <w:rPr>
          <w:rStyle w:val="KeyWord0"/>
          <w:highlight w:val="white"/>
        </w:rPr>
        <w:t>&lt;/k&gt;</w:t>
      </w:r>
      <w:r w:rsidR="00ED6308">
        <w:rPr>
          <w:highlight w:val="white"/>
        </w:rPr>
        <w:t xml:space="preserve"> middle code instruction convert</w:t>
      </w:r>
      <w:r w:rsidR="00497E35">
        <w:rPr>
          <w:highlight w:val="white"/>
        </w:rPr>
        <w:t>s</w:t>
      </w:r>
      <w:r w:rsidR="00ED6308">
        <w:rPr>
          <w:highlight w:val="white"/>
        </w:rPr>
        <w:t xml:space="preserve"> integral values of different sizes, while</w:t>
      </w:r>
      <w:r w:rsidR="00497E35">
        <w:rPr>
          <w:highlight w:val="white"/>
        </w:rPr>
        <w:t xml:space="preserve"> </w:t>
      </w:r>
      <w:r w:rsidR="00D4318D">
        <w:rPr>
          <w:rStyle w:val="KeyWord0"/>
          <w:highlight w:val="white"/>
        </w:rPr>
        <w:t>&lt;k&gt;</w:t>
      </w:r>
      <w:r w:rsidR="00D4318D" w:rsidRPr="00ED6308">
        <w:rPr>
          <w:rStyle w:val="KeyWord0"/>
          <w:highlight w:val="white"/>
        </w:rPr>
        <w:t>IntegralToFloating</w:t>
      </w:r>
      <w:r w:rsidR="00D4318D">
        <w:rPr>
          <w:rStyle w:val="KeyWord0"/>
          <w:highlight w:val="white"/>
        </w:rPr>
        <w:t>&lt;/k&gt;</w:t>
      </w:r>
      <w:r w:rsidR="00497E35">
        <w:rPr>
          <w:highlight w:val="white"/>
        </w:rPr>
        <w:t xml:space="preserve"> and </w:t>
      </w:r>
      <w:r w:rsidR="00D4318D">
        <w:rPr>
          <w:rStyle w:val="KeyWord0"/>
          <w:highlight w:val="white"/>
        </w:rPr>
        <w:t>&lt;k&gt;</w:t>
      </w:r>
      <w:r w:rsidR="00D4318D" w:rsidRPr="00497E35">
        <w:rPr>
          <w:rStyle w:val="KeyWord0"/>
          <w:highlight w:val="white"/>
        </w:rPr>
        <w:t>FloatingToIntegral</w:t>
      </w:r>
      <w:r w:rsidR="00D4318D">
        <w:rPr>
          <w:rStyle w:val="KeyWord0"/>
          <w:highlight w:val="white"/>
        </w:rPr>
        <w:t>&lt;/k&gt;</w:t>
      </w:r>
      <w:r w:rsidR="00497E35">
        <w:rPr>
          <w:highlight w:val="white"/>
        </w:rPr>
        <w:t xml:space="preserve"> convert between integral and floating values.</w:t>
      </w: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664BA981" w:rsidR="00D851A7" w:rsidRPr="00903DBA" w:rsidRDefault="008D7EA9" w:rsidP="008D7EA9">
      <w:pPr>
        <w:rPr>
          <w:highlight w:val="white"/>
        </w:rPr>
      </w:pPr>
      <w:r>
        <w:rPr>
          <w:highlight w:val="white"/>
        </w:rPr>
        <w:t xml:space="preserve">The </w:t>
      </w:r>
      <w:r w:rsidR="00D4318D">
        <w:rPr>
          <w:rStyle w:val="KeyWord0"/>
          <w:highlight w:val="white"/>
        </w:rPr>
        <w:t>&lt;k&gt;</w:t>
      </w:r>
      <w:r w:rsidR="00D4318D" w:rsidRPr="008D7EA9">
        <w:rPr>
          <w:rStyle w:val="KeyWord0"/>
          <w:highlight w:val="white"/>
        </w:rPr>
        <w:t>ParameterInitSize</w:t>
      </w:r>
      <w:r w:rsidR="00D4318D">
        <w:rPr>
          <w:rStyle w:val="KeyWord0"/>
          <w:highlight w:val="white"/>
        </w:rPr>
        <w:t>&lt;/k&gt;</w:t>
      </w:r>
      <w:r>
        <w:rPr>
          <w:highlight w:val="white"/>
        </w:rPr>
        <w:t xml:space="preserve"> middle code instruction is </w:t>
      </w:r>
      <w:r w:rsidR="00947E8F">
        <w:rPr>
          <w:highlight w:val="white"/>
        </w:rPr>
        <w:t xml:space="preserve">called when coping struct or union values, to mark the initiation of the </w:t>
      </w:r>
      <w:r w:rsidR="00C9196E">
        <w:rPr>
          <w:highlight w:val="white"/>
        </w:rPr>
        <w:t>copy</w:t>
      </w:r>
      <w:r w:rsidR="00696DDE">
        <w:rPr>
          <w:highlight w:val="white"/>
        </w:rPr>
        <w:t>ing</w:t>
      </w:r>
      <w:r w:rsidR="00C9196E">
        <w:rPr>
          <w:highlight w:val="white"/>
        </w:rPr>
        <w:t xml:space="preserve"> process. The </w:t>
      </w:r>
      <w:r w:rsidR="00D4318D">
        <w:rPr>
          <w:rStyle w:val="KeyWord0"/>
          <w:highlight w:val="white"/>
        </w:rPr>
        <w:t>&lt;k&gt;</w:t>
      </w:r>
      <w:r w:rsidR="00D4318D" w:rsidRPr="00C9196E">
        <w:rPr>
          <w:rStyle w:val="KeyWord0"/>
          <w:highlight w:val="white"/>
        </w:rPr>
        <w:t>Parameter</w:t>
      </w:r>
      <w:r w:rsidR="00D4318D">
        <w:rPr>
          <w:rStyle w:val="KeyWord0"/>
          <w:highlight w:val="white"/>
        </w:rPr>
        <w:t>&lt;/k&gt;</w:t>
      </w:r>
      <w:r w:rsidR="00C9196E">
        <w:rPr>
          <w:highlight w:val="white"/>
        </w:rPr>
        <w:t xml:space="preserve"> middle code instruction marks the beginning of the copy loop, so that there is an address for the loop</w:t>
      </w:r>
      <w:r w:rsidR="00CB05CC">
        <w:rPr>
          <w:highlight w:val="white"/>
        </w:rPr>
        <w:t xml:space="preserve"> to jump back to.</w:t>
      </w: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lastRenderedPageBreak/>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75D0D93B" w14:textId="1CA0B00F" w:rsidR="00CB05CC" w:rsidRDefault="00CB05CC" w:rsidP="00CB05CC">
      <w:pPr>
        <w:rPr>
          <w:highlight w:val="white"/>
        </w:rPr>
      </w:pPr>
      <w:r>
        <w:rPr>
          <w:highlight w:val="white"/>
        </w:rPr>
        <w:t xml:space="preserve">The </w:t>
      </w:r>
      <w:r w:rsidR="00D4318D">
        <w:rPr>
          <w:rStyle w:val="KeyWord0"/>
          <w:highlight w:val="white"/>
        </w:rPr>
        <w:t>&lt;k&gt;</w:t>
      </w:r>
      <w:r w:rsidR="00D4318D" w:rsidRPr="00CB05CC">
        <w:rPr>
          <w:rStyle w:val="KeyWord0"/>
          <w:highlight w:val="white"/>
        </w:rPr>
        <w:t>GetReturnValue</w:t>
      </w:r>
      <w:r w:rsidR="00D4318D">
        <w:rPr>
          <w:rStyle w:val="KeyWord0"/>
          <w:highlight w:val="white"/>
        </w:rPr>
        <w:t>&lt;/k&gt;</w:t>
      </w:r>
      <w:r>
        <w:rPr>
          <w:highlight w:val="white"/>
        </w:rPr>
        <w:t xml:space="preserve"> middle code instruction</w:t>
      </w:r>
      <w:r w:rsidR="005128DE">
        <w:rPr>
          <w:highlight w:val="white"/>
        </w:rPr>
        <w:t xml:space="preserve"> generates the code for </w:t>
      </w:r>
      <w:r w:rsidR="00696DDE">
        <w:rPr>
          <w:highlight w:val="white"/>
        </w:rPr>
        <w:t>getting the return value of the previous function call.</w:t>
      </w:r>
    </w:p>
    <w:p w14:paraId="6D36E3BF" w14:textId="682AB494"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34AB81B7" w:rsidR="00D851A7" w:rsidRPr="00903DBA" w:rsidRDefault="00D851A7" w:rsidP="00D851A7">
      <w:pPr>
        <w:pStyle w:val="Code"/>
        <w:rPr>
          <w:highlight w:val="white"/>
        </w:rPr>
      </w:pPr>
      <w:r w:rsidRPr="00903DBA">
        <w:rPr>
          <w:highlight w:val="white"/>
        </w:rPr>
        <w:t xml:space="preserve">                </w:t>
      </w:r>
      <w:r w:rsidR="0056352A">
        <w:rPr>
          <w:highlight w:val="white"/>
        </w:rPr>
        <w:t>Error.Check</w:t>
      </w:r>
      <w:r w:rsidRPr="00903DBA">
        <w:rPr>
          <w:highlight w:val="white"/>
        </w:rPr>
        <w:t>((++m_floatStackSize)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4BACCDED" w:rsidR="00D851A7" w:rsidRDefault="00D851A7" w:rsidP="00D851A7">
      <w:pPr>
        <w:pStyle w:val="Code"/>
        <w:rPr>
          <w:highlight w:val="white"/>
        </w:rPr>
      </w:pPr>
      <w:r w:rsidRPr="00903DBA">
        <w:rPr>
          <w:highlight w:val="white"/>
        </w:rPr>
        <w:t xml:space="preserve">            break;</w:t>
      </w:r>
    </w:p>
    <w:p w14:paraId="3F64EB05" w14:textId="7D4B735D" w:rsidR="005128DE" w:rsidRPr="005128DE" w:rsidRDefault="00EB44B5" w:rsidP="00EB44B5">
      <w:pPr>
        <w:rPr>
          <w:highlight w:val="white"/>
        </w:rPr>
      </w:pPr>
      <w:r>
        <w:rPr>
          <w:highlight w:val="white"/>
        </w:rPr>
        <w:t xml:space="preserve">The </w:t>
      </w:r>
      <w:r w:rsidR="00D4318D">
        <w:rPr>
          <w:rStyle w:val="KeyWord0"/>
          <w:highlight w:val="white"/>
        </w:rPr>
        <w:t>&lt;k&gt;</w:t>
      </w:r>
      <w:r w:rsidR="00D4318D" w:rsidRPr="00EB44B5">
        <w:rPr>
          <w:rStyle w:val="KeyWord0"/>
          <w:highlight w:val="white"/>
        </w:rPr>
        <w:t>StockTop</w:t>
      </w:r>
      <w:r w:rsidR="00D4318D">
        <w:rPr>
          <w:rStyle w:val="KeyWord0"/>
          <w:highlight w:val="white"/>
        </w:rPr>
        <w:t>&lt;/k&gt;</w:t>
      </w:r>
      <w:r>
        <w:rPr>
          <w:highlight w:val="white"/>
        </w:rPr>
        <w:t xml:space="preserve"> middle code instruction generates code for accessing the top of the call stack in the Linux Environment.</w:t>
      </w:r>
    </w:p>
    <w:p w14:paraId="27F2E690" w14:textId="77777777" w:rsidR="005128DE" w:rsidRPr="005128DE" w:rsidRDefault="005128DE" w:rsidP="005128DE">
      <w:pPr>
        <w:pStyle w:val="Code"/>
        <w:rPr>
          <w:highlight w:val="white"/>
        </w:rPr>
      </w:pPr>
      <w:r w:rsidRPr="005128DE">
        <w:rPr>
          <w:highlight w:val="white"/>
        </w:rPr>
        <w:t xml:space="preserve">          case MiddleOperator.StackTop:</w:t>
      </w:r>
    </w:p>
    <w:p w14:paraId="2C83E30D" w14:textId="77777777" w:rsidR="005128DE" w:rsidRPr="005128DE" w:rsidRDefault="005128DE" w:rsidP="005128DE">
      <w:pPr>
        <w:pStyle w:val="Code"/>
        <w:rPr>
          <w:highlight w:val="white"/>
        </w:rPr>
      </w:pPr>
      <w:r w:rsidRPr="005128DE">
        <w:rPr>
          <w:highlight w:val="white"/>
        </w:rPr>
        <w:t xml:space="preserve">            StackTop(middleCode);</w:t>
      </w:r>
    </w:p>
    <w:p w14:paraId="5092C11F" w14:textId="3DA09624" w:rsidR="005128DE" w:rsidRPr="005128DE" w:rsidRDefault="005128DE" w:rsidP="005128DE">
      <w:pPr>
        <w:pStyle w:val="Code"/>
        <w:rPr>
          <w:highlight w:val="white"/>
        </w:rPr>
      </w:pPr>
      <w:r w:rsidRPr="005128DE">
        <w:rPr>
          <w:highlight w:val="white"/>
        </w:rPr>
        <w:t xml:space="preserve">            break;</w:t>
      </w:r>
    </w:p>
    <w:p w14:paraId="5CE9AD58" w14:textId="54909C5D" w:rsidR="00D851A7" w:rsidRPr="00903DBA" w:rsidRDefault="00D851A7" w:rsidP="00D851A7">
      <w:pPr>
        <w:pStyle w:val="Code"/>
        <w:rPr>
          <w:highlight w:val="white"/>
        </w:rPr>
      </w:pPr>
      <w:r w:rsidRPr="00903DBA">
        <w:rPr>
          <w:highlight w:val="white"/>
        </w:rPr>
        <w:t xml:space="preserve"> </w:t>
      </w:r>
      <w:r w:rsidR="005128DE">
        <w:rPr>
          <w:highlight w:val="white"/>
        </w:rPr>
        <w:t xml:space="preserve"> </w:t>
      </w: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76662A8F" w:rsidR="00B60C9E" w:rsidRPr="00903DBA" w:rsidRDefault="00CC1DF4" w:rsidP="0060539D">
      <w:pPr>
        <w:pStyle w:val="Heading3"/>
        <w:rPr>
          <w:highlight w:val="white"/>
        </w:rPr>
      </w:pPr>
      <w:r>
        <w:rPr>
          <w:highlight w:val="white"/>
        </w:rPr>
        <w:t>&lt;h3&gt;</w:t>
      </w:r>
      <w:bookmarkStart w:id="546" w:name="_Toc93320591"/>
      <w:r w:rsidRPr="00903DBA">
        <w:rPr>
          <w:highlight w:val="white"/>
        </w:rPr>
        <w:t>Track Set Generation</w:t>
      </w:r>
      <w:bookmarkEnd w:id="546"/>
      <w:r>
        <w:rPr>
          <w:highlight w:val="white"/>
        </w:rPr>
        <w:t>&lt;/h3&gt;</w:t>
      </w:r>
    </w:p>
    <w:p w14:paraId="3C33D8A9" w14:textId="2E75AA4E"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tracks has been added to the assembly code. The task of the </w:t>
      </w:r>
      <w:r w:rsidR="00D4318D">
        <w:rPr>
          <w:rStyle w:val="KeyWord0"/>
          <w:highlight w:val="white"/>
        </w:rPr>
        <w:t>&lt;k&gt;</w:t>
      </w:r>
      <w:r w:rsidR="00D4318D" w:rsidRPr="00903DBA">
        <w:rPr>
          <w:rStyle w:val="KeyWord0"/>
          <w:highlight w:val="white"/>
        </w:rPr>
        <w:t>TrackSet</w:t>
      </w:r>
      <w:r w:rsidR="00D4318D">
        <w:rPr>
          <w:rStyle w:val="KeyWord0"/>
          <w:highlight w:val="white"/>
        </w:rPr>
        <w:t>&lt;/k&gt;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2EED90ED" w:rsidR="00D935A0" w:rsidRPr="00903DBA" w:rsidRDefault="002B7B4F" w:rsidP="002B7B4F">
      <w:pPr>
        <w:rPr>
          <w:highlight w:val="white"/>
        </w:rPr>
      </w:pPr>
      <w:r w:rsidRPr="00903DBA">
        <w:rPr>
          <w:highlight w:val="white"/>
        </w:rPr>
        <w:t xml:space="preserve">In case of the </w:t>
      </w:r>
      <w:r w:rsidR="00D4318D">
        <w:rPr>
          <w:rStyle w:val="KeyWord0"/>
          <w:highlight w:val="white"/>
        </w:rPr>
        <w:t>&lt;k&gt;</w:t>
      </w:r>
      <w:r w:rsidR="00D4318D" w:rsidRPr="00A801E2">
        <w:rPr>
          <w:rStyle w:val="KeyWord0"/>
          <w:highlight w:val="white"/>
        </w:rPr>
        <w:t>set_track_size</w:t>
      </w:r>
      <w:r w:rsidR="00D4318D">
        <w:rPr>
          <w:rStyle w:val="KeyWord0"/>
          <w:highlight w:val="white"/>
        </w:rPr>
        <w:t>&lt;/k&gt;</w:t>
      </w:r>
      <w:r w:rsidRPr="00903DBA">
        <w:rPr>
          <w:highlight w:val="white"/>
        </w:rPr>
        <w:t xml:space="preserv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 xml:space="preserve">size of </w:t>
      </w:r>
      <w:r w:rsidR="005B19CD">
        <w:rPr>
          <w:highlight w:val="white"/>
        </w:rPr>
        <w:t>the</w:t>
      </w:r>
      <w:r w:rsidRPr="00903DBA">
        <w:rPr>
          <w:highlight w:val="white"/>
        </w:rPr>
        <w:t xml:space="preserve">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lastRenderedPageBreak/>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3C8244AE" w:rsidR="004D7299" w:rsidRPr="00903DBA" w:rsidRDefault="004D7299" w:rsidP="004D7299">
      <w:pPr>
        <w:rPr>
          <w:highlight w:val="white"/>
        </w:rPr>
      </w:pPr>
      <w:r w:rsidRPr="00903DBA">
        <w:rPr>
          <w:highlight w:val="white"/>
        </w:rPr>
        <w:t xml:space="preserve">In all other cases, we exam the operators of the instruction by calling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7E32F517" w:rsidR="00D935A0" w:rsidRPr="00903DBA" w:rsidRDefault="004D7299" w:rsidP="004D72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w:t>
      </w:r>
      <w:r w:rsidR="005A1BC3">
        <w:rPr>
          <w:highlight w:val="white"/>
        </w:rPr>
        <w:t>the</w:t>
      </w:r>
      <w:r w:rsidR="0066049D" w:rsidRPr="00903DBA">
        <w:rPr>
          <w:highlight w:val="white"/>
        </w:rPr>
        <w:t xml:space="preserve">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in order to later decide whether tracks overlap.</w:t>
      </w:r>
      <w:r w:rsidR="005A1BC3">
        <w:rPr>
          <w:highlight w:val="white"/>
        </w:rPr>
        <w:t xml:space="preserve"> </w:t>
      </w:r>
      <w:r w:rsidR="00483BA9">
        <w:rPr>
          <w:highlight w:val="white"/>
        </w:rPr>
        <w:t>T</w:t>
      </w:r>
      <w:r w:rsidR="005A1BC3">
        <w:rPr>
          <w:highlight w:val="white"/>
        </w:rPr>
        <w:t xml:space="preserve">he </w:t>
      </w:r>
      <w:r w:rsidR="00D4318D">
        <w:rPr>
          <w:rStyle w:val="KeyWord0"/>
          <w:highlight w:val="white"/>
        </w:rPr>
        <w:t>&lt;k&gt;</w:t>
      </w:r>
      <w:r w:rsidR="00D4318D" w:rsidRPr="00483BA9">
        <w:rPr>
          <w:rStyle w:val="KeyWord0"/>
          <w:highlight w:val="white"/>
        </w:rPr>
        <w:t>Track</w:t>
      </w:r>
      <w:r w:rsidR="00D4318D">
        <w:rPr>
          <w:rStyle w:val="KeyWord0"/>
          <w:highlight w:val="white"/>
        </w:rPr>
        <w:t>&lt;/k&gt;</w:t>
      </w:r>
      <w:r w:rsidR="005A1BC3">
        <w:rPr>
          <w:highlight w:val="white"/>
        </w:rPr>
        <w:t xml:space="preserve"> class</w:t>
      </w:r>
      <w:r w:rsidR="00483BA9">
        <w:rPr>
          <w:highlight w:val="white"/>
        </w:rPr>
        <w:t xml:space="preserve"> keeps track of the minimum and maximum indexes.</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17F8E103" w:rsidR="00226B65" w:rsidRPr="00903DBA" w:rsidRDefault="00226B65" w:rsidP="00226B65">
      <w:pPr>
        <w:pStyle w:val="Code"/>
        <w:rPr>
          <w:highlight w:val="white"/>
        </w:rPr>
      </w:pPr>
      <w:r w:rsidRPr="00903DBA">
        <w:rPr>
          <w:highlight w:val="white"/>
        </w:rPr>
        <w:t xml:space="preserve">      if (assemblyCode[position] is Track</w:t>
      </w:r>
      <w:r w:rsidR="00841BCF">
        <w:rPr>
          <w:highlight w:val="white"/>
        </w:rPr>
        <w:t xml:space="preserve"> </w:t>
      </w:r>
      <w:r w:rsidR="00841BCF" w:rsidRPr="00903DBA">
        <w:rPr>
          <w:highlight w:val="white"/>
        </w:rPr>
        <w:t>track</w:t>
      </w:r>
      <w:r w:rsidRPr="00903DBA">
        <w:rPr>
          <w:highlight w:val="white"/>
        </w:rPr>
        <w:t>) {</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5D691F1A" w:rsidR="00BC157C" w:rsidRPr="00903DBA" w:rsidRDefault="00CC1DF4" w:rsidP="0060539D">
      <w:pPr>
        <w:pStyle w:val="Heading3"/>
        <w:rPr>
          <w:highlight w:val="white"/>
        </w:rPr>
      </w:pPr>
      <w:r>
        <w:rPr>
          <w:highlight w:val="white"/>
        </w:rPr>
        <w:t>&lt;h3&gt;</w:t>
      </w:r>
      <w:bookmarkStart w:id="547" w:name="_Toc93320592"/>
      <w:r w:rsidRPr="00903DBA">
        <w:rPr>
          <w:highlight w:val="white"/>
        </w:rPr>
        <w:t>Function Calls</w:t>
      </w:r>
      <w:bookmarkEnd w:id="547"/>
      <w:r>
        <w:rPr>
          <w:highlight w:val="white"/>
        </w:rPr>
        <w:t>&lt;/h3&gt;</w:t>
      </w:r>
    </w:p>
    <w:p w14:paraId="407EEE07" w14:textId="272F5307" w:rsidR="00813000" w:rsidRPr="00903DBA" w:rsidRDefault="00813000" w:rsidP="0081300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variable or</w:t>
      </w:r>
      <w:r w:rsidR="00C34934">
        <w:rPr>
          <w:highlight w:val="white"/>
        </w:rPr>
        <w:t xml:space="preserve">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5740C4E4" w:rsidR="00813000" w:rsidRPr="00903DBA" w:rsidRDefault="00813000" w:rsidP="00813000">
      <w:pPr>
        <w:pStyle w:val="Code"/>
        <w:rPr>
          <w:highlight w:val="white"/>
        </w:rPr>
      </w:pPr>
      <w:r w:rsidRPr="00903DBA">
        <w:rPr>
          <w:highlight w:val="white"/>
        </w:rPr>
        <w:t xml:space="preserve">      </w:t>
      </w:r>
      <w:r w:rsidR="00D516D4">
        <w:rPr>
          <w:highlight w:val="white"/>
        </w:rPr>
        <w:t>Debug.Assert</w:t>
      </w:r>
      <w:r w:rsidRPr="00903DBA">
        <w:rPr>
          <w:highlight w:val="white"/>
        </w:rPr>
        <w:t>((symbol == null) || symbol.IsAutoOrRegister());</w:t>
      </w:r>
    </w:p>
    <w:p w14:paraId="208BD507" w14:textId="0D01D56D"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w:t>
      </w:r>
      <w:r w:rsidR="00F20CA3">
        <w:rPr>
          <w:highlight w:val="white"/>
        </w:rPr>
        <w:t>, and not null</w:t>
      </w:r>
      <w:r w:rsidRPr="00903DBA">
        <w:rPr>
          <w:highlight w:val="white"/>
        </w:rPr>
        <w:t>.</w:t>
      </w:r>
    </w:p>
    <w:p w14:paraId="015DE595" w14:textId="77777777" w:rsidR="005C2A53" w:rsidRPr="005C2A53" w:rsidRDefault="005C2A53" w:rsidP="005C2A53">
      <w:pPr>
        <w:pStyle w:val="Code"/>
        <w:rPr>
          <w:highlight w:val="white"/>
        </w:rPr>
      </w:pPr>
      <w:r w:rsidRPr="005C2A53">
        <w:rPr>
          <w:highlight w:val="white"/>
        </w:rPr>
        <w:t xml:space="preserve">      if (SymbolTable.CurrentFunction.Type.IsVariadic() &amp;&amp;</w:t>
      </w:r>
    </w:p>
    <w:p w14:paraId="0A3D238E" w14:textId="77777777" w:rsidR="005C2A53" w:rsidRPr="005C2A53" w:rsidRDefault="005C2A53" w:rsidP="005C2A53">
      <w:pPr>
        <w:pStyle w:val="Code"/>
        <w:rPr>
          <w:highlight w:val="white"/>
        </w:rPr>
      </w:pPr>
      <w:r w:rsidRPr="005C2A53">
        <w:rPr>
          <w:highlight w:val="white"/>
        </w:rPr>
        <w:t xml:space="preserve">          (symbol != null) &amp;&amp; !symbol.Parameter) {</w:t>
      </w:r>
    </w:p>
    <w:p w14:paraId="6689A852" w14:textId="77777777" w:rsidR="005C2A53" w:rsidRPr="005C2A53" w:rsidRDefault="005C2A53" w:rsidP="005C2A53">
      <w:pPr>
        <w:pStyle w:val="Code"/>
        <w:rPr>
          <w:highlight w:val="white"/>
        </w:rPr>
      </w:pPr>
      <w:r w:rsidRPr="005C2A53">
        <w:rPr>
          <w:highlight w:val="white"/>
        </w:rPr>
        <w:t xml:space="preserve">        return AssemblyCode.VariadicFrameRegister;</w:t>
      </w:r>
    </w:p>
    <w:p w14:paraId="4A0B3DCC" w14:textId="77777777" w:rsidR="005C2A53" w:rsidRPr="005C2A53" w:rsidRDefault="005C2A53" w:rsidP="005C2A53">
      <w:pPr>
        <w:pStyle w:val="Code"/>
        <w:rPr>
          <w:highlight w:val="white"/>
        </w:rPr>
      </w:pPr>
      <w:r w:rsidRPr="005C2A53">
        <w:rPr>
          <w:highlight w:val="white"/>
        </w:rPr>
        <w:t xml:space="preserve">      }</w:t>
      </w:r>
    </w:p>
    <w:p w14:paraId="013BB631" w14:textId="74C4A52C"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xml:space="preserve">, or if the symbol is a parameter, we return the regular frame pointer. </w:t>
      </w:r>
      <w:r w:rsidR="00F20CA3" w:rsidRPr="00903DBA">
        <w:rPr>
          <w:highlight w:val="white"/>
        </w:rPr>
        <w:t xml:space="preserve">If the symbol is null, it represents an unnamed parameter in which case </w:t>
      </w:r>
      <w:r w:rsidR="00F20CA3">
        <w:rPr>
          <w:highlight w:val="white"/>
        </w:rPr>
        <w:t xml:space="preserve">we also return the regular </w:t>
      </w:r>
      <w:r w:rsidR="00F20CA3" w:rsidRPr="00903DBA">
        <w:rPr>
          <w:highlight w:val="white"/>
        </w:rPr>
        <w:t>frame pointer</w:t>
      </w:r>
      <w:r w:rsidR="00F20CA3">
        <w:rPr>
          <w:highlight w:val="white"/>
        </w:rPr>
        <w:t>.</w:t>
      </w:r>
      <w:r w:rsidR="00837B41">
        <w:rPr>
          <w:highlight w:val="white"/>
        </w:rPr>
        <w:t xml:space="preserve"> </w:t>
      </w:r>
      <w:r w:rsidRPr="00903DBA">
        <w:rPr>
          <w:highlight w:val="white"/>
        </w:rPr>
        <w:t>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7C8AFA3E" w:rsidR="00D935A0" w:rsidRPr="00903DBA" w:rsidRDefault="00384998" w:rsidP="00384998">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w:t>
      </w:r>
      <w:r w:rsidR="000014C2">
        <w:rPr>
          <w:highlight w:val="white"/>
        </w:rPr>
        <w:t xml:space="preserve"> and</w:t>
      </w:r>
      <w:r w:rsidR="00AA6F45">
        <w:rPr>
          <w:highlight w:val="white"/>
        </w:rPr>
        <w:t xml:space="preserve"> that no parameter values are stored in the registers or at the floating-point stack.</w:t>
      </w:r>
      <w:r w:rsidR="00315CBB" w:rsidRPr="00903DBA">
        <w:rPr>
          <w:highlight w:val="white"/>
        </w:rPr>
        <w:t xml:space="preserve"> Therefore,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AA6F45" w:rsidRPr="00903DBA">
        <w:rPr>
          <w:highlight w:val="white"/>
        </w:rPr>
        <w:t xml:space="preserve"> </w:t>
      </w:r>
      <w:r w:rsidR="006A6C8B" w:rsidRPr="00903DBA">
        <w:rPr>
          <w:highlight w:val="white"/>
        </w:rPr>
        <w:t>store</w:t>
      </w:r>
      <w:r w:rsidR="000014C2">
        <w:rPr>
          <w:highlight w:val="white"/>
        </w:rPr>
        <w:t>s</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75546" w:rsidRPr="00903DBA">
        <w:rPr>
          <w:highlight w:val="white"/>
        </w:rPr>
        <w:t xml:space="preserve"> method below restores the values after the function call.</w:t>
      </w:r>
    </w:p>
    <w:p w14:paraId="4C5C9DCD" w14:textId="77777777" w:rsidR="00D52F74" w:rsidRDefault="00644189" w:rsidP="00384998">
      <w:pPr>
        <w:rPr>
          <w:rStyle w:val="KeyWord0"/>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w:t>
      </w:r>
      <w:r w:rsidR="0089526A" w:rsidRPr="00903DBA">
        <w:rPr>
          <w:highlight w:val="white"/>
        </w:rPr>
        <w:t xml:space="preserve">keeps track of the current record size, which increases with nested calls. 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r w:rsidR="00A84329" w:rsidRPr="00903DBA">
        <w:rPr>
          <w:highlight w:val="white"/>
        </w:rPr>
        <w:t>Tech</w:t>
      </w:r>
      <w:r w:rsidR="00A84329">
        <w:rPr>
          <w:highlight w:val="white"/>
        </w:rPr>
        <w:t>nically</w:t>
      </w:r>
      <w:r w:rsidR="00BC3E20" w:rsidRPr="00903DBA">
        <w:rPr>
          <w:highlight w:val="white"/>
        </w:rPr>
        <w:t xml:space="preserve">, we could manage with only the stack, and sum the record sizes to find the total record size. However, </w:t>
      </w:r>
      <w:r w:rsidR="00D5644B">
        <w:rPr>
          <w:highlight w:val="white"/>
        </w:rPr>
        <w:t>we</w:t>
      </w:r>
      <w:r w:rsidR="00BC3E20" w:rsidRPr="00903DBA">
        <w:rPr>
          <w:highlight w:val="white"/>
        </w:rPr>
        <w:t xml:space="preserve"> include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471A05C8"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0DF08084"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D4318D">
        <w:rPr>
          <w:rStyle w:val="KeyWord0"/>
          <w:highlight w:val="white"/>
        </w:rPr>
        <w:t>&lt;k&gt;</w:t>
      </w:r>
      <w:r w:rsidR="00D4318D" w:rsidRPr="00903DBA">
        <w:rPr>
          <w:rStyle w:val="KeyWord0"/>
          <w:highlight w:val="white"/>
        </w:rPr>
        <w:t>m_trackMapStack</w:t>
      </w:r>
      <w:r w:rsidR="00D4318D">
        <w:rPr>
          <w:rStyle w:val="KeyWord0"/>
          <w:highlight w:val="white"/>
        </w:rPr>
        <w:t>&lt;/k&gt;</w:t>
      </w:r>
      <w:r w:rsidR="00357A3E" w:rsidRPr="00903DBA">
        <w:rPr>
          <w:highlight w:val="white"/>
        </w:rPr>
        <w:t xml:space="preserve"> </w:t>
      </w:r>
      <w:r w:rsidR="003208EF">
        <w:rPr>
          <w:highlight w:val="white"/>
        </w:rPr>
        <w:t>stack</w:t>
      </w:r>
      <w:r w:rsidR="00357A3E" w:rsidRPr="00903DBA">
        <w:rPr>
          <w:highlight w:val="white"/>
        </w:rPr>
        <w:t xml:space="preserve">. We need also </w:t>
      </w:r>
      <w:r w:rsidR="003208EF">
        <w:rPr>
          <w:highlight w:val="white"/>
        </w:rPr>
        <w:t xml:space="preserve">to </w:t>
      </w:r>
      <w:r w:rsidR="00357A3E" w:rsidRPr="00903DBA">
        <w:rPr>
          <w:highlight w:val="white"/>
        </w:rPr>
        <w:t>keep track</w:t>
      </w:r>
      <w:r w:rsidR="003208EF">
        <w:rPr>
          <w:highlight w:val="white"/>
        </w:rPr>
        <w:t xml:space="preserve"> </w:t>
      </w:r>
      <w:r w:rsidR="00357A3E" w:rsidRPr="00903DBA">
        <w:rPr>
          <w:highlight w:val="white"/>
        </w:rPr>
        <w:t xml:space="preserve">of each saved register on the activation record in </w:t>
      </w:r>
      <w:r w:rsidR="00D4318D">
        <w:rPr>
          <w:rStyle w:val="KeyWord0"/>
          <w:highlight w:val="white"/>
        </w:rPr>
        <w:t>&lt;k&gt;</w:t>
      </w:r>
      <w:r w:rsidR="00D4318D" w:rsidRPr="00903DBA">
        <w:rPr>
          <w:rStyle w:val="KeyWord0"/>
          <w:highlight w:val="white"/>
        </w:rPr>
        <w:t>m_registerMapStack</w:t>
      </w:r>
      <w:r w:rsidR="00D4318D">
        <w:rPr>
          <w:rStyle w:val="KeyWord0"/>
          <w:highlight w:val="white"/>
        </w:rPr>
        <w:t>&lt;/k&gt;</w:t>
      </w:r>
      <w:r w:rsidR="00357A3E" w:rsidRPr="00903DBA">
        <w:rPr>
          <w:highlight w:val="white"/>
        </w:rPr>
        <w:t xml:space="preserve">. Both stacks are popped in </w:t>
      </w:r>
      <w:r w:rsidR="006D4802" w:rsidRPr="00903DBA">
        <w:rPr>
          <w:highlight w:val="white"/>
        </w:rPr>
        <w:t xml:space="preserve">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0162773B" w:rsidR="00483C5F" w:rsidRPr="00903DBA" w:rsidRDefault="00755A00" w:rsidP="00755A00">
      <w:pPr>
        <w:rPr>
          <w:highlight w:val="white"/>
        </w:rPr>
      </w:pPr>
      <w:r w:rsidRPr="00903DBA">
        <w:rPr>
          <w:highlight w:val="white"/>
        </w:rPr>
        <w:t xml:space="preserve">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4318D">
        <w:rPr>
          <w:rStyle w:val="KeyWord0"/>
          <w:highlight w:val="white"/>
        </w:rPr>
        <w:t>&lt;k&gt;</w:t>
      </w:r>
      <w:r w:rsidR="00D4318D" w:rsidRPr="00903DBA">
        <w:rPr>
          <w:rStyle w:val="KeyWord0"/>
          <w:highlight w:val="white"/>
        </w:rPr>
        <w:t>recordSize</w:t>
      </w:r>
      <w:r w:rsidR="00D4318D">
        <w:rPr>
          <w:rStyle w:val="KeyWord0"/>
          <w:highlight w:val="white"/>
        </w:rPr>
        <w:t>&lt;/k&gt;</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134E66" w:rsidRPr="00903DBA">
        <w:rPr>
          <w:highlight w:val="white"/>
        </w:rPr>
        <w:t xml:space="preserve"> field </w:t>
      </w:r>
      <w:r w:rsidR="00471B08" w:rsidRPr="00903DBA">
        <w:rPr>
          <w:highlight w:val="white"/>
        </w:rPr>
        <w:t>holds the size of the extra values in the registers and on the floating-point value stack.</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5270396F"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D4318D">
        <w:rPr>
          <w:rStyle w:val="KeyWord0"/>
          <w:highlight w:val="white"/>
        </w:rPr>
        <w:t>&lt;k&gt;</w:t>
      </w:r>
      <w:r w:rsidR="00D4318D" w:rsidRPr="001A7DF0">
        <w:rPr>
          <w:rStyle w:val="KeyWord0"/>
          <w:highlight w:val="white"/>
        </w:rPr>
        <w:t>mov</w:t>
      </w:r>
      <w:r w:rsidR="00D4318D">
        <w:rPr>
          <w:rStyle w:val="KeyWord0"/>
          <w:highlight w:val="white"/>
        </w:rPr>
        <w:t>&lt;/k&gt;</w:t>
      </w:r>
      <w:r w:rsidR="001A7DF0">
        <w:rPr>
          <w:highlight w:val="white"/>
        </w:rPr>
        <w:t xml:space="preserve"> </w:t>
      </w:r>
      <w:r w:rsidR="004C3DD0" w:rsidRPr="00903DBA">
        <w:rPr>
          <w:highlight w:val="white"/>
        </w:rPr>
        <w:t>instruction</w:t>
      </w:r>
      <w:r w:rsidR="00B30440">
        <w:rPr>
          <w:highlight w:val="white"/>
        </w:rPr>
        <w:t xml:space="preserve"> to copy the values of the register to the activation record</w:t>
      </w:r>
      <w:r w:rsidR="004C3DD0" w:rsidRPr="00903DBA">
        <w:rPr>
          <w:highlight w:val="white"/>
        </w:rPr>
        <w:t>.</w:t>
      </w:r>
      <w:r w:rsidR="00ED0D2D" w:rsidRPr="00903DBA">
        <w:rPr>
          <w:highlight w:val="white"/>
        </w:rPr>
        <w:t xml:space="preserv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2FB4D7A1" w:rsidR="0043182A" w:rsidRPr="00903DBA" w:rsidRDefault="007A23A1" w:rsidP="00167A31">
      <w:pPr>
        <w:rPr>
          <w:highlight w:val="white"/>
        </w:rPr>
      </w:pPr>
      <w:r w:rsidRPr="00903DBA">
        <w:rPr>
          <w:highlight w:val="white"/>
        </w:rPr>
        <w:lastRenderedPageBreak/>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1F179B3A"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w:t>
      </w:r>
      <w:r w:rsidR="00A86EF3">
        <w:rPr>
          <w:highlight w:val="white"/>
        </w:rPr>
        <w:t>, as well as the size of the activation record,</w:t>
      </w:r>
      <w:r w:rsidR="00357180" w:rsidRPr="00903DBA">
        <w:rPr>
          <w:highlight w:val="white"/>
        </w:rPr>
        <w:t xml:space="preserve"> after the function call in 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147BF124" w:rsidR="00AB6471" w:rsidRPr="00903DBA" w:rsidRDefault="00A5588B" w:rsidP="00AB6471">
      <w:pPr>
        <w:rPr>
          <w:highlight w:val="white"/>
        </w:rPr>
      </w:pPr>
      <w:r w:rsidRPr="00903DBA">
        <w:rPr>
          <w:highlight w:val="white"/>
        </w:rPr>
        <w:t xml:space="preserve">We also use 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to store the total extra size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C306A9" w:rsidRPr="00903DBA">
        <w:rPr>
          <w:highlight w:val="white"/>
        </w:rPr>
        <w:t xml:space="preserve"> stack. However, </w:t>
      </w:r>
      <w:r w:rsidR="00E46C05">
        <w:rPr>
          <w:highlight w:val="white"/>
        </w:rPr>
        <w:t>we</w:t>
      </w:r>
      <w:r w:rsidR="00C306A9" w:rsidRPr="00903DBA">
        <w:rPr>
          <w:highlight w:val="white"/>
        </w:rPr>
        <w:t xml:space="preserve"> include</w:t>
      </w:r>
      <w:r w:rsidR="00E46C05">
        <w:rPr>
          <w:highlight w:val="white"/>
        </w:rPr>
        <w:t xml:space="preserve"> it</w:t>
      </w:r>
      <w:r w:rsidR="00C306A9" w:rsidRPr="00903DBA">
        <w:rPr>
          <w:highlight w:val="white"/>
        </w:rPr>
        <w:t xml:space="preserve">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D127674"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w:t>
      </w:r>
      <w:r w:rsidR="00E46C05">
        <w:rPr>
          <w:highlight w:val="white"/>
        </w:rPr>
        <w:t xml:space="preserve"> original</w:t>
      </w:r>
      <w:r w:rsidRPr="00903DBA">
        <w:rPr>
          <w:highlight w:val="white"/>
        </w:rPr>
        <w:t xml:space="preserv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044018BF" w:rsidR="006E5A65" w:rsidRPr="00903DBA" w:rsidRDefault="006E5A65" w:rsidP="006E5A65">
      <w:pPr>
        <w:rPr>
          <w:highlight w:val="white"/>
        </w:rPr>
      </w:pPr>
      <w:bookmarkStart w:id="548" w:name="_Hlk43301151"/>
      <w:r w:rsidRPr="00903DBA">
        <w:rPr>
          <w:highlight w:val="white"/>
        </w:rPr>
        <w:t xml:space="preserve">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Pr="00903DBA">
        <w:rPr>
          <w:highlight w:val="white"/>
        </w:rPr>
        <w:t xml:space="preserve"> </w:t>
      </w:r>
      <w:r w:rsidR="003E5418">
        <w:rPr>
          <w:highlight w:val="white"/>
        </w:rPr>
        <w:t xml:space="preserve">field </w:t>
      </w:r>
      <w:r w:rsidRPr="00903DBA">
        <w:rPr>
          <w:highlight w:val="white"/>
        </w:rPr>
        <w:t xml:space="preserve">is set to true if the </w:t>
      </w:r>
      <w:r w:rsidR="00B57D1B" w:rsidRPr="00903DBA">
        <w:rPr>
          <w:highlight w:val="white"/>
        </w:rPr>
        <w:t>function</w:t>
      </w:r>
      <w:r w:rsidR="00923FEA">
        <w:rPr>
          <w:highlight w:val="white"/>
        </w:rPr>
        <w:t xml:space="preserve"> in the next </w:t>
      </w:r>
      <w:r w:rsidR="00D4318D">
        <w:rPr>
          <w:rStyle w:val="KeyWord0"/>
          <w:highlight w:val="white"/>
        </w:rPr>
        <w:t>&lt;k&gt;</w:t>
      </w:r>
      <w:r w:rsidR="00D4318D" w:rsidRPr="00923FEA">
        <w:rPr>
          <w:rStyle w:val="KeyWord0"/>
          <w:highlight w:val="white"/>
        </w:rPr>
        <w:t>FunctionCall</w:t>
      </w:r>
      <w:r w:rsidR="00D4318D">
        <w:rPr>
          <w:rStyle w:val="KeyWord0"/>
          <w:highlight w:val="white"/>
        </w:rPr>
        <w:t>&lt;/k&gt;</w:t>
      </w:r>
      <w:r w:rsidR="00923FEA">
        <w:rPr>
          <w:highlight w:val="white"/>
        </w:rPr>
        <w:t xml:space="preserve"> call</w:t>
      </w:r>
      <w:r w:rsidR="00B57D1B" w:rsidRPr="00903DBA">
        <w:rPr>
          <w:highlight w:val="white"/>
        </w:rPr>
        <w:t xml:space="preserve"> returns a floating value. In </w:t>
      </w:r>
      <w:r w:rsidR="00E46C05">
        <w:rPr>
          <w:highlight w:val="white"/>
        </w:rPr>
        <w:t>that case</w:t>
      </w:r>
      <w:r w:rsidR="00B57D1B" w:rsidRPr="00903DBA">
        <w:rPr>
          <w:highlight w:val="white"/>
        </w:rPr>
        <w:t xml:space="preserve"> the value is stored on the floating-point value stack and need to be </w:t>
      </w:r>
      <w:r w:rsidR="00200F0C">
        <w:rPr>
          <w:highlight w:val="white"/>
        </w:rPr>
        <w:t>restored</w:t>
      </w:r>
      <w:r w:rsidR="00B57D1B" w:rsidRPr="00903DBA">
        <w:rPr>
          <w:highlight w:val="white"/>
        </w:rPr>
        <w:t xml:space="preserve"> by the </w:t>
      </w:r>
      <w:r w:rsidR="00D4318D">
        <w:rPr>
          <w:rStyle w:val="KeyWord0"/>
          <w:highlight w:val="white"/>
        </w:rPr>
        <w:t>&lt;k&gt;</w:t>
      </w:r>
      <w:r w:rsidR="00D4318D" w:rsidRPr="00903DBA">
        <w:rPr>
          <w:rStyle w:val="KeyWord0"/>
          <w:highlight w:val="white"/>
        </w:rPr>
        <w:t>PostCallFunction</w:t>
      </w:r>
      <w:r w:rsidR="00D4318D">
        <w:rPr>
          <w:rStyle w:val="KeyWord0"/>
          <w:highlight w:val="white"/>
        </w:rPr>
        <w:t>&lt;/k&gt;</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5623841B" w:rsidR="00D45BBB" w:rsidRPr="00903DBA" w:rsidRDefault="003B7755" w:rsidP="00D45BBB">
      <w:pPr>
        <w:rPr>
          <w:highlight w:val="white"/>
        </w:rPr>
      </w:pPr>
      <w:r w:rsidRPr="00903DBA">
        <w:rPr>
          <w:highlight w:val="white"/>
        </w:rPr>
        <w:t xml:space="preserve">The frame register </w:t>
      </w:r>
      <w:r w:rsidR="006E44E2">
        <w:rPr>
          <w:highlight w:val="white"/>
        </w:rPr>
        <w:t xml:space="preserve">pointing at the beginning of the current activation record </w:t>
      </w:r>
      <w:r w:rsidRPr="00903DBA">
        <w:rPr>
          <w:highlight w:val="white"/>
        </w:rPr>
        <w:t xml:space="preserve">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lastRenderedPageBreak/>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0CF0AC4A" w:rsidR="0029649A" w:rsidRPr="00903DBA" w:rsidRDefault="0029649A" w:rsidP="0029649A">
      <w:pPr>
        <w:rPr>
          <w:color w:val="auto"/>
          <w:highlight w:val="white"/>
        </w:rPr>
      </w:pPr>
      <w:r w:rsidRPr="00903DBA">
        <w:rPr>
          <w:highlight w:val="white"/>
        </w:rPr>
        <w:t xml:space="preserve">We start by adding the assembly code instruction for the return address. </w:t>
      </w:r>
      <w:r w:rsidR="006D723C">
        <w:rPr>
          <w:highlight w:val="white"/>
        </w:rPr>
        <w:t>W</w:t>
      </w:r>
      <w:r w:rsidRPr="00903DBA">
        <w:rPr>
          <w:highlight w:val="white"/>
        </w:rPr>
        <w:t>e set it to the index of the next middle code instruction</w:t>
      </w:r>
      <w:r w:rsidR="006D723C">
        <w:rPr>
          <w:highlight w:val="white"/>
        </w:rPr>
        <w:t xml:space="preserve">, which is valid in the Linux </w:t>
      </w:r>
      <w:r w:rsidR="0043331B">
        <w:rPr>
          <w:highlight w:val="white"/>
        </w:rPr>
        <w:t>environment</w:t>
      </w:r>
      <w:r w:rsidR="006D723C">
        <w:rPr>
          <w:highlight w:val="white"/>
        </w:rPr>
        <w:t xml:space="preserve"> assembly code. In the Windows environment, however, 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279670C2"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w:t>
      </w:r>
      <w:r w:rsidR="00A579A9" w:rsidRPr="00903DBA">
        <w:rPr>
          <w:highlight w:val="white"/>
        </w:rPr>
        <w:t xml:space="preserve">the </w:t>
      </w:r>
      <w:r w:rsidR="00A579A9">
        <w:rPr>
          <w:highlight w:val="white"/>
        </w:rPr>
        <w:t>variadic</w:t>
      </w:r>
      <w:r w:rsidR="00A579A9" w:rsidRPr="00903DBA">
        <w:rPr>
          <w:highlight w:val="white"/>
        </w:rPr>
        <w:t xml:space="preserve"> pointer </w:t>
      </w:r>
      <w:r w:rsidR="004B36F4" w:rsidRPr="00903DBA">
        <w:rPr>
          <w:highlight w:val="white"/>
        </w:rPr>
        <w:t xml:space="preserve">in case of </w:t>
      </w:r>
      <w:r w:rsidR="00DC0B5B">
        <w:rPr>
          <w:highlight w:val="white"/>
        </w:rPr>
        <w:t>a variadic</w:t>
      </w:r>
      <w:r w:rsidR="004B36F4" w:rsidRPr="00903DBA">
        <w:rPr>
          <w:highlight w:val="white"/>
        </w:rPr>
        <w:t xml:space="preserve"> caller function,</w:t>
      </w:r>
      <w:r w:rsidR="00A579A9">
        <w:rPr>
          <w:highlight w:val="white"/>
        </w:rPr>
        <w:t xml:space="preserve"> </w:t>
      </w:r>
      <w:r w:rsidRPr="00903DBA">
        <w:rPr>
          <w:highlight w:val="white"/>
        </w:rPr>
        <w:t xml:space="preserve">to the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5361A2A9" w:rsidR="00840F91" w:rsidRPr="00903DBA" w:rsidRDefault="005B0C79" w:rsidP="005B0C79">
      <w:pPr>
        <w:rPr>
          <w:highlight w:val="white"/>
        </w:rPr>
      </w:pPr>
      <w:r w:rsidRPr="00903DBA">
        <w:rPr>
          <w:highlight w:val="white"/>
        </w:rPr>
        <w:t xml:space="preserve">If the callee function is a pointer to a function, we load its value into the </w:t>
      </w:r>
      <w:r w:rsidR="00D4318D">
        <w:rPr>
          <w:rStyle w:val="KeyWord0"/>
          <w:highlight w:val="white"/>
        </w:rPr>
        <w:t>&lt;k&gt;</w:t>
      </w:r>
      <w:r w:rsidR="00D4318D" w:rsidRPr="00903DBA">
        <w:rPr>
          <w:rStyle w:val="KeyWord0"/>
          <w:highlight w:val="white"/>
        </w:rPr>
        <w:t>jumpTrack</w:t>
      </w:r>
      <w:r w:rsidR="00D4318D">
        <w:rPr>
          <w:rStyle w:val="KeyWord0"/>
          <w:highlight w:val="white"/>
        </w:rPr>
        <w:t>&lt;/k&gt;</w:t>
      </w:r>
      <w:r w:rsidRPr="00903DBA">
        <w:rPr>
          <w:highlight w:val="white"/>
        </w:rPr>
        <w:t xml:space="preserve"> track. We must load the value into the track before we increase the frame register below</w:t>
      </w:r>
      <w:r w:rsidR="00726ED7">
        <w:rPr>
          <w:highlight w:val="white"/>
        </w:rPr>
        <w:t>, because the base registers are set to the called function before the jump.</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27A26649" w:rsidR="004D4C39" w:rsidRPr="00903DBA" w:rsidRDefault="0066665E" w:rsidP="0066665E">
      <w:pPr>
        <w:rPr>
          <w:highlight w:val="white"/>
        </w:rPr>
      </w:pPr>
      <w:r w:rsidRPr="00903DBA">
        <w:rPr>
          <w:highlight w:val="white"/>
        </w:rPr>
        <w:lastRenderedPageBreak/>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w:t>
      </w:r>
      <w:r w:rsidR="006A772F">
        <w:rPr>
          <w:highlight w:val="white"/>
        </w:rPr>
        <w:t>is at least one</w:t>
      </w:r>
      <w:r w:rsidR="00BD6141" w:rsidRPr="00903DBA">
        <w:rPr>
          <w:highlight w:val="white"/>
        </w:rPr>
        <w:t xml:space="preserve"> extra argument in the function call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w:t>
      </w:r>
      <w:r w:rsidR="00D50204">
        <w:rPr>
          <w:highlight w:val="white"/>
        </w:rPr>
        <w:t>point at</w:t>
      </w:r>
      <w:r w:rsidR="003A5CAF" w:rsidRPr="00903DBA">
        <w:rPr>
          <w:highlight w:val="white"/>
        </w:rPr>
        <w:t xml:space="preserve"> </w:t>
      </w:r>
      <w:r w:rsidR="00A9230F">
        <w:rPr>
          <w:highlight w:val="white"/>
        </w:rPr>
        <w:t xml:space="preserve">the address of the regular frame pointer plus the size of the </w:t>
      </w:r>
      <w:r w:rsidR="003A5CAF" w:rsidRPr="00903DBA">
        <w:rPr>
          <w:highlight w:val="white"/>
        </w:rPr>
        <w:t>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2B8A1068"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a</w:t>
      </w:r>
      <w:r w:rsidR="00AE121D">
        <w:rPr>
          <w:highlight w:val="white"/>
        </w:rPr>
        <w:t xml:space="preserve">dd the assembly </w:t>
      </w:r>
      <w:r w:rsidR="00FD5BC2" w:rsidRPr="00903DBA">
        <w:rPr>
          <w:highlight w:val="white"/>
        </w:rPr>
        <w:t xml:space="preserve">code </w:t>
      </w:r>
      <w:r w:rsidR="00D4318D">
        <w:rPr>
          <w:rStyle w:val="KeyWord0"/>
          <w:highlight w:val="white"/>
        </w:rPr>
        <w:t>&lt;k&gt;</w:t>
      </w:r>
      <w:r w:rsidR="00D4318D" w:rsidRPr="00AE121D">
        <w:rPr>
          <w:rStyle w:val="KeyWord0"/>
          <w:highlight w:val="white"/>
        </w:rPr>
        <w:t>call</w:t>
      </w:r>
      <w:r w:rsidR="00D4318D">
        <w:rPr>
          <w:rStyle w:val="KeyWord0"/>
          <w:highlight w:val="white"/>
        </w:rPr>
        <w:t>&lt;/k&gt;</w:t>
      </w:r>
      <w:r w:rsidR="00FD5BC2" w:rsidRPr="00903DBA">
        <w:rPr>
          <w:highlight w:val="white"/>
        </w:rPr>
        <w:t xml:space="preserve"> instruction</w:t>
      </w:r>
      <w:r w:rsidR="00AE121D">
        <w:rPr>
          <w:highlight w:val="white"/>
        </w:rPr>
        <w:t xml:space="preserve"> with the name of the called function</w:t>
      </w:r>
      <w:r w:rsidR="00FD5BC2" w:rsidRPr="00903DBA">
        <w:rPr>
          <w:highlight w:val="white"/>
        </w:rPr>
        <w:t xml:space="preserve">. 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00FD5BC2" w:rsidRPr="00903DBA">
        <w:rPr>
          <w:highlight w:val="white"/>
        </w:rPr>
        <w:t xml:space="preserve"> field is set to true if the callee function returns a floating value. It will later be inspected by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16576798" w:rsidR="00824926" w:rsidRPr="00903DBA" w:rsidRDefault="00380E1B" w:rsidP="00824926">
      <w:pPr>
        <w:rPr>
          <w:color w:val="auto"/>
          <w:highlight w:val="white"/>
        </w:rPr>
      </w:pPr>
      <w:r w:rsidRPr="00903DBA">
        <w:rPr>
          <w:highlight w:val="white"/>
        </w:rPr>
        <w:t>If the callee function is a pointer to a function</w:t>
      </w:r>
      <w:r w:rsidR="00AE121D">
        <w:rPr>
          <w:highlight w:val="white"/>
        </w:rPr>
        <w:t xml:space="preserve">, the address has been stored in the </w:t>
      </w:r>
      <w:r w:rsidR="00D4318D">
        <w:rPr>
          <w:rStyle w:val="KeyWord0"/>
          <w:highlight w:val="white"/>
        </w:rPr>
        <w:t>&lt;k&gt;</w:t>
      </w:r>
      <w:r w:rsidR="00D4318D" w:rsidRPr="00FC399E">
        <w:rPr>
          <w:rStyle w:val="KeyWord0"/>
          <w:highlight w:val="white"/>
        </w:rPr>
        <w:t>jumpTrack</w:t>
      </w:r>
      <w:r w:rsidR="00D4318D">
        <w:rPr>
          <w:rStyle w:val="KeyWord0"/>
          <w:highlight w:val="white"/>
        </w:rPr>
        <w:t>&lt;/k&gt;</w:t>
      </w:r>
      <w:r w:rsidR="00AE121D">
        <w:rPr>
          <w:highlight w:val="white"/>
        </w:rPr>
        <w:t xml:space="preserve"> track, </w:t>
      </w:r>
      <w:r w:rsidR="00FC399E">
        <w:rPr>
          <w:highlight w:val="white"/>
        </w:rPr>
        <w:t>and we add a call instruction that jump</w:t>
      </w:r>
      <w:r w:rsidR="003A48A8">
        <w:rPr>
          <w:highlight w:val="white"/>
        </w:rPr>
        <w:t>s</w:t>
      </w:r>
      <w:r w:rsidR="00FC399E">
        <w:rPr>
          <w:highlight w:val="white"/>
        </w:rPr>
        <w:t xml:space="preserve"> to that address.</w:t>
      </w:r>
    </w:p>
    <w:bookmarkEnd w:id="548"/>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0E3F5A3F" w:rsidR="00C55256" w:rsidRPr="00903DBA" w:rsidRDefault="000D08BE" w:rsidP="000D08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6612095"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52125F65"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3A48A8">
        <w:rPr>
          <w:highlight w:val="white"/>
        </w:rPr>
        <w:t xml:space="preserve">the </w:t>
      </w:r>
      <w:r w:rsidR="00AB1B4F" w:rsidRPr="00903DBA">
        <w:rPr>
          <w:highlight w:val="white"/>
        </w:rPr>
        <w:t>floating</w:t>
      </w:r>
      <w:r w:rsidR="003A48A8">
        <w:rPr>
          <w:highlight w:val="white"/>
        </w:rPr>
        <w:t>-point</w:t>
      </w:r>
      <w:r w:rsidR="00AB1B4F" w:rsidRPr="00903DBA">
        <w:rPr>
          <w:highlight w:val="white"/>
        </w:rPr>
        <w:t xml:space="preserve"> stack </w:t>
      </w:r>
      <w:r w:rsidR="003A48A8">
        <w:rPr>
          <w:highlight w:val="white"/>
        </w:rPr>
        <w:t>was not empty before the call</w:t>
      </w:r>
      <w:r w:rsidR="00AB1B4F" w:rsidRPr="00903DBA">
        <w:rPr>
          <w:highlight w:val="white"/>
        </w:rPr>
        <w:t>, we need to restore it.</w:t>
      </w:r>
      <w:r w:rsidR="0042515F" w:rsidRPr="00903DBA">
        <w:rPr>
          <w:highlight w:val="white"/>
        </w:rPr>
        <w:t xml:space="preserve"> </w:t>
      </w:r>
    </w:p>
    <w:p w14:paraId="1FCFFD7D" w14:textId="060A36A8" w:rsidR="006545C6" w:rsidRPr="00903DBA" w:rsidRDefault="006545C6" w:rsidP="006545C6">
      <w:pPr>
        <w:pStyle w:val="Code"/>
        <w:rPr>
          <w:highlight w:val="white"/>
        </w:rPr>
      </w:pPr>
      <w:r w:rsidRPr="00903DBA">
        <w:rPr>
          <w:highlight w:val="white"/>
        </w:rPr>
        <w:t xml:space="preserve">      </w:t>
      </w:r>
      <w:r w:rsidR="00D516D4">
        <w:rPr>
          <w:highlight w:val="white"/>
        </w:rPr>
        <w:t>Debug.Assert</w:t>
      </w:r>
      <w:r w:rsidRPr="00903DBA">
        <w:rPr>
          <w:highlight w:val="white"/>
        </w:rPr>
        <w:t>(m_topStack.Count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64EF5E3F" w:rsidR="00D935A0" w:rsidRPr="00903DBA" w:rsidRDefault="0042515F" w:rsidP="0042515F">
      <w:pPr>
        <w:rPr>
          <w:highlight w:val="white"/>
        </w:rPr>
      </w:pPr>
      <w:r w:rsidRPr="00903DBA">
        <w:rPr>
          <w:highlight w:val="white"/>
        </w:rPr>
        <w:lastRenderedPageBreak/>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4585C2C7" w:rsidR="00D935A0" w:rsidRPr="00903DBA" w:rsidRDefault="002B43D9" w:rsidP="002B43D9">
      <w:pPr>
        <w:rPr>
          <w:highlight w:val="white"/>
        </w:rPr>
      </w:pPr>
      <w:r w:rsidRPr="00903DBA">
        <w:rPr>
          <w:highlight w:val="white"/>
        </w:rPr>
        <w:t>If the function returned a floating value, we push it from its temporary location to the top of the floating</w:t>
      </w:r>
      <w:r w:rsidR="00A46620">
        <w:rPr>
          <w:highlight w:val="white"/>
        </w:rPr>
        <w:t>-point</w:t>
      </w:r>
      <w:r w:rsidRPr="00903DBA">
        <w:rPr>
          <w:highlight w:val="white"/>
        </w:rPr>
        <w:t xml:space="preserve">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7914A43F" w14:textId="08A21F3B" w:rsidR="003B4156" w:rsidRPr="0060539D" w:rsidRDefault="00CC1DF4" w:rsidP="003B4156">
      <w:pPr>
        <w:pStyle w:val="Heading3"/>
        <w:numPr>
          <w:ilvl w:val="2"/>
          <w:numId w:val="133"/>
        </w:numPr>
        <w:rPr>
          <w:highlight w:val="white"/>
        </w:rPr>
      </w:pPr>
      <w:r>
        <w:rPr>
          <w:highlight w:val="white"/>
        </w:rPr>
        <w:t>&lt;h3&gt;</w:t>
      </w:r>
      <w:bookmarkStart w:id="549" w:name="_Toc93320593"/>
      <w:r w:rsidRPr="0060539D">
        <w:rPr>
          <w:highlight w:val="white"/>
        </w:rPr>
        <w:t>Base and Offset</w:t>
      </w:r>
      <w:bookmarkEnd w:id="549"/>
      <w:r>
        <w:rPr>
          <w:highlight w:val="white"/>
        </w:rPr>
        <w:t>&lt;/h3&gt;</w:t>
      </w:r>
    </w:p>
    <w:p w14:paraId="27EDF07C" w14:textId="194E6C0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r w:rsidR="005A09EA">
        <w:rPr>
          <w:highlight w:val="white"/>
        </w:rPr>
        <w:t xml:space="preserve"> in the Windows environment</w:t>
      </w:r>
      <w:r w:rsidRPr="00903DBA">
        <w:rPr>
          <w:highlight w:val="white"/>
        </w:rPr>
        <w:t>.</w:t>
      </w:r>
    </w:p>
    <w:p w14:paraId="6E2F9897" w14:textId="77777777" w:rsidR="003B4156" w:rsidRPr="00903DBA" w:rsidRDefault="003B4156" w:rsidP="003B4156">
      <w:pPr>
        <w:pStyle w:val="Code"/>
        <w:rPr>
          <w:highlight w:val="white"/>
        </w:rPr>
      </w:pPr>
      <w:r w:rsidRPr="00903DBA">
        <w:rPr>
          <w:highlight w:val="white"/>
        </w:rPr>
        <w:t xml:space="preserve">    private object Base(Symbol symbol) {</w:t>
      </w:r>
    </w:p>
    <w:p w14:paraId="32FDC700" w14:textId="298F0CB1"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CC82570" w14:textId="77777777" w:rsidR="003B4156" w:rsidRPr="00903DBA" w:rsidRDefault="003B4156" w:rsidP="003B4156">
      <w:pPr>
        <w:pStyle w:val="Code"/>
        <w:rPr>
          <w:highlight w:val="white"/>
        </w:rPr>
      </w:pPr>
    </w:p>
    <w:p w14:paraId="35511CBE" w14:textId="07A56B87" w:rsidR="003B4156" w:rsidRPr="00903DBA" w:rsidRDefault="003B4156" w:rsidP="003B4156">
      <w:pPr>
        <w:pStyle w:val="Code"/>
        <w:rPr>
          <w:highlight w:val="white"/>
        </w:rPr>
      </w:pPr>
      <w:r w:rsidRPr="00903DBA">
        <w:rPr>
          <w:highlight w:val="white"/>
        </w:rPr>
        <w:t xml:space="preserve">      if (symbol.Value is StaticAddress</w:t>
      </w:r>
      <w:r w:rsidR="00B20B93">
        <w:rPr>
          <w:highlight w:val="white"/>
        </w:rPr>
        <w:t xml:space="preserve"> </w:t>
      </w:r>
      <w:r w:rsidR="00B20B93" w:rsidRPr="00903DBA">
        <w:rPr>
          <w:highlight w:val="white"/>
        </w:rPr>
        <w:t>staticAddress</w:t>
      </w:r>
      <w:r w:rsidRPr="00903DBA">
        <w:rPr>
          <w:highlight w:val="white"/>
        </w:rPr>
        <w:t>) {</w:t>
      </w:r>
    </w:p>
    <w:p w14:paraId="3E756D6C" w14:textId="77777777" w:rsidR="003B4156" w:rsidRPr="00903DBA" w:rsidRDefault="003B4156" w:rsidP="003B4156">
      <w:pPr>
        <w:pStyle w:val="Code"/>
        <w:rPr>
          <w:highlight w:val="white"/>
        </w:rPr>
      </w:pPr>
      <w:r w:rsidRPr="00903DBA">
        <w:rPr>
          <w:highlight w:val="white"/>
        </w:rPr>
        <w:t xml:space="preserve">        return staticAddress.UniqueName;</w:t>
      </w:r>
    </w:p>
    <w:p w14:paraId="39F39E2E" w14:textId="77777777" w:rsidR="003B4156" w:rsidRPr="00903DBA" w:rsidRDefault="003B4156" w:rsidP="003B4156">
      <w:pPr>
        <w:pStyle w:val="Code"/>
        <w:rPr>
          <w:highlight w:val="white"/>
        </w:rPr>
      </w:pPr>
      <w:r w:rsidRPr="00903DBA">
        <w:rPr>
          <w:highlight w:val="white"/>
        </w:rPr>
        <w:t xml:space="preserve">      }</w:t>
      </w:r>
    </w:p>
    <w:p w14:paraId="52080B4C" w14:textId="6EBDC703" w:rsidR="003B4156" w:rsidRPr="00903DBA" w:rsidRDefault="003B4156" w:rsidP="003B4156">
      <w:pPr>
        <w:rPr>
          <w:highlight w:val="white"/>
        </w:rPr>
      </w:pPr>
      <w:r w:rsidRPr="00903DBA">
        <w:rPr>
          <w:highlight w:val="white"/>
        </w:rPr>
        <w:t xml:space="preserve">If the symbol’s address symbol is not null, the symbol represents a dereferred symbol, and we return the </w:t>
      </w:r>
      <w:r w:rsidR="00E551FD">
        <w:rPr>
          <w:highlight w:val="white"/>
        </w:rPr>
        <w:t xml:space="preserve">track </w:t>
      </w:r>
      <w:r w:rsidRPr="00903DBA">
        <w:rPr>
          <w:highlight w:val="white"/>
        </w:rPr>
        <w:t xml:space="preserve">holding the address by calling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D276BF" w:rsidRPr="00F854A0">
        <w:rPr>
          <w:highlight w:val="white"/>
        </w:rPr>
        <w:t xml:space="preserve">. We </w:t>
      </w:r>
      <w:r w:rsidRPr="00903DBA">
        <w:rPr>
          <w:highlight w:val="white"/>
        </w:rPr>
        <w:t>mark the track as pointer, which means that the register allocator will choose the register from a smaller set</w:t>
      </w:r>
      <w:r w:rsidR="00F854A0">
        <w:rPr>
          <w:highlight w:val="white"/>
        </w:rPr>
        <w:t>, allowing for the register to be referred</w:t>
      </w:r>
      <w:r w:rsidRPr="00903DBA">
        <w:rPr>
          <w:highlight w:val="white"/>
        </w:rPr>
        <w:t xml:space="preserve">. Since the track </w:t>
      </w:r>
      <w:r w:rsidR="00D276BF">
        <w:rPr>
          <w:highlight w:val="white"/>
        </w:rPr>
        <w:t xml:space="preserve">holding the original symbol </w:t>
      </w:r>
      <w:r w:rsidRPr="00903DBA">
        <w:rPr>
          <w:highlight w:val="white"/>
        </w:rPr>
        <w:t>is no longer needed, we delete it from the track map before we return it.</w:t>
      </w:r>
    </w:p>
    <w:p w14:paraId="19A6527B" w14:textId="77777777" w:rsidR="003B4156" w:rsidRPr="00903DBA" w:rsidRDefault="003B4156" w:rsidP="003B4156">
      <w:pPr>
        <w:pStyle w:val="Code"/>
        <w:rPr>
          <w:highlight w:val="white"/>
        </w:rPr>
      </w:pPr>
      <w:r w:rsidRPr="00903DBA">
        <w:rPr>
          <w:highlight w:val="white"/>
        </w:rPr>
        <w:t xml:space="preserve">      else if (symbol.AddressSymbol != null) {</w:t>
      </w:r>
    </w:p>
    <w:p w14:paraId="1CB6F36E" w14:textId="77777777" w:rsidR="003B4156" w:rsidRPr="00903DBA" w:rsidRDefault="003B4156" w:rsidP="003B4156">
      <w:pPr>
        <w:pStyle w:val="Code"/>
        <w:rPr>
          <w:highlight w:val="white"/>
        </w:rPr>
      </w:pPr>
      <w:r w:rsidRPr="00903DBA">
        <w:rPr>
          <w:highlight w:val="white"/>
        </w:rPr>
        <w:t xml:space="preserve">        Track addressTrack = LoadValueToRegister(symbol.AddressSymbol);</w:t>
      </w:r>
    </w:p>
    <w:p w14:paraId="31A58606" w14:textId="00D54DE0"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36135D76" w14:textId="2E317132" w:rsidR="003B4156" w:rsidRPr="00903DBA" w:rsidRDefault="003B4156" w:rsidP="003B4156">
      <w:pPr>
        <w:pStyle w:val="Code"/>
        <w:rPr>
          <w:highlight w:val="white"/>
        </w:rPr>
      </w:pPr>
      <w:r w:rsidRPr="00903DBA">
        <w:rPr>
          <w:highlight w:val="white"/>
        </w:rPr>
        <w:t xml:space="preserve">                     RegisterAllocator.</w:t>
      </w:r>
      <w:r>
        <w:rPr>
          <w:highlight w:val="white"/>
        </w:rPr>
        <w:t>VariadicFunctionPointerRegisterSet</w:t>
      </w:r>
      <w:r w:rsidRPr="00903DBA">
        <w:rPr>
          <w:highlight w:val="white"/>
        </w:rPr>
        <w:t>.</w:t>
      </w:r>
    </w:p>
    <w:p w14:paraId="1FF54412" w14:textId="43396809" w:rsidR="003B4156" w:rsidRPr="00903DBA" w:rsidRDefault="003B4156" w:rsidP="003B4156">
      <w:pPr>
        <w:pStyle w:val="Code"/>
        <w:rPr>
          <w:highlight w:val="white"/>
        </w:rPr>
      </w:pPr>
      <w:r w:rsidRPr="00903DBA">
        <w:rPr>
          <w:highlight w:val="white"/>
        </w:rPr>
        <w:t xml:space="preserve">                     Contains(addressTrack.Register.Value));</w:t>
      </w:r>
    </w:p>
    <w:p w14:paraId="1F4135F7" w14:textId="77777777" w:rsidR="003B4156" w:rsidRPr="00903DBA" w:rsidRDefault="003B4156" w:rsidP="003B4156">
      <w:pPr>
        <w:pStyle w:val="Code"/>
        <w:rPr>
          <w:highlight w:val="white"/>
        </w:rPr>
      </w:pPr>
      <w:r w:rsidRPr="00903DBA">
        <w:rPr>
          <w:highlight w:val="white"/>
        </w:rPr>
        <w:t xml:space="preserve">        addressTrack.Pointer = true;</w:t>
      </w:r>
    </w:p>
    <w:p w14:paraId="23C00CE3" w14:textId="77777777" w:rsidR="003B4156" w:rsidRPr="00903DBA" w:rsidRDefault="003B4156" w:rsidP="003B4156">
      <w:pPr>
        <w:pStyle w:val="Code"/>
        <w:rPr>
          <w:highlight w:val="white"/>
        </w:rPr>
      </w:pPr>
      <w:r w:rsidRPr="00903DBA">
        <w:rPr>
          <w:highlight w:val="white"/>
        </w:rPr>
        <w:lastRenderedPageBreak/>
        <w:t xml:space="preserve">        m_trackMap.Remove(symbol.AddressSymbol);</w:t>
      </w:r>
    </w:p>
    <w:p w14:paraId="19BB373C" w14:textId="77777777" w:rsidR="003B4156" w:rsidRPr="00903DBA" w:rsidRDefault="003B4156" w:rsidP="003B4156">
      <w:pPr>
        <w:pStyle w:val="Code"/>
        <w:rPr>
          <w:highlight w:val="white"/>
        </w:rPr>
      </w:pPr>
      <w:r w:rsidRPr="00903DBA">
        <w:rPr>
          <w:highlight w:val="white"/>
        </w:rPr>
        <w:t xml:space="preserve">        return addressTrack;</w:t>
      </w:r>
    </w:p>
    <w:p w14:paraId="3E42B950" w14:textId="77777777" w:rsidR="003B4156" w:rsidRPr="00903DBA" w:rsidRDefault="003B4156" w:rsidP="003B4156">
      <w:pPr>
        <w:pStyle w:val="Code"/>
        <w:rPr>
          <w:highlight w:val="white"/>
        </w:rPr>
      </w:pPr>
      <w:r w:rsidRPr="00903DBA">
        <w:rPr>
          <w:highlight w:val="white"/>
        </w:rPr>
        <w:t xml:space="preserve">      }</w:t>
      </w:r>
    </w:p>
    <w:p w14:paraId="20CBF49A" w14:textId="77777777" w:rsidR="003B4156" w:rsidRPr="00903DBA" w:rsidRDefault="003B4156" w:rsidP="003B4156">
      <w:pPr>
        <w:rPr>
          <w:highlight w:val="white"/>
        </w:rPr>
      </w:pPr>
      <w:r w:rsidRPr="00903DBA">
        <w:rPr>
          <w:highlight w:val="white"/>
        </w:rPr>
        <w:t>If the symbol is extern or static, we return its unique name, which will later be replaced by a proper address by the linker.</w:t>
      </w:r>
    </w:p>
    <w:p w14:paraId="4B7376CF" w14:textId="77777777" w:rsidR="003B4156" w:rsidRPr="00903DBA" w:rsidRDefault="003B4156" w:rsidP="003B4156">
      <w:pPr>
        <w:pStyle w:val="Code"/>
        <w:rPr>
          <w:highlight w:val="white"/>
        </w:rPr>
      </w:pPr>
      <w:r w:rsidRPr="00903DBA">
        <w:rPr>
          <w:highlight w:val="white"/>
        </w:rPr>
        <w:t xml:space="preserve">      else if (symbol.IsExternOrStatic()) {</w:t>
      </w:r>
    </w:p>
    <w:p w14:paraId="27A1CC40" w14:textId="77777777" w:rsidR="003B4156" w:rsidRPr="00903DBA" w:rsidRDefault="003B4156" w:rsidP="003B4156">
      <w:pPr>
        <w:pStyle w:val="Code"/>
        <w:rPr>
          <w:highlight w:val="white"/>
        </w:rPr>
      </w:pPr>
      <w:r w:rsidRPr="00903DBA">
        <w:rPr>
          <w:highlight w:val="white"/>
        </w:rPr>
        <w:t xml:space="preserve">        return symbol.UniqueName;</w:t>
      </w:r>
    </w:p>
    <w:p w14:paraId="0525800E" w14:textId="77777777" w:rsidR="003B4156" w:rsidRPr="00903DBA" w:rsidRDefault="003B4156" w:rsidP="003B4156">
      <w:pPr>
        <w:pStyle w:val="Code"/>
        <w:rPr>
          <w:highlight w:val="white"/>
        </w:rPr>
      </w:pPr>
      <w:r w:rsidRPr="00903DBA">
        <w:rPr>
          <w:highlight w:val="white"/>
        </w:rPr>
        <w:t xml:space="preserve">      }</w:t>
      </w:r>
    </w:p>
    <w:p w14:paraId="0AAE5389" w14:textId="6EB081F3" w:rsidR="003B4156" w:rsidRPr="00903DBA" w:rsidRDefault="003B4156" w:rsidP="003B4156">
      <w:pPr>
        <w:rPr>
          <w:highlight w:val="white"/>
        </w:rPr>
      </w:pPr>
      <w:r w:rsidRPr="00903DBA">
        <w:rPr>
          <w:highlight w:val="white"/>
        </w:rPr>
        <w:t xml:space="preserve">Finally, if the symbol is auto or register, we call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to obtain the regular or </w:t>
      </w:r>
      <w:r>
        <w:rPr>
          <w:highlight w:val="white"/>
        </w:rPr>
        <w:t>variadic frame pointer</w:t>
      </w:r>
      <w:r w:rsidRPr="00903DBA">
        <w:rPr>
          <w:highlight w:val="white"/>
        </w:rPr>
        <w:t>.</w:t>
      </w:r>
    </w:p>
    <w:p w14:paraId="5CC755F5" w14:textId="1F1E1C8D" w:rsidR="003B4156" w:rsidRPr="00903DBA" w:rsidRDefault="003B4156" w:rsidP="003B4156">
      <w:pPr>
        <w:pStyle w:val="Code"/>
        <w:rPr>
          <w:highlight w:val="white"/>
        </w:rPr>
      </w:pPr>
      <w:r w:rsidRPr="00903DBA">
        <w:rPr>
          <w:highlight w:val="white"/>
        </w:rPr>
        <w:t xml:space="preserve">      else { //</w:t>
      </w:r>
      <w:r w:rsidR="004F5458">
        <w:rPr>
          <w:highlight w:val="white"/>
        </w:rPr>
        <w:t xml:space="preserve"> </w:t>
      </w:r>
      <w:r w:rsidRPr="00903DBA">
        <w:rPr>
          <w:highlight w:val="white"/>
        </w:rPr>
        <w:t>resultSymbol.IsAutoOrRegister()</w:t>
      </w:r>
    </w:p>
    <w:p w14:paraId="663971C4" w14:textId="77777777" w:rsidR="003B4156" w:rsidRPr="00903DBA" w:rsidRDefault="003B4156" w:rsidP="003B4156">
      <w:pPr>
        <w:pStyle w:val="Code"/>
        <w:rPr>
          <w:highlight w:val="white"/>
        </w:rPr>
      </w:pPr>
      <w:r w:rsidRPr="00903DBA">
        <w:rPr>
          <w:highlight w:val="white"/>
        </w:rPr>
        <w:t xml:space="preserve">        return BaseRegister(symbol);</w:t>
      </w:r>
    </w:p>
    <w:p w14:paraId="44CE5D45" w14:textId="77777777" w:rsidR="003B4156" w:rsidRPr="00903DBA" w:rsidRDefault="003B4156" w:rsidP="003B4156">
      <w:pPr>
        <w:pStyle w:val="Code"/>
        <w:rPr>
          <w:highlight w:val="white"/>
        </w:rPr>
      </w:pPr>
      <w:r w:rsidRPr="00903DBA">
        <w:rPr>
          <w:highlight w:val="white"/>
        </w:rPr>
        <w:t xml:space="preserve">      }</w:t>
      </w:r>
    </w:p>
    <w:p w14:paraId="3BDCFD94" w14:textId="77777777" w:rsidR="003B4156" w:rsidRPr="00903DBA" w:rsidRDefault="003B4156" w:rsidP="003B4156">
      <w:pPr>
        <w:pStyle w:val="Code"/>
        <w:rPr>
          <w:highlight w:val="white"/>
        </w:rPr>
      </w:pPr>
      <w:r w:rsidRPr="00903DBA">
        <w:rPr>
          <w:highlight w:val="white"/>
        </w:rPr>
        <w:t xml:space="preserve">    }</w:t>
      </w:r>
    </w:p>
    <w:p w14:paraId="27F8E49E" w14:textId="166D0C1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 returns the offset of the symbol.</w:t>
      </w:r>
    </w:p>
    <w:p w14:paraId="126750AD" w14:textId="77777777" w:rsidR="003B4156" w:rsidRPr="00903DBA" w:rsidRDefault="003B4156" w:rsidP="003B4156">
      <w:pPr>
        <w:pStyle w:val="Code"/>
        <w:rPr>
          <w:highlight w:val="white"/>
        </w:rPr>
      </w:pPr>
      <w:r w:rsidRPr="00903DBA">
        <w:rPr>
          <w:highlight w:val="white"/>
        </w:rPr>
        <w:t xml:space="preserve">    private int Offset(Symbol symbol) {</w:t>
      </w:r>
    </w:p>
    <w:p w14:paraId="208EB712" w14:textId="6EB416DD"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AB2CA1C" w14:textId="77777777" w:rsidR="006B6F0C" w:rsidRPr="00903DBA" w:rsidRDefault="006B6F0C" w:rsidP="006B6F0C">
      <w:pPr>
        <w:rPr>
          <w:highlight w:val="white"/>
        </w:rPr>
      </w:pPr>
      <w:r w:rsidRPr="00903DBA">
        <w:rPr>
          <w:highlight w:val="white"/>
        </w:rPr>
        <w:t>If its value is a static address, we return the offset of the static address.</w:t>
      </w:r>
    </w:p>
    <w:p w14:paraId="2FB87F34" w14:textId="776523A3" w:rsidR="003B4156" w:rsidRPr="00903DBA" w:rsidRDefault="003B4156" w:rsidP="003B4156">
      <w:pPr>
        <w:pStyle w:val="Code"/>
        <w:rPr>
          <w:highlight w:val="white"/>
        </w:rPr>
      </w:pPr>
      <w:r w:rsidRPr="00903DBA">
        <w:rPr>
          <w:highlight w:val="white"/>
        </w:rPr>
        <w:t xml:space="preserve">      if (symbol.Value is StaticAddress</w:t>
      </w:r>
      <w:r w:rsidR="00841BCF">
        <w:rPr>
          <w:highlight w:val="white"/>
        </w:rPr>
        <w:t xml:space="preserve"> </w:t>
      </w:r>
      <w:r w:rsidR="00841BCF" w:rsidRPr="00903DBA">
        <w:rPr>
          <w:highlight w:val="white"/>
        </w:rPr>
        <w:t>staticAddress</w:t>
      </w:r>
      <w:r w:rsidRPr="00903DBA">
        <w:rPr>
          <w:highlight w:val="white"/>
        </w:rPr>
        <w:t>) {</w:t>
      </w:r>
    </w:p>
    <w:p w14:paraId="6E2F5EAB" w14:textId="77777777" w:rsidR="003B4156" w:rsidRPr="00903DBA" w:rsidRDefault="003B4156" w:rsidP="003B4156">
      <w:pPr>
        <w:pStyle w:val="Code"/>
        <w:rPr>
          <w:highlight w:val="white"/>
        </w:rPr>
      </w:pPr>
      <w:r w:rsidRPr="00903DBA">
        <w:rPr>
          <w:highlight w:val="white"/>
        </w:rPr>
        <w:t xml:space="preserve">        return staticAddress.Offset;</w:t>
      </w:r>
    </w:p>
    <w:p w14:paraId="2A4FAB6D" w14:textId="77777777" w:rsidR="003B4156" w:rsidRPr="00903DBA" w:rsidRDefault="003B4156" w:rsidP="003B4156">
      <w:pPr>
        <w:pStyle w:val="Code"/>
        <w:rPr>
          <w:highlight w:val="white"/>
        </w:rPr>
      </w:pPr>
      <w:r w:rsidRPr="00903DBA">
        <w:rPr>
          <w:highlight w:val="white"/>
        </w:rPr>
        <w:t xml:space="preserve">      }</w:t>
      </w:r>
    </w:p>
    <w:p w14:paraId="4D703E40" w14:textId="77777777" w:rsidR="003B4156" w:rsidRPr="00903DBA" w:rsidRDefault="003B4156" w:rsidP="003B4156">
      <w:pPr>
        <w:rPr>
          <w:highlight w:val="white"/>
        </w:rPr>
      </w:pPr>
      <w:r w:rsidRPr="00903DBA">
        <w:rPr>
          <w:highlight w:val="white"/>
        </w:rPr>
        <w:t>If the symbol’s address symbol is not null, we return the offset of the address symbol.</w:t>
      </w:r>
    </w:p>
    <w:p w14:paraId="66110C4B" w14:textId="77777777" w:rsidR="003B4156" w:rsidRPr="00903DBA" w:rsidRDefault="003B4156" w:rsidP="003B4156">
      <w:pPr>
        <w:pStyle w:val="Code"/>
        <w:rPr>
          <w:highlight w:val="white"/>
        </w:rPr>
      </w:pPr>
      <w:r w:rsidRPr="00903DBA">
        <w:rPr>
          <w:highlight w:val="white"/>
        </w:rPr>
        <w:t xml:space="preserve">      else if (symbol.AddressSymbol != null) {</w:t>
      </w:r>
    </w:p>
    <w:p w14:paraId="37117A6E" w14:textId="77777777" w:rsidR="003B4156" w:rsidRPr="00903DBA" w:rsidRDefault="003B4156" w:rsidP="003B4156">
      <w:pPr>
        <w:pStyle w:val="Code"/>
        <w:rPr>
          <w:highlight w:val="white"/>
        </w:rPr>
      </w:pPr>
      <w:r w:rsidRPr="00903DBA">
        <w:rPr>
          <w:highlight w:val="white"/>
        </w:rPr>
        <w:t xml:space="preserve">        return symbol.AddressOffset;</w:t>
      </w:r>
    </w:p>
    <w:p w14:paraId="349297FE" w14:textId="77777777" w:rsidR="003B4156" w:rsidRPr="00903DBA" w:rsidRDefault="003B4156" w:rsidP="003B4156">
      <w:pPr>
        <w:pStyle w:val="Code"/>
        <w:rPr>
          <w:highlight w:val="white"/>
        </w:rPr>
      </w:pPr>
      <w:r w:rsidRPr="00903DBA">
        <w:rPr>
          <w:highlight w:val="white"/>
        </w:rPr>
        <w:t xml:space="preserve">      }</w:t>
      </w:r>
    </w:p>
    <w:p w14:paraId="76DDB06E" w14:textId="3245EA52" w:rsidR="003B4156" w:rsidRPr="00903DBA" w:rsidRDefault="003B4156" w:rsidP="003B4156">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w:t>
      </w:r>
      <w:r w:rsidR="00AA30DC">
        <w:rPr>
          <w:highlight w:val="white"/>
        </w:rPr>
        <w:t>.</w:t>
      </w:r>
    </w:p>
    <w:p w14:paraId="31C65EE7" w14:textId="77777777" w:rsidR="003B4156" w:rsidRPr="00903DBA" w:rsidRDefault="003B4156" w:rsidP="003B4156">
      <w:pPr>
        <w:pStyle w:val="Code"/>
        <w:rPr>
          <w:highlight w:val="white"/>
        </w:rPr>
      </w:pPr>
      <w:r w:rsidRPr="00903DBA">
        <w:rPr>
          <w:highlight w:val="white"/>
        </w:rPr>
        <w:t xml:space="preserve">      else {</w:t>
      </w:r>
    </w:p>
    <w:p w14:paraId="22338FF9" w14:textId="77777777" w:rsidR="003B4156" w:rsidRPr="00903DBA" w:rsidRDefault="003B4156" w:rsidP="003B4156">
      <w:pPr>
        <w:pStyle w:val="Code"/>
        <w:rPr>
          <w:highlight w:val="white"/>
        </w:rPr>
      </w:pPr>
      <w:r w:rsidRPr="00903DBA">
        <w:rPr>
          <w:highlight w:val="white"/>
        </w:rPr>
        <w:t xml:space="preserve">        return symbol.Offset;</w:t>
      </w:r>
    </w:p>
    <w:p w14:paraId="2F2704F2" w14:textId="77777777" w:rsidR="003B4156" w:rsidRPr="00903DBA" w:rsidRDefault="003B4156" w:rsidP="003B4156">
      <w:pPr>
        <w:pStyle w:val="Code"/>
        <w:rPr>
          <w:highlight w:val="white"/>
        </w:rPr>
      </w:pPr>
      <w:r w:rsidRPr="00903DBA">
        <w:rPr>
          <w:highlight w:val="white"/>
        </w:rPr>
        <w:t xml:space="preserve">      }</w:t>
      </w:r>
    </w:p>
    <w:p w14:paraId="06F58851" w14:textId="77777777" w:rsidR="003B4156" w:rsidRPr="00903DBA" w:rsidRDefault="003B4156" w:rsidP="003B4156">
      <w:pPr>
        <w:pStyle w:val="Code"/>
        <w:rPr>
          <w:highlight w:val="white"/>
        </w:rPr>
      </w:pPr>
      <w:r w:rsidRPr="00903DBA">
        <w:rPr>
          <w:highlight w:val="white"/>
        </w:rPr>
        <w:t xml:space="preserve">    }</w:t>
      </w:r>
    </w:p>
    <w:p w14:paraId="50F1A3DB" w14:textId="5B7A1685" w:rsidR="00BC157C" w:rsidRPr="00903DBA" w:rsidRDefault="00CC1DF4" w:rsidP="0060539D">
      <w:pPr>
        <w:pStyle w:val="Heading3"/>
        <w:rPr>
          <w:highlight w:val="white"/>
        </w:rPr>
      </w:pPr>
      <w:r>
        <w:rPr>
          <w:highlight w:val="white"/>
        </w:rPr>
        <w:t>&lt;h3&gt;</w:t>
      </w:r>
      <w:bookmarkStart w:id="550" w:name="_Toc93320594"/>
      <w:r w:rsidRPr="00903DBA">
        <w:rPr>
          <w:highlight w:val="white"/>
        </w:rPr>
        <w:t>Loading Values into Registers</w:t>
      </w:r>
      <w:bookmarkEnd w:id="550"/>
      <w:r>
        <w:rPr>
          <w:highlight w:val="white"/>
        </w:rPr>
        <w:t>&lt;/h3&gt;</w:t>
      </w:r>
    </w:p>
    <w:p w14:paraId="2FA14416" w14:textId="5458168D" w:rsidR="00455BBD" w:rsidRPr="00903DBA" w:rsidRDefault="0024340B" w:rsidP="0024340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F43E39">
        <w:rPr>
          <w:highlight w:val="white"/>
        </w:rPr>
        <w:t>T</w:t>
      </w:r>
      <w:r w:rsidR="00894787" w:rsidRPr="00903DBA">
        <w:rPr>
          <w:highlight w:val="white"/>
        </w:rPr>
        <w:t xml:space="preserve">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2CA0D165" w:rsidR="00D935A0" w:rsidRPr="00903DBA" w:rsidRDefault="00D87096" w:rsidP="00D87096">
      <w:pPr>
        <w:rPr>
          <w:highlight w:val="white"/>
        </w:rPr>
      </w:pPr>
      <w:r w:rsidRPr="00903DBA">
        <w:rPr>
          <w:highlight w:val="white"/>
        </w:rPr>
        <w:lastRenderedPageBreak/>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w:t>
      </w:r>
      <w:r w:rsidR="00FF392E">
        <w:rPr>
          <w:highlight w:val="white"/>
        </w:rPr>
        <w:t>s</w:t>
      </w:r>
      <w:r w:rsidR="002D0236" w:rsidRPr="00903DBA">
        <w:rPr>
          <w:highlight w:val="white"/>
        </w:rPr>
        <w:t xml:space="preserve"> track and compare the specified register with the register of the track</w:t>
      </w:r>
      <w:r w:rsidR="00FF392E">
        <w:rPr>
          <w:highlight w:val="white"/>
        </w:rPr>
        <w:t>, if they both are not null.</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E093E1" w:rsidR="00B80E3D" w:rsidRPr="00903DBA" w:rsidRDefault="000778DE" w:rsidP="00B80E3D">
      <w:pPr>
        <w:rPr>
          <w:highlight w:val="white"/>
        </w:rPr>
      </w:pPr>
      <w:r w:rsidRPr="00903DBA">
        <w:rPr>
          <w:highlight w:val="white"/>
        </w:rPr>
        <w:t>If the registers do overlap, we need to remove the previous register from the track.</w:t>
      </w:r>
      <w:r w:rsidR="00B80E3D" w:rsidRPr="00903DBA">
        <w:rPr>
          <w:highlight w:val="white"/>
        </w:rPr>
        <w:t xml:space="preserve"> </w:t>
      </w:r>
      <w:r w:rsidR="00874472">
        <w:rPr>
          <w:highlight w:val="white"/>
        </w:rPr>
        <w:t>W</w:t>
      </w:r>
      <w:r w:rsidR="00B80E3D" w:rsidRPr="00903DBA">
        <w:rPr>
          <w:highlight w:val="white"/>
        </w:rPr>
        <w:t xml:space="preserve">e add a </w:t>
      </w:r>
      <w:r w:rsidR="00D4318D">
        <w:rPr>
          <w:rStyle w:val="KeyWord0"/>
          <w:highlight w:val="white"/>
        </w:rPr>
        <w:t>&lt;k&gt;</w:t>
      </w:r>
      <w:r w:rsidR="00D4318D" w:rsidRPr="00332ADA">
        <w:rPr>
          <w:rStyle w:val="KeyWord0"/>
          <w:highlight w:val="white"/>
        </w:rPr>
        <w:t>mov</w:t>
      </w:r>
      <w:r w:rsidR="00D4318D">
        <w:rPr>
          <w:rStyle w:val="KeyWord0"/>
          <w:highlight w:val="white"/>
        </w:rPr>
        <w:t>&lt;/k&gt;</w:t>
      </w:r>
      <w:r w:rsidR="00332ADA">
        <w:rPr>
          <w:highlight w:val="white"/>
        </w:rPr>
        <w:t xml:space="preserve"> </w:t>
      </w:r>
      <w:r w:rsidR="00B80E3D" w:rsidRPr="00903DBA">
        <w:rPr>
          <w:highlight w:val="white"/>
        </w:rPr>
        <w:t>instruction that moves the value to a new (yet unknown) register. The track holding th</w:t>
      </w:r>
      <w:r w:rsidR="00874472">
        <w:rPr>
          <w:highlight w:val="white"/>
        </w:rPr>
        <w:t>e new</w:t>
      </w:r>
      <w:r w:rsidR="00B80E3D" w:rsidRPr="00903DBA">
        <w:rPr>
          <w:highlight w:val="white"/>
        </w:rPr>
        <w:t xml:space="preserve">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71CADBBF"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w:t>
      </w:r>
      <w:r w:rsidR="00192304">
        <w:rPr>
          <w:highlight w:val="white"/>
        </w:rPr>
        <w:t xml:space="preserve">unless </w:t>
      </w:r>
      <w:r w:rsidRPr="00903DBA">
        <w:rPr>
          <w:highlight w:val="white"/>
        </w:rPr>
        <w:t>it</w:t>
      </w:r>
      <w:r w:rsidR="00192304">
        <w:rPr>
          <w:highlight w:val="white"/>
        </w:rPr>
        <w:t xml:space="preserve"> is</w:t>
      </w:r>
      <w:r w:rsidRPr="00903DBA">
        <w:rPr>
          <w:highlight w:val="white"/>
        </w:rPr>
        <w:t xml:space="preserve">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062780C" w14:textId="4FF1559C" w:rsidR="00964855" w:rsidRPr="00903DBA" w:rsidRDefault="00012907" w:rsidP="003D3A52">
      <w:pPr>
        <w:rPr>
          <w:highlight w:val="white"/>
        </w:rPr>
      </w:pPr>
      <w:r>
        <w:rPr>
          <w:highlight w:val="white"/>
        </w:rPr>
        <w:t xml:space="preserve">Then </w:t>
      </w:r>
      <w:r w:rsidR="00964855" w:rsidRPr="00903DBA">
        <w:rPr>
          <w:highlight w:val="white"/>
        </w:rPr>
        <w:t>we have three different cases: the symbol holds an integer value, it holds and address, or a value stored at an address. In case of an integer value, we simply load it int</w:t>
      </w:r>
      <w:r>
        <w:rPr>
          <w:highlight w:val="white"/>
        </w:rPr>
        <w:t>o</w:t>
      </w:r>
      <w:r w:rsidR="00964855" w:rsidRPr="00903DBA">
        <w:rPr>
          <w:highlight w:val="white"/>
        </w:rPr>
        <w:t xml:space="preserve">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16F58265"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We load the base of the symbol into the register</w:t>
      </w:r>
      <w:r w:rsidR="000578F9">
        <w:rPr>
          <w:highlight w:val="white"/>
        </w:rPr>
        <w:t xml:space="preserve">, which </w:t>
      </w:r>
      <w:r w:rsidR="00605E9E" w:rsidRPr="00903DBA">
        <w:rPr>
          <w:highlight w:val="white"/>
        </w:rPr>
        <w:t xml:space="preserve">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lastRenderedPageBreak/>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5808811F" w14:textId="100B78C9" w:rsidR="00D935A0" w:rsidRPr="00903DBA" w:rsidRDefault="00A044A4" w:rsidP="00A044A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CheckRegister</w:t>
      </w:r>
      <w:r w:rsidR="00D4318D">
        <w:rPr>
          <w:rStyle w:val="KeyWord0"/>
          <w:highlight w:val="white"/>
        </w:rPr>
        <w:t>&lt;/k&gt;</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664C4052" w:rsidR="006C56A6" w:rsidRPr="00903DBA" w:rsidRDefault="00000BF8" w:rsidP="00000BF8">
      <w:pPr>
        <w:rPr>
          <w:highlight w:val="white"/>
        </w:rPr>
      </w:pPr>
      <w:r>
        <w:rPr>
          <w:highlight w:val="white"/>
        </w:rPr>
        <w:t xml:space="preserve">We iterate through the </w:t>
      </w:r>
      <w:r w:rsidR="00DA1CC7">
        <w:rPr>
          <w:highlight w:val="white"/>
        </w:rPr>
        <w:t xml:space="preserve">assembly code </w:t>
      </w:r>
      <w:r w:rsidR="00F8600F">
        <w:rPr>
          <w:highlight w:val="white"/>
        </w:rPr>
        <w:t>list and</w:t>
      </w:r>
      <w:r w:rsidR="00DA1CC7">
        <w:rPr>
          <w:highlight w:val="white"/>
        </w:rPr>
        <w:t xml:space="preserve"> replace the old track with the new track in the instruction where is was last set.</w:t>
      </w: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1BF954A4" w:rsidR="006C56A6" w:rsidRPr="00903DBA" w:rsidRDefault="006C56A6" w:rsidP="006C56A6">
      <w:pPr>
        <w:pStyle w:val="Code"/>
        <w:rPr>
          <w:highlight w:val="white"/>
        </w:rPr>
      </w:pPr>
      <w:r w:rsidRPr="00903DBA">
        <w:rPr>
          <w:highlight w:val="white"/>
        </w:rPr>
        <w:t xml:space="preserve">          </w:t>
      </w:r>
      <w:r w:rsidR="00D516D4">
        <w:rPr>
          <w:highlight w:val="white"/>
        </w:rPr>
        <w:t>Debug.Assert</w:t>
      </w:r>
      <w:r w:rsidRPr="00903DBA">
        <w:rPr>
          <w:highlight w:val="white"/>
        </w:rPr>
        <w:t>(lastLine &gt;= 0);</w:t>
      </w:r>
    </w:p>
    <w:p w14:paraId="0CAB0B46" w14:textId="681D704A" w:rsidR="006C56A6" w:rsidRPr="00903DBA" w:rsidRDefault="00D71A37" w:rsidP="00D71A37">
      <w:pPr>
        <w:rPr>
          <w:highlight w:val="white"/>
        </w:rPr>
      </w:pPr>
      <w:r>
        <w:rPr>
          <w:highlight w:val="white"/>
        </w:rPr>
        <w:t xml:space="preserve">We add the </w:t>
      </w:r>
      <w:r w:rsidR="00D4318D">
        <w:rPr>
          <w:rStyle w:val="KeyWord0"/>
          <w:highlight w:val="white"/>
        </w:rPr>
        <w:t>&lt;k&gt;</w:t>
      </w:r>
      <w:r w:rsidR="00D4318D" w:rsidRPr="00D65318">
        <w:rPr>
          <w:rStyle w:val="KeyWord0"/>
          <w:highlight w:val="white"/>
        </w:rPr>
        <w:t>set_track_size</w:t>
      </w:r>
      <w:r w:rsidR="00D4318D">
        <w:rPr>
          <w:rStyle w:val="KeyWord0"/>
          <w:highlight w:val="white"/>
        </w:rPr>
        <w:t>&lt;/k&gt;</w:t>
      </w:r>
      <w:r w:rsidR="00D65318">
        <w:rPr>
          <w:highlight w:val="white"/>
        </w:rPr>
        <w:t xml:space="preserve"> instruction to set the track to its correct size.</w:t>
      </w: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85016DD" w:rsidR="005F3452" w:rsidRPr="00903DBA" w:rsidRDefault="00A16E56" w:rsidP="005F345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3B3AE098" w:rsidR="0010515E" w:rsidRPr="00903DBA" w:rsidRDefault="0010515E" w:rsidP="0010515E">
      <w:pPr>
        <w:rPr>
          <w:highlight w:val="white"/>
        </w:rPr>
      </w:pPr>
      <w:r w:rsidRPr="00903DBA">
        <w:rPr>
          <w:highlight w:val="white"/>
        </w:rPr>
        <w:lastRenderedPageBreak/>
        <w:t xml:space="preserve">If the address symbol of the symbol is not null, we simply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w:t>
      </w:r>
      <w:r w:rsidR="005E3C8A">
        <w:rPr>
          <w:highlight w:val="white"/>
        </w:rPr>
        <w:t>s</w:t>
      </w:r>
      <w:r w:rsidR="00560CDA" w:rsidRPr="00903DBA">
        <w:rPr>
          <w:highlight w:val="white"/>
        </w:rPr>
        <w:t xml:space="preserv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22CC545B"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We start by mov</w:t>
      </w:r>
      <w:r w:rsidR="002C56CF">
        <w:rPr>
          <w:highlight w:val="white"/>
        </w:rPr>
        <w:t>ing</w:t>
      </w:r>
      <w:r w:rsidR="001F068E" w:rsidRPr="00903DBA">
        <w:rPr>
          <w:highlight w:val="white"/>
        </w:rPr>
        <w:t xml:space="preserve">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r w:rsidR="002C56CF">
        <w:rPr>
          <w:highlight w:val="white"/>
        </w:rPr>
        <w:t xml:space="preserve"> The name will later be changed to a proper address by the linker in the Windows environment.</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3A5456E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0631DB8D" w14:textId="10EE76C6"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44D0F03"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6D75428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1D43DDC6" w:rsidR="003734EF" w:rsidRPr="00903DBA" w:rsidRDefault="00B34ECA" w:rsidP="004E2BFD">
      <w:pPr>
        <w:rPr>
          <w:highlight w:val="white"/>
        </w:rPr>
      </w:pPr>
      <w:r w:rsidRPr="00903DBA">
        <w:rPr>
          <w:highlight w:val="white"/>
        </w:rPr>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w:t>
      </w:r>
      <w:r w:rsidR="00C04D1B">
        <w:rPr>
          <w:highlight w:val="white"/>
        </w:rPr>
        <w:t xml:space="preserve"> both</w:t>
      </w:r>
      <w:r w:rsidR="00184D0F" w:rsidRPr="00903DBA">
        <w:rPr>
          <w:highlight w:val="white"/>
        </w:rPr>
        <w:t xml:space="preserv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396B1F7C" w:rsidR="00AC7CC6" w:rsidRPr="00903DBA" w:rsidRDefault="00CC1DF4" w:rsidP="0060539D">
      <w:pPr>
        <w:pStyle w:val="Heading3"/>
        <w:rPr>
          <w:highlight w:val="white"/>
        </w:rPr>
      </w:pPr>
      <w:r>
        <w:rPr>
          <w:highlight w:val="white"/>
        </w:rPr>
        <w:t>&lt;h3&gt;</w:t>
      </w:r>
      <w:bookmarkStart w:id="551" w:name="_Toc93320595"/>
      <w:r w:rsidRPr="00903DBA">
        <w:rPr>
          <w:highlight w:val="white"/>
        </w:rPr>
        <w:t xml:space="preserve">Return, Exit, and </w:t>
      </w:r>
      <w:r>
        <w:rPr>
          <w:highlight w:val="white"/>
        </w:rPr>
        <w:t>Jump</w:t>
      </w:r>
      <w:bookmarkEnd w:id="551"/>
      <w:r>
        <w:rPr>
          <w:highlight w:val="white"/>
        </w:rPr>
        <w:t>&lt;/h3&gt;</w:t>
      </w:r>
    </w:p>
    <w:p w14:paraId="2C5AA6DF" w14:textId="232E3531" w:rsidR="00D935A0" w:rsidRPr="00903DBA" w:rsidRDefault="00DE4DC0" w:rsidP="003E4E8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w:t>
      </w:r>
      <w:r w:rsidR="00CB7AEC">
        <w:rPr>
          <w:highlight w:val="white"/>
        </w:rPr>
        <w:t xml:space="preserve"> regular and variadic frame</w:t>
      </w:r>
      <w:r w:rsidR="0070076E" w:rsidRPr="00903DBA">
        <w:rPr>
          <w:highlight w:val="white"/>
        </w:rPr>
        <w:t xml:space="preserv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24676559" w14:textId="5E55C198" w:rsidR="00476FE6" w:rsidRPr="00903DBA" w:rsidRDefault="00476FE6" w:rsidP="00476FE6">
      <w:pPr>
        <w:pStyle w:val="Code"/>
        <w:rPr>
          <w:highlight w:val="white"/>
        </w:rPr>
      </w:pPr>
      <w:r w:rsidRPr="00903DBA">
        <w:rPr>
          <w:highlight w:val="white"/>
        </w:rPr>
        <w:t xml:space="preserve">      if (SymbolTable.CurrentFunction.UniqueName.Equals(</w:t>
      </w:r>
      <w:r w:rsidR="00E814F9">
        <w:rPr>
          <w:highlight w:val="white"/>
        </w:rPr>
        <w:t>"</w:t>
      </w:r>
      <w:r w:rsidR="003E4583">
        <w:rPr>
          <w:highlight w:val="white"/>
        </w:rPr>
        <w:t>main</w:t>
      </w:r>
      <w:r w:rsidR="00E814F9">
        <w:rPr>
          <w:highlight w:val="white"/>
        </w:rPr>
        <w:t>"</w:t>
      </w:r>
      <w:r w:rsidRPr="00903DBA">
        <w:rPr>
          <w:highlight w:val="white"/>
        </w:rPr>
        <w:t>)) {</w:t>
      </w:r>
    </w:p>
    <w:p w14:paraId="2DA7C1A1" w14:textId="5126EF32"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2C821C68" w14:textId="77777777" w:rsidR="00E814F9" w:rsidRDefault="00476FE6" w:rsidP="00476FE6">
      <w:pPr>
        <w:pStyle w:val="Code"/>
        <w:rPr>
          <w:highlight w:val="white"/>
        </w:rPr>
      </w:pPr>
      <w:r w:rsidRPr="00903DBA">
        <w:rPr>
          <w:highlight w:val="white"/>
        </w:rPr>
        <w:t xml:space="preserve">        AddAssemblyCode(AssemblyOperator.cmp,</w:t>
      </w:r>
    </w:p>
    <w:p w14:paraId="17BBFD1B" w14:textId="3AFF2F70" w:rsidR="00476FE6" w:rsidRPr="00903DBA" w:rsidRDefault="00E814F9" w:rsidP="00476FE6">
      <w:pPr>
        <w:pStyle w:val="Code"/>
        <w:rPr>
          <w:highlight w:val="white"/>
        </w:rPr>
      </w:pPr>
      <w:r>
        <w:rPr>
          <w:highlight w:val="white"/>
        </w:rPr>
        <w:t xml:space="preserve">                        </w:t>
      </w:r>
      <w:r w:rsidR="00476FE6" w:rsidRPr="00903DBA">
        <w:rPr>
          <w:highlight w:val="white"/>
        </w:rPr>
        <w:t>AssemblyCode.</w:t>
      </w:r>
      <w:r w:rsidR="00861418">
        <w:rPr>
          <w:highlight w:val="white"/>
        </w:rPr>
        <w:t>RegularFrameRegister</w:t>
      </w:r>
      <w:r w:rsidR="00476FE6" w:rsidRPr="00903DBA">
        <w:rPr>
          <w:highlight w:val="white"/>
        </w:rPr>
        <w:t>,</w:t>
      </w:r>
    </w:p>
    <w:p w14:paraId="44CE9A8E" w14:textId="77777777" w:rsidR="00E814F9" w:rsidRDefault="00476FE6" w:rsidP="00476FE6">
      <w:pPr>
        <w:pStyle w:val="Code"/>
        <w:rPr>
          <w:highlight w:val="white"/>
        </w:rPr>
      </w:pPr>
      <w:r w:rsidRPr="00903DBA">
        <w:rPr>
          <w:highlight w:val="white"/>
        </w:rPr>
        <w:t xml:space="preserve">                        SymbolTable.ReturnAddressOffset,</w:t>
      </w:r>
    </w:p>
    <w:p w14:paraId="1D231C19" w14:textId="1BE853DA" w:rsidR="00476FE6" w:rsidRPr="00903DBA" w:rsidRDefault="00E814F9" w:rsidP="00E814F9">
      <w:pPr>
        <w:pStyle w:val="Code"/>
        <w:rPr>
          <w:highlight w:val="white"/>
        </w:rPr>
      </w:pPr>
      <w:r>
        <w:rPr>
          <w:highlight w:val="white"/>
        </w:rPr>
        <w:t xml:space="preserve">                       </w:t>
      </w:r>
      <w:r w:rsidR="00476FE6" w:rsidRPr="00903DBA">
        <w:rPr>
          <w:highlight w:val="white"/>
        </w:rPr>
        <w:t xml:space="preserve"> BigInteger.Zero,</w:t>
      </w:r>
      <w:r>
        <w:rPr>
          <w:highlight w:val="white"/>
        </w:rPr>
        <w:t xml:space="preserve"> </w:t>
      </w:r>
      <w:r w:rsidR="00476FE6" w:rsidRPr="00903DBA">
        <w:rPr>
          <w:highlight w:val="white"/>
        </w:rPr>
        <w:t>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lastRenderedPageBreak/>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3FAA9E56"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6D722CEE" w:rsidR="00C953A1" w:rsidRPr="00903DBA" w:rsidRDefault="007416FE" w:rsidP="007416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SetReturnValue</w:t>
      </w:r>
      <w:r w:rsidR="00D4318D">
        <w:rPr>
          <w:rStyle w:val="KeyWord0"/>
          <w:highlight w:val="white"/>
        </w:rPr>
        <w:t>&lt;/k&gt;</w:t>
      </w:r>
      <w:r w:rsidRPr="00903DBA">
        <w:rPr>
          <w:highlight w:val="white"/>
        </w:rPr>
        <w:t xml:space="preserve"> method </w:t>
      </w:r>
      <w:r w:rsidR="00E67F3C" w:rsidRPr="00903DBA">
        <w:rPr>
          <w:highlight w:val="white"/>
        </w:rPr>
        <w:t>calls</w:t>
      </w:r>
      <w:r w:rsidR="00182DA2">
        <w:rPr>
          <w:highlight w:val="white"/>
        </w:rPr>
        <w:t xml:space="preserv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00182DA2" w:rsidRPr="00182DA2">
        <w:rPr>
          <w:highlight w:val="white"/>
        </w:rPr>
        <w:t>, or</w:t>
      </w:r>
      <w:r w:rsidR="00E67F3C" w:rsidRPr="00182DA2">
        <w:rPr>
          <w:highlight w:val="white"/>
        </w:rPr>
        <w:t xml:space="preserv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00E67F3C" w:rsidRPr="00903DBA">
        <w:rPr>
          <w:highlight w:val="white"/>
        </w:rPr>
        <w:t xml:space="preserve"> or </w:t>
      </w:r>
      <w:r w:rsidR="00831E92" w:rsidRPr="00903DBA">
        <w:rPr>
          <w:highlight w:val="white"/>
        </w:rPr>
        <w:t>in case of a struc</w:t>
      </w:r>
      <w:r w:rsidR="00E7704A" w:rsidRPr="00903DBA">
        <w:rPr>
          <w:highlight w:val="white"/>
        </w:rPr>
        <w:t>t</w:t>
      </w:r>
      <w:r w:rsidR="00831E92" w:rsidRPr="00903DBA">
        <w:rPr>
          <w:highlight w:val="white"/>
        </w:rPr>
        <w:t xml:space="preserve"> or union value. In case of a floating-point value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60AFA4D4" w14:textId="708740C4" w:rsidR="005551C6" w:rsidRDefault="005551C6" w:rsidP="00C953A1">
      <w:pPr>
        <w:pStyle w:val="Code"/>
        <w:rPr>
          <w:highlight w:val="white"/>
        </w:rPr>
      </w:pPr>
      <w:r>
        <w:rPr>
          <w:highlight w:val="white"/>
        </w:rPr>
        <w:t xml:space="preserve">          </w:t>
      </w:r>
      <w:r w:rsidRPr="00903DBA">
        <w:rPr>
          <w:highlight w:val="white"/>
        </w:rPr>
        <w:t>--m_floatStackSize</w:t>
      </w:r>
      <w:r>
        <w:rPr>
          <w:highlight w:val="white"/>
        </w:rPr>
        <w:t>;</w:t>
      </w:r>
    </w:p>
    <w:p w14:paraId="07B57D42" w14:textId="718D9C3C" w:rsidR="00C953A1" w:rsidRPr="00903DBA" w:rsidRDefault="00C953A1" w:rsidP="00C953A1">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27060812" w:rsidR="00C953A1" w:rsidRPr="00903DBA" w:rsidRDefault="001E3A59" w:rsidP="001E3A5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w:t>
      </w:r>
      <w:r w:rsidR="00CF2F49">
        <w:rPr>
          <w:highlight w:val="white"/>
        </w:rPr>
        <w:t>regular</w:t>
      </w:r>
      <w:r w:rsidR="002B7057" w:rsidRPr="00903DBA">
        <w:rPr>
          <w:highlight w:val="white"/>
        </w:rPr>
        <w:t xml:space="preserve"> and </w:t>
      </w:r>
      <w:r w:rsidR="00D47EB7">
        <w:rPr>
          <w:highlight w:val="white"/>
        </w:rPr>
        <w:t>variadic</w:t>
      </w:r>
      <w:r w:rsidR="002B7057" w:rsidRPr="00903DBA">
        <w:rPr>
          <w:highlight w:val="white"/>
        </w:rPr>
        <w:t xml:space="preserve"> </w:t>
      </w:r>
      <w:r w:rsidR="00CF2F49">
        <w:rPr>
          <w:highlight w:val="white"/>
        </w:rPr>
        <w:t xml:space="preserve">frame </w:t>
      </w:r>
      <w:r w:rsidR="002B7057" w:rsidRPr="00903DBA">
        <w:rPr>
          <w:highlight w:val="white"/>
        </w:rPr>
        <w:t>pointers</w:t>
      </w:r>
      <w:r w:rsidR="00EB7F51" w:rsidRPr="00903DBA">
        <w:rPr>
          <w:highlight w:val="white"/>
        </w:rPr>
        <w:t xml:space="preserve"> of the calling function and jump back to the calling function. Note that we have to load the return jump address into </w:t>
      </w:r>
      <w:r w:rsidR="00CF2F49">
        <w:rPr>
          <w:highlight w:val="white"/>
        </w:rPr>
        <w:t xml:space="preserve">a </w:t>
      </w:r>
      <w:r w:rsidR="00EB7F51" w:rsidRPr="00903DBA">
        <w:rPr>
          <w:highlight w:val="white"/>
        </w:rPr>
        <w:t xml:space="preserve">register before we restore the </w:t>
      </w:r>
      <w:r w:rsidR="00035673" w:rsidRPr="00903DBA">
        <w:rPr>
          <w:highlight w:val="white"/>
        </w:rPr>
        <w:t>frame pointer</w:t>
      </w:r>
      <w:r w:rsidR="00B83168">
        <w:rPr>
          <w:highlight w:val="white"/>
        </w:rPr>
        <w:t>. O</w:t>
      </w:r>
      <w:r w:rsidR="00035673" w:rsidRPr="00903DBA">
        <w:rPr>
          <w:highlight w:val="white"/>
        </w:rPr>
        <w:t>therwise</w:t>
      </w:r>
      <w:r w:rsidR="00B83168">
        <w:rPr>
          <w:highlight w:val="white"/>
        </w:rPr>
        <w:t>,</w:t>
      </w:r>
      <w:r w:rsidR="00035673" w:rsidRPr="00903DBA">
        <w:rPr>
          <w:highlight w:val="white"/>
        </w:rPr>
        <w:t xml:space="preserv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03AD17D6" w:rsidR="000E343D" w:rsidRPr="00903DBA" w:rsidRDefault="00D60AF1" w:rsidP="00D60A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IntegralGetReturnValue</w:t>
      </w:r>
      <w:r w:rsidR="00D4318D">
        <w:rPr>
          <w:rStyle w:val="KeyWord0"/>
          <w:highlight w:val="white"/>
        </w:rPr>
        <w:t>&lt;/k&gt;</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0769DF4C" w14:textId="77777777" w:rsidR="00C33D3E" w:rsidRPr="00C33D3E" w:rsidRDefault="00C33D3E" w:rsidP="00C33D3E">
      <w:pPr>
        <w:pStyle w:val="Code"/>
        <w:rPr>
          <w:highlight w:val="white"/>
        </w:rPr>
      </w:pPr>
      <w:r w:rsidRPr="00C33D3E">
        <w:rPr>
          <w:highlight w:val="white"/>
        </w:rPr>
        <w:t xml:space="preserve">      Symbol returnSymbol = (Symbol) middleCode[0];</w:t>
      </w:r>
    </w:p>
    <w:p w14:paraId="03A82B3F" w14:textId="2FC96C10" w:rsidR="00C33D3E" w:rsidRPr="00C33D3E" w:rsidRDefault="00C33D3E" w:rsidP="00C33D3E">
      <w:pPr>
        <w:pStyle w:val="Code"/>
        <w:rPr>
          <w:highlight w:val="white"/>
        </w:rPr>
      </w:pPr>
      <w:r w:rsidRPr="00C33D3E">
        <w:rPr>
          <w:highlight w:val="white"/>
        </w:rPr>
        <w:t xml:space="preserve">      </w:t>
      </w:r>
      <w:r w:rsidR="00D516D4">
        <w:rPr>
          <w:highlight w:val="white"/>
        </w:rPr>
        <w:t>Debug.Assert</w:t>
      </w:r>
      <w:r w:rsidRPr="00C33D3E">
        <w:rPr>
          <w:highlight w:val="white"/>
        </w:rPr>
        <w:t>(m_returnTrack != null);</w:t>
      </w:r>
    </w:p>
    <w:p w14:paraId="658FD20C" w14:textId="77777777" w:rsidR="00C33D3E" w:rsidRPr="00C33D3E" w:rsidRDefault="00C33D3E" w:rsidP="00C33D3E">
      <w:pPr>
        <w:pStyle w:val="Code"/>
        <w:rPr>
          <w:highlight w:val="white"/>
        </w:rPr>
      </w:pPr>
      <w:r w:rsidRPr="00C33D3E">
        <w:rPr>
          <w:highlight w:val="white"/>
        </w:rPr>
        <w:t xml:space="preserve">      m_trackMap.Add(returnSymbol, m_returnTrack);</w:t>
      </w:r>
    </w:p>
    <w:p w14:paraId="5979FF1C" w14:textId="77777777" w:rsidR="00C33D3E" w:rsidRPr="00C33D3E" w:rsidRDefault="00C33D3E" w:rsidP="00C33D3E">
      <w:pPr>
        <w:pStyle w:val="Code"/>
        <w:rPr>
          <w:highlight w:val="white"/>
        </w:rPr>
      </w:pPr>
      <w:r w:rsidRPr="00C33D3E">
        <w:rPr>
          <w:highlight w:val="white"/>
        </w:rPr>
        <w:t xml:space="preserve">      AddAssemblyCode(AssemblyOperator.empty, m_returnTrack);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7A9CD6AD" w:rsidR="000E343D" w:rsidRPr="00903DBA" w:rsidRDefault="00CC6710" w:rsidP="00CC671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303E69B0" w:rsidR="000E343D" w:rsidRPr="00903DBA" w:rsidRDefault="000E343D" w:rsidP="000E343D">
      <w:pPr>
        <w:pStyle w:val="Code"/>
        <w:rPr>
          <w:highlight w:val="white"/>
        </w:rPr>
      </w:pPr>
      <w:r w:rsidRPr="00903DBA">
        <w:rPr>
          <w:highlight w:val="white"/>
        </w:rPr>
        <w:t xml:space="preserve">                                    returnSymbol.Type.</w:t>
      </w:r>
      <w:r w:rsidR="00F93D91">
        <w:rPr>
          <w:highlight w:val="white"/>
        </w:rPr>
        <w:t>SizeAddress</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7C85BD8" w:rsidR="00D935A0" w:rsidRPr="00903DBA" w:rsidRDefault="000F132E" w:rsidP="006447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Exit</w:t>
      </w:r>
      <w:r w:rsidR="00D4318D">
        <w:rPr>
          <w:rStyle w:val="KeyWord0"/>
          <w:highlight w:val="white"/>
        </w:rPr>
        <w:t>&lt;/k&gt;</w:t>
      </w:r>
      <w:r w:rsidRPr="00903DBA">
        <w:rPr>
          <w:highlight w:val="white"/>
        </w:rPr>
        <w:t xml:space="preserve"> method</w:t>
      </w:r>
      <w:r w:rsidR="0064474B" w:rsidRPr="00903DBA">
        <w:rPr>
          <w:highlight w:val="white"/>
        </w:rPr>
        <w:t xml:space="preserve"> generates code for exit</w:t>
      </w:r>
      <w:r w:rsidR="00E66871">
        <w:rPr>
          <w:highlight w:val="white"/>
        </w:rPr>
        <w:t>ing</w:t>
      </w:r>
      <w:r w:rsidR="0064474B" w:rsidRPr="00903DBA">
        <w:rPr>
          <w:highlight w:val="white"/>
        </w:rPr>
        <w:t xml:space="preserve">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w:t>
      </w:r>
      <w:r w:rsidR="00DD088D">
        <w:rPr>
          <w:highlight w:val="white"/>
        </w:rPr>
        <w:t>value</w:t>
      </w:r>
      <w:r w:rsidR="000776ED" w:rsidRPr="00903DBA">
        <w:rPr>
          <w:highlight w:val="white"/>
        </w:rPr>
        <w:t>.</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18F76748"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D4318D">
        <w:rPr>
          <w:rStyle w:val="KeyWord0"/>
          <w:highlight w:val="white"/>
        </w:rPr>
        <w:t>&lt;k&gt;</w:t>
      </w:r>
      <w:r w:rsidR="00D4318D" w:rsidRPr="00903DBA">
        <w:rPr>
          <w:rStyle w:val="KeyWord0"/>
          <w:highlight w:val="white"/>
        </w:rPr>
        <w:t>rdi</w:t>
      </w:r>
      <w:r w:rsidR="00D4318D">
        <w:rPr>
          <w:rStyle w:val="KeyWord0"/>
          <w:highlight w:val="white"/>
        </w:rPr>
        <w:t>&lt;/k&gt;</w:t>
      </w:r>
      <w:r w:rsidR="007467FA" w:rsidRPr="00903DBA">
        <w:rPr>
          <w:highlight w:val="white"/>
        </w:rPr>
        <w:t xml:space="preserve"> register</w:t>
      </w:r>
      <w:r w:rsidR="00F41A50">
        <w:rPr>
          <w:highlight w:val="white"/>
        </w:rPr>
        <w:t xml:space="preserve"> in the Linux environment.</w:t>
      </w:r>
      <w:r w:rsidRPr="00903DBA">
        <w:rPr>
          <w:highlight w:val="white"/>
        </w:rPr>
        <w:t xml:space="preserve"> If it is null, we just load zero into the register. Th</w:t>
      </w:r>
      <w:r w:rsidR="00F41A50">
        <w:rPr>
          <w:highlight w:val="white"/>
        </w:rPr>
        <w:t>e</w:t>
      </w:r>
      <w:r w:rsidRPr="00903DBA">
        <w:rPr>
          <w:highlight w:val="white"/>
        </w:rPr>
        <w:t xml:space="preserve">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51615D3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160FF226" w:rsidR="00710964" w:rsidRPr="00903DBA" w:rsidRDefault="00734CAC" w:rsidP="00734CAC">
      <w:pPr>
        <w:rPr>
          <w:highlight w:val="white"/>
        </w:rPr>
      </w:pPr>
      <w:r>
        <w:rPr>
          <w:highlight w:val="white"/>
        </w:rPr>
        <w:t xml:space="preserve">The code for the Windows </w:t>
      </w:r>
      <w:r w:rsidR="003F3B74">
        <w:rPr>
          <w:highlight w:val="white"/>
        </w:rPr>
        <w:t>environment</w:t>
      </w:r>
      <w:r>
        <w:rPr>
          <w:highlight w:val="white"/>
        </w:rPr>
        <w:t xml:space="preserve">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540AE8B" w14:textId="09E956BA" w:rsidR="00C80F16" w:rsidRDefault="00710964" w:rsidP="00EC4BC5">
      <w:pPr>
        <w:pStyle w:val="Code"/>
        <w:rPr>
          <w:highlight w:val="white"/>
        </w:rPr>
      </w:pPr>
      <w:r w:rsidRPr="00903DBA">
        <w:rPr>
          <w:highlight w:val="white"/>
        </w:rPr>
        <w:t xml:space="preserve">        </w:t>
      </w:r>
      <w:r w:rsidR="00C80F16">
        <w:rPr>
          <w:highlight w:val="white"/>
        </w:rPr>
        <w:t>// ...</w:t>
      </w:r>
    </w:p>
    <w:p w14:paraId="7BC6BC94" w14:textId="34511288"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17EAF4D4" w:rsidR="00D935A0" w:rsidRPr="00903DBA" w:rsidRDefault="000E514A" w:rsidP="005046A3">
      <w:pPr>
        <w:rPr>
          <w:highlight w:val="white"/>
        </w:rPr>
      </w:pPr>
      <w:r w:rsidRPr="00903DBA">
        <w:rPr>
          <w:highlight w:val="white"/>
        </w:rPr>
        <w:t xml:space="preserve">The </w:t>
      </w:r>
      <w:r w:rsidR="00D4318D">
        <w:rPr>
          <w:rStyle w:val="KeyWord0"/>
          <w:highlight w:val="white"/>
        </w:rPr>
        <w:t>&lt;k&gt;Jump&lt;/k&gt;</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20148F63" w:rsidR="00153408" w:rsidRPr="00903DBA" w:rsidRDefault="00CC1DF4" w:rsidP="0060539D">
      <w:pPr>
        <w:pStyle w:val="Heading3"/>
        <w:rPr>
          <w:highlight w:val="white"/>
        </w:rPr>
      </w:pPr>
      <w:r>
        <w:rPr>
          <w:highlight w:val="white"/>
        </w:rPr>
        <w:t>&lt;h3&gt;</w:t>
      </w:r>
      <w:bookmarkStart w:id="552" w:name="_Toc93320596"/>
      <w:r w:rsidRPr="00903DBA">
        <w:rPr>
          <w:highlight w:val="white"/>
        </w:rPr>
        <w:t>Load and Inspect Registers</w:t>
      </w:r>
      <w:bookmarkEnd w:id="552"/>
      <w:r>
        <w:rPr>
          <w:highlight w:val="white"/>
        </w:rPr>
        <w:t>&lt;/h3&gt;</w:t>
      </w:r>
    </w:p>
    <w:p w14:paraId="62E4738F" w14:textId="17DB68A8" w:rsidR="00D935A0" w:rsidRPr="00903DBA" w:rsidRDefault="0088021F" w:rsidP="0088021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LoadToRegister</w:t>
      </w:r>
      <w:r w:rsidR="00D4318D">
        <w:rPr>
          <w:rStyle w:val="KeyWord0"/>
          <w:highlight w:val="white"/>
        </w:rPr>
        <w:t>&lt;/k&gt;</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00AF2B56" w:rsidRPr="00903DBA">
        <w:rPr>
          <w:highlight w:val="white"/>
        </w:rPr>
        <w:t xml:space="preserve">, and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lastRenderedPageBreak/>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39DCA87A" w:rsidR="00D935A0" w:rsidRPr="00903DBA" w:rsidRDefault="00EF070C" w:rsidP="00EF07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009AC04F" w:rsidR="00D935A0" w:rsidRPr="00903DBA" w:rsidRDefault="003303A2" w:rsidP="003303A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 xml:space="preserve">jumps to </w:t>
      </w:r>
      <w:r w:rsidR="00CB2541">
        <w:rPr>
          <w:highlight w:val="white"/>
        </w:rPr>
        <w:t xml:space="preserve">the </w:t>
      </w:r>
      <w:r w:rsidR="00D36CCF" w:rsidRPr="00903DBA">
        <w:rPr>
          <w:highlight w:val="white"/>
        </w:rPr>
        <w:t xml:space="preserve">target if the carry flag is set. </w:t>
      </w:r>
      <w:r w:rsidR="00CB2541">
        <w:rPr>
          <w:highlight w:val="white"/>
        </w:rPr>
        <w:t>In the Windows environment, t</w:t>
      </w:r>
      <w:r w:rsidR="00D36CCF" w:rsidRPr="00903DBA">
        <w:rPr>
          <w:highlight w:val="white"/>
        </w:rPr>
        <w:t>he target will later be changed</w:t>
      </w:r>
      <w:r w:rsidR="000635D0" w:rsidRPr="00903DBA">
        <w:rPr>
          <w:highlight w:val="white"/>
        </w:rPr>
        <w:t xml:space="preserve"> by 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504FD883" w:rsidR="00E228CE" w:rsidRPr="00903DBA" w:rsidRDefault="00E228CE" w:rsidP="00E228C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518624FA" w:rsidR="00D935A0" w:rsidRPr="00903DBA" w:rsidRDefault="009B54E1" w:rsidP="006318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Pr="00903DBA">
        <w:rPr>
          <w:highlight w:val="white"/>
        </w:rPr>
        <w:t xml:space="preserve"> method adds code that performs an interrupt</w:t>
      </w:r>
      <w:r w:rsidR="008673BA" w:rsidRPr="00903DBA">
        <w:rPr>
          <w:highlight w:val="white"/>
        </w:rPr>
        <w:t xml:space="preserve"> call</w:t>
      </w:r>
      <w:r w:rsidR="00CB2541">
        <w:rPr>
          <w:highlight w:val="white"/>
        </w:rPr>
        <w:t xml:space="preserve"> in the Windows environment</w:t>
      </w:r>
      <w:r w:rsidRPr="00903DBA">
        <w:rPr>
          <w:highlight w:val="white"/>
        </w:rPr>
        <w:t xml:space="preserve">. </w:t>
      </w:r>
      <w:r w:rsidR="008673BA" w:rsidRPr="00903DBA">
        <w:rPr>
          <w:highlight w:val="white"/>
        </w:rPr>
        <w:t xml:space="preserve">Before the call, we clear the </w:t>
      </w:r>
      <w:r w:rsidR="00E423FE">
        <w:rPr>
          <w:highlight w:val="white"/>
        </w:rPr>
        <w:t xml:space="preserve">track map because the interrupt will change some of the register values. We iterate through the track map and add an empty instruction for each track, since some of the track may be allocated by the multiple instruction without any </w:t>
      </w:r>
      <w:r w:rsidR="006E3DFF">
        <w:rPr>
          <w:highlight w:val="white"/>
        </w:rPr>
        <w:t>assembly instructions added. Therefore, in order for the tracks to be added to the track set after the assembly code generation of the function, we need to make sure each track has at least one empty instruction.</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7F323A9C" w:rsidR="003B2CE4" w:rsidRPr="00903DBA" w:rsidRDefault="003B2CE4" w:rsidP="003B2C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Pr="00903DBA">
        <w:rPr>
          <w:highlight w:val="white"/>
        </w:rPr>
        <w:t xml:space="preserve"> method adds code that performs an interrupt call</w:t>
      </w:r>
      <w:r w:rsidR="00CB2541">
        <w:rPr>
          <w:highlight w:val="white"/>
        </w:rPr>
        <w:t xml:space="preserve"> in the Linux environment</w:t>
      </w:r>
      <w:r w:rsidRPr="00903DBA">
        <w:rPr>
          <w:highlight w:val="white"/>
        </w:rPr>
        <w:t xml:space="preserve">.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6D1BEA9E" w:rsidR="002847C8" w:rsidRPr="00903DBA" w:rsidRDefault="00CC1DF4" w:rsidP="0060539D">
      <w:pPr>
        <w:pStyle w:val="Heading3"/>
        <w:rPr>
          <w:highlight w:val="white"/>
        </w:rPr>
      </w:pPr>
      <w:r>
        <w:rPr>
          <w:highlight w:val="white"/>
        </w:rPr>
        <w:t>&lt;h3&gt;</w:t>
      </w:r>
      <w:bookmarkStart w:id="553" w:name="_Toc93320597"/>
      <w:r w:rsidRPr="00903DBA">
        <w:rPr>
          <w:highlight w:val="white"/>
        </w:rPr>
        <w:t>Initialization</w:t>
      </w:r>
      <w:bookmarkEnd w:id="553"/>
      <w:r>
        <w:rPr>
          <w:highlight w:val="white"/>
        </w:rPr>
        <w:t>&lt;/h3&gt;</w:t>
      </w:r>
    </w:p>
    <w:p w14:paraId="43CA664B" w14:textId="09A25A2C" w:rsidR="00D935A0" w:rsidRPr="00903DBA" w:rsidRDefault="00A25AF5" w:rsidP="00A25AF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w:t>
      </w:r>
      <w:r w:rsidR="00D4318D">
        <w:rPr>
          <w:rStyle w:val="KeyWord0"/>
          <w:highlight w:val="white"/>
        </w:rPr>
        <w:t>&lt;/k&gt;</w:t>
      </w:r>
      <w:r w:rsidRPr="00903DBA">
        <w:rPr>
          <w:highlight w:val="white"/>
        </w:rPr>
        <w:t xml:space="preserve"> method </w:t>
      </w:r>
      <w:r w:rsidR="00FE0CF2" w:rsidRPr="00903DBA">
        <w:rPr>
          <w:highlight w:val="white"/>
        </w:rPr>
        <w:t xml:space="preserve">adds code </w:t>
      </w:r>
      <w:r w:rsidR="001A40AB">
        <w:rPr>
          <w:highlight w:val="white"/>
        </w:rPr>
        <w:t xml:space="preserve">for </w:t>
      </w:r>
      <w:r w:rsidR="00FE0CF2" w:rsidRPr="00903DBA">
        <w:rPr>
          <w:highlight w:val="white"/>
        </w:rPr>
        <w:t>initializing a value.</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507BBEFE" w:rsidR="00BB28B4" w:rsidRPr="00903DBA" w:rsidRDefault="00BB28B4" w:rsidP="00BB28B4">
      <w:pPr>
        <w:pStyle w:val="Code"/>
        <w:rPr>
          <w:highlight w:val="white"/>
        </w:rPr>
      </w:pPr>
      <w:r w:rsidRPr="00903DBA">
        <w:rPr>
          <w:highlight w:val="white"/>
        </w:rPr>
        <w:t xml:space="preserve">      if (value is StaticAddress</w:t>
      </w:r>
      <w:r w:rsidR="004D58B5">
        <w:rPr>
          <w:highlight w:val="white"/>
        </w:rPr>
        <w:t xml:space="preserve"> </w:t>
      </w:r>
      <w:r w:rsidR="004D58B5" w:rsidRPr="00903DBA">
        <w:rPr>
          <w:highlight w:val="white"/>
        </w:rPr>
        <w:t>staticAddress</w:t>
      </w:r>
      <w:r w:rsidRPr="00903DBA">
        <w:rPr>
          <w:highlight w:val="white"/>
        </w:rPr>
        <w:t>) {</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1A0AEAF9"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w:t>
      </w:r>
      <w:r w:rsidR="001A40AB">
        <w:rPr>
          <w:highlight w:val="white"/>
        </w:rPr>
        <w:t xml:space="preserve">environment or a </w:t>
      </w:r>
      <w:r w:rsidR="00CC006A" w:rsidRPr="00903DBA">
        <w:rPr>
          <w:highlight w:val="white"/>
        </w:rPr>
        <w:t xml:space="preserve">memory block in the Windows </w:t>
      </w:r>
      <w:r w:rsidR="001A40AB">
        <w:rPr>
          <w:highlight w:val="white"/>
        </w:rPr>
        <w:t>environment</w:t>
      </w:r>
      <w:r w:rsidR="00CC006A" w:rsidRPr="00903DBA">
        <w:rPr>
          <w:highlight w:val="white"/>
        </w:rPr>
        <w:t>.</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2B9F0D67" w:rsidR="00D935A0" w:rsidRPr="00903DBA" w:rsidRDefault="00CC006A" w:rsidP="00612BF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InitializerZero</w:t>
      </w:r>
      <w:r w:rsidR="00D4318D">
        <w:rPr>
          <w:rStyle w:val="KeyWord0"/>
          <w:highlight w:val="white"/>
        </w:rPr>
        <w:t>&lt;/k&gt;</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D4318D">
        <w:rPr>
          <w:rStyle w:val="KeyWord0"/>
          <w:highlight w:val="white"/>
        </w:rPr>
        <w:t>&lt;k&gt;</w:t>
      </w:r>
      <w:r w:rsidR="00D4318D" w:rsidRPr="00A23922">
        <w:rPr>
          <w:rStyle w:val="KeyWord0"/>
          <w:highlight w:val="white"/>
        </w:rPr>
        <w:t>Initializer</w:t>
      </w:r>
      <w:r w:rsidR="00D4318D">
        <w:rPr>
          <w:rStyle w:val="KeyWord0"/>
          <w:highlight w:val="white"/>
        </w:rPr>
        <w:t>&lt;/k&gt;</w:t>
      </w:r>
      <w:r w:rsidR="00806C87" w:rsidRPr="00903DBA">
        <w:rPr>
          <w:highlight w:val="white"/>
        </w:rPr>
        <w:t xml:space="preserve"> above, the initialization instruction will later be transformed to a sequence of instructions in the Linux </w:t>
      </w:r>
      <w:r w:rsidR="005D687C">
        <w:rPr>
          <w:highlight w:val="white"/>
        </w:rPr>
        <w:t>environment</w:t>
      </w:r>
      <w:r w:rsidR="00806C87" w:rsidRPr="00903DBA">
        <w:rPr>
          <w:highlight w:val="white"/>
        </w:rPr>
        <w:t xml:space="preserve"> </w:t>
      </w:r>
      <w:r w:rsidR="005D687C">
        <w:rPr>
          <w:highlight w:val="white"/>
        </w:rPr>
        <w:t>or a</w:t>
      </w:r>
      <w:r w:rsidR="00806C87" w:rsidRPr="00903DBA">
        <w:rPr>
          <w:highlight w:val="white"/>
        </w:rPr>
        <w:t xml:space="preserve"> memory block in the Windows </w:t>
      </w:r>
      <w:r w:rsidR="005D687C">
        <w:rPr>
          <w:highlight w:val="white"/>
        </w:rPr>
        <w:t>environment</w:t>
      </w:r>
      <w:r w:rsidR="00806C87" w:rsidRPr="00903DBA">
        <w:rPr>
          <w:highlight w:val="white"/>
        </w:rPr>
        <w:t>.</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34C5E526" w:rsidR="00285CAD" w:rsidRDefault="00285CAD" w:rsidP="00285CAD">
      <w:pPr>
        <w:pStyle w:val="Code"/>
        <w:rPr>
          <w:highlight w:val="white"/>
        </w:rPr>
      </w:pPr>
      <w:r w:rsidRPr="00903DBA">
        <w:rPr>
          <w:highlight w:val="white"/>
        </w:rPr>
        <w:t xml:space="preserve">      </w:t>
      </w:r>
      <w:r w:rsidR="00D516D4">
        <w:rPr>
          <w:highlight w:val="white"/>
        </w:rPr>
        <w:t>Debug.Assert</w:t>
      </w:r>
      <w:r w:rsidRPr="00903DBA">
        <w:rPr>
          <w:highlight w:val="white"/>
        </w:rPr>
        <w:t>(size &gt;</w:t>
      </w:r>
      <w:r w:rsidR="00C77658">
        <w:rPr>
          <w:highlight w:val="white"/>
        </w:rPr>
        <w:t>=</w:t>
      </w:r>
      <w:r w:rsidRPr="00903DBA">
        <w:rPr>
          <w:highlight w:val="white"/>
        </w:rPr>
        <w:t xml:space="preserve"> 0);</w:t>
      </w:r>
    </w:p>
    <w:p w14:paraId="26F4B155" w14:textId="1443CB25" w:rsidR="00C77658" w:rsidRDefault="00C77658" w:rsidP="00285CAD">
      <w:pPr>
        <w:pStyle w:val="Code"/>
        <w:rPr>
          <w:highlight w:val="white"/>
        </w:rPr>
      </w:pPr>
    </w:p>
    <w:p w14:paraId="07D505F0" w14:textId="3A9A4876" w:rsidR="00C77658" w:rsidRPr="00903DBA" w:rsidRDefault="00C77658" w:rsidP="00285CAD">
      <w:pPr>
        <w:pStyle w:val="Code"/>
        <w:rPr>
          <w:highlight w:val="white"/>
        </w:rPr>
      </w:pPr>
      <w:r>
        <w:rPr>
          <w:highlight w:val="white"/>
        </w:rPr>
        <w:t xml:space="preserve">      if (size &gt; 0) {</w:t>
      </w:r>
    </w:p>
    <w:p w14:paraId="7386F7E1" w14:textId="735A02C2" w:rsidR="00285CAD" w:rsidRDefault="00285CAD" w:rsidP="00285CAD">
      <w:pPr>
        <w:pStyle w:val="Code"/>
        <w:rPr>
          <w:highlight w:val="white"/>
        </w:rPr>
      </w:pPr>
      <w:r w:rsidRPr="00903DBA">
        <w:rPr>
          <w:highlight w:val="white"/>
        </w:rPr>
        <w:t xml:space="preserve">      </w:t>
      </w:r>
      <w:r w:rsidR="00C77658">
        <w:rPr>
          <w:highlight w:val="white"/>
        </w:rPr>
        <w:t xml:space="preserve">  </w:t>
      </w:r>
      <w:r w:rsidRPr="00903DBA">
        <w:rPr>
          <w:highlight w:val="white"/>
        </w:rPr>
        <w:t>AddAssemblyCode(AssemblyOperator.define_zero_sequence, size);</w:t>
      </w:r>
    </w:p>
    <w:p w14:paraId="6C4899F9" w14:textId="28889618" w:rsidR="00C77658" w:rsidRPr="00903DBA" w:rsidRDefault="00C77658" w:rsidP="00285CAD">
      <w:pPr>
        <w:pStyle w:val="Code"/>
        <w:rPr>
          <w:highlight w:val="white"/>
        </w:rPr>
      </w:pPr>
      <w:r>
        <w:rPr>
          <w:highlight w:val="white"/>
        </w:rPr>
        <w:t xml:space="preserve">      }</w:t>
      </w:r>
    </w:p>
    <w:p w14:paraId="1BE06C20" w14:textId="77777777" w:rsidR="00285CAD" w:rsidRPr="00903DBA" w:rsidRDefault="00285CAD" w:rsidP="00285CAD">
      <w:pPr>
        <w:pStyle w:val="Code"/>
        <w:rPr>
          <w:highlight w:val="white"/>
        </w:rPr>
      </w:pPr>
      <w:r w:rsidRPr="00903DBA">
        <w:rPr>
          <w:highlight w:val="white"/>
        </w:rPr>
        <w:t xml:space="preserve">    }</w:t>
      </w:r>
    </w:p>
    <w:p w14:paraId="2EC7F8A4" w14:textId="5A47B89A" w:rsidR="002F73EF" w:rsidRPr="0060539D" w:rsidRDefault="00CC1DF4" w:rsidP="0060539D">
      <w:pPr>
        <w:pStyle w:val="Heading3"/>
        <w:numPr>
          <w:ilvl w:val="2"/>
          <w:numId w:val="137"/>
        </w:numPr>
        <w:rPr>
          <w:highlight w:val="white"/>
        </w:rPr>
      </w:pPr>
      <w:r>
        <w:rPr>
          <w:highlight w:val="white"/>
        </w:rPr>
        <w:t>&lt;h3&gt;</w:t>
      </w:r>
      <w:bookmarkStart w:id="554" w:name="_Toc93320598"/>
      <w:r w:rsidRPr="0060539D">
        <w:rPr>
          <w:highlight w:val="white"/>
        </w:rPr>
        <w:t>Integral Assignment and Parameters</w:t>
      </w:r>
      <w:bookmarkEnd w:id="554"/>
      <w:r>
        <w:rPr>
          <w:highlight w:val="white"/>
        </w:rPr>
        <w:t>&lt;/h3&gt;</w:t>
      </w:r>
    </w:p>
    <w:p w14:paraId="489A73CF" w14:textId="39A0E076" w:rsidR="002F73EF" w:rsidRPr="00903DBA" w:rsidRDefault="002F73EF" w:rsidP="002F73EF">
      <w:pPr>
        <w:rPr>
          <w:highlight w:val="white"/>
        </w:rPr>
      </w:pPr>
      <w:r w:rsidRPr="00903DBA">
        <w:rPr>
          <w:highlight w:val="white"/>
        </w:rPr>
        <w:t>The</w:t>
      </w:r>
      <w:r w:rsidR="001440EC">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6D7015B2" w:rsidR="002F73EF" w:rsidRPr="00903DBA" w:rsidRDefault="00D4318D" w:rsidP="002F73EF">
      <w:pPr>
        <w:rPr>
          <w:highlight w:val="white"/>
        </w:rPr>
      </w:pPr>
      <w:r>
        <w:rPr>
          <w:rStyle w:val="KeyWord0"/>
          <w:highlight w:val="white"/>
        </w:rPr>
        <w:t>&lt;k&gt;</w:t>
      </w:r>
      <w:r w:rsidRPr="00903DBA">
        <w:rPr>
          <w:rStyle w:val="KeyWord0"/>
          <w:highlight w:val="white"/>
        </w:rPr>
        <w:t>IntegralParameter</w:t>
      </w:r>
      <w:r>
        <w:rPr>
          <w:rStyle w:val="KeyWord0"/>
          <w:highlight w:val="white"/>
        </w:rPr>
        <w:t>&lt;/k&gt;</w:t>
      </w:r>
      <w:r w:rsidR="002F73EF" w:rsidRPr="00903DBA">
        <w:rPr>
          <w:highlight w:val="white"/>
        </w:rPr>
        <w:t xml:space="preserve"> method </w:t>
      </w:r>
      <w:r w:rsidR="009A2C75">
        <w:rPr>
          <w:highlight w:val="white"/>
        </w:rPr>
        <w:t>generates code for a function parameter. It i</w:t>
      </w:r>
      <w:r w:rsidR="002F73EF" w:rsidRPr="00903DBA">
        <w:rPr>
          <w:highlight w:val="white"/>
        </w:rPr>
        <w:t>s quite simple</w:t>
      </w:r>
      <w:r w:rsidR="009A2C75">
        <w:rPr>
          <w:highlight w:val="white"/>
        </w:rPr>
        <w:t>, w</w:t>
      </w:r>
      <w:r w:rsidR="002F73EF" w:rsidRPr="00903DBA">
        <w:rPr>
          <w:highlight w:val="white"/>
        </w:rPr>
        <w:t xml:space="preserve">e only need to create the symbol representing the parameter, and then call </w:t>
      </w:r>
      <w:r>
        <w:rPr>
          <w:rStyle w:val="KeyWord0"/>
          <w:highlight w:val="white"/>
        </w:rPr>
        <w:t>&lt;k&gt;</w:t>
      </w:r>
      <w:r w:rsidRPr="00903DBA">
        <w:rPr>
          <w:rStyle w:val="KeyWord0"/>
          <w:highlight w:val="white"/>
        </w:rPr>
        <w:t>IntegralAssign</w:t>
      </w:r>
      <w:r>
        <w:rPr>
          <w:rStyle w:val="KeyWord0"/>
          <w:highlight w:val="white"/>
        </w:rPr>
        <w:t>&lt;/k&gt;</w:t>
      </w:r>
      <w:r w:rsidR="002F73EF"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lastRenderedPageBreak/>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3E679468" w:rsidR="002F73EF" w:rsidRPr="00903DBA" w:rsidRDefault="002F73EF" w:rsidP="002F73EF">
      <w:pPr>
        <w:rPr>
          <w:highlight w:val="white"/>
        </w:rPr>
      </w:pPr>
      <w:r w:rsidRPr="00903DBA">
        <w:rPr>
          <w:highlight w:val="white"/>
        </w:rPr>
        <w:t>The</w:t>
      </w:r>
      <w:r w:rsidR="001440EC">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method is called by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3B525C">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IntegralParameter</w:t>
      </w:r>
      <w:r w:rsidR="00D4318D">
        <w:rPr>
          <w:rStyle w:val="KeyWord0"/>
          <w:highlight w:val="white"/>
        </w:rPr>
        <w:t>&lt;/k&gt;</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0E3EEDD7" w:rsidR="002F73EF" w:rsidRPr="00903DBA" w:rsidRDefault="002F73EF" w:rsidP="002F73EF">
      <w:pPr>
        <w:pStyle w:val="Code"/>
        <w:rPr>
          <w:highlight w:val="white"/>
        </w:rPr>
      </w:pPr>
      <w:r w:rsidRPr="00903DBA">
        <w:rPr>
          <w:highlight w:val="white"/>
        </w:rPr>
        <w:t xml:space="preserve">      int typeSize = assignSymbol.Type.</w:t>
      </w:r>
      <w:r w:rsidR="00F93D91">
        <w:rPr>
          <w:highlight w:val="white"/>
        </w:rPr>
        <w:t>SizeAddress</w:t>
      </w:r>
      <w:r w:rsidRPr="00903DBA">
        <w:rPr>
          <w:highlight w:val="white"/>
        </w:rPr>
        <w:t>();</w:t>
      </w:r>
    </w:p>
    <w:p w14:paraId="25501E22" w14:textId="6B7714EF" w:rsidR="002F73EF" w:rsidRPr="00903DBA" w:rsidRDefault="002F73EF" w:rsidP="002F73EF">
      <w:pPr>
        <w:rPr>
          <w:highlight w:val="white"/>
        </w:rPr>
      </w:pPr>
      <w:r w:rsidRPr="00903DBA">
        <w:rPr>
          <w:highlight w:val="white"/>
        </w:rPr>
        <w:t>If the result symbol is temporary</w:t>
      </w:r>
      <w:r w:rsidR="002923B1">
        <w:rPr>
          <w:highlight w:val="white"/>
        </w:rPr>
        <w:t xml:space="preserve"> and stored in the track map</w:t>
      </w:r>
      <w:r w:rsidR="00230BB3">
        <w:rPr>
          <w:highlight w:val="white"/>
        </w:rPr>
        <w:t xml:space="preserve">, </w:t>
      </w:r>
      <w:r w:rsidR="002923B1">
        <w:rPr>
          <w:highlight w:val="white"/>
        </w:rPr>
        <w:t>w</w:t>
      </w:r>
      <w:r w:rsidR="00D92B45">
        <w:rPr>
          <w:highlight w:val="white"/>
        </w:rPr>
        <w:t>e a</w:t>
      </w:r>
      <w:r w:rsidR="00230BB3">
        <w:rPr>
          <w:highlight w:val="white"/>
        </w:rPr>
        <w:t xml:space="preserve">dd </w:t>
      </w:r>
      <w:r w:rsidR="00D92B45">
        <w:rPr>
          <w:highlight w:val="white"/>
        </w:rPr>
        <w:t xml:space="preserve">the </w:t>
      </w:r>
      <w:r w:rsidR="00230BB3">
        <w:rPr>
          <w:highlight w:val="white"/>
        </w:rPr>
        <w:t>track with the result symbol to the track map.</w:t>
      </w:r>
      <w:r w:rsidR="00A470D8">
        <w:rPr>
          <w:highlight w:val="white"/>
        </w:rPr>
        <w:t xml:space="preserve"> In that case </w:t>
      </w:r>
      <w:r w:rsidR="000130F4">
        <w:rPr>
          <w:highlight w:val="white"/>
        </w:rPr>
        <w:t xml:space="preserve">there is </w:t>
      </w:r>
      <w:r w:rsidR="00A470D8">
        <w:rPr>
          <w:highlight w:val="white"/>
        </w:rPr>
        <w:t>no operation added, we just replace the assign symbol with result symbol in the track map.</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63EB7B1E" w:rsidR="00546EB3" w:rsidRPr="00903DBA" w:rsidRDefault="00546EB3" w:rsidP="00546EB3">
      <w:pPr>
        <w:pStyle w:val="Code"/>
        <w:rPr>
          <w:highlight w:val="white"/>
        </w:rPr>
      </w:pPr>
      <w:r w:rsidRPr="00903DBA">
        <w:rPr>
          <w:highlight w:val="white"/>
        </w:rPr>
        <w:t xml:space="preserve">        </w:t>
      </w:r>
      <w:r w:rsidR="00D516D4">
        <w:rPr>
          <w:highlight w:val="white"/>
        </w:rPr>
        <w:t>Debug.Assert</w:t>
      </w:r>
      <w:r w:rsidRPr="00903DBA">
        <w:rPr>
          <w:highlight w:val="white"/>
        </w:rPr>
        <w:t>(assignTrack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73D18441" w14:textId="0BBB5457" w:rsidR="00345A98" w:rsidRDefault="002F73EF" w:rsidP="002F73EF">
      <w:pPr>
        <w:rPr>
          <w:highlight w:val="white"/>
        </w:rPr>
      </w:pPr>
      <w:r w:rsidRPr="00903DBA">
        <w:rPr>
          <w:highlight w:val="white"/>
        </w:rPr>
        <w:t>If the assign symbol is an integer value</w:t>
      </w:r>
      <w:r w:rsidR="00A176FD">
        <w:rPr>
          <w:highlight w:val="white"/>
        </w:rPr>
        <w:t>,</w:t>
      </w:r>
      <w:r w:rsidR="00741FB1">
        <w:rPr>
          <w:highlight w:val="white"/>
        </w:rPr>
        <w:t xml:space="preserve"> </w:t>
      </w:r>
      <w:r w:rsidRPr="00903DBA">
        <w:rPr>
          <w:highlight w:val="white"/>
        </w:rPr>
        <w:t xml:space="preserve">we move it </w:t>
      </w:r>
      <w:r w:rsidR="00345A98">
        <w:rPr>
          <w:highlight w:val="white"/>
        </w:rPr>
        <w:t xml:space="preserve">to the track, which will </w:t>
      </w:r>
      <w:r w:rsidR="00741FB1">
        <w:rPr>
          <w:highlight w:val="white"/>
        </w:rPr>
        <w:t xml:space="preserve">eventually </w:t>
      </w:r>
      <w:r w:rsidR="00345A98">
        <w:rPr>
          <w:highlight w:val="white"/>
        </w:rPr>
        <w:t>be replaced by a register.</w:t>
      </w:r>
    </w:p>
    <w:p w14:paraId="110009E2" w14:textId="632AFB44" w:rsidR="00546EB3" w:rsidRPr="00903DBA" w:rsidRDefault="00546EB3" w:rsidP="0082666A">
      <w:pPr>
        <w:pStyle w:val="Code"/>
        <w:rPr>
          <w:highlight w:val="white"/>
        </w:rPr>
      </w:pPr>
      <w:r w:rsidRPr="00903DBA">
        <w:rPr>
          <w:highlight w:val="white"/>
        </w:rPr>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7B039659"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r w:rsidR="00C0066F">
        <w:rPr>
          <w:highlight w:val="white"/>
        </w:rPr>
        <w:t xml:space="preserve">, by storing its base register or name, and add </w:t>
      </w:r>
      <w:r w:rsidR="00A470D8">
        <w:rPr>
          <w:highlight w:val="white"/>
        </w:rPr>
        <w:t>its</w:t>
      </w:r>
      <w:r w:rsidR="00C0066F">
        <w:rPr>
          <w:highlight w:val="white"/>
        </w:rPr>
        <w:t xml:space="preserve"> offset</w:t>
      </w:r>
      <w:r w:rsidR="007D29F8">
        <w:rPr>
          <w:highlight w:val="white"/>
        </w:rPr>
        <w:t xml:space="preserve"> (unless it is zero)</w:t>
      </w:r>
      <w:r w:rsidR="00C0066F">
        <w:rPr>
          <w:highlight w:val="white"/>
        </w:rPr>
        <w:t>.</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62AE26D2" w:rsidR="002F73EF" w:rsidRPr="00903DBA" w:rsidRDefault="002F73EF" w:rsidP="002F73EF">
      <w:pPr>
        <w:rPr>
          <w:highlight w:val="white"/>
        </w:rPr>
      </w:pPr>
      <w:r w:rsidRPr="00903DBA">
        <w:rPr>
          <w:highlight w:val="white"/>
        </w:rPr>
        <w:t>Otherwise, we move the value of the symbol into the register</w:t>
      </w:r>
      <w:r w:rsidR="00C0066F">
        <w:rPr>
          <w:highlight w:val="white"/>
        </w:rPr>
        <w:t>, by using its base and offset.</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4E142B71" w:rsidR="00546EB3" w:rsidRDefault="00546EB3" w:rsidP="007D42C3">
      <w:pPr>
        <w:pStyle w:val="Code"/>
        <w:rPr>
          <w:highlight w:val="white"/>
        </w:rPr>
      </w:pPr>
      <w:r w:rsidRPr="007D42C3">
        <w:rPr>
          <w:highlight w:val="white"/>
        </w:rPr>
        <w:t xml:space="preserve">      }</w:t>
      </w:r>
    </w:p>
    <w:p w14:paraId="76D37021" w14:textId="16685121" w:rsidR="00C0066F" w:rsidRPr="007D42C3" w:rsidRDefault="00C0066F" w:rsidP="00C0066F">
      <w:pPr>
        <w:rPr>
          <w:highlight w:val="white"/>
        </w:rPr>
      </w:pPr>
      <w:r>
        <w:rPr>
          <w:highlight w:val="white"/>
        </w:rPr>
        <w:t xml:space="preserve">If the </w:t>
      </w:r>
      <w:r w:rsidR="009027EE">
        <w:rPr>
          <w:highlight w:val="white"/>
        </w:rPr>
        <w:t xml:space="preserve">result </w:t>
      </w:r>
      <w:r>
        <w:rPr>
          <w:highlight w:val="white"/>
        </w:rPr>
        <w:t>symbol is not a temporary variable,</w:t>
      </w:r>
      <w:r w:rsidR="0009387E">
        <w:rPr>
          <w:highlight w:val="white"/>
        </w:rPr>
        <w:t xml:space="preserve"> and the assign symbol is stored in the track map (</w:t>
      </w:r>
      <w:r w:rsidR="00560D88">
        <w:rPr>
          <w:highlight w:val="white"/>
        </w:rPr>
        <w:t xml:space="preserve">it is </w:t>
      </w:r>
      <w:r w:rsidR="0009387E">
        <w:rPr>
          <w:highlight w:val="white"/>
        </w:rPr>
        <w:t xml:space="preserve">a temporary value), </w:t>
      </w:r>
      <w:r w:rsidR="00110571">
        <w:rPr>
          <w:highlight w:val="white"/>
        </w:rPr>
        <w:t xml:space="preserve">we load its value into the result symbol.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lastRenderedPageBreak/>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30641B2C" w:rsidR="007D42C3" w:rsidRDefault="007D42C3" w:rsidP="007D42C3">
      <w:pPr>
        <w:pStyle w:val="Code"/>
        <w:rPr>
          <w:highlight w:val="white"/>
        </w:rPr>
      </w:pPr>
      <w:r w:rsidRPr="007D42C3">
        <w:rPr>
          <w:highlight w:val="white"/>
        </w:rPr>
        <w:t xml:space="preserve">        }</w:t>
      </w:r>
    </w:p>
    <w:p w14:paraId="0B7328A0" w14:textId="3BCA3FB3" w:rsidR="006B558C" w:rsidRPr="007D42C3" w:rsidRDefault="006B558C" w:rsidP="006B558C">
      <w:pPr>
        <w:rPr>
          <w:highlight w:val="white"/>
        </w:rPr>
      </w:pPr>
      <w:r>
        <w:rPr>
          <w:highlight w:val="white"/>
        </w:rPr>
        <w:t xml:space="preserve">If the assign symbol is an integer value, </w:t>
      </w:r>
      <w:r w:rsidR="00C45352">
        <w:rPr>
          <w:highlight w:val="white"/>
        </w:rPr>
        <w:t>we load the value into the assign symbol.</w:t>
      </w:r>
    </w:p>
    <w:p w14:paraId="175CFD10" w14:textId="52C0DD44" w:rsidR="007D42C3" w:rsidRPr="007D42C3" w:rsidRDefault="007D42C3" w:rsidP="007D42C3">
      <w:pPr>
        <w:pStyle w:val="Code"/>
        <w:rPr>
          <w:highlight w:val="white"/>
        </w:rPr>
      </w:pPr>
      <w:r w:rsidRPr="007D42C3">
        <w:rPr>
          <w:highlight w:val="white"/>
        </w:rPr>
        <w:t xml:space="preserve">        else if (assignSymbol.Value is BigInteger</w:t>
      </w:r>
      <w:r w:rsidR="00887384">
        <w:rPr>
          <w:highlight w:val="white"/>
        </w:rPr>
        <w:t xml:space="preserve"> </w:t>
      </w:r>
      <w:r w:rsidR="00887384" w:rsidRPr="007D42C3">
        <w:rPr>
          <w:highlight w:val="white"/>
        </w:rPr>
        <w:t>bigValue</w:t>
      </w:r>
      <w:r w:rsidRPr="007D42C3">
        <w:rPr>
          <w:highlight w:val="white"/>
        </w:rPr>
        <w:t>) {</w:t>
      </w:r>
    </w:p>
    <w:p w14:paraId="1AFAD55E" w14:textId="0A08216C" w:rsidR="003C33E3" w:rsidRPr="007D42C3" w:rsidRDefault="003C33E3" w:rsidP="003C33E3">
      <w:pPr>
        <w:rPr>
          <w:highlight w:val="white"/>
        </w:rPr>
      </w:pPr>
      <w:r>
        <w:rPr>
          <w:highlight w:val="white"/>
        </w:rPr>
        <w:t>In the Linux environment, due to technical limitations</w:t>
      </w:r>
      <w:r w:rsidR="0056349B">
        <w:rPr>
          <w:highlight w:val="white"/>
        </w:rPr>
        <w:t xml:space="preserve"> we need to load the value into a register before</w:t>
      </w:r>
      <w:r w:rsidR="0018311E">
        <w:rPr>
          <w:highlight w:val="white"/>
        </w:rPr>
        <w:t xml:space="preserve"> we</w:t>
      </w:r>
      <w:r w:rsidR="0056349B">
        <w:rPr>
          <w:highlight w:val="white"/>
        </w:rPr>
        <w:t xml:space="preserve"> assign it to the result symbol if </w:t>
      </w:r>
      <w:r w:rsidR="007D29F8">
        <w:rPr>
          <w:highlight w:val="white"/>
        </w:rPr>
        <w:t>it</w:t>
      </w:r>
      <w:r w:rsidR="0056349B">
        <w:rPr>
          <w:highlight w:val="white"/>
        </w:rPr>
        <w:t xml:space="preserve"> exceeds </w:t>
      </w:r>
      <w:r w:rsidR="00E76306">
        <w:rPr>
          <w:highlight w:val="white"/>
        </w:rPr>
        <w:t>31 bits. In the Windows environment, there are no su</w:t>
      </w:r>
      <w:r w:rsidR="0018311E">
        <w:rPr>
          <w:highlight w:val="white"/>
        </w:rPr>
        <w:t>c</w:t>
      </w:r>
      <w:r w:rsidR="00E76306">
        <w:rPr>
          <w:highlight w:val="white"/>
        </w:rPr>
        <w:t>h limitations since the largest integer value is 16 bits.</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0773B11A" w:rsidR="007D42C3" w:rsidRDefault="007D42C3" w:rsidP="007D42C3">
      <w:pPr>
        <w:pStyle w:val="Code"/>
        <w:rPr>
          <w:highlight w:val="white"/>
        </w:rPr>
      </w:pPr>
      <w:r w:rsidRPr="007D42C3">
        <w:rPr>
          <w:highlight w:val="white"/>
        </w:rPr>
        <w:t xml:space="preserve">        }</w:t>
      </w:r>
    </w:p>
    <w:p w14:paraId="7C5DF62D" w14:textId="47431811" w:rsidR="001064AA" w:rsidRPr="007D42C3" w:rsidRDefault="001064AA" w:rsidP="001064AA">
      <w:pPr>
        <w:rPr>
          <w:highlight w:val="white"/>
        </w:rPr>
      </w:pPr>
      <w:r>
        <w:rPr>
          <w:highlight w:val="white"/>
        </w:rPr>
        <w:t xml:space="preserve">If the assign symbol is an array, function, string, </w:t>
      </w:r>
      <w:r w:rsidR="00D757E9">
        <w:rPr>
          <w:highlight w:val="white"/>
        </w:rPr>
        <w:t xml:space="preserve">or a static address, </w:t>
      </w:r>
      <w:r>
        <w:rPr>
          <w:highlight w:val="white"/>
        </w:rPr>
        <w:t>we assign its address rather than its value.</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0A6DC2D3" w:rsidR="007D42C3" w:rsidRDefault="007D42C3" w:rsidP="007D42C3">
      <w:pPr>
        <w:pStyle w:val="Code"/>
        <w:rPr>
          <w:highlight w:val="white"/>
        </w:rPr>
      </w:pPr>
      <w:r w:rsidRPr="007D42C3">
        <w:rPr>
          <w:highlight w:val="white"/>
        </w:rPr>
        <w:t xml:space="preserve">                 (assignSymbol.Value is StaticAddress)) {</w:t>
      </w:r>
    </w:p>
    <w:p w14:paraId="609A15CD" w14:textId="46A64F44"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108CE78A" w:rsidR="007D42C3" w:rsidRPr="007D42C3" w:rsidRDefault="007D42C3" w:rsidP="007D42C3">
      <w:pPr>
        <w:pStyle w:val="Code"/>
        <w:rPr>
          <w:highlight w:val="white"/>
        </w:rPr>
      </w:pPr>
      <w:r w:rsidRPr="007D42C3">
        <w:rPr>
          <w:highlight w:val="white"/>
        </w:rPr>
        <w:t xml:space="preserve">                          Offset(resultSymbol), Base(assignSymbol),</w:t>
      </w:r>
    </w:p>
    <w:p w14:paraId="37BDEE1B" w14:textId="4C96E326"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17343E60" w:rsidR="007D42C3" w:rsidRPr="007D42C3" w:rsidRDefault="007D42C3" w:rsidP="007D42C3">
      <w:pPr>
        <w:pStyle w:val="Code"/>
        <w:rPr>
          <w:highlight w:val="white"/>
        </w:rPr>
      </w:pPr>
      <w:r w:rsidRPr="007D42C3">
        <w:rPr>
          <w:highlight w:val="white"/>
        </w:rPr>
        <w:t xml:space="preserve">          int assignOffset = Offset(assignSymbol);</w:t>
      </w:r>
    </w:p>
    <w:p w14:paraId="2BE805C8" w14:textId="04D7BC2F" w:rsidR="007D42C3" w:rsidRPr="007D42C3" w:rsidRDefault="007D42C3" w:rsidP="007D42C3">
      <w:pPr>
        <w:pStyle w:val="Code"/>
        <w:rPr>
          <w:highlight w:val="white"/>
        </w:rPr>
      </w:pPr>
      <w:r w:rsidRPr="007D42C3">
        <w:rPr>
          <w:highlight w:val="white"/>
        </w:rPr>
        <w:t xml:space="preserve">          if (assignOffset != 0) {</w:t>
      </w:r>
    </w:p>
    <w:p w14:paraId="7F32A1B2" w14:textId="33C53685"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5BE823A2"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255E51DE" w:rsidR="007D42C3" w:rsidRPr="007D42C3" w:rsidRDefault="007D42C3" w:rsidP="007D42C3">
      <w:pPr>
        <w:pStyle w:val="Code"/>
        <w:rPr>
          <w:highlight w:val="white"/>
        </w:rPr>
      </w:pPr>
      <w:r w:rsidRPr="007D42C3">
        <w:rPr>
          <w:highlight w:val="white"/>
        </w:rPr>
        <w:t xml:space="preserve">                            typeSize);</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F419C20" w:rsidR="007D42C3" w:rsidRDefault="007D42C3" w:rsidP="007D42C3">
      <w:pPr>
        <w:pStyle w:val="Code"/>
        <w:rPr>
          <w:highlight w:val="white"/>
        </w:rPr>
      </w:pPr>
      <w:r w:rsidRPr="007D42C3">
        <w:rPr>
          <w:highlight w:val="white"/>
        </w:rPr>
        <w:t xml:space="preserve">        }</w:t>
      </w:r>
    </w:p>
    <w:p w14:paraId="130F8551" w14:textId="254E2722" w:rsidR="007C659A" w:rsidRPr="007D42C3" w:rsidRDefault="007C659A" w:rsidP="007C659A">
      <w:pPr>
        <w:rPr>
          <w:highlight w:val="white"/>
        </w:rPr>
      </w:pPr>
      <w:r>
        <w:rPr>
          <w:highlight w:val="white"/>
        </w:rPr>
        <w:t>Finally, if the assign symbol is not an array, function, string, or a static address, we assign its value.</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6E51EFB7" w14:textId="7992D891" w:rsidR="00184AA8" w:rsidRPr="00903DBA" w:rsidRDefault="00CC1DF4" w:rsidP="0060539D">
      <w:pPr>
        <w:pStyle w:val="Heading3"/>
        <w:rPr>
          <w:highlight w:val="white"/>
        </w:rPr>
      </w:pPr>
      <w:r>
        <w:rPr>
          <w:highlight w:val="white"/>
        </w:rPr>
        <w:lastRenderedPageBreak/>
        <w:t>&lt;h3&gt;</w:t>
      </w:r>
      <w:bookmarkStart w:id="555" w:name="_Toc93320599"/>
      <w:r w:rsidRPr="00903DBA">
        <w:rPr>
          <w:highlight w:val="white"/>
        </w:rPr>
        <w:t>Unary Integral Operations</w:t>
      </w:r>
      <w:bookmarkEnd w:id="555"/>
      <w:r>
        <w:rPr>
          <w:highlight w:val="white"/>
        </w:rPr>
        <w:t>&lt;/h3&gt;</w:t>
      </w:r>
    </w:p>
    <w:p w14:paraId="64D137E4" w14:textId="0DF3CC1A" w:rsidR="00184AA8" w:rsidRPr="00903DBA" w:rsidRDefault="00184AA8" w:rsidP="00184AA8">
      <w:pPr>
        <w:rPr>
          <w:highlight w:val="white"/>
        </w:rPr>
      </w:pPr>
      <w:r w:rsidRPr="00903DBA">
        <w:rPr>
          <w:highlight w:val="white"/>
        </w:rPr>
        <w:t xml:space="preserve">The </w:t>
      </w:r>
      <w:r w:rsidR="00D4318D">
        <w:rPr>
          <w:rStyle w:val="KeyWord0"/>
          <w:highlight w:val="white"/>
        </w:rPr>
        <w:t>&lt;k&gt;IntegralUnary&lt;/k&gt;</w:t>
      </w:r>
      <w:r w:rsidRPr="00903DBA">
        <w:rPr>
          <w:highlight w:val="white"/>
        </w:rPr>
        <w:t xml:space="preserve"> method </w:t>
      </w:r>
      <w:r w:rsidR="00B82B7E">
        <w:rPr>
          <w:highlight w:val="white"/>
        </w:rPr>
        <w:t>generates c</w:t>
      </w:r>
      <w:r w:rsidRPr="00903DBA">
        <w:rPr>
          <w:highlight w:val="white"/>
        </w:rPr>
        <w:t xml:space="preserve">ode for unary subtraction and bitwise not. </w:t>
      </w:r>
      <w:r w:rsidR="00524A93">
        <w:rPr>
          <w:highlight w:val="white"/>
        </w:rPr>
        <w:t>However, t</w:t>
      </w:r>
      <w:r w:rsidRPr="00903DBA">
        <w:rPr>
          <w:highlight w:val="white"/>
        </w:rPr>
        <w:t>he</w:t>
      </w:r>
      <w:r w:rsidR="00BE0A10">
        <w:rPr>
          <w:highlight w:val="white"/>
        </w:rPr>
        <w:t xml:space="preserve"> </w:t>
      </w:r>
      <w:r w:rsidRPr="00903DBA">
        <w:rPr>
          <w:highlight w:val="white"/>
        </w:rPr>
        <w:t>unary addition generates no code.</w:t>
      </w:r>
      <w:r w:rsidR="006412F9">
        <w:rPr>
          <w:highlight w:val="white"/>
        </w:rPr>
        <w:t xml:space="preserve"> </w:t>
      </w:r>
      <w:r w:rsidRPr="00903DBA">
        <w:rPr>
          <w:highlight w:val="white"/>
        </w:rPr>
        <w:t xml:space="preserve">First, we need </w:t>
      </w:r>
      <w:r w:rsidR="0018212F">
        <w:rPr>
          <w:highlight w:val="white"/>
        </w:rPr>
        <w:t xml:space="preserve">the </w:t>
      </w:r>
      <w:r w:rsidR="00D4318D">
        <w:rPr>
          <w:rStyle w:val="KeyWord0"/>
          <w:highlight w:val="white"/>
        </w:rPr>
        <w:t>&lt;k&gt;</w:t>
      </w:r>
      <w:r w:rsidR="00D4318D" w:rsidRPr="0018212F">
        <w:rPr>
          <w:rStyle w:val="KeyWord0"/>
          <w:highlight w:val="white"/>
        </w:rPr>
        <w:t>m_middleToIntegralMap</w:t>
      </w:r>
      <w:r w:rsidR="00D4318D">
        <w:rPr>
          <w:rStyle w:val="KeyWord0"/>
          <w:highlight w:val="white"/>
        </w:rPr>
        <w:t>&lt;/k&gt;</w:t>
      </w:r>
      <w:r w:rsidR="0018212F" w:rsidRPr="004815D2">
        <w:rPr>
          <w:highlight w:val="white"/>
        </w:rPr>
        <w:t xml:space="preserve"> </w:t>
      </w:r>
      <w:r w:rsidRPr="00903DBA">
        <w:rPr>
          <w:highlight w:val="white"/>
        </w:rPr>
        <w:t xml:space="preserve">map from middle code operators to assembly code operators for integral types. We will use the map in the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w:t>
      </w:r>
      <w:r w:rsidR="006412F9">
        <w:rPr>
          <w:highlight w:val="white"/>
        </w:rPr>
        <w:t>s.</w:t>
      </w:r>
    </w:p>
    <w:p w14:paraId="4ADD2891" w14:textId="77777777" w:rsidR="004815D2" w:rsidRPr="004815D2" w:rsidRDefault="004815D2" w:rsidP="004815D2">
      <w:pPr>
        <w:pStyle w:val="Code"/>
        <w:rPr>
          <w:highlight w:val="white"/>
        </w:rPr>
      </w:pPr>
      <w:r w:rsidRPr="004815D2">
        <w:rPr>
          <w:highlight w:val="white"/>
        </w:rPr>
        <w:t xml:space="preserve">    public static IDictionary&lt;MiddleOperator,AssemblyOperator&gt;</w:t>
      </w:r>
    </w:p>
    <w:p w14:paraId="216A16E6" w14:textId="77777777" w:rsidR="004815D2" w:rsidRPr="004815D2" w:rsidRDefault="004815D2" w:rsidP="004815D2">
      <w:pPr>
        <w:pStyle w:val="Code"/>
        <w:rPr>
          <w:highlight w:val="white"/>
        </w:rPr>
      </w:pPr>
      <w:r w:rsidRPr="004815D2">
        <w:rPr>
          <w:highlight w:val="white"/>
        </w:rPr>
        <w:t xml:space="preserve">      m_middleToIntegralMap =</w:t>
      </w:r>
    </w:p>
    <w:p w14:paraId="7DFD2F52"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1C20F381" w:rsidR="004815D2" w:rsidRPr="004815D2" w:rsidRDefault="004815D2" w:rsidP="004815D2">
      <w:pPr>
        <w:pStyle w:val="Code"/>
        <w:rPr>
          <w:highlight w:val="white"/>
        </w:rPr>
      </w:pPr>
      <w:r w:rsidRPr="004815D2">
        <w:rPr>
          <w:highlight w:val="white"/>
        </w:rPr>
        <w:t xml:space="preserve">        {MiddleOperator.</w:t>
      </w:r>
      <w:r w:rsidR="00455D0F">
        <w:rPr>
          <w:highlight w:val="white"/>
        </w:rPr>
        <w:t>Minus</w:t>
      </w:r>
      <w:r w:rsidRPr="004815D2">
        <w:rPr>
          <w:highlight w:val="white"/>
        </w:rPr>
        <w: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43941D71" w:rsidR="004815D2" w:rsidRPr="004815D2" w:rsidRDefault="004815D2" w:rsidP="004815D2">
      <w:pPr>
        <w:pStyle w:val="Code"/>
        <w:rPr>
          <w:highlight w:val="white"/>
        </w:rPr>
      </w:pPr>
      <w:r w:rsidRPr="004815D2">
        <w:rPr>
          <w:highlight w:val="white"/>
        </w:rPr>
        <w:t xml:space="preserve">        {MiddleOperator.</w:t>
      </w:r>
      <w:r w:rsidR="00455D0F">
        <w:rPr>
          <w:highlight w:val="white"/>
        </w:rPr>
        <w:t>Add</w:t>
      </w:r>
      <w:r w:rsidRPr="004815D2">
        <w:rPr>
          <w:highlight w:val="white"/>
        </w:rPr>
        <w:t>, AssemblyOperator.add},</w:t>
      </w:r>
    </w:p>
    <w:p w14:paraId="3DB37CB0" w14:textId="647E94BE" w:rsidR="004815D2" w:rsidRPr="004815D2" w:rsidRDefault="004815D2" w:rsidP="004815D2">
      <w:pPr>
        <w:pStyle w:val="Code"/>
        <w:rPr>
          <w:highlight w:val="white"/>
        </w:rPr>
      </w:pPr>
      <w:r w:rsidRPr="004815D2">
        <w:rPr>
          <w:highlight w:val="white"/>
        </w:rPr>
        <w:t xml:space="preserve">        {MiddleOperator.</w:t>
      </w:r>
      <w:r w:rsidR="00455D0F">
        <w:rPr>
          <w:highlight w:val="white"/>
        </w:rPr>
        <w:t>Subtract</w:t>
      </w:r>
      <w:r w:rsidRPr="004815D2">
        <w:rPr>
          <w:highlight w:val="white"/>
        </w:rPr>
        <w: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0F3B777A" w:rsidR="004815D2" w:rsidRPr="004815D2" w:rsidRDefault="00331B1E" w:rsidP="00331B1E">
      <w:pPr>
        <w:rPr>
          <w:highlight w:val="white"/>
        </w:rPr>
      </w:pPr>
      <w:r>
        <w:rPr>
          <w:highlight w:val="white"/>
        </w:rPr>
        <w:t xml:space="preserve">We also have the </w:t>
      </w:r>
      <w:r w:rsidR="00D4318D">
        <w:rPr>
          <w:rStyle w:val="KeyWord0"/>
          <w:highlight w:val="white"/>
        </w:rPr>
        <w:t>&lt;k&gt;</w:t>
      </w:r>
      <w:r w:rsidR="00D4318D" w:rsidRPr="00331B1E">
        <w:rPr>
          <w:rStyle w:val="KeyWord0"/>
          <w:highlight w:val="white"/>
        </w:rPr>
        <w:t>m_unsignedToIntegralMap</w:t>
      </w:r>
      <w:r w:rsidR="00D4318D">
        <w:rPr>
          <w:rStyle w:val="KeyWord0"/>
          <w:highlight w:val="white"/>
        </w:rPr>
        <w:t>&lt;/k&gt;</w:t>
      </w:r>
      <w:r w:rsidRPr="004815D2">
        <w:rPr>
          <w:highlight w:val="white"/>
        </w:rPr>
        <w:t xml:space="preserve"> </w:t>
      </w:r>
      <w:r>
        <w:rPr>
          <w:highlight w:val="white"/>
        </w:rPr>
        <w:t>map</w:t>
      </w:r>
      <w:r w:rsidR="00F955EF">
        <w:rPr>
          <w:highlight w:val="white"/>
        </w:rPr>
        <w:t>, for the multiplication, division, modulo, and relation operations, where there is a different between signed and unsigned operations.</w:t>
      </w:r>
    </w:p>
    <w:p w14:paraId="621FE5C1" w14:textId="77777777" w:rsidR="004815D2" w:rsidRPr="004815D2" w:rsidRDefault="004815D2" w:rsidP="004815D2">
      <w:pPr>
        <w:pStyle w:val="Code"/>
        <w:rPr>
          <w:highlight w:val="white"/>
        </w:rPr>
      </w:pPr>
      <w:r w:rsidRPr="004815D2">
        <w:rPr>
          <w:highlight w:val="white"/>
        </w:rPr>
        <w:t xml:space="preserve">      m_unsignedToIntegralMap =</w:t>
      </w:r>
    </w:p>
    <w:p w14:paraId="7CBE0E07"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2DCDB70E" w14:textId="21AF492E" w:rsidR="00166DA5" w:rsidRPr="00903DBA" w:rsidRDefault="00166DA5" w:rsidP="00166DA5">
      <w:pPr>
        <w:rPr>
          <w:highlight w:val="white"/>
        </w:rPr>
      </w:pPr>
      <w:r w:rsidRPr="00903DBA">
        <w:rPr>
          <w:highlight w:val="white"/>
        </w:rPr>
        <w:t>The</w:t>
      </w:r>
      <w:r w:rsidR="00463769">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with the operator and the operands.</w:t>
      </w: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42AC04E5" w14:textId="6FFF48F9" w:rsidR="002A6A67" w:rsidRDefault="002A6A67" w:rsidP="00117453">
      <w:pPr>
        <w:rPr>
          <w:highlight w:val="white"/>
        </w:rPr>
      </w:pPr>
      <w:r>
        <w:rPr>
          <w:highlight w:val="white"/>
        </w:rPr>
        <w:lastRenderedPageBreak/>
        <w:t>The</w:t>
      </w:r>
      <w:r w:rsidR="00BB1590">
        <w:rPr>
          <w:highlight w:val="white"/>
        </w:rPr>
        <w:t xml:space="preserve"> second</w:t>
      </w:r>
      <w:r>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t>
      </w:r>
      <w:r>
        <w:rPr>
          <w:highlight w:val="white"/>
        </w:rPr>
        <w:t xml:space="preserve">is called by, among others, </w:t>
      </w:r>
      <w:r w:rsidR="00D4318D">
        <w:rPr>
          <w:rStyle w:val="KeyWord0"/>
          <w:highlight w:val="white"/>
        </w:rPr>
        <w:t>&lt;k&gt;</w:t>
      </w:r>
      <w:r w:rsidR="00D4318D" w:rsidRPr="002A6A67">
        <w:rPr>
          <w:rStyle w:val="KeyWord0"/>
          <w:highlight w:val="white"/>
        </w:rPr>
        <w:t>IntegralMultiply</w:t>
      </w:r>
      <w:r w:rsidR="00D4318D">
        <w:rPr>
          <w:rStyle w:val="KeyWord0"/>
          <w:highlight w:val="white"/>
        </w:rPr>
        <w:t>&lt;/k&gt;</w:t>
      </w:r>
      <w:r>
        <w:rPr>
          <w:highlight w:val="white"/>
        </w:rPr>
        <w:t xml:space="preserve">, which we technically regard as a unary operation since the left operand is stored in a register and not given </w:t>
      </w:r>
      <w:r w:rsidR="00944232">
        <w:rPr>
          <w:highlight w:val="white"/>
        </w:rPr>
        <w:t>as an operand</w:t>
      </w:r>
      <w:r>
        <w:rPr>
          <w:highlight w:val="white"/>
        </w:rPr>
        <w:t>. In case of multiplication, division, or module, we check whether the unary symbol is signed.</w:t>
      </w: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08138249" w14:textId="35C72D76" w:rsidR="002A6A67" w:rsidRDefault="002A6A67" w:rsidP="002A6A67">
      <w:pPr>
        <w:rPr>
          <w:highlight w:val="white"/>
        </w:rPr>
      </w:pPr>
      <w:r>
        <w:rPr>
          <w:highlight w:val="white"/>
        </w:rPr>
        <w:t xml:space="preserve">If the unary symbol is </w:t>
      </w:r>
      <w:r w:rsidR="006D5CD8">
        <w:rPr>
          <w:highlight w:val="white"/>
        </w:rPr>
        <w:t>an integer value, which it may be in multiplication, division, and module, we just perform the operation.</w:t>
      </w:r>
    </w:p>
    <w:p w14:paraId="531C9EE7" w14:textId="1DE56C39" w:rsidR="006B77AC" w:rsidRPr="006B77AC" w:rsidRDefault="006B77AC" w:rsidP="006B77AC">
      <w:pPr>
        <w:pStyle w:val="Code"/>
        <w:rPr>
          <w:highlight w:val="white"/>
        </w:rPr>
      </w:pPr>
      <w:r w:rsidRPr="006B77AC">
        <w:rPr>
          <w:highlight w:val="white"/>
        </w:rPr>
        <w:t xml:space="preserve">      int typeSize = unarySymbol.Type.</w:t>
      </w:r>
      <w:r w:rsidR="00F93D91">
        <w:rPr>
          <w:highlight w:val="white"/>
        </w:rPr>
        <w:t>SizeAddress</w:t>
      </w:r>
      <w:r w:rsidRPr="006B77AC">
        <w:rPr>
          <w:highlight w:val="white"/>
        </w:rPr>
        <w:t>();</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74154695" w14:textId="73CB0623" w:rsidR="006D5CD8" w:rsidRDefault="006D5CD8" w:rsidP="006D5CD8">
      <w:pPr>
        <w:rPr>
          <w:highlight w:val="white"/>
        </w:rPr>
      </w:pPr>
      <w:r>
        <w:rPr>
          <w:highlight w:val="white"/>
        </w:rPr>
        <w:t>If the value is stored in a register, we perform the operation with that register.</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08D26EBF" w:rsidR="00BB1E04" w:rsidRPr="00903DBA" w:rsidRDefault="00BB1E04" w:rsidP="00BB1E04">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548AF4CA" w:rsidR="00184AA8" w:rsidRPr="00903DBA" w:rsidRDefault="00184AA8" w:rsidP="00184AA8">
      <w:pPr>
        <w:rPr>
          <w:highlight w:val="white"/>
        </w:rPr>
      </w:pPr>
      <w:r w:rsidRPr="00903DBA">
        <w:rPr>
          <w:highlight w:val="white"/>
        </w:rPr>
        <w:t>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166F4CE1"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(unaryTrack == null);</w:t>
      </w:r>
    </w:p>
    <w:p w14:paraId="03AC3571" w14:textId="76AE2DBD"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11E3DB68" w:rsidR="00184AA8" w:rsidRPr="00903DBA" w:rsidRDefault="00184AA8" w:rsidP="00184AA8">
      <w:pPr>
        <w:rPr>
          <w:highlight w:val="white"/>
        </w:rPr>
      </w:pPr>
      <w:r w:rsidRPr="00903DBA">
        <w:rPr>
          <w:highlight w:val="white"/>
        </w:rPr>
        <w:t xml:space="preserve">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w:t>
      </w:r>
      <w:r w:rsidR="004200BA">
        <w:rPr>
          <w:highlight w:val="white"/>
        </w:rPr>
        <w:t>in the unary addition case,</w:t>
      </w:r>
      <w:r w:rsidRPr="00903DBA">
        <w:rPr>
          <w:highlight w:val="white"/>
        </w:rPr>
        <w:t xml:space="preserve"> </w:t>
      </w:r>
      <w:r w:rsidR="00202D0A">
        <w:rPr>
          <w:highlight w:val="white"/>
        </w:rPr>
        <w:t xml:space="preserve">the </w:t>
      </w:r>
      <w:r w:rsidRPr="00903DBA">
        <w:rPr>
          <w:highlight w:val="white"/>
        </w:rPr>
        <w:t>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17A0FEF"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lastRenderedPageBreak/>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5B04FE25"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677D59E9" w:rsidR="002F73EF" w:rsidRPr="00903DBA" w:rsidRDefault="00CC1DF4" w:rsidP="0060539D">
      <w:pPr>
        <w:pStyle w:val="Heading3"/>
        <w:rPr>
          <w:highlight w:val="white"/>
        </w:rPr>
      </w:pPr>
      <w:r>
        <w:rPr>
          <w:highlight w:val="white"/>
        </w:rPr>
        <w:t>&lt;h3&gt;</w:t>
      </w:r>
      <w:bookmarkStart w:id="556" w:name="_Toc93320600"/>
      <w:r w:rsidRPr="00903DBA">
        <w:rPr>
          <w:highlight w:val="white"/>
        </w:rPr>
        <w:t>Integral Binary</w:t>
      </w:r>
      <w:bookmarkEnd w:id="556"/>
      <w:r>
        <w:rPr>
          <w:highlight w:val="white"/>
        </w:rPr>
        <w:t>&lt;/h3&gt;</w:t>
      </w:r>
    </w:p>
    <w:p w14:paraId="5D21094A" w14:textId="60DE5E11"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D4318D">
        <w:rPr>
          <w:rStyle w:val="KeyWord0"/>
          <w:highlight w:val="white"/>
        </w:rPr>
        <w:t>&lt;k&gt;</w:t>
      </w:r>
      <w:r w:rsidR="00D4318D" w:rsidRPr="00DE00DC">
        <w:rPr>
          <w:rStyle w:val="KeyWord0"/>
          <w:highlight w:val="white"/>
        </w:rPr>
        <w:t>and</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or</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xor</w:t>
      </w:r>
      <w:r w:rsidR="00D4318D">
        <w:rPr>
          <w:rStyle w:val="KeyWord0"/>
          <w:highlight w:val="white"/>
        </w:rPr>
        <w:t>&lt;/k&gt;</w:t>
      </w:r>
      <w:r w:rsidR="00514DAD">
        <w:rPr>
          <w:highlight w:val="white"/>
        </w:rPr>
        <w:t xml:space="preserve">, and shift </w:t>
      </w:r>
      <w:r w:rsidR="00CF52E0" w:rsidRPr="00903DBA">
        <w:rPr>
          <w:highlight w:val="white"/>
        </w:rPr>
        <w:t xml:space="preserve">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the</w:t>
      </w:r>
      <w:r w:rsidR="00632109">
        <w:rPr>
          <w:highlight w:val="white"/>
        </w:rPr>
        <w:t xml:space="preserve"> shifts </w:t>
      </w:r>
      <w:r w:rsidR="009C5120" w:rsidRPr="00903DBA">
        <w:rPr>
          <w:highlight w:val="white"/>
        </w:rPr>
        <w:t>operation</w:t>
      </w:r>
      <w:r w:rsidR="00632109">
        <w:rPr>
          <w:highlight w:val="white"/>
        </w:rPr>
        <w:t>s</w:t>
      </w:r>
      <w:r w:rsidR="009C5120" w:rsidRPr="00903DBA">
        <w:rPr>
          <w:highlight w:val="white"/>
        </w:rPr>
        <w:t xml:space="preserve"> demand that the right operands is stored </w:t>
      </w:r>
      <w:r w:rsidR="005F5AA5">
        <w:rPr>
          <w:highlight w:val="white"/>
        </w:rPr>
        <w:t xml:space="preserve">the </w:t>
      </w:r>
      <w:r w:rsidR="00D4318D">
        <w:rPr>
          <w:rStyle w:val="KeyWord0"/>
          <w:highlight w:val="white"/>
        </w:rPr>
        <w:t>&lt;k&gt;</w:t>
      </w:r>
      <w:r w:rsidR="00D4318D" w:rsidRPr="005F5AA5">
        <w:rPr>
          <w:rStyle w:val="KeyWord0"/>
          <w:highlight w:val="white"/>
        </w:rPr>
        <w:t>cl</w:t>
      </w:r>
      <w:r w:rsidR="00D4318D">
        <w:rPr>
          <w:rStyle w:val="KeyWord0"/>
          <w:highlight w:val="white"/>
        </w:rPr>
        <w:t>&lt;/k&gt;</w:t>
      </w:r>
      <w:r w:rsidR="009C5120" w:rsidRPr="00903DBA">
        <w:rPr>
          <w:highlight w:val="white"/>
        </w:rPr>
        <w:t xml:space="preserve"> register.</w:t>
      </w:r>
    </w:p>
    <w:p w14:paraId="4955F43F" w14:textId="7FE78AB5" w:rsidR="00F237E9" w:rsidRPr="00903DBA" w:rsidRDefault="009C7769" w:rsidP="00F00DE2">
      <w:pPr>
        <w:rPr>
          <w:highlight w:val="white"/>
        </w:rPr>
      </w:pPr>
      <w:r w:rsidRPr="00903DBA">
        <w:rPr>
          <w:highlight w:val="white"/>
        </w:rPr>
        <w:t>The</w:t>
      </w:r>
      <w:r w:rsidR="00BB1590">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t xml:space="preserve">    }</w:t>
      </w:r>
    </w:p>
    <w:p w14:paraId="1C0678FF" w14:textId="7D463747" w:rsidR="009C7769" w:rsidRPr="00903DBA" w:rsidRDefault="009C7769" w:rsidP="009C776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IntegralRelation</w:t>
      </w:r>
      <w:r w:rsidR="00D4318D">
        <w:rPr>
          <w:rStyle w:val="KeyWord0"/>
          <w:highlight w:val="white"/>
        </w:rPr>
        <w:t>&lt;/k&gt;</w:t>
      </w:r>
      <w:r w:rsidRPr="00903DBA">
        <w:rPr>
          <w:highlight w:val="white"/>
        </w:rPr>
        <w:t xml:space="preserve"> method calls the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243C77">
        <w:rPr>
          <w:highlight w:val="white"/>
        </w:rPr>
        <w:t xml:space="preserve">. </w:t>
      </w:r>
      <w:r w:rsidR="002B3131" w:rsidRPr="00903DBA">
        <w:rPr>
          <w:highlight w:val="white"/>
        </w:rPr>
        <w:t>Note that the result symbol is null in this case</w:t>
      </w:r>
      <w:r w:rsidR="007E1201">
        <w:rPr>
          <w:highlight w:val="white"/>
        </w:rPr>
        <w:t>, since w</w:t>
      </w:r>
      <w:r w:rsidR="002B3131" w:rsidRPr="00903DBA">
        <w:rPr>
          <w:highlight w:val="white"/>
        </w:rPr>
        <w:t xml:space="preserve">e do not expect a result value of the comparations. Instead, the </w:t>
      </w:r>
      <w:r w:rsidR="001312F5" w:rsidRPr="00903DBA">
        <w:rPr>
          <w:highlight w:val="white"/>
        </w:rPr>
        <w:t xml:space="preserve">result is placed in flags that </w:t>
      </w:r>
      <w:r w:rsidR="007E1201">
        <w:rPr>
          <w:highlight w:val="white"/>
        </w:rPr>
        <w:t xml:space="preserve">are caught by the </w:t>
      </w:r>
      <w:r w:rsidR="001312F5" w:rsidRPr="00903DBA">
        <w:rPr>
          <w:highlight w:val="white"/>
        </w:rPr>
        <w:t>following jump instruction</w:t>
      </w:r>
      <w:r w:rsidR="007E1201">
        <w:rPr>
          <w:highlight w:val="white"/>
        </w:rPr>
        <w:t xml:space="preserve">. </w:t>
      </w:r>
      <w:r w:rsidR="001312F5" w:rsidRPr="00903DBA">
        <w:rPr>
          <w:highlight w:val="white"/>
        </w:rPr>
        <w:t xml:space="preserve">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D4318D">
        <w:rPr>
          <w:rStyle w:val="KeyWord0"/>
          <w:highlight w:val="white"/>
        </w:rPr>
        <w:t>&lt;k&gt;</w:t>
      </w:r>
      <w:r w:rsidR="00D4318D" w:rsidRPr="00903DBA">
        <w:rPr>
          <w:rStyle w:val="KeyWord0"/>
          <w:highlight w:val="white"/>
        </w:rPr>
        <w:t>m_middleToIntegralMap</w:t>
      </w:r>
      <w:r w:rsidR="00D4318D">
        <w:rPr>
          <w:rStyle w:val="KeyWord0"/>
          <w:highlight w:val="white"/>
        </w:rPr>
        <w:t>&lt;/k&gt;</w:t>
      </w:r>
      <w:r w:rsidR="001312F5" w:rsidRPr="00903DBA">
        <w:rPr>
          <w:highlight w:val="white"/>
        </w:rPr>
        <w:t xml:space="preserve"> map</w:t>
      </w:r>
      <w:r w:rsidR="00C354E7">
        <w:rPr>
          <w:highlight w:val="white"/>
        </w:rPr>
        <w:t xml:space="preserve"> or the </w:t>
      </w:r>
      <w:r w:rsidR="00D4318D">
        <w:rPr>
          <w:rStyle w:val="KeyWord0"/>
          <w:highlight w:val="white"/>
        </w:rPr>
        <w:t>&lt;k&gt;</w:t>
      </w:r>
      <w:r w:rsidR="00D4318D" w:rsidRPr="00C354E7">
        <w:rPr>
          <w:rStyle w:val="KeyWord0"/>
          <w:highlight w:val="white"/>
        </w:rPr>
        <w:t>m_unsignedToIntegralMap</w:t>
      </w:r>
      <w:r w:rsidR="00D4318D">
        <w:rPr>
          <w:rStyle w:val="KeyWord0"/>
          <w:highlight w:val="white"/>
        </w:rPr>
        <w:t>&lt;/k&gt;</w:t>
      </w:r>
      <w:r w:rsidR="00C354E7">
        <w:rPr>
          <w:highlight w:val="white"/>
        </w:rPr>
        <w:t xml:space="preserve"> map, if the operands are unsigned (both operands are always either signed or unsigned).</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lastRenderedPageBreak/>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77E8EA1E" w:rsidR="002F73EF" w:rsidRPr="00903DBA" w:rsidRDefault="002F73EF" w:rsidP="002F73EF">
      <w:pPr>
        <w:rPr>
          <w:highlight w:val="white"/>
        </w:rPr>
      </w:pPr>
      <w:r w:rsidRPr="00903DBA">
        <w:rPr>
          <w:highlight w:val="white"/>
        </w:rPr>
        <w:t>The</w:t>
      </w:r>
      <w:r w:rsidR="00BB1590">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generates assembly code for binary integral, addition, bitwise, shift</w:t>
      </w:r>
      <w:r w:rsidR="00B43C33">
        <w:rPr>
          <w:highlight w:val="white"/>
        </w:rPr>
        <w:t>, and relation</w:t>
      </w:r>
      <w:r w:rsidRPr="00903DBA">
        <w:rPr>
          <w:highlight w:val="white"/>
        </w:rPr>
        <w:t xml:space="preserve"> expressions. Basically, we have two cases: we to load the left operand into a register, or we perform the operation on the address of the left operand. In both cases, the right operand may be stored in a register or on an address, it may also be an integer value or an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26965C70" w:rsidR="00E91165" w:rsidRPr="00903DBA" w:rsidRDefault="00F04854" w:rsidP="0004552B">
      <w:pPr>
        <w:rPr>
          <w:highlight w:val="white"/>
        </w:rPr>
      </w:pPr>
      <w:r w:rsidRPr="00903DBA">
        <w:rPr>
          <w:highlight w:val="white"/>
        </w:rPr>
        <w:t>Generally speaking, we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have to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B43C33">
        <w:rPr>
          <w:highlight w:val="white"/>
        </w:rPr>
        <w:t xml:space="preserve">it is null </w:t>
      </w:r>
      <w:r w:rsidR="008E104B" w:rsidRPr="00903DBA">
        <w:rPr>
          <w:highlight w:val="white"/>
        </w:rPr>
        <w:t xml:space="preserve">in </w:t>
      </w:r>
      <w:r w:rsidR="00B43C33">
        <w:rPr>
          <w:highlight w:val="white"/>
        </w:rPr>
        <w:t>relations only</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B43C33">
        <w:rPr>
          <w:highlight w:val="white"/>
        </w:rPr>
        <w:t xml:space="preserve">it does equal </w:t>
      </w:r>
      <w:r w:rsidR="00276911" w:rsidRPr="00903DBA">
        <w:rPr>
          <w:highlight w:val="white"/>
        </w:rPr>
        <w:t>in compound assignment</w:t>
      </w:r>
      <w:r w:rsidR="00B43C33">
        <w:rPr>
          <w:highlight w:val="white"/>
        </w:rPr>
        <w:t>s</w:t>
      </w:r>
      <w:r w:rsidR="00276911" w:rsidRPr="00903DBA">
        <w:rPr>
          <w:highlight w:val="white"/>
        </w:rPr>
        <w: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4B1664BB" w:rsidR="000041E1" w:rsidRPr="00903DBA" w:rsidRDefault="000041E1" w:rsidP="00E74B27">
      <w:pPr>
        <w:rPr>
          <w:highlight w:val="white"/>
        </w:rPr>
      </w:pPr>
      <w:r w:rsidRPr="00903DBA">
        <w:rPr>
          <w:highlight w:val="white"/>
        </w:rPr>
        <w:t xml:space="preserve">Another </w:t>
      </w:r>
      <w:r w:rsidR="00AE0D21">
        <w:rPr>
          <w:highlight w:val="white"/>
        </w:rPr>
        <w:t>situation</w:t>
      </w:r>
      <w:r w:rsidRPr="00903DBA">
        <w:rPr>
          <w:highlight w:val="white"/>
        </w:rPr>
        <w:t xml:space="preserve"> is </w:t>
      </w:r>
      <w:r w:rsidR="003F553D" w:rsidRPr="00903DBA">
        <w:rPr>
          <w:highlight w:val="white"/>
        </w:rPr>
        <w:t xml:space="preserve">that the left symbol may be an array, a function, or a string, or a static address. If their offset is non-zero, we must load its </w:t>
      </w:r>
      <w:r w:rsidR="00CE4CB4">
        <w:rPr>
          <w:highlight w:val="white"/>
        </w:rPr>
        <w:t>address (not its value, since the type is implicitly cast to a pointer)</w:t>
      </w:r>
      <w:r w:rsidR="003F553D" w:rsidRPr="00903DBA">
        <w:rPr>
          <w:highlight w:val="white"/>
        </w:rPr>
        <w:t xml:space="preserv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1E8F8348" w:rsidR="006F472B" w:rsidRPr="00903DBA" w:rsidRDefault="006F472B" w:rsidP="00606816">
      <w:pPr>
        <w:rPr>
          <w:highlight w:val="white"/>
        </w:rPr>
      </w:pPr>
      <w:r w:rsidRPr="00903DBA">
        <w:rPr>
          <w:highlight w:val="white"/>
        </w:rPr>
        <w:t xml:space="preserve">If the same conditions apply on the right symbol, </w:t>
      </w:r>
      <w:r w:rsidR="003F553D" w:rsidRPr="00903DBA">
        <w:rPr>
          <w:highlight w:val="white"/>
        </w:rPr>
        <w:t>with the exception of the addition or subtraction operator</w:t>
      </w:r>
      <w:r w:rsidR="00606816">
        <w:rPr>
          <w:highlight w:val="white"/>
        </w:rPr>
        <w:t xml:space="preserve">, </w:t>
      </w:r>
      <w:r w:rsidR="00606816" w:rsidRPr="00903DBA">
        <w:rPr>
          <w:highlight w:val="white"/>
        </w:rPr>
        <w:t xml:space="preserve">we must load its </w:t>
      </w:r>
      <w:r w:rsidR="00606816">
        <w:rPr>
          <w:highlight w:val="white"/>
        </w:rPr>
        <w:t xml:space="preserve">address </w:t>
      </w:r>
      <w:r w:rsidR="00606816" w:rsidRPr="00903DBA">
        <w:rPr>
          <w:highlight w:val="white"/>
        </w:rPr>
        <w:t>into a register.</w:t>
      </w:r>
      <w:r w:rsidR="00606816">
        <w:rPr>
          <w:highlight w:val="white"/>
        </w:rPr>
        <w:t xml:space="preserve"> In case of addition or subtraction we add or subtract the </w:t>
      </w:r>
      <w:r w:rsidR="004C5324">
        <w:rPr>
          <w:highlight w:val="white"/>
        </w:rPr>
        <w:t xml:space="preserve">base register and the offset (if non-zero) </w:t>
      </w:r>
      <w:r w:rsidR="00606816">
        <w:rPr>
          <w:highlight w:val="white"/>
        </w:rPr>
        <w:t>directly to or from the register of the left symbol.</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21125EB7" w14:textId="6CA68686"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Add</w:t>
      </w:r>
      <w:r w:rsidRPr="00903DBA">
        <w:rPr>
          <w:highlight w:val="white"/>
        </w:rPr>
        <w:t>) &amp;&amp;</w:t>
      </w:r>
    </w:p>
    <w:p w14:paraId="58C85444" w14:textId="647591C3"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Subtract</w:t>
      </w:r>
      <w:r w:rsidRPr="00903DBA">
        <w:rPr>
          <w:highlight w:val="white"/>
        </w:rPr>
        <w: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4BBC19CD" w14:textId="5EAA2658" w:rsidR="00B7189C" w:rsidRDefault="00DE4827" w:rsidP="003D30E7">
      <w:pPr>
        <w:rPr>
          <w:highlight w:val="white"/>
        </w:rPr>
      </w:pPr>
      <w:r w:rsidRPr="00903DBA">
        <w:rPr>
          <w:highlight w:val="white"/>
        </w:rPr>
        <w:t xml:space="preserve">Another condition </w:t>
      </w:r>
      <w:r w:rsidR="003D30E7" w:rsidRPr="00903DBA">
        <w:rPr>
          <w:highlight w:val="white"/>
        </w:rPr>
        <w:t xml:space="preserve">we need to check is whether the right symbol holds a large value. </w:t>
      </w:r>
      <w:r w:rsidR="00BD7BEC">
        <w:rPr>
          <w:highlight w:val="white"/>
        </w:rPr>
        <w:t xml:space="preserve">similar to the assign case above, </w:t>
      </w:r>
      <w:r w:rsidR="00C0101E">
        <w:rPr>
          <w:highlight w:val="white"/>
        </w:rPr>
        <w:t xml:space="preserve">that </w:t>
      </w:r>
      <w:r w:rsidR="003D30E7" w:rsidRPr="00903DBA">
        <w:rPr>
          <w:highlight w:val="white"/>
        </w:rPr>
        <w:t>we must load the value into a register if it exceeds 31 bits</w:t>
      </w:r>
      <w:r w:rsidR="00782546" w:rsidRPr="00903DBA">
        <w:rPr>
          <w:highlight w:val="white"/>
        </w:rPr>
        <w:t>. In th</w:t>
      </w:r>
      <w:r w:rsidR="00C0101E">
        <w:rPr>
          <w:highlight w:val="white"/>
        </w:rPr>
        <w:t>at</w:t>
      </w:r>
      <w:r w:rsidR="00782546" w:rsidRPr="00903DBA">
        <w:rPr>
          <w:highlight w:val="white"/>
        </w:rPr>
        <w:t xml:space="preserve"> case, </w:t>
      </w:r>
      <w:r w:rsidR="00612F92">
        <w:rPr>
          <w:highlight w:val="white"/>
        </w:rPr>
        <w:t xml:space="preserve">we load </w:t>
      </w:r>
      <w:r w:rsidR="00782546" w:rsidRPr="00903DBA">
        <w:rPr>
          <w:highlight w:val="white"/>
        </w:rPr>
        <w:t xml:space="preserve">the value </w:t>
      </w:r>
      <w:r w:rsidR="00612F92">
        <w:rPr>
          <w:highlight w:val="white"/>
        </w:rPr>
        <w:t>in</w:t>
      </w:r>
      <w:r w:rsidR="00782546" w:rsidRPr="00903DBA">
        <w:rPr>
          <w:highlight w:val="white"/>
        </w:rPr>
        <w:t xml:space="preserve">to the register with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110333" w:rsidRPr="00903DBA">
        <w:rPr>
          <w:highlight w:val="white"/>
        </w:rPr>
        <w:t xml:space="preserve"> instruction anyway. We do not need to check the left symbol in the same way, since the middle code </w:t>
      </w:r>
      <w:r w:rsidR="00110333" w:rsidRPr="00903DBA">
        <w:rPr>
          <w:highlight w:val="white"/>
        </w:rPr>
        <w:lastRenderedPageBreak/>
        <w:t xml:space="preserve">optimizer has </w:t>
      </w:r>
      <w:r w:rsidR="00BD7BEC">
        <w:rPr>
          <w:highlight w:val="white"/>
        </w:rPr>
        <w:t xml:space="preserve">evaluated the expression to a constant value in case of two constant operands, or </w:t>
      </w:r>
      <w:r w:rsidR="00110333" w:rsidRPr="00903DBA">
        <w:rPr>
          <w:highlight w:val="white"/>
        </w:rPr>
        <w:t>swapped the operands i</w:t>
      </w:r>
      <w:r w:rsidR="00B7189C">
        <w:rPr>
          <w:highlight w:val="white"/>
        </w:rPr>
        <w:t>n case of a constant</w:t>
      </w:r>
      <w:r w:rsidR="00110333" w:rsidRPr="00903DBA">
        <w:rPr>
          <w:highlight w:val="white"/>
        </w:rPr>
        <w:t xml:space="preserve"> left operand</w:t>
      </w:r>
      <w:r w:rsidR="00B7189C">
        <w:rPr>
          <w:highlight w:val="white"/>
        </w:rPr>
        <w:t>.</w:t>
      </w:r>
    </w:p>
    <w:p w14:paraId="2DA2EDAA" w14:textId="2ACFD6AA" w:rsidR="00DE4827" w:rsidRPr="00903DBA" w:rsidRDefault="00DE4827" w:rsidP="00DE4827">
      <w:pPr>
        <w:pStyle w:val="Code"/>
        <w:rPr>
          <w:highlight w:val="white"/>
        </w:rPr>
      </w:pPr>
      <w:r w:rsidRPr="00903DBA">
        <w:rPr>
          <w:highlight w:val="white"/>
        </w:rPr>
        <w:t xml:space="preserve">      if ((rightTrack == null) &amp;&amp; (rightSymbol.Value is BigInteger</w:t>
      </w:r>
      <w:r w:rsidR="00841BCF">
        <w:rPr>
          <w:highlight w:val="white"/>
        </w:rPr>
        <w:t xml:space="preserve"> bigValue</w:t>
      </w:r>
      <w:r w:rsidRPr="00903DBA">
        <w:rPr>
          <w:highlight w:val="white"/>
        </w:rPr>
        <w:t>)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28B4F054"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EFC189A" w:rsidR="00E9212B" w:rsidRPr="00903DBA" w:rsidRDefault="00E9212B" w:rsidP="00213C9A">
      <w:pPr>
        <w:rPr>
          <w:highlight w:val="white"/>
        </w:rPr>
      </w:pPr>
      <w:r w:rsidRPr="00903DBA">
        <w:rPr>
          <w:highlight w:val="white"/>
        </w:rPr>
        <w:t xml:space="preserve">In this section, we call 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methods. The base is a name in case of an extern or static symbol or a static address, and a register in case of an auto or register symbol. The offset is zero for an extern or static symbol</w:t>
      </w:r>
      <w:r w:rsidR="003B5648">
        <w:rPr>
          <w:highlight w:val="white"/>
        </w:rPr>
        <w:t>, i</w:t>
      </w:r>
      <w:r w:rsidRPr="00903DBA">
        <w:rPr>
          <w:highlight w:val="white"/>
        </w:rPr>
        <w:t>t may be zero or non-zero for a static address</w:t>
      </w:r>
      <w:r w:rsidR="003B5648">
        <w:rPr>
          <w:highlight w:val="white"/>
        </w:rPr>
        <w:t>, and i</w:t>
      </w:r>
      <w:r w:rsidRPr="00903DBA">
        <w:rPr>
          <w:highlight w:val="white"/>
        </w:rPr>
        <w:t>t is always non-zero for an auto or register symbol.</w:t>
      </w:r>
    </w:p>
    <w:p w14:paraId="086BE28C" w14:textId="3C1C946B"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D4318D">
        <w:rPr>
          <w:rStyle w:val="KeyWord0"/>
          <w:highlight w:val="white"/>
        </w:rPr>
        <w:t>&lt;k&gt;</w:t>
      </w:r>
      <w:r w:rsidR="00D4318D" w:rsidRPr="00903DBA">
        <w:rPr>
          <w:rStyle w:val="KeyWord0"/>
          <w:highlight w:val="white"/>
        </w:rPr>
        <w:t>leftTrack</w:t>
      </w:r>
      <w:r w:rsidR="00D4318D">
        <w:rPr>
          <w:rStyle w:val="KeyWord0"/>
          <w:highlight w:val="white"/>
        </w:rPr>
        <w:t>&lt;/k&gt;</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25F4015"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w:t>
      </w:r>
      <w:r w:rsidR="00355106">
        <w:rPr>
          <w:highlight w:val="white"/>
        </w:rPr>
        <w:t xml:space="preserve"> it</w:t>
      </w:r>
      <w:r w:rsidR="00CC4389" w:rsidRPr="00903DBA">
        <w:rPr>
          <w:highlight w:val="white"/>
        </w:rPr>
        <w:t xml:space="preserve"> would have already been loaded int</w:t>
      </w:r>
      <w:r w:rsidR="00090461">
        <w:rPr>
          <w:highlight w:val="white"/>
        </w:rPr>
        <w:t>o</w:t>
      </w:r>
      <w:r w:rsidR="00CC4389" w:rsidRPr="00903DBA">
        <w:rPr>
          <w:highlight w:val="white"/>
        </w:rPr>
        <w:t xml:space="preserve">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990FCCD"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0BC9A4FD" w:rsidR="00B01D3E" w:rsidRPr="00903DBA" w:rsidRDefault="00B01D3E" w:rsidP="00B01D3E">
      <w:pPr>
        <w:rPr>
          <w:highlight w:val="white"/>
        </w:rPr>
      </w:pPr>
      <w:r w:rsidRPr="00903DBA">
        <w:rPr>
          <w:highlight w:val="white"/>
        </w:rPr>
        <w:t>Then we need to look into the offset. Remember that there can only be addition</w:t>
      </w:r>
      <w:r w:rsidR="00090461">
        <w:rPr>
          <w:highlight w:val="white"/>
        </w:rPr>
        <w:t xml:space="preserve"> or</w:t>
      </w:r>
      <w:r w:rsidRPr="00903DBA">
        <w:rPr>
          <w:highlight w:val="white"/>
        </w:rPr>
        <w:t xml:space="preserve"> subtraction if the offset is non-zero. Otherwise, the address would have been loaded into a register.</w:t>
      </w:r>
      <w:r w:rsidR="00090461">
        <w:rPr>
          <w:highlight w:val="white"/>
        </w:rPr>
        <w:t xml:space="preserve"> W</w:t>
      </w:r>
      <w:r w:rsidRPr="00903DBA">
        <w:rPr>
          <w:highlight w:val="white"/>
        </w:rPr>
        <w:t>e just apply the operator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sub</w:t>
      </w:r>
      <w:r w:rsidR="00D4318D">
        <w:rPr>
          <w:rStyle w:val="KeyWord0"/>
          <w:highlight w:val="white"/>
        </w:rPr>
        <w:t>&lt;/k&gt;</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lastRenderedPageBreak/>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71A137AD" w14:textId="35895407" w:rsidR="00D37F7C" w:rsidRPr="00903DBA" w:rsidRDefault="00D37F7C" w:rsidP="00D37F7C">
      <w:pPr>
        <w:pStyle w:val="Code"/>
        <w:rPr>
          <w:highlight w:val="white"/>
        </w:rPr>
      </w:pPr>
      <w:r w:rsidRPr="00903DBA">
        <w:rPr>
          <w:highlight w:val="white"/>
        </w:rPr>
        <w:t xml:space="preserve">            AddAssemblyCode(objectOperator, leftTrack,</w:t>
      </w:r>
    </w:p>
    <w:p w14:paraId="50E1D624" w14:textId="168D8A00" w:rsidR="00D37F7C" w:rsidRPr="00903DBA" w:rsidRDefault="00D37F7C" w:rsidP="00D37F7C">
      <w:pPr>
        <w:pStyle w:val="Code"/>
        <w:rPr>
          <w:highlight w:val="white"/>
        </w:rPr>
      </w:pPr>
      <w:r w:rsidRPr="00903DBA">
        <w:rPr>
          <w:highlight w:val="white"/>
        </w:rPr>
        <w:t xml:space="preserve">                            (BigInteger) rightOffset);</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013BC861"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00FB7107">
        <w:rPr>
          <w:highlight w:val="white"/>
        </w:rPr>
        <w:t xml:space="preserve"> (there is none in case of relation</w:t>
      </w:r>
      <w:r w:rsidR="007A7281">
        <w:rPr>
          <w:highlight w:val="white"/>
        </w:rPr>
        <w:t>s</w:t>
      </w:r>
      <w:r w:rsidR="00FB7107">
        <w:rPr>
          <w:highlight w:val="white"/>
        </w:rPr>
        <w:t>)</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5391E233" w:rsidR="00D37F7C" w:rsidRPr="00903DBA" w:rsidRDefault="00D37F7C" w:rsidP="00D37F7C">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036D6002"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r w:rsidR="008A3184">
        <w:rPr>
          <w:highlight w:val="white"/>
        </w:rPr>
        <w:t xml:space="preserve"> Remember that the operator can only be addition or subtraction. Otherwise, the value would have </w:t>
      </w:r>
      <w:r w:rsidR="007A7281">
        <w:rPr>
          <w:highlight w:val="white"/>
        </w:rPr>
        <w:t xml:space="preserve">been </w:t>
      </w:r>
      <w:r w:rsidR="008A3184">
        <w:rPr>
          <w:highlight w:val="white"/>
        </w:rPr>
        <w:t>loaded into a register</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lastRenderedPageBreak/>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1E5EBEFC" w14:textId="77777777" w:rsidR="005C4395" w:rsidRPr="005C4395" w:rsidRDefault="005C4395" w:rsidP="005C4395">
      <w:pPr>
        <w:pStyle w:val="Code"/>
        <w:rPr>
          <w:highlight w:val="white"/>
        </w:rPr>
      </w:pPr>
      <w:r w:rsidRPr="005C4395">
        <w:rPr>
          <w:highlight w:val="white"/>
        </w:rPr>
        <w:t xml:space="preserve">          if (rightOffset != 0) {</w:t>
      </w:r>
    </w:p>
    <w:p w14:paraId="33D19839" w14:textId="77777777" w:rsidR="005C4395" w:rsidRPr="005C4395" w:rsidRDefault="005C4395" w:rsidP="005C4395">
      <w:pPr>
        <w:pStyle w:val="Code"/>
        <w:rPr>
          <w:highlight w:val="white"/>
        </w:rPr>
      </w:pPr>
      <w:r w:rsidRPr="005C4395">
        <w:rPr>
          <w:highlight w:val="white"/>
        </w:rPr>
        <w:t xml:space="preserve">            AddAssemblyCode(objectOperator, Base(leftSymbol),</w:t>
      </w:r>
    </w:p>
    <w:p w14:paraId="0AC991E9" w14:textId="77777777" w:rsidR="005C4395" w:rsidRPr="005C4395" w:rsidRDefault="005C4395" w:rsidP="005C4395">
      <w:pPr>
        <w:pStyle w:val="Code"/>
        <w:rPr>
          <w:highlight w:val="white"/>
        </w:rPr>
      </w:pPr>
      <w:r w:rsidRPr="005C4395">
        <w:rPr>
          <w:highlight w:val="white"/>
        </w:rPr>
        <w:t xml:space="preserve">                            Offset(leftSymbol), (BigInteger) rightOffset,</w:t>
      </w:r>
    </w:p>
    <w:p w14:paraId="71EF4AE5" w14:textId="77777777" w:rsidR="005C4395" w:rsidRPr="005C4395" w:rsidRDefault="005C4395" w:rsidP="005C4395">
      <w:pPr>
        <w:pStyle w:val="Code"/>
        <w:rPr>
          <w:highlight w:val="white"/>
        </w:rPr>
      </w:pPr>
      <w:r w:rsidRPr="005C4395">
        <w:rPr>
          <w:highlight w:val="white"/>
        </w:rPr>
        <w:t xml:space="preserve">                            typeSize);</w:t>
      </w:r>
    </w:p>
    <w:p w14:paraId="04191653" w14:textId="77777777" w:rsidR="005C4395" w:rsidRPr="005C4395" w:rsidRDefault="005C4395" w:rsidP="005C4395">
      <w:pPr>
        <w:pStyle w:val="Code"/>
        <w:rPr>
          <w:highlight w:val="white"/>
        </w:rPr>
      </w:pPr>
      <w:r w:rsidRPr="005C4395">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62D98464" w14:textId="714049C3" w:rsidR="003B4156" w:rsidRPr="003B4156" w:rsidRDefault="00CC1DF4" w:rsidP="003B4156">
      <w:pPr>
        <w:pStyle w:val="Heading3"/>
        <w:numPr>
          <w:ilvl w:val="2"/>
          <w:numId w:val="216"/>
        </w:numPr>
        <w:rPr>
          <w:highlight w:val="white"/>
        </w:rPr>
      </w:pPr>
      <w:r>
        <w:rPr>
          <w:highlight w:val="white"/>
        </w:rPr>
        <w:t>&lt;h3&gt;</w:t>
      </w:r>
      <w:bookmarkStart w:id="557" w:name="_Toc93320601"/>
      <w:r w:rsidRPr="003B4156">
        <w:rPr>
          <w:highlight w:val="white"/>
        </w:rPr>
        <w:t>Integral Multiplication, Division, and Modulo</w:t>
      </w:r>
      <w:bookmarkEnd w:id="557"/>
      <w:r>
        <w:rPr>
          <w:highlight w:val="white"/>
        </w:rPr>
        <w:t>&lt;/h3&gt;</w:t>
      </w:r>
    </w:p>
    <w:p w14:paraId="4DB8EEA8" w14:textId="2EE5248A"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assembly code for the integral multiplication, division, and module</w:t>
      </w:r>
      <w:r w:rsidRPr="00DE1AA1">
        <w:rPr>
          <w:highlight w:val="white"/>
        </w:rPr>
        <w:t xml:space="preserve"> </w:t>
      </w:r>
      <w:r w:rsidRPr="00903DBA">
        <w:rPr>
          <w:highlight w:val="white"/>
        </w:rPr>
        <w:t>operat</w:t>
      </w:r>
      <w:r>
        <w:rPr>
          <w:highlight w:val="white"/>
        </w:rPr>
        <w:t>ions</w:t>
      </w:r>
      <w:r w:rsidRPr="00903DBA">
        <w:rPr>
          <w:highlight w:val="white"/>
        </w:rPr>
        <w:t xml:space="preserve">. These operations differ from the </w:t>
      </w:r>
      <w:r>
        <w:rPr>
          <w:highlight w:val="white"/>
        </w:rPr>
        <w:t xml:space="preserve">rest of the </w:t>
      </w:r>
      <w:r w:rsidRPr="00903DBA">
        <w:rPr>
          <w:highlight w:val="white"/>
        </w:rPr>
        <w:t>integral operations in th</w:t>
      </w:r>
      <w:r w:rsidR="008451BB">
        <w:rPr>
          <w:highlight w:val="white"/>
        </w:rPr>
        <w:t>e</w:t>
      </w:r>
      <w:r w:rsidRPr="00903DBA">
        <w:rPr>
          <w:highlight w:val="white"/>
        </w:rPr>
        <w:t xml:space="preserve"> way that the value of</w:t>
      </w:r>
      <w:r>
        <w:rPr>
          <w:highlight w:val="white"/>
        </w:rPr>
        <w:t xml:space="preserve"> the</w:t>
      </w:r>
      <w:r w:rsidRPr="00903DBA">
        <w:rPr>
          <w:highlight w:val="white"/>
        </w:rPr>
        <w:t xml:space="preserve"> left </w:t>
      </w:r>
      <w:r>
        <w:rPr>
          <w:highlight w:val="white"/>
        </w:rPr>
        <w:t>operand</w:t>
      </w:r>
      <w:r w:rsidRPr="00903DBA">
        <w:rPr>
          <w:highlight w:val="white"/>
        </w:rPr>
        <w:t xml:space="preserve"> is always stored in a specific register</w:t>
      </w:r>
      <w:r>
        <w:rPr>
          <w:highlight w:val="white"/>
        </w:rPr>
        <w:t xml:space="preserve"> before the operations</w:t>
      </w:r>
      <w:r w:rsidRPr="00903DBA">
        <w:rPr>
          <w:highlight w:val="white"/>
        </w:rPr>
        <w:t xml:space="preserve">. </w:t>
      </w:r>
      <w:r>
        <w:rPr>
          <w:highlight w:val="white"/>
        </w:rPr>
        <w:t xml:space="preserve">Only </w:t>
      </w:r>
      <w:r w:rsidRPr="00903DBA">
        <w:rPr>
          <w:highlight w:val="white"/>
        </w:rPr>
        <w:t>the right symbol is given in the operatio</w:t>
      </w:r>
      <w:r>
        <w:rPr>
          <w:highlight w:val="white"/>
        </w:rPr>
        <w:t>n. I</w:t>
      </w:r>
      <w:r w:rsidRPr="00903DBA">
        <w:rPr>
          <w:highlight w:val="white"/>
        </w:rPr>
        <w:t xml:space="preserve">t can </w:t>
      </w:r>
      <w:r w:rsidR="00AE2BC9">
        <w:rPr>
          <w:highlight w:val="white"/>
        </w:rPr>
        <w:t xml:space="preserve">be </w:t>
      </w:r>
      <w:r>
        <w:rPr>
          <w:highlight w:val="white"/>
        </w:rPr>
        <w:t xml:space="preserve">either </w:t>
      </w:r>
      <w:r w:rsidRPr="00903DBA">
        <w:rPr>
          <w:highlight w:val="white"/>
        </w:rPr>
        <w:t>a register or a memory address</w:t>
      </w:r>
      <w:r>
        <w:rPr>
          <w:highlight w:val="white"/>
        </w:rPr>
        <w:t xml:space="preserve">, but it cannot be an </w:t>
      </w:r>
      <w:r w:rsidRPr="00903DBA">
        <w:rPr>
          <w:highlight w:val="white"/>
        </w:rPr>
        <w:t>integer value. Instead, we have to store the value on an address, and give the address to the operation.</w:t>
      </w:r>
    </w:p>
    <w:p w14:paraId="4AA88650" w14:textId="63A08E60"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map hold the registers where we store the value of the left symbol. The </w:t>
      </w:r>
      <w:r w:rsidR="00D4318D">
        <w:rPr>
          <w:rStyle w:val="KeyWord0"/>
          <w:highlight w:val="white"/>
        </w:rPr>
        <w:t>&lt;k&gt;</w:t>
      </w:r>
      <w:r w:rsidR="00D4318D" w:rsidRPr="00903DBA">
        <w:rPr>
          <w:rStyle w:val="KeyWord0"/>
          <w:highlight w:val="white"/>
        </w:rPr>
        <w:t>m_zeroRegisterMap</w:t>
      </w:r>
      <w:r w:rsidR="00D4318D">
        <w:rPr>
          <w:rStyle w:val="KeyWord0"/>
          <w:highlight w:val="white"/>
        </w:rPr>
        <w:t>&lt;/k&gt;</w:t>
      </w:r>
      <w:r w:rsidRPr="00903DBA">
        <w:rPr>
          <w:highlight w:val="white"/>
        </w:rPr>
        <w:t xml:space="preserve"> map holds the registers that </w:t>
      </w:r>
      <w:r>
        <w:rPr>
          <w:highlight w:val="white"/>
        </w:rPr>
        <w:t>are</w:t>
      </w:r>
      <w:r w:rsidRPr="00903DBA">
        <w:rPr>
          <w:highlight w:val="white"/>
        </w:rPr>
        <w:t xml:space="preserve"> to be set to zero before the operation. The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xml:space="preserve"> map holds the registers where the product or quintet is stored after a multiplication or division operations, while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holds the registers of the remainder of a modulo operations. </w:t>
      </w:r>
    </w:p>
    <w:p w14:paraId="3E357864" w14:textId="77777777" w:rsidR="003B4156" w:rsidRPr="00903DBA" w:rsidRDefault="003B4156" w:rsidP="003B4156">
      <w:pPr>
        <w:pStyle w:val="Code"/>
        <w:rPr>
          <w:highlight w:val="white"/>
        </w:rPr>
      </w:pPr>
      <w:r w:rsidRPr="00903DBA">
        <w:rPr>
          <w:highlight w:val="white"/>
        </w:rPr>
        <w:t xml:space="preserve">    public static IDictionary&lt;int,Register&gt; m_leftRegisterMap =</w:t>
      </w:r>
    </w:p>
    <w:p w14:paraId="24585930" w14:textId="77777777" w:rsidR="003B4156" w:rsidRPr="00903DBA" w:rsidRDefault="003B4156" w:rsidP="003B4156">
      <w:pPr>
        <w:pStyle w:val="Code"/>
        <w:rPr>
          <w:highlight w:val="white"/>
        </w:rPr>
      </w:pPr>
      <w:r w:rsidRPr="00903DBA">
        <w:rPr>
          <w:highlight w:val="white"/>
        </w:rPr>
        <w:t xml:space="preserve">      new Dictionary&lt;int,Register&gt;() {{1, Register.al}, {2, Register.ax},</w:t>
      </w:r>
    </w:p>
    <w:p w14:paraId="6C625D80" w14:textId="77777777" w:rsidR="003B4156" w:rsidRPr="00903DBA" w:rsidRDefault="003B4156" w:rsidP="003B4156">
      <w:pPr>
        <w:pStyle w:val="Code"/>
        <w:rPr>
          <w:highlight w:val="white"/>
        </w:rPr>
      </w:pPr>
      <w:r w:rsidRPr="00903DBA">
        <w:rPr>
          <w:highlight w:val="white"/>
        </w:rPr>
        <w:t xml:space="preserve">                                      {4, Register.eax}, {8, Register.rax}};</w:t>
      </w:r>
    </w:p>
    <w:p w14:paraId="14A9FA41" w14:textId="77777777" w:rsidR="003B4156" w:rsidRPr="00903DBA" w:rsidRDefault="003B4156" w:rsidP="003B4156">
      <w:pPr>
        <w:pStyle w:val="Code"/>
        <w:rPr>
          <w:highlight w:val="white"/>
        </w:rPr>
      </w:pPr>
    </w:p>
    <w:p w14:paraId="57F241BD" w14:textId="77777777" w:rsidR="003B4156" w:rsidRPr="00903DBA" w:rsidRDefault="003B4156" w:rsidP="003B4156">
      <w:pPr>
        <w:pStyle w:val="Code"/>
        <w:rPr>
          <w:highlight w:val="white"/>
        </w:rPr>
      </w:pPr>
      <w:r w:rsidRPr="00903DBA">
        <w:rPr>
          <w:highlight w:val="white"/>
        </w:rPr>
        <w:t xml:space="preserve">    public static IDictionary&lt;int,Register&gt; m_zeroRegisterMap =</w:t>
      </w:r>
    </w:p>
    <w:p w14:paraId="03D0DD5C" w14:textId="77777777" w:rsidR="003B4156" w:rsidRPr="00903DBA" w:rsidRDefault="003B4156" w:rsidP="003B4156">
      <w:pPr>
        <w:pStyle w:val="Code"/>
        <w:rPr>
          <w:highlight w:val="white"/>
        </w:rPr>
      </w:pPr>
      <w:r w:rsidRPr="00903DBA">
        <w:rPr>
          <w:highlight w:val="white"/>
        </w:rPr>
        <w:t xml:space="preserve">      new Dictionary&lt;int,Register&gt;() {{1, Register.ah}, {2, Register.dx},</w:t>
      </w:r>
    </w:p>
    <w:p w14:paraId="7EC8C2E6" w14:textId="77777777" w:rsidR="003B4156" w:rsidRPr="00903DBA" w:rsidRDefault="003B4156" w:rsidP="003B4156">
      <w:pPr>
        <w:pStyle w:val="Code"/>
        <w:rPr>
          <w:highlight w:val="white"/>
        </w:rPr>
      </w:pPr>
      <w:r w:rsidRPr="00903DBA">
        <w:rPr>
          <w:highlight w:val="white"/>
        </w:rPr>
        <w:t xml:space="preserve">                                      {4, Register.edx}, {8, Register.rdx}};</w:t>
      </w:r>
    </w:p>
    <w:p w14:paraId="76E9DF66" w14:textId="77777777" w:rsidR="003B4156" w:rsidRPr="00903DBA" w:rsidRDefault="003B4156" w:rsidP="003B4156">
      <w:pPr>
        <w:pStyle w:val="Code"/>
        <w:rPr>
          <w:highlight w:val="white"/>
        </w:rPr>
      </w:pPr>
    </w:p>
    <w:p w14:paraId="052C30FD" w14:textId="77777777" w:rsidR="003B4156" w:rsidRPr="00903DBA" w:rsidRDefault="003B4156" w:rsidP="003B4156">
      <w:pPr>
        <w:pStyle w:val="Code"/>
        <w:rPr>
          <w:highlight w:val="white"/>
        </w:rPr>
      </w:pPr>
      <w:r w:rsidRPr="00903DBA">
        <w:rPr>
          <w:highlight w:val="white"/>
        </w:rPr>
        <w:t xml:space="preserve">    public static IDictionary&lt;int,Register&gt; m_productQuintentRegisterMap =</w:t>
      </w:r>
    </w:p>
    <w:p w14:paraId="0B6000CD" w14:textId="77777777" w:rsidR="003B4156" w:rsidRPr="00903DBA" w:rsidRDefault="003B4156" w:rsidP="003B4156">
      <w:pPr>
        <w:pStyle w:val="Code"/>
        <w:rPr>
          <w:highlight w:val="white"/>
        </w:rPr>
      </w:pPr>
      <w:r w:rsidRPr="00903DBA">
        <w:rPr>
          <w:highlight w:val="white"/>
        </w:rPr>
        <w:t xml:space="preserve">      new Dictionary&lt;int,Register&gt;() {{1, Register.al}, {2, Register.ax},</w:t>
      </w:r>
    </w:p>
    <w:p w14:paraId="7D0B765C" w14:textId="77777777" w:rsidR="003B4156" w:rsidRPr="00903DBA" w:rsidRDefault="003B4156" w:rsidP="003B4156">
      <w:pPr>
        <w:pStyle w:val="Code"/>
        <w:rPr>
          <w:highlight w:val="white"/>
        </w:rPr>
      </w:pPr>
      <w:r w:rsidRPr="00903DBA">
        <w:rPr>
          <w:highlight w:val="white"/>
        </w:rPr>
        <w:t xml:space="preserve">                                      {4, Register.eax}, {8, Register.rax}};</w:t>
      </w:r>
    </w:p>
    <w:p w14:paraId="3BC8A8F9" w14:textId="77777777" w:rsidR="003B4156" w:rsidRPr="00903DBA" w:rsidRDefault="003B4156" w:rsidP="003B4156">
      <w:pPr>
        <w:pStyle w:val="Code"/>
        <w:rPr>
          <w:highlight w:val="white"/>
        </w:rPr>
      </w:pPr>
    </w:p>
    <w:p w14:paraId="1C07348C" w14:textId="77777777" w:rsidR="003B4156" w:rsidRPr="00903DBA" w:rsidRDefault="003B4156" w:rsidP="003B4156">
      <w:pPr>
        <w:pStyle w:val="Code"/>
        <w:rPr>
          <w:highlight w:val="white"/>
        </w:rPr>
      </w:pPr>
      <w:r w:rsidRPr="00903DBA">
        <w:rPr>
          <w:highlight w:val="white"/>
        </w:rPr>
        <w:lastRenderedPageBreak/>
        <w:t xml:space="preserve">    public static IDictionary&lt;int,Register&gt; m_remainderRegisterMap =</w:t>
      </w:r>
    </w:p>
    <w:p w14:paraId="5B779B66" w14:textId="77777777" w:rsidR="003B4156" w:rsidRPr="00903DBA" w:rsidRDefault="003B4156" w:rsidP="003B4156">
      <w:pPr>
        <w:pStyle w:val="Code"/>
        <w:rPr>
          <w:highlight w:val="white"/>
        </w:rPr>
      </w:pPr>
      <w:r w:rsidRPr="00903DBA">
        <w:rPr>
          <w:highlight w:val="white"/>
        </w:rPr>
        <w:t xml:space="preserve">      new Dictionary&lt;int,Register&gt;() {{1, Register.ah}, {2, Register.dx},</w:t>
      </w:r>
    </w:p>
    <w:p w14:paraId="16918F45" w14:textId="77777777" w:rsidR="003B4156" w:rsidRPr="00903DBA" w:rsidRDefault="003B4156" w:rsidP="003B4156">
      <w:pPr>
        <w:pStyle w:val="Code"/>
        <w:rPr>
          <w:highlight w:val="white"/>
        </w:rPr>
      </w:pPr>
      <w:r w:rsidRPr="00903DBA">
        <w:rPr>
          <w:highlight w:val="white"/>
        </w:rPr>
        <w:t xml:space="preserve">                                      {4, Register.edx}, {8, Register.rdx}};</w:t>
      </w:r>
    </w:p>
    <w:p w14:paraId="6931FD2A" w14:textId="32E047E5"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code for multiplication operations. To begin with, we load the value of the left symbol into the register given by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w:t>
      </w:r>
    </w:p>
    <w:p w14:paraId="3DCA2FD1" w14:textId="77777777" w:rsidR="003B4156" w:rsidRPr="00903DBA" w:rsidRDefault="003B4156" w:rsidP="003B4156">
      <w:pPr>
        <w:pStyle w:val="Code"/>
        <w:rPr>
          <w:highlight w:val="white"/>
        </w:rPr>
      </w:pPr>
      <w:r w:rsidRPr="00903DBA">
        <w:rPr>
          <w:highlight w:val="white"/>
        </w:rPr>
        <w:t xml:space="preserve">    public void IntegralMultiply(MiddleCode middleCode) {</w:t>
      </w:r>
    </w:p>
    <w:p w14:paraId="10992C8F" w14:textId="77777777" w:rsidR="003B4156" w:rsidRPr="00903DBA" w:rsidRDefault="003B4156" w:rsidP="003B4156">
      <w:pPr>
        <w:pStyle w:val="Code"/>
        <w:rPr>
          <w:highlight w:val="white"/>
        </w:rPr>
      </w:pPr>
      <w:r w:rsidRPr="00903DBA">
        <w:rPr>
          <w:highlight w:val="white"/>
        </w:rPr>
        <w:t xml:space="preserve">      Symbol leftSymbol = (Symbol) middleCode[1];</w:t>
      </w:r>
    </w:p>
    <w:p w14:paraId="5F4F364D" w14:textId="77777777" w:rsidR="003B4156" w:rsidRPr="00903DBA" w:rsidRDefault="003B4156" w:rsidP="003B4156">
      <w:pPr>
        <w:pStyle w:val="Code"/>
        <w:rPr>
          <w:highlight w:val="white"/>
        </w:rPr>
      </w:pPr>
      <w:r w:rsidRPr="00903DBA">
        <w:rPr>
          <w:highlight w:val="white"/>
        </w:rPr>
        <w:t xml:space="preserve">      int typeSize = leftSymbol.Type.</w:t>
      </w:r>
      <w:r>
        <w:rPr>
          <w:highlight w:val="white"/>
        </w:rPr>
        <w:t>SizeAddress</w:t>
      </w:r>
      <w:r w:rsidRPr="00903DBA">
        <w:rPr>
          <w:highlight w:val="white"/>
        </w:rPr>
        <w:t>();</w:t>
      </w:r>
    </w:p>
    <w:p w14:paraId="7CE30554" w14:textId="77777777" w:rsidR="003B4156" w:rsidRPr="00903DBA" w:rsidRDefault="003B4156" w:rsidP="003B4156">
      <w:pPr>
        <w:pStyle w:val="Code"/>
        <w:rPr>
          <w:highlight w:val="white"/>
        </w:rPr>
      </w:pPr>
      <w:r w:rsidRPr="00903DBA">
        <w:rPr>
          <w:highlight w:val="white"/>
        </w:rPr>
        <w:t xml:space="preserve">      Register leftRegister = m_leftRegisterMap[typeSize];</w:t>
      </w:r>
    </w:p>
    <w:p w14:paraId="2C507428" w14:textId="77777777" w:rsidR="003B4156" w:rsidRPr="00903DBA" w:rsidRDefault="003B4156" w:rsidP="003B4156">
      <w:pPr>
        <w:pStyle w:val="Code"/>
        <w:rPr>
          <w:highlight w:val="white"/>
        </w:rPr>
      </w:pPr>
      <w:r w:rsidRPr="00903DBA">
        <w:rPr>
          <w:highlight w:val="white"/>
        </w:rPr>
        <w:t xml:space="preserve">      Track leftTrack = LoadValueToRegister(leftSymbol, leftRegister);</w:t>
      </w:r>
    </w:p>
    <w:p w14:paraId="2584FA20" w14:textId="7D687C74" w:rsidR="003B4156" w:rsidRPr="00903DBA" w:rsidRDefault="003B4156" w:rsidP="003B4156">
      <w:pPr>
        <w:rPr>
          <w:highlight w:val="white"/>
        </w:rPr>
      </w:pPr>
      <w:r w:rsidRPr="00903DBA">
        <w:rPr>
          <w:highlight w:val="white"/>
        </w:rPr>
        <w:t xml:space="preserve">Then we clear the zero register by perform the exclusive </w:t>
      </w:r>
      <w:r w:rsidR="00D4318D">
        <w:rPr>
          <w:rStyle w:val="KeyWord0"/>
          <w:highlight w:val="white"/>
        </w:rPr>
        <w:t>&lt;k&gt;</w:t>
      </w:r>
      <w:r w:rsidR="00D4318D" w:rsidRPr="00CD3D96">
        <w:rPr>
          <w:rStyle w:val="KeyWord0"/>
          <w:highlight w:val="white"/>
        </w:rPr>
        <w:t>or</w:t>
      </w:r>
      <w:r w:rsidR="00D4318D">
        <w:rPr>
          <w:rStyle w:val="KeyWord0"/>
          <w:highlight w:val="white"/>
        </w:rPr>
        <w:t>&lt;/k&gt;</w:t>
      </w:r>
      <w:r w:rsidR="00CD3D96">
        <w:rPr>
          <w:highlight w:val="white"/>
        </w:rPr>
        <w:t xml:space="preserve"> (</w:t>
      </w:r>
      <w:r w:rsidR="00D4318D">
        <w:rPr>
          <w:rStyle w:val="KeyWord0"/>
          <w:highlight w:val="white"/>
        </w:rPr>
        <w:t>&lt;k&gt;</w:t>
      </w:r>
      <w:r w:rsidR="00D4318D" w:rsidRPr="00CD3D96">
        <w:rPr>
          <w:rStyle w:val="KeyWord0"/>
          <w:highlight w:val="white"/>
        </w:rPr>
        <w:t>xor</w:t>
      </w:r>
      <w:r w:rsidR="00D4318D">
        <w:rPr>
          <w:rStyle w:val="KeyWord0"/>
          <w:highlight w:val="white"/>
        </w:rPr>
        <w:t>&lt;/k&gt;</w:t>
      </w:r>
      <w:r w:rsidR="00CD3D96">
        <w:rPr>
          <w:highlight w:val="white"/>
        </w:rPr>
        <w:t xml:space="preserve">) </w:t>
      </w:r>
      <w:r w:rsidRPr="00903DBA">
        <w:rPr>
          <w:highlight w:val="white"/>
        </w:rPr>
        <w:t xml:space="preserve">operation on itself, which is an effective way to clear a register, in order to </w:t>
      </w:r>
      <w:r w:rsidR="00CD3D96">
        <w:rPr>
          <w:highlight w:val="white"/>
        </w:rPr>
        <w:t>prevent extra</w:t>
      </w:r>
      <w:r w:rsidRPr="00903DBA">
        <w:rPr>
          <w:highlight w:val="white"/>
        </w:rPr>
        <w:t xml:space="preserve"> input to the operation.</w:t>
      </w:r>
    </w:p>
    <w:p w14:paraId="797C5E0F" w14:textId="77777777" w:rsidR="003B4156" w:rsidRPr="00492109" w:rsidRDefault="003B4156" w:rsidP="003B4156">
      <w:pPr>
        <w:pStyle w:val="Code"/>
        <w:rPr>
          <w:highlight w:val="white"/>
          <w:lang w:val="nb-NO"/>
        </w:rPr>
      </w:pPr>
      <w:r w:rsidRPr="00903DBA">
        <w:rPr>
          <w:highlight w:val="white"/>
        </w:rPr>
        <w:t xml:space="preserve">      </w:t>
      </w:r>
      <w:r w:rsidRPr="00492109">
        <w:rPr>
          <w:highlight w:val="white"/>
          <w:lang w:val="nb-NO"/>
        </w:rPr>
        <w:t>Register zeroRegister = m_zeroRegisterMap[typeSize];</w:t>
      </w:r>
    </w:p>
    <w:p w14:paraId="33316DBF" w14:textId="77777777" w:rsidR="003B4156" w:rsidRPr="00903DBA" w:rsidRDefault="003B4156" w:rsidP="003B4156">
      <w:pPr>
        <w:pStyle w:val="Code"/>
        <w:rPr>
          <w:highlight w:val="white"/>
        </w:rPr>
      </w:pPr>
      <w:r w:rsidRPr="00492109">
        <w:rPr>
          <w:highlight w:val="white"/>
          <w:lang w:val="nb-NO"/>
        </w:rPr>
        <w:t xml:space="preserve">      </w:t>
      </w:r>
      <w:r w:rsidRPr="00903DBA">
        <w:rPr>
          <w:highlight w:val="white"/>
        </w:rPr>
        <w:t>Track zeroTrack = new Track(leftSymbol, zeroRegister);</w:t>
      </w:r>
    </w:p>
    <w:p w14:paraId="0A4BFB73" w14:textId="77777777" w:rsidR="003B4156" w:rsidRPr="00903DBA" w:rsidRDefault="003B4156" w:rsidP="003B4156">
      <w:pPr>
        <w:pStyle w:val="Code"/>
        <w:rPr>
          <w:highlight w:val="white"/>
        </w:rPr>
      </w:pPr>
      <w:r w:rsidRPr="00903DBA">
        <w:rPr>
          <w:highlight w:val="white"/>
        </w:rPr>
        <w:t xml:space="preserve">      AddAssemblyCode(AssemblyOperator.xor, zeroTrack, zeroTrack);</w:t>
      </w:r>
    </w:p>
    <w:p w14:paraId="1FFA340F" w14:textId="4EFDFD26" w:rsidR="003B4156" w:rsidRPr="00903DBA" w:rsidRDefault="003B4156" w:rsidP="003B4156">
      <w:pPr>
        <w:rPr>
          <w:highlight w:val="white"/>
        </w:rPr>
      </w:pPr>
      <w:r w:rsidRPr="00903DBA">
        <w:rPr>
          <w:highlight w:val="white"/>
        </w:rPr>
        <w:t xml:space="preserve">The we call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to load the right symbol into a suitable storage and perform the operation.</w:t>
      </w:r>
    </w:p>
    <w:p w14:paraId="5CABEFA6" w14:textId="77777777" w:rsidR="003B4156" w:rsidRPr="00903DBA" w:rsidRDefault="003B4156" w:rsidP="003B4156">
      <w:pPr>
        <w:pStyle w:val="Code"/>
        <w:rPr>
          <w:highlight w:val="white"/>
        </w:rPr>
      </w:pPr>
      <w:r w:rsidRPr="00903DBA">
        <w:rPr>
          <w:highlight w:val="white"/>
        </w:rPr>
        <w:t xml:space="preserve">      Symbol rightSymbol = (Symbol) middleCode[2];</w:t>
      </w:r>
    </w:p>
    <w:p w14:paraId="4B15A917" w14:textId="77777777" w:rsidR="003B4156" w:rsidRPr="00903DBA" w:rsidRDefault="003B4156" w:rsidP="003B4156">
      <w:pPr>
        <w:pStyle w:val="Code"/>
        <w:rPr>
          <w:highlight w:val="white"/>
        </w:rPr>
      </w:pPr>
      <w:r w:rsidRPr="00903DBA">
        <w:rPr>
          <w:highlight w:val="white"/>
        </w:rPr>
        <w:t xml:space="preserve">      IntegralUnary(middleCode.Operator, rightSymbol, rightSymbol);</w:t>
      </w:r>
    </w:p>
    <w:p w14:paraId="1904C5E1" w14:textId="77777777" w:rsidR="003B4156" w:rsidRPr="00903DBA" w:rsidRDefault="003B4156" w:rsidP="003B4156">
      <w:pPr>
        <w:rPr>
          <w:highlight w:val="white"/>
        </w:rPr>
      </w:pPr>
      <w:r w:rsidRPr="00903DBA">
        <w:rPr>
          <w:highlight w:val="white"/>
        </w:rPr>
        <w:t>When the operation is done, we need to find out which register to keep and which one to discard. We only use one of the registers, depending on the operation. But we also need to mark that the value of the discarded register has been modified, to prevent that another value is stored in the register during the operation.</w:t>
      </w:r>
    </w:p>
    <w:p w14:paraId="6727F924" w14:textId="77777777" w:rsidR="003B4156" w:rsidRPr="00903DBA" w:rsidRDefault="003B4156" w:rsidP="003B4156">
      <w:pPr>
        <w:pStyle w:val="Code"/>
        <w:rPr>
          <w:highlight w:val="white"/>
        </w:rPr>
      </w:pPr>
      <w:r w:rsidRPr="00903DBA">
        <w:rPr>
          <w:highlight w:val="white"/>
        </w:rPr>
        <w:t xml:space="preserve">      Register resultRegister, discardRegister;</w:t>
      </w:r>
    </w:p>
    <w:p w14:paraId="038DC0F5" w14:textId="3665F250" w:rsidR="003B4156" w:rsidRPr="00903DBA" w:rsidRDefault="003B4156" w:rsidP="003B4156">
      <w:pPr>
        <w:rPr>
          <w:highlight w:val="white"/>
        </w:rPr>
      </w:pPr>
      <w:r w:rsidRPr="00903DBA">
        <w:rPr>
          <w:highlight w:val="white"/>
        </w:rPr>
        <w:t xml:space="preserve">In case of the modulo operation, the resulting register is picked from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and the register to be discarded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In case of multiplication or division, it is the other way around.</w:t>
      </w:r>
    </w:p>
    <w:p w14:paraId="7030398A" w14:textId="77777777" w:rsidR="003B4156" w:rsidRPr="00903DBA" w:rsidRDefault="003B4156" w:rsidP="003B4156">
      <w:pPr>
        <w:pStyle w:val="Code"/>
        <w:rPr>
          <w:highlight w:val="white"/>
        </w:rPr>
      </w:pPr>
      <w:r w:rsidRPr="00903DBA">
        <w:rPr>
          <w:highlight w:val="white"/>
        </w:rPr>
        <w:t xml:space="preserve">      if (middleCode.Operator == MiddleOperator.</w:t>
      </w:r>
      <w:r>
        <w:rPr>
          <w:highlight w:val="white"/>
        </w:rPr>
        <w:t>Modulo</w:t>
      </w:r>
      <w:r w:rsidRPr="00903DBA">
        <w:rPr>
          <w:highlight w:val="white"/>
        </w:rPr>
        <w:t>) {</w:t>
      </w:r>
    </w:p>
    <w:p w14:paraId="051C485D" w14:textId="77777777" w:rsidR="003B4156" w:rsidRPr="00903DBA" w:rsidRDefault="003B4156" w:rsidP="003B4156">
      <w:pPr>
        <w:pStyle w:val="Code"/>
        <w:rPr>
          <w:highlight w:val="white"/>
        </w:rPr>
      </w:pPr>
      <w:r w:rsidRPr="00903DBA">
        <w:rPr>
          <w:highlight w:val="white"/>
        </w:rPr>
        <w:t xml:space="preserve">        resultRegister = m_remainderRegisterMap[typeSize];</w:t>
      </w:r>
    </w:p>
    <w:p w14:paraId="2910DA8C" w14:textId="77777777" w:rsidR="003B4156" w:rsidRPr="00903DBA" w:rsidRDefault="003B4156" w:rsidP="003B4156">
      <w:pPr>
        <w:pStyle w:val="Code"/>
        <w:rPr>
          <w:highlight w:val="white"/>
        </w:rPr>
      </w:pPr>
      <w:r w:rsidRPr="00903DBA">
        <w:rPr>
          <w:highlight w:val="white"/>
        </w:rPr>
        <w:t xml:space="preserve">        discardRegister = m_productQuintentRegisterMap[typeSize];</w:t>
      </w:r>
    </w:p>
    <w:p w14:paraId="069D00A2" w14:textId="77777777" w:rsidR="003B4156" w:rsidRPr="00903DBA" w:rsidRDefault="003B4156" w:rsidP="003B4156">
      <w:pPr>
        <w:pStyle w:val="Code"/>
        <w:rPr>
          <w:highlight w:val="white"/>
        </w:rPr>
      </w:pPr>
      <w:r w:rsidRPr="00903DBA">
        <w:rPr>
          <w:highlight w:val="white"/>
        </w:rPr>
        <w:t xml:space="preserve">      }</w:t>
      </w:r>
    </w:p>
    <w:p w14:paraId="502DFD2D" w14:textId="77777777" w:rsidR="003B4156" w:rsidRPr="00903DBA" w:rsidRDefault="003B4156" w:rsidP="003B4156">
      <w:pPr>
        <w:pStyle w:val="Code"/>
        <w:rPr>
          <w:highlight w:val="white"/>
        </w:rPr>
      </w:pPr>
      <w:r w:rsidRPr="00903DBA">
        <w:rPr>
          <w:highlight w:val="white"/>
        </w:rPr>
        <w:t xml:space="preserve">      else {</w:t>
      </w:r>
    </w:p>
    <w:p w14:paraId="0F567547" w14:textId="77777777" w:rsidR="003B4156" w:rsidRPr="00903DBA" w:rsidRDefault="003B4156" w:rsidP="003B4156">
      <w:pPr>
        <w:pStyle w:val="Code"/>
        <w:rPr>
          <w:highlight w:val="white"/>
        </w:rPr>
      </w:pPr>
      <w:r w:rsidRPr="00903DBA">
        <w:rPr>
          <w:highlight w:val="white"/>
        </w:rPr>
        <w:t xml:space="preserve">        resultRegister = m_productQuintentRegisterMap[typeSize];</w:t>
      </w:r>
    </w:p>
    <w:p w14:paraId="02DDD4AD" w14:textId="77777777" w:rsidR="003B4156" w:rsidRPr="00903DBA" w:rsidRDefault="003B4156" w:rsidP="003B4156">
      <w:pPr>
        <w:pStyle w:val="Code"/>
        <w:rPr>
          <w:highlight w:val="white"/>
        </w:rPr>
      </w:pPr>
      <w:r w:rsidRPr="00903DBA">
        <w:rPr>
          <w:highlight w:val="white"/>
        </w:rPr>
        <w:t xml:space="preserve">        discardRegister = m_remainderRegisterMap[typeSize];</w:t>
      </w:r>
    </w:p>
    <w:p w14:paraId="1334A6F3" w14:textId="77777777" w:rsidR="003B4156" w:rsidRPr="00903DBA" w:rsidRDefault="003B4156" w:rsidP="003B4156">
      <w:pPr>
        <w:pStyle w:val="Code"/>
        <w:rPr>
          <w:highlight w:val="white"/>
        </w:rPr>
      </w:pPr>
      <w:r w:rsidRPr="00903DBA">
        <w:rPr>
          <w:highlight w:val="white"/>
        </w:rPr>
        <w:t xml:space="preserve">      }</w:t>
      </w:r>
    </w:p>
    <w:p w14:paraId="65F5714C" w14:textId="77777777" w:rsidR="003B4156" w:rsidRPr="00903DBA" w:rsidRDefault="003B4156" w:rsidP="003B4156">
      <w:pPr>
        <w:rPr>
          <w:highlight w:val="white"/>
        </w:rPr>
      </w:pPr>
      <w:r w:rsidRPr="00903DBA">
        <w:rPr>
          <w:highlight w:val="white"/>
        </w:rPr>
        <w:t>We create a new track holding the result symbol and register. If the result symbol is a temporary variable, we store the track in the track map. We also add an empty instruction, to mark that the register has been altered by the operation.</w:t>
      </w:r>
    </w:p>
    <w:p w14:paraId="14086A39" w14:textId="77777777" w:rsidR="003B4156" w:rsidRPr="00903DBA" w:rsidRDefault="003B4156" w:rsidP="003B4156">
      <w:pPr>
        <w:pStyle w:val="Code"/>
        <w:rPr>
          <w:highlight w:val="white"/>
        </w:rPr>
      </w:pPr>
      <w:r w:rsidRPr="00903DBA">
        <w:rPr>
          <w:highlight w:val="white"/>
        </w:rPr>
        <w:t xml:space="preserve">      Symbol resultSymbol = (Symbol) middleCode[0];</w:t>
      </w:r>
    </w:p>
    <w:p w14:paraId="21DFB89E" w14:textId="77777777" w:rsidR="003B4156" w:rsidRPr="00903DBA" w:rsidRDefault="003B4156" w:rsidP="003B4156">
      <w:pPr>
        <w:pStyle w:val="Code"/>
        <w:rPr>
          <w:highlight w:val="white"/>
        </w:rPr>
      </w:pPr>
      <w:r w:rsidRPr="00903DBA">
        <w:rPr>
          <w:highlight w:val="white"/>
        </w:rPr>
        <w:t xml:space="preserve">      Track resultTrack = new Track(resultSymbol, resultRegister);</w:t>
      </w:r>
    </w:p>
    <w:p w14:paraId="1EBA49CF" w14:textId="77777777" w:rsidR="003B4156" w:rsidRPr="00903DBA" w:rsidRDefault="003B4156" w:rsidP="003B4156">
      <w:pPr>
        <w:pStyle w:val="Code"/>
        <w:rPr>
          <w:highlight w:val="white"/>
        </w:rPr>
      </w:pPr>
    </w:p>
    <w:p w14:paraId="6BAE5DD1" w14:textId="77777777" w:rsidR="003B4156" w:rsidRPr="00903DBA" w:rsidRDefault="003B4156" w:rsidP="003B4156">
      <w:pPr>
        <w:pStyle w:val="Code"/>
        <w:rPr>
          <w:highlight w:val="white"/>
        </w:rPr>
      </w:pPr>
      <w:r w:rsidRPr="00903DBA">
        <w:rPr>
          <w:highlight w:val="white"/>
        </w:rPr>
        <w:t xml:space="preserve">      if (resultSymbol.IsTemporary()) {</w:t>
      </w:r>
    </w:p>
    <w:p w14:paraId="1B52100B" w14:textId="6C48F872"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63E25E0" w14:textId="77777777" w:rsidR="003B4156" w:rsidRPr="00903DBA" w:rsidRDefault="003B4156" w:rsidP="003B4156">
      <w:pPr>
        <w:pStyle w:val="Code"/>
        <w:rPr>
          <w:highlight w:val="white"/>
        </w:rPr>
      </w:pPr>
      <w:r w:rsidRPr="00903DBA">
        <w:rPr>
          <w:highlight w:val="white"/>
        </w:rPr>
        <w:t xml:space="preserve">        m_trackMap.Add(resultSymbol, resultTrack);</w:t>
      </w:r>
    </w:p>
    <w:p w14:paraId="093FDED7" w14:textId="77777777" w:rsidR="003B4156" w:rsidRPr="00903DBA" w:rsidRDefault="003B4156" w:rsidP="003B4156">
      <w:pPr>
        <w:pStyle w:val="Code"/>
        <w:rPr>
          <w:highlight w:val="white"/>
        </w:rPr>
      </w:pPr>
      <w:r w:rsidRPr="00903DBA">
        <w:rPr>
          <w:highlight w:val="white"/>
        </w:rPr>
        <w:t xml:space="preserve">        AddAssemblyCode(AssemblyOperator.empty, resultTrack);</w:t>
      </w:r>
    </w:p>
    <w:p w14:paraId="72549720" w14:textId="77777777" w:rsidR="003B4156" w:rsidRPr="00903DBA" w:rsidRDefault="003B4156" w:rsidP="003B4156">
      <w:pPr>
        <w:pStyle w:val="Code"/>
        <w:rPr>
          <w:highlight w:val="white"/>
        </w:rPr>
      </w:pPr>
      <w:r w:rsidRPr="00903DBA">
        <w:rPr>
          <w:highlight w:val="white"/>
        </w:rPr>
        <w:t xml:space="preserve">      }</w:t>
      </w:r>
    </w:p>
    <w:p w14:paraId="3236893B" w14:textId="77777777" w:rsidR="003B4156" w:rsidRPr="00903DBA" w:rsidRDefault="003B4156" w:rsidP="003B4156">
      <w:pPr>
        <w:rPr>
          <w:highlight w:val="white"/>
        </w:rPr>
      </w:pPr>
      <w:r w:rsidRPr="00903DBA">
        <w:rPr>
          <w:highlight w:val="white"/>
        </w:rPr>
        <w:lastRenderedPageBreak/>
        <w:t>If the result symbol is a regular variable, we store the value in the register at the address of the variable. In this case we do not need to add an empty instruction since the loading of the register marks that is has been in use.</w:t>
      </w:r>
    </w:p>
    <w:p w14:paraId="713B77C5" w14:textId="77777777" w:rsidR="003B4156" w:rsidRPr="00903DBA" w:rsidRDefault="003B4156" w:rsidP="003B4156">
      <w:pPr>
        <w:pStyle w:val="Code"/>
        <w:rPr>
          <w:highlight w:val="white"/>
        </w:rPr>
      </w:pPr>
      <w:r w:rsidRPr="00903DBA">
        <w:rPr>
          <w:highlight w:val="white"/>
        </w:rPr>
        <w:t xml:space="preserve">      else {</w:t>
      </w:r>
    </w:p>
    <w:p w14:paraId="116EAA85" w14:textId="77777777" w:rsidR="003B4156" w:rsidRPr="00903DBA" w:rsidRDefault="003B4156" w:rsidP="003B4156">
      <w:pPr>
        <w:pStyle w:val="Code"/>
        <w:rPr>
          <w:highlight w:val="white"/>
        </w:rPr>
      </w:pPr>
      <w:r w:rsidRPr="00903DBA">
        <w:rPr>
          <w:highlight w:val="white"/>
        </w:rPr>
        <w:t xml:space="preserve">        AddAssemblyCode(AssemblyOperator.mov, Base(resultSymbol),</w:t>
      </w:r>
    </w:p>
    <w:p w14:paraId="5D905DCC" w14:textId="77777777" w:rsidR="003B4156" w:rsidRPr="00903DBA" w:rsidRDefault="003B4156" w:rsidP="003B4156">
      <w:pPr>
        <w:pStyle w:val="Code"/>
        <w:rPr>
          <w:highlight w:val="white"/>
        </w:rPr>
      </w:pPr>
      <w:r w:rsidRPr="00903DBA">
        <w:rPr>
          <w:highlight w:val="white"/>
        </w:rPr>
        <w:t xml:space="preserve">                        Offset(resultSymbol), resultTrack);</w:t>
      </w:r>
    </w:p>
    <w:p w14:paraId="066B3EC5" w14:textId="77777777" w:rsidR="003B4156" w:rsidRPr="00903DBA" w:rsidRDefault="003B4156" w:rsidP="003B4156">
      <w:pPr>
        <w:pStyle w:val="Code"/>
        <w:rPr>
          <w:highlight w:val="white"/>
        </w:rPr>
      </w:pPr>
      <w:r w:rsidRPr="00903DBA">
        <w:rPr>
          <w:highlight w:val="white"/>
        </w:rPr>
        <w:t xml:space="preserve">      }</w:t>
      </w:r>
    </w:p>
    <w:p w14:paraId="5B53AF02" w14:textId="77777777" w:rsidR="003B4156" w:rsidRPr="00903DBA" w:rsidRDefault="003B4156" w:rsidP="003B4156">
      <w:pPr>
        <w:rPr>
          <w:highlight w:val="white"/>
        </w:rPr>
      </w:pPr>
      <w:r w:rsidRPr="00903DBA">
        <w:rPr>
          <w:highlight w:val="white"/>
        </w:rPr>
        <w:t>However, we need to add an empty instruction for the discarded register, to mark that it has been altered.</w:t>
      </w:r>
    </w:p>
    <w:p w14:paraId="346DB658" w14:textId="77777777" w:rsidR="003B4156" w:rsidRPr="00903DBA" w:rsidRDefault="003B4156" w:rsidP="003B4156">
      <w:pPr>
        <w:pStyle w:val="Code"/>
        <w:rPr>
          <w:highlight w:val="white"/>
        </w:rPr>
      </w:pPr>
      <w:r w:rsidRPr="00903DBA">
        <w:rPr>
          <w:highlight w:val="white"/>
        </w:rPr>
        <w:t xml:space="preserve">      Track discaredTrack = new Track(resultSymbol, discardRegister);</w:t>
      </w:r>
    </w:p>
    <w:p w14:paraId="6FF926E8" w14:textId="77777777" w:rsidR="003B4156" w:rsidRPr="00903DBA" w:rsidRDefault="003B4156" w:rsidP="003B4156">
      <w:pPr>
        <w:pStyle w:val="Code"/>
        <w:rPr>
          <w:highlight w:val="white"/>
        </w:rPr>
      </w:pPr>
      <w:r w:rsidRPr="00903DBA">
        <w:rPr>
          <w:highlight w:val="white"/>
        </w:rPr>
        <w:t xml:space="preserve">      AddAssemblyCode(AssemblyOperator.empty, discaredTrack);</w:t>
      </w:r>
    </w:p>
    <w:p w14:paraId="4456836C" w14:textId="77777777" w:rsidR="003B4156" w:rsidRPr="00903DBA" w:rsidRDefault="003B4156" w:rsidP="003B4156">
      <w:pPr>
        <w:pStyle w:val="Code"/>
        <w:rPr>
          <w:highlight w:val="white"/>
        </w:rPr>
      </w:pPr>
      <w:r w:rsidRPr="00903DBA">
        <w:rPr>
          <w:highlight w:val="white"/>
        </w:rPr>
        <w:t xml:space="preserve">    }</w:t>
      </w:r>
    </w:p>
    <w:p w14:paraId="7AF1EC0E" w14:textId="2E4202B3" w:rsidR="00D935A0" w:rsidRPr="00903DBA" w:rsidRDefault="00CC1DF4" w:rsidP="0060539D">
      <w:pPr>
        <w:pStyle w:val="Heading3"/>
        <w:rPr>
          <w:highlight w:val="white"/>
        </w:rPr>
      </w:pPr>
      <w:r>
        <w:rPr>
          <w:highlight w:val="white"/>
        </w:rPr>
        <w:t>&lt;h3&gt;</w:t>
      </w:r>
      <w:bookmarkStart w:id="558" w:name="_Toc93320602"/>
      <w:r w:rsidRPr="00903DBA">
        <w:rPr>
          <w:highlight w:val="white"/>
        </w:rPr>
        <w:t>Case</w:t>
      </w:r>
      <w:bookmarkEnd w:id="558"/>
      <w:r>
        <w:rPr>
          <w:highlight w:val="white"/>
        </w:rPr>
        <w:t>&lt;/h3&gt;</w:t>
      </w:r>
    </w:p>
    <w:p w14:paraId="60E72913" w14:textId="2BA0C46F" w:rsidR="00542755" w:rsidRPr="00903DBA" w:rsidRDefault="00542755" w:rsidP="0054275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w:t>
      </w:r>
      <w:r w:rsidR="00D4318D">
        <w:rPr>
          <w:rStyle w:val="KeyWord0"/>
          <w:highlight w:val="white"/>
        </w:rPr>
        <w:t>&lt;/k&gt;</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71C8053D"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in order to keep the value in the register th</w:t>
      </w:r>
      <w:r w:rsidR="00DB2C2A">
        <w:rPr>
          <w:highlight w:val="white"/>
        </w:rPr>
        <w:t>r</w:t>
      </w:r>
      <w:r w:rsidR="00953190" w:rsidRPr="00903DBA">
        <w:rPr>
          <w:highlight w:val="white"/>
        </w:rPr>
        <w:t>ough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4ABEA7D7" w:rsidR="00943F9A" w:rsidRPr="00903DBA" w:rsidRDefault="00F52C9A" w:rsidP="00F52C9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CaseEnd</w:t>
      </w:r>
      <w:r w:rsidR="00D4318D">
        <w:rPr>
          <w:rStyle w:val="KeyWord0"/>
          <w:highlight w:val="white"/>
        </w:rPr>
        <w:t>&lt;/k&gt;</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We only remove the switch symbol from the track map</w:t>
      </w:r>
      <w:r w:rsidR="00B419FE" w:rsidRPr="00903DBA">
        <w:rPr>
          <w:highlight w:val="white"/>
        </w:rPr>
        <w:t xml:space="preserve">, since we </w:t>
      </w:r>
      <w:r w:rsidR="00556D10">
        <w:rPr>
          <w:highlight w:val="white"/>
        </w:rPr>
        <w:t xml:space="preserve">do not want to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072B4028" w:rsidR="0094556E" w:rsidRPr="00903DBA" w:rsidRDefault="00CC1DF4" w:rsidP="0060539D">
      <w:pPr>
        <w:pStyle w:val="Heading3"/>
        <w:rPr>
          <w:highlight w:val="white"/>
        </w:rPr>
      </w:pPr>
      <w:r>
        <w:rPr>
          <w:highlight w:val="white"/>
        </w:rPr>
        <w:t>&lt;h3&gt;</w:t>
      </w:r>
      <w:bookmarkStart w:id="559" w:name="_Toc93320603"/>
      <w:r w:rsidRPr="00903DBA">
        <w:rPr>
          <w:highlight w:val="white"/>
        </w:rPr>
        <w:t>Address</w:t>
      </w:r>
      <w:r>
        <w:rPr>
          <w:highlight w:val="white"/>
        </w:rPr>
        <w:t xml:space="preserve"> and Dereference</w:t>
      </w:r>
      <w:bookmarkEnd w:id="559"/>
      <w:r>
        <w:rPr>
          <w:highlight w:val="white"/>
        </w:rPr>
        <w:t>&lt;/h3&gt;</w:t>
      </w:r>
    </w:p>
    <w:p w14:paraId="78CB4685" w14:textId="458C98CC" w:rsidR="00B419FE" w:rsidRPr="00903DBA" w:rsidRDefault="00B419FE" w:rsidP="00B419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Address</w:t>
      </w:r>
      <w:r w:rsidR="00D4318D">
        <w:rPr>
          <w:rStyle w:val="KeyWord0"/>
          <w:highlight w:val="white"/>
        </w:rPr>
        <w:t>&lt;/k&gt;</w:t>
      </w:r>
      <w:r w:rsidRPr="00903DBA">
        <w:rPr>
          <w:highlight w:val="white"/>
        </w:rPr>
        <w:t xml:space="preserve"> method </w:t>
      </w:r>
      <w:r w:rsidR="00745599" w:rsidRPr="00903DBA">
        <w:rPr>
          <w:highlight w:val="white"/>
        </w:rPr>
        <w:t xml:space="preserve">adds assembly code instructions for the address operator. It is actually quite simple, since we only </w:t>
      </w:r>
      <w:r w:rsidR="00C858DB">
        <w:rPr>
          <w:highlight w:val="white"/>
        </w:rPr>
        <w:t>need</w:t>
      </w:r>
      <w:r w:rsidR="00745599" w:rsidRPr="00903DBA">
        <w:rPr>
          <w:highlight w:val="white"/>
        </w:rPr>
        <w:t xml:space="preserve"> call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lastRenderedPageBreak/>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65779A82" w:rsidR="007A5D19" w:rsidRPr="00903DBA" w:rsidRDefault="007A5D19" w:rsidP="007A5D19">
      <w:pPr>
        <w:rPr>
          <w:highlight w:val="white"/>
        </w:rPr>
      </w:pPr>
      <w:r w:rsidRPr="00903DBA">
        <w:rPr>
          <w:highlight w:val="white"/>
        </w:rPr>
        <w:t xml:space="preserve">The </w:t>
      </w:r>
      <w:r w:rsidR="00D4318D">
        <w:rPr>
          <w:rStyle w:val="KeyWord0"/>
          <w:highlight w:val="white"/>
        </w:rPr>
        <w:t>&lt;k&gt;Dereference&lt;/k&gt;</w:t>
      </w:r>
      <w:r w:rsidRPr="00903DBA">
        <w:rPr>
          <w:highlight w:val="white"/>
        </w:rPr>
        <w:t xml:space="preserve"> method adds assembly code instructions for de</w:t>
      </w:r>
      <w:r w:rsidR="006114E0" w:rsidRPr="00903DBA">
        <w:rPr>
          <w:highlight w:val="white"/>
        </w:rPr>
        <w:t>refereeing</w:t>
      </w:r>
      <w:r w:rsidRPr="00903DBA">
        <w:rPr>
          <w:highlight w:val="white"/>
        </w:rPr>
        <w:t xml:space="preserve"> a pointer to a</w:t>
      </w:r>
      <w:r w:rsidR="006114E0" w:rsidRPr="00903DBA">
        <w:rPr>
          <w:highlight w:val="white"/>
        </w:rPr>
        <w:t>n integral</w:t>
      </w:r>
      <w:r w:rsidRPr="00903DBA">
        <w:rPr>
          <w:highlight w:val="white"/>
        </w:rPr>
        <w:t xml:space="preserve"> value. </w:t>
      </w:r>
      <w:r w:rsidR="00FB45BA">
        <w:rPr>
          <w:highlight w:val="white"/>
        </w:rPr>
        <w:t>It works in the other way around compared to the address case above, and w</w:t>
      </w:r>
      <w:r w:rsidR="006114E0" w:rsidRPr="00903DBA">
        <w:rPr>
          <w:highlight w:val="white"/>
        </w:rPr>
        <w:t xml:space="preserve">e only have to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6114E0" w:rsidRPr="00903DBA">
        <w:rPr>
          <w:highlight w:val="white"/>
        </w:rPr>
        <w:t xml:space="preserve"> for the address symbol</w:t>
      </w:r>
      <w:r w:rsidR="009B528B" w:rsidRPr="00903DBA">
        <w:rPr>
          <w:highlight w:val="white"/>
        </w:rPr>
        <w:t>.</w:t>
      </w:r>
    </w:p>
    <w:p w14:paraId="73A53CD2" w14:textId="5D417790" w:rsidR="002200BD" w:rsidRPr="00903DBA" w:rsidRDefault="002200BD" w:rsidP="002200BD">
      <w:pPr>
        <w:pStyle w:val="Code"/>
        <w:rPr>
          <w:highlight w:val="white"/>
        </w:rPr>
      </w:pPr>
      <w:r w:rsidRPr="00903DBA">
        <w:rPr>
          <w:highlight w:val="white"/>
        </w:rPr>
        <w:t xml:space="preserve">    public void </w:t>
      </w:r>
      <w:r w:rsidR="0021149D">
        <w:rPr>
          <w:highlight w:val="white"/>
        </w:rPr>
        <w:t>Dereference</w:t>
      </w:r>
      <w:r w:rsidRPr="00903DBA">
        <w:rPr>
          <w:highlight w:val="white"/>
        </w:rPr>
        <w:t>(MiddleCode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57CC8124" w:rsidR="00765656" w:rsidRPr="00903DBA" w:rsidRDefault="00765656" w:rsidP="007656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3E823727" w14:textId="4C3F7DAC" w:rsidR="00CF4437" w:rsidRPr="0060539D" w:rsidRDefault="00CC1DF4" w:rsidP="0060539D">
      <w:pPr>
        <w:pStyle w:val="Heading3"/>
        <w:numPr>
          <w:ilvl w:val="2"/>
          <w:numId w:val="136"/>
        </w:numPr>
        <w:rPr>
          <w:highlight w:val="white"/>
        </w:rPr>
      </w:pPr>
      <w:r>
        <w:rPr>
          <w:highlight w:val="white"/>
        </w:rPr>
        <w:t>&lt;h3&gt;</w:t>
      </w:r>
      <w:bookmarkStart w:id="560" w:name="_Toc93320604"/>
      <w:r w:rsidRPr="0060539D">
        <w:rPr>
          <w:highlight w:val="white"/>
        </w:rPr>
        <w:t>Floating Binary</w:t>
      </w:r>
      <w:bookmarkEnd w:id="560"/>
      <w:r>
        <w:rPr>
          <w:highlight w:val="white"/>
        </w:rPr>
        <w:t>&lt;/h3&gt;</w:t>
      </w:r>
    </w:p>
    <w:p w14:paraId="7862C5D9" w14:textId="2797B328" w:rsidR="00673D57" w:rsidRPr="00903DBA" w:rsidRDefault="00673D57" w:rsidP="00673D57">
      <w:pPr>
        <w:rPr>
          <w:highlight w:val="white"/>
        </w:rPr>
      </w:pPr>
      <w:r w:rsidRPr="00903DBA">
        <w:rPr>
          <w:highlight w:val="white"/>
        </w:rPr>
        <w:t xml:space="preserve">Similar to the integral operations, we need the </w:t>
      </w:r>
      <w:r w:rsidR="00D4318D">
        <w:rPr>
          <w:rStyle w:val="KeyWord0"/>
          <w:highlight w:val="white"/>
        </w:rPr>
        <w:t>&lt;k&gt;</w:t>
      </w:r>
      <w:r w:rsidR="00D4318D" w:rsidRPr="00903DBA">
        <w:rPr>
          <w:rStyle w:val="KeyWord0"/>
          <w:highlight w:val="white"/>
        </w:rPr>
        <w:t>m_middleToFloatingMap</w:t>
      </w:r>
      <w:r w:rsidR="00D4318D">
        <w:rPr>
          <w:rStyle w:val="KeyWord0"/>
          <w:highlight w:val="white"/>
        </w:rPr>
        <w:t>&lt;/k&gt;</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r w:rsidR="009210C6">
        <w:rPr>
          <w:highlight w:val="white"/>
        </w:rPr>
        <w:t xml:space="preserve"> However, there is no signed or unsigned </w:t>
      </w:r>
      <w:r w:rsidR="00DB2C2A">
        <w:rPr>
          <w:highlight w:val="white"/>
        </w:rPr>
        <w:t>types</w:t>
      </w:r>
      <w:r w:rsidR="009210C6">
        <w:rPr>
          <w:highlight w:val="white"/>
        </w:rPr>
        <w:t xml:space="preserve"> in the floating case</w:t>
      </w:r>
      <w:r w:rsidR="00DB2C2A">
        <w:rPr>
          <w:highlight w:val="white"/>
        </w:rPr>
        <w:t>, all types are considered signed.</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131E03C" w:rsidR="00A81C3D" w:rsidRPr="00903DBA" w:rsidRDefault="00A81C3D" w:rsidP="00A81C3D">
      <w:pPr>
        <w:pStyle w:val="Code"/>
        <w:rPr>
          <w:highlight w:val="white"/>
        </w:rPr>
      </w:pPr>
      <w:r w:rsidRPr="00903DBA">
        <w:rPr>
          <w:highlight w:val="white"/>
        </w:rPr>
        <w:t xml:space="preserve">          {MiddleOperator.</w:t>
      </w:r>
      <w:r w:rsidR="00455D0F">
        <w:rPr>
          <w:highlight w:val="white"/>
        </w:rPr>
        <w:t>Minus</w:t>
      </w:r>
      <w:r w:rsidRPr="00903DBA">
        <w:rPr>
          <w:highlight w:val="white"/>
        </w:rPr>
        <w:t>, AssemblyOperator.fchs},</w:t>
      </w:r>
    </w:p>
    <w:p w14:paraId="030C3718" w14:textId="161229B8" w:rsidR="00A81C3D" w:rsidRPr="00903DBA" w:rsidRDefault="00A81C3D" w:rsidP="00A81C3D">
      <w:pPr>
        <w:pStyle w:val="Code"/>
        <w:rPr>
          <w:highlight w:val="white"/>
        </w:rPr>
      </w:pPr>
      <w:r w:rsidRPr="00903DBA">
        <w:rPr>
          <w:highlight w:val="white"/>
        </w:rPr>
        <w:t xml:space="preserve">          {MiddleOperator.</w:t>
      </w:r>
      <w:r w:rsidR="00455D0F">
        <w:rPr>
          <w:highlight w:val="white"/>
        </w:rPr>
        <w:t>Add</w:t>
      </w:r>
      <w:r w:rsidRPr="00903DBA">
        <w:rPr>
          <w:highlight w:val="white"/>
        </w:rPr>
        <w:t>, AssemblyOperator.fadd},</w:t>
      </w:r>
    </w:p>
    <w:p w14:paraId="06AA3AAF" w14:textId="16BEA21F" w:rsidR="00A81C3D" w:rsidRPr="00903DBA" w:rsidRDefault="00A81C3D" w:rsidP="00A81C3D">
      <w:pPr>
        <w:pStyle w:val="Code"/>
        <w:rPr>
          <w:highlight w:val="white"/>
        </w:rPr>
      </w:pPr>
      <w:r w:rsidRPr="00903DBA">
        <w:rPr>
          <w:highlight w:val="white"/>
        </w:rPr>
        <w:t xml:space="preserve">          {MiddleOperator.</w:t>
      </w:r>
      <w:r w:rsidR="00455D0F">
        <w:rPr>
          <w:highlight w:val="white"/>
        </w:rPr>
        <w:t>Subtract</w:t>
      </w:r>
      <w:r w:rsidRPr="00903DBA">
        <w:rPr>
          <w:highlight w:val="white"/>
        </w:rPr>
        <w: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554ACAF"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DD5017" w:rsidRPr="00903DBA">
        <w:rPr>
          <w:highlight w:val="white"/>
        </w:rPr>
        <w:t>simpler</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6EFEF98A" w:rsidR="00F33F0D" w:rsidRPr="00903DBA" w:rsidRDefault="00F77DE8" w:rsidP="00F77DE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0A5241FB" w:rsidR="00CF4437" w:rsidRDefault="00CF4437" w:rsidP="00CF4437">
      <w:pPr>
        <w:pStyle w:val="Code"/>
        <w:rPr>
          <w:highlight w:val="white"/>
        </w:rPr>
      </w:pPr>
      <w:r w:rsidRPr="00903DBA">
        <w:rPr>
          <w:highlight w:val="white"/>
        </w:rPr>
        <w:t xml:space="preserve">    public void FloatingBinary(MiddleCode middleCode) {</w:t>
      </w:r>
    </w:p>
    <w:p w14:paraId="10B9EF16" w14:textId="2E04EC2A" w:rsidR="00061228" w:rsidRPr="00903DBA" w:rsidRDefault="00061228" w:rsidP="00CF4437">
      <w:pPr>
        <w:pStyle w:val="Code"/>
        <w:rPr>
          <w:highlight w:val="white"/>
        </w:rPr>
      </w:pPr>
      <w:r>
        <w:rPr>
          <w:highlight w:val="white"/>
        </w:rPr>
        <w:t xml:space="preserve">      </w:t>
      </w:r>
      <w:r w:rsidRPr="00903DBA">
        <w:rPr>
          <w:highlight w:val="white"/>
        </w:rPr>
        <w:t>--m_floatStackSize</w:t>
      </w:r>
      <w:r>
        <w:rPr>
          <w:highlight w:val="white"/>
        </w:rPr>
        <w:t>;</w:t>
      </w:r>
    </w:p>
    <w:p w14:paraId="7858292B" w14:textId="5D0E57FC" w:rsidR="00CF4437" w:rsidRPr="00903DBA" w:rsidRDefault="00CF4437" w:rsidP="00CF443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6F140BE" w:rsidR="00CF4437" w:rsidRPr="00903DBA" w:rsidRDefault="00D52D8A" w:rsidP="00D52D8A">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FloatingParameter</w:t>
      </w:r>
      <w:r w:rsidR="00D4318D">
        <w:rPr>
          <w:rStyle w:val="KeyWord0"/>
          <w:highlight w:val="white"/>
        </w:rPr>
        <w:t>&lt;/k&gt;</w:t>
      </w:r>
      <w:r w:rsidRPr="00903DBA">
        <w:rPr>
          <w:highlight w:val="white"/>
        </w:rPr>
        <w:t xml:space="preserve"> we do not need to actual parameter symbol, since its value has already been pushed on the floating-point stack.</w:t>
      </w:r>
      <w:r w:rsidR="00941CB8" w:rsidRPr="00903DBA">
        <w:rPr>
          <w:highlight w:val="white"/>
        </w:rPr>
        <w:t xml:space="preserve"> We only need to </w:t>
      </w:r>
      <w:r w:rsidR="009270AA">
        <w:rPr>
          <w:highlight w:val="white"/>
        </w:rPr>
        <w:t>the</w:t>
      </w:r>
      <w:r w:rsidR="00941CB8" w:rsidRPr="00903DBA">
        <w:rPr>
          <w:highlight w:val="white"/>
        </w:rPr>
        <w:t xml:space="preserve"> offset of the parameter</w:t>
      </w:r>
      <w:r w:rsidR="006C79F7" w:rsidRPr="00903DBA">
        <w:rPr>
          <w:highlight w:val="white"/>
        </w:rPr>
        <w:t xml:space="preserve"> when we pop it on the floating-point stack by calling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lastRenderedPageBreak/>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6B6DFD2C" w:rsidR="00924172" w:rsidRPr="0060539D" w:rsidRDefault="00CC1DF4" w:rsidP="0060539D">
      <w:pPr>
        <w:pStyle w:val="Heading3"/>
        <w:numPr>
          <w:ilvl w:val="2"/>
          <w:numId w:val="135"/>
        </w:numPr>
        <w:rPr>
          <w:highlight w:val="white"/>
        </w:rPr>
      </w:pPr>
      <w:r>
        <w:rPr>
          <w:highlight w:val="white"/>
        </w:rPr>
        <w:t>&lt;h3&gt;</w:t>
      </w:r>
      <w:bookmarkStart w:id="561" w:name="_Toc93320605"/>
      <w:r w:rsidRPr="0060539D">
        <w:rPr>
          <w:highlight w:val="white"/>
        </w:rPr>
        <w:t>Floating Relation</w:t>
      </w:r>
      <w:bookmarkEnd w:id="561"/>
      <w:r>
        <w:rPr>
          <w:highlight w:val="white"/>
        </w:rPr>
        <w:t>&lt;/h3&gt;</w:t>
      </w:r>
    </w:p>
    <w:p w14:paraId="6227BE04" w14:textId="4C915AEB" w:rsidR="00924172" w:rsidRPr="00903DBA" w:rsidRDefault="00924172" w:rsidP="009241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Pr="00903DBA">
        <w:rPr>
          <w:highlight w:val="white"/>
        </w:rPr>
        <w:t xml:space="preserve"> method generate</w:t>
      </w:r>
      <w:r w:rsidR="00282B96">
        <w:rPr>
          <w:highlight w:val="white"/>
        </w:rPr>
        <w:t>s</w:t>
      </w:r>
      <w:r w:rsidRPr="00903DBA">
        <w:rPr>
          <w:highlight w:val="white"/>
        </w:rPr>
        <w:t xml:space="preserve"> code for relation operators </w:t>
      </w:r>
      <w:r w:rsidR="00CD0AAF">
        <w:rPr>
          <w:highlight w:val="white"/>
        </w:rPr>
        <w:t>of</w:t>
      </w:r>
      <w:r w:rsidRPr="00903DBA">
        <w:rPr>
          <w:highlight w:val="white"/>
        </w:rPr>
        <w:t xml:space="preserve"> floating types. The </w:t>
      </w:r>
      <w:r w:rsidR="00D4318D">
        <w:rPr>
          <w:rStyle w:val="KeyWord0"/>
          <w:highlight w:val="white"/>
        </w:rPr>
        <w:t>&lt;k&gt;</w:t>
      </w:r>
      <w:r w:rsidR="00D4318D" w:rsidRPr="00903DBA">
        <w:rPr>
          <w:rStyle w:val="KeyWord0"/>
          <w:highlight w:val="white"/>
        </w:rPr>
        <w:t>fcompp</w:t>
      </w:r>
      <w:r w:rsidR="00D4318D">
        <w:rPr>
          <w:rStyle w:val="KeyWord0"/>
          <w:highlight w:val="white"/>
        </w:rPr>
        <w:t>&lt;/k&gt;</w:t>
      </w:r>
      <w:r w:rsidRPr="00903DBA">
        <w:rPr>
          <w:highlight w:val="white"/>
        </w:rPr>
        <w:t xml:space="preserve"> (float compare pop) assembly code instruction performs a comparation on the two values on top of the floating value stack, stores the result in the internal float status word, and pops </w:t>
      </w:r>
      <w:r w:rsidR="00282B96">
        <w:rPr>
          <w:highlight w:val="white"/>
        </w:rPr>
        <w:t xml:space="preserve">both </w:t>
      </w:r>
      <w:r w:rsidRPr="00903DBA">
        <w:rPr>
          <w:highlight w:val="white"/>
        </w:rPr>
        <w:t xml:space="preserve">the values from the stack. The </w:t>
      </w:r>
      <w:r w:rsidR="00D4318D">
        <w:rPr>
          <w:rStyle w:val="KeyWord0"/>
          <w:highlight w:val="white"/>
        </w:rPr>
        <w:t>&lt;k&gt;</w:t>
      </w:r>
      <w:r w:rsidR="00D4318D" w:rsidRPr="00903DBA">
        <w:rPr>
          <w:rStyle w:val="KeyWord0"/>
          <w:highlight w:val="white"/>
        </w:rPr>
        <w:t>fstsw</w:t>
      </w:r>
      <w:r w:rsidR="00D4318D">
        <w:rPr>
          <w:rStyle w:val="KeyWord0"/>
          <w:highlight w:val="white"/>
        </w:rPr>
        <w:t>&lt;/k&gt;</w:t>
      </w:r>
      <w:r w:rsidRPr="00903DBA">
        <w:rPr>
          <w:highlight w:val="white"/>
        </w:rPr>
        <w:t xml:space="preserve"> (float store status word) assembly code instruction stores the floating status word in the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Pr="00903DBA">
        <w:rPr>
          <w:highlight w:val="white"/>
        </w:rPr>
        <w:t xml:space="preserve"> register. The </w:t>
      </w:r>
      <w:r w:rsidR="00D4318D">
        <w:rPr>
          <w:rStyle w:val="KeyWord0"/>
          <w:highlight w:val="white"/>
        </w:rPr>
        <w:t>&lt;k&gt;</w:t>
      </w:r>
      <w:r w:rsidR="00D4318D" w:rsidRPr="00903DBA">
        <w:rPr>
          <w:rStyle w:val="KeyWord0"/>
          <w:highlight w:val="white"/>
        </w:rPr>
        <w:t>sahf</w:t>
      </w:r>
      <w:r w:rsidR="00D4318D">
        <w:rPr>
          <w:rStyle w:val="KeyWord0"/>
          <w:highlight w:val="white"/>
        </w:rPr>
        <w:t>&lt;/k&gt;</w:t>
      </w:r>
      <w:r w:rsidRPr="00903DBA">
        <w:rPr>
          <w:highlight w:val="white"/>
        </w:rPr>
        <w:t xml:space="preserve"> (store ah into flags) stores the value of </w:t>
      </w:r>
      <w:r w:rsidR="00705149">
        <w:rPr>
          <w:highlight w:val="white"/>
        </w:rPr>
        <w:t xml:space="preserve">the </w:t>
      </w:r>
      <w:r w:rsidR="00D4318D">
        <w:rPr>
          <w:rStyle w:val="KeyWord0"/>
          <w:highlight w:val="white"/>
        </w:rPr>
        <w:t>&lt;k&gt;</w:t>
      </w:r>
      <w:r w:rsidR="00D4318D" w:rsidRPr="00705149">
        <w:rPr>
          <w:rStyle w:val="KeyWord0"/>
          <w:highlight w:val="white"/>
        </w:rPr>
        <w:t>ah</w:t>
      </w:r>
      <w:r w:rsidR="00D4318D">
        <w:rPr>
          <w:rStyle w:val="KeyWord0"/>
          <w:highlight w:val="white"/>
        </w:rPr>
        <w:t>&lt;/k&gt;</w:t>
      </w:r>
      <w:r w:rsidR="00705149">
        <w:rPr>
          <w:highlight w:val="white"/>
        </w:rPr>
        <w:t xml:space="preserve"> </w:t>
      </w:r>
      <w:r w:rsidRPr="00903DBA">
        <w:rPr>
          <w:highlight w:val="white"/>
        </w:rPr>
        <w:t>register (which hold the higher byte of</w:t>
      </w:r>
      <w:r w:rsidR="00705149">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282B96" w:rsidRPr="00903DBA">
        <w:rPr>
          <w:highlight w:val="white"/>
        </w:rPr>
        <w:t xml:space="preserve"> register</w:t>
      </w:r>
      <w:r w:rsidRPr="00903DBA">
        <w:rPr>
          <w:highlight w:val="white"/>
        </w:rPr>
        <w:t>) into the integral flags. Finally, we add a jump instruction that matches the original middle code instruction</w:t>
      </w:r>
      <w:r w:rsidR="00282B96">
        <w:rPr>
          <w:highlight w:val="white"/>
        </w:rPr>
        <w:t xml:space="preserve">, which </w:t>
      </w:r>
      <w:r w:rsidRPr="00903DBA">
        <w:rPr>
          <w:highlight w:val="white"/>
        </w:rPr>
        <w:t>is looked up in the middle</w:t>
      </w:r>
      <w:r w:rsidR="00705149">
        <w:rPr>
          <w:highlight w:val="white"/>
        </w:rPr>
        <w:t>-</w:t>
      </w:r>
      <w:r w:rsidRPr="00903DBA">
        <w:rPr>
          <w:highlight w:val="white"/>
        </w:rPr>
        <w:t>to</w:t>
      </w:r>
      <w:r w:rsidR="00705149">
        <w:rPr>
          <w:highlight w:val="white"/>
        </w:rPr>
        <w:t>-</w:t>
      </w:r>
      <w:r w:rsidRPr="00903DBA">
        <w:rPr>
          <w:highlight w:val="white"/>
        </w:rPr>
        <w:t>floating map.</w:t>
      </w:r>
    </w:p>
    <w:p w14:paraId="6DD953EA" w14:textId="18B31102" w:rsidR="00924172" w:rsidRDefault="00924172" w:rsidP="00924172">
      <w:pPr>
        <w:pStyle w:val="Code"/>
        <w:rPr>
          <w:highlight w:val="white"/>
        </w:rPr>
      </w:pPr>
      <w:r w:rsidRPr="00903DBA">
        <w:rPr>
          <w:highlight w:val="white"/>
        </w:rPr>
        <w:t xml:space="preserve">    public void FloatingRelation(MiddleCode middleCode) {</w:t>
      </w:r>
    </w:p>
    <w:p w14:paraId="28A034D9" w14:textId="5C7519CD" w:rsidR="00F525D4" w:rsidRPr="00903DBA" w:rsidRDefault="00F525D4" w:rsidP="00924172">
      <w:pPr>
        <w:pStyle w:val="Code"/>
        <w:rPr>
          <w:highlight w:val="white"/>
        </w:rPr>
      </w:pPr>
      <w:r>
        <w:rPr>
          <w:highlight w:val="white"/>
        </w:rPr>
        <w:t xml:space="preserve">      </w:t>
      </w:r>
      <w:r w:rsidRPr="00903DBA">
        <w:rPr>
          <w:highlight w:val="white"/>
        </w:rPr>
        <w:t>m_floatStackSize -= 2</w:t>
      </w:r>
      <w:r>
        <w:rPr>
          <w:highlight w:val="white"/>
        </w:rPr>
        <w:t>;</w:t>
      </w:r>
    </w:p>
    <w:p w14:paraId="45752939" w14:textId="683689B0" w:rsidR="00924172" w:rsidRPr="00903DBA" w:rsidRDefault="00924172" w:rsidP="00924172">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478E9AE8" w:rsidR="00D935A0" w:rsidRPr="00903DBA" w:rsidRDefault="00CC1DF4" w:rsidP="0060539D">
      <w:pPr>
        <w:pStyle w:val="Heading3"/>
        <w:rPr>
          <w:highlight w:val="white"/>
        </w:rPr>
      </w:pPr>
      <w:r>
        <w:rPr>
          <w:highlight w:val="white"/>
        </w:rPr>
        <w:t>&lt;h3&gt;</w:t>
      </w:r>
      <w:bookmarkStart w:id="562" w:name="_Toc93320606"/>
      <w:r w:rsidRPr="00903DBA">
        <w:rPr>
          <w:highlight w:val="white"/>
        </w:rPr>
        <w:t>Floating Push and Pop</w:t>
      </w:r>
      <w:bookmarkEnd w:id="562"/>
      <w:r>
        <w:rPr>
          <w:highlight w:val="white"/>
        </w:rPr>
        <w:t>&lt;/h3&gt;</w:t>
      </w:r>
    </w:p>
    <w:p w14:paraId="7984E4D9" w14:textId="5C915DFD" w:rsidR="00803EA4" w:rsidRPr="00903DBA" w:rsidRDefault="00803EA4" w:rsidP="00803EA4">
      <w:pPr>
        <w:rPr>
          <w:highlight w:val="white"/>
        </w:rPr>
      </w:pPr>
      <w:r w:rsidRPr="00903DBA">
        <w:rPr>
          <w:highlight w:val="white"/>
        </w:rPr>
        <w:t xml:space="preserve">When pushing floating values to the floating-point stack, we need the </w:t>
      </w:r>
      <w:r w:rsidR="00D4318D">
        <w:rPr>
          <w:rStyle w:val="KeyWord0"/>
          <w:highlight w:val="white"/>
        </w:rPr>
        <w:t>&lt;k&gt;</w:t>
      </w:r>
      <w:r w:rsidR="00D4318D" w:rsidRPr="00903DBA">
        <w:rPr>
          <w:rStyle w:val="KeyWord0"/>
          <w:highlight w:val="white"/>
        </w:rPr>
        <w:t>m_floatPushMap</w:t>
      </w:r>
      <w:r w:rsidR="00D4318D">
        <w:rPr>
          <w:rStyle w:val="KeyWord0"/>
          <w:highlight w:val="white"/>
        </w:rPr>
        <w:t>&lt;/k&gt;</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w:t>
      </w:r>
      <w:r w:rsidR="006154E1">
        <w:rPr>
          <w:highlight w:val="white"/>
        </w:rPr>
        <w:t>floating</w:t>
      </w:r>
      <w:r w:rsidR="00842DEE" w:rsidRPr="00903DBA">
        <w:rPr>
          <w:highlight w:val="white"/>
        </w:rPr>
        <w:t xml:space="preserve">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r w:rsidR="006154E1">
        <w:rPr>
          <w:highlight w:val="white"/>
        </w:rPr>
        <w:t xml:space="preserve"> We need the floating flag since integral and floating types may have the same size, even though they </w:t>
      </w:r>
      <w:r w:rsidR="00525B0E">
        <w:rPr>
          <w:highlight w:val="white"/>
        </w:rPr>
        <w:t>require</w:t>
      </w:r>
      <w:r w:rsidR="006154E1">
        <w:rPr>
          <w:highlight w:val="white"/>
        </w:rPr>
        <w:t xml:space="preserve"> different instruction.</w:t>
      </w:r>
    </w:p>
    <w:p w14:paraId="411D20BB" w14:textId="39D61376" w:rsidR="000254F7" w:rsidRPr="00903DBA" w:rsidRDefault="000254F7" w:rsidP="000254F7">
      <w:pPr>
        <w:pStyle w:val="Code"/>
        <w:rPr>
          <w:highlight w:val="white"/>
        </w:rPr>
      </w:pPr>
      <w:r w:rsidRPr="00903DBA">
        <w:rPr>
          <w:highlight w:val="white"/>
        </w:rPr>
        <w:t xml:space="preserve">    public static IDictionary&lt;Pair&lt;bool,int&gt;, AssemblyOperator&gt;</w:t>
      </w:r>
    </w:p>
    <w:p w14:paraId="157D8984" w14:textId="64B56B5C" w:rsidR="000254F7" w:rsidRPr="00903DBA" w:rsidRDefault="000254F7" w:rsidP="000254F7">
      <w:pPr>
        <w:pStyle w:val="Code"/>
        <w:rPr>
          <w:highlight w:val="white"/>
        </w:rPr>
      </w:pPr>
      <w:r w:rsidRPr="00903DBA">
        <w:rPr>
          <w:highlight w:val="white"/>
        </w:rPr>
        <w:t xml:space="preserve">      m_floatPushMap = new Dictionary&lt;Pair&lt;bool,int&gt;, AssemblyOperator&gt;() {</w:t>
      </w:r>
    </w:p>
    <w:p w14:paraId="0C114FCB" w14:textId="77777777" w:rsidR="000254F7" w:rsidRPr="00903DBA" w:rsidRDefault="000254F7" w:rsidP="000254F7">
      <w:pPr>
        <w:pStyle w:val="Code"/>
        <w:rPr>
          <w:highlight w:val="white"/>
        </w:rPr>
      </w:pPr>
      <w:r w:rsidRPr="00903DBA">
        <w:rPr>
          <w:highlight w:val="white"/>
        </w:rPr>
        <w:t xml:space="preserve">        {new Pair&lt;bool,int&gt;(false, 2), AssemblyOperator.fild_word},</w:t>
      </w:r>
    </w:p>
    <w:p w14:paraId="0F2ED320" w14:textId="77777777" w:rsidR="000254F7" w:rsidRPr="00903DBA" w:rsidRDefault="000254F7" w:rsidP="000254F7">
      <w:pPr>
        <w:pStyle w:val="Code"/>
        <w:rPr>
          <w:highlight w:val="white"/>
        </w:rPr>
      </w:pPr>
      <w:r w:rsidRPr="00903DBA">
        <w:rPr>
          <w:highlight w:val="white"/>
        </w:rPr>
        <w:t xml:space="preserve">        {new Pair&lt;bool,int&gt;(false, 4), AssemblyOperator.fild_dword},</w:t>
      </w:r>
    </w:p>
    <w:p w14:paraId="126624D4" w14:textId="77777777" w:rsidR="000254F7" w:rsidRPr="00903DBA" w:rsidRDefault="000254F7" w:rsidP="000254F7">
      <w:pPr>
        <w:pStyle w:val="Code"/>
        <w:rPr>
          <w:highlight w:val="white"/>
        </w:rPr>
      </w:pPr>
      <w:r w:rsidRPr="00903DBA">
        <w:rPr>
          <w:highlight w:val="white"/>
        </w:rPr>
        <w:t xml:space="preserve">        {new Pair&lt;bool,int&gt;(false, 8), AssemblyOperator.fild_qword},</w:t>
      </w:r>
    </w:p>
    <w:p w14:paraId="739FA750" w14:textId="77777777" w:rsidR="000254F7" w:rsidRPr="00903DBA" w:rsidRDefault="000254F7" w:rsidP="000254F7">
      <w:pPr>
        <w:pStyle w:val="Code"/>
        <w:rPr>
          <w:highlight w:val="white"/>
        </w:rPr>
      </w:pPr>
      <w:r w:rsidRPr="00903DBA">
        <w:rPr>
          <w:highlight w:val="white"/>
        </w:rPr>
        <w:t xml:space="preserve">        {new Pair&lt;bool,int&gt;(true, 4), AssemblyOperator.fld_dword},</w:t>
      </w:r>
    </w:p>
    <w:p w14:paraId="4EE2A125" w14:textId="77777777" w:rsidR="000254F7" w:rsidRPr="00903DBA" w:rsidRDefault="000254F7" w:rsidP="000254F7">
      <w:pPr>
        <w:pStyle w:val="Code"/>
        <w:rPr>
          <w:highlight w:val="white"/>
        </w:rPr>
      </w:pPr>
      <w:r w:rsidRPr="00903DBA">
        <w:rPr>
          <w:highlight w:val="white"/>
        </w:rPr>
        <w:t xml:space="preserve">        {new Pair&lt;bool,int&gt;(true, 8), AssemblyOperator.fld_qword}</w:t>
      </w:r>
    </w:p>
    <w:p w14:paraId="674CF6A9" w14:textId="77777777" w:rsidR="000254F7" w:rsidRPr="00903DBA" w:rsidRDefault="000254F7" w:rsidP="000254F7">
      <w:pPr>
        <w:pStyle w:val="Code"/>
        <w:rPr>
          <w:highlight w:val="white"/>
        </w:rPr>
      </w:pPr>
      <w:r w:rsidRPr="00903DBA">
        <w:rPr>
          <w:highlight w:val="white"/>
        </w:rPr>
        <w:t xml:space="preserve">      };</w:t>
      </w:r>
    </w:p>
    <w:p w14:paraId="5A049407" w14:textId="0C293485" w:rsidR="00530CE4" w:rsidRPr="00903DBA" w:rsidRDefault="00085FB8" w:rsidP="00C015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PushSymbol</w:t>
      </w:r>
      <w:r w:rsidR="00D4318D">
        <w:rPr>
          <w:rStyle w:val="KeyWord0"/>
          <w:highlight w:val="white"/>
        </w:rPr>
        <w:t>&lt;/k&gt;</w:t>
      </w:r>
      <w:r w:rsidRPr="00903DBA">
        <w:rPr>
          <w:highlight w:val="white"/>
        </w:rPr>
        <w:t xml:space="preserve"> </w:t>
      </w:r>
      <w:r w:rsidR="00C0154B" w:rsidRPr="00903DBA">
        <w:rPr>
          <w:highlight w:val="white"/>
        </w:rPr>
        <w:t>method generates code that pushes the value of a symbol to the floating-point stack.</w:t>
      </w:r>
    </w:p>
    <w:p w14:paraId="2225813B" w14:textId="41C4F6B5" w:rsidR="00170065" w:rsidRDefault="00170065" w:rsidP="00170065">
      <w:pPr>
        <w:pStyle w:val="Code"/>
        <w:rPr>
          <w:highlight w:val="white"/>
        </w:rPr>
      </w:pPr>
      <w:r w:rsidRPr="00903DBA">
        <w:rPr>
          <w:highlight w:val="white"/>
        </w:rPr>
        <w:t xml:space="preserve">    public void PushSymbol(Symbol symbol) {</w:t>
      </w:r>
    </w:p>
    <w:p w14:paraId="3C396202" w14:textId="6FA9960C" w:rsidR="00F525D4" w:rsidRPr="00903DBA" w:rsidRDefault="00F525D4" w:rsidP="00170065">
      <w:pPr>
        <w:pStyle w:val="Code"/>
        <w:rPr>
          <w:highlight w:val="white"/>
        </w:rPr>
      </w:pPr>
      <w:r>
        <w:rPr>
          <w:highlight w:val="white"/>
        </w:rPr>
        <w:t xml:space="preserve">      </w:t>
      </w:r>
      <w:r w:rsidRPr="00903DBA">
        <w:rPr>
          <w:highlight w:val="white"/>
        </w:rPr>
        <w:t>++m_floatStackSize</w:t>
      </w:r>
      <w:r>
        <w:rPr>
          <w:highlight w:val="white"/>
        </w:rPr>
        <w:t>;</w:t>
      </w:r>
    </w:p>
    <w:p w14:paraId="13DB6B22" w14:textId="2D550850" w:rsidR="00170065" w:rsidRDefault="00170065" w:rsidP="00170065">
      <w:pPr>
        <w:pStyle w:val="Code"/>
        <w:rPr>
          <w:highlight w:val="white"/>
        </w:rPr>
      </w:pPr>
      <w:r w:rsidRPr="00903DBA">
        <w:rPr>
          <w:highlight w:val="white"/>
        </w:rPr>
        <w:t xml:space="preserve">      </w:t>
      </w:r>
      <w:r w:rsidR="00F525D4">
        <w:rPr>
          <w:highlight w:val="white"/>
        </w:rPr>
        <w:t>Error.Check</w:t>
      </w:r>
      <w:r w:rsidRPr="00903DBA">
        <w:rPr>
          <w:highlight w:val="white"/>
        </w:rPr>
        <w:t>(m_floatStackSize &lt;= FloatingStackMaxSize</w:t>
      </w:r>
      <w:r w:rsidR="00F525D4">
        <w:rPr>
          <w:highlight w:val="white"/>
        </w:rPr>
        <w:t>,</w:t>
      </w:r>
    </w:p>
    <w:p w14:paraId="47C5E179" w14:textId="3D53FA05" w:rsidR="00F525D4" w:rsidRPr="00903DBA" w:rsidRDefault="00F525D4" w:rsidP="00170065">
      <w:pPr>
        <w:pStyle w:val="Code"/>
        <w:rPr>
          <w:highlight w:val="white"/>
        </w:rPr>
      </w:pPr>
      <w:r>
        <w:rPr>
          <w:highlight w:val="white"/>
        </w:rPr>
        <w:t xml:space="preserve">                  Message.Floating_stack_overflow);</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08136114"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00D4318D">
        <w:rPr>
          <w:rStyle w:val="KeyWord0"/>
          <w:highlight w:val="white"/>
        </w:rPr>
        <w:t>&lt;k&gt;</w:t>
      </w:r>
      <w:r w:rsidR="00D4318D" w:rsidRPr="00903DBA">
        <w:rPr>
          <w:rStyle w:val="KeyWord0"/>
          <w:highlight w:val="white"/>
        </w:rPr>
        <w:t>fldz</w:t>
      </w:r>
      <w:r w:rsidR="00D4318D">
        <w:rPr>
          <w:rStyle w:val="KeyWord0"/>
          <w:highlight w:val="white"/>
        </w:rPr>
        <w:t>&lt;/k&gt;</w:t>
      </w:r>
      <w:r w:rsidRPr="00903DBA">
        <w:rPr>
          <w:highlight w:val="white"/>
        </w:rPr>
        <w:t xml:space="preserve"> (float load zero)</w:t>
      </w:r>
      <w:r w:rsidR="007A7FF9">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fld1</w:t>
      </w:r>
      <w:r w:rsidR="00D4318D">
        <w:rPr>
          <w:rStyle w:val="KeyWord0"/>
          <w:highlight w:val="white"/>
        </w:rPr>
        <w:t>&lt;/k&gt;</w:t>
      </w:r>
      <w:r w:rsidRPr="00903DBA">
        <w:rPr>
          <w:highlight w:val="white"/>
        </w:rPr>
        <w:t xml:space="preserve"> (float load one).</w:t>
      </w:r>
    </w:p>
    <w:p w14:paraId="361D1FA3" w14:textId="649F4828" w:rsidR="001D084E" w:rsidRPr="001D084E" w:rsidRDefault="001D084E" w:rsidP="001D084E">
      <w:pPr>
        <w:pStyle w:val="Code"/>
        <w:rPr>
          <w:highlight w:val="white"/>
        </w:rPr>
      </w:pPr>
      <w:r w:rsidRPr="001D084E">
        <w:rPr>
          <w:highlight w:val="white"/>
        </w:rPr>
        <w:lastRenderedPageBreak/>
        <w:t xml:space="preserve">      if ((symbol.Value != null) &amp;&amp;</w:t>
      </w:r>
    </w:p>
    <w:p w14:paraId="16537C0C" w14:textId="77777777" w:rsidR="001D084E" w:rsidRPr="001D084E" w:rsidRDefault="001D084E" w:rsidP="001D084E">
      <w:pPr>
        <w:pStyle w:val="Code"/>
        <w:rPr>
          <w:highlight w:val="white"/>
        </w:rPr>
      </w:pPr>
      <w:r w:rsidRPr="001D084E">
        <w:rPr>
          <w:highlight w:val="white"/>
        </w:rPr>
        <w:t xml:space="preserve">          (symbol.Value.Equals(BigInteger.Zero) ||</w:t>
      </w:r>
    </w:p>
    <w:p w14:paraId="1BCA84F2" w14:textId="77777777" w:rsidR="001D084E" w:rsidRPr="001D084E" w:rsidRDefault="001D084E" w:rsidP="001D084E">
      <w:pPr>
        <w:pStyle w:val="Code"/>
        <w:rPr>
          <w:highlight w:val="white"/>
        </w:rPr>
      </w:pPr>
      <w:r w:rsidRPr="001D084E">
        <w:rPr>
          <w:highlight w:val="white"/>
        </w:rPr>
        <w:t xml:space="preserve">           symbol.Value.Equals((decimal) 0))) {</w:t>
      </w:r>
    </w:p>
    <w:p w14:paraId="435AEE50" w14:textId="77777777" w:rsidR="001D084E" w:rsidRPr="001D084E" w:rsidRDefault="001D084E" w:rsidP="001D084E">
      <w:pPr>
        <w:pStyle w:val="Code"/>
        <w:rPr>
          <w:highlight w:val="white"/>
        </w:rPr>
      </w:pPr>
      <w:r w:rsidRPr="001D084E">
        <w:rPr>
          <w:highlight w:val="white"/>
        </w:rPr>
        <w:t xml:space="preserve">        AddAssemblyCode(AssemblyOperator.fldz);</w:t>
      </w:r>
    </w:p>
    <w:p w14:paraId="127547F6" w14:textId="77777777" w:rsidR="001D084E" w:rsidRPr="001D084E" w:rsidRDefault="001D084E" w:rsidP="001D084E">
      <w:pPr>
        <w:pStyle w:val="Code"/>
        <w:rPr>
          <w:highlight w:val="white"/>
        </w:rPr>
      </w:pPr>
      <w:r w:rsidRPr="001D084E">
        <w:rPr>
          <w:highlight w:val="white"/>
        </w:rPr>
        <w:t xml:space="preserve">      }</w:t>
      </w:r>
    </w:p>
    <w:p w14:paraId="38565420" w14:textId="4DA00012" w:rsidR="001D084E" w:rsidRPr="001D084E" w:rsidRDefault="001D084E" w:rsidP="001D084E">
      <w:pPr>
        <w:pStyle w:val="Code"/>
        <w:rPr>
          <w:highlight w:val="white"/>
        </w:rPr>
      </w:pPr>
      <w:r w:rsidRPr="001D084E">
        <w:rPr>
          <w:highlight w:val="white"/>
        </w:rPr>
        <w:t xml:space="preserve">      else if ((symbol.Value != null) &amp;&amp;</w:t>
      </w:r>
    </w:p>
    <w:p w14:paraId="62E62C76" w14:textId="77777777" w:rsidR="001D084E" w:rsidRPr="001D084E" w:rsidRDefault="001D084E" w:rsidP="001D084E">
      <w:pPr>
        <w:pStyle w:val="Code"/>
        <w:rPr>
          <w:highlight w:val="white"/>
        </w:rPr>
      </w:pPr>
      <w:r w:rsidRPr="001D084E">
        <w:rPr>
          <w:highlight w:val="white"/>
        </w:rPr>
        <w:t xml:space="preserve">               (symbol.Value.Equals(BigInteger.One) ||</w:t>
      </w:r>
    </w:p>
    <w:p w14:paraId="334486BB" w14:textId="77777777" w:rsidR="001D084E" w:rsidRPr="001D084E" w:rsidRDefault="001D084E" w:rsidP="001D084E">
      <w:pPr>
        <w:pStyle w:val="Code"/>
        <w:rPr>
          <w:highlight w:val="white"/>
        </w:rPr>
      </w:pPr>
      <w:r w:rsidRPr="001D084E">
        <w:rPr>
          <w:highlight w:val="white"/>
        </w:rPr>
        <w:t xml:space="preserve">                symbol.Value.Equals((decimal) 1))) {</w:t>
      </w:r>
    </w:p>
    <w:p w14:paraId="66F181EF" w14:textId="77777777" w:rsidR="001D084E" w:rsidRPr="001D084E" w:rsidRDefault="001D084E" w:rsidP="001D084E">
      <w:pPr>
        <w:pStyle w:val="Code"/>
        <w:rPr>
          <w:highlight w:val="white"/>
        </w:rPr>
      </w:pPr>
      <w:r w:rsidRPr="001D084E">
        <w:rPr>
          <w:highlight w:val="white"/>
        </w:rPr>
        <w:t xml:space="preserve">        AddAssemblyCode(AssemblyOperator.fld1);</w:t>
      </w:r>
    </w:p>
    <w:p w14:paraId="5A128B09" w14:textId="77777777" w:rsidR="001D084E" w:rsidRPr="001D084E" w:rsidRDefault="001D084E" w:rsidP="001D084E">
      <w:pPr>
        <w:pStyle w:val="Code"/>
        <w:rPr>
          <w:highlight w:val="white"/>
        </w:rPr>
      </w:pPr>
      <w:r w:rsidRPr="001D084E">
        <w:rPr>
          <w:highlight w:val="white"/>
        </w:rPr>
        <w:t xml:space="preserve">      }</w:t>
      </w:r>
    </w:p>
    <w:p w14:paraId="61D18CD7" w14:textId="05A8E868"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w:t>
      </w:r>
      <w:r w:rsidR="00885E47">
        <w:rPr>
          <w:highlight w:val="white"/>
        </w:rPr>
        <w:t>at</w:t>
      </w:r>
      <w:r w:rsidRPr="00903DBA">
        <w:rPr>
          <w:highlight w:val="white"/>
        </w:rPr>
        <w:t xml:space="preserv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5705FC7F" w14:textId="77777777" w:rsidR="002214C9" w:rsidRPr="00903DBA" w:rsidRDefault="002214C9" w:rsidP="008F2D38">
      <w:pPr>
        <w:pStyle w:val="Code"/>
        <w:rPr>
          <w:highlight w:val="white"/>
        </w:rPr>
      </w:pPr>
      <w:r w:rsidRPr="00903DBA">
        <w:rPr>
          <w:highlight w:val="white"/>
        </w:rPr>
        <w:t xml:space="preserve">        Pair&lt;bool,int&gt; pair =</w:t>
      </w:r>
    </w:p>
    <w:p w14:paraId="3E912A92" w14:textId="261A8568" w:rsidR="002214C9" w:rsidRPr="00903DBA" w:rsidRDefault="002214C9" w:rsidP="008F2D38">
      <w:pPr>
        <w:pStyle w:val="Code"/>
        <w:rPr>
          <w:highlight w:val="white"/>
        </w:rPr>
      </w:pPr>
      <w:r w:rsidRPr="00903DBA">
        <w:rPr>
          <w:highlight w:val="white"/>
        </w:rPr>
        <w:t xml:space="preserve">          new Pair</w:t>
      </w:r>
      <w:r w:rsidR="00F81FD1" w:rsidRPr="00903DBA">
        <w:rPr>
          <w:highlight w:val="white"/>
        </w:rPr>
        <w:t>&lt;bool,int&gt;</w:t>
      </w:r>
      <w:r w:rsidRPr="00903DBA">
        <w:rPr>
          <w:highlight w:val="white"/>
        </w:rPr>
        <w:t>(symbol.</w:t>
      </w:r>
      <w:r w:rsidR="00F81FD1" w:rsidRPr="00903DBA">
        <w:rPr>
          <w:highlight w:val="white"/>
        </w:rPr>
        <w:t>T</w:t>
      </w:r>
      <w:r w:rsidRPr="00903DBA">
        <w:rPr>
          <w:highlight w:val="white"/>
        </w:rPr>
        <w:t>ype.Is</w:t>
      </w:r>
      <w:r w:rsidR="00620A87" w:rsidRPr="00903DBA">
        <w:rPr>
          <w:highlight w:val="white"/>
        </w:rPr>
        <w:t>Floating</w:t>
      </w:r>
      <w:r w:rsidRPr="00903DBA">
        <w:rPr>
          <w:highlight w:val="white"/>
        </w:rPr>
        <w:t>(),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0DBBB950"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we cannot store the register directly</w:t>
      </w:r>
      <w:r w:rsidR="00885E47">
        <w:rPr>
          <w:highlight w:val="white"/>
        </w:rPr>
        <w:t xml:space="preserve">. Similar to </w:t>
      </w:r>
      <w:r w:rsidR="00B944D7" w:rsidRPr="00903DBA">
        <w:rPr>
          <w:highlight w:val="white"/>
        </w:rPr>
        <w:t xml:space="preserve">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0834E535"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w:t>
      </w:r>
      <w:r w:rsidR="00525B0E">
        <w:rPr>
          <w:highlight w:val="white"/>
        </w:rPr>
        <w:t>, t</w:t>
      </w:r>
      <w:r w:rsidR="00631791" w:rsidRPr="00903DBA">
        <w:rPr>
          <w:highlight w:val="white"/>
        </w:rPr>
        <w:t>hen we add its offset</w:t>
      </w:r>
      <w:r w:rsidR="00525B0E">
        <w:rPr>
          <w:highlight w:val="white"/>
        </w:rPr>
        <w:t xml:space="preserve"> (</w:t>
      </w:r>
      <w:r w:rsidR="00631791" w:rsidRPr="00903DBA">
        <w:rPr>
          <w:highlight w:val="white"/>
        </w:rPr>
        <w:t>unless it is zero</w:t>
      </w:r>
      <w:r w:rsidR="00525B0E">
        <w:rPr>
          <w:highlight w:val="white"/>
        </w:rPr>
        <w:t>)</w:t>
      </w:r>
      <w:r w:rsidR="00631791" w:rsidRPr="00903DBA">
        <w:rPr>
          <w:highlight w:val="white"/>
        </w:rPr>
        <w:t>.</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2035A254"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8C2462">
        <w:rPr>
          <w:highlight w:val="white"/>
        </w:rPr>
        <w:t xml:space="preserve">cases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lastRenderedPageBreak/>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5F0BA117"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w:t>
      </w:r>
      <w:r w:rsidR="008C2462">
        <w:rPr>
          <w:highlight w:val="white"/>
        </w:rPr>
        <w:t>floating</w:t>
      </w:r>
      <w:r w:rsidR="00CF3F93" w:rsidRPr="00903DBA">
        <w:rPr>
          <w:highlight w:val="white"/>
        </w:rPr>
        <w:t xml:space="preserve"> and the type size to </w:t>
      </w:r>
      <w:r w:rsidR="00D4318D">
        <w:rPr>
          <w:rStyle w:val="KeyWord0"/>
          <w:highlight w:val="white"/>
        </w:rPr>
        <w:t>&lt;k&gt;</w:t>
      </w:r>
      <w:r w:rsidR="00D4318D" w:rsidRPr="00903DBA">
        <w:rPr>
          <w:rStyle w:val="KeyWord0"/>
          <w:highlight w:val="white"/>
        </w:rPr>
        <w:t>pop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top</w:t>
      </w:r>
      <w:r w:rsidR="00D4318D">
        <w:rPr>
          <w:rStyle w:val="KeyWord0"/>
          <w:highlight w:val="white"/>
        </w:rPr>
        <w:t>&lt;/k&gt;</w:t>
      </w:r>
      <w:r w:rsidR="00A925C8" w:rsidRPr="00903DBA">
        <w:rPr>
          <w:highlight w:val="white"/>
        </w:rPr>
        <w:t xml:space="preserve"> </w:t>
      </w:r>
      <w:r w:rsidR="00D702CD" w:rsidRPr="00903DBA">
        <w:rPr>
          <w:highlight w:val="white"/>
        </w:rPr>
        <w:t>assembly code instructions.</w:t>
      </w:r>
    </w:p>
    <w:p w14:paraId="3CCF77CF"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7E340727" w14:textId="77777777" w:rsidR="007B5B99" w:rsidRPr="00903DBA" w:rsidRDefault="007B5B99" w:rsidP="007B5B99">
      <w:pPr>
        <w:pStyle w:val="Code"/>
        <w:rPr>
          <w:highlight w:val="white"/>
        </w:rPr>
      </w:pPr>
      <w:r w:rsidRPr="00903DBA">
        <w:rPr>
          <w:highlight w:val="white"/>
        </w:rPr>
        <w:t xml:space="preserve">      m_floatPopMap = new Dictionary&lt;Pair&lt;bool,int&gt;, AssemblyOperator&gt;() {</w:t>
      </w:r>
    </w:p>
    <w:p w14:paraId="2D0363E5" w14:textId="77777777" w:rsidR="007B5B99" w:rsidRPr="00903DBA" w:rsidRDefault="007B5B99" w:rsidP="007B5B99">
      <w:pPr>
        <w:pStyle w:val="Code"/>
        <w:rPr>
          <w:highlight w:val="white"/>
        </w:rPr>
      </w:pPr>
      <w:r w:rsidRPr="00903DBA">
        <w:rPr>
          <w:highlight w:val="white"/>
        </w:rPr>
        <w:t xml:space="preserve">        {new Pair&lt;bool,int&gt;(false, 2), AssemblyOperator.fistp_word},</w:t>
      </w:r>
    </w:p>
    <w:p w14:paraId="761C246D" w14:textId="77777777" w:rsidR="007B5B99" w:rsidRPr="00903DBA" w:rsidRDefault="007B5B99" w:rsidP="007B5B99">
      <w:pPr>
        <w:pStyle w:val="Code"/>
        <w:rPr>
          <w:highlight w:val="white"/>
        </w:rPr>
      </w:pPr>
      <w:r w:rsidRPr="00903DBA">
        <w:rPr>
          <w:highlight w:val="white"/>
        </w:rPr>
        <w:t xml:space="preserve">        {new Pair&lt;bool,int&gt;(false, 4), AssemblyOperator.fistp_dword},</w:t>
      </w:r>
    </w:p>
    <w:p w14:paraId="30AE5A71" w14:textId="77777777" w:rsidR="007B5B99" w:rsidRPr="00903DBA" w:rsidRDefault="007B5B99" w:rsidP="007B5B99">
      <w:pPr>
        <w:pStyle w:val="Code"/>
        <w:rPr>
          <w:highlight w:val="white"/>
        </w:rPr>
      </w:pPr>
      <w:r w:rsidRPr="00903DBA">
        <w:rPr>
          <w:highlight w:val="white"/>
        </w:rPr>
        <w:t xml:space="preserve">        {new Pair&lt;bool,int&gt;(false, 8), AssemblyOperator.fistp_qword},</w:t>
      </w:r>
    </w:p>
    <w:p w14:paraId="2BD069CF" w14:textId="77777777" w:rsidR="007B5B99" w:rsidRPr="00903DBA" w:rsidRDefault="007B5B99" w:rsidP="007B5B99">
      <w:pPr>
        <w:pStyle w:val="Code"/>
        <w:rPr>
          <w:highlight w:val="white"/>
        </w:rPr>
      </w:pPr>
      <w:r w:rsidRPr="00903DBA">
        <w:rPr>
          <w:highlight w:val="white"/>
        </w:rPr>
        <w:t xml:space="preserve">        {new Pair&lt;bool,int&gt;(true, 4), AssemblyOperator.fstp_dword},</w:t>
      </w:r>
    </w:p>
    <w:p w14:paraId="7577EBFC" w14:textId="77777777" w:rsidR="007B5B99" w:rsidRPr="00903DBA" w:rsidRDefault="007B5B99" w:rsidP="007B5B99">
      <w:pPr>
        <w:pStyle w:val="Code"/>
        <w:rPr>
          <w:highlight w:val="white"/>
        </w:rPr>
      </w:pPr>
      <w:r w:rsidRPr="00903DBA">
        <w:rPr>
          <w:highlight w:val="white"/>
        </w:rPr>
        <w:t xml:space="preserve">        {new Pair&lt;bool,int&gt;(true, 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65C7FD4E" w14:textId="77777777" w:rsidR="007B5B99" w:rsidRPr="00903DBA" w:rsidRDefault="007B5B99" w:rsidP="007B5B99">
      <w:pPr>
        <w:pStyle w:val="Code"/>
        <w:rPr>
          <w:highlight w:val="white"/>
        </w:rPr>
      </w:pPr>
      <w:r w:rsidRPr="00903DBA">
        <w:rPr>
          <w:highlight w:val="white"/>
        </w:rPr>
        <w:t xml:space="preserve">      m_floatTopMap = new Dictionary&lt;Pair&lt;bool,int&gt;, AssemblyOperator&gt;() {</w:t>
      </w:r>
    </w:p>
    <w:p w14:paraId="444D757F" w14:textId="77777777" w:rsidR="007B5B99" w:rsidRPr="00903DBA" w:rsidRDefault="007B5B99" w:rsidP="007B5B99">
      <w:pPr>
        <w:pStyle w:val="Code"/>
        <w:rPr>
          <w:highlight w:val="white"/>
        </w:rPr>
      </w:pPr>
      <w:r w:rsidRPr="00903DBA">
        <w:rPr>
          <w:highlight w:val="white"/>
        </w:rPr>
        <w:t xml:space="preserve">        {new Pair&lt;bool,int&gt;(false, 2), AssemblyOperator.fist_word},</w:t>
      </w:r>
    </w:p>
    <w:p w14:paraId="6AA17302" w14:textId="77777777" w:rsidR="007B5B99" w:rsidRPr="00903DBA" w:rsidRDefault="007B5B99" w:rsidP="007B5B99">
      <w:pPr>
        <w:pStyle w:val="Code"/>
        <w:rPr>
          <w:highlight w:val="white"/>
        </w:rPr>
      </w:pPr>
      <w:r w:rsidRPr="00903DBA">
        <w:rPr>
          <w:highlight w:val="white"/>
        </w:rPr>
        <w:t xml:space="preserve">        {new Pair&lt;bool,int&gt;(false, 4), AssemblyOperator.fist_dword},</w:t>
      </w:r>
    </w:p>
    <w:p w14:paraId="4EC606D1" w14:textId="77777777" w:rsidR="007B5B99" w:rsidRPr="00903DBA" w:rsidRDefault="007B5B99" w:rsidP="007B5B99">
      <w:pPr>
        <w:pStyle w:val="Code"/>
        <w:rPr>
          <w:highlight w:val="white"/>
        </w:rPr>
      </w:pPr>
      <w:r w:rsidRPr="00903DBA">
        <w:rPr>
          <w:highlight w:val="white"/>
        </w:rPr>
        <w:t xml:space="preserve">        {new Pair&lt;bool,int&gt;(false, 8), AssemblyOperator.fist_qword},</w:t>
      </w:r>
    </w:p>
    <w:p w14:paraId="1E0059C4" w14:textId="77777777" w:rsidR="007B5B99" w:rsidRPr="00903DBA" w:rsidRDefault="007B5B99" w:rsidP="007B5B99">
      <w:pPr>
        <w:pStyle w:val="Code"/>
        <w:rPr>
          <w:highlight w:val="white"/>
        </w:rPr>
      </w:pPr>
      <w:r w:rsidRPr="00903DBA">
        <w:rPr>
          <w:highlight w:val="white"/>
        </w:rPr>
        <w:t xml:space="preserve">        {new Pair&lt;bool,int&gt;(true, 4), AssemblyOperator.fst_dword},</w:t>
      </w:r>
    </w:p>
    <w:p w14:paraId="0E8085E1" w14:textId="77777777" w:rsidR="007B5B99" w:rsidRPr="00903DBA" w:rsidRDefault="007B5B99" w:rsidP="007B5B99">
      <w:pPr>
        <w:pStyle w:val="Code"/>
        <w:rPr>
          <w:highlight w:val="white"/>
        </w:rPr>
      </w:pPr>
      <w:r w:rsidRPr="00903DBA">
        <w:rPr>
          <w:highlight w:val="white"/>
        </w:rPr>
        <w:t xml:space="preserve">        {new Pair&lt;bool,int&gt;(true, 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0C05E895" w:rsidR="00530CE4" w:rsidRPr="00903DBA" w:rsidRDefault="00331A84" w:rsidP="00331A8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PopEmpty</w:t>
      </w:r>
      <w:r w:rsidR="00D4318D">
        <w:rPr>
          <w:rStyle w:val="KeyWord0"/>
          <w:highlight w:val="white"/>
        </w:rPr>
        <w:t>&lt;/k&gt;</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because we have to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5E672361" w:rsidR="009845E6" w:rsidRPr="00903DBA" w:rsidRDefault="009845E6" w:rsidP="009845E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0EC0199F" w:rsidR="00530CE4" w:rsidRPr="00903DBA" w:rsidRDefault="00530CE4" w:rsidP="00530CE4">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476D4555" w14:textId="77777777" w:rsidR="007B5B99" w:rsidRPr="00903DBA" w:rsidRDefault="007B5B99" w:rsidP="007B5B99">
      <w:pPr>
        <w:pStyle w:val="Code"/>
        <w:rPr>
          <w:highlight w:val="white"/>
        </w:rPr>
      </w:pPr>
      <w:r w:rsidRPr="00903DBA">
        <w:rPr>
          <w:highlight w:val="white"/>
        </w:rPr>
        <w:t xml:space="preserve">      Pair&lt;bool,int&gt; pair =</w:t>
      </w:r>
    </w:p>
    <w:p w14:paraId="685D283A" w14:textId="5AD46C20" w:rsidR="007B5B99" w:rsidRPr="00903DBA" w:rsidRDefault="007B5B99" w:rsidP="007B5B99">
      <w:pPr>
        <w:pStyle w:val="Code"/>
        <w:rPr>
          <w:highlight w:val="white"/>
        </w:rPr>
      </w:pPr>
      <w:r w:rsidRPr="00903DBA">
        <w:rPr>
          <w:highlight w:val="white"/>
        </w:rPr>
        <w:t xml:space="preserve">        new Pair&lt;bool,int&gt;(symbol.Type.Is</w:t>
      </w:r>
      <w:r w:rsidR="00620A87" w:rsidRPr="00903DBA">
        <w:rPr>
          <w:highlight w:val="white"/>
        </w:rPr>
        <w:t>Floating</w:t>
      </w:r>
      <w:r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7F431E1C" w:rsidR="003D7D04" w:rsidRPr="00903DBA" w:rsidRDefault="00234B87" w:rsidP="00234B87">
      <w:pPr>
        <w:rPr>
          <w:highlight w:val="white"/>
        </w:rPr>
      </w:pPr>
      <w:r w:rsidRPr="00903DBA">
        <w:rPr>
          <w:highlight w:val="white"/>
        </w:rPr>
        <w:t xml:space="preserve">Depending on the value of the </w:t>
      </w:r>
      <w:r w:rsidR="00D4318D">
        <w:rPr>
          <w:rStyle w:val="KeyWord0"/>
          <w:highlight w:val="white"/>
        </w:rPr>
        <w:t>&lt;k&gt;</w:t>
      </w:r>
      <w:r w:rsidR="00D4318D" w:rsidRPr="00903DBA">
        <w:rPr>
          <w:rStyle w:val="KeyWord0"/>
          <w:highlight w:val="white"/>
        </w:rPr>
        <w:t>topOrPop</w:t>
      </w:r>
      <w:r w:rsidR="00D4318D">
        <w:rPr>
          <w:rStyle w:val="KeyWord0"/>
          <w:highlight w:val="white"/>
        </w:rPr>
        <w:t>&lt;/k&gt;</w:t>
      </w:r>
      <w:r w:rsidRPr="00903DBA">
        <w:rPr>
          <w:highlight w:val="white"/>
        </w:rPr>
        <w:t xml:space="preserve"> parameter</w:t>
      </w:r>
      <w:r w:rsidR="000E4CDF" w:rsidRPr="00903DBA">
        <w:rPr>
          <w:highlight w:val="white"/>
        </w:rPr>
        <w:t xml:space="preserve">, we extract the assembly code instruction from the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10D820A9" w:rsidR="007B5B99" w:rsidRDefault="007B5B99" w:rsidP="007B5B99">
      <w:pPr>
        <w:pStyle w:val="Code"/>
        <w:rPr>
          <w:highlight w:val="white"/>
        </w:rPr>
      </w:pPr>
      <w:r w:rsidRPr="00903DBA">
        <w:rPr>
          <w:highlight w:val="white"/>
        </w:rPr>
        <w:t xml:space="preserve">        objectOperator = m_floatPopMap[pair];</w:t>
      </w:r>
    </w:p>
    <w:p w14:paraId="4E69A1ED" w14:textId="34D5C71A" w:rsidR="00061228" w:rsidRPr="00903DBA" w:rsidRDefault="00061228" w:rsidP="007B5B99">
      <w:pPr>
        <w:pStyle w:val="Code"/>
        <w:rPr>
          <w:highlight w:val="white"/>
        </w:rPr>
      </w:pPr>
      <w:r>
        <w:rPr>
          <w:highlight w:val="white"/>
        </w:rPr>
        <w:lastRenderedPageBreak/>
        <w:t xml:space="preserve">        </w:t>
      </w:r>
      <w:r w:rsidRPr="00903DBA">
        <w:rPr>
          <w:highlight w:val="white"/>
        </w:rPr>
        <w:t>--m_floatStackSize</w:t>
      </w:r>
      <w:r>
        <w:rPr>
          <w:highlight w:val="white"/>
        </w:rPr>
        <w:t>;</w:t>
      </w:r>
    </w:p>
    <w:p w14:paraId="4B190E2D" w14:textId="7D3FBA39" w:rsidR="007B5B99" w:rsidRPr="00903DBA" w:rsidRDefault="007B5B99" w:rsidP="007B5B99">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224D3CDA"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w:t>
      </w:r>
      <w:r w:rsidR="00321048">
        <w:rPr>
          <w:highlight w:val="white"/>
        </w:rPr>
        <w:t>at location</w:t>
      </w:r>
      <w:r w:rsidR="00010BA1" w:rsidRPr="00903DBA">
        <w:rPr>
          <w:highlight w:val="white"/>
        </w:rPr>
        <w:t xml:space="preserv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2C44D8A" w:rsidR="00D935A0" w:rsidRPr="00903DBA" w:rsidRDefault="00CC1DF4" w:rsidP="0060539D">
      <w:pPr>
        <w:pStyle w:val="Heading3"/>
        <w:rPr>
          <w:highlight w:val="white"/>
        </w:rPr>
      </w:pPr>
      <w:r>
        <w:rPr>
          <w:highlight w:val="white"/>
        </w:rPr>
        <w:t>&lt;h3&gt;</w:t>
      </w:r>
      <w:bookmarkStart w:id="563" w:name="_Toc93320607"/>
      <w:r w:rsidRPr="00903DBA">
        <w:rPr>
          <w:highlight w:val="white"/>
        </w:rPr>
        <w:t>Type Conversion</w:t>
      </w:r>
      <w:bookmarkEnd w:id="563"/>
      <w:r>
        <w:rPr>
          <w:highlight w:val="white"/>
        </w:rPr>
        <w:t>&lt;/h3&gt;</w:t>
      </w:r>
    </w:p>
    <w:p w14:paraId="20A68C2A" w14:textId="595C3722" w:rsidR="00B12E08" w:rsidRPr="00903DBA" w:rsidRDefault="00A65E58" w:rsidP="00B12E0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IntegralToIntegral</w:t>
      </w:r>
      <w:r w:rsidR="00D4318D">
        <w:rPr>
          <w:rStyle w:val="KeyWord0"/>
          <w:highlight w:val="white"/>
        </w:rPr>
        <w:t>&lt;/k&gt;</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02281863" w:rsidR="00530CE4" w:rsidRPr="00903DBA" w:rsidRDefault="00374C70" w:rsidP="00374C70">
      <w:pPr>
        <w:rPr>
          <w:highlight w:val="white"/>
        </w:rPr>
      </w:pPr>
      <w:r w:rsidRPr="00903DBA">
        <w:rPr>
          <w:highlight w:val="white"/>
        </w:rPr>
        <w:t xml:space="preserve">The </w:t>
      </w:r>
      <w:r w:rsidR="00D4318D">
        <w:rPr>
          <w:rStyle w:val="KeyWord0"/>
          <w:highlight w:val="white"/>
        </w:rPr>
        <w:t>&lt;k&gt;</w:t>
      </w:r>
      <w:r w:rsidR="00D4318D" w:rsidRPr="00ED2B59">
        <w:rPr>
          <w:rStyle w:val="KeyWord0"/>
          <w:highlight w:val="white"/>
        </w:rPr>
        <w:t>SizeAddress</w:t>
      </w:r>
      <w:r w:rsidR="00D4318D">
        <w:rPr>
          <w:rStyle w:val="KeyWord0"/>
          <w:highlight w:val="white"/>
        </w:rPr>
        <w:t>&lt;/k&gt;</w:t>
      </w:r>
      <w:r w:rsidR="00ED2B59" w:rsidRPr="00903DBA">
        <w:rPr>
          <w:highlight w:val="white"/>
        </w:rPr>
        <w:t xml:space="preserve"> </w:t>
      </w:r>
      <w:r w:rsidRPr="00903DBA">
        <w:rPr>
          <w:highlight w:val="white"/>
        </w:rPr>
        <w:t>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0AF09FCE"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w:t>
      </w:r>
      <w:r w:rsidR="00F93D91">
        <w:rPr>
          <w:highlight w:val="white"/>
        </w:rPr>
        <w:t>SizeAddress</w:t>
      </w:r>
      <w:r w:rsidRPr="00903DBA">
        <w:rPr>
          <w:highlight w:val="white"/>
        </w:rPr>
        <w:t>(),</w:t>
      </w:r>
    </w:p>
    <w:p w14:paraId="082D1B23" w14:textId="4EE0101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w:t>
      </w:r>
      <w:r w:rsidR="00F93D91">
        <w:rPr>
          <w:highlight w:val="white"/>
        </w:rPr>
        <w:t>SizeAddress</w:t>
      </w:r>
      <w:r w:rsidR="00530CE4" w:rsidRPr="00903DBA">
        <w:rPr>
          <w:highlight w:val="white"/>
        </w:rPr>
        <w:t>();</w:t>
      </w:r>
    </w:p>
    <w:p w14:paraId="4576B9FF" w14:textId="066AF3EC" w:rsidR="00530CE4" w:rsidRPr="00903DBA" w:rsidRDefault="00374C70" w:rsidP="00374C70">
      <w:pPr>
        <w:rPr>
          <w:highlight w:val="white"/>
        </w:rPr>
      </w:pPr>
      <w:r w:rsidRPr="00903DBA">
        <w:rPr>
          <w:highlight w:val="white"/>
        </w:rPr>
        <w:t xml:space="preserve">We need </w:t>
      </w:r>
      <w:r w:rsidR="004429FD">
        <w:rPr>
          <w:highlight w:val="white"/>
        </w:rPr>
        <w:t>to</w:t>
      </w:r>
      <w:r w:rsidRPr="00903DBA">
        <w:rPr>
          <w:highlight w:val="white"/>
        </w:rPr>
        <w:t xml:space="preserve"> add a set-track-size instruction </w:t>
      </w:r>
      <w:r w:rsidR="008E0120">
        <w:rPr>
          <w:highlight w:val="white"/>
        </w:rPr>
        <w:t>to keep track of the register size.</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3B5D73F3" w:rsidR="006D50C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564809C1" w:rsidR="00985F3A" w:rsidRPr="00903DBA" w:rsidRDefault="00985F3A" w:rsidP="00413CD3">
      <w:pPr>
        <w:rPr>
          <w:highlight w:val="white"/>
        </w:rPr>
      </w:pPr>
      <w:r w:rsidRPr="00903DBA">
        <w:rPr>
          <w:highlight w:val="white"/>
        </w:rPr>
        <w:t>If the target size is eight byt</w:t>
      </w:r>
      <w:r w:rsidR="00413CD3" w:rsidRPr="00903DBA">
        <w:rPr>
          <w:highlight w:val="white"/>
        </w:rPr>
        <w:t xml:space="preserve">es, </w:t>
      </w:r>
      <w:r w:rsidR="00F345F4">
        <w:rPr>
          <w:highlight w:val="white"/>
        </w:rPr>
        <w:t>due to technical limitations w</w:t>
      </w:r>
      <w:r w:rsidR="00B20D15" w:rsidRPr="00903DBA">
        <w:rPr>
          <w:highlight w:val="white"/>
        </w:rPr>
        <w:t xml:space="preserve">e need to load the mask to a </w:t>
      </w:r>
      <w:r w:rsidR="000066ED" w:rsidRPr="00903DBA">
        <w:rPr>
          <w:highlight w:val="white"/>
        </w:rPr>
        <w:t>register and</w:t>
      </w:r>
      <w:r w:rsidR="00B20D15" w:rsidRPr="00903DBA">
        <w:rPr>
          <w:highlight w:val="white"/>
        </w:rPr>
        <w:t xml:space="preserve"> </w:t>
      </w:r>
      <w:r w:rsidR="003E224B" w:rsidRPr="00903DBA">
        <w:rPr>
          <w:highlight w:val="white"/>
        </w:rPr>
        <w:t xml:space="preserve">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1B4825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A6B75C8" w:rsidR="00A17FA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.and,</w:t>
      </w:r>
    </w:p>
    <w:p w14:paraId="6E412EA2" w14:textId="0B30ACCA" w:rsidR="00530CE4" w:rsidRPr="00903DBA" w:rsidRDefault="00A17FA1" w:rsidP="00530CE4">
      <w:pPr>
        <w:pStyle w:val="Code"/>
        <w:rPr>
          <w:highlight w:val="white"/>
        </w:rPr>
      </w:pPr>
      <w:r w:rsidRPr="00903DBA">
        <w:rPr>
          <w:highlight w:val="white"/>
        </w:rPr>
        <w:lastRenderedPageBreak/>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4CFB17E2" w:rsidR="003E224B" w:rsidRPr="00903DBA" w:rsidRDefault="003E224B" w:rsidP="003E224B">
      <w:pPr>
        <w:rPr>
          <w:highlight w:val="white"/>
        </w:rPr>
      </w:pPr>
      <w:r w:rsidRPr="00903DBA">
        <w:rPr>
          <w:highlight w:val="white"/>
        </w:rPr>
        <w:t xml:space="preserve">If the target size is not eight bytes, we can 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1909424B"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2CF21B18" w:rsidR="00530CE4" w:rsidRPr="00903DBA" w:rsidRDefault="003E224B" w:rsidP="004153E4">
      <w:pPr>
        <w:rPr>
          <w:highlight w:val="white"/>
        </w:rPr>
      </w:pPr>
      <w:r w:rsidRPr="00903DBA">
        <w:rPr>
          <w:highlight w:val="white"/>
        </w:rPr>
        <w:t xml:space="preserve">If both the source type and target type is signed, we need to preserve the signed status through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just add to the track map that the values hold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3D7F211C"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3C6DDBAA"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1BECE6C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.jge, null, null, index + 1);</w:t>
      </w:r>
    </w:p>
    <w:p w14:paraId="7EFEB447" w14:textId="22C4FD96"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14DE7EB2" w14:textId="31037845"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780472D4"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9E66B95" w:rsidR="00530CE4" w:rsidRPr="00903DBA" w:rsidRDefault="00116411" w:rsidP="0011641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IntegralToFloating</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FloatingToIntegral</w:t>
      </w:r>
      <w:r w:rsidR="00D4318D">
        <w:rPr>
          <w:rStyle w:val="KeyWord0"/>
          <w:highlight w:val="white"/>
        </w:rPr>
        <w:t>&lt;/k&gt;</w:t>
      </w:r>
      <w:r w:rsidRPr="00903DBA">
        <w:rPr>
          <w:highlight w:val="white"/>
        </w:rPr>
        <w:t xml:space="preserve"> </w:t>
      </w:r>
      <w:r w:rsidR="00F30581">
        <w:rPr>
          <w:highlight w:val="white"/>
        </w:rPr>
        <w:t xml:space="preserve">methods </w:t>
      </w:r>
      <w:r w:rsidR="0078711E" w:rsidRPr="00903DBA">
        <w:rPr>
          <w:highlight w:val="white"/>
        </w:rPr>
        <w:t>are quite simple. In the integral</w:t>
      </w:r>
      <w:r w:rsidR="0082298E" w:rsidRPr="00903DBA">
        <w:rPr>
          <w:highlight w:val="white"/>
        </w:rPr>
        <w:t>-</w:t>
      </w:r>
      <w:r w:rsidR="0078711E" w:rsidRPr="00903DBA">
        <w:rPr>
          <w:highlight w:val="white"/>
        </w:rPr>
        <w:t>to-floating</w:t>
      </w:r>
      <w:r w:rsidR="00430460">
        <w:rPr>
          <w:highlight w:val="white"/>
        </w:rPr>
        <w:t xml:space="preserve"> </w:t>
      </w:r>
      <w:r w:rsidR="0078711E" w:rsidRPr="00903DBA">
        <w:rPr>
          <w:highlight w:val="white"/>
        </w:rPr>
        <w:t xml:space="preserve">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w:t>
      </w:r>
      <w:r w:rsidR="00430460">
        <w:rPr>
          <w:highlight w:val="white"/>
        </w:rPr>
        <w:t xml:space="preserve"> and</w:t>
      </w:r>
      <w:r w:rsidR="004312DA" w:rsidRPr="00903DBA">
        <w:rPr>
          <w:highlight w:val="white"/>
        </w:rPr>
        <w:t xml:space="preserve"> </w:t>
      </w:r>
      <w:r w:rsidR="00674B10">
        <w:rPr>
          <w:highlight w:val="white"/>
        </w:rPr>
        <w:t xml:space="preserve">then </w:t>
      </w:r>
      <w:r w:rsidR="004312DA" w:rsidRPr="00903DBA">
        <w:rPr>
          <w:highlight w:val="white"/>
        </w:rPr>
        <w:t>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3CB6D577" w:rsidR="00D935A0" w:rsidRPr="00903DBA" w:rsidRDefault="00CC1DF4" w:rsidP="0060539D">
      <w:pPr>
        <w:pStyle w:val="Heading3"/>
        <w:rPr>
          <w:highlight w:val="white"/>
        </w:rPr>
      </w:pPr>
      <w:r>
        <w:rPr>
          <w:highlight w:val="white"/>
        </w:rPr>
        <w:t>&lt;h3&gt;</w:t>
      </w:r>
      <w:bookmarkStart w:id="564" w:name="_Toc93320608"/>
      <w:r w:rsidRPr="00903DBA">
        <w:rPr>
          <w:highlight w:val="white"/>
        </w:rPr>
        <w:t>Struct and Union</w:t>
      </w:r>
      <w:bookmarkEnd w:id="564"/>
      <w:r>
        <w:rPr>
          <w:highlight w:val="white"/>
        </w:rPr>
        <w:t>&lt;/h3&gt;</w:t>
      </w:r>
    </w:p>
    <w:p w14:paraId="64D28C63" w14:textId="61BA9461" w:rsidR="00444674" w:rsidRPr="00903DBA" w:rsidRDefault="00444674" w:rsidP="00444674">
      <w:pPr>
        <w:rPr>
          <w:highlight w:val="white"/>
        </w:rPr>
      </w:pPr>
      <w:r w:rsidRPr="00903DBA">
        <w:rPr>
          <w:highlight w:val="white"/>
        </w:rPr>
        <w:t>This section describes the handling of struct and unions</w:t>
      </w:r>
      <w:r w:rsidR="009618F0">
        <w:rPr>
          <w:highlight w:val="white"/>
        </w:rPr>
        <w:t xml:space="preserve"> in</w:t>
      </w:r>
      <w:r w:rsidRPr="00903DBA">
        <w:rPr>
          <w:highlight w:val="white"/>
        </w:rPr>
        <w:t xml:space="preserve">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F30581">
        <w:rPr>
          <w:highlight w:val="white"/>
        </w:rPr>
        <w:t xml:space="preserve">the </w:t>
      </w:r>
      <w:r w:rsidR="00B64F63" w:rsidRPr="00903DBA">
        <w:rPr>
          <w:highlight w:val="white"/>
        </w:rPr>
        <w:t>a memory block between two addresses.</w:t>
      </w:r>
    </w:p>
    <w:p w14:paraId="0F0A7E15" w14:textId="609F4647" w:rsidR="00DE20A4" w:rsidRPr="00903DBA" w:rsidRDefault="00DE20A4" w:rsidP="00DE20A4">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7D50BC90" w:rsidR="00655B7D" w:rsidRPr="00903DBA" w:rsidRDefault="00195B92" w:rsidP="00195B9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StructUnionParameter</w:t>
      </w:r>
      <w:r w:rsidR="00D4318D">
        <w:rPr>
          <w:rStyle w:val="KeyWord0"/>
          <w:highlight w:val="white"/>
        </w:rPr>
        <w:t>&lt;/k&gt;</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39AAF042" w:rsidR="00655B7D" w:rsidRPr="00903DBA" w:rsidRDefault="00084BE4" w:rsidP="00084B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StructUnionGetReturnValue</w:t>
      </w:r>
      <w:r w:rsidR="00D4318D">
        <w:rPr>
          <w:rStyle w:val="KeyWord0"/>
          <w:highlight w:val="white"/>
        </w:rPr>
        <w:t>&lt;/k&gt;</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the value of the address symbol of the struct or union </w:t>
      </w:r>
      <w:r w:rsidR="00B24A53">
        <w:rPr>
          <w:highlight w:val="white"/>
        </w:rPr>
        <w:t xml:space="preserve">becomes </w:t>
      </w:r>
      <w:r w:rsidR="008801EC" w:rsidRPr="00903DBA">
        <w:rPr>
          <w:highlight w:val="white"/>
        </w:rPr>
        <w:t xml:space="preserve">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3225CFDC" w:rsidR="00655B7D" w:rsidRPr="00903DBA" w:rsidRDefault="00655B7D" w:rsidP="00655B7D">
      <w:pPr>
        <w:pStyle w:val="Code"/>
        <w:rPr>
          <w:highlight w:val="white"/>
        </w:rPr>
      </w:pPr>
      <w:r w:rsidRPr="00903DBA">
        <w:rPr>
          <w:highlight w:val="white"/>
        </w:rPr>
        <w:t xml:space="preserve">      CheckRegister(targetSymbol, AssemblyCode.</w:t>
      </w:r>
      <w:r w:rsidR="00B35D4C">
        <w:rPr>
          <w:highlight w:val="white"/>
        </w:rPr>
        <w:t>ReturnAddressRegister</w:t>
      </w:r>
      <w:r w:rsidRPr="00903DBA">
        <w:rPr>
          <w:highlight w:val="white"/>
        </w:rPr>
        <w:t>);</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0268BDBD" w:rsidR="00655B7D" w:rsidRPr="00903DBA" w:rsidRDefault="00655B7D" w:rsidP="00655B7D">
      <w:pPr>
        <w:pStyle w:val="Code"/>
        <w:rPr>
          <w:highlight w:val="white"/>
        </w:rPr>
      </w:pPr>
      <w:r w:rsidRPr="00903DBA">
        <w:rPr>
          <w:highlight w:val="white"/>
        </w:rPr>
        <w:t xml:space="preserve">                  AssemblyCode.</w:t>
      </w:r>
      <w:r w:rsidR="00B35D4C">
        <w:rPr>
          <w:highlight w:val="white"/>
        </w:rPr>
        <w:t>ReturnAddressRegister</w:t>
      </w:r>
      <w:r w:rsidRPr="00903DBA">
        <w:rPr>
          <w:highlight w:val="white"/>
        </w:rPr>
        <w:t>);</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559F413" w:rsidR="00655B7D" w:rsidRPr="00903DBA" w:rsidRDefault="00E1687B" w:rsidP="00E1687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Pr="00903DBA">
        <w:rPr>
          <w:highlight w:val="white"/>
        </w:rPr>
        <w:t xml:space="preserve"> method </w:t>
      </w:r>
      <w:r w:rsidR="00B24A53">
        <w:rPr>
          <w:highlight w:val="white"/>
        </w:rPr>
        <w:t>loads the address of the struct or union into the return address register.</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1D2D4F92" w:rsidR="00655B7D" w:rsidRPr="00903DBA" w:rsidRDefault="00655B7D" w:rsidP="00655B7D">
      <w:pPr>
        <w:pStyle w:val="Code"/>
        <w:rPr>
          <w:highlight w:val="white"/>
        </w:rPr>
      </w:pPr>
      <w:r w:rsidRPr="00903DBA">
        <w:rPr>
          <w:highlight w:val="white"/>
        </w:rPr>
        <w:t xml:space="preserve">      LoadAddressToRegister(returnSymbol, AssemblyCode.</w:t>
      </w:r>
      <w:r w:rsidR="00B35D4C">
        <w:rPr>
          <w:highlight w:val="white"/>
        </w:rPr>
        <w:t>ReturnAddressRegister</w:t>
      </w:r>
      <w:r w:rsidRPr="00903DBA">
        <w:rPr>
          <w:highlight w:val="white"/>
        </w:rPr>
        <w:t>);</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5A46BF" w:rsidR="00655B7D" w:rsidRPr="00903DBA" w:rsidRDefault="003944DA" w:rsidP="007226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Pr="00903DBA">
        <w:rPr>
          <w:highlight w:val="white"/>
        </w:rPr>
        <w:t xml:space="preserve"> field is used by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to </w:t>
      </w:r>
      <w:r w:rsidR="004E1BF3" w:rsidRPr="00903DBA">
        <w:rPr>
          <w:highlight w:val="white"/>
        </w:rPr>
        <w:t>generate a new label for each copy process</w:t>
      </w:r>
      <w:r w:rsidR="009C1C15">
        <w:rPr>
          <w:highlight w:val="white"/>
        </w:rPr>
        <w:t xml:space="preserve"> in the Linux environment.</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0012820E" w:rsidR="00BB5595" w:rsidRPr="00903DBA" w:rsidRDefault="004E1BF3" w:rsidP="004E1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lastRenderedPageBreak/>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585BCCD9"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522B7F">
        <w:rPr>
          <w:highlight w:val="white"/>
        </w:rPr>
        <w:t xml:space="preserve">always </w:t>
      </w:r>
      <w:r w:rsidR="00B95009" w:rsidRPr="00903DBA">
        <w:rPr>
          <w:highlight w:val="white"/>
        </w:rPr>
        <w:t>one</w:t>
      </w:r>
      <w:r w:rsidR="00F3192C" w:rsidRPr="00903DBA">
        <w:rPr>
          <w:highlight w:val="white"/>
        </w:rPr>
        <w:t xml:space="preserve"> byte)</w:t>
      </w:r>
      <w:r w:rsidR="002E5628" w:rsidRPr="00903DBA">
        <w:rPr>
          <w:highlight w:val="white"/>
        </w:rPr>
        <w:t xml:space="preserve"> for the count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We start by loading the size of the data block into the count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4CEAD668" w:rsidR="00F85D1B" w:rsidRPr="00903DBA" w:rsidRDefault="00522B7F" w:rsidP="00F46C23">
      <w:pPr>
        <w:rPr>
          <w:highlight w:val="white"/>
        </w:rPr>
      </w:pPr>
      <w:r>
        <w:rPr>
          <w:highlight w:val="white"/>
        </w:rPr>
        <w:t>W</w:t>
      </w:r>
      <w:r w:rsidR="00F46C23" w:rsidRPr="00903DBA">
        <w:rPr>
          <w:highlight w:val="white"/>
        </w:rPr>
        <w:t xml:space="preserve">hen the loop begins, we use a label that is unique in the assembly file with 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00F46C23"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757D791D" w:rsidR="006E5A84" w:rsidRPr="00903DBA" w:rsidRDefault="006E5A84" w:rsidP="006E5A84">
      <w:pPr>
        <w:rPr>
          <w:highlight w:val="white"/>
        </w:rPr>
      </w:pPr>
      <w:r w:rsidRPr="00903DBA">
        <w:rPr>
          <w:highlight w:val="white"/>
        </w:rPr>
        <w:t xml:space="preserve">We decrement the </w:t>
      </w:r>
      <w:r w:rsidR="00D4318D">
        <w:rPr>
          <w:rStyle w:val="KeyWord0"/>
          <w:highlight w:val="white"/>
        </w:rPr>
        <w:t>&lt;k&gt;</w:t>
      </w:r>
      <w:r w:rsidR="00D4318D" w:rsidRPr="004D1C36">
        <w:rPr>
          <w:rStyle w:val="KeyWord0"/>
          <w:highlight w:val="white"/>
        </w:rPr>
        <w:t>count</w:t>
      </w:r>
      <w:r w:rsidR="00D4318D">
        <w:rPr>
          <w:rStyle w:val="KeyWord0"/>
          <w:highlight w:val="white"/>
        </w:rPr>
        <w:t>&lt;/k&gt;</w:t>
      </w:r>
      <w:r w:rsidRPr="00903DBA">
        <w:rPr>
          <w:highlight w:val="white"/>
        </w:rPr>
        <w:t xml:space="preserve">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C3070BE" w:rsidR="006E5A84" w:rsidRPr="00903DBA" w:rsidRDefault="006E5A84" w:rsidP="006E5A84">
      <w:pPr>
        <w:rPr>
          <w:highlight w:val="white"/>
        </w:rPr>
      </w:pPr>
      <w:r w:rsidRPr="00903DBA">
        <w:rPr>
          <w:highlight w:val="white"/>
        </w:rPr>
        <w:t xml:space="preserve">If the </w:t>
      </w:r>
      <w:r w:rsidR="00D4318D">
        <w:rPr>
          <w:rStyle w:val="KeyWord0"/>
          <w:highlight w:val="white"/>
        </w:rPr>
        <w:t>&lt;k&gt;</w:t>
      </w:r>
      <w:r w:rsidR="00D4318D" w:rsidRPr="00BD32B5">
        <w:rPr>
          <w:rStyle w:val="KeyWord0"/>
          <w:highlight w:val="white"/>
        </w:rPr>
        <w:t>count</w:t>
      </w:r>
      <w:r w:rsidR="00D4318D">
        <w:rPr>
          <w:rStyle w:val="KeyWord0"/>
          <w:highlight w:val="white"/>
        </w:rPr>
        <w:t>&lt;/k&gt;</w:t>
      </w:r>
      <w:r w:rsidRPr="00903DBA">
        <w:rPr>
          <w:highlight w:val="white"/>
        </w:rPr>
        <w:t xml:space="preserve">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r w:rsidR="00BD32B5">
        <w:rPr>
          <w:highlight w:val="white"/>
        </w:rPr>
        <w:t>, and the execution continues with the next instruction of the code.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79AEB1FB" w:rsidR="00D935A0" w:rsidRPr="00903DBA" w:rsidRDefault="00CC1DF4" w:rsidP="0060539D">
      <w:pPr>
        <w:pStyle w:val="Heading3"/>
        <w:rPr>
          <w:highlight w:val="white"/>
        </w:rPr>
      </w:pPr>
      <w:r>
        <w:rPr>
          <w:highlight w:val="white"/>
        </w:rPr>
        <w:t>&lt;h3&gt;</w:t>
      </w:r>
      <w:bookmarkStart w:id="565" w:name="_Toc93320609"/>
      <w:r w:rsidRPr="00903DBA">
        <w:rPr>
          <w:highlight w:val="white"/>
        </w:rPr>
        <w:t>Initialization Code</w:t>
      </w:r>
      <w:bookmarkEnd w:id="565"/>
      <w:r>
        <w:rPr>
          <w:highlight w:val="white"/>
        </w:rPr>
        <w:t>&lt;/h3&gt;</w:t>
      </w:r>
    </w:p>
    <w:p w14:paraId="4A5AAFA6" w14:textId="559C64AB"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look into the Linux environment</w:t>
      </w:r>
      <w:r w:rsidR="00BA5FFA" w:rsidRPr="00903DBA">
        <w:rPr>
          <w:highlight w:val="white"/>
        </w:rPr>
        <w:t xml:space="preserve">, </w:t>
      </w:r>
      <w:r w:rsidR="00721ABF">
        <w:rPr>
          <w:highlight w:val="white"/>
        </w:rPr>
        <w:t xml:space="preserve">the </w:t>
      </w:r>
      <w:r w:rsidR="00B77613" w:rsidRPr="00903DBA">
        <w:rPr>
          <w:highlight w:val="white"/>
        </w:rPr>
        <w:t xml:space="preserve">initialization </w:t>
      </w:r>
      <w:r w:rsidR="00B77613">
        <w:rPr>
          <w:highlight w:val="white"/>
        </w:rPr>
        <w:t xml:space="preserve">for the </w:t>
      </w:r>
      <w:r w:rsidR="00721ABF">
        <w:rPr>
          <w:highlight w:val="white"/>
        </w:rPr>
        <w:t>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995B7B" w:rsidRPr="00903DBA">
        <w:rPr>
          <w:highlight w:val="white"/>
        </w:rPr>
        <w:t>.</w:t>
      </w:r>
    </w:p>
    <w:p w14:paraId="4FCC748A" w14:textId="75ED914C" w:rsidR="00B84346" w:rsidRPr="00903DBA" w:rsidRDefault="000274D4" w:rsidP="001C492E">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6456105"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5966920D" w14:textId="005E5C4C"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w:t>
      </w:r>
      <w:r w:rsidR="00231D61">
        <w:rPr>
          <w:highlight w:val="white"/>
        </w:rPr>
        <w:t>s</w:t>
      </w:r>
      <w:r w:rsidR="007C21DA" w:rsidRPr="00903DBA">
        <w:rPr>
          <w:highlight w:val="white"/>
        </w:rPr>
        <w:t xml:space="preserve">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lastRenderedPageBreak/>
        <w:t xml:space="preserve">      AddAssemblyCode(assemblyCodeList, AssemblyOperator.mov,</w:t>
      </w:r>
    </w:p>
    <w:p w14:paraId="2C6BC2C9" w14:textId="77777777" w:rsidR="004C4EF9"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7A42ADCF" w14:textId="646A1BE8" w:rsidR="00BA61C9" w:rsidRPr="00903DBA" w:rsidRDefault="004C4EF9" w:rsidP="00BA61C9">
      <w:pPr>
        <w:pStyle w:val="Code"/>
        <w:rPr>
          <w:highlight w:val="white"/>
        </w:rPr>
      </w:pPr>
      <w:r>
        <w:rPr>
          <w:highlight w:val="white"/>
        </w:rPr>
        <w:t xml:space="preserve">                     </w:t>
      </w:r>
      <w:r w:rsidR="00BA61C9" w:rsidRPr="00903DBA">
        <w:rPr>
          <w:highlight w:val="white"/>
        </w:rPr>
        <w:t xml:space="preserve"> Linker.</w:t>
      </w:r>
      <w:r w:rsidR="00601724" w:rsidRPr="00903DBA">
        <w:rPr>
          <w:highlight w:val="white"/>
        </w:rPr>
        <w:t>CallStackStart</w:t>
      </w:r>
      <w:r w:rsidR="00BA61C9"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6AA5DCF6"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2B76AD9B"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02EEEB0E" w14:textId="77777777" w:rsidR="00DC7EAF" w:rsidRPr="00DC7EAF" w:rsidRDefault="00DC7EAF" w:rsidP="00DC7EAF">
      <w:pPr>
        <w:pStyle w:val="Code"/>
        <w:rPr>
          <w:highlight w:val="white"/>
        </w:rPr>
      </w:pPr>
      <w:r w:rsidRPr="00DC7EAF">
        <w:rPr>
          <w:highlight w:val="white"/>
        </w:rPr>
        <w:t xml:space="preserve">                        "Initializerialize Heap Pointer");</w:t>
      </w:r>
    </w:p>
    <w:p w14:paraId="22BC201A" w14:textId="77777777" w:rsidR="00DC7EAF" w:rsidRPr="00DC7EAF" w:rsidRDefault="00DC7EAF" w:rsidP="00DC7EAF">
      <w:pPr>
        <w:pStyle w:val="Code"/>
        <w:rPr>
          <w:highlight w:val="white"/>
        </w:rPr>
      </w:pPr>
      <w:r w:rsidRPr="00DC7EAF">
        <w:rPr>
          <w:highlight w:val="white"/>
        </w:rPr>
        <w:t xml:space="preserve">        AddAssemblyCode(assemblyCodeList, AssemblyOperator.mov_dword,</w:t>
      </w:r>
    </w:p>
    <w:p w14:paraId="262838C7" w14:textId="77777777" w:rsidR="00DC7EAF" w:rsidRPr="00DC7EAF" w:rsidRDefault="00DC7EAF" w:rsidP="00DC7EAF">
      <w:pPr>
        <w:pStyle w:val="Code"/>
        <w:rPr>
          <w:highlight w:val="white"/>
        </w:rPr>
      </w:pPr>
      <w:r w:rsidRPr="00DC7EAF">
        <w:rPr>
          <w:highlight w:val="white"/>
        </w:rPr>
        <w:t xml:space="preserve">                        Linker.StackStart, 65534,</w:t>
      </w:r>
    </w:p>
    <w:p w14:paraId="7016DEAA" w14:textId="77777777" w:rsidR="00DC7EAF" w:rsidRPr="00DC7EAF" w:rsidRDefault="00DC7EAF" w:rsidP="00DC7EAF">
      <w:pPr>
        <w:pStyle w:val="Code"/>
        <w:rPr>
          <w:highlight w:val="white"/>
        </w:rPr>
      </w:pPr>
      <w:r w:rsidRPr="00DC7EAF">
        <w:rPr>
          <w:highlight w:val="white"/>
        </w:rPr>
        <w:t xml:space="preserve">                        Linker.StackStart);</w:t>
      </w:r>
    </w:p>
    <w:p w14:paraId="38691EB0" w14:textId="77777777" w:rsidR="00DC7EAF" w:rsidRPr="00DC7EAF" w:rsidRDefault="00DC7EAF" w:rsidP="00DC7EAF">
      <w:pPr>
        <w:pStyle w:val="Code"/>
        <w:rPr>
          <w:highlight w:val="white"/>
        </w:rPr>
      </w:pPr>
      <w:r w:rsidRPr="00DC7EAF">
        <w:rPr>
          <w:highlight w:val="white"/>
        </w:rPr>
        <w:t xml:space="preserve">        AddAssemblyCode(assemblyCodeList, AssemblyOperator.add_dword,</w:t>
      </w:r>
    </w:p>
    <w:p w14:paraId="33CB1463" w14:textId="77777777" w:rsidR="00DC7EAF" w:rsidRPr="00DC7EAF" w:rsidRDefault="00DC7EAF" w:rsidP="00DC7EAF">
      <w:pPr>
        <w:pStyle w:val="Code"/>
        <w:rPr>
          <w:highlight w:val="white"/>
        </w:rPr>
      </w:pPr>
      <w:r w:rsidRPr="00DC7EAF">
        <w:rPr>
          <w:highlight w:val="white"/>
        </w:rPr>
        <w:t xml:space="preserve">                        Linker.StackStart, 65534,</w:t>
      </w:r>
    </w:p>
    <w:p w14:paraId="10D9FAA0" w14:textId="77777777" w:rsidR="00DC7EAF" w:rsidRPr="00DC7EAF" w:rsidRDefault="00DC7EAF" w:rsidP="00DC7EAF">
      <w:pPr>
        <w:pStyle w:val="Code"/>
        <w:rPr>
          <w:highlight w:val="white"/>
        </w:rPr>
      </w:pPr>
      <w:r w:rsidRPr="00DC7EAF">
        <w:rPr>
          <w:highlight w:val="white"/>
        </w:rPr>
        <w:t xml:space="preserve">                        (BigInteger) 65534);</w:t>
      </w:r>
    </w:p>
    <w:p w14:paraId="15708BBE"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19ADB3AB" w14:textId="77777777" w:rsidR="00DC7EAF" w:rsidRPr="00DC7EAF" w:rsidRDefault="00DC7EAF" w:rsidP="00DC7EAF">
      <w:pPr>
        <w:pStyle w:val="Code"/>
        <w:rPr>
          <w:highlight w:val="white"/>
        </w:rPr>
      </w:pPr>
      <w:r w:rsidRPr="00DC7EAF">
        <w:rPr>
          <w:highlight w:val="white"/>
        </w:rPr>
        <w:t xml:space="preserve">                        "Initializerialize FPU Control Word, truncate mode " +</w:t>
      </w:r>
    </w:p>
    <w:p w14:paraId="37D27113" w14:textId="77777777" w:rsidR="00DC7EAF" w:rsidRPr="00DC7EAF" w:rsidRDefault="00DC7EAF" w:rsidP="00DC7EAF">
      <w:pPr>
        <w:pStyle w:val="Code"/>
        <w:rPr>
          <w:highlight w:val="white"/>
        </w:rPr>
      </w:pPr>
      <w:r w:rsidRPr="00DC7EAF">
        <w:rPr>
          <w:highlight w:val="white"/>
        </w:rPr>
        <w:t xml:space="preserve">                        "=&gt; set bit 10 and 11.");</w:t>
      </w:r>
    </w:p>
    <w:p w14:paraId="1F48CA75" w14:textId="77777777" w:rsidR="00DC7EAF" w:rsidRPr="00DC7EAF" w:rsidRDefault="00DC7EAF" w:rsidP="00DC7EAF">
      <w:pPr>
        <w:pStyle w:val="Code"/>
        <w:rPr>
          <w:highlight w:val="white"/>
        </w:rPr>
      </w:pPr>
      <w:r w:rsidRPr="00DC7EAF">
        <w:rPr>
          <w:highlight w:val="white"/>
        </w:rPr>
        <w:t xml:space="preserve">        AddAssemblyCode(assemblyCodeList, AssemblyOperator.fstcw,</w:t>
      </w:r>
    </w:p>
    <w:p w14:paraId="468BBB34" w14:textId="77777777" w:rsidR="00DC7EAF" w:rsidRPr="00DC7EAF" w:rsidRDefault="00DC7EAF" w:rsidP="00DC7EAF">
      <w:pPr>
        <w:pStyle w:val="Code"/>
        <w:rPr>
          <w:highlight w:val="white"/>
        </w:rPr>
      </w:pPr>
      <w:r w:rsidRPr="00DC7EAF">
        <w:rPr>
          <w:highlight w:val="white"/>
        </w:rPr>
        <w:t xml:space="preserve">                        AssemblyCode.RegularFrameRegister, 0);</w:t>
      </w:r>
    </w:p>
    <w:p w14:paraId="7999856A" w14:textId="77777777" w:rsidR="00DC7EAF" w:rsidRPr="00DC7EAF" w:rsidRDefault="00DC7EAF" w:rsidP="00DC7EAF">
      <w:pPr>
        <w:pStyle w:val="Code"/>
        <w:rPr>
          <w:highlight w:val="white"/>
        </w:rPr>
      </w:pPr>
      <w:r w:rsidRPr="00DC7EAF">
        <w:rPr>
          <w:highlight w:val="white"/>
        </w:rPr>
        <w:t xml:space="preserve">        AddAssemblyCode(assemblyCodeList, AssemblyOperator.or_word,</w:t>
      </w:r>
    </w:p>
    <w:p w14:paraId="11A0374F" w14:textId="77777777" w:rsidR="00DC7EAF" w:rsidRPr="00DC7EAF" w:rsidRDefault="00DC7EAF" w:rsidP="00DC7EAF">
      <w:pPr>
        <w:pStyle w:val="Code"/>
        <w:rPr>
          <w:highlight w:val="white"/>
        </w:rPr>
      </w:pPr>
      <w:r w:rsidRPr="00DC7EAF">
        <w:rPr>
          <w:highlight w:val="white"/>
        </w:rPr>
        <w:t xml:space="preserve">                        AssemblyCode.RegularFrameRegister, 0,</w:t>
      </w:r>
    </w:p>
    <w:p w14:paraId="4A7698A8" w14:textId="77777777" w:rsidR="00DC7EAF" w:rsidRPr="00DC7EAF" w:rsidRDefault="00DC7EAF" w:rsidP="00DC7EAF">
      <w:pPr>
        <w:pStyle w:val="Code"/>
        <w:rPr>
          <w:highlight w:val="white"/>
        </w:rPr>
      </w:pPr>
      <w:r w:rsidRPr="00DC7EAF">
        <w:rPr>
          <w:highlight w:val="white"/>
        </w:rPr>
        <w:t xml:space="preserve">                        (BigInteger)0x0C00);</w:t>
      </w:r>
    </w:p>
    <w:p w14:paraId="42CB3F65" w14:textId="77777777" w:rsidR="00DC7EAF" w:rsidRPr="00DC7EAF" w:rsidRDefault="00DC7EAF" w:rsidP="00DC7EAF">
      <w:pPr>
        <w:pStyle w:val="Code"/>
        <w:rPr>
          <w:highlight w:val="white"/>
        </w:rPr>
      </w:pPr>
      <w:r w:rsidRPr="00DC7EAF">
        <w:rPr>
          <w:highlight w:val="white"/>
        </w:rPr>
        <w:t xml:space="preserve">        AddAssemblyCode(assemblyCodeList, AssemblyOperator.fldcw,</w:t>
      </w:r>
    </w:p>
    <w:p w14:paraId="0A4BE1C8" w14:textId="77777777" w:rsidR="00DC7EAF" w:rsidRPr="00DC7EAF" w:rsidRDefault="00DC7EAF" w:rsidP="00DC7EAF">
      <w:pPr>
        <w:pStyle w:val="Code"/>
        <w:rPr>
          <w:highlight w:val="white"/>
        </w:rPr>
      </w:pPr>
      <w:r w:rsidRPr="00DC7EAF">
        <w:rPr>
          <w:highlight w:val="white"/>
        </w:rPr>
        <w:t xml:space="preserve">                        AssemblyCode.RegularFrameRegister, 0);</w:t>
      </w:r>
    </w:p>
    <w:p w14:paraId="1C217233" w14:textId="77777777" w:rsidR="00DC7EAF" w:rsidRPr="00DC7EAF" w:rsidRDefault="00DC7EAF" w:rsidP="00DC7EAF">
      <w:pPr>
        <w:pStyle w:val="Code"/>
        <w:rPr>
          <w:highlight w:val="white"/>
        </w:rPr>
      </w:pPr>
      <w:r w:rsidRPr="00DC7EAF">
        <w:rPr>
          <w:highlight w:val="white"/>
        </w:rPr>
        <w:t xml:space="preserve">        AddAssemblyCode(assemblyCodeList, AssemblyOperator.mov,</w:t>
      </w:r>
    </w:p>
    <w:p w14:paraId="4A26DF60" w14:textId="77777777" w:rsidR="00DC7EAF" w:rsidRPr="00DC7EAF" w:rsidRDefault="00DC7EAF" w:rsidP="00DC7EAF">
      <w:pPr>
        <w:pStyle w:val="Code"/>
        <w:rPr>
          <w:highlight w:val="white"/>
        </w:rPr>
      </w:pPr>
      <w:r w:rsidRPr="00DC7EAF">
        <w:rPr>
          <w:highlight w:val="white"/>
        </w:rPr>
        <w:t xml:space="preserve">                        Linker.StackStart, 0, BigInteger.Zero,</w:t>
      </w:r>
    </w:p>
    <w:p w14:paraId="50543F57" w14:textId="77777777" w:rsidR="00DC7EAF" w:rsidRPr="00DC7EAF" w:rsidRDefault="00DC7EAF" w:rsidP="00DC7EAF">
      <w:pPr>
        <w:pStyle w:val="Code"/>
        <w:rPr>
          <w:highlight w:val="white"/>
        </w:rPr>
      </w:pPr>
      <w:r w:rsidRPr="00DC7EAF">
        <w:rPr>
          <w:highlight w:val="white"/>
        </w:rPr>
        <w:t xml:space="preserve">                        TypeSize.PointerSize);</w:t>
      </w:r>
    </w:p>
    <w:p w14:paraId="73FABF41" w14:textId="77777777" w:rsidR="00DC7EAF" w:rsidRPr="00DC7EAF" w:rsidRDefault="00DC7EAF" w:rsidP="00DC7EAF">
      <w:pPr>
        <w:pStyle w:val="Code"/>
        <w:rPr>
          <w:highlight w:val="white"/>
        </w:rPr>
      </w:pPr>
    </w:p>
    <w:p w14:paraId="16716498" w14:textId="40F0E129"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46F89978" w14:textId="37503403" w:rsidR="00C80F16" w:rsidRDefault="0041373F" w:rsidP="00BA61C9">
      <w:pPr>
        <w:pStyle w:val="Code"/>
        <w:rPr>
          <w:highlight w:val="white"/>
        </w:rPr>
      </w:pPr>
      <w:r w:rsidRPr="00903DBA">
        <w:rPr>
          <w:highlight w:val="white"/>
        </w:rPr>
        <w:t xml:space="preserve">        </w:t>
      </w:r>
      <w:r w:rsidR="00C80F16">
        <w:rPr>
          <w:highlight w:val="white"/>
        </w:rPr>
        <w:t>// ...</w:t>
      </w:r>
    </w:p>
    <w:p w14:paraId="3C4ECA5D" w14:textId="3D74DABF"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80F904E" w:rsidR="00D935A0" w:rsidRPr="00903DBA" w:rsidRDefault="00CC1DF4" w:rsidP="0060539D">
      <w:pPr>
        <w:pStyle w:val="Heading3"/>
        <w:rPr>
          <w:highlight w:val="white"/>
        </w:rPr>
      </w:pPr>
      <w:r>
        <w:rPr>
          <w:highlight w:val="white"/>
        </w:rPr>
        <w:lastRenderedPageBreak/>
        <w:t>&lt;h3&gt;</w:t>
      </w:r>
      <w:bookmarkStart w:id="566" w:name="_Toc93320610"/>
      <w:r w:rsidRPr="00903DBA">
        <w:rPr>
          <w:highlight w:val="white"/>
        </w:rPr>
        <w:t>Command Line Arguments</w:t>
      </w:r>
      <w:bookmarkEnd w:id="566"/>
      <w:r>
        <w:rPr>
          <w:highlight w:val="white"/>
        </w:rPr>
        <w:t>&lt;/h3&gt;</w:t>
      </w:r>
    </w:p>
    <w:p w14:paraId="55A537A4" w14:textId="6237C223" w:rsidR="00B70491" w:rsidRPr="00903DBA" w:rsidRDefault="00B70491" w:rsidP="00B70491">
      <w:pPr>
        <w:rPr>
          <w:highlight w:val="white"/>
        </w:rPr>
      </w:pPr>
      <w:r w:rsidRPr="00903DBA">
        <w:rPr>
          <w:highlight w:val="white"/>
        </w:rPr>
        <w:t xml:space="preserve">Assuming that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is declared as </w:t>
      </w:r>
      <w:r w:rsidR="00D4318D">
        <w:rPr>
          <w:rStyle w:val="KeyWord0"/>
          <w:highlight w:val="white"/>
        </w:rPr>
        <w:t>&lt;k&gt;</w:t>
      </w:r>
      <w:r w:rsidR="00D4318D" w:rsidRPr="00903DBA">
        <w:rPr>
          <w:rStyle w:val="KeyWord0"/>
          <w:highlight w:val="white"/>
        </w:rPr>
        <w:t>void</w:t>
      </w:r>
      <w:r w:rsidR="00D4318D">
        <w:rPr>
          <w:rStyle w:val="KeyWord0"/>
          <w:highlight w:val="white"/>
        </w:rPr>
        <w:t xml:space="preserve"> </w:t>
      </w:r>
      <w:r w:rsidR="00D4318D" w:rsidRPr="00903DBA">
        <w:rPr>
          <w:rStyle w:val="KeyWord0"/>
          <w:highlight w:val="white"/>
        </w:rPr>
        <w:t>main(int</w:t>
      </w:r>
      <w:r w:rsidR="00D4318D">
        <w:rPr>
          <w:rStyle w:val="KeyWord0"/>
          <w:highlight w:val="white"/>
        </w:rPr>
        <w:t xml:space="preserve"> </w:t>
      </w:r>
      <w:r w:rsidR="00D4318D" w:rsidRPr="00903DBA">
        <w:rPr>
          <w:rStyle w:val="KeyWord0"/>
          <w:highlight w:val="white"/>
        </w:rPr>
        <w:t>argc,</w:t>
      </w:r>
      <w:r w:rsidR="00D4318D">
        <w:rPr>
          <w:rStyle w:val="KeyWord0"/>
          <w:highlight w:val="white"/>
        </w:rPr>
        <w:t xml:space="preserve"> </w:t>
      </w:r>
      <w:r w:rsidR="00D4318D" w:rsidRPr="00903DBA">
        <w:rPr>
          <w:rStyle w:val="KeyWord0"/>
          <w:highlight w:val="white"/>
        </w:rPr>
        <w:t>char*</w:t>
      </w:r>
      <w:r w:rsidR="00D4318D">
        <w:rPr>
          <w:rStyle w:val="KeyWord0"/>
          <w:highlight w:val="white"/>
        </w:rPr>
        <w:t xml:space="preserve"> </w:t>
      </w:r>
      <w:r w:rsidR="00D4318D" w:rsidRPr="00903DBA">
        <w:rPr>
          <w:rStyle w:val="KeyWord0"/>
          <w:highlight w:val="white"/>
        </w:rPr>
        <w:t>argv[]);</w:t>
      </w:r>
      <w:r w:rsidR="00D4318D">
        <w:rPr>
          <w:rStyle w:val="KeyWord0"/>
          <w:highlight w:val="white"/>
        </w:rPr>
        <w:t>&lt;/k&gt;</w:t>
      </w:r>
      <w:r w:rsidRPr="00903DBA">
        <w:rPr>
          <w:highlight w:val="white"/>
        </w:rPr>
        <w:t xml:space="preserve"> and that we start the execution with the command line </w:t>
      </w:r>
      <w:r w:rsidR="00D4318D">
        <w:rPr>
          <w:rStyle w:val="KeyWord0"/>
          <w:highlight w:val="white"/>
        </w:rPr>
        <w:t>&lt;k&gt;</w:t>
      </w:r>
      <w:r w:rsidR="00D4318D" w:rsidRPr="00903DBA">
        <w:rPr>
          <w:rStyle w:val="KeyWord0"/>
          <w:highlight w:val="white"/>
        </w:rPr>
        <w:t>main</w:t>
      </w:r>
      <w:r w:rsidR="00D4318D">
        <w:rPr>
          <w:rStyle w:val="KeyWord0"/>
          <w:highlight w:val="white"/>
        </w:rPr>
        <w:t xml:space="preserve"> </w:t>
      </w:r>
      <w:r w:rsidR="00D4318D" w:rsidRPr="00903DBA">
        <w:rPr>
          <w:rStyle w:val="KeyWord0"/>
          <w:highlight w:val="white"/>
        </w:rPr>
        <w:t>Hello</w:t>
      </w:r>
      <w:r w:rsidR="00D4318D">
        <w:rPr>
          <w:rStyle w:val="KeyWord0"/>
          <w:highlight w:val="white"/>
        </w:rPr>
        <w:t xml:space="preserve"> </w:t>
      </w:r>
      <w:r w:rsidR="00D4318D" w:rsidRPr="00903DBA">
        <w:rPr>
          <w:rStyle w:val="KeyWord0"/>
          <w:highlight w:val="white"/>
        </w:rPr>
        <w:t>World</w:t>
      </w:r>
      <w:r w:rsidR="00D4318D">
        <w:rPr>
          <w:rStyle w:val="KeyWord0"/>
          <w:highlight w:val="white"/>
        </w:rPr>
        <w:t>&lt;/k&gt;</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A470D8" w:rsidRDefault="00A470D8"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A470D8" w:rsidRDefault="00A470D8"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A470D8" w:rsidRDefault="00A470D8"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A470D8" w:rsidRDefault="00A470D8"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A470D8" w:rsidRDefault="00A470D8"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A470D8" w:rsidRDefault="00A470D8"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52C7D829" w:rsidR="00B70491" w:rsidRPr="00903DBA" w:rsidRDefault="00B70491" w:rsidP="00B70491">
      <w:pPr>
        <w:rPr>
          <w:highlight w:val="white"/>
        </w:rPr>
      </w:pPr>
      <w:r w:rsidRPr="00903DBA">
        <w:rPr>
          <w:highlight w:val="white"/>
        </w:rPr>
        <w:t xml:space="preserve">We begin by popping the system stack to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obtain the number of arguments, which is three in the example above. We also copy the value to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We will use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count down the number or arguments, and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to store the number on the activation record. Moreover, we use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as the frame pointer and copy its value in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xml:space="preserve">. We will put the pointer to the argument directly above the code and data part of the code, and directly below the activation record for the first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45F9C6F8" w:rsidR="00B70491" w:rsidRPr="00903DBA" w:rsidRDefault="00B70491" w:rsidP="00B70491">
      <w:pPr>
        <w:rPr>
          <w:highlight w:val="white"/>
        </w:rPr>
      </w:pPr>
      <w:r w:rsidRPr="00903DBA">
        <w:rPr>
          <w:highlight w:val="white"/>
        </w:rPr>
        <w:t xml:space="preserve">We count down the number of arguments in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When it has reached zero, we quit the loop. Each pointer</w:t>
      </w:r>
      <w:r w:rsidR="005C3831">
        <w:rPr>
          <w:highlight w:val="white"/>
        </w:rPr>
        <w:t xml:space="preserve"> at a</w:t>
      </w:r>
      <w:r w:rsidRPr="00903DBA">
        <w:rPr>
          <w:highlight w:val="white"/>
        </w:rPr>
        <w:t xml:space="preserve"> new argument is popped from the system stack, added to memory with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is increased by eight bytes, and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lastRenderedPageBreak/>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4765B1DF"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10C07A3" w:rsidR="00B70491" w:rsidRPr="00903DBA" w:rsidRDefault="00B70491" w:rsidP="00B7049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register has by now been given its correct value, it now points at the beginning of the activation record. We set the return address (at offset zero) to zero, indicating the return from the function shall result in an exit. We also set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Pr="00903DBA">
        <w:rPr>
          <w:highlight w:val="white"/>
        </w:rPr>
        <w:t xml:space="preserve"> parameter (at offset 24) to the value </w:t>
      </w:r>
      <w:r w:rsidR="00D4318D">
        <w:rPr>
          <w:rStyle w:val="KeyWord0"/>
          <w:highlight w:val="white"/>
        </w:rPr>
        <w:t>&lt;k&gt;</w:t>
      </w:r>
      <w:r w:rsidR="00D4318D" w:rsidRPr="00903DBA">
        <w:rPr>
          <w:rStyle w:val="KeyWord0"/>
          <w:highlight w:val="white"/>
        </w:rPr>
        <w:t>eax</w:t>
      </w:r>
      <w:r w:rsidR="00D4318D">
        <w:rPr>
          <w:rStyle w:val="KeyWord0"/>
          <w:highlight w:val="white"/>
        </w:rPr>
        <w:t>&lt;/k&gt;</w:t>
      </w:r>
      <w:r w:rsidRPr="00903DBA">
        <w:rPr>
          <w:highlight w:val="white"/>
        </w:rPr>
        <w:t xml:space="preserve">, holding the number of arguments, and the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Pr="00903DBA">
        <w:rPr>
          <w:highlight w:val="white"/>
        </w:rPr>
        <w:t xml:space="preserve"> parameter (at offset 28) the value of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CE1F51A"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1D828458"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331BF185" w:rsidR="00A629D5" w:rsidRPr="00903DBA" w:rsidRDefault="00A629D5" w:rsidP="00A629D5">
      <w:pPr>
        <w:pStyle w:val="Code"/>
        <w:rPr>
          <w:highlight w:val="white"/>
        </w:rPr>
      </w:pPr>
      <w:r w:rsidRPr="00903DBA">
        <w:rPr>
          <w:highlight w:val="white"/>
        </w:rPr>
        <w:t xml:space="preserve">           mov rax, rbx</w:t>
      </w:r>
    </w:p>
    <w:p w14:paraId="6A3E4389" w14:textId="520D5514"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lastRenderedPageBreak/>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7092C753" w14:textId="57E674ED" w:rsidR="00C80F16" w:rsidRDefault="0000392B" w:rsidP="0000392B">
      <w:pPr>
        <w:pStyle w:val="Code"/>
        <w:rPr>
          <w:highlight w:val="white"/>
        </w:rPr>
      </w:pPr>
      <w:r w:rsidRPr="00903DBA">
        <w:rPr>
          <w:highlight w:val="white"/>
        </w:rPr>
        <w:t xml:space="preserve">        </w:t>
      </w:r>
      <w:r w:rsidR="00C80F16">
        <w:rPr>
          <w:highlight w:val="white"/>
        </w:rPr>
        <w:t>// ...</w:t>
      </w:r>
    </w:p>
    <w:p w14:paraId="6B8124B5" w14:textId="4A246064"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469D65EA" w:rsidR="003C15D9" w:rsidRPr="0060539D" w:rsidRDefault="00CC1DF4" w:rsidP="0060539D">
      <w:pPr>
        <w:pStyle w:val="Heading3"/>
        <w:numPr>
          <w:ilvl w:val="2"/>
          <w:numId w:val="139"/>
        </w:numPr>
        <w:rPr>
          <w:highlight w:val="white"/>
        </w:rPr>
      </w:pPr>
      <w:r>
        <w:rPr>
          <w:highlight w:val="white"/>
        </w:rPr>
        <w:t>&lt;h3&gt;</w:t>
      </w:r>
      <w:bookmarkStart w:id="567" w:name="_Toc93320611"/>
      <w:r w:rsidRPr="0060539D">
        <w:rPr>
          <w:highlight w:val="white"/>
        </w:rPr>
        <w:t>Text List</w:t>
      </w:r>
      <w:bookmarkEnd w:id="567"/>
      <w:r>
        <w:rPr>
          <w:highlight w:val="white"/>
        </w:rPr>
        <w:t>&lt;/h3&gt;</w:t>
      </w:r>
    </w:p>
    <w:p w14:paraId="3945A52B" w14:textId="110D514D"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w:t>
      </w:r>
      <w:r w:rsidR="00AA1F95" w:rsidRPr="00903DBA">
        <w:rPr>
          <w:highlight w:val="white"/>
        </w:rPr>
        <w:t>writ</w:t>
      </w:r>
      <w:r w:rsidR="00E16FED">
        <w:rPr>
          <w:highlight w:val="white"/>
        </w:rPr>
        <w:t>e it</w:t>
      </w:r>
      <w:r w:rsidR="0095458E" w:rsidRPr="00903DBA">
        <w:rPr>
          <w:highlight w:val="white"/>
        </w:rPr>
        <w:t xml:space="preserve"> as a text file, which is the task of </w:t>
      </w:r>
      <w:r w:rsidR="00D4318D">
        <w:rPr>
          <w:rStyle w:val="KeyWord0"/>
          <w:highlight w:val="white"/>
        </w:rPr>
        <w:t>&lt;k&gt;</w:t>
      </w:r>
      <w:r w:rsidR="00D4318D" w:rsidRPr="00903DBA">
        <w:rPr>
          <w:rStyle w:val="KeyWord0"/>
          <w:highlight w:val="white"/>
        </w:rPr>
        <w:t>LinuxTextList</w:t>
      </w:r>
      <w:r w:rsidR="00D4318D">
        <w:rPr>
          <w:rStyle w:val="KeyWord0"/>
          <w:highlight w:val="white"/>
        </w:rPr>
        <w:t>&lt;/k&gt;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DD61D3"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DD61D3" w:rsidRPr="00903DBA">
        <w:rPr>
          <w:highlight w:val="white"/>
        </w:rPr>
        <w:t xml:space="preserve">. It also adds names </w:t>
      </w:r>
      <w:r w:rsidR="00EA3873">
        <w:rPr>
          <w:highlight w:val="white"/>
        </w:rPr>
        <w:t>to t</w:t>
      </w:r>
      <w:r w:rsidR="00DD61D3" w:rsidRPr="00903DBA">
        <w:rPr>
          <w:highlight w:val="white"/>
        </w:rPr>
        <w:t xml:space="preserve">he </w:t>
      </w:r>
      <w:r w:rsidR="00D4318D">
        <w:rPr>
          <w:rStyle w:val="KeyWord0"/>
          <w:highlight w:val="white"/>
        </w:rPr>
        <w:t>&lt;k&gt;</w:t>
      </w:r>
      <w:r w:rsidR="00D4318D" w:rsidRPr="00903DBA">
        <w:rPr>
          <w:rStyle w:val="KeyWord0"/>
          <w:highlight w:val="white"/>
        </w:rPr>
        <w:t>externSet</w:t>
      </w:r>
      <w:r w:rsidR="00D4318D">
        <w:rPr>
          <w:rStyle w:val="KeyWord0"/>
          <w:highlight w:val="white"/>
        </w:rPr>
        <w:t>&lt;/k&gt;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492109" w:rsidRDefault="003C15D9" w:rsidP="003C15D9">
      <w:pPr>
        <w:pStyle w:val="Code"/>
        <w:rPr>
          <w:highlight w:val="white"/>
          <w:lang w:val="sv-SE"/>
        </w:rPr>
      </w:pPr>
      <w:r w:rsidRPr="00903DBA">
        <w:rPr>
          <w:highlight w:val="white"/>
        </w:rPr>
        <w:t xml:space="preserve">                                     </w:t>
      </w:r>
      <w:r w:rsidRPr="00492109">
        <w:rPr>
          <w:highlight w:val="white"/>
          <w:lang w:val="sv-SE"/>
        </w:rPr>
        <w:t>IList&lt;string&gt; textList,</w:t>
      </w:r>
    </w:p>
    <w:p w14:paraId="2CB35B95" w14:textId="77777777" w:rsidR="003C15D9" w:rsidRPr="00492109" w:rsidRDefault="003C15D9" w:rsidP="003C15D9">
      <w:pPr>
        <w:pStyle w:val="Code"/>
        <w:rPr>
          <w:highlight w:val="white"/>
          <w:lang w:val="sv-SE"/>
        </w:rPr>
      </w:pPr>
      <w:r w:rsidRPr="00492109">
        <w:rPr>
          <w:highlight w:val="white"/>
          <w:lang w:val="sv-SE"/>
        </w:rPr>
        <w:t xml:space="preserve">                                     ISet&lt;string&gt; externSet) {</w:t>
      </w:r>
    </w:p>
    <w:p w14:paraId="77CD1E52" w14:textId="77777777" w:rsidR="003C15D9" w:rsidRPr="00903DBA" w:rsidRDefault="003C15D9" w:rsidP="003C15D9">
      <w:pPr>
        <w:pStyle w:val="Code"/>
        <w:rPr>
          <w:highlight w:val="white"/>
        </w:rPr>
      </w:pPr>
      <w:r w:rsidRPr="00492109">
        <w:rPr>
          <w:highlight w:val="white"/>
          <w:lang w:val="sv-SE"/>
        </w:rPr>
        <w:t xml:space="preserve">      </w:t>
      </w:r>
      <w:r w:rsidRPr="00903DBA">
        <w:rPr>
          <w:highlight w:val="white"/>
        </w:rPr>
        <w:t>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lastRenderedPageBreak/>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8C9231F" w:rsidR="003C15D9" w:rsidRPr="00903DBA" w:rsidRDefault="003C15D9" w:rsidP="003C15D9">
      <w:pPr>
        <w:pStyle w:val="Code"/>
        <w:rPr>
          <w:highlight w:val="white"/>
        </w:rPr>
      </w:pPr>
      <w:r w:rsidRPr="00903DBA">
        <w:rPr>
          <w:highlight w:val="white"/>
        </w:rPr>
        <w:t xml:space="preserve">          if ((sort != Sort.String) &amp;&amp; (operand1 is string</w:t>
      </w:r>
      <w:r w:rsidR="00BD5DA4">
        <w:rPr>
          <w:highlight w:val="white"/>
        </w:rPr>
        <w:t xml:space="preserve"> name1</w:t>
      </w:r>
      <w:r w:rsidRPr="00903DBA">
        <w:rPr>
          <w:highlight w:val="white"/>
        </w:rPr>
        <w:t>)) {</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15EC5B8B" w:rsidR="003C15D9" w:rsidRPr="00903DBA" w:rsidRDefault="003C15D9" w:rsidP="003C15D9">
      <w:pPr>
        <w:pStyle w:val="Code"/>
        <w:rPr>
          <w:highlight w:val="white"/>
        </w:rPr>
      </w:pPr>
      <w:r w:rsidRPr="00903DBA">
        <w:rPr>
          <w:highlight w:val="white"/>
        </w:rPr>
        <w:t xml:space="preserve">          if (operand0 is string</w:t>
      </w:r>
      <w:r w:rsidR="00BD5DA4">
        <w:rPr>
          <w:highlight w:val="white"/>
        </w:rPr>
        <w:t xml:space="preserve"> name0</w:t>
      </w:r>
      <w:r w:rsidRPr="00903DBA">
        <w:rPr>
          <w:highlight w:val="white"/>
        </w:rPr>
        <w:t>)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07281C1F" w:rsidR="003C15D9" w:rsidRPr="00903DBA" w:rsidRDefault="003C15D9" w:rsidP="003C15D9">
      <w:pPr>
        <w:pStyle w:val="Code"/>
        <w:rPr>
          <w:highlight w:val="white"/>
        </w:rPr>
      </w:pPr>
      <w:r w:rsidRPr="00903DBA">
        <w:rPr>
          <w:highlight w:val="white"/>
        </w:rPr>
        <w:t xml:space="preserve">          if (operand1 is string</w:t>
      </w:r>
      <w:r w:rsidR="00470548">
        <w:rPr>
          <w:highlight w:val="white"/>
        </w:rPr>
        <w:t xml:space="preserve"> name1</w:t>
      </w:r>
      <w:r w:rsidRPr="00903DBA">
        <w:rPr>
          <w:highlight w:val="white"/>
        </w:rPr>
        <w:t>)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3BA25BD7" w:rsidR="003C15D9" w:rsidRPr="00903DBA" w:rsidRDefault="003C15D9" w:rsidP="003C15D9">
      <w:pPr>
        <w:pStyle w:val="Code"/>
        <w:rPr>
          <w:highlight w:val="white"/>
        </w:rPr>
      </w:pPr>
      <w:r w:rsidRPr="00903DBA">
        <w:rPr>
          <w:highlight w:val="white"/>
        </w:rPr>
        <w:t xml:space="preserve">          if (operand2 is string</w:t>
      </w:r>
      <w:r w:rsidR="00470548">
        <w:rPr>
          <w:highlight w:val="white"/>
        </w:rPr>
        <w:t xml:space="preserve"> name2</w:t>
      </w:r>
      <w:r w:rsidRPr="00903DBA">
        <w:rPr>
          <w:highlight w:val="white"/>
        </w:rPr>
        <w:t>)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2C505C9F" w:rsidR="008C2C53" w:rsidRPr="00903DBA" w:rsidRDefault="00CC1DF4" w:rsidP="0060539D">
      <w:pPr>
        <w:pStyle w:val="Heading1"/>
      </w:pPr>
      <w:bookmarkStart w:id="568" w:name="_Ref420874022"/>
      <w:r>
        <w:lastRenderedPageBreak/>
        <w:t>&lt;h1&gt;</w:t>
      </w:r>
      <w:bookmarkStart w:id="569" w:name="_Ref54009755"/>
      <w:bookmarkStart w:id="570" w:name="_Toc93320612"/>
      <w:r w:rsidRPr="00903DBA">
        <w:t xml:space="preserve">Executable Code </w:t>
      </w:r>
      <w:r w:rsidRPr="0060539D">
        <w:t>Generation</w:t>
      </w:r>
      <w:bookmarkEnd w:id="569"/>
      <w:bookmarkEnd w:id="570"/>
      <w:r>
        <w:t>&lt;/h1&gt;</w:t>
      </w:r>
    </w:p>
    <w:p w14:paraId="37DAF005" w14:textId="30DF2DFA"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w:t>
      </w:r>
      <w:r w:rsidR="00465CFE">
        <w:t>use</w:t>
      </w:r>
      <w:r w:rsidR="00AA2195" w:rsidRPr="00903DBA">
        <w:t xml:space="preserve"> </w:t>
      </w:r>
      <w:r w:rsidR="00D4318D">
        <w:rPr>
          <w:rStyle w:val="KeyWord0"/>
        </w:rPr>
        <w:t>&lt;k&gt;</w:t>
      </w:r>
      <w:r w:rsidR="00D4318D" w:rsidRPr="00903DBA">
        <w:rPr>
          <w:rStyle w:val="KeyWord0"/>
        </w:rPr>
        <w:t>DosBox</w:t>
      </w:r>
      <w:r w:rsidR="00D4318D">
        <w:rPr>
          <w:rStyle w:val="KeyWord0"/>
        </w:rPr>
        <w:t>&lt;/k&gt;</w:t>
      </w:r>
      <w:r w:rsidR="00C14D7C" w:rsidRPr="00903DBA">
        <w:t>, which is a simple simulator</w:t>
      </w:r>
      <w:r w:rsidR="00B30073" w:rsidRPr="00903DBA">
        <w:t xml:space="preserve"> capable of executing files in the </w:t>
      </w:r>
      <w:r w:rsidR="00D4318D">
        <w:rPr>
          <w:rStyle w:val="KeyWord0"/>
        </w:rPr>
        <w:t>&lt;k&gt;</w:t>
      </w:r>
      <w:r w:rsidR="00D4318D" w:rsidRPr="00903DBA">
        <w:rPr>
          <w:rStyle w:val="KeyWord0"/>
        </w:rPr>
        <w:t>.com</w:t>
      </w:r>
      <w:r w:rsidR="00D4318D">
        <w:rPr>
          <w:rStyle w:val="KeyWord0"/>
        </w:rPr>
        <w:t>&lt;/k&gt;</w:t>
      </w:r>
      <w:r w:rsidR="00942E51" w:rsidRPr="00903DBA">
        <w:t xml:space="preserve"> </w:t>
      </w:r>
      <w:r w:rsidR="00B30073" w:rsidRPr="00903DBA">
        <w:t>format.</w:t>
      </w:r>
    </w:p>
    <w:p w14:paraId="26FE0DEB" w14:textId="51BB9B1E" w:rsidR="009D716B" w:rsidRPr="00903DBA" w:rsidRDefault="00CC1DF4" w:rsidP="0060539D">
      <w:pPr>
        <w:pStyle w:val="Heading2"/>
      </w:pPr>
      <w:r>
        <w:t>&lt;h2&gt;</w:t>
      </w:r>
      <w:bookmarkStart w:id="571" w:name="_Toc93320613"/>
      <w:r>
        <w:t>The Windows Environment</w:t>
      </w:r>
      <w:bookmarkEnd w:id="571"/>
      <w:r>
        <w:t>&lt;/h2&gt;</w:t>
      </w:r>
    </w:p>
    <w:p w14:paraId="58367745" w14:textId="7DADF5A1" w:rsidR="00C14D7C" w:rsidRPr="00903DBA" w:rsidRDefault="00786AFE" w:rsidP="008C2C53">
      <w:r w:rsidRPr="00903DBA">
        <w:t xml:space="preserve">In the book so far, we have </w:t>
      </w:r>
      <w:r w:rsidR="007F767B" w:rsidRPr="00903DBA">
        <w:t>regarded</w:t>
      </w:r>
      <w:r w:rsidRPr="00903DBA">
        <w:t xml:space="preserve"> the </w:t>
      </w:r>
      <w:r w:rsidR="00D4318D">
        <w:rPr>
          <w:rStyle w:val="KeyWord0"/>
        </w:rPr>
        <w:t>&lt;k&gt;</w:t>
      </w:r>
      <w:r w:rsidR="00D4318D" w:rsidRPr="00903DBA">
        <w:rPr>
          <w:rStyle w:val="KeyWord0"/>
        </w:rPr>
        <w:t>Start.Linux</w:t>
      </w:r>
      <w:r w:rsidR="00D4318D">
        <w:rPr>
          <w:rStyle w:val="KeyWord0"/>
        </w:rPr>
        <w:t>&lt;/k&gt;</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and regard the </w:t>
      </w:r>
      <w:r w:rsidR="00D4318D">
        <w:rPr>
          <w:rStyle w:val="KeyWord0"/>
        </w:rPr>
        <w:t>&lt;k&gt;</w:t>
      </w:r>
      <w:r w:rsidR="00D4318D" w:rsidRPr="00903DBA">
        <w:rPr>
          <w:rStyle w:val="KeyWord0"/>
        </w:rPr>
        <w:t>Start.Windows</w:t>
      </w:r>
      <w:r w:rsidR="00D4318D">
        <w:rPr>
          <w:rStyle w:val="KeyWord0"/>
        </w:rPr>
        <w:t>&lt;/k&gt;</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11D8AE16" w:rsidR="00D5337C" w:rsidRPr="00903DBA" w:rsidRDefault="008C4970" w:rsidP="008F261A">
      <w:pPr>
        <w:pStyle w:val="ListParagraph"/>
        <w:numPr>
          <w:ilvl w:val="0"/>
          <w:numId w:val="184"/>
        </w:numPr>
      </w:pPr>
      <w:r>
        <w:t>&lt;l&gt;</w:t>
      </w:r>
      <w:r w:rsidRPr="00903DBA">
        <w:t>The types hold different sizes.</w:t>
      </w:r>
      <w:r>
        <w:t>&lt;/l&gt;</w:t>
      </w:r>
    </w:p>
    <w:p w14:paraId="57F48727" w14:textId="4C3C4B1D" w:rsidR="00D5337C" w:rsidRPr="00903DBA" w:rsidRDefault="008C4970" w:rsidP="008F261A">
      <w:pPr>
        <w:pStyle w:val="ListParagraph"/>
        <w:numPr>
          <w:ilvl w:val="0"/>
          <w:numId w:val="184"/>
        </w:numPr>
      </w:pPr>
      <w:r>
        <w:t>&lt;l&gt;</w:t>
      </w:r>
      <w:r w:rsidRPr="00903DBA">
        <w:t>A static value is stored as a byte list rather than a text list, with an access map that keep</w:t>
      </w:r>
      <w:r>
        <w:t>s</w:t>
      </w:r>
      <w:r w:rsidRPr="00903DBA">
        <w:t xml:space="preserve"> track of the accesses of other static values.</w:t>
      </w:r>
      <w:r>
        <w:t>&lt;/l&gt;</w:t>
      </w:r>
    </w:p>
    <w:p w14:paraId="624CE661" w14:textId="766A14E0" w:rsidR="00A71679" w:rsidRPr="00903DBA" w:rsidRDefault="008C4970" w:rsidP="008F261A">
      <w:pPr>
        <w:pStyle w:val="ListParagraph"/>
        <w:numPr>
          <w:ilvl w:val="0"/>
          <w:numId w:val="184"/>
        </w:numPr>
      </w:pPr>
      <w:r>
        <w:t>&lt;l&gt;</w:t>
      </w:r>
      <w:r w:rsidRPr="00903DBA">
        <w:t>A function is stored as a byte list, with an access map. A function also holds a call map to keep track of functions calls and a return set to keep track of the return addresses of the calls.</w:t>
      </w:r>
      <w:r>
        <w:t>&lt;/l&gt;</w:t>
      </w:r>
    </w:p>
    <w:p w14:paraId="7D1D8947" w14:textId="3BA9F81B" w:rsidR="009835FC" w:rsidRPr="00903DBA" w:rsidRDefault="008C4970" w:rsidP="008F261A">
      <w:pPr>
        <w:pStyle w:val="ListParagraph"/>
        <w:numPr>
          <w:ilvl w:val="0"/>
          <w:numId w:val="184"/>
        </w:numPr>
      </w:pPr>
      <w:r>
        <w:t>&lt;l&gt;</w:t>
      </w:r>
      <w:r w:rsidRPr="00903DBA">
        <w:t>To exit the execution, we perform an interrupt call rather than a system call.</w:t>
      </w:r>
      <w:r>
        <w:t>&lt;/l&gt;</w:t>
      </w:r>
    </w:p>
    <w:p w14:paraId="2EC26C4E" w14:textId="118A63B9" w:rsidR="00A808FF" w:rsidRDefault="008C4970" w:rsidP="008F261A">
      <w:pPr>
        <w:pStyle w:val="ListParagraph"/>
        <w:numPr>
          <w:ilvl w:val="0"/>
          <w:numId w:val="184"/>
        </w:numPr>
      </w:pPr>
      <w:r>
        <w:t>&lt;l&gt;</w:t>
      </w:r>
      <w:r w:rsidRPr="00903DBA">
        <w:t>The initialization code is different.</w:t>
      </w:r>
      <w:r>
        <w:t>&lt;/l&gt;</w:t>
      </w:r>
    </w:p>
    <w:p w14:paraId="148E0B13" w14:textId="23A46F12" w:rsidR="003766CF" w:rsidRPr="00903DBA" w:rsidRDefault="008C4970" w:rsidP="008F261A">
      <w:pPr>
        <w:pStyle w:val="ListParagraph"/>
        <w:numPr>
          <w:ilvl w:val="0"/>
          <w:numId w:val="184"/>
        </w:numPr>
      </w:pPr>
      <w:r>
        <w:t>&lt;l&gt;</w:t>
      </w:r>
      <w:r w:rsidRPr="00903DBA">
        <w:t>The command line arguments code is also different. The command line is stored in the first 256 bytes of the segment.</w:t>
      </w:r>
      <w:r>
        <w:t>&lt;/l&gt;</w:t>
      </w:r>
    </w:p>
    <w:p w14:paraId="6D0505CB" w14:textId="3D3CBEEE" w:rsidR="00EA65D7" w:rsidRPr="00903DBA" w:rsidRDefault="008C4970" w:rsidP="00EA65D7">
      <w:pPr>
        <w:pStyle w:val="ListParagraph"/>
        <w:numPr>
          <w:ilvl w:val="0"/>
          <w:numId w:val="184"/>
        </w:numPr>
      </w:pPr>
      <w:r>
        <w:t>&lt;l&gt;</w:t>
      </w:r>
      <w:r w:rsidRPr="00903DBA">
        <w:t>The total code, including code, static values, call stack and heap, is stored in 64 kilobytes.</w:t>
      </w:r>
      <w:r>
        <w:t>&lt;/l&gt;</w:t>
      </w:r>
    </w:p>
    <w:p w14:paraId="0FA7813B" w14:textId="3AEE7B1B" w:rsidR="00B70AD4" w:rsidRPr="00903DBA" w:rsidRDefault="008C4970" w:rsidP="008F261A">
      <w:pPr>
        <w:pStyle w:val="ListParagraph"/>
        <w:numPr>
          <w:ilvl w:val="0"/>
          <w:numId w:val="184"/>
        </w:numPr>
      </w:pPr>
      <w:r>
        <w:t>&lt;l&gt;</w:t>
      </w:r>
      <w:r w:rsidRPr="00903DBA">
        <w:t>In the standard library, we use interrupts instead of system calls to access the surrounding operating system.</w:t>
      </w:r>
      <w:r>
        <w:t>&lt;/l&gt;</w:t>
      </w:r>
    </w:p>
    <w:p w14:paraId="238B12A8" w14:textId="541AF778" w:rsidR="00730E52" w:rsidRPr="00903DBA" w:rsidRDefault="00730E52" w:rsidP="00BA3773">
      <w:pPr>
        <w:jc w:val="left"/>
      </w:pPr>
      <w:r w:rsidRPr="00903DBA">
        <w:t>The access</w:t>
      </w:r>
      <w:r w:rsidR="00EE238A">
        <w:t>es</w:t>
      </w:r>
      <w:r w:rsidRPr="00903DBA">
        <w:t xml:space="preserve"> and calls are stored with their unique </w:t>
      </w:r>
      <w:r w:rsidR="0023385E" w:rsidRPr="00903DBA">
        <w:t>names and</w:t>
      </w:r>
      <w:r w:rsidR="00EE238A">
        <w:t xml:space="preserve">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06320D3E" w:rsidR="00F65204" w:rsidRPr="0060539D" w:rsidRDefault="00CC1DF4" w:rsidP="0060539D">
      <w:pPr>
        <w:pStyle w:val="Heading3"/>
        <w:numPr>
          <w:ilvl w:val="2"/>
          <w:numId w:val="156"/>
        </w:numPr>
        <w:rPr>
          <w:highlight w:val="white"/>
        </w:rPr>
      </w:pPr>
      <w:r>
        <w:rPr>
          <w:highlight w:val="white"/>
        </w:rPr>
        <w:t>&lt;h3&gt;</w:t>
      </w:r>
      <w:bookmarkStart w:id="572" w:name="_Toc93320614"/>
      <w:r w:rsidRPr="0060539D">
        <w:rPr>
          <w:highlight w:val="white"/>
        </w:rPr>
        <w:t>Main</w:t>
      </w:r>
      <w:bookmarkEnd w:id="572"/>
      <w:r>
        <w:rPr>
          <w:highlight w:val="white"/>
        </w:rPr>
        <w:t>&lt;/h3&gt;</w:t>
      </w:r>
    </w:p>
    <w:p w14:paraId="3C627783" w14:textId="3BACD48D" w:rsidR="00F65204" w:rsidRPr="00903DBA" w:rsidRDefault="000274D4" w:rsidP="00F65204">
      <w:pPr>
        <w:pStyle w:val="CodeHeader"/>
        <w:rPr>
          <w:highlight w:val="white"/>
        </w:rPr>
      </w:pPr>
      <w:r>
        <w:rPr>
          <w:highlight w:val="white"/>
        </w:rPr>
        <w:t>&lt;ch&gt;</w:t>
      </w:r>
      <w:r w:rsidRPr="00903DBA">
        <w:rPr>
          <w:highlight w:val="white"/>
        </w:rPr>
        <w:t>Main</w:t>
      </w:r>
      <w:r>
        <w:rPr>
          <w:highlight w:val="white"/>
        </w:rPr>
        <w:t>.</w:t>
      </w:r>
      <w:r w:rsidRPr="00903DBA">
        <w:rPr>
          <w:highlight w:val="white"/>
        </w:rPr>
        <w:t>cs</w:t>
      </w:r>
      <w:r>
        <w:rPr>
          <w:highlight w:val="white"/>
        </w:rPr>
        <w:t>&lt;/ch&gt;</w:t>
      </w:r>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t xml:space="preserve">  public class Start {</w:t>
      </w:r>
    </w:p>
    <w:p w14:paraId="6F950CAB" w14:textId="5ED4D275" w:rsidR="00C80F16" w:rsidRDefault="00F65204" w:rsidP="00F65204">
      <w:pPr>
        <w:pStyle w:val="Code"/>
        <w:rPr>
          <w:highlight w:val="white"/>
        </w:rPr>
      </w:pPr>
      <w:r w:rsidRPr="00903DBA">
        <w:rPr>
          <w:highlight w:val="white"/>
        </w:rPr>
        <w:t xml:space="preserve">    </w:t>
      </w:r>
      <w:r w:rsidR="00C80F16">
        <w:rPr>
          <w:highlight w:val="white"/>
        </w:rPr>
        <w:t>// ...</w:t>
      </w:r>
    </w:p>
    <w:p w14:paraId="5CB7CE7A" w14:textId="49F5A3AD"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4E6D6658" w14:textId="3EDA43B4" w:rsidR="00C80F16" w:rsidRDefault="00F65204" w:rsidP="00F65204">
      <w:pPr>
        <w:pStyle w:val="Code"/>
        <w:rPr>
          <w:highlight w:val="white"/>
        </w:rPr>
      </w:pPr>
      <w:r w:rsidRPr="00903DBA">
        <w:rPr>
          <w:highlight w:val="white"/>
        </w:rPr>
        <w:t xml:space="preserve">      </w:t>
      </w:r>
      <w:r w:rsidR="00C80F16">
        <w:rPr>
          <w:highlight w:val="white"/>
        </w:rPr>
        <w:t>// ...</w:t>
      </w:r>
    </w:p>
    <w:p w14:paraId="6C9F1175" w14:textId="441400BF"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433E50F7" w14:textId="5AEBB428" w:rsidR="00C80F16" w:rsidRDefault="00C92EA6" w:rsidP="00C92EA6">
      <w:pPr>
        <w:pStyle w:val="Code"/>
        <w:rPr>
          <w:highlight w:val="white"/>
        </w:rPr>
      </w:pPr>
      <w:r w:rsidRPr="00903DBA">
        <w:rPr>
          <w:highlight w:val="white"/>
        </w:rPr>
        <w:t xml:space="preserve">      </w:t>
      </w:r>
      <w:r w:rsidR="00C80F16">
        <w:rPr>
          <w:highlight w:val="white"/>
        </w:rPr>
        <w:t>// ...</w:t>
      </w:r>
    </w:p>
    <w:p w14:paraId="45DC7B52" w14:textId="55FC1855"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61669C10" w14:textId="72E3388E" w:rsidR="00C80F16" w:rsidRDefault="00C92EA6" w:rsidP="00C92EA6">
      <w:pPr>
        <w:pStyle w:val="Code"/>
        <w:rPr>
          <w:highlight w:val="white"/>
        </w:rPr>
      </w:pPr>
      <w:r w:rsidRPr="00903DBA">
        <w:rPr>
          <w:highlight w:val="white"/>
        </w:rPr>
        <w:t xml:space="preserve">        </w:t>
      </w:r>
      <w:r w:rsidR="00C80F16">
        <w:rPr>
          <w:highlight w:val="white"/>
        </w:rPr>
        <w:t>// ...</w:t>
      </w:r>
    </w:p>
    <w:p w14:paraId="70420D4B" w14:textId="48B4F6A3"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51B7D7FC" w14:textId="4A3E1640" w:rsidR="00C80F16" w:rsidRDefault="00C92EA6" w:rsidP="00C92EA6">
      <w:pPr>
        <w:pStyle w:val="Code"/>
        <w:rPr>
          <w:highlight w:val="white"/>
        </w:rPr>
      </w:pPr>
      <w:r w:rsidRPr="00903DBA">
        <w:rPr>
          <w:highlight w:val="white"/>
        </w:rPr>
        <w:t xml:space="preserve">          </w:t>
      </w:r>
      <w:r w:rsidR="00C80F16">
        <w:rPr>
          <w:highlight w:val="white"/>
        </w:rPr>
        <w:t>// ...</w:t>
      </w:r>
    </w:p>
    <w:p w14:paraId="3034986C" w14:textId="387DEB47" w:rsidR="00C92EA6" w:rsidRPr="00903DBA" w:rsidRDefault="00C92EA6" w:rsidP="00C92EA6">
      <w:pPr>
        <w:pStyle w:val="Code"/>
        <w:rPr>
          <w:highlight w:val="white"/>
        </w:rPr>
      </w:pPr>
      <w:r w:rsidRPr="00903DBA">
        <w:rPr>
          <w:highlight w:val="white"/>
        </w:rPr>
        <w:t xml:space="preserve">        }</w:t>
      </w:r>
    </w:p>
    <w:p w14:paraId="6CC826D9" w14:textId="3E4EA265"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F23462">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00D4318D">
        <w:rPr>
          <w:rStyle w:val="KeyWord0"/>
          <w:highlight w:val="white"/>
        </w:rPr>
        <w:t>&lt;k&gt;</w:t>
      </w:r>
      <w:r w:rsidR="00D4318D" w:rsidRPr="00903DBA">
        <w:rPr>
          <w:rStyle w:val="KeyWord0"/>
          <w:highlight w:val="white"/>
        </w:rPr>
        <w:t>doLink</w:t>
      </w:r>
      <w:r w:rsidR="00D4318D">
        <w:rPr>
          <w:rStyle w:val="KeyWord0"/>
          <w:highlight w:val="white"/>
        </w:rPr>
        <w:t>&lt;/k&gt;</w:t>
      </w:r>
      <w:r w:rsidRPr="00903DBA">
        <w:rPr>
          <w:highlight w:val="white"/>
        </w:rPr>
        <w:t xml:space="preserve"> variable that is set to true if at least one </w:t>
      </w:r>
      <w:r w:rsidR="00253885" w:rsidRPr="00903DBA">
        <w:rPr>
          <w:highlight w:val="white"/>
        </w:rPr>
        <w:t xml:space="preserve">source file becomes </w:t>
      </w:r>
      <w:r w:rsidR="0023385E" w:rsidRPr="00903DBA">
        <w:rPr>
          <w:highlight w:val="white"/>
        </w:rPr>
        <w:t>recompiled,</w:t>
      </w:r>
      <w:r w:rsidR="007F5ED1" w:rsidRPr="00903DBA">
        <w:rPr>
          <w:highlight w:val="white"/>
        </w:rPr>
        <w:t xml:space="preserve"> and we thereby shall link the files into an executable file.</w:t>
      </w:r>
      <w:r w:rsidR="001603C3" w:rsidRPr="00903DBA">
        <w:rPr>
          <w:highlight w:val="white"/>
        </w:rPr>
        <w:t xml:space="preserve"> We also state the file suffix as “.obj” rather than “.asm”.</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lastRenderedPageBreak/>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4EE4BCD9" w14:textId="51ACFA85" w:rsidR="00C80F16" w:rsidRDefault="00C92EA6" w:rsidP="00C92EA6">
      <w:pPr>
        <w:pStyle w:val="Code"/>
        <w:rPr>
          <w:highlight w:val="white"/>
        </w:rPr>
      </w:pPr>
      <w:r w:rsidRPr="00903DBA">
        <w:rPr>
          <w:highlight w:val="white"/>
        </w:rPr>
        <w:t xml:space="preserve">        </w:t>
      </w:r>
      <w:r w:rsidR="00C80F16">
        <w:rPr>
          <w:highlight w:val="white"/>
        </w:rPr>
        <w:t>// ...</w:t>
      </w:r>
    </w:p>
    <w:p w14:paraId="6F129458" w14:textId="14E5CC8B"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4B807414" w14:textId="2E69E993" w:rsidR="00C80F16" w:rsidRDefault="00F01798" w:rsidP="00F01798">
      <w:pPr>
        <w:pStyle w:val="Code"/>
        <w:rPr>
          <w:highlight w:val="white"/>
        </w:rPr>
      </w:pPr>
      <w:r w:rsidRPr="00903DBA">
        <w:rPr>
          <w:highlight w:val="white"/>
        </w:rPr>
        <w:t xml:space="preserve">    </w:t>
      </w:r>
      <w:r w:rsidR="00C80F16">
        <w:rPr>
          <w:highlight w:val="white"/>
        </w:rPr>
        <w:t>// ...</w:t>
      </w:r>
    </w:p>
    <w:p w14:paraId="50285C88" w14:textId="382DAE32"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732EAA7D" w14:textId="1DFB82B2" w:rsidR="00C80F16" w:rsidRDefault="00F01798" w:rsidP="00F01798">
      <w:pPr>
        <w:pStyle w:val="Code"/>
        <w:rPr>
          <w:highlight w:val="white"/>
        </w:rPr>
      </w:pPr>
      <w:r w:rsidRPr="00903DBA">
        <w:rPr>
          <w:highlight w:val="white"/>
        </w:rPr>
        <w:t xml:space="preserve">      </w:t>
      </w:r>
      <w:r w:rsidR="00C80F16">
        <w:rPr>
          <w:highlight w:val="white"/>
        </w:rPr>
        <w:t>// ...</w:t>
      </w:r>
    </w:p>
    <w:p w14:paraId="3E801C41" w14:textId="19F1FAC9"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60A78EFD" w14:textId="0C6E7693" w:rsidR="00C80F16" w:rsidRDefault="00F86C24" w:rsidP="00F86C24">
      <w:pPr>
        <w:pStyle w:val="Code"/>
        <w:rPr>
          <w:highlight w:val="white"/>
        </w:rPr>
      </w:pPr>
      <w:r w:rsidRPr="00903DBA">
        <w:rPr>
          <w:highlight w:val="white"/>
        </w:rPr>
        <w:t xml:space="preserve">        </w:t>
      </w:r>
      <w:r w:rsidR="00C80F16">
        <w:rPr>
          <w:highlight w:val="white"/>
        </w:rPr>
        <w:t>// ...</w:t>
      </w:r>
    </w:p>
    <w:p w14:paraId="147EC1AA" w14:textId="604F6376"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13C7D4AF" w14:textId="7A06ECF9" w:rsidR="00C80F16" w:rsidRDefault="00F86C24" w:rsidP="00F86C24">
      <w:pPr>
        <w:pStyle w:val="Code"/>
        <w:rPr>
          <w:highlight w:val="white"/>
        </w:rPr>
      </w:pPr>
      <w:r w:rsidRPr="00903DBA">
        <w:rPr>
          <w:highlight w:val="white"/>
        </w:rPr>
        <w:t xml:space="preserve">      </w:t>
      </w:r>
      <w:r w:rsidR="00C80F16">
        <w:rPr>
          <w:highlight w:val="white"/>
        </w:rPr>
        <w:t>// ...</w:t>
      </w:r>
    </w:p>
    <w:p w14:paraId="13AE2279" w14:textId="17257A0C"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09ED44EE" w:rsidR="00CF7245" w:rsidRPr="00903DBA" w:rsidRDefault="00CF7245" w:rsidP="00CF724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ReadObjectFile</w:t>
      </w:r>
      <w:r w:rsidR="00D4318D">
        <w:rPr>
          <w:rStyle w:val="KeyWord0"/>
          <w:highlight w:val="white"/>
        </w:rPr>
        <w:t>&lt;/k&gt;</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0200B104"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D4318D">
        <w:rPr>
          <w:rStyle w:val="KeyWord0"/>
          <w:highlight w:val="white"/>
        </w:rPr>
        <w:t>&lt;k&gt;</w:t>
      </w:r>
      <w:r w:rsidR="00D4318D" w:rsidRPr="00483C26">
        <w:rPr>
          <w:rStyle w:val="KeyWord0"/>
          <w:highlight w:val="white"/>
        </w:rPr>
        <w:t>Load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StaticSymbolWindows</w:t>
      </w:r>
      <w:r w:rsidR="00D4318D">
        <w:rPr>
          <w:rStyle w:val="KeyWord0"/>
          <w:highlight w:val="white"/>
        </w:rPr>
        <w:t>&lt;/k&gt;</w:t>
      </w:r>
      <w:r w:rsidR="001454D4" w:rsidRPr="00903DBA">
        <w:rPr>
          <w:highlight w:val="white"/>
        </w:rPr>
        <w:t xml:space="preserve"> class and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Linker</w:t>
      </w:r>
      <w:r w:rsidR="00D4318D">
        <w:rPr>
          <w:rStyle w:val="KeyWord0"/>
          <w:highlight w:val="white"/>
        </w:rPr>
        <w:t>&lt;/k&gt;</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lastRenderedPageBreak/>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1A292791" w:rsidR="00CF7245" w:rsidRPr="00903DBA" w:rsidRDefault="00CF7245" w:rsidP="00CF7245">
      <w:pPr>
        <w:pStyle w:val="Code"/>
        <w:rPr>
          <w:highlight w:val="white"/>
        </w:rPr>
      </w:pPr>
      <w:r w:rsidRPr="00903DBA">
        <w:rPr>
          <w:highlight w:val="white"/>
        </w:rPr>
        <w:t xml:space="preserve">        </w:t>
      </w:r>
      <w:r w:rsidR="0056352A">
        <w:rPr>
          <w:highlight w:val="white"/>
        </w:rPr>
        <w:t>Error.</w:t>
      </w:r>
      <w:r w:rsidR="002F6391">
        <w:rPr>
          <w:highlight w:val="white"/>
        </w:rPr>
        <w:t>Report</w:t>
      </w:r>
      <w:r w:rsidRPr="00903DBA">
        <w:rPr>
          <w:highlight w:val="white"/>
        </w:rPr>
        <w:t>(exception.Message);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7F59384E" w:rsidR="000C4DBF" w:rsidRPr="0060539D" w:rsidRDefault="00CC1DF4" w:rsidP="0060539D">
      <w:pPr>
        <w:pStyle w:val="Heading3"/>
        <w:numPr>
          <w:ilvl w:val="2"/>
          <w:numId w:val="156"/>
        </w:numPr>
        <w:rPr>
          <w:highlight w:val="white"/>
        </w:rPr>
      </w:pPr>
      <w:r>
        <w:rPr>
          <w:highlight w:val="white"/>
        </w:rPr>
        <w:t>&lt;h3&gt;</w:t>
      </w:r>
      <w:bookmarkStart w:id="573" w:name="_Toc93320615"/>
      <w:r w:rsidRPr="0060539D">
        <w:rPr>
          <w:highlight w:val="white"/>
        </w:rPr>
        <w:t>Type Size</w:t>
      </w:r>
      <w:bookmarkEnd w:id="573"/>
      <w:r>
        <w:rPr>
          <w:highlight w:val="white"/>
        </w:rPr>
        <w:t>&lt;/h3&gt;</w:t>
      </w:r>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21F0EE33" w:rsidR="000C4DBF" w:rsidRPr="00903DBA" w:rsidRDefault="000274D4" w:rsidP="000C4DBF">
      <w:pPr>
        <w:pStyle w:val="CodeHeader"/>
      </w:pPr>
      <w:r>
        <w:t>&lt;ch&gt;</w:t>
      </w:r>
      <w:r w:rsidRPr="00903DBA">
        <w:t>TypeSize</w:t>
      </w:r>
      <w:r>
        <w:t>.</w:t>
      </w:r>
      <w:r w:rsidRPr="00903DBA">
        <w:t>cs</w:t>
      </w:r>
      <w:r>
        <w:t>&lt;/ch&gt;</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7EC103BD" w14:textId="740F801B" w:rsidR="00C80F16" w:rsidRDefault="000C4DBF" w:rsidP="000C4DBF">
      <w:pPr>
        <w:pStyle w:val="Code"/>
        <w:rPr>
          <w:highlight w:val="white"/>
        </w:rPr>
      </w:pPr>
      <w:r w:rsidRPr="00903DBA">
        <w:rPr>
          <w:highlight w:val="white"/>
        </w:rPr>
        <w:t xml:space="preserve">      </w:t>
      </w:r>
      <w:r w:rsidR="00C80F16">
        <w:rPr>
          <w:highlight w:val="white"/>
        </w:rPr>
        <w:t>// ...</w:t>
      </w:r>
    </w:p>
    <w:p w14:paraId="6597FBC7" w14:textId="74370B7F"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5D869060" w14:textId="05BE4E5D" w:rsidR="00C80F16" w:rsidRDefault="00DC1E70" w:rsidP="00DC1E70">
      <w:pPr>
        <w:pStyle w:val="Code"/>
        <w:rPr>
          <w:highlight w:val="white"/>
        </w:rPr>
      </w:pPr>
      <w:r w:rsidRPr="00903DBA">
        <w:rPr>
          <w:highlight w:val="white"/>
        </w:rPr>
        <w:t xml:space="preserve">        </w:t>
      </w:r>
      <w:r w:rsidR="00C80F16">
        <w:rPr>
          <w:highlight w:val="white"/>
        </w:rPr>
        <w:t>// ...</w:t>
      </w:r>
    </w:p>
    <w:p w14:paraId="36022FDC" w14:textId="4DB96C8F"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67348671" w:rsidR="00303C4E" w:rsidRPr="0060539D" w:rsidRDefault="00CC1DF4" w:rsidP="0060539D">
      <w:pPr>
        <w:pStyle w:val="Heading3"/>
        <w:numPr>
          <w:ilvl w:val="2"/>
          <w:numId w:val="157"/>
        </w:numPr>
        <w:rPr>
          <w:highlight w:val="white"/>
        </w:rPr>
      </w:pPr>
      <w:r>
        <w:rPr>
          <w:highlight w:val="white"/>
        </w:rPr>
        <w:t>&lt;h3&gt;</w:t>
      </w:r>
      <w:bookmarkStart w:id="574" w:name="_Toc93320616"/>
      <w:r w:rsidRPr="0060539D">
        <w:rPr>
          <w:highlight w:val="white"/>
        </w:rPr>
        <w:t>Static Symbol</w:t>
      </w:r>
      <w:bookmarkEnd w:id="574"/>
      <w:r>
        <w:rPr>
          <w:highlight w:val="white"/>
        </w:rPr>
        <w:t>&lt;/h3&gt;</w:t>
      </w:r>
    </w:p>
    <w:p w14:paraId="2727885D" w14:textId="4CB4B8F5" w:rsidR="0076067B" w:rsidRPr="0076067B" w:rsidRDefault="0076067B" w:rsidP="0076067B">
      <w:pPr>
        <w:rPr>
          <w:highlight w:val="white"/>
        </w:rPr>
      </w:pPr>
      <w:r>
        <w:rPr>
          <w:highlight w:val="white"/>
        </w:rPr>
        <w:t xml:space="preserve">The </w:t>
      </w:r>
      <w:r w:rsidR="00D4318D">
        <w:rPr>
          <w:rStyle w:val="KeyWord0"/>
          <w:highlight w:val="white"/>
        </w:rPr>
        <w:t>&lt;k&gt;</w:t>
      </w:r>
      <w:r w:rsidR="00D4318D" w:rsidRPr="005400D2">
        <w:rPr>
          <w:rStyle w:val="KeyWord0"/>
          <w:highlight w:val="white"/>
        </w:rPr>
        <w:t>StaticSymbolWindows</w:t>
      </w:r>
      <w:r w:rsidR="00D4318D">
        <w:rPr>
          <w:rStyle w:val="KeyWord0"/>
          <w:highlight w:val="white"/>
        </w:rPr>
        <w:t>&lt;/k&gt;</w:t>
      </w:r>
      <w:r>
        <w:rPr>
          <w:highlight w:val="white"/>
        </w:rPr>
        <w:t xml:space="preserve"> class is a sub class </w:t>
      </w:r>
      <w:r w:rsidR="005400D2">
        <w:rPr>
          <w:highlight w:val="white"/>
        </w:rPr>
        <w:t>o</w:t>
      </w:r>
      <w:r>
        <w:rPr>
          <w:highlight w:val="white"/>
        </w:rPr>
        <w:t xml:space="preserve">f </w:t>
      </w:r>
      <w:r w:rsidR="00D4318D">
        <w:rPr>
          <w:rStyle w:val="KeyWord0"/>
          <w:highlight w:val="white"/>
        </w:rPr>
        <w:t>&lt;k&gt;</w:t>
      </w:r>
      <w:r w:rsidR="00D4318D" w:rsidRPr="005400D2">
        <w:rPr>
          <w:rStyle w:val="KeyWord0"/>
          <w:highlight w:val="white"/>
        </w:rPr>
        <w:t>StaticSymbol</w:t>
      </w:r>
      <w:r w:rsidR="00D4318D">
        <w:rPr>
          <w:rStyle w:val="KeyWord0"/>
          <w:highlight w:val="white"/>
        </w:rPr>
        <w:t>&lt;/k&gt;</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F23462">
        <w:rPr>
          <w:highlight w:val="white"/>
        </w:rPr>
        <w:t>6.2</w:t>
      </w:r>
      <w:r w:rsidR="00F84F49">
        <w:rPr>
          <w:highlight w:val="white"/>
        </w:rPr>
        <w:fldChar w:fldCharType="end"/>
      </w:r>
      <w:r w:rsidR="00F84F49">
        <w:rPr>
          <w:highlight w:val="white"/>
        </w:rPr>
        <w:t>.</w:t>
      </w:r>
    </w:p>
    <w:p w14:paraId="0A053B40" w14:textId="12E55A0D" w:rsidR="00303C4E" w:rsidRPr="00903DBA" w:rsidRDefault="000274D4" w:rsidP="00303C4E">
      <w:pPr>
        <w:pStyle w:val="CodeHeader"/>
        <w:rPr>
          <w:highlight w:val="white"/>
        </w:rPr>
      </w:pPr>
      <w:r>
        <w:rPr>
          <w:highlight w:val="white"/>
        </w:rPr>
        <w:t>&lt;ch&gt;</w:t>
      </w:r>
      <w:r w:rsidRPr="00903DBA">
        <w:rPr>
          <w:highlight w:val="white"/>
        </w:rPr>
        <w:t>StaticSymbolWindows</w:t>
      </w:r>
      <w:r>
        <w:rPr>
          <w:highlight w:val="white"/>
        </w:rPr>
        <w:t>.</w:t>
      </w:r>
      <w:r w:rsidRPr="00903DBA">
        <w:rPr>
          <w:highlight w:val="white"/>
        </w:rPr>
        <w:t>cs</w:t>
      </w:r>
      <w:r>
        <w:rPr>
          <w:highlight w:val="white"/>
        </w:rPr>
        <w:t>&lt;/ch&gt;</w:t>
      </w:r>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60E5D487"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D4318D">
        <w:rPr>
          <w:rStyle w:val="KeyWord0"/>
          <w:highlight w:val="white"/>
        </w:rPr>
        <w:t>&lt;k&gt;</w:t>
      </w:r>
      <w:r w:rsidR="00D4318D" w:rsidRPr="00E21CC1">
        <w:rPr>
          <w:rStyle w:val="KeyWord0"/>
          <w:highlight w:val="white"/>
        </w:rPr>
        <w:t>m_byteList</w:t>
      </w:r>
      <w:r w:rsidR="00D4318D">
        <w:rPr>
          <w:rStyle w:val="KeyWord0"/>
          <w:highlight w:val="white"/>
        </w:rPr>
        <w:t>&lt;/k&gt;</w:t>
      </w:r>
      <w:r w:rsidR="00E21CC1">
        <w:rPr>
          <w:highlight w:val="white"/>
        </w:rPr>
        <w:t>.</w:t>
      </w:r>
    </w:p>
    <w:p w14:paraId="3C430839" w14:textId="778D27DC" w:rsidR="00303C4E" w:rsidRPr="00492109" w:rsidRDefault="00303C4E" w:rsidP="00303C4E">
      <w:pPr>
        <w:pStyle w:val="Code"/>
        <w:rPr>
          <w:highlight w:val="white"/>
          <w:lang w:val="nb-NO"/>
        </w:rPr>
      </w:pPr>
      <w:r w:rsidRPr="00903DBA">
        <w:rPr>
          <w:highlight w:val="white"/>
        </w:rPr>
        <w:t xml:space="preserve">    </w:t>
      </w:r>
      <w:r w:rsidRPr="00492109">
        <w:rPr>
          <w:highlight w:val="white"/>
          <w:lang w:val="nb-NO"/>
        </w:rPr>
        <w:t>private List&lt;byte&gt; m_byteList;</w:t>
      </w:r>
    </w:p>
    <w:p w14:paraId="7B03AEF0" w14:textId="7A54E4BB"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D4318D">
        <w:rPr>
          <w:rStyle w:val="KeyWord0"/>
          <w:highlight w:val="white"/>
        </w:rPr>
        <w:t>&lt;k&gt;</w:t>
      </w:r>
      <w:r w:rsidR="00D4318D" w:rsidRPr="003F38DE">
        <w:rPr>
          <w:rStyle w:val="KeyWord0"/>
          <w:highlight w:val="white"/>
        </w:rPr>
        <w:t>m_accessMap</w:t>
      </w:r>
      <w:r w:rsidR="00D4318D">
        <w:rPr>
          <w:rStyle w:val="KeyWord0"/>
          <w:highlight w:val="white"/>
        </w:rPr>
        <w:t>&lt;/k&gt;</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D4318D">
        <w:rPr>
          <w:rStyle w:val="KeyWord0"/>
          <w:highlight w:val="white"/>
        </w:rPr>
        <w:t>&lt;k&gt;</w:t>
      </w:r>
      <w:r w:rsidR="00D4318D" w:rsidRPr="003F38DE">
        <w:rPr>
          <w:rStyle w:val="KeyWord0"/>
          <w:highlight w:val="white"/>
        </w:rPr>
        <w:t>m_callMap</w:t>
      </w:r>
      <w:r w:rsidR="00D4318D">
        <w:rPr>
          <w:rStyle w:val="KeyWord0"/>
          <w:highlight w:val="white"/>
        </w:rPr>
        <w:t>&lt;/k&gt;</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6351540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D4318D">
        <w:rPr>
          <w:rStyle w:val="KeyWord0"/>
          <w:highlight w:val="white"/>
        </w:rPr>
        <w:t>&lt;k&gt;</w:t>
      </w:r>
      <w:r w:rsidR="00D4318D" w:rsidRPr="00B72940">
        <w:rPr>
          <w:rStyle w:val="KeyWord0"/>
          <w:highlight w:val="white"/>
        </w:rPr>
        <w:t>m_returnSet</w:t>
      </w:r>
      <w:r w:rsidR="00D4318D">
        <w:rPr>
          <w:rStyle w:val="KeyWord0"/>
          <w:highlight w:val="white"/>
        </w:rPr>
        <w:t>&lt;/k&gt;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lastRenderedPageBreak/>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776E5E8B" w14:textId="77777777" w:rsidR="00CD667B" w:rsidRDefault="00303C4E" w:rsidP="00303C4E">
      <w:pPr>
        <w:pStyle w:val="Code"/>
        <w:rPr>
          <w:highlight w:val="white"/>
        </w:rPr>
      </w:pPr>
      <w:r w:rsidRPr="00903DBA">
        <w:rPr>
          <w:highlight w:val="white"/>
        </w:rPr>
        <w:t xml:space="preserve">      </w:t>
      </w:r>
      <w:r w:rsidR="00CD667B">
        <w:rPr>
          <w:highlight w:val="white"/>
        </w:rPr>
        <w:t>// Empty</w:t>
      </w:r>
    </w:p>
    <w:p w14:paraId="28B9D9FF" w14:textId="7BC95FD5" w:rsidR="00303C4E" w:rsidRPr="00903DBA" w:rsidRDefault="00303C4E" w:rsidP="00303C4E">
      <w:pPr>
        <w:pStyle w:val="Code"/>
        <w:rPr>
          <w:highlight w:val="white"/>
        </w:rPr>
      </w:pPr>
      <w:r w:rsidRPr="00903DBA">
        <w:rPr>
          <w:highlight w:val="white"/>
        </w:rPr>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37F6206" w:rsidR="00303C4E" w:rsidRPr="00903DBA" w:rsidRDefault="00E2787A" w:rsidP="00E2787A">
      <w:pPr>
        <w:rPr>
          <w:highlight w:val="white"/>
        </w:rPr>
      </w:pPr>
      <w:r>
        <w:rPr>
          <w:highlight w:val="white"/>
        </w:rPr>
        <w:t xml:space="preserve">The </w:t>
      </w:r>
      <w:r w:rsidR="00D4318D">
        <w:rPr>
          <w:rStyle w:val="KeyWord0"/>
          <w:highlight w:val="white"/>
        </w:rPr>
        <w:t>&lt;k&gt;</w:t>
      </w:r>
      <w:r w:rsidR="00D4318D" w:rsidRPr="005776DD">
        <w:rPr>
          <w:rStyle w:val="KeyWord0"/>
          <w:highlight w:val="white"/>
        </w:rPr>
        <w:t>Write</w:t>
      </w:r>
      <w:r w:rsidR="00D4318D">
        <w:rPr>
          <w:rStyle w:val="KeyWord0"/>
          <w:highlight w:val="white"/>
        </w:rPr>
        <w:t>&lt;/k&gt;</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D4318D">
        <w:rPr>
          <w:rStyle w:val="KeyWord0"/>
          <w:highlight w:val="white"/>
        </w:rPr>
        <w:t>&lt;k&gt;</w:t>
      </w:r>
      <w:r w:rsidR="00D4318D" w:rsidRPr="00427080">
        <w:rPr>
          <w:rStyle w:val="KeyWord0"/>
          <w:highlight w:val="white"/>
        </w:rPr>
        <w:t>base</w:t>
      </w:r>
      <w:r w:rsidR="00D4318D">
        <w:rPr>
          <w:rStyle w:val="KeyWord0"/>
          <w:highlight w:val="white"/>
        </w:rPr>
        <w:t>&lt;/k&gt;</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lastRenderedPageBreak/>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442444F2" w:rsidR="00303C4E" w:rsidRPr="00903DBA" w:rsidRDefault="00140085" w:rsidP="00C61DB4">
      <w:pPr>
        <w:rPr>
          <w:highlight w:val="white"/>
        </w:rPr>
      </w:pPr>
      <w:r>
        <w:rPr>
          <w:highlight w:val="white"/>
        </w:rPr>
        <w:t xml:space="preserve">The </w:t>
      </w:r>
      <w:r w:rsidR="00D4318D">
        <w:rPr>
          <w:rStyle w:val="KeyWord0"/>
          <w:highlight w:val="white"/>
        </w:rPr>
        <w:t>&lt;k&gt;</w:t>
      </w:r>
      <w:r w:rsidR="00D4318D" w:rsidRPr="00EE14EF">
        <w:rPr>
          <w:rStyle w:val="KeyWord0"/>
          <w:highlight w:val="white"/>
        </w:rPr>
        <w:t>Read</w:t>
      </w:r>
      <w:r w:rsidR="00D4318D">
        <w:rPr>
          <w:rStyle w:val="KeyWord0"/>
          <w:highlight w:val="white"/>
        </w:rPr>
        <w:t>&lt;/k&gt;</w:t>
      </w:r>
      <w:r w:rsidR="00C61DB4">
        <w:rPr>
          <w:highlight w:val="white"/>
        </w:rPr>
        <w:t xml:space="preserve">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lastRenderedPageBreak/>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274B2350" w:rsidR="004568A2" w:rsidRPr="0060539D" w:rsidRDefault="00CC1DF4" w:rsidP="0060539D">
      <w:pPr>
        <w:pStyle w:val="Heading3"/>
        <w:numPr>
          <w:ilvl w:val="2"/>
          <w:numId w:val="157"/>
        </w:numPr>
        <w:rPr>
          <w:highlight w:val="white"/>
        </w:rPr>
      </w:pPr>
      <w:r>
        <w:rPr>
          <w:highlight w:val="white"/>
        </w:rPr>
        <w:t>&lt;h3&gt;</w:t>
      </w:r>
      <w:bookmarkStart w:id="575" w:name="_Toc93320617"/>
      <w:r w:rsidRPr="0060539D">
        <w:rPr>
          <w:highlight w:val="white"/>
        </w:rPr>
        <w:t>Static Value</w:t>
      </w:r>
      <w:bookmarkEnd w:id="575"/>
      <w:r>
        <w:rPr>
          <w:highlight w:val="white"/>
        </w:rPr>
        <w:t>&lt;/h3&gt;</w:t>
      </w:r>
    </w:p>
    <w:p w14:paraId="1CF984F8" w14:textId="238C3BC2"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 xml:space="preserve">executable code is stored in a list of bytes. Moreover, we also need an access map to keep track of the accesses of the value. For instance, a pointer may </w:t>
      </w:r>
      <w:r w:rsidR="00D50204">
        <w:rPr>
          <w:highlight w:val="white"/>
        </w:rPr>
        <w:t>point at</w:t>
      </w:r>
      <w:r w:rsidRPr="00903DBA">
        <w:rPr>
          <w:highlight w:val="white"/>
        </w:rPr>
        <w:t xml:space="preserve"> another static value.</w:t>
      </w:r>
    </w:p>
    <w:p w14:paraId="60CC0B54" w14:textId="6A70FB21" w:rsidR="004568A2" w:rsidRPr="00903DBA" w:rsidRDefault="000274D4" w:rsidP="004568A2">
      <w:pPr>
        <w:pStyle w:val="CodeHeader"/>
        <w:rPr>
          <w:highlight w:val="white"/>
        </w:rPr>
      </w:pPr>
      <w:r>
        <w:rPr>
          <w:highlight w:val="white"/>
        </w:rPr>
        <w:t>&lt;ch&gt;</w:t>
      </w:r>
      <w:r w:rsidRPr="00903DBA">
        <w:rPr>
          <w:highlight w:val="white"/>
        </w:rPr>
        <w:t>ConstantExpression</w:t>
      </w:r>
      <w:r>
        <w:rPr>
          <w:highlight w:val="white"/>
        </w:rPr>
        <w:t>.</w:t>
      </w:r>
      <w:r w:rsidRPr="00903DBA">
        <w:rPr>
          <w:highlight w:val="white"/>
        </w:rPr>
        <w:t>cs</w:t>
      </w:r>
      <w:r>
        <w:rPr>
          <w:highlight w:val="white"/>
        </w:rPr>
        <w:t>&lt;/ch&gt;</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37A9A61C" w14:textId="1BDD722E" w:rsidR="00C80F16" w:rsidRDefault="004568A2" w:rsidP="004568A2">
      <w:pPr>
        <w:pStyle w:val="Code"/>
        <w:rPr>
          <w:highlight w:val="white"/>
        </w:rPr>
      </w:pPr>
      <w:r w:rsidRPr="00903DBA">
        <w:rPr>
          <w:highlight w:val="white"/>
        </w:rPr>
        <w:t xml:space="preserve">      </w:t>
      </w:r>
      <w:r w:rsidR="00C80F16">
        <w:rPr>
          <w:highlight w:val="white"/>
        </w:rPr>
        <w:t>// ...</w:t>
      </w:r>
    </w:p>
    <w:p w14:paraId="43AA7AB8" w14:textId="0E5D9855"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41F9829A" w14:textId="458B7FF4" w:rsidR="00C80F16" w:rsidRDefault="004568A2" w:rsidP="004568A2">
      <w:pPr>
        <w:pStyle w:val="Code"/>
        <w:rPr>
          <w:highlight w:val="white"/>
        </w:rPr>
      </w:pPr>
      <w:r w:rsidRPr="00903DBA">
        <w:rPr>
          <w:highlight w:val="white"/>
        </w:rPr>
        <w:t xml:space="preserve">        </w:t>
      </w:r>
      <w:r w:rsidR="00C80F16">
        <w:rPr>
          <w:highlight w:val="white"/>
        </w:rPr>
        <w:t>// ...</w:t>
      </w:r>
    </w:p>
    <w:p w14:paraId="4D242016" w14:textId="0256409D"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4E9A37EC" w14:textId="2C1DE214" w:rsidR="00C80F16" w:rsidRDefault="004568A2" w:rsidP="004568A2">
      <w:pPr>
        <w:pStyle w:val="Code"/>
        <w:rPr>
          <w:highlight w:val="white"/>
        </w:rPr>
      </w:pPr>
      <w:r w:rsidRPr="00903DBA">
        <w:rPr>
          <w:highlight w:val="white"/>
        </w:rPr>
        <w:t xml:space="preserve">      </w:t>
      </w:r>
      <w:r w:rsidR="00C80F16">
        <w:rPr>
          <w:highlight w:val="white"/>
        </w:rPr>
        <w:t>// ...</w:t>
      </w:r>
    </w:p>
    <w:p w14:paraId="0DEF3AED" w14:textId="1C14374D"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3F080BD7" w:rsidR="00AB1196" w:rsidRPr="00903DBA" w:rsidRDefault="00CC1DF4" w:rsidP="0060539D">
      <w:pPr>
        <w:pStyle w:val="Heading3"/>
        <w:rPr>
          <w:highlight w:val="white"/>
        </w:rPr>
      </w:pPr>
      <w:r>
        <w:rPr>
          <w:highlight w:val="white"/>
        </w:rPr>
        <w:t>&lt;h3&gt;</w:t>
      </w:r>
      <w:bookmarkStart w:id="576" w:name="_Toc93320618"/>
      <w:r w:rsidRPr="00903DBA">
        <w:rPr>
          <w:highlight w:val="white"/>
        </w:rPr>
        <w:t>Function End</w:t>
      </w:r>
      <w:bookmarkEnd w:id="576"/>
      <w:r>
        <w:rPr>
          <w:highlight w:val="white"/>
        </w:rPr>
        <w:t>&lt;/h3&gt;</w:t>
      </w:r>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59FC7851" w:rsidR="00B03395" w:rsidRPr="00903DBA" w:rsidRDefault="000274D4" w:rsidP="00B03395">
      <w:pPr>
        <w:pStyle w:val="CodeHeader"/>
        <w:rPr>
          <w:highlight w:val="white"/>
        </w:rPr>
      </w:pPr>
      <w:r>
        <w:rPr>
          <w:highlight w:val="white"/>
        </w:rPr>
        <w:t>&lt;ch&gt;</w:t>
      </w:r>
      <w:r w:rsidRPr="00903DBA">
        <w:rPr>
          <w:highlight w:val="white"/>
        </w:rPr>
        <w:t>MiddleCodeGenerator</w:t>
      </w:r>
      <w:r>
        <w:rPr>
          <w:highlight w:val="white"/>
        </w:rPr>
        <w:t>.</w:t>
      </w:r>
      <w:r w:rsidRPr="00903DBA">
        <w:rPr>
          <w:highlight w:val="white"/>
        </w:rPr>
        <w:t>cs</w:t>
      </w:r>
      <w:r>
        <w:rPr>
          <w:highlight w:val="white"/>
        </w:rPr>
        <w:t>&lt;/ch&gt;</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177E0EF" w14:textId="19597B81" w:rsidR="00C80F16" w:rsidRDefault="00AB1196" w:rsidP="00AB1196">
      <w:pPr>
        <w:pStyle w:val="Code"/>
        <w:rPr>
          <w:highlight w:val="white"/>
        </w:rPr>
      </w:pPr>
      <w:r w:rsidRPr="00903DBA">
        <w:rPr>
          <w:highlight w:val="white"/>
        </w:rPr>
        <w:t xml:space="preserve">      </w:t>
      </w:r>
      <w:r w:rsidR="00C80F16">
        <w:rPr>
          <w:highlight w:val="white"/>
        </w:rPr>
        <w:t>// ...</w:t>
      </w:r>
    </w:p>
    <w:p w14:paraId="01E7B83C" w14:textId="0D60465C"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3A6CC601" w14:textId="739E4F08" w:rsidR="00C80F16" w:rsidRDefault="00AB1196" w:rsidP="00AB1196">
      <w:pPr>
        <w:pStyle w:val="Code"/>
        <w:rPr>
          <w:highlight w:val="white"/>
        </w:rPr>
      </w:pPr>
      <w:r w:rsidRPr="00903DBA">
        <w:rPr>
          <w:highlight w:val="white"/>
        </w:rPr>
        <w:t xml:space="preserve">        </w:t>
      </w:r>
      <w:r w:rsidR="00C80F16">
        <w:rPr>
          <w:highlight w:val="white"/>
        </w:rPr>
        <w:t>// ...</w:t>
      </w:r>
    </w:p>
    <w:p w14:paraId="4D57F316" w14:textId="2EFCFC6E"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lastRenderedPageBreak/>
        <w:t xml:space="preserve">      if (Start.Windows) {</w:t>
      </w:r>
    </w:p>
    <w:p w14:paraId="67111FDC" w14:textId="77777777" w:rsidR="00AB1196" w:rsidRPr="00492109" w:rsidRDefault="00AB1196" w:rsidP="00AB1196">
      <w:pPr>
        <w:pStyle w:val="Code"/>
        <w:rPr>
          <w:highlight w:val="white"/>
          <w:lang w:val="nb-NO"/>
        </w:rPr>
      </w:pPr>
      <w:r w:rsidRPr="00903DBA">
        <w:rPr>
          <w:highlight w:val="white"/>
        </w:rPr>
        <w:t xml:space="preserve">        </w:t>
      </w:r>
      <w:r w:rsidRPr="00492109">
        <w:rPr>
          <w:highlight w:val="white"/>
          <w:lang w:val="nb-NO"/>
        </w:rPr>
        <w:t>List&lt;byte&gt; byteList = new List&lt;byte&gt;();</w:t>
      </w:r>
    </w:p>
    <w:p w14:paraId="17003176" w14:textId="77777777" w:rsidR="00AB1196" w:rsidRPr="00903DBA" w:rsidRDefault="00AB1196" w:rsidP="00AB1196">
      <w:pPr>
        <w:pStyle w:val="Code"/>
        <w:rPr>
          <w:highlight w:val="white"/>
        </w:rPr>
      </w:pPr>
      <w:r w:rsidRPr="00492109">
        <w:rPr>
          <w:highlight w:val="white"/>
          <w:lang w:val="nb-NO"/>
        </w:rPr>
        <w:t xml:space="preserve">        </w:t>
      </w:r>
      <w:r w:rsidRPr="00903DBA">
        <w:rPr>
          <w:highlight w:val="white"/>
        </w:rPr>
        <w:t>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40EDBA65" w14:textId="234253BB" w:rsidR="00C80F16" w:rsidRDefault="00C10718" w:rsidP="00AB1196">
      <w:pPr>
        <w:pStyle w:val="Code"/>
        <w:rPr>
          <w:highlight w:val="white"/>
        </w:rPr>
      </w:pPr>
      <w:r w:rsidRPr="00903DBA">
        <w:rPr>
          <w:highlight w:val="white"/>
        </w:rPr>
        <w:t xml:space="preserve">      </w:t>
      </w:r>
      <w:r w:rsidR="00C80F16">
        <w:rPr>
          <w:highlight w:val="white"/>
        </w:rPr>
        <w:t>// ...</w:t>
      </w:r>
    </w:p>
    <w:p w14:paraId="06A32E9F" w14:textId="79F4D71F" w:rsidR="00AB1196" w:rsidRPr="00903DBA" w:rsidRDefault="00AB1196" w:rsidP="00AB1196">
      <w:pPr>
        <w:pStyle w:val="Code"/>
        <w:rPr>
          <w:highlight w:val="white"/>
        </w:rPr>
      </w:pPr>
      <w:r w:rsidRPr="00903DBA">
        <w:rPr>
          <w:highlight w:val="white"/>
        </w:rPr>
        <w:t xml:space="preserve">    }</w:t>
      </w:r>
    </w:p>
    <w:p w14:paraId="2185FD9C" w14:textId="427461DD" w:rsidR="005D66F3" w:rsidRPr="00903DBA" w:rsidRDefault="00CC1DF4" w:rsidP="0060539D">
      <w:pPr>
        <w:pStyle w:val="Heading3"/>
        <w:rPr>
          <w:highlight w:val="white"/>
        </w:rPr>
      </w:pPr>
      <w:r>
        <w:rPr>
          <w:highlight w:val="white"/>
        </w:rPr>
        <w:t>&lt;h3&gt;</w:t>
      </w:r>
      <w:bookmarkStart w:id="577" w:name="_Toc93320619"/>
      <w:r w:rsidRPr="00903DBA">
        <w:rPr>
          <w:highlight w:val="white"/>
        </w:rPr>
        <w:t>Target Code Generation</w:t>
      </w:r>
      <w:bookmarkEnd w:id="577"/>
      <w:r>
        <w:rPr>
          <w:highlight w:val="white"/>
        </w:rPr>
        <w:t>&lt;/h3&gt;</w:t>
      </w:r>
    </w:p>
    <w:p w14:paraId="524C471E" w14:textId="4E8060B9" w:rsidR="00CC382C" w:rsidRDefault="00CC382C" w:rsidP="00CC382C">
      <w:pPr>
        <w:rPr>
          <w:highlight w:val="white"/>
        </w:rPr>
      </w:pPr>
      <w:r>
        <w:rPr>
          <w:highlight w:val="white"/>
        </w:rPr>
        <w:t xml:space="preserve">The </w:t>
      </w:r>
      <w:r w:rsidR="00493E8C">
        <w:rPr>
          <w:rStyle w:val="CodeInText"/>
          <w:highlight w:val="white"/>
        </w:rPr>
        <w:t>&lt;ct&gt;</w:t>
      </w:r>
      <w:r w:rsidR="00493E8C" w:rsidRPr="002F639D">
        <w:rPr>
          <w:rStyle w:val="CodeInText"/>
          <w:highlight w:val="white"/>
        </w:rPr>
        <w:t>GenerateTargetWindows</w:t>
      </w:r>
      <w:r w:rsidR="00493E8C">
        <w:rPr>
          <w:rStyle w:val="CodeInText"/>
          <w:highlight w:val="white"/>
        </w:rPr>
        <w:t>&lt;/ct&gt;</w:t>
      </w:r>
      <w:r>
        <w:rPr>
          <w:highlight w:val="white"/>
        </w:rPr>
        <w:t xml:space="preserve"> method generates the assembly list and byte list.</w:t>
      </w:r>
    </w:p>
    <w:p w14:paraId="5428169E" w14:textId="6D759118"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7BBE0F32" w:rsidR="00A44596" w:rsidRPr="00903DBA" w:rsidRDefault="00CC1DF4" w:rsidP="0060539D">
      <w:pPr>
        <w:pStyle w:val="Heading3"/>
        <w:rPr>
          <w:highlight w:val="white"/>
        </w:rPr>
      </w:pPr>
      <w:r>
        <w:rPr>
          <w:highlight w:val="white"/>
        </w:rPr>
        <w:t>&lt;h3&gt;</w:t>
      </w:r>
      <w:bookmarkStart w:id="578" w:name="_Toc93320620"/>
      <w:r w:rsidRPr="00903DBA">
        <w:rPr>
          <w:highlight w:val="white"/>
        </w:rPr>
        <w:t>Exit</w:t>
      </w:r>
      <w:bookmarkEnd w:id="578"/>
      <w:r>
        <w:rPr>
          <w:highlight w:val="white"/>
        </w:rPr>
        <w:t>&lt;/h3&gt;</w:t>
      </w:r>
    </w:p>
    <w:p w14:paraId="7BCD1BC3" w14:textId="08BF274E"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F4396D" w:rsidRPr="00903DBA">
        <w:rPr>
          <w:highlight w:val="white"/>
        </w:rPr>
        <w:t xml:space="preserve"> register. We store the return value in the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 xml:space="preserve"> register. If there is no return value, we store zero in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w:t>
      </w:r>
    </w:p>
    <w:p w14:paraId="42524533" w14:textId="4136ED93" w:rsidR="00FD152A" w:rsidRPr="00903DBA" w:rsidRDefault="000274D4" w:rsidP="00FD152A">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F1FC3E7" w14:textId="1B97A134" w:rsidR="00C80F16" w:rsidRDefault="00A44596" w:rsidP="00A44596">
      <w:pPr>
        <w:pStyle w:val="Code"/>
        <w:rPr>
          <w:highlight w:val="white"/>
        </w:rPr>
      </w:pPr>
      <w:r w:rsidRPr="00903DBA">
        <w:rPr>
          <w:highlight w:val="white"/>
        </w:rPr>
        <w:t xml:space="preserve">        </w:t>
      </w:r>
      <w:r w:rsidR="00C80F16">
        <w:rPr>
          <w:highlight w:val="white"/>
        </w:rPr>
        <w:t>// ...</w:t>
      </w:r>
    </w:p>
    <w:p w14:paraId="490EBF28" w14:textId="7B149186"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lastRenderedPageBreak/>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10FC321D" w:rsidR="003D2653" w:rsidRPr="00903DBA" w:rsidRDefault="00CC1DF4" w:rsidP="0060539D">
      <w:pPr>
        <w:pStyle w:val="Heading3"/>
        <w:rPr>
          <w:highlight w:val="white"/>
        </w:rPr>
      </w:pPr>
      <w:r>
        <w:rPr>
          <w:highlight w:val="white"/>
        </w:rPr>
        <w:t>&lt;h3&gt;</w:t>
      </w:r>
      <w:bookmarkStart w:id="579" w:name="_Toc93320621"/>
      <w:r w:rsidRPr="00903DBA">
        <w:rPr>
          <w:highlight w:val="white"/>
        </w:rPr>
        <w:t>Initialization Code</w:t>
      </w:r>
      <w:bookmarkEnd w:id="579"/>
      <w:r>
        <w:rPr>
          <w:highlight w:val="white"/>
        </w:rPr>
        <w:t>&lt;/h3&gt;</w:t>
      </w:r>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39FB9A48" w:rsidR="000103FB" w:rsidRPr="00903DBA" w:rsidRDefault="000274D4" w:rsidP="000103FB">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64EACDC7" w14:textId="725C2146" w:rsidR="008E3DC4" w:rsidRPr="00903DBA" w:rsidRDefault="008E3DC4" w:rsidP="008E3DC4">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2A84D172" w:rsidR="008E3DC4" w:rsidRPr="00903DBA" w:rsidRDefault="008E3DC4" w:rsidP="008E3DC4">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3763DBB3" w14:textId="77777777" w:rsidR="00DE4294"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0EFFAD1B" w14:textId="058853CC" w:rsidR="008E3DC4" w:rsidRPr="00903DBA" w:rsidRDefault="00DE4294" w:rsidP="008E3DC4">
      <w:pPr>
        <w:pStyle w:val="Code"/>
        <w:rPr>
          <w:highlight w:val="white"/>
        </w:rPr>
      </w:pPr>
      <w:r>
        <w:rPr>
          <w:highlight w:val="white"/>
        </w:rPr>
        <w:t xml:space="preserve">                     </w:t>
      </w:r>
      <w:r w:rsidR="008E3DC4" w:rsidRPr="00903DBA">
        <w:rPr>
          <w:highlight w:val="white"/>
        </w:rPr>
        <w:t xml:space="preserve"> Linker.</w:t>
      </w:r>
      <w:r w:rsidR="00601724" w:rsidRPr="00903DBA">
        <w:rPr>
          <w:highlight w:val="white"/>
        </w:rPr>
        <w:t>CallStackStart</w:t>
      </w:r>
      <w:r w:rsidR="008E3DC4"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2AF88C1C" w14:textId="36C0BB9B" w:rsidR="00C80F16" w:rsidRDefault="008E3DC4" w:rsidP="008E3DC4">
      <w:pPr>
        <w:pStyle w:val="Code"/>
        <w:rPr>
          <w:highlight w:val="white"/>
        </w:rPr>
      </w:pPr>
      <w:r w:rsidRPr="00903DBA">
        <w:rPr>
          <w:highlight w:val="white"/>
        </w:rPr>
        <w:t xml:space="preserve">        </w:t>
      </w:r>
      <w:r w:rsidR="00C80F16">
        <w:rPr>
          <w:highlight w:val="white"/>
        </w:rPr>
        <w:t>// ...</w:t>
      </w:r>
    </w:p>
    <w:p w14:paraId="5706FC90" w14:textId="60AB696E"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6E39F9D4" w14:textId="77777777" w:rsidR="00966448"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B99C2BA" w14:textId="67E459EE" w:rsidR="008E3DC4" w:rsidRPr="00903DBA" w:rsidRDefault="00966448" w:rsidP="008E3DC4">
      <w:pPr>
        <w:pStyle w:val="Code"/>
        <w:rPr>
          <w:highlight w:val="white"/>
        </w:rPr>
      </w:pPr>
      <w:r>
        <w:rPr>
          <w:highlight w:val="white"/>
        </w:rPr>
        <w:t xml:space="preserve">                       </w:t>
      </w:r>
      <w:r w:rsidR="008E3DC4" w:rsidRPr="00903DBA">
        <w:rPr>
          <w:highlight w:val="white"/>
        </w:rPr>
        <w:t xml:space="preserve">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5ED4724" w:rsidR="00825462" w:rsidRPr="00903DBA" w:rsidRDefault="00CC1DF4" w:rsidP="0060539D">
      <w:pPr>
        <w:pStyle w:val="Heading3"/>
        <w:rPr>
          <w:highlight w:val="white"/>
        </w:rPr>
      </w:pPr>
      <w:r>
        <w:rPr>
          <w:highlight w:val="white"/>
        </w:rPr>
        <w:t>&lt;h3&gt;</w:t>
      </w:r>
      <w:bookmarkStart w:id="580" w:name="_Toc93320622"/>
      <w:r w:rsidRPr="00903DBA">
        <w:rPr>
          <w:highlight w:val="white"/>
        </w:rPr>
        <w:t>Command Line Arguments</w:t>
      </w:r>
      <w:bookmarkEnd w:id="580"/>
      <w:r>
        <w:rPr>
          <w:highlight w:val="white"/>
        </w:rPr>
        <w:t>&lt;/h3&gt;</w:t>
      </w:r>
    </w:p>
    <w:p w14:paraId="61CB3429" w14:textId="42124818"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A470D8" w:rsidRDefault="00A470D8"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A470D8" w:rsidRDefault="00A470D8"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A470D8" w:rsidRDefault="00A470D8"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A470D8" w:rsidRDefault="00A470D8"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A470D8" w:rsidRDefault="00A470D8"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A470D8" w:rsidRDefault="00A470D8"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A470D8" w:rsidRDefault="00A470D8"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A470D8" w:rsidRDefault="00A470D8"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5264A499"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412C0D" w:rsidRPr="00903DBA">
        <w:rPr>
          <w:highlight w:val="white"/>
        </w:rPr>
        <w:t xml:space="preserve"> in </w:t>
      </w:r>
      <w:r w:rsidR="00D4318D">
        <w:rPr>
          <w:rStyle w:val="KeyWord0"/>
          <w:highlight w:val="white"/>
        </w:rPr>
        <w:t>&lt;k&gt;</w:t>
      </w:r>
      <w:r w:rsidR="00D4318D" w:rsidRPr="00903DBA">
        <w:rPr>
          <w:rStyle w:val="KeyWord0"/>
          <w:highlight w:val="white"/>
        </w:rPr>
        <w:t>si</w:t>
      </w:r>
      <w:r w:rsidR="00D4318D">
        <w:rPr>
          <w:rStyle w:val="KeyWord0"/>
          <w:highlight w:val="white"/>
        </w:rPr>
        <w:t>&lt;/k&gt;</w:t>
      </w:r>
      <w:r w:rsidR="00412C0D" w:rsidRPr="00903DBA">
        <w:rPr>
          <w:highlight w:val="white"/>
        </w:rPr>
        <w:t xml:space="preserve">, we will need it when we set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412C0D" w:rsidRPr="00903DBA">
        <w:rPr>
          <w:highlight w:val="white"/>
        </w:rPr>
        <w:t xml:space="preserve"> parameter list at the end. We then move to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12C0D" w:rsidRPr="00903DBA">
        <w:rPr>
          <w:highlight w:val="white"/>
        </w:rPr>
        <w:t xml:space="preserve"> address to the current address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2F82BC29"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6B82D239"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A42E4E" w:rsidRPr="00903DBA">
        <w:rPr>
          <w:highlight w:val="white"/>
        </w:rPr>
        <w:t xml:space="preserve"> and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0A9CCFE8"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332AFCEF"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done and we jump to </w:t>
      </w:r>
      <w:r w:rsidR="00D4318D">
        <w:rPr>
          <w:rStyle w:val="KeyWord0"/>
          <w:highlight w:val="white"/>
        </w:rPr>
        <w:t>&lt;k&gt;</w:t>
      </w:r>
      <w:r w:rsidR="00D4318D" w:rsidRPr="00903DBA">
        <w:rPr>
          <w:rStyle w:val="KeyWord0"/>
          <w:highlight w:val="white"/>
        </w:rPr>
        <w:t>WordDone</w:t>
      </w:r>
      <w:r w:rsidR="00D4318D">
        <w:rPr>
          <w:rStyle w:val="KeyWord0"/>
          <w:highlight w:val="white"/>
        </w:rPr>
        <w:t>&lt;/k&gt;</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done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1B15BC" w:rsidRPr="00903DBA">
        <w:rPr>
          <w:highlight w:val="white"/>
        </w:rPr>
        <w:t xml:space="preserve">. If none of those cases apply,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1B15BC" w:rsidRPr="00903DBA">
        <w:rPr>
          <w:highlight w:val="white"/>
        </w:rPr>
        <w:t xml:space="preserve"> and jump back to </w:t>
      </w:r>
      <w:r w:rsidR="00D4318D">
        <w:rPr>
          <w:rStyle w:val="KeyWord0"/>
          <w:highlight w:val="white"/>
        </w:rPr>
        <w:t>&lt;k&gt;</w:t>
      </w:r>
      <w:r w:rsidR="00D4318D" w:rsidRPr="00903DBA">
        <w:rPr>
          <w:rStyle w:val="KeyWord0"/>
          <w:highlight w:val="white"/>
        </w:rPr>
        <w:t>WordLoop</w:t>
      </w:r>
      <w:r w:rsidR="00D4318D">
        <w:rPr>
          <w:rStyle w:val="KeyWord0"/>
          <w:highlight w:val="white"/>
        </w:rPr>
        <w:t>&lt;/k&gt;</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lastRenderedPageBreak/>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00DCAC30"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86472" w:rsidRPr="00903DBA">
        <w:rPr>
          <w:highlight w:val="white"/>
        </w:rPr>
        <w:t xml:space="preserve"> to </w:t>
      </w:r>
      <w:r w:rsidR="003B202A" w:rsidRPr="00903DBA">
        <w:rPr>
          <w:highlight w:val="white"/>
        </w:rPr>
        <w:t xml:space="preserve">let it point at the character following the word, and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2213E419" w:rsidR="005F4D5D" w:rsidRPr="00903DBA" w:rsidRDefault="00AB5864" w:rsidP="00AB5864">
      <w:pPr>
        <w:rPr>
          <w:highlight w:val="white"/>
        </w:rPr>
      </w:pPr>
      <w:r w:rsidRPr="00903DBA">
        <w:rPr>
          <w:highlight w:val="white"/>
        </w:rPr>
        <w:t>When we have iterated through the whole list, there are som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array</w:t>
      </w:r>
      <w:r w:rsidR="00C3735D" w:rsidRPr="00903DBA">
        <w:rPr>
          <w:highlight w:val="white"/>
        </w:rPr>
        <w:t xml:space="preserve">, </w:t>
      </w:r>
      <w:r w:rsidR="005D1364" w:rsidRPr="00903DBA">
        <w:rPr>
          <w:highlight w:val="white"/>
        </w:rPr>
        <w:t xml:space="preserve">since the last entry in the argument array shall be a null pointer. Finally,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162AA0D3" w:rsidR="00C3735D" w:rsidRPr="00903DBA" w:rsidRDefault="00C3735D" w:rsidP="00C3735D">
      <w:pPr>
        <w:rPr>
          <w:highlight w:val="white"/>
        </w:rPr>
      </w:pPr>
      <w:r w:rsidRPr="00903DBA">
        <w:rPr>
          <w:highlight w:val="white"/>
        </w:rPr>
        <w:t xml:space="preserve">By now,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points at the beginning of the first activation record</w:t>
      </w:r>
      <w:r w:rsidR="00E80B96" w:rsidRPr="00903DBA">
        <w:rPr>
          <w:highlight w:val="white"/>
        </w:rPr>
        <w:t xml:space="preserve">, for the initial call to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53320F" w:rsidRPr="00903DBA">
        <w:rPr>
          <w:highlight w:val="white"/>
        </w:rPr>
        <w:t xml:space="preserve"> and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53320F" w:rsidRPr="00903DBA">
        <w:rPr>
          <w:highlight w:val="white"/>
        </w:rPr>
        <w:t xml:space="preserve"> parameters.</w:t>
      </w:r>
      <w:r w:rsidR="00336E39" w:rsidRPr="00903DBA">
        <w:rPr>
          <w:highlight w:val="white"/>
        </w:rPr>
        <w:t xml:space="preserve"> We mov the number of arguments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336E39" w:rsidRPr="00903DBA">
        <w:rPr>
          <w:highlight w:val="white"/>
        </w:rPr>
        <w:t xml:space="preserve"> (offset six), and the beginning of the argument list (</w:t>
      </w:r>
      <w:r w:rsidR="00D4318D">
        <w:rPr>
          <w:rStyle w:val="KeyWord0"/>
          <w:highlight w:val="white"/>
        </w:rPr>
        <w:t>&lt;k&gt;</w:t>
      </w:r>
      <w:r w:rsidR="00D4318D" w:rsidRPr="00903DBA">
        <w:rPr>
          <w:rStyle w:val="KeyWord0"/>
          <w:highlight w:val="white"/>
        </w:rPr>
        <w:t>si</w:t>
      </w:r>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1F08CE0A" w:rsidR="000103FB" w:rsidRPr="00903DBA" w:rsidRDefault="000274D4" w:rsidP="000103FB">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2712DD93" w14:textId="1E50FCF0" w:rsidR="00C80F16" w:rsidRDefault="00DA7B37" w:rsidP="00DA7B37">
      <w:pPr>
        <w:pStyle w:val="Code"/>
        <w:rPr>
          <w:highlight w:val="white"/>
        </w:rPr>
      </w:pPr>
      <w:r w:rsidRPr="00903DBA">
        <w:rPr>
          <w:highlight w:val="white"/>
        </w:rPr>
        <w:t xml:space="preserve">        </w:t>
      </w:r>
      <w:r w:rsidR="00C80F16">
        <w:rPr>
          <w:highlight w:val="white"/>
        </w:rPr>
        <w:t>// ...</w:t>
      </w:r>
    </w:p>
    <w:p w14:paraId="4375C1AD" w14:textId="1C23DE46"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7B86CB3D" w:rsidR="00AF5631" w:rsidRPr="00903DBA" w:rsidRDefault="00AF5631" w:rsidP="00AF5631">
      <w:pPr>
        <w:pStyle w:val="Code"/>
        <w:rPr>
          <w:highlight w:val="white"/>
        </w:rPr>
      </w:pPr>
      <w:r w:rsidRPr="00903DBA">
        <w:rPr>
          <w:highlight w:val="white"/>
        </w:rPr>
        <w:t xml:space="preserve">        /* mov si, bp</w:t>
      </w:r>
    </w:p>
    <w:p w14:paraId="15C6F450" w14:textId="72BB9C2D" w:rsidR="00AF5631" w:rsidRPr="00903DBA" w:rsidRDefault="00AF5631" w:rsidP="00AF5631">
      <w:pPr>
        <w:pStyle w:val="Code"/>
        <w:rPr>
          <w:highlight w:val="white"/>
        </w:rPr>
      </w:pPr>
      <w:r w:rsidRPr="00903DBA">
        <w:rPr>
          <w:highlight w:val="white"/>
        </w:rPr>
        <w:t xml:space="preserve">           mov word [bp], $Path</w:t>
      </w:r>
    </w:p>
    <w:p w14:paraId="0C975D3C" w14:textId="36A1BD1A" w:rsidR="00AF5631" w:rsidRPr="00903DBA" w:rsidRDefault="00AF5631" w:rsidP="00AF5631">
      <w:pPr>
        <w:pStyle w:val="Code"/>
        <w:rPr>
          <w:highlight w:val="white"/>
        </w:rPr>
      </w:pPr>
      <w:r w:rsidRPr="00903DBA">
        <w:rPr>
          <w:highlight w:val="white"/>
        </w:rPr>
        <w:t xml:space="preserve">           add bp, 2</w:t>
      </w:r>
    </w:p>
    <w:p w14:paraId="25E074CE" w14:textId="206C96B8" w:rsidR="00AF5631" w:rsidRPr="00903DBA" w:rsidRDefault="00AF5631" w:rsidP="00AF5631">
      <w:pPr>
        <w:pStyle w:val="Code"/>
        <w:rPr>
          <w:highlight w:val="white"/>
        </w:rPr>
      </w:pPr>
      <w:r w:rsidRPr="00903DBA">
        <w:rPr>
          <w:highlight w:val="white"/>
        </w:rPr>
        <w:t xml:space="preserve">           mov ax, 1</w:t>
      </w:r>
    </w:p>
    <w:p w14:paraId="2EEDCA8B" w14:textId="0C96FFE0" w:rsidR="00AF5631" w:rsidRPr="00903DBA" w:rsidRDefault="00AF5631" w:rsidP="00AF5631">
      <w:pPr>
        <w:pStyle w:val="Code"/>
        <w:rPr>
          <w:highlight w:val="white"/>
        </w:rPr>
      </w:pPr>
      <w:r w:rsidRPr="00903DBA">
        <w:rPr>
          <w:highlight w:val="white"/>
        </w:rPr>
        <w:t xml:space="preserve">           mov bx, 129</w:t>
      </w:r>
    </w:p>
    <w:p w14:paraId="738009D0" w14:textId="535F2E34" w:rsidR="00AF5631" w:rsidRPr="00903DBA" w:rsidRDefault="00AF5631" w:rsidP="00AF5631">
      <w:pPr>
        <w:pStyle w:val="Code"/>
        <w:rPr>
          <w:highlight w:val="white"/>
        </w:rPr>
      </w:pPr>
      <w:r w:rsidRPr="00903DBA">
        <w:rPr>
          <w:highlight w:val="white"/>
        </w:rPr>
        <w:t xml:space="preserve">           cmp byte [bx], 13</w:t>
      </w:r>
    </w:p>
    <w:p w14:paraId="1205702B" w14:textId="3BC8CF55"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lastRenderedPageBreak/>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lastRenderedPageBreak/>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492109" w:rsidRDefault="00AF5631" w:rsidP="00AF5631">
      <w:pPr>
        <w:pStyle w:val="Code"/>
        <w:rPr>
          <w:highlight w:val="white"/>
          <w:lang w:val="nb-NO"/>
        </w:rPr>
      </w:pPr>
      <w:r w:rsidRPr="00903DBA">
        <w:rPr>
          <w:highlight w:val="white"/>
        </w:rPr>
        <w:t xml:space="preserve">             </w:t>
      </w:r>
      <w:r w:rsidRPr="00492109">
        <w:rPr>
          <w:highlight w:val="white"/>
          <w:lang w:val="nb-NO"/>
        </w:rPr>
        <w:t>mov [bp + 6], ax</w:t>
      </w:r>
    </w:p>
    <w:p w14:paraId="6CD39EB0" w14:textId="42258B4A" w:rsidR="00AF5631" w:rsidRPr="00492109" w:rsidRDefault="00AF5631" w:rsidP="00AF5631">
      <w:pPr>
        <w:pStyle w:val="Code"/>
        <w:rPr>
          <w:highlight w:val="white"/>
          <w:lang w:val="nb-NO"/>
        </w:rPr>
      </w:pPr>
      <w:r w:rsidRPr="00492109">
        <w:rPr>
          <w:highlight w:val="white"/>
          <w:lang w:val="nb-NO"/>
        </w:rPr>
        <w:t xml:space="preserve">             mov [bp + 8], si */</w:t>
      </w:r>
    </w:p>
    <w:p w14:paraId="0D7BBAAE" w14:textId="77777777" w:rsidR="00AF5631" w:rsidRPr="00492109" w:rsidRDefault="00AF5631" w:rsidP="00AF5631">
      <w:pPr>
        <w:pStyle w:val="Code"/>
        <w:rPr>
          <w:highlight w:val="white"/>
          <w:lang w:val="nb-NO"/>
        </w:rPr>
      </w:pPr>
    </w:p>
    <w:p w14:paraId="5EB56413" w14:textId="77777777" w:rsidR="00AF5631" w:rsidRPr="00903DBA" w:rsidRDefault="00AF5631" w:rsidP="00AF5631">
      <w:pPr>
        <w:pStyle w:val="Code"/>
        <w:rPr>
          <w:highlight w:val="white"/>
        </w:rPr>
      </w:pPr>
      <w:r w:rsidRPr="00492109">
        <w:rPr>
          <w:highlight w:val="white"/>
          <w:lang w:val="nb-NO"/>
        </w:rPr>
        <w:t xml:space="preserve">        </w:t>
      </w:r>
      <w:r w:rsidRPr="00903DBA">
        <w:rPr>
          <w:highlight w:val="white"/>
        </w:rPr>
        <w:t>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0B92347C" w:rsidR="00614EB1" w:rsidRPr="0060539D" w:rsidRDefault="00CC1DF4" w:rsidP="0060539D">
      <w:pPr>
        <w:pStyle w:val="Heading3"/>
        <w:numPr>
          <w:ilvl w:val="2"/>
          <w:numId w:val="158"/>
        </w:numPr>
        <w:rPr>
          <w:highlight w:val="white"/>
        </w:rPr>
      </w:pPr>
      <w:r>
        <w:rPr>
          <w:highlight w:val="white"/>
        </w:rPr>
        <w:t>&lt;h3&gt;</w:t>
      </w:r>
      <w:bookmarkStart w:id="581" w:name="_Toc93320623"/>
      <w:r w:rsidRPr="0060539D">
        <w:rPr>
          <w:highlight w:val="white"/>
        </w:rPr>
        <w:t>Windows Jump Info</w:t>
      </w:r>
      <w:bookmarkEnd w:id="581"/>
      <w:r>
        <w:rPr>
          <w:highlight w:val="white"/>
        </w:rPr>
        <w:t>&lt;/h3&gt;</w:t>
      </w:r>
    </w:p>
    <w:p w14:paraId="72B28385" w14:textId="2733EB43"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00D4318D">
        <w:rPr>
          <w:rStyle w:val="KeyWord0"/>
          <w:highlight w:val="white"/>
        </w:rPr>
        <w:t>&lt;k&gt;</w:t>
      </w:r>
      <w:r w:rsidR="00D4318D" w:rsidRPr="00903DBA">
        <w:rPr>
          <w:rStyle w:val="KeyWord0"/>
          <w:highlight w:val="white"/>
        </w:rPr>
        <w:t>middleToAssemblyMap</w:t>
      </w:r>
      <w:r w:rsidR="00D4318D">
        <w:rPr>
          <w:rStyle w:val="KeyWord0"/>
          <w:highlight w:val="white"/>
        </w:rPr>
        <w:t>&lt;/k&gt;</w:t>
      </w:r>
      <w:r w:rsidRPr="00903DBA">
        <w:rPr>
          <w:highlight w:val="white"/>
        </w:rPr>
        <w:t xml:space="preserve"> map to keep track of the assembly code addresses.</w:t>
      </w:r>
    </w:p>
    <w:p w14:paraId="18034316" w14:textId="1DA567FF" w:rsidR="009A15FB" w:rsidRPr="00903DBA" w:rsidRDefault="000274D4" w:rsidP="009A15FB">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lastRenderedPageBreak/>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4B977E23" w:rsidR="006F0ABE" w:rsidRPr="00903DBA" w:rsidRDefault="0078288A" w:rsidP="0078288A">
      <w:pPr>
        <w:pStyle w:val="Code"/>
        <w:rPr>
          <w:highlight w:val="white"/>
        </w:rPr>
      </w:pPr>
      <w:r w:rsidRPr="00903DBA">
        <w:rPr>
          <w:highlight w:val="white"/>
        </w:rPr>
        <w:t xml:space="preserve">        if (</w:t>
      </w:r>
      <w:r w:rsidR="006F0ABE" w:rsidRPr="00903DBA">
        <w:rPr>
          <w:highlight w:val="white"/>
        </w:rPr>
        <w:t>!(assemblyCode[1]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640DE8BB" w:rsidR="00614EB1" w:rsidRPr="00903DBA" w:rsidRDefault="00614EB1" w:rsidP="00614EB1">
      <w:pPr>
        <w:rPr>
          <w:highlight w:val="white"/>
        </w:rPr>
      </w:pPr>
      <w:r w:rsidRPr="00903DBA">
        <w:rPr>
          <w:highlight w:val="white"/>
        </w:rPr>
        <w:t xml:space="preserve">First, we need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At the moment,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 xml:space="preserve">When we change the assembly code targets to relative byte targets, we may have to iterate several times because short jumps (between -128 and 127, inclusive) instructions are smaller than long jumps </w:t>
      </w:r>
      <w:r w:rsidRPr="00903DBA">
        <w:rPr>
          <w:highlight w:val="white"/>
        </w:rPr>
        <w:lastRenderedPageBreak/>
        <w:t>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3107D268"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xml:space="preserve"> variable is the byte address of the target assembly instruction following the current instruction,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is the byte address of the target instruction, and </w:t>
      </w:r>
      <w:r w:rsidR="00D4318D">
        <w:rPr>
          <w:rStyle w:val="KeyWord0"/>
          <w:highlight w:val="white"/>
        </w:rPr>
        <w:t>&lt;k&gt;</w:t>
      </w:r>
      <w:r w:rsidR="00D4318D" w:rsidRPr="00903DBA">
        <w:rPr>
          <w:rStyle w:val="KeyWord0"/>
          <w:highlight w:val="white"/>
        </w:rPr>
        <w:t>byteDistance</w:t>
      </w:r>
      <w:r w:rsidR="00D4318D">
        <w:rPr>
          <w:rStyle w:val="KeyWord0"/>
          <w:highlight w:val="white"/>
        </w:rPr>
        <w:t>&lt;/k&gt;</w:t>
      </w:r>
      <w:r w:rsidRPr="00903DBA">
        <w:rPr>
          <w:highlight w:val="white"/>
        </w:rPr>
        <w:t xml:space="preserve"> is difference between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Pr="00492109" w:rsidRDefault="00F14F15" w:rsidP="00F14F15">
      <w:pPr>
        <w:pStyle w:val="Code"/>
        <w:rPr>
          <w:highlight w:val="white"/>
          <w:lang w:val="en-GB"/>
        </w:rPr>
      </w:pPr>
      <w:r w:rsidRPr="00492109">
        <w:rPr>
          <w:highlight w:val="white"/>
          <w:lang w:val="en-GB"/>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3708C250"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Some byte address may have been changed because some long jump instructions have been changed to short jump instructions. If any address has been changed, </w:t>
      </w:r>
      <w:r w:rsidR="00D4318D">
        <w:rPr>
          <w:rStyle w:val="KeyWord0"/>
          <w:highlight w:val="white"/>
        </w:rPr>
        <w:t>&lt;k&gt;</w:t>
      </w:r>
      <w:r w:rsidR="00D4318D" w:rsidRPr="00903DBA">
        <w:rPr>
          <w:rStyle w:val="KeyWord0"/>
          <w:highlight w:val="white"/>
        </w:rPr>
        <w:t>update</w:t>
      </w:r>
      <w:r w:rsidR="00D4318D">
        <w:rPr>
          <w:rStyle w:val="KeyWord0"/>
          <w:highlight w:val="white"/>
        </w:rPr>
        <w:t>&lt;/k&gt;</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lastRenderedPageBreak/>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4DDD3B40" w:rsidR="00614EB1" w:rsidRPr="00903DBA" w:rsidRDefault="00CC1DF4" w:rsidP="0060539D">
      <w:pPr>
        <w:pStyle w:val="Heading3"/>
        <w:rPr>
          <w:highlight w:val="white"/>
        </w:rPr>
      </w:pPr>
      <w:r>
        <w:rPr>
          <w:highlight w:val="white"/>
        </w:rPr>
        <w:t>&lt;h3&gt;</w:t>
      </w:r>
      <w:bookmarkStart w:id="582" w:name="_Toc93320624"/>
      <w:r w:rsidRPr="00903DBA">
        <w:rPr>
          <w:highlight w:val="white"/>
        </w:rPr>
        <w:t>Windows Byte List</w:t>
      </w:r>
      <w:bookmarkEnd w:id="582"/>
      <w:r>
        <w:rPr>
          <w:highlight w:val="white"/>
        </w:rPr>
        <w:t>&lt;/h3&gt;</w:t>
      </w:r>
    </w:p>
    <w:p w14:paraId="4AE37452" w14:textId="2FCE2D0B"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WindowsByteList</w:t>
      </w:r>
      <w:r w:rsidR="00D4318D">
        <w:rPr>
          <w:rStyle w:val="KeyWord0"/>
          <w:highlight w:val="white"/>
        </w:rPr>
        <w:t>&lt;/k&gt;</w:t>
      </w:r>
      <w:r w:rsidRPr="00903DBA">
        <w:rPr>
          <w:highlight w:val="white"/>
        </w:rPr>
        <w:t xml:space="preserve"> method iterates through the assembly code list and generates the byte list for each instruction by calling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It also adds names to the </w:t>
      </w:r>
      <w:r w:rsidR="00D4318D">
        <w:rPr>
          <w:rStyle w:val="KeyWord0"/>
          <w:highlight w:val="white"/>
        </w:rPr>
        <w:t>&lt;k&gt;</w:t>
      </w:r>
      <w:r w:rsidR="00D4318D" w:rsidRPr="00903DBA">
        <w:rPr>
          <w:rStyle w:val="KeyWord0"/>
          <w:highlight w:val="white"/>
        </w:rPr>
        <w:t>accessMap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callMap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returnSet</w:t>
      </w:r>
      <w:r w:rsidR="00D4318D">
        <w:rPr>
          <w:rStyle w:val="KeyWord0"/>
          <w:highlight w:val="white"/>
        </w:rPr>
        <w:t>&lt;/k&gt;</w:t>
      </w:r>
      <w:r w:rsidRPr="00903DBA">
        <w:rPr>
          <w:highlight w:val="white"/>
        </w:rPr>
        <w:t xml:space="preserve"> parameters.</w:t>
      </w:r>
    </w:p>
    <w:p w14:paraId="4A0FA61D" w14:textId="4C3FDCA6" w:rsidR="00614EB1" w:rsidRPr="00903DBA" w:rsidRDefault="000274D4" w:rsidP="00614EB1">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83" w:name="_Hlk51314142"/>
      <w:r w:rsidRPr="00903DBA">
        <w:rPr>
          <w:highlight w:val="white"/>
        </w:rPr>
        <w:t>WindowsByteList</w:t>
      </w:r>
      <w:bookmarkEnd w:id="583"/>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If the instruction is a value definition, we need to look into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lastRenderedPageBreak/>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662D9392" w:rsidR="00614EB1" w:rsidRPr="00903DBA" w:rsidRDefault="00614EB1" w:rsidP="00614EB1">
      <w:pPr>
        <w:pStyle w:val="Code"/>
        <w:rPr>
          <w:highlight w:val="white"/>
        </w:rPr>
      </w:pPr>
      <w:r w:rsidRPr="00903DBA">
        <w:rPr>
          <w:highlight w:val="white"/>
        </w:rPr>
        <w:t xml:space="preserve">              else if (value is StaticAddress</w:t>
      </w:r>
      <w:r w:rsidR="00470548">
        <w:rPr>
          <w:highlight w:val="white"/>
        </w:rPr>
        <w:t xml:space="preserve"> </w:t>
      </w:r>
      <w:r w:rsidR="00470548" w:rsidRPr="00903DBA">
        <w:rPr>
          <w:highlight w:val="white"/>
        </w:rPr>
        <w:t>staticAddress</w:t>
      </w:r>
      <w:r w:rsidRPr="00903DBA">
        <w:rPr>
          <w:highlight w:val="white"/>
        </w:rPr>
        <w:t>) {</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1820AC62"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lastRenderedPageBreak/>
        <w:t>}</w:t>
      </w:r>
    </w:p>
    <w:p w14:paraId="25F20BAC" w14:textId="41C8EBAC" w:rsidR="008C2FC7" w:rsidRPr="00903DBA" w:rsidRDefault="00CC1DF4" w:rsidP="0060539D">
      <w:pPr>
        <w:pStyle w:val="Heading3"/>
        <w:rPr>
          <w:highlight w:val="white"/>
        </w:rPr>
      </w:pPr>
      <w:r>
        <w:rPr>
          <w:highlight w:val="white"/>
        </w:rPr>
        <w:t>&lt;h3&gt;</w:t>
      </w:r>
      <w:bookmarkStart w:id="584" w:name="_Toc93320625"/>
      <w:r w:rsidRPr="00903DBA">
        <w:rPr>
          <w:highlight w:val="white"/>
        </w:rPr>
        <w:t>Byte List</w:t>
      </w:r>
      <w:bookmarkEnd w:id="584"/>
      <w:r>
        <w:rPr>
          <w:highlight w:val="white"/>
        </w:rPr>
        <w:t>&lt;/h3&gt;</w:t>
      </w:r>
    </w:p>
    <w:p w14:paraId="51B69A74" w14:textId="7FC58B36"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method return the assembly code instruction converted to a list of bytes.</w:t>
      </w:r>
    </w:p>
    <w:p w14:paraId="5A40574A" w14:textId="3ACA15E8" w:rsidR="008C2FC7" w:rsidRPr="00903DBA" w:rsidRDefault="000274D4" w:rsidP="008C2FC7">
      <w:pPr>
        <w:pStyle w:val="CodeHeader"/>
        <w:rPr>
          <w:highlight w:val="white"/>
        </w:rPr>
      </w:pPr>
      <w:r>
        <w:rPr>
          <w:highlight w:val="white"/>
        </w:rPr>
        <w:t>&lt;ch&gt;</w:t>
      </w:r>
      <w:r w:rsidRPr="00903DBA">
        <w:rPr>
          <w:highlight w:val="white"/>
        </w:rPr>
        <w:t>AssemblyCode</w:t>
      </w:r>
      <w:r>
        <w:rPr>
          <w:highlight w:val="white"/>
        </w:rPr>
        <w:t>.</w:t>
      </w:r>
      <w:r w:rsidRPr="00903DBA">
        <w:rPr>
          <w:highlight w:val="white"/>
        </w:rPr>
        <w:t>cs</w:t>
      </w:r>
      <w:r>
        <w:rPr>
          <w:highlight w:val="white"/>
        </w:rPr>
        <w:t>&lt;/ch&gt;</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72E5C8C4"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00D4318D">
        <w:rPr>
          <w:rStyle w:val="KeyWord0"/>
          <w:highlight w:val="white"/>
        </w:rPr>
        <w:t>&lt;k&gt;</w:t>
      </w:r>
      <w:r w:rsidR="00D4318D" w:rsidRPr="00903DBA">
        <w:rPr>
          <w:rStyle w:val="KeyWord0"/>
          <w:highlight w:val="white"/>
        </w:rPr>
        <w:t>GetBytes</w:t>
      </w:r>
      <w:r w:rsidR="00D4318D">
        <w:rPr>
          <w:rStyle w:val="KeyWord0"/>
          <w:highlight w:val="white"/>
        </w:rPr>
        <w:t>&lt;/k&gt;</w:t>
      </w:r>
      <w:r w:rsidRPr="00903DBA">
        <w:rPr>
          <w:highlight w:val="white"/>
        </w:rPr>
        <w:t xml:space="preserve"> in the standard library </w:t>
      </w:r>
      <w:r w:rsidR="00D4318D">
        <w:rPr>
          <w:rStyle w:val="KeyWord0"/>
          <w:highlight w:val="white"/>
        </w:rPr>
        <w:t>&lt;k&gt;</w:t>
      </w:r>
      <w:r w:rsidR="00D4318D" w:rsidRPr="00903DBA">
        <w:rPr>
          <w:rStyle w:val="KeyWord0"/>
          <w:highlight w:val="white"/>
        </w:rPr>
        <w:t>BitConverter</w:t>
      </w:r>
      <w:r w:rsidR="00D4318D">
        <w:rPr>
          <w:rStyle w:val="KeyWord0"/>
          <w:highlight w:val="white"/>
        </w:rPr>
        <w:t>&lt;/k&gt;</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lastRenderedPageBreak/>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A regular function call is equivalent with a long jump. The actual address of the called function will be set by the linker later on.</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lastRenderedPageBreak/>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152FF954"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00D4318D">
        <w:rPr>
          <w:rStyle w:val="KeyWord0"/>
          <w:highlight w:val="white"/>
        </w:rPr>
        <w:t>&lt;k&gt;</w:t>
      </w:r>
      <w:r w:rsidR="00D4318D" w:rsidRPr="00903DBA">
        <w:rPr>
          <w:rStyle w:val="KeyWord0"/>
          <w:highlight w:val="white"/>
        </w:rPr>
        <w:t>lahf</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leGrid"/>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unary operator register</w:t>
            </w:r>
          </w:p>
        </w:tc>
        <w:tc>
          <w:tcPr>
            <w:tcW w:w="2834" w:type="dxa"/>
          </w:tcPr>
          <w:p w14:paraId="0E34F074" w14:textId="77777777" w:rsidR="008C2FC7" w:rsidRPr="00903DBA" w:rsidRDefault="008C2FC7" w:rsidP="003D2653">
            <w:pPr>
              <w:spacing w:before="0" w:after="40"/>
              <w:rPr>
                <w:highlight w:val="white"/>
              </w:rPr>
            </w:pPr>
            <w:r w:rsidRPr="00903DBA">
              <w:rPr>
                <w:highlight w:val="white"/>
              </w:rPr>
              <w:t>inc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2B980CC2" w:rsidR="008C2FC7" w:rsidRPr="00903DBA" w:rsidRDefault="008C2FC7" w:rsidP="008C2FC7">
      <w:pPr>
        <w:rPr>
          <w:highlight w:val="white"/>
        </w:rPr>
      </w:pPr>
      <w:r w:rsidRPr="00903DBA">
        <w:rPr>
          <w:highlight w:val="white"/>
        </w:rPr>
        <w:t xml:space="preserve">The operators of the first category take a register as operand.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2471712D" w:rsidR="008C2FC7" w:rsidRPr="00903DBA" w:rsidRDefault="008C2FC7" w:rsidP="008C2FC7">
      <w:pPr>
        <w:rPr>
          <w:highlight w:val="white"/>
        </w:rPr>
      </w:pPr>
      <w:r w:rsidRPr="00903DBA">
        <w:rPr>
          <w:highlight w:val="white"/>
        </w:rPr>
        <w:t xml:space="preserve">The operators of the second category take an integer value as operand. For instance: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33</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just like in the previous cases. But we must also load the array with the integer value of the operation, which we do by calling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with the value and its size. We determine the size of the value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Note that we have to subtract the size </w:t>
      </w:r>
      <w:r w:rsidRPr="00903DBA">
        <w:rPr>
          <w:highlight w:val="white"/>
        </w:rPr>
        <w:lastRenderedPageBreak/>
        <w:t xml:space="preserve">of the value from the size of the byte list to obtain the location to insert the value in the byte list. Integer values are always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43AB11D0"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[global</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4]</w:t>
      </w:r>
      <w:r w:rsidR="00D4318D">
        <w:rPr>
          <w:rStyle w:val="KeyWord0"/>
          <w:highlight w:val="white"/>
        </w:rPr>
        <w:t>&lt;/k&gt;</w:t>
      </w:r>
      <w:r w:rsidRPr="00903DBA">
        <w:rPr>
          <w:highlight w:val="white"/>
        </w:rPr>
        <w:t xml:space="preserve">. Note that offsets are always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values. If the address includes a register, the size of the offset is determined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leGrid"/>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85"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binary operator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binary operator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binary operator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binary operator register, [register + offset]</w:t>
            </w:r>
          </w:p>
          <w:p w14:paraId="158F1D81" w14:textId="77777777" w:rsidR="008C2FC7" w:rsidRPr="00903DBA" w:rsidRDefault="008C2FC7" w:rsidP="003D2653">
            <w:pPr>
              <w:spacing w:before="0" w:after="40"/>
            </w:pPr>
            <w:r w:rsidRPr="00903DBA">
              <w:t>binary operator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85"/>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lastRenderedPageBreak/>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269DEB1A"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3FA56168"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Its is given by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903DBA" w:rsidRDefault="008C2FC7" w:rsidP="008C2FC7">
      <w:pPr>
        <w:pStyle w:val="Code"/>
        <w:rPr>
          <w:highlight w:val="white"/>
        </w:rPr>
      </w:pPr>
      <w:r w:rsidRPr="00903DBA">
        <w:rPr>
          <w:highlight w:val="white"/>
        </w:rPr>
        <w:lastRenderedPageBreak/>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32B4374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00D4318D">
        <w:rPr>
          <w:rStyle w:val="KeyWord0"/>
          <w:highlight w:val="white"/>
        </w:rPr>
        <w:t>&lt;k&gt;</w:t>
      </w:r>
      <w:r w:rsidR="00D4318D" w:rsidRPr="00903DBA">
        <w:rPr>
          <w:rStyle w:val="KeyWord0"/>
          <w:highlight w:val="white"/>
        </w:rPr>
        <w:t>mov</w:t>
      </w:r>
      <w:r w:rsidR="00D4318D">
        <w:rPr>
          <w:rStyle w:val="KeyWord0"/>
          <w:highlight w:val="white"/>
        </w:rPr>
        <w:t xml:space="preserve"> </w:t>
      </w:r>
      <w:r w:rsidR="00D4318D" w:rsidRPr="00903DBA">
        <w:rPr>
          <w:rStyle w:val="KeyWord0"/>
          <w:highlight w:val="white"/>
        </w:rPr>
        <w:t>word</w:t>
      </w:r>
      <w:r w:rsidR="00D4318D">
        <w:rPr>
          <w:rStyle w:val="KeyWord0"/>
          <w:highlight w:val="white"/>
        </w:rPr>
        <w:t xml:space="preserve"> </w:t>
      </w:r>
      <w:r w:rsidR="00D4318D" w:rsidRPr="00903DBA">
        <w:rPr>
          <w:rStyle w:val="KeyWord0"/>
          <w:highlight w:val="white"/>
        </w:rPr>
        <w:t>[65534],</w:t>
      </w:r>
      <w:r w:rsidR="00D4318D">
        <w:rPr>
          <w:rStyle w:val="KeyWord0"/>
          <w:highlight w:val="white"/>
        </w:rPr>
        <w:t xml:space="preserve"> </w:t>
      </w:r>
      <w:r w:rsidR="00D4318D" w:rsidRPr="00903DBA">
        <w:rPr>
          <w:rStyle w:val="KeyWord0"/>
          <w:highlight w:val="white"/>
        </w:rPr>
        <w:t>65534</w:t>
      </w:r>
      <w:r w:rsidR="00D4318D">
        <w:rPr>
          <w:rStyle w:val="KeyWord0"/>
          <w:highlight w:val="white"/>
        </w:rPr>
        <w:t>&lt;/k&gt;</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56035E4C"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lastRenderedPageBreak/>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value);</w:t>
      </w:r>
    </w:p>
    <w:p w14:paraId="19E5E753" w14:textId="77777777" w:rsidR="008C2FC7" w:rsidRPr="00492109" w:rsidRDefault="008C2FC7" w:rsidP="008C2FC7">
      <w:pPr>
        <w:pStyle w:val="Code"/>
        <w:rPr>
          <w:highlight w:val="white"/>
          <w:lang w:val="nb-NO"/>
        </w:rPr>
      </w:pPr>
      <w:r w:rsidRPr="00492109">
        <w:rPr>
          <w:highlight w:val="white"/>
          <w:lang w:val="nb-NO"/>
        </w:rPr>
        <w:t xml:space="preserve">            }</w:t>
      </w:r>
    </w:p>
    <w:p w14:paraId="23E82ACE" w14:textId="77777777" w:rsidR="008C2FC7" w:rsidRPr="00492109" w:rsidRDefault="008C2FC7" w:rsidP="008C2FC7">
      <w:pPr>
        <w:pStyle w:val="Code"/>
        <w:rPr>
          <w:highlight w:val="white"/>
          <w:lang w:val="nb-NO"/>
        </w:rPr>
      </w:pPr>
      <w:r w:rsidRPr="00492109">
        <w:rPr>
          <w:highlight w:val="white"/>
          <w:lang w:val="nb-NO"/>
        </w:rPr>
        <w:t xml:space="preserve">            else {</w:t>
      </w:r>
    </w:p>
    <w:p w14:paraId="1CBED789" w14:textId="77777777" w:rsidR="008C2FC7" w:rsidRPr="00492109" w:rsidRDefault="008C2FC7" w:rsidP="008C2FC7">
      <w:pPr>
        <w:pStyle w:val="Code"/>
        <w:rPr>
          <w:highlight w:val="white"/>
          <w:lang w:val="nb-NO"/>
        </w:rPr>
      </w:pPr>
      <w:r w:rsidRPr="00492109">
        <w:rPr>
          <w:highlight w:val="white"/>
          <w:lang w:val="nb-NO"/>
        </w:rPr>
        <w:t xml:space="preserve">              byteList[index] = (byte) value;</w:t>
      </w:r>
    </w:p>
    <w:p w14:paraId="605F6D2C"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shortValue);</w:t>
      </w:r>
    </w:p>
    <w:p w14:paraId="36B6D82F" w14:textId="77777777" w:rsidR="008C2FC7" w:rsidRPr="00492109" w:rsidRDefault="008C2FC7" w:rsidP="008C2FC7">
      <w:pPr>
        <w:pStyle w:val="Code"/>
        <w:rPr>
          <w:highlight w:val="white"/>
          <w:lang w:val="nb-NO"/>
        </w:rPr>
      </w:pPr>
      <w:r w:rsidRPr="00492109">
        <w:rPr>
          <w:highlight w:val="white"/>
          <w:lang w:val="nb-NO"/>
        </w:rPr>
        <w:t xml:space="preserve">              byteList[index + 1] = (byte) ((sbyte) (shortValue &gt;&gt; 8));</w:t>
      </w:r>
    </w:p>
    <w:p w14:paraId="1F9042EA"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intValue);</w:t>
      </w:r>
    </w:p>
    <w:p w14:paraId="02E6C596" w14:textId="77777777" w:rsidR="008C2FC7" w:rsidRPr="00492109" w:rsidRDefault="008C2FC7" w:rsidP="008C2FC7">
      <w:pPr>
        <w:pStyle w:val="Code"/>
        <w:rPr>
          <w:highlight w:val="white"/>
          <w:lang w:val="nb-NO"/>
        </w:rPr>
      </w:pPr>
      <w:r w:rsidRPr="00492109">
        <w:rPr>
          <w:highlight w:val="white"/>
          <w:lang w:val="nb-NO"/>
        </w:rPr>
        <w:t xml:space="preserve">              byteList[index + 1] = (byte) ((sbyte) (intValue &gt;&gt; 8));</w:t>
      </w:r>
    </w:p>
    <w:p w14:paraId="6A36AB56" w14:textId="77777777" w:rsidR="008C2FC7" w:rsidRPr="00492109" w:rsidRDefault="008C2FC7" w:rsidP="008C2FC7">
      <w:pPr>
        <w:pStyle w:val="Code"/>
        <w:rPr>
          <w:highlight w:val="white"/>
          <w:lang w:val="nb-NO"/>
        </w:rPr>
      </w:pPr>
      <w:r w:rsidRPr="00492109">
        <w:rPr>
          <w:highlight w:val="white"/>
          <w:lang w:val="nb-NO"/>
        </w:rPr>
        <w:t xml:space="preserve">              byteList[index + 2] = (byte) ((sbyte) (intValue &gt;&gt; 16));</w:t>
      </w:r>
    </w:p>
    <w:p w14:paraId="4E57E3A7" w14:textId="77777777" w:rsidR="008C2FC7" w:rsidRPr="00492109" w:rsidRDefault="008C2FC7" w:rsidP="008C2FC7">
      <w:pPr>
        <w:pStyle w:val="Code"/>
        <w:rPr>
          <w:highlight w:val="white"/>
          <w:lang w:val="nb-NO"/>
        </w:rPr>
      </w:pPr>
      <w:r w:rsidRPr="00492109">
        <w:rPr>
          <w:highlight w:val="white"/>
          <w:lang w:val="nb-NO"/>
        </w:rPr>
        <w:t xml:space="preserve">              byteList[index + 3] = (byte) ((sbyte) (intValue &gt;&gt; 24));</w:t>
      </w:r>
    </w:p>
    <w:p w14:paraId="1CC54D3F"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0AEE537B"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method looks up the assembly code instruction in the </w:t>
      </w:r>
      <w:r w:rsidR="00D4318D">
        <w:rPr>
          <w:rStyle w:val="KeyWord0"/>
          <w:highlight w:val="white"/>
        </w:rPr>
        <w:t>&lt;k&gt;</w:t>
      </w:r>
      <w:r w:rsidR="00D4318D" w:rsidRPr="00903DBA">
        <w:rPr>
          <w:rStyle w:val="KeyWord0"/>
          <w:highlight w:val="white"/>
        </w:rPr>
        <w:t>MainArrayMap</w:t>
      </w:r>
      <w:r w:rsidR="00D4318D">
        <w:rPr>
          <w:rStyle w:val="KeyWord0"/>
          <w:highlight w:val="white"/>
        </w:rPr>
        <w:t>&lt;/k&gt;</w:t>
      </w:r>
      <w:r w:rsidRPr="00903DBA">
        <w:rPr>
          <w:highlight w:val="white"/>
        </w:rPr>
        <w:t xml:space="preserve"> map in </w:t>
      </w:r>
      <w:r w:rsidR="00D4318D">
        <w:rPr>
          <w:rStyle w:val="KeyWord0"/>
          <w:highlight w:val="white"/>
        </w:rPr>
        <w:t>&lt;k&gt;</w:t>
      </w:r>
      <w:r w:rsidR="00D4318D" w:rsidRPr="00903DBA">
        <w:rPr>
          <w:rStyle w:val="KeyWord0"/>
          <w:highlight w:val="white"/>
        </w:rPr>
        <w:t>ObjectCodeTable</w:t>
      </w:r>
      <w:r w:rsidR="00D4318D">
        <w:rPr>
          <w:rStyle w:val="KeyWord0"/>
          <w:highlight w:val="white"/>
        </w:rPr>
        <w:t>&lt;/k&gt;</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lastRenderedPageBreak/>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24937051" w:rsidR="008C2FC7" w:rsidRPr="00903DBA" w:rsidRDefault="008C2FC7" w:rsidP="008C2FC7">
      <w:pPr>
        <w:pStyle w:val="Code"/>
        <w:rPr>
          <w:highlight w:val="white"/>
        </w:rPr>
      </w:pPr>
      <w:r w:rsidRPr="00903DBA">
        <w:rPr>
          <w:highlight w:val="white"/>
        </w:rPr>
        <w:t xml:space="preserve">      </w:t>
      </w:r>
      <w:r w:rsidR="00D516D4">
        <w:rPr>
          <w:highlight w:val="white"/>
        </w:rPr>
        <w:t>Debug.Assert</w:t>
      </w:r>
      <w:r w:rsidRPr="00903DBA">
        <w:rPr>
          <w:highlight w:val="white"/>
        </w:rPr>
        <w:t>(byteArray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5FCB01F6" w:rsidR="00BF5F11" w:rsidRPr="00903DBA" w:rsidRDefault="00CC1DF4" w:rsidP="0060539D">
      <w:pPr>
        <w:pStyle w:val="Heading2"/>
      </w:pPr>
      <w:bookmarkStart w:id="586" w:name="_Hlk64221600"/>
      <w:r>
        <w:t>&lt;h2&gt;</w:t>
      </w:r>
      <w:bookmarkStart w:id="587" w:name="_Ref419646553"/>
      <w:bookmarkStart w:id="588" w:name="_Toc93320626"/>
      <w:r>
        <w:t xml:space="preserve">The </w:t>
      </w:r>
      <w:r w:rsidRPr="00903DBA">
        <w:t>Link</w:t>
      </w:r>
      <w:bookmarkEnd w:id="587"/>
      <w:r>
        <w:t>er</w:t>
      </w:r>
      <w:bookmarkEnd w:id="588"/>
      <w:r>
        <w:t>&lt;/h2&gt;</w:t>
      </w:r>
    </w:p>
    <w:bookmarkEnd w:id="568"/>
    <w:p w14:paraId="5CC5045B" w14:textId="2787446C" w:rsidR="00092532" w:rsidRPr="00903DBA" w:rsidRDefault="0040618B" w:rsidP="00DF416A">
      <w:r w:rsidRPr="00903DBA">
        <w:t>The linker i</w:t>
      </w:r>
      <w:r w:rsidR="00DF416A">
        <w:t>s</w:t>
      </w:r>
      <w:r w:rsidRPr="00903DBA">
        <w:t xml:space="preserve"> the final part of the compilation process</w:t>
      </w:r>
      <w:r w:rsidR="00E949DC">
        <w:t xml:space="preserve"> for the Windows environment</w:t>
      </w:r>
      <w:r w:rsidRPr="00903DBA">
        <w:t>. Its merges together the compiled files and generates an executable file.</w:t>
      </w:r>
    </w:p>
    <w:p w14:paraId="21B495BC" w14:textId="3E9BC0C2" w:rsidR="00EE4EC9" w:rsidRPr="00903DBA" w:rsidRDefault="00CC1DF4" w:rsidP="0060539D">
      <w:pPr>
        <w:pStyle w:val="Heading3"/>
      </w:pPr>
      <w:r>
        <w:t>&lt;h3&gt;</w:t>
      </w:r>
      <w:bookmarkStart w:id="589" w:name="_Toc93320627"/>
      <w:r w:rsidRPr="00903DBA">
        <w:t>The Linker Class</w:t>
      </w:r>
      <w:bookmarkEnd w:id="589"/>
      <w:r>
        <w:t>&lt;/h3&gt;</w:t>
      </w:r>
    </w:p>
    <w:p w14:paraId="0A827FC9" w14:textId="13C1C773" w:rsidR="00F6417F" w:rsidRPr="00903DBA" w:rsidRDefault="004E4EB0" w:rsidP="004E4EB0">
      <w:r w:rsidRPr="00903DBA">
        <w:t xml:space="preserve">The </w:t>
      </w:r>
      <w:r w:rsidR="00493E8C">
        <w:rPr>
          <w:rStyle w:val="CodeInText"/>
        </w:rPr>
        <w:t>&lt;ct&gt;</w:t>
      </w:r>
      <w:r w:rsidR="00493E8C" w:rsidRPr="00903DBA">
        <w:rPr>
          <w:rStyle w:val="CodeInText"/>
        </w:rPr>
        <w:t>Linker</w:t>
      </w:r>
      <w:r w:rsidR="00493E8C">
        <w:rPr>
          <w:rStyle w:val="CodeInText"/>
        </w:rPr>
        <w:t>&lt;/ct&gt;</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3E2793">
        <w:t>,</w:t>
      </w:r>
      <w:r w:rsidR="00D70339" w:rsidRPr="00903DBA">
        <w:t xml:space="preserve"> and</w:t>
      </w:r>
      <w:r w:rsidR="00D000C7" w:rsidRPr="00903DBA">
        <w:t xml:space="preserve"> return </w:t>
      </w:r>
      <w:r w:rsidR="0003716F" w:rsidRPr="00903DBA">
        <w:t>assignments</w:t>
      </w:r>
      <w:r w:rsidR="00C25905">
        <w:t>,</w:t>
      </w:r>
      <w:r w:rsidR="001D5527" w:rsidRPr="00903DBA">
        <w:t xml:space="preserve"> and save</w:t>
      </w:r>
      <w:r w:rsidR="00013B7A" w:rsidRPr="00903DBA">
        <w:t xml:space="preserve">s the final code in a </w:t>
      </w:r>
      <w:r w:rsidR="006B25A5">
        <w:t>.</w:t>
      </w:r>
      <w:r w:rsidR="00013B7A" w:rsidRPr="00903DBA">
        <w:t>com</w:t>
      </w:r>
      <w:r w:rsidR="006B25A5">
        <w:t xml:space="preserve"> </w:t>
      </w:r>
      <w:r w:rsidR="00013B7A" w:rsidRPr="00903DBA">
        <w:t>file, which is executable in 16-bits Windows</w:t>
      </w:r>
      <w:r w:rsidR="00072191" w:rsidRPr="00903DBA">
        <w:t>.</w:t>
      </w:r>
      <w:r w:rsidR="00F6417F" w:rsidRPr="00903DBA">
        <w:t xml:space="preserve"> More specific, the linker has the following tasks:</w:t>
      </w:r>
    </w:p>
    <w:p w14:paraId="4B6D03E2" w14:textId="79525FAF" w:rsidR="00F6417F" w:rsidRPr="00903DBA" w:rsidRDefault="008C4970" w:rsidP="00693BCF">
      <w:pPr>
        <w:pStyle w:val="ListParagraph"/>
        <w:numPr>
          <w:ilvl w:val="0"/>
          <w:numId w:val="188"/>
        </w:numPr>
      </w:pPr>
      <w:r>
        <w:t>&lt;l&gt;</w:t>
      </w:r>
      <w:r w:rsidRPr="00903DBA">
        <w:t>First</w:t>
      </w:r>
      <w:r>
        <w:t>,</w:t>
      </w:r>
      <w:r w:rsidRPr="00903DBA">
        <w:t xml:space="preserve"> we load all function and static variables from all the object files and to make sure that two elements do not share the same name.</w:t>
      </w:r>
      <w:r>
        <w:t>&lt;/l&gt;</w:t>
      </w:r>
    </w:p>
    <w:p w14:paraId="303AC1FB" w14:textId="15C36D3F" w:rsidR="00296128" w:rsidRPr="00903DBA" w:rsidRDefault="008C4970" w:rsidP="00693BCF">
      <w:pPr>
        <w:pStyle w:val="ListParagraph"/>
        <w:numPr>
          <w:ilvl w:val="0"/>
          <w:numId w:val="188"/>
        </w:numPr>
      </w:pPr>
      <w:r>
        <w:t>&lt;l&gt;</w:t>
      </w:r>
      <w:r w:rsidRPr="00903DBA">
        <w:t>The</w:t>
      </w:r>
      <w:r>
        <w:t>n</w:t>
      </w:r>
      <w:r w:rsidRPr="00903DBA">
        <w:t xml:space="preserve"> we identify the </w:t>
      </w:r>
      <w:r w:rsidR="00493E8C">
        <w:rPr>
          <w:rStyle w:val="CodeInText"/>
        </w:rPr>
        <w:t>&lt;ct&gt;</w:t>
      </w:r>
      <w:r w:rsidR="00493E8C" w:rsidRPr="00903DBA">
        <w:rPr>
          <w:rStyle w:val="CodeInText"/>
        </w:rPr>
        <w:t>main</w:t>
      </w:r>
      <w:r w:rsidR="00493E8C">
        <w:rPr>
          <w:rStyle w:val="CodeInText"/>
        </w:rPr>
        <w:t>&lt;/ct&gt;</w:t>
      </w:r>
      <w:r w:rsidRPr="00903DBA">
        <w:t xml:space="preserve"> function and trace all functions and global variables reachable from </w:t>
      </w:r>
      <w:r w:rsidR="00493E8C">
        <w:rPr>
          <w:rStyle w:val="CodeInText"/>
        </w:rPr>
        <w:t>&lt;ct&gt;</w:t>
      </w:r>
      <w:r w:rsidR="00493E8C" w:rsidRPr="00903DBA">
        <w:rPr>
          <w:rStyle w:val="CodeInText"/>
        </w:rPr>
        <w:t>main</w:t>
      </w:r>
      <w:r w:rsidR="00493E8C">
        <w:rPr>
          <w:rStyle w:val="CodeInText"/>
        </w:rPr>
        <w:t>&lt;/ct&gt;</w:t>
      </w:r>
      <w:r w:rsidRPr="00903DBA">
        <w:t xml:space="preserve">. All elements not reachable from </w:t>
      </w:r>
      <w:r w:rsidR="00493E8C">
        <w:rPr>
          <w:rStyle w:val="CodeInText"/>
        </w:rPr>
        <w:t>&lt;ct&gt;</w:t>
      </w:r>
      <w:r w:rsidR="00493E8C" w:rsidRPr="00903DBA">
        <w:rPr>
          <w:rStyle w:val="CodeInText"/>
        </w:rPr>
        <w:t>main</w:t>
      </w:r>
      <w:r w:rsidR="00493E8C">
        <w:rPr>
          <w:rStyle w:val="CodeInText"/>
        </w:rPr>
        <w:t>&lt;/ct&gt;</w:t>
      </w:r>
      <w:r w:rsidRPr="00903DBA">
        <w:t xml:space="preserve"> are </w:t>
      </w:r>
      <w:r>
        <w:t>removed</w:t>
      </w:r>
      <w:r w:rsidRPr="00903DBA">
        <w:t>.</w:t>
      </w:r>
      <w:r>
        <w:t>&lt;/l&gt;</w:t>
      </w:r>
    </w:p>
    <w:p w14:paraId="59307B98" w14:textId="488BB773" w:rsidR="007B5A8B" w:rsidRPr="00903DBA" w:rsidRDefault="008C4970" w:rsidP="00693BCF">
      <w:pPr>
        <w:pStyle w:val="ListParagraph"/>
        <w:numPr>
          <w:ilvl w:val="0"/>
          <w:numId w:val="188"/>
        </w:numPr>
      </w:pPr>
      <w:r>
        <w:t>&lt;l&gt;</w:t>
      </w:r>
      <w:r w:rsidRPr="00903DBA">
        <w:t>For each function or global variable</w:t>
      </w:r>
      <w:r>
        <w:t>,</w:t>
      </w:r>
      <w:r w:rsidRPr="00903DBA">
        <w:t xml:space="preserve"> we modif</w:t>
      </w:r>
      <w:r>
        <w:t>y</w:t>
      </w:r>
      <w:r w:rsidRPr="00903DBA">
        <w:t xml:space="preserve"> all accesses, and for each function we modify all calls and return assignments.</w:t>
      </w:r>
      <w:r>
        <w:t>&lt;/l&gt;</w:t>
      </w:r>
    </w:p>
    <w:p w14:paraId="34026603" w14:textId="5CDBDAC3" w:rsidR="00293565" w:rsidRPr="00903DBA" w:rsidRDefault="008C4970" w:rsidP="00693BCF">
      <w:pPr>
        <w:pStyle w:val="ListParagraph"/>
        <w:numPr>
          <w:ilvl w:val="0"/>
          <w:numId w:val="188"/>
        </w:numPr>
      </w:pPr>
      <w:r>
        <w:t>&lt;l&gt;</w:t>
      </w:r>
      <w:r w:rsidRPr="00903DBA">
        <w:t xml:space="preserve">Finally, we save the code and data for all elements reachable from </w:t>
      </w:r>
      <w:r w:rsidR="00493E8C">
        <w:rPr>
          <w:rStyle w:val="CodeInText"/>
        </w:rPr>
        <w:t>&lt;ct&gt;</w:t>
      </w:r>
      <w:r w:rsidR="00493E8C" w:rsidRPr="00903DBA">
        <w:rPr>
          <w:rStyle w:val="CodeInText"/>
        </w:rPr>
        <w:t>main</w:t>
      </w:r>
      <w:r w:rsidR="00493E8C">
        <w:rPr>
          <w:rStyle w:val="CodeInText"/>
        </w:rPr>
        <w:t>&lt;/ct&gt;</w:t>
      </w:r>
      <w:r w:rsidRPr="00903DBA">
        <w:t xml:space="preserve"> in the </w:t>
      </w:r>
      <w:r>
        <w:t>.</w:t>
      </w:r>
      <w:r w:rsidRPr="00903DBA">
        <w:t>com</w:t>
      </w:r>
      <w:r>
        <w:t xml:space="preserve"> </w:t>
      </w:r>
      <w:r w:rsidRPr="00903DBA">
        <w:t>file.</w:t>
      </w:r>
      <w:r>
        <w:t>&lt;/l&gt;</w:t>
      </w:r>
    </w:p>
    <w:p w14:paraId="0BA3F6F8" w14:textId="0E5FC394" w:rsidR="001D1BEE" w:rsidRPr="00903DBA" w:rsidRDefault="000274D4" w:rsidP="00666E2F">
      <w:pPr>
        <w:pStyle w:val="CodeHeader"/>
      </w:pPr>
      <w:r>
        <w:t>&lt;ch&gt;</w:t>
      </w:r>
      <w:r w:rsidRPr="00903DBA">
        <w:t>Linker</w:t>
      </w:r>
      <w:r>
        <w:t>.</w:t>
      </w:r>
      <w:r w:rsidRPr="00903DBA">
        <w:t>cs</w:t>
      </w:r>
      <w:r>
        <w:t>&lt;/ch&gt;</w:t>
      </w:r>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48488304" w:rsidR="00E1579E" w:rsidRDefault="00E1579E" w:rsidP="00FD0C59">
      <w:pPr>
        <w:pStyle w:val="Code"/>
        <w:rPr>
          <w:highlight w:val="white"/>
        </w:rPr>
      </w:pPr>
      <w:r w:rsidRPr="00903DBA">
        <w:rPr>
          <w:highlight w:val="white"/>
        </w:rPr>
        <w:t xml:space="preserve">  public class Linker {</w:t>
      </w:r>
    </w:p>
    <w:p w14:paraId="3A573BB4" w14:textId="3B7EEEB2" w:rsidR="00853C0F" w:rsidRPr="0027077C" w:rsidRDefault="0027077C" w:rsidP="0027077C">
      <w:pPr>
        <w:rPr>
          <w:highlight w:val="white"/>
        </w:rPr>
      </w:pPr>
      <w:r>
        <w:rPr>
          <w:highlight w:val="white"/>
        </w:rPr>
        <w:t xml:space="preserve">There are several maps and lists. </w:t>
      </w:r>
      <w:r w:rsidR="000732E3" w:rsidRPr="0027077C">
        <w:rPr>
          <w:highlight w:val="white"/>
        </w:rPr>
        <w:t xml:space="preserve">The </w:t>
      </w:r>
      <w:r w:rsidR="00D4318D">
        <w:rPr>
          <w:rStyle w:val="KeyWord0"/>
          <w:highlight w:val="white"/>
        </w:rPr>
        <w:t>&lt;k&gt;</w:t>
      </w:r>
      <w:r w:rsidR="00D4318D" w:rsidRPr="0027077C">
        <w:rPr>
          <w:rStyle w:val="KeyWord0"/>
          <w:highlight w:val="white"/>
        </w:rPr>
        <w:t>m_globalMap</w:t>
      </w:r>
      <w:r w:rsidR="00D4318D">
        <w:rPr>
          <w:rStyle w:val="KeyWord0"/>
          <w:highlight w:val="white"/>
        </w:rPr>
        <w:t>&lt;/k&gt;</w:t>
      </w:r>
      <w:r w:rsidR="000732E3" w:rsidRPr="0027077C">
        <w:rPr>
          <w:highlight w:val="white"/>
        </w:rPr>
        <w:t xml:space="preserve"> map </w:t>
      </w:r>
      <w:r w:rsidR="00B03863" w:rsidRPr="0027077C">
        <w:rPr>
          <w:highlight w:val="white"/>
        </w:rPr>
        <w:t xml:space="preserve">holds all the static symbols of the source code, while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B03863" w:rsidRPr="0027077C">
        <w:rPr>
          <w:highlight w:val="white"/>
        </w:rPr>
        <w:t xml:space="preserve"> holds only the symbols that are reachable (directly or indirectly) from the </w:t>
      </w:r>
      <w:r w:rsidR="00D4318D">
        <w:rPr>
          <w:rStyle w:val="KeyWord0"/>
          <w:highlight w:val="white"/>
        </w:rPr>
        <w:t>&lt;k&gt;</w:t>
      </w:r>
      <w:r w:rsidR="00D4318D" w:rsidRPr="0027077C">
        <w:rPr>
          <w:rStyle w:val="KeyWord0"/>
          <w:highlight w:val="white"/>
        </w:rPr>
        <w:t>main</w:t>
      </w:r>
      <w:r w:rsidR="00D4318D">
        <w:rPr>
          <w:rStyle w:val="KeyWord0"/>
          <w:highlight w:val="white"/>
        </w:rPr>
        <w:t>&lt;/k&gt;</w:t>
      </w:r>
      <w:r w:rsidR="00B03863" w:rsidRPr="0027077C">
        <w:rPr>
          <w:highlight w:val="white"/>
        </w:rPr>
        <w:t xml:space="preserve"> function. The final code </w:t>
      </w:r>
      <w:r w:rsidR="008A4F5C" w:rsidRPr="0027077C">
        <w:rPr>
          <w:highlight w:val="white"/>
        </w:rPr>
        <w:t>is</w:t>
      </w:r>
      <w:r w:rsidR="00B03863" w:rsidRPr="0027077C">
        <w:rPr>
          <w:highlight w:val="white"/>
        </w:rPr>
        <w:t xml:space="preserve"> generated from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the other symbols are omitted from the final code.</w:t>
      </w:r>
      <w:r w:rsidR="00B03863" w:rsidRPr="0027077C">
        <w:rPr>
          <w:highlight w:val="white"/>
        </w:rPr>
        <w:t xml:space="preserve"> </w:t>
      </w:r>
      <w:r w:rsidR="0050618D" w:rsidRPr="0027077C">
        <w:rPr>
          <w:highlight w:val="white"/>
        </w:rPr>
        <w:t xml:space="preserve">The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50618D" w:rsidRPr="0027077C">
        <w:rPr>
          <w:highlight w:val="white"/>
        </w:rPr>
        <w:t xml:space="preserve"> holds the address of each </w:t>
      </w:r>
      <w:r w:rsidR="0050618D" w:rsidRPr="0027077C">
        <w:rPr>
          <w:highlight w:val="white"/>
        </w:rPr>
        <w:lastRenderedPageBreak/>
        <w:t xml:space="preserve">symbol in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50618D" w:rsidRPr="0027077C">
        <w:rPr>
          <w:highlight w:val="white"/>
        </w:rPr>
        <w:t xml:space="preserve">. </w:t>
      </w:r>
      <w:r w:rsidR="009A7E19" w:rsidRPr="0027077C">
        <w:rPr>
          <w:highlight w:val="white"/>
        </w:rPr>
        <w:t xml:space="preserve">Finally, </w:t>
      </w:r>
      <w:r w:rsidR="00D4318D">
        <w:rPr>
          <w:rStyle w:val="KeyWord0"/>
          <w:highlight w:val="white"/>
        </w:rPr>
        <w:t>&lt;k&gt;</w:t>
      </w:r>
      <w:r w:rsidR="00D4318D" w:rsidRPr="0027077C">
        <w:rPr>
          <w:rStyle w:val="KeyWord0"/>
          <w:highlight w:val="white"/>
        </w:rPr>
        <w:t>m_totalSize</w:t>
      </w:r>
      <w:r w:rsidR="00D4318D">
        <w:rPr>
          <w:rStyle w:val="KeyWord0"/>
          <w:highlight w:val="white"/>
        </w:rPr>
        <w:t>&lt;/k&gt;</w:t>
      </w:r>
      <w:r w:rsidR="009A7E19" w:rsidRPr="0027077C">
        <w:rPr>
          <w:highlight w:val="white"/>
        </w:rPr>
        <w:t xml:space="preserve"> holds the current total size of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xml:space="preserve"> and is used to add the positions of the symbols to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9A7E19" w:rsidRPr="0027077C">
        <w:rPr>
          <w:highlight w:val="white"/>
        </w:rPr>
        <w:t>.</w:t>
      </w:r>
      <w:r w:rsidR="00853C0F" w:rsidRPr="0027077C">
        <w:rPr>
          <w:highlight w:val="white"/>
        </w:rPr>
        <w:t xml:space="preserve"> The </w:t>
      </w:r>
      <w:r w:rsidR="00D4318D">
        <w:rPr>
          <w:rStyle w:val="KeyWord0"/>
          <w:highlight w:val="white"/>
        </w:rPr>
        <w:t>&lt;k&gt;</w:t>
      </w:r>
      <w:r w:rsidR="00D4318D" w:rsidRPr="0027077C">
        <w:rPr>
          <w:rStyle w:val="KeyWord0"/>
          <w:highlight w:val="white"/>
        </w:rPr>
        <w:t>StackStart</w:t>
      </w:r>
      <w:r w:rsidR="00D4318D">
        <w:rPr>
          <w:rStyle w:val="KeyWord0"/>
          <w:highlight w:val="white"/>
        </w:rPr>
        <w:t>&lt;/k&gt;</w:t>
      </w:r>
      <w:r w:rsidR="00853C0F" w:rsidRPr="0027077C">
        <w:rPr>
          <w:highlight w:val="white"/>
        </w:rPr>
        <w:t xml:space="preserve"> field </w:t>
      </w:r>
      <w:r w:rsidR="0073281B" w:rsidRPr="0027077C">
        <w:rPr>
          <w:highlight w:val="white"/>
        </w:rPr>
        <w:t>is used to identify the first address after the code and data.</w:t>
      </w:r>
    </w:p>
    <w:p w14:paraId="49E25D14" w14:textId="77777777" w:rsidR="00853C0F" w:rsidRPr="00853C0F" w:rsidRDefault="00853C0F" w:rsidP="00853C0F">
      <w:pPr>
        <w:pStyle w:val="Code"/>
        <w:rPr>
          <w:highlight w:val="white"/>
        </w:rPr>
      </w:pPr>
      <w:r w:rsidRPr="00853C0F">
        <w:rPr>
          <w:highlight w:val="white"/>
        </w:rPr>
        <w:t xml:space="preserve">    private IDictionary&lt;string,StaticSymbolWindows&gt; m_globalMap =</w:t>
      </w:r>
    </w:p>
    <w:p w14:paraId="0C19AFF8" w14:textId="77777777" w:rsidR="00853C0F" w:rsidRPr="00853C0F" w:rsidRDefault="00853C0F" w:rsidP="00853C0F">
      <w:pPr>
        <w:pStyle w:val="Code"/>
        <w:rPr>
          <w:highlight w:val="white"/>
        </w:rPr>
      </w:pPr>
      <w:r w:rsidRPr="00853C0F">
        <w:rPr>
          <w:highlight w:val="white"/>
        </w:rPr>
        <w:t xml:space="preserve">      new Dictionary&lt;string,StaticSymbolWindows&gt;();</w:t>
      </w:r>
    </w:p>
    <w:p w14:paraId="50807F8E" w14:textId="77777777" w:rsidR="00853C0F" w:rsidRPr="00853C0F" w:rsidRDefault="00853C0F" w:rsidP="00853C0F">
      <w:pPr>
        <w:pStyle w:val="Code"/>
        <w:rPr>
          <w:highlight w:val="white"/>
        </w:rPr>
      </w:pPr>
      <w:r w:rsidRPr="00853C0F">
        <w:rPr>
          <w:highlight w:val="white"/>
        </w:rPr>
        <w:t xml:space="preserve">    private List&lt;StaticSymbolWindows&gt; m_globalList =</w:t>
      </w:r>
    </w:p>
    <w:p w14:paraId="6CAA48D8" w14:textId="77777777" w:rsidR="00853C0F" w:rsidRPr="00853C0F" w:rsidRDefault="00853C0F" w:rsidP="00853C0F">
      <w:pPr>
        <w:pStyle w:val="Code"/>
        <w:rPr>
          <w:highlight w:val="white"/>
        </w:rPr>
      </w:pPr>
      <w:r w:rsidRPr="00853C0F">
        <w:rPr>
          <w:highlight w:val="white"/>
        </w:rPr>
        <w:t xml:space="preserve">      new List&lt;StaticSymbolWindows&gt;();</w:t>
      </w:r>
    </w:p>
    <w:p w14:paraId="5BB973A3" w14:textId="77777777" w:rsidR="00853C0F" w:rsidRPr="00853C0F" w:rsidRDefault="00853C0F" w:rsidP="00853C0F">
      <w:pPr>
        <w:pStyle w:val="Code"/>
        <w:rPr>
          <w:highlight w:val="white"/>
        </w:rPr>
      </w:pPr>
      <w:r w:rsidRPr="00853C0F">
        <w:rPr>
          <w:highlight w:val="white"/>
        </w:rPr>
        <w:t xml:space="preserve">    private IDictionary&lt;string,int&gt; m_addressMap =</w:t>
      </w:r>
    </w:p>
    <w:p w14:paraId="74962714" w14:textId="77777777" w:rsidR="00853C0F" w:rsidRPr="00853C0F" w:rsidRDefault="00853C0F" w:rsidP="00853C0F">
      <w:pPr>
        <w:pStyle w:val="Code"/>
        <w:rPr>
          <w:highlight w:val="white"/>
        </w:rPr>
      </w:pPr>
      <w:r w:rsidRPr="00853C0F">
        <w:rPr>
          <w:highlight w:val="white"/>
        </w:rPr>
        <w:t xml:space="preserve">      new Dictionary&lt;string,int&gt;();</w:t>
      </w:r>
    </w:p>
    <w:p w14:paraId="6D16675F" w14:textId="77777777" w:rsidR="00853C0F" w:rsidRPr="00853C0F" w:rsidRDefault="00853C0F" w:rsidP="00853C0F">
      <w:pPr>
        <w:pStyle w:val="Code"/>
        <w:rPr>
          <w:highlight w:val="white"/>
        </w:rPr>
      </w:pPr>
      <w:r w:rsidRPr="00853C0F">
        <w:rPr>
          <w:highlight w:val="white"/>
        </w:rPr>
        <w:t xml:space="preserve">    private int m_totalSize = 256;</w:t>
      </w:r>
    </w:p>
    <w:p w14:paraId="043E7B35" w14:textId="77777777" w:rsidR="00853C0F" w:rsidRPr="00853C0F" w:rsidRDefault="00853C0F" w:rsidP="00853C0F">
      <w:pPr>
        <w:pStyle w:val="Code"/>
        <w:rPr>
          <w:highlight w:val="white"/>
        </w:rPr>
      </w:pPr>
      <w:r w:rsidRPr="00853C0F">
        <w:rPr>
          <w:highlight w:val="white"/>
        </w:rPr>
        <w:t xml:space="preserve">    public static string StackStart = Symbol.SeparatorId + "StackTop";</w:t>
      </w:r>
    </w:p>
    <w:p w14:paraId="15306D58" w14:textId="3B89AF31" w:rsidR="00E1579E" w:rsidRPr="00903DBA" w:rsidRDefault="007A1CC9" w:rsidP="007A1CC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xml:space="preserve"> not end</w:t>
      </w:r>
      <w:r w:rsidR="004F32E4">
        <w:rPr>
          <w:highlight w:val="white"/>
        </w:rPr>
        <w:t>ing in</w:t>
      </w:r>
      <w:r w:rsidR="00055201" w:rsidRPr="00903DBA">
        <w:rPr>
          <w:highlight w:val="white"/>
        </w:rPr>
        <w:t xml:space="preserve">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t>
      </w:r>
      <w:r w:rsidR="0073281B">
        <w:rPr>
          <w:highlight w:val="white"/>
        </w:rPr>
        <w:t>In that case w</w:t>
      </w:r>
      <w:r w:rsidR="002F57B1" w:rsidRPr="00903DBA">
        <w:rPr>
          <w:highlight w:val="white"/>
        </w:rPr>
        <w:t xml:space="preserve">e simply </w:t>
      </w:r>
      <w:r w:rsidR="003D7A51" w:rsidRPr="00903DBA">
        <w:rPr>
          <w:highlight w:val="white"/>
        </w:rPr>
        <w:t>refrain from adding the second symbol to the map.</w:t>
      </w:r>
      <w:r w:rsidR="002F57B1" w:rsidRPr="00903DBA">
        <w:rPr>
          <w:highlight w:val="white"/>
        </w:rPr>
        <w:t xml:space="preserve"> </w:t>
      </w:r>
    </w:p>
    <w:p w14:paraId="7C64AE4A" w14:textId="77777777" w:rsidR="00AC6B77" w:rsidRPr="00AC6B77" w:rsidRDefault="00AC6B77" w:rsidP="00AC6B77">
      <w:pPr>
        <w:pStyle w:val="Code"/>
        <w:rPr>
          <w:highlight w:val="white"/>
        </w:rPr>
      </w:pPr>
      <w:bookmarkStart w:id="590" w:name="_Hlk48420241"/>
      <w:r w:rsidRPr="00AC6B77">
        <w:rPr>
          <w:highlight w:val="white"/>
        </w:rPr>
        <w:t xml:space="preserve">    public void Add(StaticSymbol staticSymbol) {</w:t>
      </w:r>
    </w:p>
    <w:p w14:paraId="584DA1F0" w14:textId="77777777" w:rsidR="00AC6B77" w:rsidRDefault="00AC6B77" w:rsidP="00AC6B77">
      <w:pPr>
        <w:pStyle w:val="Code"/>
        <w:rPr>
          <w:highlight w:val="white"/>
        </w:rPr>
      </w:pPr>
      <w:r w:rsidRPr="00AC6B77">
        <w:rPr>
          <w:highlight w:val="white"/>
        </w:rPr>
        <w:t xml:space="preserve">      StaticSymbolWindows staticSymbolWindows =</w:t>
      </w:r>
    </w:p>
    <w:p w14:paraId="3D7F454B" w14:textId="079D50E8" w:rsidR="00AC6B77" w:rsidRPr="00AC6B77" w:rsidRDefault="00AC6B77" w:rsidP="00AC6B77">
      <w:pPr>
        <w:pStyle w:val="Code"/>
        <w:rPr>
          <w:highlight w:val="white"/>
        </w:rPr>
      </w:pPr>
      <w:r>
        <w:rPr>
          <w:highlight w:val="white"/>
        </w:rPr>
        <w:t xml:space="preserve">       </w:t>
      </w:r>
      <w:r w:rsidRPr="00AC6B77">
        <w:rPr>
          <w:highlight w:val="white"/>
        </w:rPr>
        <w:t xml:space="preserve"> (StaticSymbolWindows) staticSymbol;</w:t>
      </w:r>
    </w:p>
    <w:p w14:paraId="56922FBA" w14:textId="77777777" w:rsidR="00AC6B77" w:rsidRPr="00AC6B77" w:rsidRDefault="00AC6B77" w:rsidP="00AC6B77">
      <w:pPr>
        <w:pStyle w:val="Code"/>
        <w:rPr>
          <w:highlight w:val="white"/>
        </w:rPr>
      </w:pPr>
      <w:r w:rsidRPr="00AC6B77">
        <w:rPr>
          <w:highlight w:val="white"/>
        </w:rPr>
        <w:t xml:space="preserve">      string uniqueName = staticSymbolWindows.UniqueName;</w:t>
      </w:r>
    </w:p>
    <w:p w14:paraId="413DD879" w14:textId="77777777" w:rsidR="00AC6B77" w:rsidRPr="00AC6B77" w:rsidRDefault="00AC6B77" w:rsidP="00AC6B77">
      <w:pPr>
        <w:pStyle w:val="Code"/>
        <w:rPr>
          <w:highlight w:val="white"/>
        </w:rPr>
      </w:pPr>
    </w:p>
    <w:p w14:paraId="7CA674FE" w14:textId="77777777" w:rsidR="00AC6B77" w:rsidRPr="00AC6B77" w:rsidRDefault="00AC6B77" w:rsidP="00AC6B77">
      <w:pPr>
        <w:pStyle w:val="Code"/>
        <w:rPr>
          <w:highlight w:val="white"/>
        </w:rPr>
      </w:pPr>
      <w:r w:rsidRPr="00AC6B77">
        <w:rPr>
          <w:highlight w:val="white"/>
        </w:rPr>
        <w:t xml:space="preserve">      if (!m_globalMap.ContainsKey(uniqueName)) {</w:t>
      </w:r>
    </w:p>
    <w:p w14:paraId="18E328B7" w14:textId="77777777" w:rsidR="00AC6B77" w:rsidRPr="00AC6B77" w:rsidRDefault="00AC6B77" w:rsidP="00AC6B77">
      <w:pPr>
        <w:pStyle w:val="Code"/>
        <w:rPr>
          <w:highlight w:val="white"/>
        </w:rPr>
      </w:pPr>
      <w:r w:rsidRPr="00AC6B77">
        <w:rPr>
          <w:highlight w:val="white"/>
        </w:rPr>
        <w:t xml:space="preserve">        m_globalMap.Add(uniqueName, staticSymbolWindows);</w:t>
      </w:r>
    </w:p>
    <w:p w14:paraId="5D9DB272" w14:textId="77777777" w:rsidR="00AC6B77" w:rsidRPr="00AC6B77" w:rsidRDefault="00AC6B77" w:rsidP="00AC6B77">
      <w:pPr>
        <w:pStyle w:val="Code"/>
        <w:rPr>
          <w:highlight w:val="white"/>
        </w:rPr>
      </w:pPr>
      <w:r w:rsidRPr="00AC6B77">
        <w:rPr>
          <w:highlight w:val="white"/>
        </w:rPr>
        <w:t xml:space="preserve">      }</w:t>
      </w:r>
    </w:p>
    <w:p w14:paraId="05D3A193" w14:textId="77777777" w:rsidR="00AC6B77" w:rsidRPr="00AC6B77" w:rsidRDefault="00AC6B77" w:rsidP="00AC6B77">
      <w:pPr>
        <w:pStyle w:val="Code"/>
        <w:rPr>
          <w:highlight w:val="white"/>
        </w:rPr>
      </w:pPr>
      <w:r w:rsidRPr="00AC6B77">
        <w:rPr>
          <w:highlight w:val="white"/>
        </w:rPr>
        <w:t xml:space="preserve">      else {</w:t>
      </w:r>
    </w:p>
    <w:p w14:paraId="22EA35EF" w14:textId="0ECE31A0" w:rsidR="00AC6B77" w:rsidRPr="00AC6B77" w:rsidRDefault="00AC6B77" w:rsidP="00AC6B77">
      <w:pPr>
        <w:pStyle w:val="Code"/>
        <w:rPr>
          <w:highlight w:val="white"/>
        </w:rPr>
      </w:pPr>
      <w:r w:rsidRPr="00AC6B77">
        <w:rPr>
          <w:highlight w:val="white"/>
        </w:rPr>
        <w:t xml:space="preserve">        </w:t>
      </w:r>
      <w:r w:rsidR="0056352A">
        <w:rPr>
          <w:highlight w:val="white"/>
        </w:rPr>
        <w:t>Error.Check</w:t>
      </w:r>
      <w:r w:rsidRPr="00AC6B77">
        <w:rPr>
          <w:highlight w:val="white"/>
        </w:rPr>
        <w:t>(uniqueName.EndsWith(Symbol.NumberId),</w:t>
      </w:r>
    </w:p>
    <w:p w14:paraId="0E23C7C7" w14:textId="4B924989" w:rsidR="00AC6B77" w:rsidRPr="00AC6B77" w:rsidRDefault="00AC6B77" w:rsidP="00AC6B77">
      <w:pPr>
        <w:pStyle w:val="Code"/>
        <w:rPr>
          <w:highlight w:val="white"/>
        </w:rPr>
      </w:pPr>
      <w:r w:rsidRPr="00AC6B77">
        <w:rPr>
          <w:highlight w:val="white"/>
        </w:rPr>
        <w:t xml:space="preserve">                     SimpleName(uniqueName), Message.Duplicate_global_name);</w:t>
      </w:r>
    </w:p>
    <w:p w14:paraId="0DB3C861" w14:textId="77777777" w:rsidR="00AC6B77" w:rsidRPr="00AC6B77" w:rsidRDefault="00AC6B77" w:rsidP="00AC6B77">
      <w:pPr>
        <w:pStyle w:val="Code"/>
        <w:rPr>
          <w:highlight w:val="white"/>
        </w:rPr>
      </w:pPr>
      <w:r w:rsidRPr="00AC6B77">
        <w:rPr>
          <w:highlight w:val="white"/>
        </w:rPr>
        <w:t xml:space="preserve">      }</w:t>
      </w:r>
    </w:p>
    <w:p w14:paraId="451AF5B9" w14:textId="77777777" w:rsidR="00AC6B77" w:rsidRPr="00AC6B77" w:rsidRDefault="00AC6B77" w:rsidP="00AC6B77">
      <w:pPr>
        <w:pStyle w:val="Code"/>
        <w:rPr>
          <w:highlight w:val="white"/>
        </w:rPr>
      </w:pPr>
      <w:r w:rsidRPr="00AC6B77">
        <w:rPr>
          <w:highlight w:val="white"/>
        </w:rPr>
        <w:t xml:space="preserve">    }</w:t>
      </w:r>
    </w:p>
    <w:p w14:paraId="58D689F6" w14:textId="4F2969C1" w:rsidR="003475AA" w:rsidRPr="00903DBA" w:rsidRDefault="003D7A51" w:rsidP="003475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w:t>
      </w:r>
      <w:r w:rsidR="00D4318D">
        <w:rPr>
          <w:rStyle w:val="KeyWord0"/>
          <w:highlight w:val="white"/>
        </w:rPr>
        <w:t>&lt;/k&gt;</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90"/>
    <w:p w14:paraId="4046E1C2" w14:textId="5ABC11B7"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605CA1" w:rsidRPr="00903DBA">
        <w:rPr>
          <w:highlight w:val="white"/>
        </w:rPr>
        <w:t xml:space="preserve"> function</w:t>
      </w:r>
    </w:p>
    <w:p w14:paraId="3D46B9F3" w14:textId="77777777" w:rsidR="00677544" w:rsidRDefault="00677544" w:rsidP="00677544">
      <w:pPr>
        <w:pStyle w:val="Code"/>
        <w:rPr>
          <w:highlight w:val="white"/>
        </w:rPr>
      </w:pPr>
      <w:r w:rsidRPr="00677544">
        <w:rPr>
          <w:highlight w:val="white"/>
        </w:rPr>
        <w:t xml:space="preserve">      StaticSymbolWindows initializerInfo =</w:t>
      </w:r>
    </w:p>
    <w:p w14:paraId="5D3B0646" w14:textId="45002DF7" w:rsidR="00677544" w:rsidRPr="00677544" w:rsidRDefault="00677544" w:rsidP="00677544">
      <w:pPr>
        <w:pStyle w:val="Code"/>
        <w:rPr>
          <w:highlight w:val="white"/>
        </w:rPr>
      </w:pPr>
      <w:r>
        <w:rPr>
          <w:highlight w:val="white"/>
        </w:rPr>
        <w:t xml:space="preserve">       </w:t>
      </w:r>
      <w:r w:rsidRPr="00677544">
        <w:rPr>
          <w:highlight w:val="white"/>
        </w:rPr>
        <w:t xml:space="preserve"> m_globalMap[AssemblyCodeGenerator.InitializerName];</w:t>
      </w:r>
    </w:p>
    <w:p w14:paraId="3C6C93CE" w14:textId="77777777" w:rsidR="00677544" w:rsidRPr="00677544" w:rsidRDefault="00677544" w:rsidP="00677544">
      <w:pPr>
        <w:pStyle w:val="Code"/>
        <w:rPr>
          <w:highlight w:val="white"/>
        </w:rPr>
      </w:pPr>
      <w:r w:rsidRPr="00677544">
        <w:rPr>
          <w:highlight w:val="white"/>
        </w:rPr>
        <w:t xml:space="preserve">      m_globalList.Add(initializerInfo);</w:t>
      </w:r>
    </w:p>
    <w:p w14:paraId="2C6F20A7" w14:textId="77777777" w:rsidR="00677544" w:rsidRPr="00677544" w:rsidRDefault="00677544" w:rsidP="00677544">
      <w:pPr>
        <w:pStyle w:val="Code"/>
        <w:rPr>
          <w:highlight w:val="white"/>
        </w:rPr>
      </w:pPr>
      <w:r w:rsidRPr="00677544">
        <w:rPr>
          <w:highlight w:val="white"/>
        </w:rPr>
        <w:t xml:space="preserve">      m_totalSize += initializerInfo.ByteList.Count;</w:t>
      </w:r>
    </w:p>
    <w:p w14:paraId="3E445FD7" w14:textId="77777777" w:rsidR="00677544" w:rsidRPr="00677544" w:rsidRDefault="00677544" w:rsidP="00677544">
      <w:pPr>
        <w:pStyle w:val="Code"/>
        <w:rPr>
          <w:highlight w:val="white"/>
        </w:rPr>
      </w:pPr>
      <w:r w:rsidRPr="00677544">
        <w:rPr>
          <w:highlight w:val="white"/>
        </w:rPr>
        <w:t xml:space="preserve">      m_addressMap.Add(AssemblyCodeGenerator.InitializerName, 0);</w:t>
      </w:r>
    </w:p>
    <w:p w14:paraId="59206770" w14:textId="78C24344"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B6159" w:rsidRPr="00903DBA">
        <w:rPr>
          <w:highlight w:val="white"/>
        </w:rPr>
        <w:t xml:space="preserve"> function code.</w:t>
      </w:r>
    </w:p>
    <w:p w14:paraId="57413DEC" w14:textId="77777777" w:rsidR="00D623F7" w:rsidRPr="00D623F7" w:rsidRDefault="00D623F7" w:rsidP="00D623F7">
      <w:pPr>
        <w:pStyle w:val="Code"/>
        <w:rPr>
          <w:highlight w:val="white"/>
        </w:rPr>
      </w:pPr>
      <w:r w:rsidRPr="00D623F7">
        <w:rPr>
          <w:highlight w:val="white"/>
        </w:rPr>
        <w:t xml:space="preserve">      StaticSymbolWindows pathNameSymbol = null;</w:t>
      </w:r>
    </w:p>
    <w:p w14:paraId="7CF17759" w14:textId="77777777" w:rsidR="00D623F7" w:rsidRPr="00D623F7" w:rsidRDefault="00D623F7" w:rsidP="00D623F7">
      <w:pPr>
        <w:pStyle w:val="Code"/>
        <w:rPr>
          <w:highlight w:val="white"/>
        </w:rPr>
      </w:pPr>
      <w:r w:rsidRPr="00D623F7">
        <w:rPr>
          <w:highlight w:val="white"/>
        </w:rPr>
        <w:t xml:space="preserve">      if (m_globalMap.ContainsKey(AssemblyCodeGenerator.ArgsName)) {</w:t>
      </w:r>
    </w:p>
    <w:p w14:paraId="7758FC24" w14:textId="77777777" w:rsidR="00D623F7" w:rsidRDefault="00D623F7" w:rsidP="00D623F7">
      <w:pPr>
        <w:pStyle w:val="Code"/>
        <w:rPr>
          <w:highlight w:val="white"/>
        </w:rPr>
      </w:pPr>
      <w:r w:rsidRPr="00D623F7">
        <w:rPr>
          <w:highlight w:val="white"/>
        </w:rPr>
        <w:t xml:space="preserve">        StaticSymbolWindows argsInfo =</w:t>
      </w:r>
    </w:p>
    <w:p w14:paraId="567C91C2" w14:textId="618B705C" w:rsidR="00D623F7" w:rsidRPr="00D623F7" w:rsidRDefault="00D623F7" w:rsidP="00D623F7">
      <w:pPr>
        <w:pStyle w:val="Code"/>
        <w:rPr>
          <w:highlight w:val="white"/>
        </w:rPr>
      </w:pPr>
      <w:r>
        <w:rPr>
          <w:highlight w:val="white"/>
        </w:rPr>
        <w:t xml:space="preserve">         </w:t>
      </w:r>
      <w:r w:rsidRPr="00D623F7">
        <w:rPr>
          <w:highlight w:val="white"/>
        </w:rPr>
        <w:t xml:space="preserve"> m_globalMap[AssemblyCodeGenerator.ArgsName];</w:t>
      </w:r>
    </w:p>
    <w:p w14:paraId="03F0A635" w14:textId="77777777" w:rsidR="00D623F7" w:rsidRPr="00D623F7" w:rsidRDefault="00D623F7" w:rsidP="00D623F7">
      <w:pPr>
        <w:pStyle w:val="Code"/>
        <w:rPr>
          <w:highlight w:val="white"/>
        </w:rPr>
      </w:pPr>
      <w:r w:rsidRPr="00D623F7">
        <w:rPr>
          <w:highlight w:val="white"/>
        </w:rPr>
        <w:t xml:space="preserve">        m_globalList.Add(argsInfo);</w:t>
      </w:r>
    </w:p>
    <w:p w14:paraId="4224F3DB" w14:textId="77777777" w:rsidR="00D623F7" w:rsidRPr="00D623F7" w:rsidRDefault="00D623F7" w:rsidP="00D623F7">
      <w:pPr>
        <w:pStyle w:val="Code"/>
        <w:rPr>
          <w:highlight w:val="white"/>
        </w:rPr>
      </w:pPr>
      <w:r w:rsidRPr="00D623F7">
        <w:rPr>
          <w:highlight w:val="white"/>
        </w:rPr>
        <w:t xml:space="preserve">        Console.Out.WriteLine(argsInfo.UniqueName);</w:t>
      </w:r>
    </w:p>
    <w:p w14:paraId="1EABDFAB" w14:textId="77777777" w:rsidR="00D623F7" w:rsidRPr="00D623F7" w:rsidRDefault="00D623F7" w:rsidP="00D623F7">
      <w:pPr>
        <w:pStyle w:val="Code"/>
        <w:rPr>
          <w:highlight w:val="white"/>
        </w:rPr>
      </w:pPr>
      <w:r w:rsidRPr="00D623F7">
        <w:rPr>
          <w:highlight w:val="white"/>
        </w:rPr>
        <w:lastRenderedPageBreak/>
        <w:t xml:space="preserve">        m_totalSize += argsInfo.ByteList.Count;</w:t>
      </w:r>
    </w:p>
    <w:p w14:paraId="42B0650F" w14:textId="77777777" w:rsidR="00D623F7" w:rsidRPr="00D623F7" w:rsidRDefault="00D623F7" w:rsidP="00D623F7">
      <w:pPr>
        <w:pStyle w:val="Code"/>
        <w:rPr>
          <w:highlight w:val="white"/>
        </w:rPr>
      </w:pPr>
      <w:r w:rsidRPr="00D623F7">
        <w:rPr>
          <w:highlight w:val="white"/>
        </w:rPr>
        <w:t xml:space="preserve">        m_addressMap.Add(AssemblyCodeGenerator.ArgsName, 0);</w:t>
      </w:r>
    </w:p>
    <w:p w14:paraId="0421C44C" w14:textId="0BA03457" w:rsidR="00D623F7" w:rsidRPr="00D623F7" w:rsidRDefault="00D623F7" w:rsidP="00D623F7">
      <w:pPr>
        <w:rPr>
          <w:highlight w:val="white"/>
        </w:rPr>
      </w:pPr>
      <w:r w:rsidRPr="00903DBA">
        <w:rPr>
          <w:highlight w:val="white"/>
        </w:rPr>
        <w:t>We also need to add the path name of final executable file.</w:t>
      </w:r>
      <w:r w:rsidRPr="00D623F7">
        <w:rPr>
          <w:highlight w:val="white"/>
        </w:rPr>
        <w:t xml:space="preserve">        </w:t>
      </w:r>
    </w:p>
    <w:p w14:paraId="1E7454E7" w14:textId="77777777" w:rsidR="00D623F7" w:rsidRPr="00492109" w:rsidRDefault="00D623F7" w:rsidP="00D623F7">
      <w:pPr>
        <w:pStyle w:val="Code"/>
        <w:rPr>
          <w:highlight w:val="white"/>
          <w:lang w:val="nb-NO"/>
        </w:rPr>
      </w:pPr>
      <w:r w:rsidRPr="00D623F7">
        <w:rPr>
          <w:highlight w:val="white"/>
        </w:rPr>
        <w:t xml:space="preserve">        </w:t>
      </w:r>
      <w:r w:rsidRPr="00492109">
        <w:rPr>
          <w:highlight w:val="white"/>
          <w:lang w:val="nb-NO"/>
        </w:rPr>
        <w:t>List&lt;byte&gt; byteList = new List&lt;byte&gt;();</w:t>
      </w:r>
    </w:p>
    <w:p w14:paraId="6FE9EBB8" w14:textId="77777777" w:rsidR="00D623F7" w:rsidRPr="00D623F7" w:rsidRDefault="00D623F7" w:rsidP="00D623F7">
      <w:pPr>
        <w:pStyle w:val="Code"/>
        <w:rPr>
          <w:highlight w:val="white"/>
        </w:rPr>
      </w:pPr>
      <w:r w:rsidRPr="00492109">
        <w:rPr>
          <w:highlight w:val="white"/>
          <w:lang w:val="nb-NO"/>
        </w:rPr>
        <w:t xml:space="preserve">        </w:t>
      </w:r>
      <w:r w:rsidRPr="00D623F7">
        <w:rPr>
          <w:highlight w:val="white"/>
        </w:rPr>
        <w:t>IDictionary&lt;int, string&gt; accessMap = new Dictionary&lt;int, string&gt;();</w:t>
      </w:r>
    </w:p>
    <w:p w14:paraId="00186367" w14:textId="77777777" w:rsidR="00D623F7" w:rsidRDefault="00D623F7" w:rsidP="00D623F7">
      <w:pPr>
        <w:pStyle w:val="Code"/>
        <w:rPr>
          <w:highlight w:val="white"/>
        </w:rPr>
      </w:pPr>
      <w:r w:rsidRPr="00D623F7">
        <w:rPr>
          <w:highlight w:val="white"/>
        </w:rPr>
        <w:t xml:space="preserve">        pathNameSymbol = (StaticSymbolWindows)</w:t>
      </w:r>
    </w:p>
    <w:p w14:paraId="572A59D5" w14:textId="77777777" w:rsidR="00D623F7" w:rsidRDefault="00D623F7" w:rsidP="00D623F7">
      <w:pPr>
        <w:pStyle w:val="Code"/>
        <w:rPr>
          <w:highlight w:val="white"/>
        </w:rPr>
      </w:pPr>
      <w:r>
        <w:rPr>
          <w:highlight w:val="white"/>
        </w:rPr>
        <w:t xml:space="preserve">         </w:t>
      </w:r>
      <w:r w:rsidRPr="00D623F7">
        <w:rPr>
          <w:highlight w:val="white"/>
        </w:rPr>
        <w:t xml:space="preserve"> ConstantExpression.Value(AssemblyCodeGenerator.PathName,</w:t>
      </w:r>
    </w:p>
    <w:p w14:paraId="7C04EED2" w14:textId="0333CE4D" w:rsidR="00D623F7" w:rsidRPr="00492109" w:rsidRDefault="00D623F7" w:rsidP="00D623F7">
      <w:pPr>
        <w:pStyle w:val="Code"/>
        <w:rPr>
          <w:highlight w:val="white"/>
          <w:lang w:val="nb-NO"/>
        </w:rPr>
      </w:pPr>
      <w:r>
        <w:rPr>
          <w:highlight w:val="white"/>
        </w:rPr>
        <w:t xml:space="preserve">                                  </w:t>
      </w:r>
      <w:r w:rsidRPr="00D623F7">
        <w:rPr>
          <w:highlight w:val="white"/>
        </w:rPr>
        <w:t xml:space="preserve"> </w:t>
      </w:r>
      <w:r w:rsidRPr="00492109">
        <w:rPr>
          <w:highlight w:val="white"/>
          <w:lang w:val="nb-NO"/>
        </w:rPr>
        <w:t>Type.StringType, @"C:\D\Main.com");</w:t>
      </w:r>
    </w:p>
    <w:p w14:paraId="644AED97" w14:textId="77777777" w:rsidR="00D623F7" w:rsidRPr="00D623F7" w:rsidRDefault="00D623F7" w:rsidP="00D623F7">
      <w:pPr>
        <w:pStyle w:val="Code"/>
        <w:rPr>
          <w:highlight w:val="white"/>
        </w:rPr>
      </w:pPr>
      <w:r w:rsidRPr="00492109">
        <w:rPr>
          <w:highlight w:val="white"/>
          <w:lang w:val="nb-NO"/>
        </w:rPr>
        <w:t xml:space="preserve">        </w:t>
      </w:r>
      <w:r w:rsidRPr="00D623F7">
        <w:rPr>
          <w:highlight w:val="white"/>
        </w:rPr>
        <w:t>m_globalMap.Add(AssemblyCodeGenerator.PathName, pathNameSymbol);</w:t>
      </w:r>
    </w:p>
    <w:p w14:paraId="2989AB13" w14:textId="77777777" w:rsidR="00D623F7" w:rsidRPr="00D623F7" w:rsidRDefault="00D623F7" w:rsidP="00D623F7">
      <w:pPr>
        <w:pStyle w:val="Code"/>
        <w:rPr>
          <w:highlight w:val="white"/>
        </w:rPr>
      </w:pPr>
      <w:r w:rsidRPr="00D623F7">
        <w:rPr>
          <w:highlight w:val="white"/>
        </w:rPr>
        <w:t xml:space="preserve">      }</w:t>
      </w:r>
    </w:p>
    <w:p w14:paraId="3391B28F" w14:textId="40AD2E07"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which traces all symbols reachable from the main function, and adds them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Pr="00903DBA">
        <w:rPr>
          <w:highlight w:val="white"/>
        </w:rPr>
        <w:t>.</w:t>
      </w:r>
    </w:p>
    <w:p w14:paraId="5AD5FCF7" w14:textId="77777777" w:rsidR="00DB5C96" w:rsidRPr="00DB5C96" w:rsidRDefault="00DB5C96" w:rsidP="00DB5C96">
      <w:pPr>
        <w:pStyle w:val="Code"/>
        <w:rPr>
          <w:highlight w:val="white"/>
        </w:rPr>
      </w:pPr>
      <w:r w:rsidRPr="00DB5C96">
        <w:rPr>
          <w:highlight w:val="white"/>
        </w:rPr>
        <w:t xml:space="preserve">      StaticSymbolWindows mainInfo;</w:t>
      </w:r>
    </w:p>
    <w:p w14:paraId="5E5678A2" w14:textId="51B1FD91" w:rsidR="00DB5C96" w:rsidRPr="00DB5C96" w:rsidRDefault="00DB5C96" w:rsidP="00DB5C96">
      <w:pPr>
        <w:pStyle w:val="Code"/>
        <w:rPr>
          <w:highlight w:val="white"/>
        </w:rPr>
      </w:pPr>
      <w:r w:rsidRPr="00DB5C96">
        <w:rPr>
          <w:highlight w:val="white"/>
        </w:rPr>
        <w:t xml:space="preserve">      </w:t>
      </w:r>
      <w:r w:rsidR="0056352A">
        <w:rPr>
          <w:highlight w:val="white"/>
        </w:rPr>
        <w:t>Error.Check</w:t>
      </w:r>
      <w:r w:rsidRPr="00DB5C96">
        <w:rPr>
          <w:highlight w:val="white"/>
        </w:rPr>
        <w:t>(m_globalMap.TryGetValue("main", out mainInfo),</w:t>
      </w:r>
    </w:p>
    <w:p w14:paraId="365EB4B8" w14:textId="77777777" w:rsidR="00DB5C96" w:rsidRPr="00DB5C96" w:rsidRDefault="00DB5C96" w:rsidP="00DB5C96">
      <w:pPr>
        <w:pStyle w:val="Code"/>
        <w:rPr>
          <w:highlight w:val="white"/>
        </w:rPr>
      </w:pPr>
      <w:r w:rsidRPr="00DB5C96">
        <w:rPr>
          <w:highlight w:val="white"/>
        </w:rPr>
        <w:t xml:space="preserve">                   "non-static main", Message.Function_missing);</w:t>
      </w:r>
    </w:p>
    <w:p w14:paraId="6A47D6D3" w14:textId="77777777" w:rsidR="00DB5C96" w:rsidRPr="00DB5C96" w:rsidRDefault="00DB5C96" w:rsidP="00DB5C96">
      <w:pPr>
        <w:pStyle w:val="Code"/>
        <w:rPr>
          <w:highlight w:val="white"/>
        </w:rPr>
      </w:pPr>
      <w:r w:rsidRPr="00DB5C96">
        <w:rPr>
          <w:highlight w:val="white"/>
        </w:rPr>
        <w:t xml:space="preserve">      GenerateTrace(mainInfo);</w:t>
      </w:r>
    </w:p>
    <w:p w14:paraId="4562DA35" w14:textId="40ED76C0"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FA3AE3"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00FA3AE3" w:rsidRPr="00903DBA">
        <w:rPr>
          <w:highlight w:val="white"/>
        </w:rPr>
        <w:t>.</w:t>
      </w:r>
    </w:p>
    <w:p w14:paraId="138A0B01" w14:textId="77777777" w:rsidR="00DB5C96" w:rsidRPr="00DB5C96" w:rsidRDefault="00DB5C96" w:rsidP="00DB5C96">
      <w:pPr>
        <w:pStyle w:val="Code"/>
        <w:rPr>
          <w:highlight w:val="white"/>
        </w:rPr>
      </w:pPr>
      <w:r w:rsidRPr="00DB5C96">
        <w:rPr>
          <w:highlight w:val="white"/>
        </w:rPr>
        <w:t xml:space="preserve">      if (pathNameSymbol != null) {</w:t>
      </w:r>
    </w:p>
    <w:p w14:paraId="31D4D252" w14:textId="453DF426" w:rsidR="00DB5C96" w:rsidRPr="00DB5C96" w:rsidRDefault="00DB5C96" w:rsidP="00DB5C96">
      <w:pPr>
        <w:pStyle w:val="Code"/>
        <w:rPr>
          <w:highlight w:val="white"/>
        </w:rPr>
      </w:pPr>
      <w:r w:rsidRPr="00DB5C96">
        <w:rPr>
          <w:highlight w:val="white"/>
        </w:rPr>
        <w:t xml:space="preserve">        </w:t>
      </w:r>
      <w:r w:rsidR="00D516D4">
        <w:rPr>
          <w:highlight w:val="white"/>
        </w:rPr>
        <w:t>Debug.Assert</w:t>
      </w:r>
      <w:r w:rsidRPr="00DB5C96">
        <w:rPr>
          <w:highlight w:val="white"/>
        </w:rPr>
        <w:t>(!m_globalList.Contains(pathNameSymbol));</w:t>
      </w:r>
    </w:p>
    <w:p w14:paraId="4C956D07" w14:textId="77777777" w:rsidR="00DB5C96" w:rsidRPr="00DB5C96" w:rsidRDefault="00DB5C96" w:rsidP="00DB5C96">
      <w:pPr>
        <w:pStyle w:val="Code"/>
        <w:rPr>
          <w:highlight w:val="white"/>
        </w:rPr>
      </w:pPr>
      <w:r w:rsidRPr="00DB5C96">
        <w:rPr>
          <w:highlight w:val="white"/>
        </w:rPr>
        <w:t xml:space="preserve">        m_globalList.Add(pathNameSymbol);</w:t>
      </w:r>
    </w:p>
    <w:p w14:paraId="1B848C33" w14:textId="77777777" w:rsidR="00DB5C96" w:rsidRPr="00DB5C96" w:rsidRDefault="00DB5C96" w:rsidP="00DB5C96">
      <w:pPr>
        <w:pStyle w:val="Code"/>
        <w:rPr>
          <w:highlight w:val="white"/>
        </w:rPr>
      </w:pPr>
      <w:r w:rsidRPr="00DB5C96">
        <w:rPr>
          <w:highlight w:val="white"/>
        </w:rPr>
        <w:t xml:space="preserve">        m_addressMap.Add(pathNameSymbol.UniqueName, m_totalSize);</w:t>
      </w:r>
    </w:p>
    <w:p w14:paraId="47032E29" w14:textId="77777777" w:rsidR="00DB5C96" w:rsidRPr="00DB5C96" w:rsidRDefault="00DB5C96" w:rsidP="00DB5C96">
      <w:pPr>
        <w:pStyle w:val="Code"/>
        <w:rPr>
          <w:highlight w:val="white"/>
        </w:rPr>
      </w:pPr>
      <w:r w:rsidRPr="00DB5C96">
        <w:rPr>
          <w:highlight w:val="white"/>
        </w:rPr>
        <w:t xml:space="preserve">        m_totalSize += (int) pathNameSymbol.ByteList.Count;</w:t>
      </w:r>
    </w:p>
    <w:p w14:paraId="600EA61F" w14:textId="77777777" w:rsidR="00DB5C96" w:rsidRPr="00DB5C96" w:rsidRDefault="00DB5C96" w:rsidP="00DB5C96">
      <w:pPr>
        <w:pStyle w:val="Code"/>
        <w:rPr>
          <w:highlight w:val="white"/>
        </w:rPr>
      </w:pPr>
      <w:r w:rsidRPr="00DB5C96">
        <w:rPr>
          <w:highlight w:val="white"/>
        </w:rPr>
        <w:t xml:space="preserve">      }</w:t>
      </w:r>
    </w:p>
    <w:p w14:paraId="47CFBD2A" w14:textId="042EEBE7"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E72B0" w:rsidRPr="00903DBA">
        <w:rPr>
          <w:highlight w:val="white"/>
        </w:rPr>
        <w:t xml:space="preserve"> function.</w:t>
      </w:r>
    </w:p>
    <w:p w14:paraId="10D7F155" w14:textId="77777777" w:rsidR="00DB5C96" w:rsidRPr="00DB5C96" w:rsidRDefault="00DB5C96" w:rsidP="00DB5C96">
      <w:pPr>
        <w:pStyle w:val="Code"/>
        <w:rPr>
          <w:highlight w:val="white"/>
        </w:rPr>
      </w:pPr>
      <w:r w:rsidRPr="00DB5C96">
        <w:rPr>
          <w:highlight w:val="white"/>
        </w:rPr>
        <w:t xml:space="preserve">      m_addressMap.Add(StackStart, m_totalSize);</w:t>
      </w:r>
    </w:p>
    <w:p w14:paraId="0C04E84F" w14:textId="6C5E11CC"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AEAC59"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4F16B2FD" w14:textId="77777777" w:rsidR="00DB5C96" w:rsidRPr="00DB5C96" w:rsidRDefault="00DB5C96" w:rsidP="00DB5C96">
      <w:pPr>
        <w:pStyle w:val="Code"/>
        <w:rPr>
          <w:highlight w:val="white"/>
        </w:rPr>
      </w:pPr>
      <w:r w:rsidRPr="00DB5C96">
        <w:rPr>
          <w:highlight w:val="white"/>
        </w:rPr>
        <w:t xml:space="preserve">        List&lt;byte&gt; byteList = staticSymbol.ByteList;</w:t>
      </w:r>
    </w:p>
    <w:p w14:paraId="34DD79E3" w14:textId="77777777" w:rsidR="00DB5C96" w:rsidRPr="00DB5C96" w:rsidRDefault="00DB5C96" w:rsidP="00DB5C96">
      <w:pPr>
        <w:pStyle w:val="Code"/>
        <w:rPr>
          <w:highlight w:val="white"/>
        </w:rPr>
      </w:pPr>
      <w:r w:rsidRPr="00DB5C96">
        <w:rPr>
          <w:highlight w:val="white"/>
        </w:rPr>
        <w:t xml:space="preserve">        int startAddress = m_addressMap[staticSymbol.UniqueName];</w:t>
      </w:r>
    </w:p>
    <w:p w14:paraId="2F99DB79" w14:textId="77777777" w:rsidR="00DB5C96" w:rsidRPr="00DB5C96" w:rsidRDefault="00DB5C96" w:rsidP="00DB5C96">
      <w:pPr>
        <w:pStyle w:val="Code"/>
        <w:rPr>
          <w:highlight w:val="white"/>
        </w:rPr>
      </w:pPr>
      <w:r w:rsidRPr="00DB5C96">
        <w:rPr>
          <w:highlight w:val="white"/>
        </w:rPr>
        <w:t xml:space="preserve">        GenerateAccess(staticSymbol.AccessMap, byteList);</w:t>
      </w:r>
    </w:p>
    <w:p w14:paraId="3C857AE9" w14:textId="77777777" w:rsidR="00DB5C96" w:rsidRPr="00DB5C96" w:rsidRDefault="00DB5C96" w:rsidP="00DB5C96">
      <w:pPr>
        <w:pStyle w:val="Code"/>
        <w:rPr>
          <w:highlight w:val="white"/>
        </w:rPr>
      </w:pPr>
      <w:r w:rsidRPr="00DB5C96">
        <w:rPr>
          <w:highlight w:val="white"/>
        </w:rPr>
        <w:t xml:space="preserve">        GenerateCall(startAddress, staticSymbol.CallMap, byteList);</w:t>
      </w:r>
    </w:p>
    <w:p w14:paraId="67C92132" w14:textId="77777777" w:rsidR="00DB5C96" w:rsidRPr="00DB5C96" w:rsidRDefault="00DB5C96" w:rsidP="00DB5C96">
      <w:pPr>
        <w:pStyle w:val="Code"/>
        <w:rPr>
          <w:highlight w:val="white"/>
        </w:rPr>
      </w:pPr>
      <w:r w:rsidRPr="00DB5C96">
        <w:rPr>
          <w:highlight w:val="white"/>
        </w:rPr>
        <w:t xml:space="preserve">        GenerateReturn(startAddress, staticSymbol.ReturnSet, byteList);</w:t>
      </w:r>
    </w:p>
    <w:p w14:paraId="2A0B723A" w14:textId="77777777" w:rsidR="00DB5C96" w:rsidRPr="00DB5C96" w:rsidRDefault="00DB5C96" w:rsidP="00DB5C96">
      <w:pPr>
        <w:pStyle w:val="Code"/>
        <w:rPr>
          <w:highlight w:val="white"/>
        </w:rPr>
      </w:pPr>
      <w:r w:rsidRPr="00DB5C96">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05D9B357" w14:textId="77777777" w:rsidR="00DB5C96" w:rsidRPr="00DB5C96" w:rsidRDefault="00DB5C96" w:rsidP="00DB5C96">
      <w:pPr>
        <w:pStyle w:val="Code"/>
        <w:rPr>
          <w:highlight w:val="white"/>
        </w:rPr>
      </w:pPr>
      <w:r w:rsidRPr="00DB5C96">
        <w:rPr>
          <w:highlight w:val="white"/>
        </w:rPr>
        <w:t xml:space="preserve">      { Console.Out.WriteLine("Generating \"" + targetFile.FullName + "\".");</w:t>
      </w:r>
    </w:p>
    <w:p w14:paraId="0BC1D698" w14:textId="77777777" w:rsidR="00DB5C96" w:rsidRPr="00DB5C96" w:rsidRDefault="00DB5C96" w:rsidP="00DB5C96">
      <w:pPr>
        <w:pStyle w:val="Code"/>
        <w:rPr>
          <w:highlight w:val="white"/>
        </w:rPr>
      </w:pPr>
      <w:r w:rsidRPr="00DB5C96">
        <w:rPr>
          <w:highlight w:val="white"/>
        </w:rPr>
        <w:t xml:space="preserve">        targetFile.Delete();</w:t>
      </w:r>
    </w:p>
    <w:p w14:paraId="4FD58CCB" w14:textId="77777777" w:rsidR="00DB5C96" w:rsidRDefault="00DB5C96" w:rsidP="00DB5C96">
      <w:pPr>
        <w:pStyle w:val="Code"/>
        <w:rPr>
          <w:highlight w:val="white"/>
        </w:rPr>
      </w:pPr>
      <w:r w:rsidRPr="00DB5C96">
        <w:rPr>
          <w:highlight w:val="white"/>
        </w:rPr>
        <w:t xml:space="preserve">        BinaryWriter targetStream =</w:t>
      </w:r>
    </w:p>
    <w:p w14:paraId="26522B5C" w14:textId="571DEA75" w:rsidR="00DB5C96" w:rsidRPr="00DB5C96" w:rsidRDefault="00DB5C96" w:rsidP="00DB5C96">
      <w:pPr>
        <w:pStyle w:val="Code"/>
        <w:rPr>
          <w:highlight w:val="white"/>
        </w:rPr>
      </w:pPr>
      <w:r>
        <w:rPr>
          <w:highlight w:val="white"/>
        </w:rPr>
        <w:t xml:space="preserve">         </w:t>
      </w:r>
      <w:r w:rsidRPr="00DB5C96">
        <w:rPr>
          <w:highlight w:val="white"/>
        </w:rPr>
        <w:t xml:space="preserve"> new BinaryWriter(File.OpenWrite(targetFile.FullName));</w:t>
      </w:r>
    </w:p>
    <w:p w14:paraId="39562D5B" w14:textId="77777777" w:rsidR="00DB5C96" w:rsidRPr="00DB5C96" w:rsidRDefault="00DB5C96" w:rsidP="00DB5C96">
      <w:pPr>
        <w:pStyle w:val="Code"/>
        <w:rPr>
          <w:highlight w:val="white"/>
        </w:rPr>
      </w:pPr>
    </w:p>
    <w:p w14:paraId="3A16DA18"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19B9A2FD" w14:textId="77777777" w:rsidR="00DB5C96" w:rsidRPr="00DB5C96" w:rsidRDefault="00DB5C96" w:rsidP="00DB5C96">
      <w:pPr>
        <w:pStyle w:val="Code"/>
        <w:rPr>
          <w:highlight w:val="white"/>
        </w:rPr>
      </w:pPr>
      <w:r w:rsidRPr="00DB5C96">
        <w:rPr>
          <w:highlight w:val="white"/>
        </w:rPr>
        <w:t xml:space="preserve">          foreach (sbyte b in staticSymbol.ByteList) {</w:t>
      </w:r>
    </w:p>
    <w:p w14:paraId="01AE7657" w14:textId="77777777" w:rsidR="00DB5C96" w:rsidRPr="00DB5C96" w:rsidRDefault="00DB5C96" w:rsidP="00DB5C96">
      <w:pPr>
        <w:pStyle w:val="Code"/>
        <w:rPr>
          <w:highlight w:val="white"/>
        </w:rPr>
      </w:pPr>
      <w:r w:rsidRPr="00DB5C96">
        <w:rPr>
          <w:highlight w:val="white"/>
        </w:rPr>
        <w:t xml:space="preserve">            targetStream.Write(b);</w:t>
      </w:r>
    </w:p>
    <w:p w14:paraId="1CFEA473" w14:textId="77777777" w:rsidR="00DB5C96" w:rsidRPr="00DB5C96" w:rsidRDefault="00DB5C96" w:rsidP="00DB5C96">
      <w:pPr>
        <w:pStyle w:val="Code"/>
        <w:rPr>
          <w:highlight w:val="white"/>
        </w:rPr>
      </w:pPr>
      <w:r w:rsidRPr="00DB5C96">
        <w:rPr>
          <w:highlight w:val="white"/>
        </w:rPr>
        <w:lastRenderedPageBreak/>
        <w:t xml:space="preserve">          }</w:t>
      </w:r>
    </w:p>
    <w:p w14:paraId="6FF79622" w14:textId="77777777" w:rsidR="00DB5C96" w:rsidRPr="00DB5C96" w:rsidRDefault="00DB5C96" w:rsidP="00DB5C96">
      <w:pPr>
        <w:pStyle w:val="Code"/>
        <w:rPr>
          <w:highlight w:val="white"/>
        </w:rPr>
      </w:pPr>
      <w:r w:rsidRPr="00DB5C96">
        <w:rPr>
          <w:highlight w:val="white"/>
        </w:rPr>
        <w:t xml:space="preserve">        }</w:t>
      </w:r>
    </w:p>
    <w:p w14:paraId="08479CB4" w14:textId="77777777" w:rsidR="00DB5C96" w:rsidRPr="00DB5C96" w:rsidRDefault="00DB5C96" w:rsidP="00DB5C96">
      <w:pPr>
        <w:pStyle w:val="Code"/>
        <w:rPr>
          <w:highlight w:val="white"/>
        </w:rPr>
      </w:pPr>
    </w:p>
    <w:p w14:paraId="3E534CBA" w14:textId="77777777" w:rsidR="00DB5C96" w:rsidRPr="00DB5C96" w:rsidRDefault="00DB5C96" w:rsidP="00DB5C96">
      <w:pPr>
        <w:pStyle w:val="Code"/>
        <w:rPr>
          <w:highlight w:val="white"/>
        </w:rPr>
      </w:pPr>
      <w:r w:rsidRPr="00DB5C96">
        <w:rPr>
          <w:highlight w:val="white"/>
        </w:rPr>
        <w:t xml:space="preserve">        targetStream.Close();</w:t>
      </w:r>
    </w:p>
    <w:p w14:paraId="1CB36346" w14:textId="77777777" w:rsidR="00DB5C96" w:rsidRPr="00DB5C96" w:rsidRDefault="00DB5C96" w:rsidP="00DB5C96">
      <w:pPr>
        <w:pStyle w:val="Code"/>
        <w:rPr>
          <w:highlight w:val="white"/>
        </w:rPr>
      </w:pPr>
      <w:r w:rsidRPr="00DB5C96">
        <w:rPr>
          <w:highlight w:val="white"/>
        </w:rPr>
        <w:t xml:space="preserve">      }</w:t>
      </w:r>
    </w:p>
    <w:p w14:paraId="28F436E5" w14:textId="77777777" w:rsidR="00DB5C96" w:rsidRPr="00DB5C96" w:rsidRDefault="00DB5C96" w:rsidP="00DB5C96">
      <w:pPr>
        <w:pStyle w:val="Code"/>
        <w:rPr>
          <w:highlight w:val="white"/>
        </w:rPr>
      </w:pPr>
      <w:r w:rsidRPr="00DB5C96">
        <w:rPr>
          <w:highlight w:val="white"/>
        </w:rPr>
        <w:t xml:space="preserve">    }</w:t>
      </w:r>
    </w:p>
    <w:p w14:paraId="34D0E685" w14:textId="74AE81D5" w:rsidR="00E1579E" w:rsidRPr="00903DBA" w:rsidRDefault="00A14DBA" w:rsidP="00A14D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method</w:t>
      </w:r>
      <w:r w:rsidR="008E063F" w:rsidRPr="00903DBA">
        <w:rPr>
          <w:highlight w:val="white"/>
        </w:rPr>
        <w:t xml:space="preserve"> adds the symbol to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008433E2" w:rsidRPr="00903DBA">
        <w:rPr>
          <w:highlight w:val="white"/>
        </w:rPr>
        <w:t xml:space="preserve"> recursively for each symbol</w:t>
      </w:r>
      <w:r w:rsidR="00D40F0E" w:rsidRPr="00903DBA">
        <w:rPr>
          <w:highlight w:val="white"/>
        </w:rPr>
        <w:t xml:space="preserve"> not yet present in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D40F0E" w:rsidRPr="00903DBA">
        <w:rPr>
          <w:highlight w:val="white"/>
        </w:rPr>
        <w:t>.</w:t>
      </w:r>
    </w:p>
    <w:p w14:paraId="6B0BA1A9" w14:textId="77777777" w:rsidR="00691646" w:rsidRPr="00691646" w:rsidRDefault="00691646" w:rsidP="00691646">
      <w:pPr>
        <w:pStyle w:val="Code"/>
        <w:rPr>
          <w:highlight w:val="white"/>
        </w:rPr>
      </w:pPr>
      <w:r w:rsidRPr="00691646">
        <w:rPr>
          <w:highlight w:val="white"/>
        </w:rPr>
        <w:t xml:space="preserve">    private void GenerateTrace(StaticSymbolWindows staticSymbol) {</w:t>
      </w:r>
    </w:p>
    <w:p w14:paraId="3845BD0B" w14:textId="77777777" w:rsidR="00691646" w:rsidRPr="00691646" w:rsidRDefault="00691646" w:rsidP="00691646">
      <w:pPr>
        <w:pStyle w:val="Code"/>
        <w:rPr>
          <w:highlight w:val="white"/>
        </w:rPr>
      </w:pPr>
      <w:r w:rsidRPr="00691646">
        <w:rPr>
          <w:highlight w:val="white"/>
        </w:rPr>
        <w:t xml:space="preserve">      if (!m_globalList.Contains(staticSymbol)) {</w:t>
      </w:r>
    </w:p>
    <w:p w14:paraId="66721128" w14:textId="77777777" w:rsidR="00691646" w:rsidRPr="00691646" w:rsidRDefault="00691646" w:rsidP="00691646">
      <w:pPr>
        <w:pStyle w:val="Code"/>
        <w:rPr>
          <w:highlight w:val="white"/>
        </w:rPr>
      </w:pPr>
      <w:r w:rsidRPr="00691646">
        <w:rPr>
          <w:highlight w:val="white"/>
        </w:rPr>
        <w:t xml:space="preserve">        m_globalList.Add(staticSymbol);</w:t>
      </w:r>
    </w:p>
    <w:p w14:paraId="41091448" w14:textId="77777777" w:rsidR="00691646" w:rsidRPr="00691646" w:rsidRDefault="00691646" w:rsidP="00691646">
      <w:pPr>
        <w:pStyle w:val="Code"/>
        <w:rPr>
          <w:highlight w:val="white"/>
        </w:rPr>
      </w:pPr>
      <w:r w:rsidRPr="00691646">
        <w:rPr>
          <w:highlight w:val="white"/>
        </w:rPr>
        <w:t xml:space="preserve">        m_addressMap.Add(staticSymbol.UniqueName, m_totalSize);</w:t>
      </w:r>
    </w:p>
    <w:p w14:paraId="145BE573" w14:textId="77777777" w:rsidR="00691646" w:rsidRPr="00691646" w:rsidRDefault="00691646" w:rsidP="00691646">
      <w:pPr>
        <w:pStyle w:val="Code"/>
        <w:rPr>
          <w:highlight w:val="white"/>
        </w:rPr>
      </w:pPr>
      <w:r w:rsidRPr="00691646">
        <w:rPr>
          <w:highlight w:val="white"/>
        </w:rPr>
        <w:t xml:space="preserve">        m_totalSize += (int) staticSymbol.ByteList.Count;</w:t>
      </w:r>
    </w:p>
    <w:p w14:paraId="247E37B5" w14:textId="77777777" w:rsidR="00691646" w:rsidRPr="00691646" w:rsidRDefault="00691646" w:rsidP="00691646">
      <w:pPr>
        <w:pStyle w:val="Code"/>
        <w:rPr>
          <w:highlight w:val="white"/>
        </w:rPr>
      </w:pPr>
      <w:r w:rsidRPr="00691646">
        <w:rPr>
          <w:highlight w:val="white"/>
        </w:rPr>
        <w:t xml:space="preserve">      </w:t>
      </w:r>
    </w:p>
    <w:p w14:paraId="5D12E89E" w14:textId="77777777" w:rsidR="00691646" w:rsidRDefault="00691646" w:rsidP="00691646">
      <w:pPr>
        <w:pStyle w:val="Code"/>
        <w:rPr>
          <w:highlight w:val="white"/>
        </w:rPr>
      </w:pPr>
      <w:r w:rsidRPr="00691646">
        <w:rPr>
          <w:highlight w:val="white"/>
        </w:rPr>
        <w:t xml:space="preserve">        ISet&lt;string&gt; accessNameSet =</w:t>
      </w:r>
    </w:p>
    <w:p w14:paraId="192BE6CF" w14:textId="2B8F728A"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HashSet&lt;string&gt;(staticSymbol.AccessMap.Values);</w:t>
      </w:r>
    </w:p>
    <w:p w14:paraId="444254B0" w14:textId="77777777" w:rsidR="00691646" w:rsidRPr="00691646" w:rsidRDefault="00691646" w:rsidP="00691646">
      <w:pPr>
        <w:pStyle w:val="Code"/>
        <w:rPr>
          <w:highlight w:val="white"/>
        </w:rPr>
      </w:pPr>
      <w:r w:rsidRPr="00691646">
        <w:rPr>
          <w:highlight w:val="white"/>
        </w:rPr>
        <w:t xml:space="preserve">        foreach (string accessName in accessNameSet) {</w:t>
      </w:r>
    </w:p>
    <w:p w14:paraId="3FB7B456" w14:textId="77777777" w:rsidR="00691646" w:rsidRPr="00691646" w:rsidRDefault="00691646" w:rsidP="00691646">
      <w:pPr>
        <w:pStyle w:val="Code"/>
        <w:rPr>
          <w:highlight w:val="white"/>
        </w:rPr>
      </w:pPr>
      <w:r w:rsidRPr="00691646">
        <w:rPr>
          <w:highlight w:val="white"/>
        </w:rPr>
        <w:t xml:space="preserve">          StaticSymbolWindows accessSymbol;</w:t>
      </w:r>
    </w:p>
    <w:p w14:paraId="058E1D44" w14:textId="67C9874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(m_globalMap.TryGetValue(accessName, out accessSymbol),</w:t>
      </w:r>
    </w:p>
    <w:p w14:paraId="38055AE6" w14:textId="77777777" w:rsidR="00691646" w:rsidRPr="00691646" w:rsidRDefault="00691646" w:rsidP="00691646">
      <w:pPr>
        <w:pStyle w:val="Code"/>
        <w:rPr>
          <w:highlight w:val="white"/>
        </w:rPr>
      </w:pPr>
      <w:r w:rsidRPr="00691646">
        <w:rPr>
          <w:highlight w:val="white"/>
        </w:rPr>
        <w:t xml:space="preserve">                       accessName, Message.Object_missing_in_linking);</w:t>
      </w:r>
    </w:p>
    <w:p w14:paraId="407CEEF0" w14:textId="592434EA" w:rsidR="00691646" w:rsidRPr="00691646" w:rsidRDefault="00691646" w:rsidP="00691646">
      <w:pPr>
        <w:pStyle w:val="Code"/>
        <w:rPr>
          <w:highlight w:val="white"/>
        </w:rPr>
      </w:pPr>
      <w:r w:rsidRPr="00691646">
        <w:rPr>
          <w:highlight w:val="white"/>
        </w:rPr>
        <w:t xml:space="preserve">          </w:t>
      </w:r>
      <w:r w:rsidR="00D516D4">
        <w:rPr>
          <w:highlight w:val="white"/>
        </w:rPr>
        <w:t>Debug.Assert</w:t>
      </w:r>
      <w:r w:rsidRPr="00691646">
        <w:rPr>
          <w:highlight w:val="white"/>
        </w:rPr>
        <w:t>(accessSymbol != null);</w:t>
      </w:r>
    </w:p>
    <w:p w14:paraId="13E74EAC" w14:textId="77777777" w:rsidR="00691646" w:rsidRPr="00691646" w:rsidRDefault="00691646" w:rsidP="00691646">
      <w:pPr>
        <w:pStyle w:val="Code"/>
        <w:rPr>
          <w:highlight w:val="white"/>
        </w:rPr>
      </w:pPr>
      <w:r w:rsidRPr="00691646">
        <w:rPr>
          <w:highlight w:val="white"/>
        </w:rPr>
        <w:t xml:space="preserve">          GenerateTrace(accessSymbol);</w:t>
      </w:r>
    </w:p>
    <w:p w14:paraId="2BC1DC06" w14:textId="77777777" w:rsidR="00691646" w:rsidRPr="00691646" w:rsidRDefault="00691646" w:rsidP="00691646">
      <w:pPr>
        <w:pStyle w:val="Code"/>
        <w:rPr>
          <w:highlight w:val="white"/>
        </w:rPr>
      </w:pPr>
      <w:r w:rsidRPr="00691646">
        <w:rPr>
          <w:highlight w:val="white"/>
        </w:rPr>
        <w:t xml:space="preserve">        }</w:t>
      </w:r>
    </w:p>
    <w:p w14:paraId="4722AD38" w14:textId="77777777" w:rsidR="00691646" w:rsidRPr="00691646" w:rsidRDefault="00691646" w:rsidP="00691646">
      <w:pPr>
        <w:pStyle w:val="Code"/>
        <w:rPr>
          <w:highlight w:val="white"/>
        </w:rPr>
      </w:pPr>
    </w:p>
    <w:p w14:paraId="15497C44" w14:textId="77777777" w:rsidR="00691646" w:rsidRDefault="00691646" w:rsidP="00691646">
      <w:pPr>
        <w:pStyle w:val="Code"/>
        <w:rPr>
          <w:highlight w:val="white"/>
        </w:rPr>
      </w:pPr>
      <w:r w:rsidRPr="00691646">
        <w:rPr>
          <w:highlight w:val="white"/>
        </w:rPr>
        <w:t xml:space="preserve">        ISet&lt;string&gt; callNameSet =</w:t>
      </w:r>
    </w:p>
    <w:p w14:paraId="185C0B6C" w14:textId="595E8DD2"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HashSet&lt;string&gt;(staticSymbol.CallMap.Values);</w:t>
      </w:r>
    </w:p>
    <w:p w14:paraId="1E2EEC0D" w14:textId="77777777" w:rsidR="00691646" w:rsidRPr="00691646" w:rsidRDefault="00691646" w:rsidP="00691646">
      <w:pPr>
        <w:pStyle w:val="Code"/>
        <w:rPr>
          <w:highlight w:val="white"/>
        </w:rPr>
      </w:pPr>
      <w:r w:rsidRPr="00691646">
        <w:rPr>
          <w:highlight w:val="white"/>
        </w:rPr>
        <w:t xml:space="preserve">        foreach (string callName in callNameSet) {</w:t>
      </w:r>
    </w:p>
    <w:p w14:paraId="092282F2" w14:textId="77777777" w:rsidR="00691646" w:rsidRPr="00691646" w:rsidRDefault="00691646" w:rsidP="00691646">
      <w:pPr>
        <w:pStyle w:val="Code"/>
        <w:rPr>
          <w:highlight w:val="white"/>
        </w:rPr>
      </w:pPr>
      <w:r w:rsidRPr="00691646">
        <w:rPr>
          <w:highlight w:val="white"/>
        </w:rPr>
        <w:t xml:space="preserve">          StaticSymbolWindows funcSymbol;</w:t>
      </w:r>
    </w:p>
    <w:p w14:paraId="3D25A635" w14:textId="730C87E0" w:rsid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(m_globalMap.TryGetValue(callName, out funcSymbol),</w:t>
      </w:r>
    </w:p>
    <w:p w14:paraId="0C0637B0" w14:textId="4AF87660" w:rsidR="00691646" w:rsidRPr="00691646" w:rsidRDefault="00691646" w:rsidP="00691646">
      <w:pPr>
        <w:pStyle w:val="Code"/>
        <w:rPr>
          <w:highlight w:val="white"/>
        </w:rPr>
      </w:pPr>
      <w:r>
        <w:rPr>
          <w:highlight w:val="white"/>
        </w:rPr>
        <w:t xml:space="preserve">                      </w:t>
      </w:r>
      <w:r w:rsidRPr="00691646">
        <w:rPr>
          <w:highlight w:val="white"/>
        </w:rPr>
        <w:t xml:space="preserve"> callName, Message.Function_missing_in_linking);</w:t>
      </w:r>
    </w:p>
    <w:p w14:paraId="65931022" w14:textId="31B8AFA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(funcSymbol != null,</w:t>
      </w:r>
      <w:r w:rsidR="00536AFD">
        <w:rPr>
          <w:highlight w:val="white"/>
        </w:rPr>
        <w:t xml:space="preserve"> </w:t>
      </w:r>
      <w:r w:rsidRPr="00691646">
        <w:rPr>
          <w:highlight w:val="white"/>
        </w:rPr>
        <w:t xml:space="preserve">SimpleName(callName), </w:t>
      </w:r>
    </w:p>
    <w:p w14:paraId="55DEE734" w14:textId="77777777" w:rsidR="00691646" w:rsidRPr="00691646" w:rsidRDefault="00691646" w:rsidP="00691646">
      <w:pPr>
        <w:pStyle w:val="Code"/>
        <w:rPr>
          <w:highlight w:val="white"/>
        </w:rPr>
      </w:pPr>
      <w:r w:rsidRPr="00691646">
        <w:rPr>
          <w:highlight w:val="white"/>
        </w:rPr>
        <w:t xml:space="preserve">                         Message.Missing_external_function);</w:t>
      </w:r>
    </w:p>
    <w:p w14:paraId="6358A395" w14:textId="77777777" w:rsidR="00691646" w:rsidRPr="00691646" w:rsidRDefault="00691646" w:rsidP="00691646">
      <w:pPr>
        <w:pStyle w:val="Code"/>
        <w:rPr>
          <w:highlight w:val="white"/>
        </w:rPr>
      </w:pPr>
      <w:r w:rsidRPr="00691646">
        <w:rPr>
          <w:highlight w:val="white"/>
        </w:rPr>
        <w:t xml:space="preserve">          GenerateTrace(funcSymbol);</w:t>
      </w:r>
    </w:p>
    <w:p w14:paraId="5A888855" w14:textId="77777777" w:rsidR="00691646" w:rsidRPr="00691646" w:rsidRDefault="00691646" w:rsidP="00691646">
      <w:pPr>
        <w:pStyle w:val="Code"/>
        <w:rPr>
          <w:highlight w:val="white"/>
        </w:rPr>
      </w:pPr>
      <w:r w:rsidRPr="00691646">
        <w:rPr>
          <w:highlight w:val="white"/>
        </w:rPr>
        <w:t xml:space="preserve">        }      </w:t>
      </w:r>
    </w:p>
    <w:p w14:paraId="42E312B9" w14:textId="77777777" w:rsidR="00691646" w:rsidRPr="00691646" w:rsidRDefault="00691646" w:rsidP="00691646">
      <w:pPr>
        <w:pStyle w:val="Code"/>
        <w:rPr>
          <w:highlight w:val="white"/>
        </w:rPr>
      </w:pPr>
      <w:r w:rsidRPr="00691646">
        <w:rPr>
          <w:highlight w:val="white"/>
        </w:rPr>
        <w:t xml:space="preserve">      }</w:t>
      </w:r>
    </w:p>
    <w:p w14:paraId="1C5227FD" w14:textId="77777777" w:rsidR="00691646" w:rsidRPr="00691646" w:rsidRDefault="00691646" w:rsidP="00691646">
      <w:pPr>
        <w:pStyle w:val="Code"/>
        <w:rPr>
          <w:highlight w:val="white"/>
        </w:rPr>
      </w:pPr>
      <w:r w:rsidRPr="00691646">
        <w:rPr>
          <w:highlight w:val="white"/>
        </w:rPr>
        <w:t xml:space="preserve">    }</w:t>
      </w:r>
    </w:p>
    <w:p w14:paraId="0984CBC7" w14:textId="7DA2707D" w:rsidR="00187D3B" w:rsidRPr="00903DBA" w:rsidRDefault="003045D3" w:rsidP="00187D3B">
      <w:r w:rsidRPr="00903DBA">
        <w:rPr>
          <w:highlight w:val="white"/>
        </w:rPr>
        <w:t xml:space="preserve">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r w:rsidR="00691646">
        <w:t xml:space="preserve"> </w:t>
      </w:r>
      <w:r w:rsidR="00187D3B" w:rsidRPr="00903DBA">
        <w:t xml:space="preserve">For each element, reachable from </w:t>
      </w:r>
      <w:r w:rsidR="00D4318D">
        <w:rPr>
          <w:rStyle w:val="KeyWord0"/>
        </w:rPr>
        <w:t>&lt;k&gt;</w:t>
      </w:r>
      <w:r w:rsidR="00D4318D" w:rsidRPr="00903DBA">
        <w:rPr>
          <w:rStyle w:val="KeyWord0"/>
        </w:rPr>
        <w:t>main</w:t>
      </w:r>
      <w:r w:rsidR="00D4318D">
        <w:rPr>
          <w:rStyle w:val="KeyWord0"/>
        </w:rPr>
        <w:t>&lt;/k&gt;</w:t>
      </w:r>
      <w:r w:rsidR="00187D3B" w:rsidRPr="00903DBA">
        <w:t xml:space="preserve">, we need to modify its </w:t>
      </w:r>
      <w:r w:rsidR="00065634" w:rsidRPr="00903DBA">
        <w:t xml:space="preserve">static </w:t>
      </w:r>
      <w:r w:rsidR="00187D3B" w:rsidRPr="00903DBA">
        <w:t>accesses, function calls and return assignment</w:t>
      </w:r>
      <w:r w:rsidR="00065634" w:rsidRPr="00903DBA">
        <w:t>s</w:t>
      </w:r>
      <w:r w:rsidR="00FC0187" w:rsidRPr="00903DBA">
        <w:t xml:space="preserve"> (f</w:t>
      </w:r>
      <w:r w:rsidR="00187D3B" w:rsidRPr="00903DBA">
        <w:t>or a global variable the call map and return set are empty</w:t>
      </w:r>
      <w:r w:rsidR="00FC0187" w:rsidRPr="00903DBA">
        <w:t>)</w:t>
      </w:r>
      <w:r w:rsidR="00187D3B" w:rsidRPr="00903DBA">
        <w:t xml:space="preserve"> by calling </w:t>
      </w:r>
      <w:r w:rsidR="00D4318D">
        <w:rPr>
          <w:rStyle w:val="KeyWord0"/>
        </w:rPr>
        <w:t>&lt;k&gt;</w:t>
      </w:r>
      <w:r w:rsidR="00D4318D" w:rsidRPr="00903DBA">
        <w:rPr>
          <w:rStyle w:val="KeyWord0"/>
        </w:rPr>
        <w:t>GenerateAccess</w:t>
      </w:r>
      <w:r w:rsidR="00D4318D">
        <w:rPr>
          <w:rStyle w:val="KeyWord0"/>
        </w:rPr>
        <w:t>&lt;/k&gt;</w:t>
      </w:r>
      <w:r w:rsidR="00187D3B" w:rsidRPr="00903DBA">
        <w:t xml:space="preserve">, </w:t>
      </w:r>
      <w:r w:rsidR="00D4318D">
        <w:rPr>
          <w:rStyle w:val="KeyWord0"/>
        </w:rPr>
        <w:t>&lt;k&gt;</w:t>
      </w:r>
      <w:r w:rsidR="00D4318D" w:rsidRPr="00903DBA">
        <w:rPr>
          <w:rStyle w:val="KeyWord0"/>
        </w:rPr>
        <w:t>GenerateCall</w:t>
      </w:r>
      <w:r w:rsidR="00D4318D">
        <w:rPr>
          <w:rStyle w:val="KeyWord0"/>
        </w:rPr>
        <w:t>&lt;/k&gt;</w:t>
      </w:r>
      <w:r w:rsidR="00187D3B" w:rsidRPr="00903DBA">
        <w:t xml:space="preserve">, and </w:t>
      </w:r>
      <w:r w:rsidR="00D4318D">
        <w:rPr>
          <w:rStyle w:val="KeyWord0"/>
        </w:rPr>
        <w:t>&lt;k&gt;</w:t>
      </w:r>
      <w:r w:rsidR="00D4318D" w:rsidRPr="00903DBA">
        <w:rPr>
          <w:rStyle w:val="KeyWord0"/>
        </w:rPr>
        <w:t>GenerateReturn</w:t>
      </w:r>
      <w:r w:rsidR="00D4318D">
        <w:rPr>
          <w:rStyle w:val="KeyWord0"/>
        </w:rPr>
        <w:t>&lt;/k&gt;</w:t>
      </w:r>
      <w:r w:rsidR="00065634" w:rsidRPr="00903DBA">
        <w:t>.</w:t>
      </w:r>
    </w:p>
    <w:p w14:paraId="75636C0C" w14:textId="77777777" w:rsidR="00691646" w:rsidRPr="00691646" w:rsidRDefault="00691646" w:rsidP="00691646">
      <w:pPr>
        <w:pStyle w:val="Code"/>
        <w:rPr>
          <w:highlight w:val="white"/>
        </w:rPr>
      </w:pPr>
      <w:r w:rsidRPr="00691646">
        <w:rPr>
          <w:highlight w:val="white"/>
        </w:rPr>
        <w:t xml:space="preserve">    private void GenerateAccess(IDictionary&lt;int,string&gt; accessMap,</w:t>
      </w:r>
    </w:p>
    <w:p w14:paraId="02350D96" w14:textId="77777777" w:rsidR="00691646" w:rsidRPr="00691646" w:rsidRDefault="00691646" w:rsidP="00691646">
      <w:pPr>
        <w:pStyle w:val="Code"/>
        <w:rPr>
          <w:highlight w:val="white"/>
        </w:rPr>
      </w:pPr>
      <w:r w:rsidRPr="00691646">
        <w:rPr>
          <w:highlight w:val="white"/>
        </w:rPr>
        <w:t xml:space="preserve">                                List&lt;byte&gt; byteList) {</w:t>
      </w:r>
    </w:p>
    <w:p w14:paraId="4856E578" w14:textId="77777777" w:rsidR="00691646" w:rsidRPr="00691646" w:rsidRDefault="00691646" w:rsidP="00691646">
      <w:pPr>
        <w:pStyle w:val="Code"/>
        <w:rPr>
          <w:highlight w:val="white"/>
        </w:rPr>
      </w:pPr>
      <w:r w:rsidRPr="00691646">
        <w:rPr>
          <w:highlight w:val="white"/>
        </w:rPr>
        <w:t xml:space="preserve">      foreach (KeyValuePair&lt;int,string&gt; entry in accessMap) {</w:t>
      </w:r>
    </w:p>
    <w:p w14:paraId="48AE0C5B" w14:textId="77777777" w:rsidR="00691646" w:rsidRPr="00691646" w:rsidRDefault="00691646" w:rsidP="00691646">
      <w:pPr>
        <w:pStyle w:val="Code"/>
        <w:rPr>
          <w:highlight w:val="white"/>
        </w:rPr>
      </w:pPr>
      <w:r w:rsidRPr="00691646">
        <w:rPr>
          <w:highlight w:val="white"/>
        </w:rPr>
        <w:t xml:space="preserve">        int sourceAddress = entry.Key;</w:t>
      </w:r>
    </w:p>
    <w:p w14:paraId="581CCEC8" w14:textId="77777777" w:rsidR="00691646" w:rsidRPr="00691646" w:rsidRDefault="00691646" w:rsidP="00691646">
      <w:pPr>
        <w:pStyle w:val="Code"/>
        <w:rPr>
          <w:highlight w:val="white"/>
        </w:rPr>
      </w:pPr>
      <w:r w:rsidRPr="00691646">
        <w:rPr>
          <w:highlight w:val="white"/>
        </w:rPr>
        <w:t xml:space="preserve">        string name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34B22BBF" w14:textId="77777777" w:rsidR="00691646" w:rsidRPr="00691646" w:rsidRDefault="00691646" w:rsidP="00691646">
      <w:pPr>
        <w:pStyle w:val="Code"/>
        <w:rPr>
          <w:highlight w:val="white"/>
        </w:rPr>
      </w:pPr>
      <w:r w:rsidRPr="00691646">
        <w:rPr>
          <w:highlight w:val="white"/>
        </w:rPr>
        <w:t xml:space="preserve">        byte lowByte = byteList[sourceAddress],</w:t>
      </w:r>
    </w:p>
    <w:p w14:paraId="324511DC" w14:textId="77777777" w:rsidR="00691646" w:rsidRPr="00691646" w:rsidRDefault="00691646" w:rsidP="00691646">
      <w:pPr>
        <w:pStyle w:val="Code"/>
        <w:rPr>
          <w:highlight w:val="white"/>
        </w:rPr>
      </w:pPr>
      <w:r w:rsidRPr="00691646">
        <w:rPr>
          <w:highlight w:val="white"/>
        </w:rPr>
        <w:t xml:space="preserve">             highByte = byteList[sourceAddress + 1];</w:t>
      </w:r>
    </w:p>
    <w:p w14:paraId="1ECAE5BD" w14:textId="77777777" w:rsidR="00691646" w:rsidRPr="00691646" w:rsidRDefault="00691646" w:rsidP="00691646">
      <w:pPr>
        <w:pStyle w:val="Code"/>
        <w:rPr>
          <w:highlight w:val="white"/>
        </w:rPr>
      </w:pPr>
      <w:r w:rsidRPr="00691646">
        <w:rPr>
          <w:highlight w:val="white"/>
        </w:rPr>
        <w:lastRenderedPageBreak/>
        <w:t xml:space="preserve">        int targetAddress = ((int) highByte &lt;&lt; 8) + lowByte;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7840B495" w14:textId="77777777" w:rsidR="00691646" w:rsidRPr="00691646" w:rsidRDefault="00691646" w:rsidP="00691646">
      <w:pPr>
        <w:pStyle w:val="Code"/>
        <w:rPr>
          <w:highlight w:val="white"/>
        </w:rPr>
      </w:pPr>
      <w:r w:rsidRPr="00691646">
        <w:rPr>
          <w:highlight w:val="white"/>
        </w:rPr>
        <w:t xml:space="preserve">        targetAddress += m_addressMap[name];</w:t>
      </w:r>
    </w:p>
    <w:p w14:paraId="655CBB1A" w14:textId="77777777" w:rsidR="00691646" w:rsidRPr="00691646" w:rsidRDefault="00691646" w:rsidP="00691646">
      <w:pPr>
        <w:pStyle w:val="Code"/>
        <w:rPr>
          <w:highlight w:val="white"/>
        </w:rPr>
      </w:pPr>
      <w:r w:rsidRPr="00691646">
        <w:rPr>
          <w:highlight w:val="white"/>
        </w:rPr>
        <w:t xml:space="preserve">        byteList[sourceAddress] = (byte) targetAddress;</w:t>
      </w:r>
    </w:p>
    <w:p w14:paraId="3182C1C4" w14:textId="77777777" w:rsidR="00691646" w:rsidRPr="00691646" w:rsidRDefault="00691646" w:rsidP="00691646">
      <w:pPr>
        <w:pStyle w:val="Code"/>
        <w:rPr>
          <w:highlight w:val="white"/>
        </w:rPr>
      </w:pPr>
      <w:r w:rsidRPr="00691646">
        <w:rPr>
          <w:highlight w:val="white"/>
        </w:rPr>
        <w:t xml:space="preserve">        byteList[sourceAddress + 1] = (byte) (targetAddress &gt;&gt; 8);</w:t>
      </w:r>
    </w:p>
    <w:p w14:paraId="00505692" w14:textId="77777777" w:rsidR="00691646" w:rsidRPr="00691646" w:rsidRDefault="00691646" w:rsidP="00691646">
      <w:pPr>
        <w:pStyle w:val="Code"/>
        <w:rPr>
          <w:highlight w:val="white"/>
        </w:rPr>
      </w:pPr>
      <w:r w:rsidRPr="00691646">
        <w:rPr>
          <w:highlight w:val="white"/>
        </w:rPr>
        <w:t xml:space="preserve">      }</w:t>
      </w:r>
    </w:p>
    <w:p w14:paraId="2515D4C4" w14:textId="77777777" w:rsidR="00691646" w:rsidRPr="00691646" w:rsidRDefault="00691646" w:rsidP="00691646">
      <w:pPr>
        <w:pStyle w:val="Code"/>
        <w:rPr>
          <w:highlight w:val="white"/>
        </w:rPr>
      </w:pPr>
      <w:r w:rsidRPr="00691646">
        <w:rPr>
          <w:highlight w:val="white"/>
        </w:rPr>
        <w:t xml:space="preserve">    }</w:t>
      </w:r>
    </w:p>
    <w:p w14:paraId="23FCEA73" w14:textId="0F0F4E45" w:rsidR="00E1579E" w:rsidRPr="00903DBA" w:rsidRDefault="00B07640" w:rsidP="00E16F6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060C7D99" w14:textId="77777777" w:rsidR="00FF64A5" w:rsidRDefault="00473C99" w:rsidP="00473C99">
      <w:pPr>
        <w:pStyle w:val="Code"/>
        <w:rPr>
          <w:highlight w:val="white"/>
        </w:rPr>
      </w:pPr>
      <w:r w:rsidRPr="00473C99">
        <w:rPr>
          <w:highlight w:val="white"/>
        </w:rPr>
        <w:t xml:space="preserve">    private void GenerateCall(int startAddress,</w:t>
      </w:r>
    </w:p>
    <w:p w14:paraId="00DE3B7C" w14:textId="22F1BFC3" w:rsidR="00473C99" w:rsidRPr="00473C99" w:rsidRDefault="00FF64A5" w:rsidP="00473C99">
      <w:pPr>
        <w:pStyle w:val="Code"/>
        <w:rPr>
          <w:highlight w:val="white"/>
        </w:rPr>
      </w:pPr>
      <w:r>
        <w:rPr>
          <w:highlight w:val="white"/>
        </w:rPr>
        <w:t xml:space="preserve">                             </w:t>
      </w:r>
      <w:r w:rsidR="00473C99" w:rsidRPr="00473C99">
        <w:rPr>
          <w:highlight w:val="white"/>
        </w:rPr>
        <w:t xml:space="preserve"> IDictionary&lt;int, string&gt; callMap,</w:t>
      </w:r>
    </w:p>
    <w:p w14:paraId="689CA90F" w14:textId="77777777" w:rsidR="00473C99" w:rsidRPr="00473C99" w:rsidRDefault="00473C99" w:rsidP="00473C99">
      <w:pPr>
        <w:pStyle w:val="Code"/>
        <w:rPr>
          <w:highlight w:val="white"/>
        </w:rPr>
      </w:pPr>
      <w:r w:rsidRPr="00473C99">
        <w:rPr>
          <w:highlight w:val="white"/>
        </w:rPr>
        <w:t xml:space="preserve">                              List&lt;byte&gt; byteList) {</w:t>
      </w:r>
    </w:p>
    <w:p w14:paraId="5D0E9A50" w14:textId="77777777" w:rsidR="00473C99" w:rsidRPr="00473C99" w:rsidRDefault="00473C99" w:rsidP="00473C99">
      <w:pPr>
        <w:pStyle w:val="Code"/>
        <w:rPr>
          <w:highlight w:val="white"/>
        </w:rPr>
      </w:pPr>
      <w:r w:rsidRPr="00473C99">
        <w:rPr>
          <w:highlight w:val="white"/>
        </w:rPr>
        <w:t xml:space="preserve">      const byte NopOperator = -112 + 256;</w:t>
      </w:r>
    </w:p>
    <w:p w14:paraId="1442C9A7" w14:textId="77777777" w:rsidR="00473C99" w:rsidRPr="00473C99" w:rsidRDefault="00473C99" w:rsidP="00473C99">
      <w:pPr>
        <w:pStyle w:val="Code"/>
        <w:rPr>
          <w:highlight w:val="white"/>
        </w:rPr>
      </w:pPr>
      <w:r w:rsidRPr="00473C99">
        <w:rPr>
          <w:highlight w:val="white"/>
        </w:rPr>
        <w:t xml:space="preserve">      const byte ShortJumpOperator = -21 + 256;</w:t>
      </w:r>
    </w:p>
    <w:p w14:paraId="613ED64B" w14:textId="77777777" w:rsidR="00473C99" w:rsidRPr="00473C99" w:rsidRDefault="00473C99" w:rsidP="00473C99">
      <w:pPr>
        <w:pStyle w:val="Code"/>
        <w:rPr>
          <w:highlight w:val="white"/>
        </w:rPr>
      </w:pPr>
    </w:p>
    <w:p w14:paraId="42AFF827" w14:textId="77777777" w:rsidR="00473C99" w:rsidRPr="00473C99" w:rsidRDefault="00473C99" w:rsidP="00473C99">
      <w:pPr>
        <w:pStyle w:val="Code"/>
        <w:rPr>
          <w:highlight w:val="white"/>
        </w:rPr>
      </w:pPr>
      <w:r w:rsidRPr="00473C99">
        <w:rPr>
          <w:highlight w:val="white"/>
        </w:rPr>
        <w:t xml:space="preserve">      foreach (KeyValuePair&lt;int,string&gt; entry in callMap) {</w:t>
      </w:r>
    </w:p>
    <w:p w14:paraId="73CFC223" w14:textId="77777777" w:rsidR="00473C99" w:rsidRPr="00473C99" w:rsidRDefault="00473C99" w:rsidP="00473C99">
      <w:pPr>
        <w:pStyle w:val="Code"/>
        <w:rPr>
          <w:highlight w:val="white"/>
        </w:rPr>
      </w:pPr>
      <w:r w:rsidRPr="00473C99">
        <w:rPr>
          <w:highlight w:val="white"/>
        </w:rPr>
        <w:t xml:space="preserve">        int address = entry.Key;</w:t>
      </w:r>
    </w:p>
    <w:p w14:paraId="3CF496B0" w14:textId="56BF0C10" w:rsidR="00B73B0D" w:rsidRDefault="00AF31BB" w:rsidP="00B73B0D">
      <w:pPr>
        <w:rPr>
          <w:highlight w:val="white"/>
        </w:rPr>
      </w:pPr>
      <w:r w:rsidRPr="00903DBA">
        <w:rPr>
          <w:highlight w:val="white"/>
        </w:rPr>
        <w:t xml:space="preserve">The </w:t>
      </w:r>
      <w:r>
        <w:rPr>
          <w:highlight w:val="white"/>
        </w:rPr>
        <w:t>caller</w:t>
      </w:r>
      <w:r w:rsidRPr="00903DBA">
        <w:rPr>
          <w:highlight w:val="white"/>
        </w:rPr>
        <w:t xml:space="preserve"> address is the last two bytes of the function assembly code instruction, why the address of the next instruction is the source address plus two.</w:t>
      </w:r>
      <w:r w:rsidR="00B73B0D">
        <w:rPr>
          <w:highlight w:val="white"/>
        </w:rPr>
        <w:t xml:space="preserve"> The</w:t>
      </w:r>
      <w:r w:rsidR="004B4B83">
        <w:rPr>
          <w:highlight w:val="white"/>
        </w:rPr>
        <w:t xml:space="preserve"> callee address </w:t>
      </w:r>
      <w:r w:rsidR="00B73B0D">
        <w:rPr>
          <w:highlight w:val="white"/>
        </w:rPr>
        <w:t xml:space="preserve">we simply look up in the </w:t>
      </w:r>
      <w:r w:rsidR="00D4318D">
        <w:rPr>
          <w:rStyle w:val="KeyWord0"/>
          <w:highlight w:val="white"/>
        </w:rPr>
        <w:t>&lt;k&gt;</w:t>
      </w:r>
      <w:r w:rsidR="00D4318D" w:rsidRPr="004B4B83">
        <w:rPr>
          <w:rStyle w:val="KeyWord0"/>
          <w:highlight w:val="white"/>
        </w:rPr>
        <w:t>m_addressMap</w:t>
      </w:r>
      <w:r w:rsidR="00D4318D">
        <w:rPr>
          <w:rStyle w:val="KeyWord0"/>
          <w:highlight w:val="white"/>
        </w:rPr>
        <w:t>&lt;/k&gt;</w:t>
      </w:r>
      <w:r w:rsidR="00B73B0D">
        <w:rPr>
          <w:highlight w:val="white"/>
        </w:rPr>
        <w:t xml:space="preserve"> map.</w:t>
      </w:r>
      <w:r w:rsidR="00B73B0D" w:rsidRPr="00B73B0D">
        <w:rPr>
          <w:highlight w:val="white"/>
        </w:rPr>
        <w:t xml:space="preserve"> </w:t>
      </w:r>
      <w:r w:rsidR="00B73B0D" w:rsidRPr="00903DBA">
        <w:rPr>
          <w:highlight w:val="white"/>
        </w:rPr>
        <w:t xml:space="preserve">The relative address of the call is the difference </w:t>
      </w:r>
      <w:r w:rsidR="00B73B0D">
        <w:rPr>
          <w:highlight w:val="white"/>
        </w:rPr>
        <w:t>between</w:t>
      </w:r>
      <w:r w:rsidR="00B73B0D" w:rsidRPr="00903DBA">
        <w:rPr>
          <w:highlight w:val="white"/>
        </w:rPr>
        <w:t xml:space="preserve"> the address</w:t>
      </w:r>
      <w:r w:rsidR="00B73B0D">
        <w:rPr>
          <w:highlight w:val="white"/>
        </w:rPr>
        <w:t>es</w:t>
      </w:r>
      <w:r w:rsidR="00B73B0D" w:rsidRPr="00903DBA">
        <w:rPr>
          <w:highlight w:val="white"/>
        </w:rPr>
        <w:t xml:space="preserve"> of the callee </w:t>
      </w:r>
      <w:r w:rsidR="00B73B0D">
        <w:rPr>
          <w:highlight w:val="white"/>
        </w:rPr>
        <w:t xml:space="preserve">and caller </w:t>
      </w:r>
      <w:r w:rsidR="00B73B0D" w:rsidRPr="00903DBA">
        <w:rPr>
          <w:highlight w:val="white"/>
        </w:rPr>
        <w:t>function</w:t>
      </w:r>
      <w:r w:rsidR="00B73B0D">
        <w:rPr>
          <w:highlight w:val="white"/>
        </w:rPr>
        <w:t>.</w:t>
      </w:r>
    </w:p>
    <w:p w14:paraId="0457ADFB" w14:textId="77777777" w:rsidR="00473C99" w:rsidRPr="00473C99" w:rsidRDefault="00473C99" w:rsidP="00473C99">
      <w:pPr>
        <w:pStyle w:val="Code"/>
        <w:rPr>
          <w:highlight w:val="white"/>
        </w:rPr>
      </w:pPr>
      <w:r w:rsidRPr="00473C99">
        <w:rPr>
          <w:highlight w:val="white"/>
        </w:rPr>
        <w:t xml:space="preserve">        int callerAddress = startAddress + address + 2;</w:t>
      </w:r>
    </w:p>
    <w:p w14:paraId="32BA3400" w14:textId="77777777" w:rsidR="00473C99" w:rsidRPr="00473C99" w:rsidRDefault="00473C99" w:rsidP="00473C99">
      <w:pPr>
        <w:pStyle w:val="Code"/>
        <w:rPr>
          <w:highlight w:val="white"/>
        </w:rPr>
      </w:pPr>
      <w:r w:rsidRPr="00473C99">
        <w:rPr>
          <w:highlight w:val="white"/>
        </w:rPr>
        <w:t xml:space="preserve">        int calleeAddress = m_addressMap[entry.Value];</w:t>
      </w:r>
    </w:p>
    <w:p w14:paraId="39141687" w14:textId="52B10F0F" w:rsidR="00173055" w:rsidRDefault="00173055" w:rsidP="00173055">
      <w:pPr>
        <w:pStyle w:val="Code"/>
        <w:rPr>
          <w:highlight w:val="white"/>
        </w:rPr>
      </w:pPr>
      <w:r w:rsidRPr="00473C99">
        <w:rPr>
          <w:highlight w:val="white"/>
        </w:rPr>
        <w:t xml:space="preserve">        int relativeAddress = calleeAddress - callerAddress;</w:t>
      </w:r>
    </w:p>
    <w:p w14:paraId="4757C5A5" w14:textId="77777777" w:rsidR="00E262A4" w:rsidRPr="00173055" w:rsidRDefault="00E262A4" w:rsidP="00E262A4">
      <w:pPr>
        <w:rPr>
          <w:highlight w:val="white"/>
        </w:rPr>
      </w:pPr>
      <w:r>
        <w:rPr>
          <w:highlight w:val="white"/>
        </w:rPr>
        <w:t>If the relative address is more or equals to -128, we change the call to a short jump.</w:t>
      </w:r>
    </w:p>
    <w:p w14:paraId="0D4635F1" w14:textId="156AF334" w:rsidR="00E262A4" w:rsidRPr="00173055" w:rsidRDefault="00E262A4" w:rsidP="00E262A4">
      <w:pPr>
        <w:pStyle w:val="Code"/>
        <w:rPr>
          <w:highlight w:val="white"/>
        </w:rPr>
      </w:pPr>
      <w:r w:rsidRPr="00173055">
        <w:rPr>
          <w:highlight w:val="white"/>
        </w:rPr>
        <w:t xml:space="preserve">        if (relativeAddress &gt;= -128) {</w:t>
      </w:r>
    </w:p>
    <w:p w14:paraId="599020B6" w14:textId="77777777" w:rsidR="00E262A4" w:rsidRPr="00173055" w:rsidRDefault="00E262A4" w:rsidP="00E262A4">
      <w:pPr>
        <w:pStyle w:val="Code"/>
        <w:rPr>
          <w:highlight w:val="white"/>
        </w:rPr>
      </w:pPr>
      <w:r w:rsidRPr="00173055">
        <w:rPr>
          <w:highlight w:val="white"/>
        </w:rPr>
        <w:t xml:space="preserve">          byteList[address - 1] = (byte) NopOperator;</w:t>
      </w:r>
    </w:p>
    <w:p w14:paraId="0943CEDF" w14:textId="77777777" w:rsidR="00E262A4" w:rsidRPr="00173055" w:rsidRDefault="00E262A4" w:rsidP="00E262A4">
      <w:pPr>
        <w:pStyle w:val="Code"/>
        <w:rPr>
          <w:highlight w:val="white"/>
        </w:rPr>
      </w:pPr>
      <w:r w:rsidRPr="00173055">
        <w:rPr>
          <w:highlight w:val="white"/>
        </w:rPr>
        <w:t xml:space="preserve">          byteList[address] = (byte) ShortJumpOperator;</w:t>
      </w:r>
    </w:p>
    <w:p w14:paraId="0963F1F2" w14:textId="77777777" w:rsidR="00E262A4" w:rsidRPr="00173055" w:rsidRDefault="00E262A4" w:rsidP="00E262A4">
      <w:pPr>
        <w:pStyle w:val="Code"/>
        <w:rPr>
          <w:highlight w:val="white"/>
        </w:rPr>
      </w:pPr>
      <w:r w:rsidRPr="00173055">
        <w:rPr>
          <w:highlight w:val="white"/>
        </w:rPr>
        <w:t xml:space="preserve">          byteList[address + 1] = (byte) relativeAddress;</w:t>
      </w:r>
    </w:p>
    <w:p w14:paraId="5A45757A" w14:textId="77777777" w:rsidR="00E262A4" w:rsidRPr="00173055" w:rsidRDefault="00E262A4" w:rsidP="00E262A4">
      <w:pPr>
        <w:pStyle w:val="Code"/>
        <w:rPr>
          <w:highlight w:val="white"/>
        </w:rPr>
      </w:pPr>
      <w:r w:rsidRPr="00173055">
        <w:rPr>
          <w:highlight w:val="white"/>
        </w:rPr>
        <w:t xml:space="preserve">        }</w:t>
      </w:r>
    </w:p>
    <w:p w14:paraId="19DE6B1D" w14:textId="553513A4" w:rsidR="001121C7" w:rsidRPr="00173055" w:rsidRDefault="001121C7" w:rsidP="001121C7">
      <w:pPr>
        <w:rPr>
          <w:highlight w:val="white"/>
        </w:rPr>
      </w:pPr>
      <w:r>
        <w:rPr>
          <w:highlight w:val="white"/>
        </w:rPr>
        <w:t>If the relative address is exactly -129, we have a special case</w:t>
      </w:r>
      <w:r w:rsidR="004059DC">
        <w:rPr>
          <w:highlight w:val="white"/>
        </w:rPr>
        <w:t>. We change the call to a short jump</w:t>
      </w:r>
      <w:r w:rsidR="004A3A0D">
        <w:rPr>
          <w:highlight w:val="white"/>
        </w:rPr>
        <w:t xml:space="preserve">, </w:t>
      </w:r>
      <w:r w:rsidR="004059DC">
        <w:rPr>
          <w:highlight w:val="white"/>
        </w:rPr>
        <w:t>but move the call one byte backwards.</w:t>
      </w:r>
    </w:p>
    <w:p w14:paraId="63A11BAD" w14:textId="64BD281C" w:rsidR="00173055" w:rsidRPr="00173055" w:rsidRDefault="00173055" w:rsidP="00173055">
      <w:pPr>
        <w:pStyle w:val="Code"/>
        <w:rPr>
          <w:highlight w:val="white"/>
        </w:rPr>
      </w:pPr>
      <w:r w:rsidRPr="00173055">
        <w:rPr>
          <w:highlight w:val="white"/>
        </w:rPr>
        <w:t xml:space="preserve">        </w:t>
      </w:r>
      <w:r w:rsidR="00E262A4">
        <w:rPr>
          <w:highlight w:val="white"/>
        </w:rPr>
        <w:t xml:space="preserve">else </w:t>
      </w:r>
      <w:r w:rsidRPr="00173055">
        <w:rPr>
          <w:highlight w:val="white"/>
        </w:rPr>
        <w:t>if (relativeAddress == -129) {</w:t>
      </w:r>
    </w:p>
    <w:p w14:paraId="36AF9936" w14:textId="77777777" w:rsidR="00173055" w:rsidRPr="00173055" w:rsidRDefault="00173055" w:rsidP="00173055">
      <w:pPr>
        <w:pStyle w:val="Code"/>
        <w:rPr>
          <w:highlight w:val="white"/>
        </w:rPr>
      </w:pPr>
      <w:r w:rsidRPr="00173055">
        <w:rPr>
          <w:highlight w:val="white"/>
        </w:rPr>
        <w:t xml:space="preserve">          byteList[address - 1] = (byte) ShortJumpOperator;</w:t>
      </w:r>
    </w:p>
    <w:p w14:paraId="09956C89" w14:textId="32CF2E25" w:rsidR="00173055" w:rsidRPr="00173055" w:rsidRDefault="00173055" w:rsidP="00173055">
      <w:pPr>
        <w:pStyle w:val="Code"/>
        <w:rPr>
          <w:highlight w:val="white"/>
        </w:rPr>
      </w:pPr>
      <w:r w:rsidRPr="00173055">
        <w:rPr>
          <w:highlight w:val="white"/>
        </w:rPr>
        <w:t xml:space="preserve">          byteList[address] = (byte) (-128 + 256);</w:t>
      </w:r>
    </w:p>
    <w:p w14:paraId="447174EC" w14:textId="77777777" w:rsidR="00173055" w:rsidRPr="00173055" w:rsidRDefault="00173055" w:rsidP="00173055">
      <w:pPr>
        <w:pStyle w:val="Code"/>
        <w:rPr>
          <w:highlight w:val="white"/>
        </w:rPr>
      </w:pPr>
      <w:r w:rsidRPr="00173055">
        <w:rPr>
          <w:highlight w:val="white"/>
        </w:rPr>
        <w:t xml:space="preserve">          byteList[address + 1] = (byte) NopOperator;</w:t>
      </w:r>
    </w:p>
    <w:p w14:paraId="4F9F6191" w14:textId="47B8B966" w:rsidR="00173055" w:rsidRDefault="00173055" w:rsidP="00173055">
      <w:pPr>
        <w:pStyle w:val="Code"/>
        <w:rPr>
          <w:highlight w:val="white"/>
        </w:rPr>
      </w:pPr>
      <w:r w:rsidRPr="00173055">
        <w:rPr>
          <w:highlight w:val="white"/>
        </w:rPr>
        <w:t xml:space="preserve">        }</w:t>
      </w:r>
    </w:p>
    <w:p w14:paraId="14AD683B" w14:textId="1A9B2484" w:rsidR="00E262A4" w:rsidRPr="00173055" w:rsidRDefault="00E262A4" w:rsidP="00E262A4">
      <w:pPr>
        <w:rPr>
          <w:highlight w:val="white"/>
        </w:rPr>
      </w:pPr>
      <w:r>
        <w:rPr>
          <w:highlight w:val="white"/>
        </w:rPr>
        <w:t>Otherwise, we just set the address of the call.</w:t>
      </w:r>
    </w:p>
    <w:p w14:paraId="1AA575F6" w14:textId="77777777" w:rsidR="00173055" w:rsidRPr="00173055" w:rsidRDefault="00173055" w:rsidP="00173055">
      <w:pPr>
        <w:pStyle w:val="Code"/>
        <w:rPr>
          <w:highlight w:val="white"/>
        </w:rPr>
      </w:pPr>
      <w:r w:rsidRPr="00173055">
        <w:rPr>
          <w:highlight w:val="white"/>
        </w:rPr>
        <w:t xml:space="preserve">        else {</w:t>
      </w:r>
    </w:p>
    <w:p w14:paraId="58AB1750" w14:textId="77777777" w:rsidR="00173055" w:rsidRPr="00173055" w:rsidRDefault="00173055" w:rsidP="00173055">
      <w:pPr>
        <w:pStyle w:val="Code"/>
        <w:rPr>
          <w:highlight w:val="white"/>
        </w:rPr>
      </w:pPr>
      <w:r w:rsidRPr="00173055">
        <w:rPr>
          <w:highlight w:val="white"/>
        </w:rPr>
        <w:t xml:space="preserve">          byteList[address] = (byte) ((sbyte) relativeAddress);</w:t>
      </w:r>
    </w:p>
    <w:p w14:paraId="36AA33B3" w14:textId="77777777" w:rsidR="00173055" w:rsidRPr="00173055" w:rsidRDefault="00173055" w:rsidP="00173055">
      <w:pPr>
        <w:pStyle w:val="Code"/>
        <w:rPr>
          <w:highlight w:val="white"/>
        </w:rPr>
      </w:pPr>
      <w:r w:rsidRPr="00173055">
        <w:rPr>
          <w:highlight w:val="white"/>
        </w:rPr>
        <w:t xml:space="preserve">          byteList[address + 1] = (byte) ((sbyte) (relativeAddress &gt;&gt; 8));</w:t>
      </w:r>
    </w:p>
    <w:p w14:paraId="3A8E397D" w14:textId="77777777" w:rsidR="00173055" w:rsidRPr="00173055" w:rsidRDefault="00173055" w:rsidP="00173055">
      <w:pPr>
        <w:pStyle w:val="Code"/>
        <w:rPr>
          <w:highlight w:val="white"/>
        </w:rPr>
      </w:pPr>
      <w:r w:rsidRPr="00173055">
        <w:rPr>
          <w:highlight w:val="white"/>
        </w:rPr>
        <w:t xml:space="preserve">        }</w:t>
      </w:r>
    </w:p>
    <w:p w14:paraId="1176BE0D" w14:textId="77777777" w:rsidR="00E1579E" w:rsidRPr="00173055" w:rsidRDefault="00E1579E" w:rsidP="00173055">
      <w:pPr>
        <w:pStyle w:val="Code"/>
        <w:rPr>
          <w:highlight w:val="white"/>
        </w:rPr>
      </w:pPr>
      <w:r w:rsidRPr="00173055">
        <w:rPr>
          <w:highlight w:val="white"/>
        </w:rPr>
        <w:t xml:space="preserve">      }</w:t>
      </w:r>
    </w:p>
    <w:p w14:paraId="1365C59A" w14:textId="77777777" w:rsidR="00E1579E" w:rsidRPr="00173055" w:rsidRDefault="00E1579E" w:rsidP="00173055">
      <w:pPr>
        <w:pStyle w:val="Code"/>
        <w:rPr>
          <w:highlight w:val="white"/>
        </w:rPr>
      </w:pPr>
      <w:r w:rsidRPr="00173055">
        <w:rPr>
          <w:highlight w:val="white"/>
        </w:rPr>
        <w:t xml:space="preserve">    }</w:t>
      </w:r>
    </w:p>
    <w:p w14:paraId="425A665C" w14:textId="393B8EB7" w:rsidR="00E1579E" w:rsidRPr="00903DBA" w:rsidRDefault="00BB1986" w:rsidP="00BB198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Similar to 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7C214D" w:rsidRPr="00903DBA">
        <w:rPr>
          <w:highlight w:val="white"/>
        </w:rPr>
        <w:t xml:space="preserve"> case above, we need to inspect the original address, and add the address of the beginning function.</w:t>
      </w:r>
    </w:p>
    <w:p w14:paraId="4C15DAFA" w14:textId="77777777" w:rsidR="001879A2" w:rsidRPr="001879A2" w:rsidRDefault="001879A2" w:rsidP="001879A2">
      <w:pPr>
        <w:pStyle w:val="Code"/>
        <w:rPr>
          <w:highlight w:val="white"/>
        </w:rPr>
      </w:pPr>
      <w:r w:rsidRPr="001879A2">
        <w:rPr>
          <w:highlight w:val="white"/>
        </w:rPr>
        <w:t xml:space="preserve">    private void GenerateReturn(int functionStartAddress, ISet&lt;int&gt; returnSet,</w:t>
      </w:r>
    </w:p>
    <w:p w14:paraId="7D7E8428" w14:textId="77777777" w:rsidR="001879A2" w:rsidRPr="001879A2" w:rsidRDefault="001879A2" w:rsidP="001879A2">
      <w:pPr>
        <w:pStyle w:val="Code"/>
        <w:rPr>
          <w:highlight w:val="white"/>
        </w:rPr>
      </w:pPr>
      <w:r w:rsidRPr="001879A2">
        <w:rPr>
          <w:highlight w:val="white"/>
        </w:rPr>
        <w:t xml:space="preserve">                                List&lt;byte&gt; byteList) {</w:t>
      </w:r>
    </w:p>
    <w:p w14:paraId="79A0DC7A" w14:textId="77777777" w:rsidR="001879A2" w:rsidRPr="001879A2" w:rsidRDefault="001879A2" w:rsidP="001879A2">
      <w:pPr>
        <w:pStyle w:val="Code"/>
        <w:rPr>
          <w:highlight w:val="white"/>
        </w:rPr>
      </w:pPr>
      <w:r w:rsidRPr="001879A2">
        <w:rPr>
          <w:highlight w:val="white"/>
        </w:rPr>
        <w:t xml:space="preserve">      foreach (int sourceAddress in returnSet) {</w:t>
      </w:r>
    </w:p>
    <w:p w14:paraId="2B372E88" w14:textId="77777777" w:rsidR="001879A2" w:rsidRPr="001879A2" w:rsidRDefault="001879A2" w:rsidP="001879A2">
      <w:pPr>
        <w:pStyle w:val="Code"/>
        <w:rPr>
          <w:highlight w:val="white"/>
        </w:rPr>
      </w:pPr>
      <w:r w:rsidRPr="001879A2">
        <w:rPr>
          <w:highlight w:val="white"/>
        </w:rPr>
        <w:t xml:space="preserve">        int lowByte = byteList[sourceAddress],</w:t>
      </w:r>
    </w:p>
    <w:p w14:paraId="7F00D4C5" w14:textId="77777777" w:rsidR="001879A2" w:rsidRPr="001879A2" w:rsidRDefault="001879A2" w:rsidP="001879A2">
      <w:pPr>
        <w:pStyle w:val="Code"/>
        <w:rPr>
          <w:highlight w:val="white"/>
        </w:rPr>
      </w:pPr>
      <w:r w:rsidRPr="001879A2">
        <w:rPr>
          <w:highlight w:val="white"/>
        </w:rPr>
        <w:t xml:space="preserve">            highByte = byteList[sourceAddress + 1];</w:t>
      </w:r>
    </w:p>
    <w:p w14:paraId="5DEF80B3" w14:textId="77777777" w:rsidR="001879A2" w:rsidRPr="001879A2" w:rsidRDefault="001879A2" w:rsidP="001879A2">
      <w:pPr>
        <w:pStyle w:val="Code"/>
        <w:rPr>
          <w:highlight w:val="white"/>
        </w:rPr>
      </w:pPr>
      <w:r w:rsidRPr="001879A2">
        <w:rPr>
          <w:highlight w:val="white"/>
        </w:rPr>
        <w:t xml:space="preserve">        int targetAddress = (highByte &lt;&lt; 8) + lowByte;</w:t>
      </w:r>
    </w:p>
    <w:p w14:paraId="48294C09" w14:textId="77777777" w:rsidR="001879A2" w:rsidRPr="001879A2" w:rsidRDefault="001879A2" w:rsidP="001879A2">
      <w:pPr>
        <w:pStyle w:val="Code"/>
        <w:rPr>
          <w:highlight w:val="white"/>
        </w:rPr>
      </w:pPr>
      <w:r w:rsidRPr="001879A2">
        <w:rPr>
          <w:highlight w:val="white"/>
        </w:rPr>
        <w:t xml:space="preserve">        targetAddress += functionStartAddress;</w:t>
      </w:r>
    </w:p>
    <w:p w14:paraId="7356DC85" w14:textId="77777777" w:rsidR="001879A2" w:rsidRPr="001879A2" w:rsidRDefault="001879A2" w:rsidP="001879A2">
      <w:pPr>
        <w:pStyle w:val="Code"/>
        <w:rPr>
          <w:highlight w:val="white"/>
        </w:rPr>
      </w:pPr>
      <w:r w:rsidRPr="001879A2">
        <w:rPr>
          <w:highlight w:val="white"/>
        </w:rPr>
        <w:t xml:space="preserve">        byteList[sourceAddress] = (byte) targetAddress;</w:t>
      </w:r>
    </w:p>
    <w:p w14:paraId="6656BFB1" w14:textId="77777777" w:rsidR="001879A2" w:rsidRPr="001879A2" w:rsidRDefault="001879A2" w:rsidP="001879A2">
      <w:pPr>
        <w:pStyle w:val="Code"/>
        <w:rPr>
          <w:highlight w:val="white"/>
        </w:rPr>
      </w:pPr>
      <w:r w:rsidRPr="001879A2">
        <w:rPr>
          <w:highlight w:val="white"/>
        </w:rPr>
        <w:t xml:space="preserve">        byteList[sourceAddress + 1] = (byte) (targetAddress &gt;&gt; 8);</w:t>
      </w:r>
    </w:p>
    <w:p w14:paraId="2904E05D" w14:textId="77777777" w:rsidR="001879A2" w:rsidRPr="001879A2" w:rsidRDefault="001879A2" w:rsidP="001879A2">
      <w:pPr>
        <w:pStyle w:val="Code"/>
        <w:rPr>
          <w:highlight w:val="white"/>
        </w:rPr>
      </w:pPr>
      <w:r w:rsidRPr="001879A2">
        <w:rPr>
          <w:highlight w:val="white"/>
        </w:rPr>
        <w:t xml:space="preserve">      }</w:t>
      </w:r>
    </w:p>
    <w:p w14:paraId="3B201B50" w14:textId="65B6FD49" w:rsidR="001879A2" w:rsidRDefault="001879A2" w:rsidP="001879A2">
      <w:pPr>
        <w:pStyle w:val="Code"/>
        <w:rPr>
          <w:highlight w:val="white"/>
        </w:rPr>
      </w:pPr>
      <w:r w:rsidRPr="001879A2">
        <w:rPr>
          <w:highlight w:val="white"/>
        </w:rPr>
        <w:t xml:space="preserve">    }</w:t>
      </w:r>
    </w:p>
    <w:p w14:paraId="3B513A63" w14:textId="644B339F" w:rsidR="00CE77EA" w:rsidRPr="00F0126F" w:rsidRDefault="00CE77EA" w:rsidP="00CE77E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SimpleName</w:t>
      </w:r>
      <w:r w:rsidR="00D4318D">
        <w:rPr>
          <w:rStyle w:val="KeyWord0"/>
          <w:highlight w:val="white"/>
        </w:rPr>
        <w:t>&lt;/k&gt;</w:t>
      </w:r>
      <w:r w:rsidRPr="00903DBA">
        <w:rPr>
          <w:highlight w:val="white"/>
        </w:rPr>
        <w:t xml:space="preserve"> method returns the part to the left of the leftmost separator identity characters (‘$’)</w:t>
      </w:r>
      <w:r>
        <w:rPr>
          <w:highlight w:val="white"/>
        </w:rPr>
        <w:t>, if present</w:t>
      </w:r>
      <w:r w:rsidRPr="00F0126F">
        <w:rPr>
          <w:highlight w:val="white"/>
        </w:rPr>
        <w:t>. Otherwise, the whole string is returned.</w:t>
      </w:r>
      <w:r>
        <w:rPr>
          <w:highlight w:val="white"/>
        </w:rPr>
        <w:t xml:space="preserve"> In either case, </w:t>
      </w:r>
      <w:r w:rsidRPr="00F0126F">
        <w:rPr>
          <w:highlight w:val="white"/>
        </w:rPr>
        <w:t xml:space="preserve">the number </w:t>
      </w:r>
      <w:r>
        <w:rPr>
          <w:highlight w:val="white"/>
        </w:rPr>
        <w:t xml:space="preserve">marker </w:t>
      </w:r>
      <w:r w:rsidRPr="00F0126F">
        <w:rPr>
          <w:highlight w:val="white"/>
        </w:rPr>
        <w:t>(</w:t>
      </w:r>
      <w:r>
        <w:rPr>
          <w:highlight w:val="white"/>
        </w:rPr>
        <w:t>‘</w:t>
      </w:r>
      <w:r w:rsidRPr="00F0126F">
        <w:rPr>
          <w:highlight w:val="white"/>
        </w:rPr>
        <w:t>#’)</w:t>
      </w:r>
      <w:r>
        <w:rPr>
          <w:highlight w:val="white"/>
        </w:rPr>
        <w:t xml:space="preserve"> removed</w:t>
      </w:r>
    </w:p>
    <w:p w14:paraId="3639CD45" w14:textId="77777777" w:rsidR="00CE77EA" w:rsidRPr="00313A44" w:rsidRDefault="00CE77EA" w:rsidP="00CE77EA">
      <w:pPr>
        <w:pStyle w:val="Code"/>
        <w:rPr>
          <w:highlight w:val="white"/>
        </w:rPr>
      </w:pPr>
      <w:r w:rsidRPr="00313A44">
        <w:rPr>
          <w:highlight w:val="white"/>
        </w:rPr>
        <w:t xml:space="preserve">    public static string SimpleName(string name) {</w:t>
      </w:r>
    </w:p>
    <w:p w14:paraId="628499B8" w14:textId="77777777" w:rsidR="00CE77EA" w:rsidRPr="00313A44" w:rsidRDefault="00CE77EA" w:rsidP="00CE77EA">
      <w:pPr>
        <w:pStyle w:val="Code"/>
        <w:rPr>
          <w:highlight w:val="white"/>
        </w:rPr>
      </w:pPr>
      <w:r w:rsidRPr="00313A44">
        <w:rPr>
          <w:highlight w:val="white"/>
        </w:rPr>
        <w:t xml:space="preserve">      int index = name.LastIndexOf(Symbol.SeparatorId);</w:t>
      </w:r>
    </w:p>
    <w:p w14:paraId="140A16E4" w14:textId="77777777" w:rsidR="00CE77EA" w:rsidRPr="00313A44" w:rsidRDefault="00CE77EA" w:rsidP="00CE77EA">
      <w:pPr>
        <w:pStyle w:val="Code"/>
        <w:rPr>
          <w:highlight w:val="white"/>
        </w:rPr>
      </w:pPr>
      <w:r w:rsidRPr="00313A44">
        <w:rPr>
          <w:highlight w:val="white"/>
        </w:rPr>
        <w:t xml:space="preserve">      return ((index != -1) ? name.Substring(index + 1)</w:t>
      </w:r>
    </w:p>
    <w:p w14:paraId="621CE3A5" w14:textId="5304D5F3" w:rsidR="00CE77EA" w:rsidRPr="00313A44" w:rsidRDefault="00CE77EA" w:rsidP="00CE77EA">
      <w:pPr>
        <w:pStyle w:val="Code"/>
        <w:rPr>
          <w:highlight w:val="white"/>
        </w:rPr>
      </w:pPr>
      <w:r>
        <w:rPr>
          <w:highlight w:val="white"/>
        </w:rPr>
        <w:t xml:space="preserve"> </w:t>
      </w:r>
      <w:r w:rsidRPr="00313A44">
        <w:rPr>
          <w:highlight w:val="white"/>
        </w:rPr>
        <w:t xml:space="preserve">                           : name).Replace(</w:t>
      </w:r>
      <w:r w:rsidR="00A6498A">
        <w:rPr>
          <w:highlight w:val="white"/>
        </w:rPr>
        <w:t>Symbol.</w:t>
      </w:r>
      <w:r w:rsidRPr="00313A44">
        <w:rPr>
          <w:highlight w:val="white"/>
        </w:rPr>
        <w:t>NumberId, "");</w:t>
      </w:r>
    </w:p>
    <w:p w14:paraId="09562156" w14:textId="77777777" w:rsidR="00CE77EA" w:rsidRPr="00313A44" w:rsidRDefault="00CE77EA" w:rsidP="00CE77EA">
      <w:pPr>
        <w:pStyle w:val="Code"/>
        <w:rPr>
          <w:highlight w:val="white"/>
        </w:rPr>
      </w:pPr>
      <w:r w:rsidRPr="00313A44">
        <w:rPr>
          <w:highlight w:val="white"/>
        </w:rPr>
        <w:t xml:space="preserve">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1D2976FC" w:rsidR="00C65C7A" w:rsidRPr="00903DBA" w:rsidRDefault="00E1579E" w:rsidP="00B21BB5">
      <w:pPr>
        <w:pStyle w:val="Code"/>
        <w:rPr>
          <w:highlight w:val="white"/>
        </w:rPr>
      </w:pPr>
      <w:r w:rsidRPr="00903DBA">
        <w:rPr>
          <w:highlight w:val="white"/>
        </w:rPr>
        <w:t>}</w:t>
      </w:r>
      <w:bookmarkEnd w:id="586"/>
    </w:p>
    <w:p w14:paraId="2EFE0898" w14:textId="166EA745" w:rsidR="00253F37" w:rsidRDefault="00CC1DF4" w:rsidP="00253F37">
      <w:pPr>
        <w:pStyle w:val="Heading1"/>
      </w:pPr>
      <w:bookmarkStart w:id="591" w:name="_Ref58175578"/>
      <w:r>
        <w:lastRenderedPageBreak/>
        <w:t>&lt;h1&gt;</w:t>
      </w:r>
      <w:bookmarkStart w:id="592" w:name="_Ref71450241"/>
      <w:bookmarkStart w:id="593" w:name="_Toc93320628"/>
      <w:r>
        <w:t>The Final Main Class</w:t>
      </w:r>
      <w:bookmarkEnd w:id="592"/>
      <w:bookmarkEnd w:id="593"/>
      <w:r>
        <w:t>&lt;/h1&gt;</w:t>
      </w:r>
    </w:p>
    <w:p w14:paraId="629C83F6" w14:textId="52801F7C" w:rsidR="00253F37" w:rsidRPr="00D836FF" w:rsidRDefault="00253F37" w:rsidP="00253F37">
      <w:r>
        <w:t xml:space="preserve">In this chapter, we look into the final parts of the </w:t>
      </w:r>
      <w:r w:rsidR="00D4318D">
        <w:rPr>
          <w:rStyle w:val="KeyWord0"/>
        </w:rPr>
        <w:t>&lt;k&gt;</w:t>
      </w:r>
      <w:r w:rsidR="00D4318D" w:rsidRPr="00AC6349">
        <w:rPr>
          <w:rStyle w:val="KeyWord0"/>
        </w:rPr>
        <w:t>Main</w:t>
      </w:r>
      <w:r w:rsidR="00D4318D">
        <w:rPr>
          <w:rStyle w:val="KeyWord0"/>
        </w:rPr>
        <w:t>&lt;/k&gt;</w:t>
      </w:r>
      <w:r>
        <w:t xml:space="preserve"> class that generates the final code.</w:t>
      </w:r>
    </w:p>
    <w:p w14:paraId="170CE5A6" w14:textId="3427E4D2" w:rsidR="00D836FF" w:rsidRPr="00903DBA" w:rsidRDefault="00CC1DF4" w:rsidP="00D836FF">
      <w:pPr>
        <w:pStyle w:val="Heading3"/>
        <w:rPr>
          <w:highlight w:val="white"/>
        </w:rPr>
      </w:pPr>
      <w:r>
        <w:rPr>
          <w:highlight w:val="white"/>
        </w:rPr>
        <w:t>&lt;h3&gt;</w:t>
      </w:r>
      <w:bookmarkStart w:id="594" w:name="_Toc93320629"/>
      <w:r w:rsidRPr="00903DBA">
        <w:rPr>
          <w:highlight w:val="white"/>
        </w:rPr>
        <w:t>Generating the Assembly File</w:t>
      </w:r>
      <w:bookmarkEnd w:id="594"/>
      <w:r>
        <w:rPr>
          <w:highlight w:val="white"/>
        </w:rPr>
        <w:t>&lt;/h3&gt;</w:t>
      </w:r>
    </w:p>
    <w:p w14:paraId="64D2CD2C" w14:textId="0733FFF7"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CompileSourceFile</w:t>
      </w:r>
      <w:r w:rsidR="00D4318D">
        <w:rPr>
          <w:rStyle w:val="KeyWord0"/>
          <w:highlight w:val="white"/>
        </w:rPr>
        <w:t>&lt;/k&gt;</w:t>
      </w:r>
      <w:r w:rsidRPr="00903DBA">
        <w:rPr>
          <w:highlight w:val="white"/>
        </w:rPr>
        <w:t xml:space="preserve"> method compiles the source file into an assembly file. We begin by preprocessing the source code by creating an object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preprocessing has two outputs: the preprocessed code and the include set. We use the include set when calling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to establish the dependency file of the source file; that is, the name of the source file and the files included (directly or indirectly) by the source file.</w:t>
      </w:r>
    </w:p>
    <w:p w14:paraId="0615EFD9" w14:textId="77777777" w:rsidR="00D836FF" w:rsidRPr="00903DBA" w:rsidRDefault="00D836FF" w:rsidP="00D836FF">
      <w:pPr>
        <w:pStyle w:val="Code"/>
        <w:rPr>
          <w:highlight w:val="white"/>
        </w:rPr>
      </w:pPr>
      <w:r w:rsidRPr="00903DBA">
        <w:rPr>
          <w:highlight w:val="white"/>
        </w:rPr>
        <w:t xml:space="preserve">    public static void </w:t>
      </w:r>
      <w:bookmarkStart w:id="595" w:name="_Hlk71450318"/>
      <w:r w:rsidRPr="00903DBA">
        <w:rPr>
          <w:highlight w:val="white"/>
        </w:rPr>
        <w:t>CompileSourceFile</w:t>
      </w:r>
      <w:bookmarkEnd w:id="595"/>
      <w:r w:rsidRPr="00903DBA">
        <w:rPr>
          <w:highlight w:val="white"/>
        </w:rPr>
        <w:t>(FileInfo file) {</w:t>
      </w:r>
    </w:p>
    <w:p w14:paraId="129F09AA" w14:textId="77777777" w:rsidR="00D836FF" w:rsidRPr="00903DBA" w:rsidRDefault="00D836FF" w:rsidP="00D836FF">
      <w:pPr>
        <w:pStyle w:val="Code"/>
        <w:rPr>
          <w:highlight w:val="white"/>
        </w:rPr>
      </w:pPr>
      <w:r w:rsidRPr="00903DBA">
        <w:rPr>
          <w:highlight w:val="white"/>
        </w:rPr>
        <w:t xml:space="preserve">      FileInfo sourceFile = new FileInfo(file.FullName + ".c");</w:t>
      </w:r>
    </w:p>
    <w:p w14:paraId="7A426A37" w14:textId="77777777" w:rsidR="00D836FF" w:rsidRPr="00903DBA" w:rsidRDefault="00D836FF" w:rsidP="00D836FF">
      <w:pPr>
        <w:pStyle w:val="Code"/>
        <w:rPr>
          <w:highlight w:val="white"/>
        </w:rPr>
      </w:pPr>
      <w:r w:rsidRPr="00903DBA">
        <w:rPr>
          <w:highlight w:val="white"/>
        </w:rPr>
        <w:t xml:space="preserve">      Preprocessor preprocessor = new Preprocessor(sourceFile);</w:t>
      </w:r>
    </w:p>
    <w:p w14:paraId="60F1A74E" w14:textId="77777777" w:rsidR="00D836FF" w:rsidRPr="00903DBA" w:rsidRDefault="00D836FF" w:rsidP="00D836FF">
      <w:pPr>
        <w:pStyle w:val="Code"/>
        <w:rPr>
          <w:highlight w:val="white"/>
        </w:rPr>
      </w:pPr>
      <w:r w:rsidRPr="00903DBA">
        <w:rPr>
          <w:highlight w:val="white"/>
        </w:rPr>
        <w:t xml:space="preserve">      GenerateDependencyFile(file, preprocessor.IncludeSet);</w:t>
      </w:r>
    </w:p>
    <w:p w14:paraId="31AC47C2" w14:textId="77777777" w:rsidR="00D836FF" w:rsidRPr="00903DBA" w:rsidRDefault="00D836FF" w:rsidP="00D836FF">
      <w:pPr>
        <w:rPr>
          <w:highlight w:val="white"/>
        </w:rPr>
      </w:pPr>
      <w:r w:rsidRPr="00903DBA">
        <w:rPr>
          <w:highlight w:val="white"/>
        </w:rPr>
        <w:t xml:space="preserve">We convert the preprocessed source code to a byte array, that we use as input </w:t>
      </w:r>
      <w:r>
        <w:rPr>
          <w:highlight w:val="white"/>
        </w:rPr>
        <w:t xml:space="preserve">to the </w:t>
      </w:r>
      <w:r w:rsidRPr="00903DBA">
        <w:rPr>
          <w:highlight w:val="white"/>
        </w:rPr>
        <w:t xml:space="preserve">memory stream that </w:t>
      </w:r>
      <w:r>
        <w:rPr>
          <w:highlight w:val="white"/>
        </w:rPr>
        <w:t>eventually</w:t>
      </w:r>
      <w:r w:rsidRPr="00903DBA">
        <w:rPr>
          <w:highlight w:val="white"/>
        </w:rPr>
        <w:t xml:space="preserve"> become</w:t>
      </w:r>
      <w:r>
        <w:rPr>
          <w:highlight w:val="white"/>
        </w:rPr>
        <w:t>s the</w:t>
      </w:r>
      <w:r w:rsidRPr="00903DBA">
        <w:rPr>
          <w:highlight w:val="white"/>
        </w:rPr>
        <w:t xml:space="preserve"> input </w:t>
      </w:r>
      <w:r>
        <w:rPr>
          <w:highlight w:val="white"/>
        </w:rPr>
        <w:t>of</w:t>
      </w:r>
      <w:r w:rsidRPr="00903DBA">
        <w:rPr>
          <w:highlight w:val="white"/>
        </w:rPr>
        <w:t xml:space="preserve"> the scanner.</w:t>
      </w:r>
    </w:p>
    <w:p w14:paraId="3949B0F3" w14:textId="77777777" w:rsidR="00D836FF" w:rsidRPr="00903DBA" w:rsidRDefault="00D836FF" w:rsidP="00D836FF">
      <w:pPr>
        <w:pStyle w:val="Code"/>
        <w:rPr>
          <w:highlight w:val="white"/>
        </w:rPr>
      </w:pPr>
      <w:r w:rsidRPr="00903DBA">
        <w:rPr>
          <w:highlight w:val="white"/>
        </w:rPr>
        <w:t xml:space="preserve">      byte[] byteArray =</w:t>
      </w:r>
    </w:p>
    <w:p w14:paraId="5B161B17" w14:textId="77777777" w:rsidR="00D836FF" w:rsidRPr="00903DBA" w:rsidRDefault="00D836FF" w:rsidP="00D836FF">
      <w:pPr>
        <w:pStyle w:val="Code"/>
        <w:rPr>
          <w:highlight w:val="white"/>
        </w:rPr>
      </w:pPr>
      <w:r w:rsidRPr="00903DBA">
        <w:rPr>
          <w:highlight w:val="white"/>
        </w:rPr>
        <w:t xml:space="preserve">        Encoding.ASCII.GetBytes(preprocessor.PreprocessedCode);</w:t>
      </w:r>
    </w:p>
    <w:p w14:paraId="7A1A1FC3" w14:textId="77777777" w:rsidR="00D836FF" w:rsidRPr="00903DBA" w:rsidRDefault="00D836FF" w:rsidP="00D836FF">
      <w:pPr>
        <w:pStyle w:val="Code"/>
        <w:rPr>
          <w:highlight w:val="white"/>
        </w:rPr>
      </w:pPr>
      <w:r w:rsidRPr="00903DBA">
        <w:rPr>
          <w:highlight w:val="white"/>
        </w:rPr>
        <w:t xml:space="preserve">      MemoryStream memoryStream = new MemoryStream(byteArray);</w:t>
      </w:r>
    </w:p>
    <w:p w14:paraId="574176F2" w14:textId="77777777" w:rsidR="00D836FF" w:rsidRPr="00903DBA" w:rsidRDefault="00D836FF" w:rsidP="00D836FF">
      <w:pPr>
        <w:pStyle w:val="Code"/>
        <w:rPr>
          <w:highlight w:val="white"/>
        </w:rPr>
      </w:pPr>
      <w:r w:rsidRPr="00903DBA">
        <w:rPr>
          <w:highlight w:val="white"/>
        </w:rPr>
        <w:t xml:space="preserve">      CCompiler_Main.Scanner scanner =</w:t>
      </w:r>
    </w:p>
    <w:p w14:paraId="057D0C8A" w14:textId="77777777" w:rsidR="00D836FF" w:rsidRPr="00903DBA" w:rsidRDefault="00D836FF" w:rsidP="00D836FF">
      <w:pPr>
        <w:pStyle w:val="Code"/>
        <w:rPr>
          <w:highlight w:val="white"/>
        </w:rPr>
      </w:pPr>
      <w:r w:rsidRPr="00903DBA">
        <w:rPr>
          <w:highlight w:val="white"/>
        </w:rPr>
        <w:t xml:space="preserve">        new CCompiler_Main.Scanner(memoryStream);</w:t>
      </w:r>
    </w:p>
    <w:p w14:paraId="2956CFD1" w14:textId="750F8BDF" w:rsidR="00D836FF" w:rsidRPr="00903DBA" w:rsidRDefault="00D836FF" w:rsidP="00D836FF">
      <w:pPr>
        <w:rPr>
          <w:highlight w:val="white"/>
        </w:rPr>
      </w:pPr>
      <w:r w:rsidRPr="00903DBA">
        <w:rPr>
          <w:highlight w:val="white"/>
        </w:rPr>
        <w:t xml:space="preserve">We set the root symbol table to represent the global space of the source code and </w:t>
      </w:r>
      <w:r>
        <w:rPr>
          <w:highlight w:val="white"/>
        </w:rPr>
        <w:t xml:space="preserve">then </w:t>
      </w:r>
      <w:r w:rsidRPr="00903DBA">
        <w:rPr>
          <w:highlight w:val="white"/>
        </w:rPr>
        <w:t xml:space="preserve">parse the source code.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fields of the scanner is initialized in order to report the correct file and number in cases of error messages. If the parser encounters an error, it returns false and we report a syntax error.</w:t>
      </w:r>
    </w:p>
    <w:p w14:paraId="026F5BEC" w14:textId="77777777" w:rsidR="00D836FF" w:rsidRPr="00903DBA" w:rsidRDefault="00D836FF" w:rsidP="00D836FF">
      <w:pPr>
        <w:pStyle w:val="Code"/>
        <w:rPr>
          <w:highlight w:val="white"/>
        </w:rPr>
      </w:pPr>
      <w:r w:rsidRPr="00903DBA">
        <w:rPr>
          <w:highlight w:val="white"/>
        </w:rPr>
        <w:t xml:space="preserve">      try {</w:t>
      </w:r>
    </w:p>
    <w:p w14:paraId="05261BCB" w14:textId="77777777" w:rsidR="00D836FF" w:rsidRPr="00903DBA" w:rsidRDefault="00D836FF" w:rsidP="00D836FF">
      <w:pPr>
        <w:pStyle w:val="Code"/>
        <w:rPr>
          <w:highlight w:val="white"/>
        </w:rPr>
      </w:pPr>
      <w:r w:rsidRPr="00903DBA">
        <w:rPr>
          <w:highlight w:val="white"/>
        </w:rPr>
        <w:t xml:space="preserve">        SymbolTable.CurrentTable = new SymbolTable(null, Scope.Global);</w:t>
      </w:r>
    </w:p>
    <w:p w14:paraId="2204F0EC" w14:textId="77777777" w:rsidR="00D836FF" w:rsidRPr="00903DBA" w:rsidRDefault="00D836FF" w:rsidP="00D836FF">
      <w:pPr>
        <w:pStyle w:val="Code"/>
        <w:rPr>
          <w:highlight w:val="white"/>
        </w:rPr>
      </w:pPr>
      <w:r w:rsidRPr="00903DBA">
        <w:rPr>
          <w:highlight w:val="white"/>
        </w:rPr>
        <w:t xml:space="preserve">        CCompiler_Main.Parser parser = new CCompiler_Main.Parser(scanner);</w:t>
      </w:r>
    </w:p>
    <w:p w14:paraId="329B64B8" w14:textId="435610F8"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(parser.Parse(), Message.Syntax_error);</w:t>
      </w:r>
    </w:p>
    <w:p w14:paraId="0E73AD04" w14:textId="77777777" w:rsidR="00D836FF" w:rsidRPr="00903DBA" w:rsidRDefault="00D836FF" w:rsidP="00D836FF">
      <w:pPr>
        <w:pStyle w:val="Code"/>
        <w:rPr>
          <w:highlight w:val="white"/>
        </w:rPr>
      </w:pPr>
      <w:r w:rsidRPr="00903DBA">
        <w:rPr>
          <w:highlight w:val="white"/>
        </w:rPr>
        <w:t xml:space="preserve">      }</w:t>
      </w:r>
    </w:p>
    <w:p w14:paraId="06C13D33" w14:textId="77777777" w:rsidR="00D836FF" w:rsidRPr="00903DBA" w:rsidRDefault="00D836FF" w:rsidP="00D836FF">
      <w:pPr>
        <w:pStyle w:val="Code"/>
        <w:rPr>
          <w:highlight w:val="white"/>
        </w:rPr>
      </w:pPr>
      <w:r w:rsidRPr="00903DBA">
        <w:rPr>
          <w:highlight w:val="white"/>
        </w:rPr>
        <w:t xml:space="preserve">      catch (IOException ioException) {</w:t>
      </w:r>
    </w:p>
    <w:p w14:paraId="3E5574FA" w14:textId="42E815B6"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(false, ioException.StackTrace, Message.Syntax_error);</w:t>
      </w:r>
    </w:p>
    <w:p w14:paraId="6F7579CA" w14:textId="77777777" w:rsidR="00D836FF" w:rsidRPr="00903DBA" w:rsidRDefault="00D836FF" w:rsidP="00D836FF">
      <w:pPr>
        <w:pStyle w:val="Code"/>
        <w:rPr>
          <w:highlight w:val="white"/>
        </w:rPr>
      </w:pPr>
      <w:r w:rsidRPr="00903DBA">
        <w:rPr>
          <w:highlight w:val="white"/>
        </w:rPr>
        <w:t xml:space="preserve">      }</w:t>
      </w:r>
    </w:p>
    <w:p w14:paraId="08CE302C" w14:textId="656FB797" w:rsidR="00D836FF" w:rsidRPr="00903DBA" w:rsidRDefault="00D836FF" w:rsidP="00D836FF">
      <w:pPr>
        <w:rPr>
          <w:highlight w:val="white"/>
        </w:rPr>
      </w:pPr>
      <w:r w:rsidRPr="00903DBA">
        <w:rPr>
          <w:highlight w:val="white"/>
        </w:rPr>
        <w:t xml:space="preserve">The result of the parsing is the </w:t>
      </w:r>
      <w:r w:rsidR="00D4318D">
        <w:rPr>
          <w:rStyle w:val="KeyWord0"/>
          <w:highlight w:val="white"/>
        </w:rPr>
        <w:t>&lt;k&gt;</w:t>
      </w:r>
      <w:r w:rsidR="00D4318D" w:rsidRPr="00903DBA">
        <w:rPr>
          <w:rStyle w:val="KeyWord0"/>
          <w:highlight w:val="white"/>
        </w:rPr>
        <w:t>SymbolTable.GlobalStaticSet</w:t>
      </w:r>
      <w:r w:rsidR="00D4318D">
        <w:rPr>
          <w:rStyle w:val="KeyWord0"/>
          <w:highlight w:val="white"/>
        </w:rPr>
        <w:t>&lt;/k&gt;</w:t>
      </w:r>
      <w:r w:rsidRPr="00903DBA">
        <w:rPr>
          <w:highlight w:val="white"/>
        </w:rPr>
        <w:t xml:space="preserve"> set, holding a set of static symbols, such as functions and static variables. The resulting assembly file</w:t>
      </w:r>
      <w:r>
        <w:rPr>
          <w:highlight w:val="white"/>
        </w:rPr>
        <w:t xml:space="preserve"> </w:t>
      </w:r>
      <w:r w:rsidRPr="00903DBA">
        <w:rPr>
          <w:highlight w:val="white"/>
        </w:rPr>
        <w:t>is made up by three parts:</w:t>
      </w:r>
    </w:p>
    <w:p w14:paraId="691AD023" w14:textId="34298244" w:rsidR="00D836FF" w:rsidRPr="0023278B" w:rsidRDefault="00D4318D" w:rsidP="00D836FF">
      <w:pPr>
        <w:pStyle w:val="ListParagraph"/>
        <w:numPr>
          <w:ilvl w:val="0"/>
          <w:numId w:val="217"/>
        </w:numPr>
        <w:rPr>
          <w:highlight w:val="white"/>
        </w:rPr>
      </w:pPr>
      <w:r w:rsidRPr="00061228">
        <w:rPr>
          <w:rStyle w:val="KeyWord0"/>
          <w:highlight w:val="white"/>
          <w:lang w:val="en-GB"/>
        </w:rPr>
        <w:t>&lt;k&gt;Extern&lt;/k&gt;</w:t>
      </w:r>
      <w:r w:rsidR="008C4970" w:rsidRPr="00061228">
        <w:rPr>
          <w:highlight w:val="white"/>
          <w:lang w:val="en-GB"/>
        </w:rPr>
        <w:t xml:space="preserve">. </w:t>
      </w:r>
      <w:r w:rsidR="008C4970" w:rsidRPr="0023278B">
        <w:rPr>
          <w:highlight w:val="white"/>
        </w:rPr>
        <w:t>The names of objects defined in other files and accessible in this file.</w:t>
      </w:r>
    </w:p>
    <w:p w14:paraId="44AFCBD8" w14:textId="3777436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Global</w:t>
      </w:r>
      <w:r>
        <w:rPr>
          <w:rStyle w:val="KeyWord0"/>
          <w:highlight w:val="white"/>
        </w:rPr>
        <w:t>&lt;/k&gt;</w:t>
      </w:r>
      <w:r w:rsidR="008C4970" w:rsidRPr="0023278B">
        <w:rPr>
          <w:highlight w:val="white"/>
        </w:rPr>
        <w:t>. The names of objects defined in this file and accessible in other files.</w:t>
      </w:r>
    </w:p>
    <w:p w14:paraId="272C0459" w14:textId="75623C1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Code</w:t>
      </w:r>
      <w:r>
        <w:rPr>
          <w:rStyle w:val="KeyWord0"/>
          <w:highlight w:val="white"/>
        </w:rPr>
        <w:t>&lt;/k&gt;</w:t>
      </w:r>
      <w:r w:rsidR="008C4970" w:rsidRPr="0023278B">
        <w:rPr>
          <w:highlight w:val="white"/>
        </w:rPr>
        <w:t>. The actual assembly code of the symbols of the global static set.</w:t>
      </w:r>
    </w:p>
    <w:p w14:paraId="5EAF8CDE" w14:textId="77777777" w:rsidR="00D836FF" w:rsidRPr="00903DBA" w:rsidRDefault="00D836FF" w:rsidP="00D836FF">
      <w:pPr>
        <w:rPr>
          <w:highlight w:val="white"/>
        </w:rPr>
      </w:pPr>
      <w:r w:rsidRPr="00903DBA">
        <w:rPr>
          <w:highlight w:val="white"/>
        </w:rPr>
        <w:t>We start by defining the total extern set; that is, the union of the extern sets of the symbol in the global static set of the file.</w:t>
      </w:r>
    </w:p>
    <w:p w14:paraId="0FBC05E1" w14:textId="77777777" w:rsidR="00D836FF" w:rsidRPr="00903DBA" w:rsidRDefault="00D836FF" w:rsidP="00D836FF">
      <w:pPr>
        <w:pStyle w:val="Code"/>
        <w:rPr>
          <w:highlight w:val="white"/>
        </w:rPr>
      </w:pPr>
      <w:r w:rsidRPr="00903DBA">
        <w:rPr>
          <w:highlight w:val="white"/>
        </w:rPr>
        <w:t xml:space="preserve">      if (Start.Linux) {</w:t>
      </w:r>
    </w:p>
    <w:p w14:paraId="3B3A4B6D" w14:textId="77777777" w:rsidR="00D836FF" w:rsidRPr="00903DBA" w:rsidRDefault="00D836FF" w:rsidP="00D836FF">
      <w:pPr>
        <w:pStyle w:val="Code"/>
        <w:rPr>
          <w:highlight w:val="white"/>
        </w:rPr>
      </w:pPr>
      <w:r w:rsidRPr="00903DBA">
        <w:rPr>
          <w:highlight w:val="white"/>
        </w:rPr>
        <w:lastRenderedPageBreak/>
        <w:t xml:space="preserve">        ISet&lt;string&gt; totalExternSet = new HashSet&lt;string&gt;();</w:t>
      </w:r>
    </w:p>
    <w:p w14:paraId="466C6166" w14:textId="77777777" w:rsidR="00D836FF" w:rsidRPr="00903DBA" w:rsidRDefault="00D836FF" w:rsidP="00D836FF">
      <w:pPr>
        <w:pStyle w:val="Code"/>
        <w:rPr>
          <w:highlight w:val="white"/>
        </w:rPr>
      </w:pPr>
      <w:r w:rsidRPr="00903DBA">
        <w:rPr>
          <w:highlight w:val="white"/>
        </w:rPr>
        <w:t xml:space="preserve">                     </w:t>
      </w:r>
    </w:p>
    <w:p w14:paraId="46E166DD"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5033F9D6" w14:textId="77777777" w:rsidR="00D836FF" w:rsidRPr="00903DBA" w:rsidRDefault="00D836FF" w:rsidP="00D836FF">
      <w:pPr>
        <w:pStyle w:val="Code"/>
        <w:rPr>
          <w:highlight w:val="white"/>
        </w:rPr>
      </w:pPr>
      <w:r w:rsidRPr="00903DBA">
        <w:rPr>
          <w:highlight w:val="white"/>
        </w:rPr>
        <w:t xml:space="preserve">          StaticSymbolLinux staticSymbolLinux =</w:t>
      </w:r>
    </w:p>
    <w:p w14:paraId="75046081" w14:textId="77777777" w:rsidR="00D836FF" w:rsidRPr="00903DBA" w:rsidRDefault="00D836FF" w:rsidP="00D836FF">
      <w:pPr>
        <w:pStyle w:val="Code"/>
        <w:rPr>
          <w:highlight w:val="white"/>
        </w:rPr>
      </w:pPr>
      <w:r w:rsidRPr="00903DBA">
        <w:rPr>
          <w:highlight w:val="white"/>
        </w:rPr>
        <w:t xml:space="preserve">            (StaticSymbolLinux) staticSymbol;</w:t>
      </w:r>
    </w:p>
    <w:p w14:paraId="43F725EE" w14:textId="77777777" w:rsidR="00D836FF" w:rsidRPr="00903DBA" w:rsidRDefault="00D836FF" w:rsidP="00D836FF">
      <w:pPr>
        <w:pStyle w:val="Code"/>
        <w:rPr>
          <w:highlight w:val="white"/>
        </w:rPr>
      </w:pPr>
      <w:r w:rsidRPr="00903DBA">
        <w:rPr>
          <w:highlight w:val="white"/>
        </w:rPr>
        <w:t xml:space="preserve">          totalExternSet.UnionWith(staticSymbolLinux.ExternSet);</w:t>
      </w:r>
    </w:p>
    <w:p w14:paraId="7B76F90B" w14:textId="77777777" w:rsidR="00D836FF" w:rsidRPr="00903DBA" w:rsidRDefault="00D836FF" w:rsidP="00D836FF">
      <w:pPr>
        <w:pStyle w:val="Code"/>
        <w:rPr>
          <w:highlight w:val="white"/>
        </w:rPr>
      </w:pPr>
      <w:r w:rsidRPr="00903DBA">
        <w:rPr>
          <w:highlight w:val="white"/>
        </w:rPr>
        <w:t xml:space="preserve">        }</w:t>
      </w:r>
    </w:p>
    <w:p w14:paraId="1E3D162E" w14:textId="77777777" w:rsidR="00D836FF" w:rsidRPr="00903DBA" w:rsidRDefault="00D836FF" w:rsidP="00D836FF">
      <w:pPr>
        <w:rPr>
          <w:highlight w:val="white"/>
        </w:rPr>
      </w:pPr>
      <w:r w:rsidRPr="00903DBA">
        <w:rPr>
          <w:highlight w:val="white"/>
        </w:rPr>
        <w:t>We remove the names of the symbols of the global static set, since objects defined in this file are accessible in this file and shall not be stated as extern.</w:t>
      </w:r>
    </w:p>
    <w:p w14:paraId="2888ADDE"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1E82D83F" w14:textId="77777777" w:rsidR="00D836FF" w:rsidRPr="00903DBA" w:rsidRDefault="00D836FF" w:rsidP="00D836FF">
      <w:pPr>
        <w:pStyle w:val="Code"/>
        <w:rPr>
          <w:highlight w:val="white"/>
        </w:rPr>
      </w:pPr>
      <w:r w:rsidRPr="00903DBA">
        <w:rPr>
          <w:highlight w:val="white"/>
        </w:rPr>
        <w:t xml:space="preserve">          totalExternSet.Remove(staticSymbol.UniqueName);</w:t>
      </w:r>
    </w:p>
    <w:p w14:paraId="1CAE9E03" w14:textId="77777777" w:rsidR="00D836FF" w:rsidRPr="00903DBA" w:rsidRDefault="00D836FF" w:rsidP="00D836FF">
      <w:pPr>
        <w:pStyle w:val="Code"/>
        <w:rPr>
          <w:highlight w:val="white"/>
        </w:rPr>
      </w:pPr>
      <w:r w:rsidRPr="00903DBA">
        <w:rPr>
          <w:highlight w:val="white"/>
        </w:rPr>
        <w:t xml:space="preserve">        }</w:t>
      </w:r>
    </w:p>
    <w:p w14:paraId="71F0AA9C" w14:textId="77777777" w:rsidR="00D836FF" w:rsidRPr="00903DBA" w:rsidRDefault="00D836FF" w:rsidP="00D836FF">
      <w:pPr>
        <w:rPr>
          <w:highlight w:val="white"/>
        </w:rPr>
      </w:pPr>
      <w:r w:rsidRPr="00903DBA">
        <w:rPr>
          <w:highlight w:val="white"/>
        </w:rPr>
        <w:t>Now we are ready to write the actual assembly file, we start by creating a file and connect a stream to in. Is there is already a file with the same name, it will be overwritten.</w:t>
      </w:r>
    </w:p>
    <w:p w14:paraId="38CE147D" w14:textId="77777777" w:rsidR="00D836FF" w:rsidRPr="00903DBA" w:rsidRDefault="00D836FF" w:rsidP="00D836FF">
      <w:pPr>
        <w:pStyle w:val="Code"/>
        <w:rPr>
          <w:highlight w:val="white"/>
        </w:rPr>
      </w:pPr>
      <w:r w:rsidRPr="00903DBA">
        <w:rPr>
          <w:highlight w:val="white"/>
        </w:rPr>
        <w:t xml:space="preserve">        FileInfo assemblyFile = new FileInfo(file.FullName + ".asm");</w:t>
      </w:r>
    </w:p>
    <w:p w14:paraId="54F4D5F4" w14:textId="77777777" w:rsidR="00D836FF" w:rsidRPr="00903DBA" w:rsidRDefault="00D836FF" w:rsidP="00D836FF">
      <w:pPr>
        <w:pStyle w:val="Code"/>
        <w:rPr>
          <w:highlight w:val="white"/>
        </w:rPr>
      </w:pPr>
      <w:r w:rsidRPr="00903DBA">
        <w:rPr>
          <w:highlight w:val="white"/>
        </w:rPr>
        <w:t xml:space="preserve">        StreamWriter streamWriter = new StreamWriter(assemblyFile.FullName);</w:t>
      </w:r>
    </w:p>
    <w:p w14:paraId="4FC0C39D" w14:textId="77777777" w:rsidR="00D836FF" w:rsidRPr="00903DBA" w:rsidRDefault="00D836FF" w:rsidP="00D836FF">
      <w:pPr>
        <w:rPr>
          <w:highlight w:val="white"/>
        </w:rPr>
      </w:pPr>
      <w:r w:rsidRPr="00903DBA">
        <w:rPr>
          <w:highlight w:val="white"/>
        </w:rPr>
        <w:t>We iterate through the symbols and add the names of all symbol, with the exceptions of the symbols without external linkage (which have a separator identifier in their names) and symbols that represents constant values (which have a numeric identifier in their names). Neither symbols without external linkage nor value symbol shall be visible for other files.</w:t>
      </w:r>
    </w:p>
    <w:p w14:paraId="311D2CF0"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4751B0EE" w14:textId="77777777" w:rsidR="00D836FF" w:rsidRPr="00903DBA" w:rsidRDefault="00D836FF" w:rsidP="00D836FF">
      <w:pPr>
        <w:pStyle w:val="Code"/>
        <w:rPr>
          <w:highlight w:val="white"/>
        </w:rPr>
      </w:pPr>
      <w:r w:rsidRPr="00903DBA">
        <w:rPr>
          <w:highlight w:val="white"/>
        </w:rPr>
        <w:t xml:space="preserve">          if (!staticSymbol.UniqueName.Contains(Symbol.SeparatorId) &amp;&amp;</w:t>
      </w:r>
    </w:p>
    <w:p w14:paraId="23FD67B7" w14:textId="77777777" w:rsidR="00D836FF" w:rsidRPr="00903DBA" w:rsidRDefault="00D836FF" w:rsidP="00D836FF">
      <w:pPr>
        <w:pStyle w:val="Code"/>
        <w:rPr>
          <w:highlight w:val="white"/>
        </w:rPr>
      </w:pPr>
      <w:r w:rsidRPr="00903DBA">
        <w:rPr>
          <w:highlight w:val="white"/>
        </w:rPr>
        <w:t xml:space="preserve">              !staticSymbol.UniqueName.Contains(Symbol.NumberId)) {</w:t>
      </w:r>
    </w:p>
    <w:p w14:paraId="4B80955F" w14:textId="77777777" w:rsidR="00D836FF" w:rsidRPr="00903DBA" w:rsidRDefault="00D836FF" w:rsidP="00D836FF">
      <w:pPr>
        <w:pStyle w:val="Code"/>
        <w:rPr>
          <w:highlight w:val="white"/>
        </w:rPr>
      </w:pPr>
      <w:r w:rsidRPr="00903DBA">
        <w:rPr>
          <w:highlight w:val="white"/>
        </w:rPr>
        <w:t xml:space="preserve">            streamWriter.WriteLine("\tglobal " + staticSymbol.UniqueName);</w:t>
      </w:r>
    </w:p>
    <w:p w14:paraId="1EEF38B4" w14:textId="77777777" w:rsidR="00D836FF" w:rsidRPr="00903DBA" w:rsidRDefault="00D836FF" w:rsidP="00D836FF">
      <w:pPr>
        <w:pStyle w:val="Code"/>
        <w:rPr>
          <w:highlight w:val="white"/>
        </w:rPr>
      </w:pPr>
      <w:r w:rsidRPr="00903DBA">
        <w:rPr>
          <w:highlight w:val="white"/>
        </w:rPr>
        <w:t xml:space="preserve">          }</w:t>
      </w:r>
    </w:p>
    <w:p w14:paraId="5A5F070A" w14:textId="77777777" w:rsidR="00D836FF" w:rsidRPr="00903DBA" w:rsidRDefault="00D836FF" w:rsidP="00D836FF">
      <w:pPr>
        <w:pStyle w:val="Code"/>
        <w:rPr>
          <w:highlight w:val="white"/>
        </w:rPr>
      </w:pPr>
      <w:r w:rsidRPr="00903DBA">
        <w:rPr>
          <w:highlight w:val="white"/>
        </w:rPr>
        <w:t xml:space="preserve">        }</w:t>
      </w:r>
    </w:p>
    <w:p w14:paraId="0A9DE693" w14:textId="77777777" w:rsidR="00D836FF" w:rsidRPr="00903DBA" w:rsidRDefault="00D836FF" w:rsidP="00D836FF">
      <w:pPr>
        <w:pStyle w:val="Code"/>
        <w:rPr>
          <w:highlight w:val="white"/>
        </w:rPr>
      </w:pPr>
      <w:r w:rsidRPr="00903DBA">
        <w:rPr>
          <w:highlight w:val="white"/>
        </w:rPr>
        <w:t xml:space="preserve">        streamWriter.WriteLine();</w:t>
      </w:r>
    </w:p>
    <w:p w14:paraId="66A34401" w14:textId="77777777" w:rsidR="00D836FF" w:rsidRPr="00903DBA" w:rsidRDefault="00D836FF" w:rsidP="00D836FF">
      <w:pPr>
        <w:rPr>
          <w:highlight w:val="white"/>
        </w:rPr>
      </w:pPr>
      <w:r w:rsidRPr="00903DBA">
        <w:rPr>
          <w:highlight w:val="white"/>
        </w:rPr>
        <w:t>Then we add the names of all extern references.</w:t>
      </w:r>
    </w:p>
    <w:p w14:paraId="2074D9D2" w14:textId="77777777" w:rsidR="00D836FF" w:rsidRPr="00903DBA" w:rsidRDefault="00D836FF" w:rsidP="00D836FF">
      <w:pPr>
        <w:pStyle w:val="Code"/>
        <w:rPr>
          <w:highlight w:val="white"/>
        </w:rPr>
      </w:pPr>
      <w:r w:rsidRPr="00903DBA">
        <w:rPr>
          <w:highlight w:val="white"/>
        </w:rPr>
        <w:t xml:space="preserve">        foreach (string externName in totalExternSet) {</w:t>
      </w:r>
    </w:p>
    <w:p w14:paraId="3DD4FFA4" w14:textId="77777777" w:rsidR="00D836FF" w:rsidRPr="00903DBA" w:rsidRDefault="00D836FF" w:rsidP="00D836FF">
      <w:pPr>
        <w:pStyle w:val="Code"/>
        <w:rPr>
          <w:highlight w:val="white"/>
        </w:rPr>
      </w:pPr>
      <w:r w:rsidRPr="00903DBA">
        <w:rPr>
          <w:highlight w:val="white"/>
        </w:rPr>
        <w:t xml:space="preserve">          streamWriter.WriteLine("\textern " + externName);</w:t>
      </w:r>
    </w:p>
    <w:p w14:paraId="2F6012D1" w14:textId="77777777" w:rsidR="00D836FF" w:rsidRPr="00903DBA" w:rsidRDefault="00D836FF" w:rsidP="00D836FF">
      <w:pPr>
        <w:pStyle w:val="Code"/>
        <w:rPr>
          <w:highlight w:val="white"/>
        </w:rPr>
      </w:pPr>
      <w:r w:rsidRPr="00903DBA">
        <w:rPr>
          <w:highlight w:val="white"/>
        </w:rPr>
        <w:t xml:space="preserve">        }</w:t>
      </w:r>
    </w:p>
    <w:p w14:paraId="13BEA668" w14:textId="67A169AA" w:rsidR="00D836FF" w:rsidRPr="00903DBA" w:rsidRDefault="00D836FF" w:rsidP="00D836FF">
      <w:pPr>
        <w:rPr>
          <w:highlight w:val="white"/>
        </w:rPr>
      </w:pPr>
      <w:r w:rsidRPr="00903DBA">
        <w:rPr>
          <w:highlight w:val="white"/>
        </w:rPr>
        <w:t xml:space="preserve">If this file holds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and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shall be global; that is, present in this file and accessible in other files.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marks the start point of the execution of the code, while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marks the beginning of the call stack.</w:t>
      </w:r>
    </w:p>
    <w:p w14:paraId="1402AC64" w14:textId="77777777" w:rsidR="00D836FF" w:rsidRPr="00903DBA" w:rsidRDefault="00D836FF" w:rsidP="00D836FF">
      <w:pPr>
        <w:pStyle w:val="Code"/>
        <w:rPr>
          <w:highlight w:val="white"/>
        </w:rPr>
      </w:pPr>
      <w:r w:rsidRPr="00903DBA">
        <w:rPr>
          <w:highlight w:val="white"/>
        </w:rPr>
        <w:t xml:space="preserve">        if (SymbolTable.InitSymbol != null) {</w:t>
      </w:r>
    </w:p>
    <w:p w14:paraId="459C2C2E" w14:textId="77777777" w:rsidR="00D836FF" w:rsidRPr="00903DBA" w:rsidRDefault="00D836FF" w:rsidP="00D836FF">
      <w:pPr>
        <w:pStyle w:val="Code"/>
        <w:rPr>
          <w:highlight w:val="white"/>
        </w:rPr>
      </w:pPr>
      <w:r w:rsidRPr="00903DBA">
        <w:rPr>
          <w:highlight w:val="white"/>
        </w:rPr>
        <w:t xml:space="preserve">          streamWriter.WriteLine("\tglobal _start");</w:t>
      </w:r>
    </w:p>
    <w:p w14:paraId="1357AEDD" w14:textId="77777777" w:rsidR="00D836FF" w:rsidRPr="00903DBA" w:rsidRDefault="00D836FF" w:rsidP="00D836FF">
      <w:pPr>
        <w:pStyle w:val="Code"/>
        <w:rPr>
          <w:highlight w:val="white"/>
        </w:rPr>
      </w:pPr>
      <w:r w:rsidRPr="00903DBA">
        <w:rPr>
          <w:highlight w:val="white"/>
        </w:rPr>
        <w:t xml:space="preserve">          streamWriter.WriteLine("\tglobal " + Linker.CallStackStart);</w:t>
      </w:r>
    </w:p>
    <w:p w14:paraId="25DC1912" w14:textId="77777777" w:rsidR="00D836FF" w:rsidRPr="00903DBA" w:rsidRDefault="00D836FF" w:rsidP="00D836FF">
      <w:pPr>
        <w:pStyle w:val="Code"/>
        <w:rPr>
          <w:highlight w:val="white"/>
        </w:rPr>
      </w:pPr>
      <w:r w:rsidRPr="00903DBA">
        <w:rPr>
          <w:highlight w:val="white"/>
        </w:rPr>
        <w:t xml:space="preserve">        }</w:t>
      </w:r>
    </w:p>
    <w:p w14:paraId="07BA97A4" w14:textId="365F8842" w:rsidR="00D836FF" w:rsidRPr="00903DBA" w:rsidRDefault="00D836FF" w:rsidP="00D836FF">
      <w:pPr>
        <w:rPr>
          <w:highlight w:val="white"/>
        </w:rPr>
      </w:pPr>
      <w:r w:rsidRPr="00903DBA">
        <w:rPr>
          <w:highlight w:val="white"/>
        </w:rPr>
        <w:t xml:space="preserve">If this file does not hold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is extern; that is, present in another file and accessible in this file.</w:t>
      </w:r>
    </w:p>
    <w:p w14:paraId="1C5828BA" w14:textId="77777777" w:rsidR="00D836FF" w:rsidRPr="00903DBA" w:rsidRDefault="00D836FF" w:rsidP="00D836FF">
      <w:pPr>
        <w:pStyle w:val="Code"/>
        <w:rPr>
          <w:highlight w:val="white"/>
        </w:rPr>
      </w:pPr>
      <w:r w:rsidRPr="00903DBA">
        <w:rPr>
          <w:highlight w:val="white"/>
        </w:rPr>
        <w:t xml:space="preserve">        else {</w:t>
      </w:r>
    </w:p>
    <w:p w14:paraId="7D1F193F" w14:textId="77777777" w:rsidR="00D836FF" w:rsidRPr="00903DBA" w:rsidRDefault="00D836FF" w:rsidP="00D836FF">
      <w:pPr>
        <w:pStyle w:val="Code"/>
        <w:rPr>
          <w:highlight w:val="white"/>
        </w:rPr>
      </w:pPr>
      <w:r w:rsidRPr="00903DBA">
        <w:rPr>
          <w:highlight w:val="white"/>
        </w:rPr>
        <w:t xml:space="preserve">          streamWriter.WriteLine("\textern " + Linker.CallStackStart);</w:t>
      </w:r>
    </w:p>
    <w:p w14:paraId="2D187023" w14:textId="77777777" w:rsidR="00D836FF" w:rsidRPr="00903DBA" w:rsidRDefault="00D836FF" w:rsidP="00D836FF">
      <w:pPr>
        <w:pStyle w:val="Code"/>
        <w:rPr>
          <w:highlight w:val="white"/>
        </w:rPr>
      </w:pPr>
      <w:r w:rsidRPr="00903DBA">
        <w:rPr>
          <w:highlight w:val="white"/>
        </w:rPr>
        <w:t xml:space="preserve">        }</w:t>
      </w:r>
    </w:p>
    <w:p w14:paraId="1D92B812" w14:textId="77777777" w:rsidR="00D836FF" w:rsidRPr="00903DBA" w:rsidRDefault="00D836FF" w:rsidP="00D836FF">
      <w:pPr>
        <w:pStyle w:val="Code"/>
        <w:rPr>
          <w:highlight w:val="white"/>
        </w:rPr>
      </w:pPr>
      <w:r w:rsidRPr="00903DBA">
        <w:rPr>
          <w:highlight w:val="white"/>
        </w:rPr>
        <w:t xml:space="preserve">        streamWriter.WriteLine();</w:t>
      </w:r>
    </w:p>
    <w:p w14:paraId="20AC5DB6" w14:textId="77777777" w:rsidR="00D836FF" w:rsidRPr="00903DBA" w:rsidRDefault="00D836FF" w:rsidP="00D836FF">
      <w:pPr>
        <w:rPr>
          <w:highlight w:val="white"/>
        </w:rPr>
      </w:pPr>
      <w:r w:rsidRPr="00903DBA">
        <w:rPr>
          <w:highlight w:val="white"/>
        </w:rPr>
        <w:lastRenderedPageBreak/>
        <w:t>Then we iterate through the global static set and add the text lists (that holds the assembly code) of the symbols.</w:t>
      </w:r>
    </w:p>
    <w:p w14:paraId="0F93DA6C"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362F29C4" w14:textId="77777777" w:rsidR="00D836FF" w:rsidRPr="00903DBA" w:rsidRDefault="00D836FF" w:rsidP="00D836FF">
      <w:pPr>
        <w:pStyle w:val="Code"/>
        <w:rPr>
          <w:highlight w:val="white"/>
        </w:rPr>
      </w:pPr>
      <w:r w:rsidRPr="00903DBA">
        <w:rPr>
          <w:highlight w:val="white"/>
        </w:rPr>
        <w:t xml:space="preserve">          StaticSymbolLinux staticSymbolLinux =</w:t>
      </w:r>
    </w:p>
    <w:p w14:paraId="4A621773" w14:textId="77777777" w:rsidR="00D836FF" w:rsidRPr="00903DBA" w:rsidRDefault="00D836FF" w:rsidP="00D836FF">
      <w:pPr>
        <w:pStyle w:val="Code"/>
        <w:rPr>
          <w:highlight w:val="white"/>
        </w:rPr>
      </w:pPr>
      <w:r w:rsidRPr="00903DBA">
        <w:rPr>
          <w:highlight w:val="white"/>
        </w:rPr>
        <w:t xml:space="preserve">            (StaticSymbolLinux) staticSymbol;</w:t>
      </w:r>
    </w:p>
    <w:p w14:paraId="302A690D" w14:textId="77777777" w:rsidR="00D836FF" w:rsidRPr="00903DBA" w:rsidRDefault="00D836FF" w:rsidP="00D836FF">
      <w:pPr>
        <w:pStyle w:val="Code"/>
        <w:rPr>
          <w:highlight w:val="white"/>
        </w:rPr>
      </w:pPr>
    </w:p>
    <w:p w14:paraId="660CDC21" w14:textId="77777777" w:rsidR="00D836FF" w:rsidRPr="00903DBA" w:rsidRDefault="00D836FF" w:rsidP="00D836FF">
      <w:pPr>
        <w:pStyle w:val="Code"/>
        <w:rPr>
          <w:highlight w:val="white"/>
        </w:rPr>
      </w:pPr>
      <w:r w:rsidRPr="00903DBA">
        <w:rPr>
          <w:highlight w:val="white"/>
        </w:rPr>
        <w:t xml:space="preserve">          streamWriter.WriteLine();</w:t>
      </w:r>
    </w:p>
    <w:p w14:paraId="1665D7F9" w14:textId="77777777" w:rsidR="00D836FF" w:rsidRPr="00903DBA" w:rsidRDefault="00D836FF" w:rsidP="00D836FF">
      <w:pPr>
        <w:pStyle w:val="Code"/>
        <w:rPr>
          <w:highlight w:val="white"/>
        </w:rPr>
      </w:pPr>
      <w:r w:rsidRPr="00903DBA">
        <w:rPr>
          <w:highlight w:val="white"/>
        </w:rPr>
        <w:t xml:space="preserve">          foreach (string line in staticSymbolLinux.TextList) {</w:t>
      </w:r>
    </w:p>
    <w:p w14:paraId="5C1B3A35" w14:textId="77777777" w:rsidR="00D836FF" w:rsidRPr="00903DBA" w:rsidRDefault="00D836FF" w:rsidP="00D836FF">
      <w:pPr>
        <w:pStyle w:val="Code"/>
        <w:rPr>
          <w:highlight w:val="white"/>
        </w:rPr>
      </w:pPr>
      <w:r w:rsidRPr="00903DBA">
        <w:rPr>
          <w:highlight w:val="white"/>
        </w:rPr>
        <w:t xml:space="preserve">            streamWriter.WriteLine(line);</w:t>
      </w:r>
    </w:p>
    <w:p w14:paraId="1B94D96D" w14:textId="77777777" w:rsidR="00D836FF" w:rsidRPr="00903DBA" w:rsidRDefault="00D836FF" w:rsidP="00D836FF">
      <w:pPr>
        <w:pStyle w:val="Code"/>
        <w:rPr>
          <w:highlight w:val="white"/>
        </w:rPr>
      </w:pPr>
      <w:r w:rsidRPr="00903DBA">
        <w:rPr>
          <w:highlight w:val="white"/>
        </w:rPr>
        <w:t xml:space="preserve">          }</w:t>
      </w:r>
    </w:p>
    <w:p w14:paraId="3865D9BA" w14:textId="77777777" w:rsidR="00D836FF" w:rsidRPr="00903DBA" w:rsidRDefault="00D836FF" w:rsidP="00D836FF">
      <w:pPr>
        <w:pStyle w:val="Code"/>
        <w:rPr>
          <w:highlight w:val="white"/>
        </w:rPr>
      </w:pPr>
      <w:r w:rsidRPr="00903DBA">
        <w:rPr>
          <w:highlight w:val="white"/>
        </w:rPr>
        <w:t xml:space="preserve">        }</w:t>
      </w:r>
    </w:p>
    <w:p w14:paraId="365E9813" w14:textId="77777777" w:rsidR="00D836FF" w:rsidRPr="00903DBA" w:rsidRDefault="00D836FF" w:rsidP="00D836FF">
      <w:pPr>
        <w:rPr>
          <w:highlight w:val="white"/>
        </w:rPr>
      </w:pPr>
      <w:r w:rsidRPr="00903DBA">
        <w:rPr>
          <w:highlight w:val="white"/>
        </w:rPr>
        <w:t>If this file holds the initialization code, we add the call stack for the activation records at the end of the file. We allocate one megabyte (1 048 576 bytes) for the call stack.</w:t>
      </w:r>
    </w:p>
    <w:p w14:paraId="65FCF322" w14:textId="77777777" w:rsidR="00D836FF" w:rsidRPr="00903DBA" w:rsidRDefault="00D836FF" w:rsidP="00D836FF">
      <w:pPr>
        <w:pStyle w:val="Code"/>
        <w:rPr>
          <w:highlight w:val="white"/>
        </w:rPr>
      </w:pPr>
      <w:r w:rsidRPr="00903DBA">
        <w:rPr>
          <w:highlight w:val="white"/>
        </w:rPr>
        <w:t xml:space="preserve">        if (SymbolTable.InitSymbol != null) {</w:t>
      </w:r>
    </w:p>
    <w:p w14:paraId="34083E36" w14:textId="77777777" w:rsidR="00D836FF" w:rsidRPr="00903DBA" w:rsidRDefault="00D836FF" w:rsidP="00D836FF">
      <w:pPr>
        <w:pStyle w:val="Code"/>
        <w:rPr>
          <w:highlight w:val="white"/>
        </w:rPr>
      </w:pPr>
      <w:r w:rsidRPr="00903DBA">
        <w:rPr>
          <w:highlight w:val="white"/>
        </w:rPr>
        <w:t xml:space="preserve">          streamWriter.WriteLine();</w:t>
      </w:r>
    </w:p>
    <w:p w14:paraId="3B4775CF" w14:textId="77777777" w:rsidR="00D836FF" w:rsidRPr="00903DBA" w:rsidRDefault="00D836FF" w:rsidP="00D836FF">
      <w:pPr>
        <w:pStyle w:val="Code"/>
        <w:rPr>
          <w:highlight w:val="white"/>
        </w:rPr>
      </w:pPr>
      <w:r w:rsidRPr="00903DBA">
        <w:rPr>
          <w:highlight w:val="white"/>
        </w:rPr>
        <w:t xml:space="preserve">          streamWriter.WriteLine("section .data");</w:t>
      </w:r>
    </w:p>
    <w:p w14:paraId="3F7F5805" w14:textId="77777777" w:rsidR="00D836FF" w:rsidRPr="00903DBA" w:rsidRDefault="00D836FF" w:rsidP="00D836FF">
      <w:pPr>
        <w:pStyle w:val="Code"/>
        <w:rPr>
          <w:highlight w:val="white"/>
        </w:rPr>
      </w:pPr>
      <w:r w:rsidRPr="00903DBA">
        <w:rPr>
          <w:highlight w:val="white"/>
        </w:rPr>
        <w:t xml:space="preserve">          streamWriter.WriteLine(Linker.CallStackStart +</w:t>
      </w:r>
    </w:p>
    <w:p w14:paraId="13609F25" w14:textId="77777777" w:rsidR="00D836FF" w:rsidRPr="00903DBA" w:rsidRDefault="00D836FF" w:rsidP="00D836FF">
      <w:pPr>
        <w:pStyle w:val="Code"/>
        <w:rPr>
          <w:highlight w:val="white"/>
        </w:rPr>
      </w:pPr>
      <w:r w:rsidRPr="00903DBA">
        <w:rPr>
          <w:highlight w:val="white"/>
        </w:rPr>
        <w:t xml:space="preserve">                                 ":\ttimes 1048576 db 0");</w:t>
      </w:r>
    </w:p>
    <w:p w14:paraId="7CC6146C" w14:textId="77777777" w:rsidR="00D836FF" w:rsidRPr="00903DBA" w:rsidRDefault="00D836FF" w:rsidP="00D836FF">
      <w:pPr>
        <w:pStyle w:val="Code"/>
        <w:rPr>
          <w:highlight w:val="white"/>
        </w:rPr>
      </w:pPr>
      <w:r w:rsidRPr="00903DBA">
        <w:rPr>
          <w:highlight w:val="white"/>
        </w:rPr>
        <w:t xml:space="preserve">        }</w:t>
      </w:r>
    </w:p>
    <w:p w14:paraId="560A6619" w14:textId="77777777" w:rsidR="00D836FF" w:rsidRPr="00903DBA" w:rsidRDefault="00D836FF" w:rsidP="00D836FF">
      <w:pPr>
        <w:pStyle w:val="Code"/>
        <w:rPr>
          <w:highlight w:val="white"/>
        </w:rPr>
      </w:pPr>
    </w:p>
    <w:p w14:paraId="67FBB874" w14:textId="77777777" w:rsidR="00D836FF" w:rsidRPr="00903DBA" w:rsidRDefault="00D836FF" w:rsidP="00D836FF">
      <w:pPr>
        <w:pStyle w:val="Code"/>
        <w:rPr>
          <w:highlight w:val="white"/>
        </w:rPr>
      </w:pPr>
      <w:r w:rsidRPr="00903DBA">
        <w:rPr>
          <w:highlight w:val="white"/>
        </w:rPr>
        <w:t xml:space="preserve">        streamWriter.Close();</w:t>
      </w:r>
    </w:p>
    <w:p w14:paraId="3EE01F25" w14:textId="77777777" w:rsidR="00D836FF" w:rsidRPr="00903DBA" w:rsidRDefault="00D836FF" w:rsidP="00D836FF">
      <w:pPr>
        <w:pStyle w:val="Code"/>
        <w:rPr>
          <w:highlight w:val="white"/>
        </w:rPr>
      </w:pPr>
      <w:r w:rsidRPr="00903DBA">
        <w:rPr>
          <w:highlight w:val="white"/>
        </w:rPr>
        <w:t xml:space="preserve">      }</w:t>
      </w:r>
    </w:p>
    <w:p w14:paraId="3717A296" w14:textId="77777777" w:rsidR="00D836FF" w:rsidRPr="00903DBA" w:rsidRDefault="00D836FF" w:rsidP="00D836FF">
      <w:pPr>
        <w:pStyle w:val="Code"/>
        <w:rPr>
          <w:highlight w:val="white"/>
        </w:rPr>
      </w:pPr>
    </w:p>
    <w:p w14:paraId="20C52DA9" w14:textId="77777777" w:rsidR="00D836FF" w:rsidRPr="00903DBA" w:rsidRDefault="00D836FF" w:rsidP="00D836FF">
      <w:pPr>
        <w:pStyle w:val="Code"/>
        <w:rPr>
          <w:highlight w:val="white"/>
        </w:rPr>
      </w:pPr>
      <w:r w:rsidRPr="00903DBA">
        <w:rPr>
          <w:highlight w:val="white"/>
        </w:rPr>
        <w:t xml:space="preserve">      if (Start.Windows) {</w:t>
      </w:r>
    </w:p>
    <w:p w14:paraId="13436478" w14:textId="312FC12A" w:rsidR="00C80F16" w:rsidRDefault="00D836FF" w:rsidP="00D836FF">
      <w:pPr>
        <w:pStyle w:val="Code"/>
        <w:rPr>
          <w:highlight w:val="white"/>
        </w:rPr>
      </w:pPr>
      <w:r w:rsidRPr="00903DBA">
        <w:rPr>
          <w:highlight w:val="white"/>
        </w:rPr>
        <w:t xml:space="preserve">        </w:t>
      </w:r>
      <w:r w:rsidR="00C80F16">
        <w:rPr>
          <w:highlight w:val="white"/>
        </w:rPr>
        <w:t>// ...</w:t>
      </w:r>
    </w:p>
    <w:p w14:paraId="7DCBF598" w14:textId="1C0552BA" w:rsidR="00D836FF" w:rsidRPr="00903DBA" w:rsidRDefault="00D836FF" w:rsidP="00D836FF">
      <w:pPr>
        <w:pStyle w:val="Code"/>
        <w:rPr>
          <w:highlight w:val="white"/>
        </w:rPr>
      </w:pPr>
      <w:r w:rsidRPr="00903DBA">
        <w:rPr>
          <w:highlight w:val="white"/>
        </w:rPr>
        <w:t xml:space="preserve">      }</w:t>
      </w:r>
    </w:p>
    <w:p w14:paraId="1499B970" w14:textId="77777777" w:rsidR="00D836FF" w:rsidRPr="00903DBA" w:rsidRDefault="00D836FF" w:rsidP="00D836FF">
      <w:pPr>
        <w:pStyle w:val="Code"/>
        <w:rPr>
          <w:highlight w:val="white"/>
        </w:rPr>
      </w:pPr>
      <w:r w:rsidRPr="00903DBA">
        <w:rPr>
          <w:highlight w:val="white"/>
        </w:rPr>
        <w:t xml:space="preserve">    }</w:t>
      </w:r>
    </w:p>
    <w:p w14:paraId="686BC2D8" w14:textId="07FFEEF0" w:rsidR="00D836FF" w:rsidRPr="0060539D" w:rsidRDefault="00CC1DF4" w:rsidP="00D836FF">
      <w:pPr>
        <w:pStyle w:val="Heading3"/>
        <w:numPr>
          <w:ilvl w:val="2"/>
          <w:numId w:val="167"/>
        </w:numPr>
        <w:rPr>
          <w:highlight w:val="white"/>
        </w:rPr>
      </w:pPr>
      <w:r>
        <w:rPr>
          <w:highlight w:val="white"/>
        </w:rPr>
        <w:t>&lt;h3&gt;</w:t>
      </w:r>
      <w:bookmarkStart w:id="596" w:name="_Toc93320630"/>
      <w:r w:rsidRPr="0060539D">
        <w:rPr>
          <w:highlight w:val="white"/>
        </w:rPr>
        <w:t>Generate the Make File</w:t>
      </w:r>
      <w:bookmarkEnd w:id="596"/>
      <w:r>
        <w:rPr>
          <w:highlight w:val="white"/>
        </w:rPr>
        <w:t>&lt;/h3&gt;</w:t>
      </w:r>
    </w:p>
    <w:p w14:paraId="091ECB6A" w14:textId="15B68505"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generate a makefile for assembling and linking the target files into an executable file.</w:t>
      </w:r>
    </w:p>
    <w:p w14:paraId="7D6E470B" w14:textId="77777777" w:rsidR="00D836FF" w:rsidRPr="00903DBA" w:rsidRDefault="00D836FF" w:rsidP="00D836FF">
      <w:pPr>
        <w:pStyle w:val="Code"/>
        <w:rPr>
          <w:highlight w:val="white"/>
        </w:rPr>
      </w:pPr>
      <w:r w:rsidRPr="00903DBA">
        <w:rPr>
          <w:highlight w:val="white"/>
        </w:rPr>
        <w:t xml:space="preserve">    private static void </w:t>
      </w:r>
      <w:bookmarkStart w:id="597" w:name="_Hlk71450355"/>
      <w:r w:rsidRPr="00903DBA">
        <w:rPr>
          <w:highlight w:val="white"/>
        </w:rPr>
        <w:t>GenerateMakeFile</w:t>
      </w:r>
      <w:bookmarkEnd w:id="597"/>
      <w:r w:rsidRPr="00903DBA">
        <w:rPr>
          <w:highlight w:val="white"/>
        </w:rPr>
        <w:t>(List&lt;string&gt; argList) {</w:t>
      </w:r>
    </w:p>
    <w:p w14:paraId="0AA87147" w14:textId="77777777" w:rsidR="00D836FF" w:rsidRPr="00903DBA" w:rsidRDefault="00D836FF" w:rsidP="00D836FF">
      <w:pPr>
        <w:pStyle w:val="Code"/>
        <w:rPr>
          <w:highlight w:val="white"/>
        </w:rPr>
      </w:pPr>
      <w:r w:rsidRPr="00903DBA">
        <w:rPr>
          <w:highlight w:val="white"/>
        </w:rPr>
        <w:t xml:space="preserve">      StreamWriter makeStream = new StreamWriter(SourcePath + "makefile");</w:t>
      </w:r>
    </w:p>
    <w:p w14:paraId="7B0E6311" w14:textId="77777777" w:rsidR="00D836FF" w:rsidRPr="00903DBA" w:rsidRDefault="00D836FF" w:rsidP="00D836FF">
      <w:pPr>
        <w:rPr>
          <w:highlight w:val="white"/>
        </w:rPr>
      </w:pPr>
      <w:r w:rsidRPr="00903DBA">
        <w:rPr>
          <w:highlight w:val="white"/>
        </w:rPr>
        <w:t>We call the resulting executable file “main”, and we state that it is dependent of the object files; that is, the file names with the “.o” suffix.</w:t>
      </w:r>
    </w:p>
    <w:p w14:paraId="71FB7ECE" w14:textId="77777777" w:rsidR="00D836FF" w:rsidRPr="00903DBA" w:rsidRDefault="00D836FF" w:rsidP="00D836FF">
      <w:pPr>
        <w:pStyle w:val="Code"/>
        <w:rPr>
          <w:highlight w:val="white"/>
        </w:rPr>
      </w:pPr>
      <w:r w:rsidRPr="00903DBA">
        <w:rPr>
          <w:highlight w:val="white"/>
        </w:rPr>
        <w:t xml:space="preserve">      makeStream.Write("main:");</w:t>
      </w:r>
    </w:p>
    <w:p w14:paraId="583C99F3" w14:textId="77777777" w:rsidR="00D836FF" w:rsidRPr="00903DBA" w:rsidRDefault="00D836FF" w:rsidP="00D836FF">
      <w:pPr>
        <w:pStyle w:val="Code"/>
        <w:rPr>
          <w:highlight w:val="white"/>
        </w:rPr>
      </w:pPr>
      <w:r w:rsidRPr="00903DBA">
        <w:rPr>
          <w:highlight w:val="white"/>
        </w:rPr>
        <w:t xml:space="preserve">      foreach (string arg in argList) {</w:t>
      </w:r>
    </w:p>
    <w:p w14:paraId="27EAD586" w14:textId="77777777" w:rsidR="00D836FF" w:rsidRPr="00903DBA" w:rsidRDefault="00D836FF" w:rsidP="00D836FF">
      <w:pPr>
        <w:pStyle w:val="Code"/>
        <w:rPr>
          <w:highlight w:val="white"/>
        </w:rPr>
      </w:pPr>
      <w:r w:rsidRPr="00903DBA">
        <w:rPr>
          <w:highlight w:val="white"/>
        </w:rPr>
        <w:t xml:space="preserve">        makeStream.Write(" " + arg.ToLower() + ".o");</w:t>
      </w:r>
    </w:p>
    <w:p w14:paraId="770E2BC6" w14:textId="77777777" w:rsidR="00D836FF" w:rsidRPr="00903DBA" w:rsidRDefault="00D836FF" w:rsidP="00D836FF">
      <w:pPr>
        <w:pStyle w:val="Code"/>
        <w:rPr>
          <w:highlight w:val="white"/>
        </w:rPr>
      </w:pPr>
      <w:r w:rsidRPr="00903DBA">
        <w:rPr>
          <w:highlight w:val="white"/>
        </w:rPr>
        <w:t xml:space="preserve">      }</w:t>
      </w:r>
    </w:p>
    <w:p w14:paraId="75B250AC" w14:textId="77777777" w:rsidR="00D836FF" w:rsidRPr="00903DBA" w:rsidRDefault="00D836FF" w:rsidP="00D836FF">
      <w:pPr>
        <w:pStyle w:val="Code"/>
        <w:rPr>
          <w:highlight w:val="white"/>
        </w:rPr>
      </w:pPr>
      <w:r w:rsidRPr="00903DBA">
        <w:rPr>
          <w:highlight w:val="white"/>
        </w:rPr>
        <w:t xml:space="preserve">      makeStream.WriteLine();</w:t>
      </w:r>
    </w:p>
    <w:p w14:paraId="54CDDF87" w14:textId="77543B9C" w:rsidR="00D836FF" w:rsidRPr="00903DBA" w:rsidRDefault="00D836FF" w:rsidP="00D836FF">
      <w:pPr>
        <w:rPr>
          <w:highlight w:val="white"/>
        </w:rPr>
      </w:pPr>
      <w:r w:rsidRPr="00903DBA">
        <w:rPr>
          <w:highlight w:val="white"/>
        </w:rPr>
        <w:t>We link the object files together with the GNU linker (</w:t>
      </w:r>
      <w:r w:rsidR="00D4318D">
        <w:rPr>
          <w:rStyle w:val="KeyWord0"/>
          <w:highlight w:val="white"/>
        </w:rPr>
        <w:t>&lt;k&gt;</w:t>
      </w:r>
      <w:r w:rsidR="00D4318D" w:rsidRPr="00903DBA">
        <w:rPr>
          <w:rStyle w:val="KeyWord0"/>
          <w:highlight w:val="white"/>
        </w:rPr>
        <w:t>ld</w:t>
      </w:r>
      <w:r w:rsidR="00D4318D">
        <w:rPr>
          <w:rStyle w:val="KeyWord0"/>
          <w:highlight w:val="white"/>
        </w:rPr>
        <w:t>&lt;/k&gt;</w:t>
      </w:r>
      <w:r w:rsidRPr="00903DBA">
        <w:rPr>
          <w:highlight w:val="white"/>
        </w:rPr>
        <w:t>) system command, which perform the linking of the object files.</w:t>
      </w:r>
    </w:p>
    <w:p w14:paraId="7905206C" w14:textId="77777777" w:rsidR="00D836FF" w:rsidRPr="00903DBA" w:rsidRDefault="00D836FF" w:rsidP="00D836FF">
      <w:pPr>
        <w:pStyle w:val="Code"/>
        <w:rPr>
          <w:highlight w:val="white"/>
        </w:rPr>
      </w:pPr>
      <w:r w:rsidRPr="00903DBA">
        <w:rPr>
          <w:highlight w:val="white"/>
        </w:rPr>
        <w:t xml:space="preserve">      makeStream.Write("\tld -o main");</w:t>
      </w:r>
    </w:p>
    <w:p w14:paraId="54B9BC08" w14:textId="77777777" w:rsidR="00D836FF" w:rsidRPr="00903DBA" w:rsidRDefault="00D836FF" w:rsidP="00D836FF">
      <w:pPr>
        <w:pStyle w:val="Code"/>
        <w:rPr>
          <w:highlight w:val="white"/>
        </w:rPr>
      </w:pPr>
      <w:r w:rsidRPr="00903DBA">
        <w:rPr>
          <w:highlight w:val="white"/>
        </w:rPr>
        <w:t xml:space="preserve">      foreach (string arg in argList) {</w:t>
      </w:r>
    </w:p>
    <w:p w14:paraId="746F4EDA" w14:textId="77777777" w:rsidR="00D836FF" w:rsidRPr="00903DBA" w:rsidRDefault="00D836FF" w:rsidP="00D836FF">
      <w:pPr>
        <w:pStyle w:val="Code"/>
        <w:rPr>
          <w:highlight w:val="white"/>
        </w:rPr>
      </w:pPr>
      <w:r w:rsidRPr="00903DBA">
        <w:rPr>
          <w:highlight w:val="white"/>
        </w:rPr>
        <w:t xml:space="preserve">        makeStream.Write(" " + arg.ToLower() + ".o");</w:t>
      </w:r>
    </w:p>
    <w:p w14:paraId="6D30FA21" w14:textId="77777777" w:rsidR="00D836FF" w:rsidRPr="00903DBA" w:rsidRDefault="00D836FF" w:rsidP="00D836FF">
      <w:pPr>
        <w:pStyle w:val="Code"/>
        <w:rPr>
          <w:highlight w:val="white"/>
        </w:rPr>
      </w:pPr>
      <w:r w:rsidRPr="00903DBA">
        <w:rPr>
          <w:highlight w:val="white"/>
        </w:rPr>
        <w:t xml:space="preserve">      }</w:t>
      </w:r>
    </w:p>
    <w:p w14:paraId="0AF8A46D" w14:textId="77777777" w:rsidR="00D836FF" w:rsidRPr="00903DBA" w:rsidRDefault="00D836FF" w:rsidP="00D836FF">
      <w:pPr>
        <w:pStyle w:val="Code"/>
        <w:rPr>
          <w:highlight w:val="white"/>
        </w:rPr>
      </w:pPr>
      <w:r w:rsidRPr="00903DBA">
        <w:rPr>
          <w:highlight w:val="white"/>
        </w:rPr>
        <w:t xml:space="preserve">      makeStream.WriteLine();</w:t>
      </w:r>
    </w:p>
    <w:p w14:paraId="7FC89461" w14:textId="77777777" w:rsidR="00D836FF" w:rsidRPr="00903DBA" w:rsidRDefault="00D836FF" w:rsidP="00D836FF">
      <w:pPr>
        <w:pStyle w:val="Code"/>
        <w:rPr>
          <w:highlight w:val="white"/>
        </w:rPr>
      </w:pPr>
      <w:r w:rsidRPr="00903DBA">
        <w:rPr>
          <w:highlight w:val="white"/>
        </w:rPr>
        <w:t xml:space="preserve">      makeStream.WriteLine();</w:t>
      </w:r>
    </w:p>
    <w:p w14:paraId="4CF14293" w14:textId="7D032677" w:rsidR="00D836FF" w:rsidRPr="00903DBA" w:rsidRDefault="00D836FF" w:rsidP="00D836FF">
      <w:r w:rsidRPr="00903DBA">
        <w:rPr>
          <w:highlight w:val="white"/>
        </w:rPr>
        <w:lastRenderedPageBreak/>
        <w:t>We assembly each file with the Netwide Assembler (</w:t>
      </w:r>
      <w:r w:rsidR="00D4318D">
        <w:rPr>
          <w:rStyle w:val="KeyWord0"/>
          <w:highlight w:val="white"/>
        </w:rPr>
        <w:t>&lt;k&gt;</w:t>
      </w:r>
      <w:r w:rsidR="00D4318D" w:rsidRPr="00903DBA">
        <w:rPr>
          <w:rStyle w:val="KeyWord0"/>
          <w:highlight w:val="white"/>
        </w:rPr>
        <w:t>nasm</w:t>
      </w:r>
      <w:r w:rsidR="00D4318D">
        <w:rPr>
          <w:rStyle w:val="KeyWord0"/>
          <w:highlight w:val="white"/>
        </w:rPr>
        <w:t>&lt;/k&gt;</w:t>
      </w:r>
      <w:r w:rsidRPr="00903DBA">
        <w:rPr>
          <w:highlight w:val="white"/>
        </w:rPr>
        <w:t>), to assembly the assembly file into an object file.</w:t>
      </w:r>
    </w:p>
    <w:p w14:paraId="5E93ECA0" w14:textId="77777777" w:rsidR="00D836FF" w:rsidRPr="00903DBA" w:rsidRDefault="00D836FF" w:rsidP="00D836FF">
      <w:pPr>
        <w:pStyle w:val="Code"/>
        <w:rPr>
          <w:highlight w:val="white"/>
        </w:rPr>
      </w:pPr>
      <w:r w:rsidRPr="00903DBA">
        <w:rPr>
          <w:highlight w:val="white"/>
        </w:rPr>
        <w:t xml:space="preserve">      foreach (string arg in argList) {</w:t>
      </w:r>
    </w:p>
    <w:p w14:paraId="6BE98D30" w14:textId="77777777" w:rsidR="00D836FF" w:rsidRPr="00903DBA" w:rsidRDefault="00D836FF" w:rsidP="00D836FF">
      <w:pPr>
        <w:pStyle w:val="Code"/>
        <w:rPr>
          <w:highlight w:val="white"/>
        </w:rPr>
      </w:pPr>
      <w:r w:rsidRPr="00903DBA">
        <w:rPr>
          <w:highlight w:val="white"/>
        </w:rPr>
        <w:t xml:space="preserve">        makeStream.WriteLine(arg.ToLower() + ".o: " + arg.ToLower() + ".asm");</w:t>
      </w:r>
    </w:p>
    <w:p w14:paraId="79DA6D2F" w14:textId="77777777" w:rsidR="00D836FF" w:rsidRPr="00903DBA" w:rsidRDefault="00D836FF" w:rsidP="00D836FF">
      <w:pPr>
        <w:pStyle w:val="Code"/>
        <w:rPr>
          <w:highlight w:val="white"/>
        </w:rPr>
      </w:pPr>
      <w:r w:rsidRPr="00903DBA">
        <w:rPr>
          <w:highlight w:val="white"/>
        </w:rPr>
        <w:t xml:space="preserve">        makeStream.WriteLine("\tnasm -f elf64 -o " + arg.ToLower() + ".o "</w:t>
      </w:r>
    </w:p>
    <w:p w14:paraId="4B9BA2ED" w14:textId="77777777" w:rsidR="00D836FF" w:rsidRPr="00903DBA" w:rsidRDefault="00D836FF" w:rsidP="00D836FF">
      <w:pPr>
        <w:pStyle w:val="Code"/>
        <w:rPr>
          <w:highlight w:val="white"/>
        </w:rPr>
      </w:pPr>
      <w:r w:rsidRPr="00903DBA">
        <w:rPr>
          <w:highlight w:val="white"/>
        </w:rPr>
        <w:t xml:space="preserve">                           + arg.ToLower() + ".asm");</w:t>
      </w:r>
    </w:p>
    <w:p w14:paraId="2CC64BDE" w14:textId="77777777" w:rsidR="00D836FF" w:rsidRPr="00903DBA" w:rsidRDefault="00D836FF" w:rsidP="00D836FF">
      <w:pPr>
        <w:pStyle w:val="Code"/>
        <w:rPr>
          <w:highlight w:val="white"/>
        </w:rPr>
      </w:pPr>
      <w:r w:rsidRPr="00903DBA">
        <w:rPr>
          <w:highlight w:val="white"/>
        </w:rPr>
        <w:t xml:space="preserve">        makeStream.WriteLine();</w:t>
      </w:r>
    </w:p>
    <w:p w14:paraId="4E596175" w14:textId="77777777" w:rsidR="00D836FF" w:rsidRPr="00903DBA" w:rsidRDefault="00D836FF" w:rsidP="00D836FF">
      <w:pPr>
        <w:pStyle w:val="Code"/>
        <w:rPr>
          <w:highlight w:val="white"/>
        </w:rPr>
      </w:pPr>
      <w:r w:rsidRPr="00903DBA">
        <w:rPr>
          <w:highlight w:val="white"/>
        </w:rPr>
        <w:t xml:space="preserve">      }</w:t>
      </w:r>
    </w:p>
    <w:p w14:paraId="55FCAF3A" w14:textId="77777777" w:rsidR="00D836FF" w:rsidRPr="00903DBA" w:rsidRDefault="00D836FF" w:rsidP="00D836FF">
      <w:pPr>
        <w:rPr>
          <w:highlight w:val="white"/>
        </w:rPr>
      </w:pPr>
      <w:r w:rsidRPr="00903DBA">
        <w:rPr>
          <w:highlight w:val="white"/>
        </w:rPr>
        <w:t>Finally, we generate the clear list by listing all the object files and the final main file.</w:t>
      </w:r>
    </w:p>
    <w:p w14:paraId="59DB2939" w14:textId="77777777" w:rsidR="00D836FF" w:rsidRPr="00903DBA" w:rsidRDefault="00D836FF" w:rsidP="00D836FF">
      <w:pPr>
        <w:pStyle w:val="Code"/>
        <w:rPr>
          <w:highlight w:val="white"/>
        </w:rPr>
      </w:pPr>
      <w:r w:rsidRPr="00903DBA">
        <w:rPr>
          <w:highlight w:val="white"/>
        </w:rPr>
        <w:t xml:space="preserve">      makeStream.WriteLine("clear:");</w:t>
      </w:r>
    </w:p>
    <w:p w14:paraId="47C951CA" w14:textId="77777777" w:rsidR="00D836FF" w:rsidRPr="00903DBA" w:rsidRDefault="00D836FF" w:rsidP="00D836FF">
      <w:pPr>
        <w:pStyle w:val="Code"/>
        <w:rPr>
          <w:highlight w:val="white"/>
        </w:rPr>
      </w:pPr>
      <w:r w:rsidRPr="00903DBA">
        <w:rPr>
          <w:highlight w:val="white"/>
        </w:rPr>
        <w:t xml:space="preserve">      foreach (string arg in argList) {</w:t>
      </w:r>
    </w:p>
    <w:p w14:paraId="1153834F" w14:textId="77777777" w:rsidR="00D836FF" w:rsidRPr="00903DBA" w:rsidRDefault="00D836FF" w:rsidP="00D836FF">
      <w:pPr>
        <w:pStyle w:val="Code"/>
        <w:rPr>
          <w:highlight w:val="white"/>
        </w:rPr>
      </w:pPr>
      <w:r w:rsidRPr="00903DBA">
        <w:rPr>
          <w:highlight w:val="white"/>
        </w:rPr>
        <w:t xml:space="preserve">        makeStream.WriteLine("\trm " + arg.ToLower() + ".o");</w:t>
      </w:r>
    </w:p>
    <w:p w14:paraId="4BE127C5" w14:textId="77777777" w:rsidR="00D836FF" w:rsidRPr="00903DBA" w:rsidRDefault="00D836FF" w:rsidP="00D836FF">
      <w:pPr>
        <w:pStyle w:val="Code"/>
        <w:rPr>
          <w:highlight w:val="white"/>
        </w:rPr>
      </w:pPr>
      <w:r w:rsidRPr="00903DBA">
        <w:rPr>
          <w:highlight w:val="white"/>
        </w:rPr>
        <w:t xml:space="preserve">      }</w:t>
      </w:r>
    </w:p>
    <w:p w14:paraId="17BF81A4" w14:textId="77777777" w:rsidR="00D836FF" w:rsidRPr="00903DBA" w:rsidRDefault="00D836FF" w:rsidP="00D836FF">
      <w:pPr>
        <w:pStyle w:val="Code"/>
        <w:rPr>
          <w:highlight w:val="white"/>
        </w:rPr>
      </w:pPr>
    </w:p>
    <w:p w14:paraId="28DD3896" w14:textId="77777777" w:rsidR="00D836FF" w:rsidRPr="00903DBA" w:rsidRDefault="00D836FF" w:rsidP="00D836FF">
      <w:pPr>
        <w:pStyle w:val="Code"/>
        <w:rPr>
          <w:highlight w:val="white"/>
        </w:rPr>
      </w:pPr>
      <w:r w:rsidRPr="00903DBA">
        <w:rPr>
          <w:highlight w:val="white"/>
        </w:rPr>
        <w:t xml:space="preserve">      makeStream.WriteLine("\trm main");</w:t>
      </w:r>
    </w:p>
    <w:p w14:paraId="49D09B52" w14:textId="77777777" w:rsidR="00D836FF" w:rsidRPr="00903DBA" w:rsidRDefault="00D836FF" w:rsidP="00D836FF">
      <w:pPr>
        <w:pStyle w:val="Code"/>
        <w:rPr>
          <w:highlight w:val="white"/>
        </w:rPr>
      </w:pPr>
      <w:r w:rsidRPr="00903DBA">
        <w:rPr>
          <w:highlight w:val="white"/>
        </w:rPr>
        <w:t xml:space="preserve">      makeStream.Close();</w:t>
      </w:r>
    </w:p>
    <w:p w14:paraId="62E387E8" w14:textId="77777777" w:rsidR="00D836FF" w:rsidRPr="00903DBA" w:rsidRDefault="00D836FF" w:rsidP="00D836FF">
      <w:pPr>
        <w:pStyle w:val="Code"/>
        <w:rPr>
          <w:highlight w:val="white"/>
        </w:rPr>
      </w:pPr>
      <w:r w:rsidRPr="00903DBA">
        <w:rPr>
          <w:highlight w:val="white"/>
        </w:rPr>
        <w:t xml:space="preserve">    }</w:t>
      </w:r>
    </w:p>
    <w:p w14:paraId="4DE1B76E" w14:textId="77777777" w:rsidR="00D836FF" w:rsidRPr="00903DBA" w:rsidRDefault="00D836FF" w:rsidP="00D836FF">
      <w:pPr>
        <w:rPr>
          <w:highlight w:val="white"/>
        </w:rPr>
      </w:pPr>
      <w:r w:rsidRPr="00903DBA">
        <w:rPr>
          <w:highlight w:val="white"/>
        </w:rPr>
        <w:t>Below is an example of how the makefile may look:</w:t>
      </w:r>
    </w:p>
    <w:p w14:paraId="6746E33B" w14:textId="77777777" w:rsidR="00D836FF" w:rsidRPr="00903DBA" w:rsidRDefault="00D836FF" w:rsidP="00D836FF">
      <w:pPr>
        <w:pStyle w:val="Code"/>
        <w:rPr>
          <w:highlight w:val="white"/>
        </w:rPr>
      </w:pPr>
      <w:r w:rsidRPr="00903DBA">
        <w:rPr>
          <w:highlight w:val="white"/>
        </w:rPr>
        <w:t>main: main.o malloc.o ctype.o errno.o locale.o math.o setjmp.o signal.o file.o</w:t>
      </w:r>
    </w:p>
    <w:p w14:paraId="25883A55" w14:textId="77777777" w:rsidR="00D836FF" w:rsidRPr="00903DBA" w:rsidRDefault="00D836FF" w:rsidP="00D836FF">
      <w:pPr>
        <w:pStyle w:val="Code"/>
        <w:rPr>
          <w:highlight w:val="white"/>
        </w:rPr>
      </w:pPr>
      <w:r w:rsidRPr="00903DBA">
        <w:rPr>
          <w:highlight w:val="white"/>
        </w:rPr>
        <w:t xml:space="preserve">      temp.o scanf.o printf.o stdlib.o time.o string.o</w:t>
      </w:r>
    </w:p>
    <w:p w14:paraId="763297EE" w14:textId="77777777" w:rsidR="00D836FF" w:rsidRPr="00903DBA" w:rsidRDefault="00D836FF" w:rsidP="00D836FF">
      <w:pPr>
        <w:pStyle w:val="Code"/>
        <w:rPr>
          <w:highlight w:val="white"/>
        </w:rPr>
      </w:pPr>
      <w:r w:rsidRPr="00903DBA">
        <w:rPr>
          <w:highlight w:val="white"/>
        </w:rPr>
        <w:tab/>
        <w:t>ld -o main main.o malloc.o ctype.o errno.o locale.o math.o setjmp.o</w:t>
      </w:r>
    </w:p>
    <w:p w14:paraId="0DFB897D" w14:textId="77777777" w:rsidR="00D836FF" w:rsidRPr="00903DBA" w:rsidRDefault="00D836FF" w:rsidP="00D836FF">
      <w:pPr>
        <w:pStyle w:val="Code"/>
        <w:rPr>
          <w:highlight w:val="white"/>
        </w:rPr>
      </w:pPr>
      <w:r w:rsidRPr="00903DBA">
        <w:rPr>
          <w:highlight w:val="white"/>
        </w:rPr>
        <w:t xml:space="preserve">      signal.o file.o temp.o scanf.o printf.o stdlib.o time.o string.o</w:t>
      </w:r>
    </w:p>
    <w:p w14:paraId="05D635FD" w14:textId="77777777" w:rsidR="00D836FF" w:rsidRPr="00903DBA" w:rsidRDefault="00D836FF" w:rsidP="00D836FF">
      <w:pPr>
        <w:pStyle w:val="Code"/>
        <w:rPr>
          <w:highlight w:val="white"/>
        </w:rPr>
      </w:pPr>
    </w:p>
    <w:p w14:paraId="05E1D985" w14:textId="77777777" w:rsidR="00D836FF" w:rsidRPr="00903DBA" w:rsidRDefault="00D836FF" w:rsidP="00D836FF">
      <w:pPr>
        <w:pStyle w:val="Code"/>
        <w:rPr>
          <w:highlight w:val="white"/>
        </w:rPr>
      </w:pPr>
      <w:r w:rsidRPr="00903DBA">
        <w:rPr>
          <w:highlight w:val="white"/>
        </w:rPr>
        <w:t>main.o: main.asm</w:t>
      </w:r>
    </w:p>
    <w:p w14:paraId="4462760B" w14:textId="77777777" w:rsidR="00D836FF" w:rsidRPr="00903DBA" w:rsidRDefault="00D836FF" w:rsidP="00D836FF">
      <w:pPr>
        <w:pStyle w:val="Code"/>
        <w:rPr>
          <w:highlight w:val="white"/>
        </w:rPr>
      </w:pPr>
      <w:r w:rsidRPr="00903DBA">
        <w:rPr>
          <w:highlight w:val="white"/>
        </w:rPr>
        <w:tab/>
        <w:t>nasm -f elf64 -o main.o main.asm</w:t>
      </w:r>
    </w:p>
    <w:p w14:paraId="10575CB7" w14:textId="77777777" w:rsidR="00D836FF" w:rsidRPr="00903DBA" w:rsidRDefault="00D836FF" w:rsidP="00D836FF">
      <w:pPr>
        <w:pStyle w:val="Code"/>
        <w:rPr>
          <w:highlight w:val="white"/>
        </w:rPr>
      </w:pPr>
    </w:p>
    <w:p w14:paraId="028C8E5C" w14:textId="77777777" w:rsidR="00D836FF" w:rsidRPr="00903DBA" w:rsidRDefault="00D836FF" w:rsidP="00D836FF">
      <w:pPr>
        <w:pStyle w:val="Code"/>
        <w:rPr>
          <w:highlight w:val="white"/>
        </w:rPr>
      </w:pPr>
      <w:r w:rsidRPr="00903DBA">
        <w:rPr>
          <w:highlight w:val="white"/>
        </w:rPr>
        <w:t>malloc.o: malloc.asm</w:t>
      </w:r>
    </w:p>
    <w:p w14:paraId="653E0389" w14:textId="77777777" w:rsidR="00D836FF" w:rsidRPr="00903DBA" w:rsidRDefault="00D836FF" w:rsidP="00D836FF">
      <w:pPr>
        <w:pStyle w:val="Code"/>
        <w:rPr>
          <w:highlight w:val="white"/>
        </w:rPr>
      </w:pPr>
      <w:r w:rsidRPr="00903DBA">
        <w:rPr>
          <w:highlight w:val="white"/>
        </w:rPr>
        <w:tab/>
        <w:t>nasm -f elf64 -o malloc.o malloc.asm</w:t>
      </w:r>
    </w:p>
    <w:p w14:paraId="171A8DBE" w14:textId="77777777" w:rsidR="00D836FF" w:rsidRPr="00903DBA" w:rsidRDefault="00D836FF" w:rsidP="00D836FF">
      <w:pPr>
        <w:pStyle w:val="Code"/>
        <w:rPr>
          <w:highlight w:val="white"/>
        </w:rPr>
      </w:pPr>
    </w:p>
    <w:p w14:paraId="70BC7CE0" w14:textId="77777777" w:rsidR="00D836FF" w:rsidRPr="00903DBA" w:rsidRDefault="00D836FF" w:rsidP="00D836FF">
      <w:pPr>
        <w:pStyle w:val="Code"/>
        <w:rPr>
          <w:highlight w:val="white"/>
        </w:rPr>
      </w:pPr>
      <w:r w:rsidRPr="00903DBA">
        <w:rPr>
          <w:highlight w:val="white"/>
        </w:rPr>
        <w:t>ctype.o: ctype.asm</w:t>
      </w:r>
    </w:p>
    <w:p w14:paraId="0A0F88D3" w14:textId="77777777" w:rsidR="00D836FF" w:rsidRPr="00903DBA" w:rsidRDefault="00D836FF" w:rsidP="00D836FF">
      <w:pPr>
        <w:pStyle w:val="Code"/>
        <w:rPr>
          <w:highlight w:val="white"/>
        </w:rPr>
      </w:pPr>
      <w:r w:rsidRPr="00903DBA">
        <w:rPr>
          <w:highlight w:val="white"/>
        </w:rPr>
        <w:tab/>
        <w:t>nasm -f elf64 -o ctype.o ctype.asm</w:t>
      </w:r>
    </w:p>
    <w:p w14:paraId="1100CC6A" w14:textId="77777777" w:rsidR="00D836FF" w:rsidRPr="00903DBA" w:rsidRDefault="00D836FF" w:rsidP="00D836FF">
      <w:pPr>
        <w:pStyle w:val="Code"/>
        <w:rPr>
          <w:highlight w:val="white"/>
        </w:rPr>
      </w:pPr>
    </w:p>
    <w:p w14:paraId="66AEB61A" w14:textId="77777777" w:rsidR="00D836FF" w:rsidRPr="00903DBA" w:rsidRDefault="00D836FF" w:rsidP="00D836FF">
      <w:pPr>
        <w:pStyle w:val="Code"/>
        <w:rPr>
          <w:highlight w:val="white"/>
        </w:rPr>
      </w:pPr>
      <w:r w:rsidRPr="00903DBA">
        <w:rPr>
          <w:highlight w:val="white"/>
        </w:rPr>
        <w:t>errno.o: errno.asm</w:t>
      </w:r>
    </w:p>
    <w:p w14:paraId="578CFB1B" w14:textId="77777777" w:rsidR="00D836FF" w:rsidRPr="00903DBA" w:rsidRDefault="00D836FF" w:rsidP="00D836FF">
      <w:pPr>
        <w:pStyle w:val="Code"/>
        <w:rPr>
          <w:highlight w:val="white"/>
        </w:rPr>
      </w:pPr>
      <w:r w:rsidRPr="00903DBA">
        <w:rPr>
          <w:highlight w:val="white"/>
        </w:rPr>
        <w:tab/>
        <w:t>nasm -f elf64 -o errno.o errno.asm</w:t>
      </w:r>
    </w:p>
    <w:p w14:paraId="568A17B8" w14:textId="77777777" w:rsidR="00D836FF" w:rsidRPr="00903DBA" w:rsidRDefault="00D836FF" w:rsidP="00D836FF">
      <w:pPr>
        <w:pStyle w:val="Code"/>
        <w:rPr>
          <w:highlight w:val="white"/>
        </w:rPr>
      </w:pPr>
    </w:p>
    <w:p w14:paraId="0ABCD0AE" w14:textId="77777777" w:rsidR="00D836FF" w:rsidRPr="00903DBA" w:rsidRDefault="00D836FF" w:rsidP="00D836FF">
      <w:pPr>
        <w:pStyle w:val="Code"/>
        <w:rPr>
          <w:highlight w:val="white"/>
        </w:rPr>
      </w:pPr>
      <w:r w:rsidRPr="00903DBA">
        <w:rPr>
          <w:highlight w:val="white"/>
        </w:rPr>
        <w:t>locale.o: locale.asm</w:t>
      </w:r>
    </w:p>
    <w:p w14:paraId="089E46BB" w14:textId="77777777" w:rsidR="00D836FF" w:rsidRPr="00903DBA" w:rsidRDefault="00D836FF" w:rsidP="00D836FF">
      <w:pPr>
        <w:pStyle w:val="Code"/>
        <w:rPr>
          <w:highlight w:val="white"/>
        </w:rPr>
      </w:pPr>
      <w:r w:rsidRPr="00903DBA">
        <w:rPr>
          <w:highlight w:val="white"/>
        </w:rPr>
        <w:tab/>
        <w:t>nasm -f elf64 -o locale.o locale.asm</w:t>
      </w:r>
    </w:p>
    <w:p w14:paraId="3B0C2B28" w14:textId="77777777" w:rsidR="00D836FF" w:rsidRPr="00903DBA" w:rsidRDefault="00D836FF" w:rsidP="00D836FF">
      <w:pPr>
        <w:pStyle w:val="Code"/>
        <w:rPr>
          <w:highlight w:val="white"/>
        </w:rPr>
      </w:pPr>
    </w:p>
    <w:p w14:paraId="5CE07259" w14:textId="77777777" w:rsidR="00D836FF" w:rsidRPr="00903DBA" w:rsidRDefault="00D836FF" w:rsidP="00D836FF">
      <w:pPr>
        <w:pStyle w:val="Code"/>
        <w:rPr>
          <w:highlight w:val="white"/>
        </w:rPr>
      </w:pPr>
      <w:r w:rsidRPr="00903DBA">
        <w:rPr>
          <w:highlight w:val="white"/>
        </w:rPr>
        <w:t>math.o: math.asm</w:t>
      </w:r>
    </w:p>
    <w:p w14:paraId="298FB1DA" w14:textId="77777777" w:rsidR="00D836FF" w:rsidRPr="00903DBA" w:rsidRDefault="00D836FF" w:rsidP="00D836FF">
      <w:pPr>
        <w:pStyle w:val="Code"/>
        <w:rPr>
          <w:highlight w:val="white"/>
        </w:rPr>
      </w:pPr>
      <w:r w:rsidRPr="00903DBA">
        <w:rPr>
          <w:highlight w:val="white"/>
        </w:rPr>
        <w:tab/>
        <w:t>nasm -f elf64 -o math.o math.asm</w:t>
      </w:r>
    </w:p>
    <w:p w14:paraId="08A6B2CB" w14:textId="77777777" w:rsidR="00D836FF" w:rsidRPr="00903DBA" w:rsidRDefault="00D836FF" w:rsidP="00D836FF">
      <w:pPr>
        <w:pStyle w:val="Code"/>
        <w:rPr>
          <w:highlight w:val="white"/>
        </w:rPr>
      </w:pPr>
    </w:p>
    <w:p w14:paraId="7E25CADE" w14:textId="77777777" w:rsidR="00D836FF" w:rsidRPr="00903DBA" w:rsidRDefault="00D836FF" w:rsidP="00D836FF">
      <w:pPr>
        <w:pStyle w:val="Code"/>
        <w:rPr>
          <w:highlight w:val="white"/>
        </w:rPr>
      </w:pPr>
      <w:r w:rsidRPr="00903DBA">
        <w:rPr>
          <w:highlight w:val="white"/>
        </w:rPr>
        <w:t>setjmp.o: setjmp.asm</w:t>
      </w:r>
    </w:p>
    <w:p w14:paraId="0AE49E8A" w14:textId="77777777" w:rsidR="00D836FF" w:rsidRPr="00903DBA" w:rsidRDefault="00D836FF" w:rsidP="00D836FF">
      <w:pPr>
        <w:pStyle w:val="Code"/>
        <w:rPr>
          <w:highlight w:val="white"/>
        </w:rPr>
      </w:pPr>
      <w:r w:rsidRPr="00903DBA">
        <w:rPr>
          <w:highlight w:val="white"/>
        </w:rPr>
        <w:tab/>
        <w:t>nasm -f elf64 -o setjmp.o setjmp.asm</w:t>
      </w:r>
    </w:p>
    <w:p w14:paraId="7FA2B938" w14:textId="77777777" w:rsidR="00D836FF" w:rsidRPr="00903DBA" w:rsidRDefault="00D836FF" w:rsidP="00D836FF">
      <w:pPr>
        <w:pStyle w:val="Code"/>
        <w:rPr>
          <w:highlight w:val="white"/>
        </w:rPr>
      </w:pPr>
    </w:p>
    <w:p w14:paraId="20A8962D" w14:textId="77777777" w:rsidR="00D836FF" w:rsidRPr="00903DBA" w:rsidRDefault="00D836FF" w:rsidP="00D836FF">
      <w:pPr>
        <w:pStyle w:val="Code"/>
        <w:rPr>
          <w:highlight w:val="white"/>
        </w:rPr>
      </w:pPr>
      <w:r w:rsidRPr="00903DBA">
        <w:rPr>
          <w:highlight w:val="white"/>
        </w:rPr>
        <w:t>signal.o: signal.asm</w:t>
      </w:r>
    </w:p>
    <w:p w14:paraId="7E96077F" w14:textId="77777777" w:rsidR="00D836FF" w:rsidRPr="00903DBA" w:rsidRDefault="00D836FF" w:rsidP="00D836FF">
      <w:pPr>
        <w:pStyle w:val="Code"/>
        <w:rPr>
          <w:highlight w:val="white"/>
        </w:rPr>
      </w:pPr>
      <w:r w:rsidRPr="00903DBA">
        <w:rPr>
          <w:highlight w:val="white"/>
        </w:rPr>
        <w:tab/>
        <w:t>nasm -f elf64 -o signal.o signal.asm</w:t>
      </w:r>
    </w:p>
    <w:p w14:paraId="5CAA9A75" w14:textId="77777777" w:rsidR="00D836FF" w:rsidRPr="00903DBA" w:rsidRDefault="00D836FF" w:rsidP="00D836FF">
      <w:pPr>
        <w:pStyle w:val="Code"/>
        <w:rPr>
          <w:highlight w:val="white"/>
        </w:rPr>
      </w:pPr>
    </w:p>
    <w:p w14:paraId="17F45625" w14:textId="77777777" w:rsidR="00D836FF" w:rsidRPr="00903DBA" w:rsidRDefault="00D836FF" w:rsidP="00D836FF">
      <w:pPr>
        <w:pStyle w:val="Code"/>
        <w:rPr>
          <w:highlight w:val="white"/>
        </w:rPr>
      </w:pPr>
      <w:r w:rsidRPr="00903DBA">
        <w:rPr>
          <w:highlight w:val="white"/>
        </w:rPr>
        <w:t>file.o: file.asm</w:t>
      </w:r>
    </w:p>
    <w:p w14:paraId="1399828A" w14:textId="77777777" w:rsidR="00D836FF" w:rsidRPr="00903DBA" w:rsidRDefault="00D836FF" w:rsidP="00D836FF">
      <w:pPr>
        <w:pStyle w:val="Code"/>
        <w:rPr>
          <w:highlight w:val="white"/>
        </w:rPr>
      </w:pPr>
      <w:r w:rsidRPr="00903DBA">
        <w:rPr>
          <w:highlight w:val="white"/>
        </w:rPr>
        <w:tab/>
        <w:t>nasm -f elf64 -o file.o file.asm</w:t>
      </w:r>
    </w:p>
    <w:p w14:paraId="0331AB59" w14:textId="77777777" w:rsidR="00D836FF" w:rsidRPr="00903DBA" w:rsidRDefault="00D836FF" w:rsidP="00D836FF">
      <w:pPr>
        <w:pStyle w:val="Code"/>
        <w:rPr>
          <w:highlight w:val="white"/>
        </w:rPr>
      </w:pPr>
    </w:p>
    <w:p w14:paraId="23872630" w14:textId="77777777" w:rsidR="00D836FF" w:rsidRPr="00903DBA" w:rsidRDefault="00D836FF" w:rsidP="00D836FF">
      <w:pPr>
        <w:pStyle w:val="Code"/>
        <w:rPr>
          <w:highlight w:val="white"/>
        </w:rPr>
      </w:pPr>
      <w:r w:rsidRPr="00903DBA">
        <w:rPr>
          <w:highlight w:val="white"/>
        </w:rPr>
        <w:t>temp.o: temp.asm</w:t>
      </w:r>
    </w:p>
    <w:p w14:paraId="12D0C367" w14:textId="77777777" w:rsidR="00D836FF" w:rsidRPr="00903DBA" w:rsidRDefault="00D836FF" w:rsidP="00D836FF">
      <w:pPr>
        <w:pStyle w:val="Code"/>
        <w:rPr>
          <w:highlight w:val="white"/>
        </w:rPr>
      </w:pPr>
      <w:r w:rsidRPr="00903DBA">
        <w:rPr>
          <w:highlight w:val="white"/>
        </w:rPr>
        <w:tab/>
        <w:t>nasm -f elf64 -o temp.o temp.asm</w:t>
      </w:r>
    </w:p>
    <w:p w14:paraId="6DE5073A" w14:textId="77777777" w:rsidR="00D836FF" w:rsidRPr="00903DBA" w:rsidRDefault="00D836FF" w:rsidP="00D836FF">
      <w:pPr>
        <w:pStyle w:val="Code"/>
        <w:rPr>
          <w:highlight w:val="white"/>
        </w:rPr>
      </w:pPr>
    </w:p>
    <w:p w14:paraId="065340D9" w14:textId="77777777" w:rsidR="00D836FF" w:rsidRPr="00903DBA" w:rsidRDefault="00D836FF" w:rsidP="00D836FF">
      <w:pPr>
        <w:pStyle w:val="Code"/>
        <w:rPr>
          <w:highlight w:val="white"/>
        </w:rPr>
      </w:pPr>
      <w:r w:rsidRPr="00903DBA">
        <w:rPr>
          <w:highlight w:val="white"/>
        </w:rPr>
        <w:lastRenderedPageBreak/>
        <w:t>scanf.o: scanf.asm</w:t>
      </w:r>
    </w:p>
    <w:p w14:paraId="42EB7336" w14:textId="77777777" w:rsidR="00D836FF" w:rsidRPr="00903DBA" w:rsidRDefault="00D836FF" w:rsidP="00D836FF">
      <w:pPr>
        <w:pStyle w:val="Code"/>
        <w:rPr>
          <w:highlight w:val="white"/>
        </w:rPr>
      </w:pPr>
      <w:r w:rsidRPr="00903DBA">
        <w:rPr>
          <w:highlight w:val="white"/>
        </w:rPr>
        <w:tab/>
        <w:t>nasm -f elf64 -o scanf.o scanf.asm</w:t>
      </w:r>
    </w:p>
    <w:p w14:paraId="5DAFC92A" w14:textId="77777777" w:rsidR="00D836FF" w:rsidRPr="00903DBA" w:rsidRDefault="00D836FF" w:rsidP="00D836FF">
      <w:pPr>
        <w:pStyle w:val="Code"/>
        <w:rPr>
          <w:highlight w:val="white"/>
        </w:rPr>
      </w:pPr>
    </w:p>
    <w:p w14:paraId="3BC53556" w14:textId="77777777" w:rsidR="00D836FF" w:rsidRPr="00903DBA" w:rsidRDefault="00D836FF" w:rsidP="00D836FF">
      <w:pPr>
        <w:pStyle w:val="Code"/>
        <w:rPr>
          <w:highlight w:val="white"/>
        </w:rPr>
      </w:pPr>
      <w:r w:rsidRPr="00903DBA">
        <w:rPr>
          <w:highlight w:val="white"/>
        </w:rPr>
        <w:t>printf.o: printf.asm</w:t>
      </w:r>
    </w:p>
    <w:p w14:paraId="179BFF5C" w14:textId="77777777" w:rsidR="00D836FF" w:rsidRPr="00903DBA" w:rsidRDefault="00D836FF" w:rsidP="00D836FF">
      <w:pPr>
        <w:pStyle w:val="Code"/>
        <w:rPr>
          <w:highlight w:val="white"/>
        </w:rPr>
      </w:pPr>
      <w:r w:rsidRPr="00903DBA">
        <w:rPr>
          <w:highlight w:val="white"/>
        </w:rPr>
        <w:tab/>
        <w:t>nasm -f elf64 -o printf.o printf.asm</w:t>
      </w:r>
    </w:p>
    <w:p w14:paraId="56A01B1A" w14:textId="77777777" w:rsidR="00D836FF" w:rsidRPr="00903DBA" w:rsidRDefault="00D836FF" w:rsidP="00D836FF">
      <w:pPr>
        <w:pStyle w:val="Code"/>
        <w:rPr>
          <w:highlight w:val="white"/>
        </w:rPr>
      </w:pPr>
    </w:p>
    <w:p w14:paraId="573C9481" w14:textId="77777777" w:rsidR="00D836FF" w:rsidRPr="00903DBA" w:rsidRDefault="00D836FF" w:rsidP="00D836FF">
      <w:pPr>
        <w:pStyle w:val="Code"/>
        <w:rPr>
          <w:highlight w:val="white"/>
        </w:rPr>
      </w:pPr>
      <w:r w:rsidRPr="00903DBA">
        <w:rPr>
          <w:highlight w:val="white"/>
        </w:rPr>
        <w:t>stdlib.o: stdlib.asm</w:t>
      </w:r>
    </w:p>
    <w:p w14:paraId="4A19ED75" w14:textId="77777777" w:rsidR="00D836FF" w:rsidRPr="00903DBA" w:rsidRDefault="00D836FF" w:rsidP="00D836FF">
      <w:pPr>
        <w:pStyle w:val="Code"/>
        <w:rPr>
          <w:highlight w:val="white"/>
        </w:rPr>
      </w:pPr>
      <w:r w:rsidRPr="00903DBA">
        <w:rPr>
          <w:highlight w:val="white"/>
        </w:rPr>
        <w:tab/>
        <w:t>nasm -f elf64 -o stdlib.o stdlib.asm</w:t>
      </w:r>
    </w:p>
    <w:p w14:paraId="5FB77E1D" w14:textId="77777777" w:rsidR="00D836FF" w:rsidRPr="00903DBA" w:rsidRDefault="00D836FF" w:rsidP="00D836FF">
      <w:pPr>
        <w:pStyle w:val="Code"/>
        <w:rPr>
          <w:highlight w:val="white"/>
        </w:rPr>
      </w:pPr>
    </w:p>
    <w:p w14:paraId="1D6E0BDC" w14:textId="77777777" w:rsidR="00D836FF" w:rsidRPr="00903DBA" w:rsidRDefault="00D836FF" w:rsidP="00D836FF">
      <w:pPr>
        <w:pStyle w:val="Code"/>
        <w:rPr>
          <w:highlight w:val="white"/>
        </w:rPr>
      </w:pPr>
      <w:r w:rsidRPr="00903DBA">
        <w:rPr>
          <w:highlight w:val="white"/>
        </w:rPr>
        <w:t>time.o: time.asm</w:t>
      </w:r>
    </w:p>
    <w:p w14:paraId="21C9AAED" w14:textId="77777777" w:rsidR="00D836FF" w:rsidRPr="00903DBA" w:rsidRDefault="00D836FF" w:rsidP="00D836FF">
      <w:pPr>
        <w:pStyle w:val="Code"/>
        <w:rPr>
          <w:highlight w:val="white"/>
        </w:rPr>
      </w:pPr>
      <w:r w:rsidRPr="00903DBA">
        <w:rPr>
          <w:highlight w:val="white"/>
        </w:rPr>
        <w:tab/>
        <w:t>nasm -f elf64 -o time.o time.asm</w:t>
      </w:r>
    </w:p>
    <w:p w14:paraId="50AEFBD2" w14:textId="77777777" w:rsidR="00D836FF" w:rsidRPr="00903DBA" w:rsidRDefault="00D836FF" w:rsidP="00D836FF">
      <w:pPr>
        <w:pStyle w:val="Code"/>
        <w:rPr>
          <w:highlight w:val="white"/>
        </w:rPr>
      </w:pPr>
    </w:p>
    <w:p w14:paraId="63FF8A31" w14:textId="77777777" w:rsidR="00D836FF" w:rsidRPr="00903DBA" w:rsidRDefault="00D836FF" w:rsidP="00D836FF">
      <w:pPr>
        <w:pStyle w:val="Code"/>
        <w:rPr>
          <w:highlight w:val="white"/>
        </w:rPr>
      </w:pPr>
      <w:r w:rsidRPr="00903DBA">
        <w:rPr>
          <w:highlight w:val="white"/>
        </w:rPr>
        <w:t>string.o: string.asm</w:t>
      </w:r>
    </w:p>
    <w:p w14:paraId="5D657103" w14:textId="77777777" w:rsidR="00D836FF" w:rsidRPr="00903DBA" w:rsidRDefault="00D836FF" w:rsidP="00D836FF">
      <w:pPr>
        <w:pStyle w:val="Code"/>
        <w:rPr>
          <w:highlight w:val="white"/>
        </w:rPr>
      </w:pPr>
      <w:r w:rsidRPr="00903DBA">
        <w:rPr>
          <w:highlight w:val="white"/>
        </w:rPr>
        <w:tab/>
        <w:t>nasm -f elf64 -o string.o string.asm</w:t>
      </w:r>
    </w:p>
    <w:p w14:paraId="17AD598F" w14:textId="77777777" w:rsidR="00D836FF" w:rsidRPr="00903DBA" w:rsidRDefault="00D836FF" w:rsidP="00D836FF">
      <w:pPr>
        <w:pStyle w:val="Code"/>
        <w:rPr>
          <w:highlight w:val="white"/>
        </w:rPr>
      </w:pPr>
    </w:p>
    <w:p w14:paraId="705171C7" w14:textId="77777777" w:rsidR="00D836FF" w:rsidRPr="00903DBA" w:rsidRDefault="00D836FF" w:rsidP="00D836FF">
      <w:pPr>
        <w:pStyle w:val="Code"/>
        <w:rPr>
          <w:highlight w:val="white"/>
        </w:rPr>
      </w:pPr>
      <w:r w:rsidRPr="00903DBA">
        <w:rPr>
          <w:highlight w:val="white"/>
        </w:rPr>
        <w:t>clear:</w:t>
      </w:r>
    </w:p>
    <w:p w14:paraId="7F86CD49" w14:textId="77777777" w:rsidR="00D836FF" w:rsidRPr="00903DBA" w:rsidRDefault="00D836FF" w:rsidP="00D836FF">
      <w:pPr>
        <w:pStyle w:val="Code"/>
        <w:rPr>
          <w:highlight w:val="white"/>
        </w:rPr>
      </w:pPr>
      <w:r w:rsidRPr="00903DBA">
        <w:rPr>
          <w:highlight w:val="white"/>
        </w:rPr>
        <w:tab/>
        <w:t>rm main.o</w:t>
      </w:r>
    </w:p>
    <w:p w14:paraId="717E5C3B" w14:textId="77777777" w:rsidR="00D836FF" w:rsidRPr="00903DBA" w:rsidRDefault="00D836FF" w:rsidP="00D836FF">
      <w:pPr>
        <w:pStyle w:val="Code"/>
        <w:rPr>
          <w:highlight w:val="white"/>
        </w:rPr>
      </w:pPr>
      <w:r w:rsidRPr="00903DBA">
        <w:rPr>
          <w:highlight w:val="white"/>
        </w:rPr>
        <w:tab/>
        <w:t>rm malloc.o</w:t>
      </w:r>
    </w:p>
    <w:p w14:paraId="17A5473C" w14:textId="77777777" w:rsidR="00D836FF" w:rsidRPr="00903DBA" w:rsidRDefault="00D836FF" w:rsidP="00D836FF">
      <w:pPr>
        <w:pStyle w:val="Code"/>
        <w:rPr>
          <w:highlight w:val="white"/>
        </w:rPr>
      </w:pPr>
      <w:r w:rsidRPr="00903DBA">
        <w:rPr>
          <w:highlight w:val="white"/>
        </w:rPr>
        <w:tab/>
        <w:t>rm ctype.o</w:t>
      </w:r>
    </w:p>
    <w:p w14:paraId="3AAA8FC1" w14:textId="77777777" w:rsidR="00D836FF" w:rsidRPr="00903DBA" w:rsidRDefault="00D836FF" w:rsidP="00D836FF">
      <w:pPr>
        <w:pStyle w:val="Code"/>
        <w:rPr>
          <w:highlight w:val="white"/>
        </w:rPr>
      </w:pPr>
      <w:r w:rsidRPr="00903DBA">
        <w:rPr>
          <w:highlight w:val="white"/>
        </w:rPr>
        <w:tab/>
        <w:t>rm errno.o</w:t>
      </w:r>
    </w:p>
    <w:p w14:paraId="3C59B97A" w14:textId="77777777" w:rsidR="00D836FF" w:rsidRPr="00903DBA" w:rsidRDefault="00D836FF" w:rsidP="00D836FF">
      <w:pPr>
        <w:pStyle w:val="Code"/>
        <w:rPr>
          <w:highlight w:val="white"/>
        </w:rPr>
      </w:pPr>
      <w:r w:rsidRPr="00903DBA">
        <w:rPr>
          <w:highlight w:val="white"/>
        </w:rPr>
        <w:tab/>
        <w:t>rm locale.o</w:t>
      </w:r>
    </w:p>
    <w:p w14:paraId="592D5968" w14:textId="77777777" w:rsidR="00D836FF" w:rsidRPr="00903DBA" w:rsidRDefault="00D836FF" w:rsidP="00D836FF">
      <w:pPr>
        <w:pStyle w:val="Code"/>
        <w:rPr>
          <w:highlight w:val="white"/>
        </w:rPr>
      </w:pPr>
      <w:r w:rsidRPr="00903DBA">
        <w:rPr>
          <w:highlight w:val="white"/>
        </w:rPr>
        <w:tab/>
        <w:t>rm math.o</w:t>
      </w:r>
    </w:p>
    <w:p w14:paraId="3BCBCDB0" w14:textId="77777777" w:rsidR="00D836FF" w:rsidRPr="00492109" w:rsidRDefault="00D836FF" w:rsidP="00D836FF">
      <w:pPr>
        <w:pStyle w:val="Code"/>
        <w:rPr>
          <w:highlight w:val="white"/>
          <w:lang w:val="nb-NO"/>
        </w:rPr>
      </w:pPr>
      <w:r w:rsidRPr="00903DBA">
        <w:rPr>
          <w:highlight w:val="white"/>
        </w:rPr>
        <w:tab/>
      </w:r>
      <w:r w:rsidRPr="00492109">
        <w:rPr>
          <w:highlight w:val="white"/>
          <w:lang w:val="nb-NO"/>
        </w:rPr>
        <w:t>rm setjmp.o</w:t>
      </w:r>
    </w:p>
    <w:p w14:paraId="149EA9CA" w14:textId="77777777" w:rsidR="00D836FF" w:rsidRPr="00492109" w:rsidRDefault="00D836FF" w:rsidP="00D836FF">
      <w:pPr>
        <w:pStyle w:val="Code"/>
        <w:rPr>
          <w:highlight w:val="white"/>
          <w:lang w:val="nb-NO"/>
        </w:rPr>
      </w:pPr>
      <w:r w:rsidRPr="00492109">
        <w:rPr>
          <w:highlight w:val="white"/>
          <w:lang w:val="nb-NO"/>
        </w:rPr>
        <w:tab/>
        <w:t>rm signal.o</w:t>
      </w:r>
    </w:p>
    <w:p w14:paraId="25E45D7C" w14:textId="77777777" w:rsidR="00D836FF" w:rsidRPr="00903DBA" w:rsidRDefault="00D836FF" w:rsidP="00D836FF">
      <w:pPr>
        <w:pStyle w:val="Code"/>
        <w:rPr>
          <w:highlight w:val="white"/>
        </w:rPr>
      </w:pPr>
      <w:r w:rsidRPr="00492109">
        <w:rPr>
          <w:highlight w:val="white"/>
          <w:lang w:val="nb-NO"/>
        </w:rPr>
        <w:tab/>
      </w:r>
      <w:r w:rsidRPr="00903DBA">
        <w:rPr>
          <w:highlight w:val="white"/>
        </w:rPr>
        <w:t>rm file.o</w:t>
      </w:r>
    </w:p>
    <w:p w14:paraId="44E3333E" w14:textId="77777777" w:rsidR="00D836FF" w:rsidRPr="00903DBA" w:rsidRDefault="00D836FF" w:rsidP="00D836FF">
      <w:pPr>
        <w:pStyle w:val="Code"/>
        <w:rPr>
          <w:highlight w:val="white"/>
        </w:rPr>
      </w:pPr>
      <w:r w:rsidRPr="00903DBA">
        <w:rPr>
          <w:highlight w:val="white"/>
        </w:rPr>
        <w:tab/>
        <w:t>rm temp.o</w:t>
      </w:r>
    </w:p>
    <w:p w14:paraId="5B319927" w14:textId="77777777" w:rsidR="00D836FF" w:rsidRPr="00903DBA" w:rsidRDefault="00D836FF" w:rsidP="00D836FF">
      <w:pPr>
        <w:pStyle w:val="Code"/>
        <w:rPr>
          <w:highlight w:val="white"/>
        </w:rPr>
      </w:pPr>
      <w:r w:rsidRPr="00903DBA">
        <w:rPr>
          <w:highlight w:val="white"/>
        </w:rPr>
        <w:tab/>
        <w:t>rm scanf.o</w:t>
      </w:r>
    </w:p>
    <w:p w14:paraId="18CD5FE3" w14:textId="77777777" w:rsidR="00D836FF" w:rsidRPr="00903DBA" w:rsidRDefault="00D836FF" w:rsidP="00D836FF">
      <w:pPr>
        <w:pStyle w:val="Code"/>
        <w:rPr>
          <w:highlight w:val="white"/>
        </w:rPr>
      </w:pPr>
      <w:r w:rsidRPr="00903DBA">
        <w:rPr>
          <w:highlight w:val="white"/>
        </w:rPr>
        <w:tab/>
        <w:t>rm printf.o</w:t>
      </w:r>
    </w:p>
    <w:p w14:paraId="19E43E77" w14:textId="77777777" w:rsidR="00D836FF" w:rsidRPr="00903DBA" w:rsidRDefault="00D836FF" w:rsidP="00D836FF">
      <w:pPr>
        <w:pStyle w:val="Code"/>
        <w:rPr>
          <w:highlight w:val="white"/>
        </w:rPr>
      </w:pPr>
      <w:r w:rsidRPr="00903DBA">
        <w:rPr>
          <w:highlight w:val="white"/>
        </w:rPr>
        <w:tab/>
        <w:t>rm stdlib.o</w:t>
      </w:r>
    </w:p>
    <w:p w14:paraId="643D1B24" w14:textId="77777777" w:rsidR="00D836FF" w:rsidRPr="00903DBA" w:rsidRDefault="00D836FF" w:rsidP="00D836FF">
      <w:pPr>
        <w:pStyle w:val="Code"/>
        <w:rPr>
          <w:highlight w:val="white"/>
        </w:rPr>
      </w:pPr>
      <w:r w:rsidRPr="00903DBA">
        <w:rPr>
          <w:highlight w:val="white"/>
        </w:rPr>
        <w:tab/>
        <w:t>rm time.o</w:t>
      </w:r>
    </w:p>
    <w:p w14:paraId="174731F6" w14:textId="77777777" w:rsidR="00D836FF" w:rsidRPr="00903DBA" w:rsidRDefault="00D836FF" w:rsidP="00D836FF">
      <w:pPr>
        <w:pStyle w:val="Code"/>
        <w:rPr>
          <w:highlight w:val="white"/>
        </w:rPr>
      </w:pPr>
      <w:r w:rsidRPr="00903DBA">
        <w:rPr>
          <w:highlight w:val="white"/>
        </w:rPr>
        <w:tab/>
        <w:t>rm string.o</w:t>
      </w:r>
    </w:p>
    <w:p w14:paraId="215463D7" w14:textId="77777777" w:rsidR="00D836FF" w:rsidRPr="00903DBA" w:rsidRDefault="00D836FF" w:rsidP="00D836FF">
      <w:pPr>
        <w:pStyle w:val="Code"/>
        <w:rPr>
          <w:highlight w:val="white"/>
        </w:rPr>
      </w:pPr>
      <w:r w:rsidRPr="00903DBA">
        <w:rPr>
          <w:highlight w:val="white"/>
        </w:rPr>
        <w:tab/>
        <w:t>rm main</w:t>
      </w:r>
    </w:p>
    <w:p w14:paraId="3D86EECC" w14:textId="55613B98" w:rsidR="00D836FF" w:rsidRPr="00903DBA" w:rsidRDefault="00CC1DF4" w:rsidP="00D836FF">
      <w:pPr>
        <w:pStyle w:val="Heading3"/>
        <w:rPr>
          <w:highlight w:val="white"/>
        </w:rPr>
      </w:pPr>
      <w:r>
        <w:rPr>
          <w:highlight w:val="white"/>
        </w:rPr>
        <w:t>&lt;h3&gt;</w:t>
      </w:r>
      <w:bookmarkStart w:id="598" w:name="_Toc93320631"/>
      <w:r w:rsidRPr="00903DBA">
        <w:rPr>
          <w:highlight w:val="white"/>
        </w:rPr>
        <w:t>Is the Object File Fresh?</w:t>
      </w:r>
      <w:bookmarkEnd w:id="598"/>
      <w:r>
        <w:rPr>
          <w:highlight w:val="white"/>
        </w:rPr>
        <w:t>&lt;/h3&gt;</w:t>
      </w:r>
    </w:p>
    <w:p w14:paraId="7C83CAB8" w14:textId="09FB1C3A"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method defines for each source code file its dependency set; that is, the name of the source file and the names of the files (directly or indirectly) included with the </w:t>
      </w:r>
      <w:r w:rsidR="00D4318D">
        <w:rPr>
          <w:rStyle w:val="KeyWord0"/>
          <w:highlight w:val="white"/>
        </w:rPr>
        <w:t>&lt;k&gt;</w:t>
      </w:r>
      <w:r w:rsidR="00D4318D" w:rsidRPr="00903DBA">
        <w:rPr>
          <w:rStyle w:val="KeyWord0"/>
          <w:highlight w:val="white"/>
        </w:rPr>
        <w:t>#include</w:t>
      </w:r>
      <w:r w:rsidR="00D4318D">
        <w:rPr>
          <w:rStyle w:val="KeyWord0"/>
          <w:highlight w:val="white"/>
        </w:rPr>
        <w:t>&lt;/k&gt;</w:t>
      </w:r>
      <w:r w:rsidRPr="00903DBA">
        <w:rPr>
          <w:highlight w:val="white"/>
        </w:rPr>
        <w:t xml:space="preserve"> preprocessor directive. We use the set of include files information extracted by the preprocessor.</w:t>
      </w:r>
    </w:p>
    <w:p w14:paraId="6704E10A" w14:textId="77777777" w:rsidR="00D836FF" w:rsidRPr="00903DBA" w:rsidRDefault="00D836FF" w:rsidP="00D836FF">
      <w:pPr>
        <w:pStyle w:val="Code"/>
        <w:rPr>
          <w:highlight w:val="white"/>
        </w:rPr>
      </w:pPr>
      <w:r w:rsidRPr="00903DBA">
        <w:rPr>
          <w:highlight w:val="white"/>
        </w:rPr>
        <w:t xml:space="preserve">    private static void </w:t>
      </w:r>
      <w:bookmarkStart w:id="599" w:name="_Hlk71450368"/>
      <w:r w:rsidRPr="00903DBA">
        <w:rPr>
          <w:highlight w:val="white"/>
        </w:rPr>
        <w:t>GenerateDependencyFile</w:t>
      </w:r>
      <w:bookmarkEnd w:id="599"/>
      <w:r w:rsidRPr="00903DBA">
        <w:rPr>
          <w:highlight w:val="white"/>
        </w:rPr>
        <w:t>(FileInfo file,</w:t>
      </w:r>
    </w:p>
    <w:p w14:paraId="413A2190" w14:textId="77777777" w:rsidR="00D836FF" w:rsidRPr="00903DBA" w:rsidRDefault="00D836FF" w:rsidP="00D836FF">
      <w:pPr>
        <w:pStyle w:val="Code"/>
        <w:rPr>
          <w:highlight w:val="white"/>
        </w:rPr>
      </w:pPr>
      <w:r w:rsidRPr="00903DBA">
        <w:rPr>
          <w:highlight w:val="white"/>
        </w:rPr>
        <w:t xml:space="preserve">                                            ISet&lt;FileInfo&gt; includeSet) {</w:t>
      </w:r>
    </w:p>
    <w:p w14:paraId="6E265E7C" w14:textId="77777777" w:rsidR="00D836FF" w:rsidRPr="00903DBA" w:rsidRDefault="00D836FF" w:rsidP="00D836FF">
      <w:pPr>
        <w:pStyle w:val="Code"/>
        <w:rPr>
          <w:highlight w:val="white"/>
        </w:rPr>
      </w:pPr>
      <w:r w:rsidRPr="00903DBA">
        <w:rPr>
          <w:highlight w:val="white"/>
        </w:rPr>
        <w:t xml:space="preserve">      FileInfo dependencySetFile = new FileInfo(file.FullName + ".dependency");</w:t>
      </w:r>
    </w:p>
    <w:p w14:paraId="5103BEB2" w14:textId="77777777" w:rsidR="00D836FF" w:rsidRPr="00903DBA" w:rsidRDefault="00D836FF" w:rsidP="00D836FF">
      <w:pPr>
        <w:pStyle w:val="Code"/>
        <w:rPr>
          <w:highlight w:val="white"/>
        </w:rPr>
      </w:pPr>
      <w:r w:rsidRPr="00903DBA">
        <w:rPr>
          <w:highlight w:val="white"/>
        </w:rPr>
        <w:t xml:space="preserve">      StreamWriter dependencyWriter =</w:t>
      </w:r>
    </w:p>
    <w:p w14:paraId="17B7920D" w14:textId="77777777" w:rsidR="00D836FF" w:rsidRPr="00903DBA" w:rsidRDefault="00D836FF" w:rsidP="00D836FF">
      <w:pPr>
        <w:pStyle w:val="Code"/>
        <w:rPr>
          <w:highlight w:val="white"/>
        </w:rPr>
      </w:pPr>
      <w:r w:rsidRPr="00903DBA">
        <w:rPr>
          <w:highlight w:val="white"/>
        </w:rPr>
        <w:t xml:space="preserve">        new StreamWriter(File.Open(SourcePath + dependencySetFile.Name,</w:t>
      </w:r>
    </w:p>
    <w:p w14:paraId="786AB8F6" w14:textId="77777777" w:rsidR="00D836FF" w:rsidRPr="00903DBA" w:rsidRDefault="00D836FF" w:rsidP="00D836FF">
      <w:pPr>
        <w:pStyle w:val="Code"/>
        <w:rPr>
          <w:highlight w:val="white"/>
        </w:rPr>
      </w:pPr>
      <w:r w:rsidRPr="00903DBA">
        <w:rPr>
          <w:highlight w:val="white"/>
        </w:rPr>
        <w:t xml:space="preserve">                                   FileMode.Create));</w:t>
      </w:r>
    </w:p>
    <w:p w14:paraId="3146B712" w14:textId="77777777" w:rsidR="00D836FF" w:rsidRPr="00903DBA" w:rsidRDefault="00D836FF" w:rsidP="00D836FF">
      <w:pPr>
        <w:pStyle w:val="Code"/>
        <w:rPr>
          <w:highlight w:val="white"/>
        </w:rPr>
      </w:pPr>
    </w:p>
    <w:p w14:paraId="00E9F134" w14:textId="77777777" w:rsidR="00D836FF" w:rsidRPr="00903DBA" w:rsidRDefault="00D836FF" w:rsidP="00D836FF">
      <w:pPr>
        <w:pStyle w:val="Code"/>
        <w:rPr>
          <w:highlight w:val="white"/>
        </w:rPr>
      </w:pPr>
      <w:r w:rsidRPr="00903DBA">
        <w:rPr>
          <w:highlight w:val="white"/>
        </w:rPr>
        <w:t xml:space="preserve">      dependencyWriter.Write(file.Name + ".c");</w:t>
      </w:r>
    </w:p>
    <w:p w14:paraId="29D70C31" w14:textId="77777777" w:rsidR="00D836FF" w:rsidRPr="00903DBA" w:rsidRDefault="00D836FF" w:rsidP="00D836FF">
      <w:pPr>
        <w:pStyle w:val="Code"/>
        <w:rPr>
          <w:highlight w:val="white"/>
        </w:rPr>
      </w:pPr>
      <w:r w:rsidRPr="00903DBA">
        <w:rPr>
          <w:highlight w:val="white"/>
        </w:rPr>
        <w:t xml:space="preserve">      foreach (FileInfo includeFile in includeSet) {</w:t>
      </w:r>
    </w:p>
    <w:p w14:paraId="39FB8566" w14:textId="77777777" w:rsidR="00D836FF" w:rsidRPr="00903DBA" w:rsidRDefault="00D836FF" w:rsidP="00D836FF">
      <w:pPr>
        <w:pStyle w:val="Code"/>
        <w:rPr>
          <w:highlight w:val="white"/>
        </w:rPr>
      </w:pPr>
      <w:r w:rsidRPr="00903DBA">
        <w:rPr>
          <w:highlight w:val="white"/>
        </w:rPr>
        <w:t xml:space="preserve">        dependencyWriter.Write(" " + includeFile.Name);</w:t>
      </w:r>
    </w:p>
    <w:p w14:paraId="013977FB" w14:textId="77777777" w:rsidR="00D836FF" w:rsidRPr="00903DBA" w:rsidRDefault="00D836FF" w:rsidP="00D836FF">
      <w:pPr>
        <w:pStyle w:val="Code"/>
        <w:rPr>
          <w:highlight w:val="white"/>
        </w:rPr>
      </w:pPr>
      <w:r w:rsidRPr="00903DBA">
        <w:rPr>
          <w:highlight w:val="white"/>
        </w:rPr>
        <w:t xml:space="preserve">      }</w:t>
      </w:r>
    </w:p>
    <w:p w14:paraId="14BC92C8" w14:textId="77777777" w:rsidR="00D836FF" w:rsidRPr="00903DBA" w:rsidRDefault="00D836FF" w:rsidP="00D836FF">
      <w:pPr>
        <w:pStyle w:val="Code"/>
        <w:rPr>
          <w:highlight w:val="white"/>
        </w:rPr>
      </w:pPr>
    </w:p>
    <w:p w14:paraId="2157B7C9" w14:textId="77777777" w:rsidR="00D836FF" w:rsidRPr="00903DBA" w:rsidRDefault="00D836FF" w:rsidP="00D836FF">
      <w:pPr>
        <w:pStyle w:val="Code"/>
        <w:rPr>
          <w:highlight w:val="white"/>
        </w:rPr>
      </w:pPr>
      <w:r w:rsidRPr="00903DBA">
        <w:rPr>
          <w:highlight w:val="white"/>
        </w:rPr>
        <w:t xml:space="preserve">      dependencyWriter.Close();</w:t>
      </w:r>
    </w:p>
    <w:p w14:paraId="3D3250AE" w14:textId="77777777" w:rsidR="00D836FF" w:rsidRPr="00903DBA" w:rsidRDefault="00D836FF" w:rsidP="00D836FF">
      <w:pPr>
        <w:pStyle w:val="Code"/>
        <w:rPr>
          <w:highlight w:val="white"/>
        </w:rPr>
      </w:pPr>
      <w:r w:rsidRPr="00903DBA">
        <w:rPr>
          <w:highlight w:val="white"/>
        </w:rPr>
        <w:t xml:space="preserve">    }</w:t>
      </w:r>
    </w:p>
    <w:p w14:paraId="4E4DFD50" w14:textId="01FD8307"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Pr="00903DBA">
        <w:rPr>
          <w:highlight w:val="white"/>
        </w:rPr>
        <w:t xml:space="preserve"> method decides whether a generated file is fresh; that is, if none of its dependency files has been modified since the generated file was modified.</w:t>
      </w:r>
    </w:p>
    <w:p w14:paraId="20FBBCFB" w14:textId="77777777" w:rsidR="00D836FF" w:rsidRPr="00903DBA" w:rsidRDefault="00D836FF" w:rsidP="00D836FF">
      <w:pPr>
        <w:pStyle w:val="Code"/>
        <w:rPr>
          <w:highlight w:val="white"/>
        </w:rPr>
      </w:pPr>
      <w:r w:rsidRPr="00903DBA">
        <w:rPr>
          <w:highlight w:val="white"/>
        </w:rPr>
        <w:lastRenderedPageBreak/>
        <w:t xml:space="preserve">    public static bool </w:t>
      </w:r>
      <w:bookmarkStart w:id="600" w:name="_Hlk71450374"/>
      <w:r w:rsidRPr="00903DBA">
        <w:rPr>
          <w:highlight w:val="white"/>
        </w:rPr>
        <w:t>IsGeneratedFileFresh</w:t>
      </w:r>
      <w:bookmarkEnd w:id="600"/>
      <w:r w:rsidRPr="00903DBA">
        <w:rPr>
          <w:highlight w:val="white"/>
        </w:rPr>
        <w:t>(FileInfo file, string suffix) {</w:t>
      </w:r>
    </w:p>
    <w:p w14:paraId="748DB7A1" w14:textId="77777777" w:rsidR="00D836FF" w:rsidRPr="00903DBA" w:rsidRDefault="00D836FF" w:rsidP="00D836FF">
      <w:pPr>
        <w:pStyle w:val="Code"/>
        <w:rPr>
          <w:highlight w:val="white"/>
        </w:rPr>
      </w:pPr>
      <w:r w:rsidRPr="00903DBA">
        <w:rPr>
          <w:highlight w:val="white"/>
        </w:rPr>
        <w:t xml:space="preserve">      FileInfo generatedFile = new FileInfo(file.FullName + suffix), </w:t>
      </w:r>
    </w:p>
    <w:p w14:paraId="7BCAA281" w14:textId="77777777" w:rsidR="00D836FF" w:rsidRPr="00903DBA" w:rsidRDefault="00D836FF" w:rsidP="00D836FF">
      <w:pPr>
        <w:pStyle w:val="Code"/>
        <w:rPr>
          <w:highlight w:val="white"/>
        </w:rPr>
      </w:pPr>
      <w:r w:rsidRPr="00903DBA">
        <w:rPr>
          <w:highlight w:val="white"/>
        </w:rPr>
        <w:t xml:space="preserve">               dependencySetFile = new FileInfo(file.FullName + ".dependency");</w:t>
      </w:r>
    </w:p>
    <w:p w14:paraId="27C93B5B" w14:textId="77777777" w:rsidR="00D836FF" w:rsidRPr="00903DBA" w:rsidRDefault="00D836FF" w:rsidP="00D836FF">
      <w:pPr>
        <w:rPr>
          <w:highlight w:val="white"/>
        </w:rPr>
      </w:pPr>
      <w:r w:rsidRPr="00903DBA">
        <w:rPr>
          <w:highlight w:val="white"/>
        </w:rPr>
        <w:t>If the generated file does not exist, it is obviously not fresh, so we return false. If the dependency set file does not exist, we have to assume that it is not fresh due to dependencies, and we return false.</w:t>
      </w:r>
    </w:p>
    <w:p w14:paraId="6DF6DBB6" w14:textId="77777777" w:rsidR="00D836FF" w:rsidRPr="00903DBA" w:rsidRDefault="00D836FF" w:rsidP="00D836FF">
      <w:pPr>
        <w:pStyle w:val="Code"/>
        <w:rPr>
          <w:highlight w:val="white"/>
        </w:rPr>
      </w:pPr>
      <w:r w:rsidRPr="00903DBA">
        <w:rPr>
          <w:highlight w:val="white"/>
        </w:rPr>
        <w:t xml:space="preserve">      if (!generatedFile.Exists || !dependencySetFile.Exists) {</w:t>
      </w:r>
    </w:p>
    <w:p w14:paraId="3257C429" w14:textId="77777777" w:rsidR="00D836FF" w:rsidRPr="00903DBA" w:rsidRDefault="00D836FF" w:rsidP="00D836FF">
      <w:pPr>
        <w:pStyle w:val="Code"/>
        <w:rPr>
          <w:highlight w:val="white"/>
        </w:rPr>
      </w:pPr>
      <w:r w:rsidRPr="00903DBA">
        <w:rPr>
          <w:highlight w:val="white"/>
        </w:rPr>
        <w:t xml:space="preserve">        return false;</w:t>
      </w:r>
    </w:p>
    <w:p w14:paraId="6C0D3A39" w14:textId="77777777" w:rsidR="00D836FF" w:rsidRPr="00903DBA" w:rsidRDefault="00D836FF" w:rsidP="00D836FF">
      <w:pPr>
        <w:pStyle w:val="Code"/>
        <w:rPr>
          <w:highlight w:val="white"/>
        </w:rPr>
      </w:pPr>
      <w:r w:rsidRPr="00903DBA">
        <w:rPr>
          <w:highlight w:val="white"/>
        </w:rPr>
        <w:t xml:space="preserve">      }</w:t>
      </w:r>
    </w:p>
    <w:p w14:paraId="527F9B09" w14:textId="77777777" w:rsidR="00D836FF" w:rsidRPr="00903DBA" w:rsidRDefault="00D836FF" w:rsidP="00D836FF">
      <w:pPr>
        <w:rPr>
          <w:highlight w:val="white"/>
        </w:rPr>
      </w:pPr>
      <w:r w:rsidRPr="00903DBA">
        <w:rPr>
          <w:highlight w:val="white"/>
        </w:rPr>
        <w:t>If none of the cases above apply, we continue to look into the dependency files; that is, the files that the generated file is (directly or indirectly) dependent of.</w:t>
      </w:r>
    </w:p>
    <w:p w14:paraId="046B8BB4" w14:textId="77777777" w:rsidR="00D836FF" w:rsidRPr="00903DBA" w:rsidRDefault="00D836FF" w:rsidP="00D836FF">
      <w:pPr>
        <w:pStyle w:val="Code"/>
        <w:rPr>
          <w:highlight w:val="white"/>
        </w:rPr>
      </w:pPr>
      <w:r w:rsidRPr="00903DBA">
        <w:rPr>
          <w:highlight w:val="white"/>
        </w:rPr>
        <w:t xml:space="preserve">      if (dependencySetFile.Exists) {</w:t>
      </w:r>
    </w:p>
    <w:p w14:paraId="2CDB2D4B" w14:textId="77777777" w:rsidR="00D836FF" w:rsidRPr="00903DBA" w:rsidRDefault="00D836FF" w:rsidP="00D836FF">
      <w:pPr>
        <w:pStyle w:val="Code"/>
        <w:rPr>
          <w:highlight w:val="white"/>
        </w:rPr>
      </w:pPr>
      <w:r w:rsidRPr="00903DBA">
        <w:rPr>
          <w:highlight w:val="white"/>
        </w:rPr>
        <w:t xml:space="preserve">        try {</w:t>
      </w:r>
    </w:p>
    <w:p w14:paraId="6F6552DC" w14:textId="77777777" w:rsidR="00D836FF" w:rsidRPr="00903DBA" w:rsidRDefault="00D836FF" w:rsidP="00D836FF">
      <w:pPr>
        <w:pStyle w:val="Code"/>
        <w:rPr>
          <w:highlight w:val="white"/>
        </w:rPr>
      </w:pPr>
      <w:r w:rsidRPr="00903DBA">
        <w:rPr>
          <w:highlight w:val="white"/>
        </w:rPr>
        <w:t xml:space="preserve">          StreamReader dependencySetReader =</w:t>
      </w:r>
    </w:p>
    <w:p w14:paraId="1D28C01B" w14:textId="77777777" w:rsidR="00D836FF" w:rsidRPr="00903DBA" w:rsidRDefault="00D836FF" w:rsidP="00D836FF">
      <w:pPr>
        <w:pStyle w:val="Code"/>
        <w:rPr>
          <w:highlight w:val="white"/>
        </w:rPr>
      </w:pPr>
      <w:r w:rsidRPr="00903DBA">
        <w:rPr>
          <w:highlight w:val="white"/>
        </w:rPr>
        <w:t xml:space="preserve">            new StreamReader(File.OpenRead(dependencySetFile.FullName));</w:t>
      </w:r>
    </w:p>
    <w:p w14:paraId="3F5E7ACA" w14:textId="77777777" w:rsidR="00D836FF" w:rsidRPr="00903DBA" w:rsidRDefault="00D836FF" w:rsidP="00D836FF">
      <w:pPr>
        <w:pStyle w:val="Code"/>
        <w:rPr>
          <w:highlight w:val="white"/>
        </w:rPr>
      </w:pPr>
      <w:r w:rsidRPr="00903DBA">
        <w:rPr>
          <w:highlight w:val="white"/>
        </w:rPr>
        <w:t xml:space="preserve">          string dependencySetText = dependencySetReader.ReadToEnd();</w:t>
      </w:r>
    </w:p>
    <w:p w14:paraId="26996CF4" w14:textId="77777777" w:rsidR="00D836FF" w:rsidRPr="00903DBA" w:rsidRDefault="00D836FF" w:rsidP="00D836FF">
      <w:pPr>
        <w:pStyle w:val="Code"/>
        <w:rPr>
          <w:highlight w:val="white"/>
        </w:rPr>
      </w:pPr>
      <w:r w:rsidRPr="00903DBA">
        <w:rPr>
          <w:highlight w:val="white"/>
        </w:rPr>
        <w:t xml:space="preserve">          dependencySetReader.Close();</w:t>
      </w:r>
    </w:p>
    <w:p w14:paraId="66F590C0" w14:textId="77777777" w:rsidR="00D836FF" w:rsidRPr="00903DBA" w:rsidRDefault="00D836FF" w:rsidP="00D836FF">
      <w:pPr>
        <w:rPr>
          <w:highlight w:val="white"/>
        </w:rPr>
      </w:pPr>
      <w:r w:rsidRPr="00903DBA">
        <w:rPr>
          <w:highlight w:val="white"/>
        </w:rPr>
        <w:t>We split the file text into dependency file names and check whether the files have been modified after generated file.</w:t>
      </w:r>
    </w:p>
    <w:p w14:paraId="75BEF3DB" w14:textId="77777777" w:rsidR="00D836FF" w:rsidRPr="00903DBA" w:rsidRDefault="00D836FF" w:rsidP="00D836FF">
      <w:pPr>
        <w:pStyle w:val="Code"/>
        <w:rPr>
          <w:highlight w:val="white"/>
        </w:rPr>
      </w:pPr>
      <w:r w:rsidRPr="00903DBA">
        <w:rPr>
          <w:highlight w:val="white"/>
        </w:rPr>
        <w:t xml:space="preserve">          if (dependencySetText.Length &gt; 0) {</w:t>
      </w:r>
    </w:p>
    <w:p w14:paraId="399E1E28" w14:textId="77777777" w:rsidR="00D836FF" w:rsidRPr="00903DBA" w:rsidRDefault="00D836FF" w:rsidP="00D836FF">
      <w:pPr>
        <w:pStyle w:val="Code"/>
        <w:rPr>
          <w:highlight w:val="white"/>
        </w:rPr>
      </w:pPr>
      <w:r w:rsidRPr="00903DBA">
        <w:rPr>
          <w:highlight w:val="white"/>
        </w:rPr>
        <w:t xml:space="preserve">            string[] dependencyNameArray = dependencySetText.Split(' ');</w:t>
      </w:r>
    </w:p>
    <w:p w14:paraId="01F7B947" w14:textId="77777777" w:rsidR="00D836FF" w:rsidRPr="00903DBA" w:rsidRDefault="00D836FF" w:rsidP="00D836FF">
      <w:pPr>
        <w:pStyle w:val="Code"/>
        <w:rPr>
          <w:highlight w:val="white"/>
        </w:rPr>
      </w:pPr>
    </w:p>
    <w:p w14:paraId="178B9CFB" w14:textId="77777777" w:rsidR="00D836FF" w:rsidRPr="00903DBA" w:rsidRDefault="00D836FF" w:rsidP="00D836FF">
      <w:pPr>
        <w:pStyle w:val="Code"/>
        <w:rPr>
          <w:highlight w:val="white"/>
        </w:rPr>
      </w:pPr>
      <w:r w:rsidRPr="00903DBA">
        <w:rPr>
          <w:highlight w:val="white"/>
        </w:rPr>
        <w:t xml:space="preserve">            foreach (string dependencyName in dependencyNameArray)  {</w:t>
      </w:r>
    </w:p>
    <w:p w14:paraId="621207E6" w14:textId="77777777" w:rsidR="00D836FF" w:rsidRPr="00903DBA" w:rsidRDefault="00D836FF" w:rsidP="00D836FF">
      <w:pPr>
        <w:pStyle w:val="Code"/>
        <w:rPr>
          <w:highlight w:val="white"/>
        </w:rPr>
      </w:pPr>
      <w:r w:rsidRPr="00903DBA">
        <w:rPr>
          <w:highlight w:val="white"/>
        </w:rPr>
        <w:t xml:space="preserve">              FileInfo dependencyFile =</w:t>
      </w:r>
    </w:p>
    <w:p w14:paraId="68C5F4AB" w14:textId="77777777" w:rsidR="00D836FF" w:rsidRPr="00903DBA" w:rsidRDefault="00D836FF" w:rsidP="00D836FF">
      <w:pPr>
        <w:pStyle w:val="Code"/>
        <w:rPr>
          <w:highlight w:val="white"/>
        </w:rPr>
      </w:pPr>
      <w:r w:rsidRPr="00903DBA">
        <w:rPr>
          <w:highlight w:val="white"/>
        </w:rPr>
        <w:t xml:space="preserve">                new FileInfo(SourcePath + dependencyName);</w:t>
      </w:r>
    </w:p>
    <w:p w14:paraId="0D483677" w14:textId="77777777" w:rsidR="00D836FF" w:rsidRPr="00903DBA" w:rsidRDefault="00D836FF" w:rsidP="00D836FF">
      <w:pPr>
        <w:rPr>
          <w:highlight w:val="white"/>
        </w:rPr>
      </w:pPr>
      <w:r w:rsidRPr="00903DBA">
        <w:rPr>
          <w:highlight w:val="white"/>
        </w:rPr>
        <w:t>If the file has been modified after the generated file, the generated file is not fresh, and we return false.</w:t>
      </w:r>
    </w:p>
    <w:p w14:paraId="265E2DC0" w14:textId="77777777" w:rsidR="00D836FF" w:rsidRPr="00903DBA" w:rsidRDefault="00D836FF" w:rsidP="00D836FF">
      <w:pPr>
        <w:pStyle w:val="Code"/>
        <w:rPr>
          <w:highlight w:val="white"/>
        </w:rPr>
      </w:pPr>
      <w:r w:rsidRPr="00903DBA">
        <w:rPr>
          <w:highlight w:val="white"/>
        </w:rPr>
        <w:t xml:space="preserve">              if (dependencyFile.LastWriteTime &gt; generatedFile.LastWriteTime){</w:t>
      </w:r>
    </w:p>
    <w:p w14:paraId="060DF346" w14:textId="77777777" w:rsidR="00D836FF" w:rsidRPr="00903DBA" w:rsidRDefault="00D836FF" w:rsidP="00D836FF">
      <w:pPr>
        <w:pStyle w:val="Code"/>
        <w:rPr>
          <w:highlight w:val="white"/>
        </w:rPr>
      </w:pPr>
      <w:r w:rsidRPr="00903DBA">
        <w:rPr>
          <w:highlight w:val="white"/>
        </w:rPr>
        <w:t xml:space="preserve">                return false;</w:t>
      </w:r>
    </w:p>
    <w:p w14:paraId="603A73B5" w14:textId="77777777" w:rsidR="00D836FF" w:rsidRPr="00903DBA" w:rsidRDefault="00D836FF" w:rsidP="00D836FF">
      <w:pPr>
        <w:pStyle w:val="Code"/>
        <w:rPr>
          <w:highlight w:val="white"/>
        </w:rPr>
      </w:pPr>
      <w:r w:rsidRPr="00903DBA">
        <w:rPr>
          <w:highlight w:val="white"/>
        </w:rPr>
        <w:t xml:space="preserve">              }</w:t>
      </w:r>
    </w:p>
    <w:p w14:paraId="3D75D832" w14:textId="77777777" w:rsidR="00D836FF" w:rsidRPr="00903DBA" w:rsidRDefault="00D836FF" w:rsidP="00D836FF">
      <w:pPr>
        <w:pStyle w:val="Code"/>
        <w:rPr>
          <w:highlight w:val="white"/>
        </w:rPr>
      </w:pPr>
      <w:r w:rsidRPr="00903DBA">
        <w:rPr>
          <w:highlight w:val="white"/>
        </w:rPr>
        <w:t xml:space="preserve">            }</w:t>
      </w:r>
    </w:p>
    <w:p w14:paraId="6CF3D027" w14:textId="77777777" w:rsidR="00D836FF" w:rsidRPr="00903DBA" w:rsidRDefault="00D836FF" w:rsidP="00D836FF">
      <w:pPr>
        <w:pStyle w:val="Code"/>
        <w:rPr>
          <w:highlight w:val="white"/>
        </w:rPr>
      </w:pPr>
      <w:r w:rsidRPr="00903DBA">
        <w:rPr>
          <w:highlight w:val="white"/>
        </w:rPr>
        <w:t xml:space="preserve">          }</w:t>
      </w:r>
    </w:p>
    <w:p w14:paraId="608547C6" w14:textId="77777777" w:rsidR="00D836FF" w:rsidRPr="00903DBA" w:rsidRDefault="00D836FF" w:rsidP="00D836FF">
      <w:pPr>
        <w:pStyle w:val="Code"/>
        <w:rPr>
          <w:highlight w:val="white"/>
        </w:rPr>
      </w:pPr>
      <w:r w:rsidRPr="00903DBA">
        <w:rPr>
          <w:highlight w:val="white"/>
        </w:rPr>
        <w:t xml:space="preserve">        }</w:t>
      </w:r>
    </w:p>
    <w:p w14:paraId="741F6E70" w14:textId="77777777" w:rsidR="00D836FF" w:rsidRPr="00903DBA" w:rsidRDefault="00D836FF" w:rsidP="00D836FF">
      <w:pPr>
        <w:pStyle w:val="Code"/>
        <w:rPr>
          <w:highlight w:val="white"/>
        </w:rPr>
      </w:pPr>
      <w:r w:rsidRPr="00903DBA">
        <w:rPr>
          <w:highlight w:val="white"/>
        </w:rPr>
        <w:t xml:space="preserve">        catch (IOException ioException) {</w:t>
      </w:r>
    </w:p>
    <w:p w14:paraId="74DCB406" w14:textId="77777777" w:rsidR="00D836FF" w:rsidRPr="00903DBA" w:rsidRDefault="00D836FF" w:rsidP="00D836FF">
      <w:pPr>
        <w:pStyle w:val="Code"/>
        <w:rPr>
          <w:highlight w:val="white"/>
        </w:rPr>
      </w:pPr>
      <w:r w:rsidRPr="00903DBA">
        <w:rPr>
          <w:highlight w:val="white"/>
        </w:rPr>
        <w:t xml:space="preserve">          Console.Out.WriteLine(ioException.StackTrace);</w:t>
      </w:r>
    </w:p>
    <w:p w14:paraId="51F33567" w14:textId="77777777" w:rsidR="00D836FF" w:rsidRPr="00903DBA" w:rsidRDefault="00D836FF" w:rsidP="00D836FF">
      <w:pPr>
        <w:pStyle w:val="Code"/>
        <w:rPr>
          <w:highlight w:val="white"/>
        </w:rPr>
      </w:pPr>
      <w:r w:rsidRPr="00903DBA">
        <w:rPr>
          <w:highlight w:val="white"/>
        </w:rPr>
        <w:t xml:space="preserve">          return false;</w:t>
      </w:r>
    </w:p>
    <w:p w14:paraId="7A54878E" w14:textId="77777777" w:rsidR="00D836FF" w:rsidRPr="00903DBA" w:rsidRDefault="00D836FF" w:rsidP="00D836FF">
      <w:pPr>
        <w:pStyle w:val="Code"/>
        <w:rPr>
          <w:highlight w:val="white"/>
        </w:rPr>
      </w:pPr>
      <w:r w:rsidRPr="00903DBA">
        <w:rPr>
          <w:highlight w:val="white"/>
        </w:rPr>
        <w:t xml:space="preserve">        }</w:t>
      </w:r>
    </w:p>
    <w:p w14:paraId="17E15C4F" w14:textId="77777777" w:rsidR="00D836FF" w:rsidRPr="00903DBA" w:rsidRDefault="00D836FF" w:rsidP="00D836FF">
      <w:pPr>
        <w:pStyle w:val="Code"/>
        <w:rPr>
          <w:highlight w:val="white"/>
        </w:rPr>
      </w:pPr>
      <w:r w:rsidRPr="00903DBA">
        <w:rPr>
          <w:highlight w:val="white"/>
        </w:rPr>
        <w:t xml:space="preserve">      }</w:t>
      </w:r>
    </w:p>
    <w:p w14:paraId="3B9EF0C8" w14:textId="77777777" w:rsidR="00D836FF" w:rsidRPr="00903DBA" w:rsidRDefault="00D836FF" w:rsidP="00D836FF">
      <w:pPr>
        <w:rPr>
          <w:highlight w:val="white"/>
        </w:rPr>
      </w:pPr>
      <w:r w:rsidRPr="00903DBA">
        <w:rPr>
          <w:highlight w:val="white"/>
        </w:rPr>
        <w:t>When we have iterated through the without finding any dependencies, the generated file is fresh and we return true.</w:t>
      </w:r>
    </w:p>
    <w:p w14:paraId="5B87F754" w14:textId="77777777" w:rsidR="00D836FF" w:rsidRPr="00903DBA" w:rsidRDefault="00D836FF" w:rsidP="00D836FF">
      <w:pPr>
        <w:pStyle w:val="Code"/>
        <w:rPr>
          <w:highlight w:val="white"/>
        </w:rPr>
      </w:pPr>
      <w:r w:rsidRPr="00903DBA">
        <w:rPr>
          <w:highlight w:val="white"/>
        </w:rPr>
        <w:t xml:space="preserve">      return true;</w:t>
      </w:r>
    </w:p>
    <w:p w14:paraId="0A284715" w14:textId="77777777" w:rsidR="00D836FF" w:rsidRPr="00903DBA" w:rsidRDefault="00D836FF" w:rsidP="00D836FF">
      <w:pPr>
        <w:pStyle w:val="Code"/>
        <w:rPr>
          <w:highlight w:val="white"/>
        </w:rPr>
      </w:pPr>
      <w:r w:rsidRPr="00903DBA">
        <w:rPr>
          <w:highlight w:val="white"/>
        </w:rPr>
        <w:t xml:space="preserve">    }</w:t>
      </w:r>
    </w:p>
    <w:p w14:paraId="463BA3E1" w14:textId="77777777" w:rsidR="00D836FF" w:rsidRPr="00903DBA" w:rsidRDefault="00D836FF" w:rsidP="00D836FF">
      <w:pPr>
        <w:pStyle w:val="Code"/>
        <w:rPr>
          <w:highlight w:val="white"/>
        </w:rPr>
      </w:pPr>
      <w:r w:rsidRPr="00903DBA">
        <w:rPr>
          <w:highlight w:val="white"/>
        </w:rPr>
        <w:t xml:space="preserve">  }</w:t>
      </w:r>
    </w:p>
    <w:p w14:paraId="790AD1DE" w14:textId="77777777" w:rsidR="00D836FF" w:rsidRPr="00903DBA" w:rsidRDefault="00D836FF" w:rsidP="00D836FF">
      <w:pPr>
        <w:pStyle w:val="Code"/>
        <w:rPr>
          <w:highlight w:val="white"/>
        </w:rPr>
      </w:pPr>
      <w:r w:rsidRPr="00903DBA">
        <w:rPr>
          <w:highlight w:val="white"/>
        </w:rPr>
        <w:t>}</w:t>
      </w:r>
    </w:p>
    <w:p w14:paraId="3CC66250" w14:textId="3B134371" w:rsidR="00AD7B52" w:rsidRDefault="00CC1DF4" w:rsidP="00D836FF">
      <w:pPr>
        <w:pStyle w:val="Heading1"/>
      </w:pPr>
      <w:r>
        <w:lastRenderedPageBreak/>
        <w:t>&lt;h1&gt;</w:t>
      </w:r>
      <w:bookmarkStart w:id="601" w:name="_Toc93320632"/>
      <w:r w:rsidRPr="00903DBA">
        <w:t>The Standard Library</w:t>
      </w:r>
      <w:bookmarkEnd w:id="601"/>
      <w:r>
        <w:t>&lt;/h1&gt;</w:t>
      </w:r>
      <w:bookmarkEnd w:id="591"/>
    </w:p>
    <w:p w14:paraId="78748C54" w14:textId="28D48CDE" w:rsidR="004773EA" w:rsidRPr="004773EA" w:rsidRDefault="004773EA" w:rsidP="004773EA">
      <w:r>
        <w:t xml:space="preserve">In the </w:t>
      </w:r>
      <w:r w:rsidR="00D4318D">
        <w:rPr>
          <w:rStyle w:val="KeyWord0"/>
        </w:rPr>
        <w:t>&lt;k&gt;</w:t>
      </w:r>
      <w:r w:rsidR="00D4318D" w:rsidRPr="00392B3E">
        <w:rPr>
          <w:rStyle w:val="KeyWord0"/>
        </w:rPr>
        <w:t>limits</w:t>
      </w:r>
      <w:r w:rsidR="00D4318D">
        <w:rPr>
          <w:rStyle w:val="KeyWord0"/>
        </w:rPr>
        <w:t>&lt;/k&gt;</w:t>
      </w:r>
      <w:r w:rsidR="00392B3E">
        <w:t xml:space="preserve">, </w:t>
      </w:r>
      <w:r w:rsidR="00D4318D">
        <w:rPr>
          <w:rStyle w:val="KeyWord0"/>
        </w:rPr>
        <w:t>&lt;k&gt;</w:t>
      </w:r>
      <w:r w:rsidR="00D4318D" w:rsidRPr="00392B3E">
        <w:rPr>
          <w:rStyle w:val="KeyWord0"/>
        </w:rPr>
        <w:t>setjmp</w:t>
      </w:r>
      <w:r w:rsidR="00D4318D">
        <w:rPr>
          <w:rStyle w:val="KeyWord0"/>
        </w:rPr>
        <w:t>&lt;/k&gt;</w:t>
      </w:r>
      <w:r w:rsidR="00392B3E">
        <w:t xml:space="preserve">, </w:t>
      </w:r>
      <w:r w:rsidR="00D4318D">
        <w:rPr>
          <w:rStyle w:val="KeyWord0"/>
        </w:rPr>
        <w:t>&lt;k&gt;</w:t>
      </w:r>
      <w:r w:rsidR="00D4318D" w:rsidRPr="00392B3E">
        <w:rPr>
          <w:rStyle w:val="KeyWord0"/>
        </w:rPr>
        <w:t>stdio</w:t>
      </w:r>
      <w:r w:rsidR="00D4318D">
        <w:rPr>
          <w:rStyle w:val="KeyWord0"/>
        </w:rPr>
        <w:t>&lt;/k&gt;</w:t>
      </w:r>
      <w:r w:rsidR="00392B3E">
        <w:t xml:space="preserve">, </w:t>
      </w:r>
      <w:r w:rsidR="00D4318D">
        <w:rPr>
          <w:rStyle w:val="KeyWord0"/>
        </w:rPr>
        <w:t>&lt;k&gt;</w:t>
      </w:r>
      <w:r w:rsidR="00D4318D" w:rsidRPr="00392B3E">
        <w:rPr>
          <w:rStyle w:val="KeyWord0"/>
        </w:rPr>
        <w:t>stdlib</w:t>
      </w:r>
      <w:r w:rsidR="00D4318D">
        <w:rPr>
          <w:rStyle w:val="KeyWord0"/>
        </w:rPr>
        <w:t>&lt;/k&gt;</w:t>
      </w:r>
      <w:r w:rsidR="00392B3E">
        <w:t xml:space="preserve">, and </w:t>
      </w:r>
      <w:r w:rsidR="00D4318D">
        <w:rPr>
          <w:rStyle w:val="KeyWord0"/>
        </w:rPr>
        <w:t>&lt;k&gt;</w:t>
      </w:r>
      <w:r w:rsidR="00D4318D" w:rsidRPr="00392B3E">
        <w:rPr>
          <w:rStyle w:val="KeyWord0"/>
        </w:rPr>
        <w:t>time</w:t>
      </w:r>
      <w:r w:rsidR="00D4318D">
        <w:rPr>
          <w:rStyle w:val="KeyWord0"/>
        </w:rPr>
        <w:t>&lt;/k&gt;</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D4318D">
        <w:rPr>
          <w:rStyle w:val="KeyWord0"/>
        </w:rPr>
        <w:t>&lt;k&gt;</w:t>
      </w:r>
      <w:r w:rsidR="00D4318D" w:rsidRPr="009B513C">
        <w:rPr>
          <w:rStyle w:val="KeyWord0"/>
        </w:rPr>
        <w:t>__LINUX__</w:t>
      </w:r>
      <w:r w:rsidR="00D4318D">
        <w:rPr>
          <w:rStyle w:val="KeyWord0"/>
        </w:rPr>
        <w:t>&lt;/k&gt;</w:t>
      </w:r>
      <w:r w:rsidR="00150034">
        <w:t xml:space="preserve"> and </w:t>
      </w:r>
      <w:r w:rsidR="00D4318D">
        <w:rPr>
          <w:rStyle w:val="KeyWord0"/>
        </w:rPr>
        <w:t>&lt;k&gt;</w:t>
      </w:r>
      <w:r w:rsidR="00D4318D" w:rsidRPr="009B513C">
        <w:rPr>
          <w:rStyle w:val="KeyWord0"/>
        </w:rPr>
        <w:t>__WINDOWS__</w:t>
      </w:r>
      <w:r w:rsidR="00D4318D">
        <w:rPr>
          <w:rStyle w:val="KeyWord0"/>
        </w:rPr>
        <w:t>&lt;/k&gt;</w:t>
      </w:r>
      <w:r w:rsidR="00150034">
        <w:t xml:space="preserve"> macros to distinguish</w:t>
      </w:r>
      <w:r w:rsidR="009B513C">
        <w:t xml:space="preserve"> </w:t>
      </w:r>
      <w:r w:rsidR="00150034">
        <w:t>between them.</w:t>
      </w:r>
    </w:p>
    <w:p w14:paraId="21B660CB" w14:textId="708393E8" w:rsidR="00EE220E" w:rsidRPr="00903DBA" w:rsidRDefault="00CC1DF4" w:rsidP="0060539D">
      <w:pPr>
        <w:pStyle w:val="Heading2"/>
      </w:pPr>
      <w:r>
        <w:t>&lt;h2&gt;</w:t>
      </w:r>
      <w:bookmarkStart w:id="602" w:name="_Toc93320633"/>
      <w:r w:rsidRPr="00903DBA">
        <w:t>Integral and Floating Limits</w:t>
      </w:r>
      <w:bookmarkEnd w:id="602"/>
      <w:r>
        <w:t>&lt;/h2&gt;</w:t>
      </w:r>
    </w:p>
    <w:p w14:paraId="1F710058" w14:textId="3C42BC41" w:rsidR="007800D6" w:rsidRPr="00903DBA" w:rsidRDefault="007800D6" w:rsidP="007800D6">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limits.h</w:t>
      </w:r>
      <w:r w:rsidR="00D4318D">
        <w:rPr>
          <w:rStyle w:val="KeyWord0"/>
          <w:highlight w:val="white"/>
        </w:rPr>
        <w:t>&lt;/k&gt;</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21799406" w:rsidR="003D1398" w:rsidRPr="00903DBA" w:rsidRDefault="000274D4" w:rsidP="00E65FE6">
      <w:pPr>
        <w:pStyle w:val="CodeHeader"/>
        <w:rPr>
          <w:highlight w:val="white"/>
        </w:rPr>
      </w:pPr>
      <w:r>
        <w:rPr>
          <w:highlight w:val="white"/>
        </w:rPr>
        <w:t>&lt;ch&gt;</w:t>
      </w:r>
      <w:r w:rsidRPr="00903DBA">
        <w:rPr>
          <w:highlight w:val="white"/>
        </w:rPr>
        <w:t>limits</w:t>
      </w:r>
      <w:r>
        <w:rPr>
          <w:highlight w:val="white"/>
        </w:rPr>
        <w:t>.</w:t>
      </w:r>
      <w:r w:rsidRPr="00903DBA">
        <w:rPr>
          <w:highlight w:val="white"/>
        </w:rPr>
        <w:t>h</w:t>
      </w:r>
      <w:r>
        <w:rPr>
          <w:highlight w:val="white"/>
        </w:rPr>
        <w:t>&lt;/ch&gt;</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-32768</w:t>
      </w:r>
    </w:p>
    <w:p w14:paraId="74242C97" w14:textId="77777777" w:rsidR="001B4955" w:rsidRPr="00492109" w:rsidRDefault="001B4955" w:rsidP="001B4955">
      <w:pPr>
        <w:pStyle w:val="Code"/>
        <w:rPr>
          <w:highlight w:val="white"/>
          <w:lang w:val="nb-NO"/>
        </w:rPr>
      </w:pPr>
      <w:r w:rsidRPr="00492109">
        <w:rPr>
          <w:highlight w:val="white"/>
          <w:lang w:val="nb-NO"/>
        </w:rPr>
        <w:t xml:space="preserve">  #define INT_MAX 32767</w:t>
      </w:r>
    </w:p>
    <w:p w14:paraId="2ACF9A49" w14:textId="77777777" w:rsidR="001B4955" w:rsidRPr="00903DBA" w:rsidRDefault="001B4955" w:rsidP="001B4955">
      <w:pPr>
        <w:pStyle w:val="Code"/>
        <w:rPr>
          <w:highlight w:val="white"/>
        </w:rPr>
      </w:pPr>
      <w:r w:rsidRPr="00492109">
        <w:rPr>
          <w:highlight w:val="white"/>
          <w:lang w:val="nb-NO"/>
        </w:rPr>
        <w:t xml:space="preserve">  </w:t>
      </w:r>
      <w:r w:rsidRPr="00903DBA">
        <w:rPr>
          <w:highlight w:val="white"/>
        </w:rPr>
        <w:t>#define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-2147483648</w:t>
      </w:r>
    </w:p>
    <w:p w14:paraId="328544A1" w14:textId="77777777" w:rsidR="001B4955" w:rsidRPr="00492109" w:rsidRDefault="001B4955" w:rsidP="001B4955">
      <w:pPr>
        <w:pStyle w:val="Code"/>
        <w:rPr>
          <w:highlight w:val="white"/>
          <w:lang w:val="nb-NO"/>
        </w:rPr>
      </w:pPr>
      <w:r w:rsidRPr="00492109">
        <w:rPr>
          <w:highlight w:val="white"/>
          <w:lang w:val="nb-NO"/>
        </w:rPr>
        <w:t xml:space="preserve">  #define INT_MAX 2147483647</w:t>
      </w:r>
    </w:p>
    <w:p w14:paraId="3DA69E85" w14:textId="77777777" w:rsidR="001B4955" w:rsidRPr="00492109" w:rsidRDefault="001B4955" w:rsidP="001B4955">
      <w:pPr>
        <w:pStyle w:val="Code"/>
        <w:rPr>
          <w:highlight w:val="white"/>
          <w:lang w:val="nb-NO"/>
        </w:rPr>
      </w:pPr>
      <w:r w:rsidRPr="00492109">
        <w:rPr>
          <w:highlight w:val="white"/>
          <w:lang w:val="nb-NO"/>
        </w:rPr>
        <w:lastRenderedPageBreak/>
        <w:t xml:space="preserve">  #define UINT_MAX 4294967295U</w:t>
      </w:r>
    </w:p>
    <w:p w14:paraId="3C1C197A" w14:textId="77777777" w:rsidR="001B4955" w:rsidRPr="00492109" w:rsidRDefault="001B4955" w:rsidP="001B4955">
      <w:pPr>
        <w:pStyle w:val="Code"/>
        <w:rPr>
          <w:highlight w:val="white"/>
          <w:lang w:val="nb-NO"/>
        </w:rPr>
      </w:pPr>
    </w:p>
    <w:p w14:paraId="1D0A29E6" w14:textId="77777777" w:rsidR="001B4955" w:rsidRPr="00492109" w:rsidRDefault="001B4955" w:rsidP="001B4955">
      <w:pPr>
        <w:pStyle w:val="Code"/>
        <w:rPr>
          <w:highlight w:val="white"/>
          <w:lang w:val="nb-NO"/>
        </w:rPr>
      </w:pPr>
      <w:r w:rsidRPr="00492109">
        <w:rPr>
          <w:highlight w:val="white"/>
          <w:lang w:val="nb-NO"/>
        </w:rPr>
        <w:t xml:space="preserve">  #define LONG_MIN -9223372036854775808L</w:t>
      </w:r>
    </w:p>
    <w:p w14:paraId="29F62875" w14:textId="77777777" w:rsidR="001B4955" w:rsidRPr="00492109" w:rsidRDefault="001B4955" w:rsidP="001B4955">
      <w:pPr>
        <w:pStyle w:val="Code"/>
        <w:rPr>
          <w:highlight w:val="white"/>
          <w:lang w:val="nb-NO"/>
        </w:rPr>
      </w:pPr>
      <w:r w:rsidRPr="00492109">
        <w:rPr>
          <w:highlight w:val="white"/>
          <w:lang w:val="nb-NO"/>
        </w:rPr>
        <w:t xml:space="preserve">  #define LONG_MAX 9223372036854775807L</w:t>
      </w:r>
    </w:p>
    <w:p w14:paraId="637AEA6B" w14:textId="77777777" w:rsidR="001B4955" w:rsidRPr="00492109" w:rsidRDefault="001B4955" w:rsidP="001B4955">
      <w:pPr>
        <w:pStyle w:val="Code"/>
        <w:rPr>
          <w:highlight w:val="white"/>
          <w:lang w:val="nb-NO"/>
        </w:rPr>
      </w:pPr>
      <w:r w:rsidRPr="00492109">
        <w:rPr>
          <w:highlight w:val="white"/>
          <w:lang w:val="nb-NO"/>
        </w:rPr>
        <w:t xml:space="preserve">  #define ULONG_MAX 0xFFFFFFFFFFFFFFFFUL</w:t>
      </w:r>
    </w:p>
    <w:p w14:paraId="7D7FE382" w14:textId="0BC817CE" w:rsidR="001B4955" w:rsidRPr="00492109" w:rsidRDefault="001B4955" w:rsidP="001B4955">
      <w:pPr>
        <w:pStyle w:val="Code"/>
        <w:rPr>
          <w:highlight w:val="white"/>
          <w:lang w:val="nb-NO"/>
        </w:rPr>
      </w:pPr>
      <w:r w:rsidRPr="00492109">
        <w:rPr>
          <w:highlight w:val="white"/>
          <w:lang w:val="nb-NO"/>
        </w:rPr>
        <w:t xml:space="preserve">  #define ULONG_MAX 18446744073709551615UL</w:t>
      </w:r>
    </w:p>
    <w:p w14:paraId="2E47EDDC" w14:textId="77777777" w:rsidR="001B4955" w:rsidRPr="00492109" w:rsidRDefault="001B4955" w:rsidP="001B4955">
      <w:pPr>
        <w:pStyle w:val="Code"/>
        <w:rPr>
          <w:highlight w:val="white"/>
          <w:lang w:val="nb-NO"/>
        </w:rPr>
      </w:pPr>
      <w:r w:rsidRPr="00492109">
        <w:rPr>
          <w:highlight w:val="white"/>
          <w:lang w:val="nb-NO"/>
        </w:rPr>
        <w:t>#endif</w:t>
      </w:r>
    </w:p>
    <w:p w14:paraId="187CDFAD" w14:textId="77777777" w:rsidR="001B4955" w:rsidRPr="00492109" w:rsidRDefault="001B4955" w:rsidP="001B4955">
      <w:pPr>
        <w:pStyle w:val="Code"/>
        <w:rPr>
          <w:highlight w:val="white"/>
          <w:lang w:val="nb-NO"/>
        </w:rPr>
      </w:pPr>
    </w:p>
    <w:p w14:paraId="099D9FA8" w14:textId="20052D75" w:rsidR="001B4955" w:rsidRPr="00903DBA" w:rsidRDefault="001B4955" w:rsidP="001B4955">
      <w:pPr>
        <w:pStyle w:val="Code"/>
        <w:rPr>
          <w:highlight w:val="white"/>
        </w:rPr>
      </w:pPr>
      <w:r w:rsidRPr="00903DBA">
        <w:rPr>
          <w:highlight w:val="white"/>
        </w:rPr>
        <w:t>#endif</w:t>
      </w:r>
    </w:p>
    <w:p w14:paraId="01ADB0EF" w14:textId="24C97801" w:rsidR="001A5879" w:rsidRPr="00903DBA" w:rsidRDefault="001A5879" w:rsidP="001A5879">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float.h</w:t>
      </w:r>
      <w:r w:rsidR="00D4318D">
        <w:rPr>
          <w:rStyle w:val="KeyWord0"/>
          <w:highlight w:val="white"/>
        </w:rPr>
        <w:t>&lt;/k&gt;</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6A88A792" w:rsidR="003D1398" w:rsidRPr="00903DBA" w:rsidRDefault="000274D4" w:rsidP="00E65FE6">
      <w:pPr>
        <w:pStyle w:val="CodeHeader"/>
      </w:pPr>
      <w:r>
        <w:t>&lt;ch&gt;</w:t>
      </w:r>
      <w:r w:rsidRPr="00903DBA">
        <w:t>float</w:t>
      </w:r>
      <w:r>
        <w:t>.</w:t>
      </w:r>
      <w:r w:rsidRPr="00903DBA">
        <w:t>h</w:t>
      </w:r>
      <w:r>
        <w:t>&lt;/ch&gt;</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74C42" w:rsidRDefault="001B4955" w:rsidP="001B4955">
      <w:pPr>
        <w:pStyle w:val="Code"/>
        <w:rPr>
          <w:highlight w:val="white"/>
          <w:lang w:val="nb-NO"/>
        </w:rPr>
      </w:pPr>
      <w:r w:rsidRPr="00974C42">
        <w:rPr>
          <w:highlight w:val="white"/>
          <w:lang w:val="nb-NO"/>
        </w:rPr>
        <w:t>#define FLT_EPSILON  1e-6</w:t>
      </w:r>
    </w:p>
    <w:p w14:paraId="1A5FB69B" w14:textId="77777777" w:rsidR="001B4955" w:rsidRPr="00492109" w:rsidRDefault="001B4955" w:rsidP="001B4955">
      <w:pPr>
        <w:pStyle w:val="Code"/>
        <w:rPr>
          <w:highlight w:val="white"/>
          <w:lang w:val="nb-NO"/>
        </w:rPr>
      </w:pPr>
      <w:r w:rsidRPr="00492109">
        <w:rPr>
          <w:highlight w:val="white"/>
          <w:lang w:val="nb-NO"/>
        </w:rPr>
        <w:t>#define FLT_MIN_EXP  -38</w:t>
      </w:r>
    </w:p>
    <w:p w14:paraId="64ED1706" w14:textId="77777777" w:rsidR="001B4955" w:rsidRPr="00492109" w:rsidRDefault="001B4955" w:rsidP="001B4955">
      <w:pPr>
        <w:pStyle w:val="Code"/>
        <w:rPr>
          <w:highlight w:val="white"/>
          <w:lang w:val="nb-NO"/>
        </w:rPr>
      </w:pPr>
      <w:r w:rsidRPr="00492109">
        <w:rPr>
          <w:highlight w:val="white"/>
          <w:lang w:val="nb-NO"/>
        </w:rPr>
        <w:t>#define FLT_MIN      1.2E-38</w:t>
      </w:r>
    </w:p>
    <w:p w14:paraId="76991C4A" w14:textId="77777777" w:rsidR="001B4955" w:rsidRPr="00492109" w:rsidRDefault="001B4955" w:rsidP="001B4955">
      <w:pPr>
        <w:pStyle w:val="Code"/>
        <w:rPr>
          <w:highlight w:val="white"/>
          <w:lang w:val="nb-NO"/>
        </w:rPr>
      </w:pPr>
      <w:r w:rsidRPr="00492109">
        <w:rPr>
          <w:highlight w:val="white"/>
          <w:lang w:val="nb-NO"/>
        </w:rPr>
        <w:t>#define FLT_MAX_EXP  38</w:t>
      </w:r>
    </w:p>
    <w:p w14:paraId="6ADF3E4A" w14:textId="77777777" w:rsidR="001B4955" w:rsidRPr="00492109" w:rsidRDefault="001B4955" w:rsidP="001B4955">
      <w:pPr>
        <w:pStyle w:val="Code"/>
        <w:rPr>
          <w:highlight w:val="white"/>
          <w:lang w:val="nb-NO"/>
        </w:rPr>
      </w:pPr>
      <w:r w:rsidRPr="00492109">
        <w:rPr>
          <w:highlight w:val="white"/>
          <w:lang w:val="nb-NO"/>
        </w:rPr>
        <w:t>#define FLT_MAX      3.4E+38</w:t>
      </w:r>
    </w:p>
    <w:p w14:paraId="11657D05" w14:textId="77777777" w:rsidR="001B4955" w:rsidRPr="00492109" w:rsidRDefault="001B4955" w:rsidP="001B4955">
      <w:pPr>
        <w:pStyle w:val="Code"/>
        <w:rPr>
          <w:highlight w:val="white"/>
          <w:lang w:val="nb-NO"/>
        </w:rPr>
      </w:pPr>
    </w:p>
    <w:p w14:paraId="7D79DE16" w14:textId="77777777" w:rsidR="001B4955" w:rsidRPr="00492109" w:rsidRDefault="001B4955" w:rsidP="001B4955">
      <w:pPr>
        <w:pStyle w:val="Code"/>
        <w:rPr>
          <w:highlight w:val="white"/>
          <w:lang w:val="nb-NO"/>
        </w:rPr>
      </w:pPr>
      <w:r w:rsidRPr="00492109">
        <w:rPr>
          <w:highlight w:val="white"/>
          <w:lang w:val="nb-NO"/>
        </w:rPr>
        <w:t>#define DBL_DIG      6</w:t>
      </w:r>
    </w:p>
    <w:p w14:paraId="4749F7D0" w14:textId="77777777" w:rsidR="001B4955" w:rsidRPr="00492109" w:rsidRDefault="001B4955" w:rsidP="001B4955">
      <w:pPr>
        <w:pStyle w:val="Code"/>
        <w:rPr>
          <w:highlight w:val="white"/>
          <w:lang w:val="nb-NO"/>
        </w:rPr>
      </w:pPr>
      <w:r w:rsidRPr="00492109">
        <w:rPr>
          <w:highlight w:val="white"/>
          <w:lang w:val="nb-NO"/>
        </w:rPr>
        <w:t>#define DBL_EPSILON  1e-6</w:t>
      </w:r>
    </w:p>
    <w:p w14:paraId="7BB4D048" w14:textId="77777777" w:rsidR="001B4955" w:rsidRPr="00492109" w:rsidRDefault="001B4955" w:rsidP="001B4955">
      <w:pPr>
        <w:pStyle w:val="Code"/>
        <w:rPr>
          <w:highlight w:val="white"/>
          <w:lang w:val="nb-NO"/>
        </w:rPr>
      </w:pPr>
      <w:r w:rsidRPr="00492109">
        <w:rPr>
          <w:highlight w:val="white"/>
          <w:lang w:val="nb-NO"/>
        </w:rPr>
        <w:t>#define DBL_MANT_DIG 2</w:t>
      </w:r>
    </w:p>
    <w:p w14:paraId="62A765AC" w14:textId="77777777" w:rsidR="001B4955" w:rsidRPr="00492109" w:rsidRDefault="001B4955" w:rsidP="001B4955">
      <w:pPr>
        <w:pStyle w:val="Code"/>
        <w:rPr>
          <w:highlight w:val="white"/>
          <w:lang w:val="nb-NO"/>
        </w:rPr>
      </w:pPr>
      <w:r w:rsidRPr="00492109">
        <w:rPr>
          <w:highlight w:val="white"/>
          <w:lang w:val="nb-NO"/>
        </w:rPr>
        <w:t>#define DBL_MIN_EXP  -308</w:t>
      </w:r>
    </w:p>
    <w:p w14:paraId="4AF459B7" w14:textId="77777777" w:rsidR="001B4955" w:rsidRPr="00492109" w:rsidRDefault="001B4955" w:rsidP="001B4955">
      <w:pPr>
        <w:pStyle w:val="Code"/>
        <w:rPr>
          <w:highlight w:val="white"/>
          <w:lang w:val="nb-NO"/>
        </w:rPr>
      </w:pPr>
      <w:r w:rsidRPr="00492109">
        <w:rPr>
          <w:highlight w:val="white"/>
          <w:lang w:val="nb-NO"/>
        </w:rPr>
        <w:t>#define DBL_MIN      2.3E-308</w:t>
      </w:r>
    </w:p>
    <w:p w14:paraId="1B22A058" w14:textId="77777777" w:rsidR="001B4955" w:rsidRPr="00492109" w:rsidRDefault="001B4955" w:rsidP="001B4955">
      <w:pPr>
        <w:pStyle w:val="Code"/>
        <w:rPr>
          <w:highlight w:val="white"/>
          <w:lang w:val="nb-NO"/>
        </w:rPr>
      </w:pPr>
      <w:r w:rsidRPr="00492109">
        <w:rPr>
          <w:highlight w:val="white"/>
          <w:lang w:val="nb-NO"/>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3D0CEBEC" w:rsidR="00EE220E" w:rsidRPr="00903DBA" w:rsidRDefault="00CC1DF4" w:rsidP="0060539D">
      <w:pPr>
        <w:pStyle w:val="Heading2"/>
      </w:pPr>
      <w:r>
        <w:t>&lt;h2&gt;</w:t>
      </w:r>
      <w:bookmarkStart w:id="603" w:name="_Toc93320634"/>
      <w:r w:rsidRPr="00903DBA">
        <w:t xml:space="preserve">The </w:t>
      </w:r>
      <w:r>
        <w:t>A</w:t>
      </w:r>
      <w:r w:rsidRPr="00903DBA">
        <w:t>ssert Macro</w:t>
      </w:r>
      <w:bookmarkEnd w:id="603"/>
      <w:r>
        <w:t>&lt;/h2&gt;</w:t>
      </w:r>
    </w:p>
    <w:p w14:paraId="78813112" w14:textId="254ECBD4"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4318D">
        <w:rPr>
          <w:rStyle w:val="KeyWord0"/>
        </w:rPr>
        <w:t>&lt;k&gt;</w:t>
      </w:r>
      <w:r w:rsidR="00D4318D" w:rsidRPr="00903DBA">
        <w:rPr>
          <w:rStyle w:val="KeyWord0"/>
        </w:rPr>
        <w:t>__FILE__</w:t>
      </w:r>
      <w:r w:rsidR="00D4318D">
        <w:rPr>
          <w:rStyle w:val="KeyWord0"/>
        </w:rPr>
        <w:t>&lt;/k&gt;</w:t>
      </w:r>
      <w:r w:rsidR="00DB2BFF" w:rsidRPr="00903DBA">
        <w:t xml:space="preserve"> and </w:t>
      </w:r>
      <w:r w:rsidR="00D4318D">
        <w:rPr>
          <w:rStyle w:val="KeyWord0"/>
        </w:rPr>
        <w:t>&lt;k&gt;</w:t>
      </w:r>
      <w:r w:rsidR="00D4318D" w:rsidRPr="00903DBA">
        <w:rPr>
          <w:rStyle w:val="KeyWord0"/>
        </w:rPr>
        <w:t>__LINE__</w:t>
      </w:r>
      <w:r w:rsidR="00D4318D">
        <w:rPr>
          <w:rStyle w:val="KeyWord0"/>
        </w:rPr>
        <w:t>&lt;/k&gt;</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D4318D">
        <w:rPr>
          <w:rStyle w:val="KeyWord0"/>
        </w:rPr>
        <w:t>&lt;k&gt;</w:t>
      </w:r>
      <w:r w:rsidR="00D4318D" w:rsidRPr="00903DBA">
        <w:rPr>
          <w:rStyle w:val="KeyWord0"/>
        </w:rPr>
        <w:t>NDEBUG</w:t>
      </w:r>
      <w:r w:rsidR="00D4318D">
        <w:rPr>
          <w:rStyle w:val="KeyWord0"/>
        </w:rPr>
        <w:t>&lt;/k&gt;</w:t>
      </w:r>
      <w:r w:rsidR="000D48DE" w:rsidRPr="00903DBA">
        <w:t xml:space="preserve"> macro to shorten the definition of the </w:t>
      </w:r>
      <w:r w:rsidR="00D4318D">
        <w:rPr>
          <w:rStyle w:val="KeyWord0"/>
        </w:rPr>
        <w:t>&lt;k&gt;</w:t>
      </w:r>
      <w:r w:rsidR="00D4318D" w:rsidRPr="00903DBA">
        <w:rPr>
          <w:rStyle w:val="KeyWord0"/>
        </w:rPr>
        <w:t>assert</w:t>
      </w:r>
      <w:r w:rsidR="00D4318D">
        <w:rPr>
          <w:rStyle w:val="KeyWord0"/>
        </w:rPr>
        <w:t>&lt;/k&gt;</w:t>
      </w:r>
      <w:r w:rsidR="008728BE" w:rsidRPr="00903DBA">
        <w:t xml:space="preserve"> </w:t>
      </w:r>
      <w:r w:rsidR="000D48DE" w:rsidRPr="00903DBA">
        <w:t>macro.</w:t>
      </w:r>
    </w:p>
    <w:p w14:paraId="492C07C6" w14:textId="450EA016" w:rsidR="00F65771" w:rsidRPr="00974C42" w:rsidRDefault="000274D4" w:rsidP="00E65FE6">
      <w:pPr>
        <w:pStyle w:val="CodeHeader"/>
        <w:rPr>
          <w:lang w:val="en-GB"/>
        </w:rPr>
      </w:pPr>
      <w:r w:rsidRPr="00974C42">
        <w:rPr>
          <w:lang w:val="en-GB"/>
        </w:rPr>
        <w:t>&lt;ch&gt;assert.h&lt;/ch&gt;</w:t>
      </w:r>
    </w:p>
    <w:p w14:paraId="10DE0101" w14:textId="77777777" w:rsidR="001B4955" w:rsidRPr="00974C42" w:rsidRDefault="001B4955" w:rsidP="001B4955">
      <w:pPr>
        <w:pStyle w:val="Code"/>
        <w:rPr>
          <w:highlight w:val="white"/>
          <w:lang w:val="en-GB"/>
        </w:rPr>
      </w:pPr>
      <w:r w:rsidRPr="00974C42">
        <w:rPr>
          <w:highlight w:val="white"/>
          <w:lang w:val="en-GB"/>
        </w:rPr>
        <w:t>#ifndef __ASSERT_H__</w:t>
      </w:r>
    </w:p>
    <w:p w14:paraId="2FD9503E" w14:textId="77777777" w:rsidR="001B4955" w:rsidRPr="00974C42" w:rsidRDefault="001B4955" w:rsidP="001B4955">
      <w:pPr>
        <w:pStyle w:val="Code"/>
        <w:rPr>
          <w:highlight w:val="white"/>
          <w:lang w:val="en-GB"/>
        </w:rPr>
      </w:pPr>
      <w:r w:rsidRPr="00974C42">
        <w:rPr>
          <w:highlight w:val="white"/>
          <w:lang w:val="en-GB"/>
        </w:rPr>
        <w:t>#define __ASSERT_H__</w:t>
      </w:r>
    </w:p>
    <w:p w14:paraId="3EE81BF0" w14:textId="77777777" w:rsidR="001B4955" w:rsidRPr="00974C42" w:rsidRDefault="001B4955" w:rsidP="001B4955">
      <w:pPr>
        <w:pStyle w:val="Code"/>
        <w:rPr>
          <w:highlight w:val="white"/>
          <w:lang w:val="en-GB"/>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lastRenderedPageBreak/>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6BB2F6F8" w:rsidR="0062113D" w:rsidRPr="00903DBA" w:rsidRDefault="00CC1DF4" w:rsidP="0060539D">
      <w:pPr>
        <w:pStyle w:val="Heading2"/>
      </w:pPr>
      <w:r>
        <w:t>&lt;h2&gt;</w:t>
      </w:r>
      <w:bookmarkStart w:id="604" w:name="_Ref55664393"/>
      <w:bookmarkStart w:id="605" w:name="_Toc93320635"/>
      <w:r w:rsidRPr="00903DBA">
        <w:t>Locale Data</w:t>
      </w:r>
      <w:bookmarkEnd w:id="604"/>
      <w:bookmarkEnd w:id="605"/>
      <w:r>
        <w:t>&lt;/h2&gt;</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37804C71" w:rsidR="00265BDF" w:rsidRPr="00903DBA" w:rsidRDefault="000274D4" w:rsidP="00E65FE6">
      <w:pPr>
        <w:pStyle w:val="CodeHeader"/>
      </w:pPr>
      <w:r>
        <w:t>&lt;ch&gt;</w:t>
      </w:r>
      <w:r w:rsidRPr="00903DBA">
        <w:t>locale</w:t>
      </w:r>
      <w:r>
        <w:t>.</w:t>
      </w:r>
      <w:r w:rsidRPr="00903DBA">
        <w:t>h</w:t>
      </w:r>
      <w:r>
        <w:t>&lt;/ch&gt;</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03C4A10E" w:rsidR="00576FC5" w:rsidRDefault="005647E5" w:rsidP="005647E5">
      <w:pPr>
        <w:rPr>
          <w:highlight w:val="white"/>
        </w:rPr>
      </w:pPr>
      <w:r>
        <w:rPr>
          <w:highlight w:val="white"/>
        </w:rPr>
        <w:t xml:space="preserve">The </w:t>
      </w:r>
      <w:r w:rsidR="00D4318D">
        <w:rPr>
          <w:rStyle w:val="KeyWord0"/>
          <w:highlight w:val="white"/>
        </w:rPr>
        <w:t>&lt;k&gt;</w:t>
      </w:r>
      <w:r w:rsidR="00D4318D" w:rsidRPr="00A4024F">
        <w:rPr>
          <w:rStyle w:val="KeyWord0"/>
          <w:highlight w:val="white"/>
        </w:rPr>
        <w:t>lconv</w:t>
      </w:r>
      <w:r w:rsidR="00D4318D">
        <w:rPr>
          <w:rStyle w:val="KeyWord0"/>
          <w:highlight w:val="white"/>
        </w:rPr>
        <w:t>&lt;/k&gt;</w:t>
      </w:r>
      <w:r>
        <w:rPr>
          <w:highlight w:val="white"/>
        </w:rPr>
        <w:t xml:space="preserve"> struct holds </w:t>
      </w:r>
      <w:r w:rsidR="00A4024F">
        <w:rPr>
          <w:highlight w:val="white"/>
        </w:rPr>
        <w:t xml:space="preserve">the information of the locale environment. The </w:t>
      </w:r>
      <w:r w:rsidR="00D4318D">
        <w:rPr>
          <w:rStyle w:val="KeyWord0"/>
          <w:highlight w:val="white"/>
        </w:rPr>
        <w:t>&lt;k&gt;</w:t>
      </w:r>
      <w:r w:rsidR="00D4318D" w:rsidRPr="00270E61">
        <w:rPr>
          <w:rStyle w:val="KeyWord0"/>
          <w:highlight w:val="white"/>
        </w:rPr>
        <w:t>summerTimeZone</w:t>
      </w:r>
      <w:r w:rsidR="00D4318D">
        <w:rPr>
          <w:rStyle w:val="KeyWord0"/>
          <w:highlight w:val="white"/>
        </w:rPr>
        <w:t>&lt;/k&gt;</w:t>
      </w:r>
      <w:r w:rsidR="00A4024F">
        <w:rPr>
          <w:highlight w:val="white"/>
        </w:rPr>
        <w:t xml:space="preserve"> and </w:t>
      </w:r>
      <w:r w:rsidR="00D4318D">
        <w:rPr>
          <w:rStyle w:val="KeyWord0"/>
          <w:highlight w:val="white"/>
        </w:rPr>
        <w:t>&lt;k&gt;</w:t>
      </w:r>
      <w:r w:rsidR="00D4318D" w:rsidRPr="00270E61">
        <w:rPr>
          <w:rStyle w:val="KeyWord0"/>
          <w:highlight w:val="white"/>
        </w:rPr>
        <w:t>winter</w:t>
      </w:r>
      <w:r w:rsidR="00D4318D">
        <w:rPr>
          <w:rStyle w:val="KeyWord0"/>
          <w:highlight w:val="white"/>
        </w:rPr>
        <w:t>-</w:t>
      </w:r>
      <w:r w:rsidR="00D4318D" w:rsidRPr="00270E61">
        <w:rPr>
          <w:rStyle w:val="KeyWord0"/>
          <w:highlight w:val="white"/>
        </w:rPr>
        <w:t>TimeZone</w:t>
      </w:r>
      <w:r w:rsidR="00D4318D">
        <w:rPr>
          <w:rStyle w:val="KeyWord0"/>
          <w:highlight w:val="white"/>
        </w:rPr>
        <w:t>&lt;/k&gt;</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D4318D">
        <w:rPr>
          <w:rStyle w:val="KeyWord0"/>
          <w:highlight w:val="white"/>
        </w:rPr>
        <w:t>&lt;k&gt;</w:t>
      </w:r>
      <w:r w:rsidR="00D4318D" w:rsidRPr="00576FC5">
        <w:rPr>
          <w:rStyle w:val="KeyWord0"/>
          <w:highlight w:val="white"/>
        </w:rPr>
        <w:t>time</w:t>
      </w:r>
      <w:r w:rsidR="00D4318D">
        <w:rPr>
          <w:rStyle w:val="KeyWord0"/>
          <w:highlight w:val="white"/>
        </w:rPr>
        <w:t>&lt;/k&gt;</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2E09C3A5" w:rsidR="00576FC5" w:rsidRPr="00903DBA" w:rsidRDefault="00576FC5" w:rsidP="004A7595">
      <w:pPr>
        <w:rPr>
          <w:highlight w:val="white"/>
        </w:rPr>
      </w:pPr>
      <w:r>
        <w:rPr>
          <w:highlight w:val="white"/>
        </w:rPr>
        <w:t xml:space="preserve">The </w:t>
      </w:r>
      <w:r w:rsidR="00D4318D">
        <w:rPr>
          <w:rStyle w:val="KeyWord0"/>
          <w:highlight w:val="white"/>
        </w:rPr>
        <w:t>&lt;k&gt;</w:t>
      </w:r>
      <w:r w:rsidR="00D4318D" w:rsidRPr="00B27B0A">
        <w:rPr>
          <w:rStyle w:val="KeyWord0"/>
          <w:highlight w:val="white"/>
        </w:rPr>
        <w:t>shortDayList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longDaysList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shortMonthList</w:t>
      </w:r>
      <w:r w:rsidR="00D4318D">
        <w:rPr>
          <w:rStyle w:val="KeyWord0"/>
          <w:highlight w:val="white"/>
        </w:rPr>
        <w:t>&lt;/k&gt;</w:t>
      </w:r>
      <w:r w:rsidR="00E5072E">
        <w:rPr>
          <w:highlight w:val="white"/>
        </w:rPr>
        <w:t xml:space="preserve">, and </w:t>
      </w:r>
      <w:r w:rsidR="00D4318D">
        <w:rPr>
          <w:rStyle w:val="KeyWord0"/>
          <w:highlight w:val="white"/>
        </w:rPr>
        <w:t>&lt;k&gt;</w:t>
      </w:r>
      <w:r w:rsidR="00D4318D" w:rsidRPr="00B27B0A">
        <w:rPr>
          <w:rStyle w:val="KeyWord0"/>
          <w:highlight w:val="white"/>
        </w:rPr>
        <w:t>longMonthList</w:t>
      </w:r>
      <w:r w:rsidR="00D4318D">
        <w:rPr>
          <w:rStyle w:val="KeyWord0"/>
          <w:highlight w:val="white"/>
        </w:rPr>
        <w:t>&lt;/k&gt;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4E808027" w:rsidR="00B27B0A" w:rsidRPr="00903DBA" w:rsidRDefault="00B27B0A" w:rsidP="00B27B0A">
      <w:pPr>
        <w:rPr>
          <w:highlight w:val="white"/>
        </w:rPr>
      </w:pPr>
      <w:r>
        <w:rPr>
          <w:highlight w:val="white"/>
        </w:rPr>
        <w:t xml:space="preserve">The </w:t>
      </w:r>
      <w:r w:rsidR="00D4318D">
        <w:rPr>
          <w:rStyle w:val="KeyWord0"/>
          <w:highlight w:val="white"/>
        </w:rPr>
        <w:t>&lt;k&gt;</w:t>
      </w:r>
      <w:r w:rsidR="00D4318D" w:rsidRPr="00B27B0A">
        <w:rPr>
          <w:rStyle w:val="KeyWord0"/>
          <w:highlight w:val="white"/>
        </w:rPr>
        <w:t>lowerCase</w:t>
      </w:r>
      <w:r w:rsidR="00D4318D">
        <w:rPr>
          <w:rStyle w:val="KeyWord0"/>
          <w:highlight w:val="white"/>
        </w:rPr>
        <w:t>&lt;/k&gt;</w:t>
      </w:r>
      <w:r>
        <w:rPr>
          <w:highlight w:val="white"/>
        </w:rPr>
        <w:t xml:space="preserve"> and </w:t>
      </w:r>
      <w:r w:rsidR="00D4318D">
        <w:rPr>
          <w:rStyle w:val="KeyWord0"/>
          <w:highlight w:val="white"/>
        </w:rPr>
        <w:t>&lt;k&gt;</w:t>
      </w:r>
      <w:r w:rsidR="00D4318D" w:rsidRPr="00B27B0A">
        <w:rPr>
          <w:rStyle w:val="KeyWord0"/>
          <w:highlight w:val="white"/>
        </w:rPr>
        <w:t>upperCase</w:t>
      </w:r>
      <w:r w:rsidR="00D4318D">
        <w:rPr>
          <w:rStyle w:val="KeyWord0"/>
          <w:highlight w:val="white"/>
        </w:rPr>
        <w:t>&lt;/k&gt;</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4F6DDFB5" w:rsidR="008F21B3" w:rsidRPr="00903DBA" w:rsidRDefault="008F21B3" w:rsidP="008F21B3">
      <w:pPr>
        <w:rPr>
          <w:highlight w:val="white"/>
        </w:rPr>
      </w:pPr>
      <w:r>
        <w:rPr>
          <w:highlight w:val="white"/>
        </w:rPr>
        <w:t xml:space="preserve">The </w:t>
      </w:r>
      <w:r w:rsidR="00D4318D">
        <w:rPr>
          <w:rStyle w:val="KeyWord0"/>
          <w:highlight w:val="white"/>
        </w:rPr>
        <w:t>&lt;k&gt;messageList&lt;/k&gt;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62AAB83B"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00D4318D">
        <w:rPr>
          <w:rStyle w:val="KeyWord0"/>
          <w:highlight w:val="white"/>
        </w:rPr>
        <w:t>&lt;k&gt;</w:t>
      </w:r>
      <w:r w:rsidR="00D4318D" w:rsidRPr="00F802D2">
        <w:rPr>
          <w:rStyle w:val="KeyWord0"/>
          <w:highlight w:val="white"/>
        </w:rPr>
        <w:t>enMessageList</w:t>
      </w:r>
      <w:r w:rsidR="00D4318D">
        <w:rPr>
          <w:rStyle w:val="KeyWord0"/>
          <w:highlight w:val="white"/>
        </w:rPr>
        <w:t>&lt;/k&gt;</w:t>
      </w:r>
      <w:r>
        <w:rPr>
          <w:highlight w:val="white"/>
        </w:rPr>
        <w:t xml:space="preserve"> array</w:t>
      </w:r>
      <w:r w:rsidR="005355CF">
        <w:rPr>
          <w:highlight w:val="white"/>
        </w:rPr>
        <w:t xml:space="preserve"> in the </w:t>
      </w:r>
      <w:r w:rsidR="00D4318D">
        <w:rPr>
          <w:rStyle w:val="KeyWord0"/>
          <w:highlight w:val="white"/>
        </w:rPr>
        <w:t>&lt;k&gt;</w:t>
      </w:r>
      <w:r w:rsidR="00D4318D" w:rsidRPr="005355CF">
        <w:rPr>
          <w:rStyle w:val="KeyWord0"/>
          <w:highlight w:val="white"/>
        </w:rPr>
        <w:t>locale.c</w:t>
      </w:r>
      <w:r w:rsidR="00D4318D">
        <w:rPr>
          <w:rStyle w:val="KeyWord0"/>
          <w:highlight w:val="white"/>
        </w:rPr>
        <w:t>&lt;/k&gt;</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61DE611C" w:rsidR="0062113D" w:rsidRPr="00903DBA" w:rsidRDefault="000274D4" w:rsidP="00E65FE6">
      <w:pPr>
        <w:pStyle w:val="CodeHeader"/>
      </w:pPr>
      <w:r>
        <w:t>&lt;ch&gt;</w:t>
      </w:r>
      <w:r w:rsidRPr="00903DBA">
        <w:t>locale</w:t>
      </w:r>
      <w:r>
        <w:t>.</w:t>
      </w:r>
      <w:r w:rsidRPr="00903DBA">
        <w:t>c</w:t>
      </w:r>
      <w:r>
        <w:t>&lt;/ch&gt;</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54B4BF8" w:rsidR="001D255A" w:rsidRPr="00903DBA" w:rsidRDefault="001D255A" w:rsidP="001D255A">
      <w:pPr>
        <w:rPr>
          <w:highlight w:val="white"/>
        </w:rPr>
      </w:pPr>
      <w:r>
        <w:rPr>
          <w:highlight w:val="white"/>
        </w:rPr>
        <w:t xml:space="preserve">We initialize the </w:t>
      </w:r>
      <w:r w:rsidR="00D4318D">
        <w:rPr>
          <w:rStyle w:val="KeyWord0"/>
          <w:highlight w:val="white"/>
        </w:rPr>
        <w:t>&lt;k&gt;</w:t>
      </w:r>
      <w:r w:rsidR="00D4318D" w:rsidRPr="001D255A">
        <w:rPr>
          <w:rStyle w:val="KeyWord0"/>
          <w:highlight w:val="white"/>
        </w:rPr>
        <w:t>enShortDayList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enLongDayList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enShortMonthList</w:t>
      </w:r>
      <w:r w:rsidR="00D4318D">
        <w:rPr>
          <w:rStyle w:val="KeyWord0"/>
          <w:highlight w:val="white"/>
        </w:rPr>
        <w:t>&lt;/k&gt;</w:t>
      </w:r>
      <w:r>
        <w:rPr>
          <w:highlight w:val="white"/>
        </w:rPr>
        <w:t xml:space="preserve">, and </w:t>
      </w:r>
      <w:r w:rsidR="00D4318D">
        <w:rPr>
          <w:rStyle w:val="KeyWord0"/>
          <w:highlight w:val="white"/>
        </w:rPr>
        <w:t>&lt;k&gt;</w:t>
      </w:r>
      <w:r w:rsidR="00D4318D" w:rsidRPr="001D255A">
        <w:rPr>
          <w:rStyle w:val="KeyWord0"/>
          <w:highlight w:val="white"/>
        </w:rPr>
        <w:t>enLongMonthList</w:t>
      </w:r>
      <w:r w:rsidR="00D4318D">
        <w:rPr>
          <w:rStyle w:val="KeyWord0"/>
          <w:highlight w:val="white"/>
        </w:rPr>
        <w:t>&lt;/k&gt;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767F98D0" w:rsidR="00D615C8" w:rsidRPr="00903DBA" w:rsidRDefault="005355CF" w:rsidP="005355CF">
      <w:pPr>
        <w:rPr>
          <w:highlight w:val="white"/>
        </w:rPr>
      </w:pPr>
      <w:r>
        <w:rPr>
          <w:highlight w:val="white"/>
        </w:rPr>
        <w:t xml:space="preserve">The indexes of the error messages of the </w:t>
      </w:r>
      <w:r w:rsidR="00D4318D">
        <w:rPr>
          <w:rStyle w:val="KeyWord0"/>
          <w:highlight w:val="white"/>
        </w:rPr>
        <w:t>&lt;k&gt;</w:t>
      </w:r>
      <w:r w:rsidR="00D4318D" w:rsidRPr="005355CF">
        <w:rPr>
          <w:rStyle w:val="KeyWord0"/>
          <w:highlight w:val="white"/>
        </w:rPr>
        <w:t>enMessageList</w:t>
      </w:r>
      <w:r w:rsidR="00D4318D">
        <w:rPr>
          <w:rStyle w:val="KeyWord0"/>
          <w:highlight w:val="white"/>
        </w:rPr>
        <w:t>&lt;/k&gt;</w:t>
      </w:r>
      <w:r>
        <w:rPr>
          <w:highlight w:val="white"/>
        </w:rPr>
        <w:t xml:space="preserve"> array correspond to the enumeration values of the </w:t>
      </w:r>
      <w:r w:rsidR="00D4318D">
        <w:rPr>
          <w:rStyle w:val="KeyWord0"/>
          <w:highlight w:val="white"/>
        </w:rPr>
        <w:t>&lt;k&gt;</w:t>
      </w:r>
      <w:r w:rsidR="00D4318D" w:rsidRPr="005355CF">
        <w:rPr>
          <w:rStyle w:val="KeyWord0"/>
          <w:highlight w:val="white"/>
        </w:rPr>
        <w:t>locale.h</w:t>
      </w:r>
      <w:r w:rsidR="00D4318D">
        <w:rPr>
          <w:rStyle w:val="KeyWord0"/>
          <w:highlight w:val="white"/>
        </w:rPr>
        <w:t>&lt;/k&gt;</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3EA99812" w:rsidR="0076222C" w:rsidRPr="00903DBA" w:rsidRDefault="00A75737" w:rsidP="00A75737">
      <w:pPr>
        <w:rPr>
          <w:highlight w:val="white"/>
        </w:rPr>
      </w:pPr>
      <w:r>
        <w:rPr>
          <w:highlight w:val="white"/>
        </w:rPr>
        <w:t>We initialize the</w:t>
      </w:r>
      <w:r w:rsidR="00D22616">
        <w:rPr>
          <w:highlight w:val="white"/>
        </w:rPr>
        <w:t xml:space="preserve"> </w:t>
      </w:r>
      <w:r w:rsidR="00D4318D">
        <w:rPr>
          <w:rStyle w:val="KeyWord0"/>
          <w:highlight w:val="white"/>
        </w:rPr>
        <w:t>&lt;k&gt;</w:t>
      </w:r>
      <w:r w:rsidR="00D4318D" w:rsidRPr="00D22616">
        <w:rPr>
          <w:rStyle w:val="KeyWord0"/>
          <w:highlight w:val="white"/>
        </w:rPr>
        <w:t>en_US_utf8</w:t>
      </w:r>
      <w:r w:rsidR="00D4318D">
        <w:rPr>
          <w:rStyle w:val="KeyWord0"/>
          <w:highlight w:val="white"/>
        </w:rPr>
        <w:t>&lt;/k&gt;</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4450742B" w:rsidR="0076222C" w:rsidRPr="00903DBA" w:rsidRDefault="002F4D56" w:rsidP="002F4D56">
      <w:pPr>
        <w:rPr>
          <w:highlight w:val="white"/>
        </w:rPr>
      </w:pPr>
      <w:r>
        <w:rPr>
          <w:highlight w:val="white"/>
        </w:rPr>
        <w:t xml:space="preserve">The </w:t>
      </w:r>
      <w:r w:rsidR="00D4318D">
        <w:rPr>
          <w:rStyle w:val="KeyWord0"/>
          <w:highlight w:val="white"/>
        </w:rPr>
        <w:t>&lt;k&gt;g_sSize&lt;/k&gt;</w:t>
      </w:r>
      <w:r>
        <w:rPr>
          <w:highlight w:val="white"/>
        </w:rPr>
        <w:t xml:space="preserve"> constant </w:t>
      </w:r>
      <w:r w:rsidR="00665D13">
        <w:rPr>
          <w:highlight w:val="white"/>
        </w:rPr>
        <w:t xml:space="preserve">holds the size of the </w:t>
      </w:r>
      <w:r w:rsidR="00D4318D">
        <w:rPr>
          <w:rStyle w:val="KeyWord0"/>
          <w:highlight w:val="white"/>
        </w:rPr>
        <w:t>&lt;k&gt;g_sArray&lt;/k&gt;</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53D69196" w:rsidR="00792EE1" w:rsidRPr="00903DBA" w:rsidRDefault="00792EE1" w:rsidP="00792EE1">
      <w:pPr>
        <w:rPr>
          <w:highlight w:val="white"/>
        </w:rPr>
      </w:pPr>
      <w:r>
        <w:rPr>
          <w:highlight w:val="white"/>
        </w:rPr>
        <w:lastRenderedPageBreak/>
        <w:t xml:space="preserve">We let the static pointer </w:t>
      </w:r>
      <w:r w:rsidR="00D4318D">
        <w:rPr>
          <w:rStyle w:val="KeyWord0"/>
          <w:highlight w:val="white"/>
        </w:rPr>
        <w:t>&lt;k&gt;</w:t>
      </w:r>
      <w:r w:rsidR="00D4318D" w:rsidRPr="00792EE1">
        <w:rPr>
          <w:rStyle w:val="KeyWord0"/>
          <w:highlight w:val="white"/>
        </w:rPr>
        <w:t>g_currStructPtr</w:t>
      </w:r>
      <w:r w:rsidR="00D4318D">
        <w:rPr>
          <w:rStyle w:val="KeyWord0"/>
          <w:highlight w:val="white"/>
        </w:rPr>
        <w:t>&lt;/k&gt;</w:t>
      </w:r>
      <w:r>
        <w:rPr>
          <w:highlight w:val="white"/>
        </w:rPr>
        <w:t xml:space="preserve"> point at the first value of </w:t>
      </w:r>
      <w:r w:rsidR="00D4318D">
        <w:rPr>
          <w:rStyle w:val="KeyWord0"/>
          <w:highlight w:val="white"/>
        </w:rPr>
        <w:t>&lt;k&gt;g_sArray&lt;/k&gt;</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0E13FD13" w:rsidR="00EA6CC5" w:rsidRDefault="008547B2" w:rsidP="008547B2">
      <w:pPr>
        <w:rPr>
          <w:highlight w:val="white"/>
        </w:rPr>
      </w:pPr>
      <w:r>
        <w:rPr>
          <w:highlight w:val="white"/>
        </w:rPr>
        <w:t xml:space="preserve">The </w:t>
      </w:r>
      <w:r w:rsidR="00D4318D">
        <w:rPr>
          <w:rStyle w:val="KeyWord0"/>
          <w:highlight w:val="white"/>
        </w:rPr>
        <w:t>&lt;k&gt;</w:t>
      </w:r>
      <w:r w:rsidR="00D4318D" w:rsidRPr="008547B2">
        <w:rPr>
          <w:rStyle w:val="KeyWord0"/>
          <w:highlight w:val="white"/>
        </w:rPr>
        <w:t>setLocale</w:t>
      </w:r>
      <w:r w:rsidR="00D4318D">
        <w:rPr>
          <w:rStyle w:val="KeyWord0"/>
          <w:highlight w:val="white"/>
        </w:rPr>
        <w:t>&lt;/k&gt;</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D4318D">
        <w:rPr>
          <w:rStyle w:val="KeyWord0"/>
          <w:highlight w:val="white"/>
        </w:rPr>
        <w:t>&lt;k&gt;</w:t>
      </w:r>
      <w:r w:rsidR="00D4318D" w:rsidRPr="002017D0">
        <w:rPr>
          <w:rStyle w:val="KeyWord0"/>
          <w:highlight w:val="white"/>
        </w:rPr>
        <w:t>localeconv</w:t>
      </w:r>
      <w:r w:rsidR="00D4318D">
        <w:rPr>
          <w:rStyle w:val="KeyWord0"/>
          <w:highlight w:val="white"/>
        </w:rPr>
        <w:t>&lt;/k&gt;</w:t>
      </w:r>
      <w:r w:rsidR="002017D0">
        <w:rPr>
          <w:highlight w:val="white"/>
        </w:rPr>
        <w:t xml:space="preserve"> below.</w:t>
      </w:r>
      <w:r w:rsidR="00BB13F4">
        <w:rPr>
          <w:highlight w:val="white"/>
        </w:rPr>
        <w:t xml:space="preserve"> The function returns the name of the previous name settings, or null if there is no settings.</w:t>
      </w:r>
    </w:p>
    <w:p w14:paraId="5D5901B1" w14:textId="6C01D62E" w:rsidR="0076222C" w:rsidRPr="00903DBA" w:rsidRDefault="0076222C" w:rsidP="001B29FE">
      <w:pPr>
        <w:pStyle w:val="Code"/>
        <w:rPr>
          <w:highlight w:val="white"/>
        </w:rPr>
      </w:pPr>
      <w:r w:rsidRPr="00903DBA">
        <w:rPr>
          <w:highlight w:val="white"/>
        </w:rPr>
        <w:t>char* setlocale(int /*</w:t>
      </w:r>
      <w:r w:rsidR="00ED4AD7">
        <w:rPr>
          <w:highlight w:val="white"/>
        </w:rPr>
        <w:t xml:space="preserve"> </w:t>
      </w:r>
      <w:r w:rsidRPr="00903DBA">
        <w:rPr>
          <w:highlight w:val="white"/>
        </w:rPr>
        <w:t>flag</w:t>
      </w:r>
      <w:r w:rsidR="00ED4AD7">
        <w:rPr>
          <w:highlight w:val="white"/>
        </w:rPr>
        <w:t xml:space="preserve"> </w:t>
      </w:r>
      <w:r w:rsidRPr="00903DBA">
        <w:rPr>
          <w:highlight w:val="white"/>
        </w:rPr>
        <w:t>*/,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15157C76" w:rsidR="0076222C" w:rsidRPr="00903DBA" w:rsidRDefault="0095721B" w:rsidP="0095721B">
      <w:pPr>
        <w:rPr>
          <w:highlight w:val="white"/>
        </w:rPr>
      </w:pPr>
      <w:r>
        <w:rPr>
          <w:highlight w:val="white"/>
        </w:rPr>
        <w:t xml:space="preserve">The </w:t>
      </w:r>
      <w:r w:rsidR="00D4318D">
        <w:rPr>
          <w:rStyle w:val="KeyWord0"/>
          <w:highlight w:val="white"/>
        </w:rPr>
        <w:t>&lt;k&gt;</w:t>
      </w:r>
      <w:r w:rsidR="00D4318D" w:rsidRPr="0095721B">
        <w:rPr>
          <w:rStyle w:val="KeyWord0"/>
          <w:highlight w:val="white"/>
        </w:rPr>
        <w:t>localeconv</w:t>
      </w:r>
      <w:r w:rsidR="00D4318D">
        <w:rPr>
          <w:rStyle w:val="KeyWord0"/>
          <w:highlight w:val="white"/>
        </w:rPr>
        <w:t>&lt;/k&gt;</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7FC7D69" w:rsidR="00B15CBB" w:rsidRPr="00903DBA" w:rsidRDefault="00CC1DF4" w:rsidP="0060539D">
      <w:pPr>
        <w:pStyle w:val="Heading2"/>
      </w:pPr>
      <w:r>
        <w:t>&lt;h2&gt;</w:t>
      </w:r>
      <w:bookmarkStart w:id="606" w:name="_Toc93320636"/>
      <w:r w:rsidRPr="00903DBA">
        <w:t>Character Types</w:t>
      </w:r>
      <w:bookmarkEnd w:id="606"/>
      <w:r>
        <w:t>&lt;/h2&gt;</w:t>
      </w:r>
    </w:p>
    <w:p w14:paraId="27CAECD2" w14:textId="1C3D0DEE" w:rsidR="003203CF" w:rsidRPr="00903DBA" w:rsidRDefault="003203CF" w:rsidP="003203CF">
      <w:r w:rsidRPr="00903DBA">
        <w:t xml:space="preserve">The </w:t>
      </w:r>
      <w:r w:rsidR="00D4318D">
        <w:rPr>
          <w:rStyle w:val="KeyWord0"/>
        </w:rPr>
        <w:t>&lt;k&gt;</w:t>
      </w:r>
      <w:r w:rsidR="00D4318D" w:rsidRPr="00461860">
        <w:rPr>
          <w:rStyle w:val="KeyWord0"/>
        </w:rPr>
        <w:t>ctype.h</w:t>
      </w:r>
      <w:r w:rsidR="00D4318D">
        <w:rPr>
          <w:rStyle w:val="KeyWord0"/>
        </w:rPr>
        <w:t>&lt;/k&gt;</w:t>
      </w:r>
      <w:r w:rsidRPr="00903DBA">
        <w:t xml:space="preserve"> and </w:t>
      </w:r>
      <w:r w:rsidR="00D4318D">
        <w:rPr>
          <w:rStyle w:val="KeyWord0"/>
        </w:rPr>
        <w:t>&lt;k&gt;</w:t>
      </w:r>
      <w:r w:rsidR="00D4318D" w:rsidRPr="00461860">
        <w:rPr>
          <w:rStyle w:val="KeyWord0"/>
        </w:rPr>
        <w:t>ctype.c</w:t>
      </w:r>
      <w:r w:rsidR="00D4318D">
        <w:rPr>
          <w:rStyle w:val="KeyWord0"/>
        </w:rPr>
        <w:t>&lt;/k&gt;</w:t>
      </w:r>
      <w:r w:rsidRPr="00903DBA">
        <w:t xml:space="preserve"> files hold a set functions that test </w:t>
      </w:r>
      <w:r w:rsidR="00BB13F4">
        <w:t xml:space="preserve">different </w:t>
      </w:r>
      <w:r w:rsidRPr="00903DBA">
        <w:t>character conditions.</w:t>
      </w:r>
    </w:p>
    <w:p w14:paraId="243F8CAB" w14:textId="5D6B9C2E" w:rsidR="00EE220E" w:rsidRPr="00903DBA" w:rsidRDefault="000274D4" w:rsidP="00E65FE6">
      <w:pPr>
        <w:pStyle w:val="CodeHeader"/>
      </w:pPr>
      <w:r>
        <w:t>&lt;ch&gt;</w:t>
      </w:r>
      <w:r w:rsidRPr="00903DBA">
        <w:t>ctype</w:t>
      </w:r>
      <w:r>
        <w:t>.</w:t>
      </w:r>
      <w:r w:rsidRPr="00903DBA">
        <w:t>h</w:t>
      </w:r>
      <w:r>
        <w:t>&lt;/ch&gt;</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492109" w:rsidRDefault="0012107B" w:rsidP="0012107B">
      <w:pPr>
        <w:pStyle w:val="Code"/>
        <w:rPr>
          <w:highlight w:val="white"/>
          <w:lang w:val="sv-SE"/>
        </w:rPr>
      </w:pPr>
      <w:r w:rsidRPr="00492109">
        <w:rPr>
          <w:highlight w:val="white"/>
          <w:lang w:val="sv-SE"/>
        </w:rPr>
        <w:t>extern int isupper(int c);</w:t>
      </w:r>
    </w:p>
    <w:p w14:paraId="4F56DCF4" w14:textId="77777777" w:rsidR="0012107B" w:rsidRPr="00492109" w:rsidRDefault="0012107B" w:rsidP="0012107B">
      <w:pPr>
        <w:pStyle w:val="Code"/>
        <w:rPr>
          <w:highlight w:val="white"/>
          <w:lang w:val="sv-SE"/>
        </w:rPr>
      </w:pPr>
      <w:r w:rsidRPr="00492109">
        <w:rPr>
          <w:highlight w:val="white"/>
          <w:lang w:val="sv-SE"/>
        </w:rPr>
        <w:t>extern int isalpha(int c);</w:t>
      </w:r>
    </w:p>
    <w:p w14:paraId="5267495E" w14:textId="77777777" w:rsidR="0012107B" w:rsidRPr="00492109" w:rsidRDefault="0012107B" w:rsidP="0012107B">
      <w:pPr>
        <w:pStyle w:val="Code"/>
        <w:rPr>
          <w:highlight w:val="white"/>
          <w:lang w:val="sv-SE"/>
        </w:rPr>
      </w:pPr>
      <w:r w:rsidRPr="00492109">
        <w:rPr>
          <w:highlight w:val="white"/>
          <w:lang w:val="sv-SE"/>
        </w:rPr>
        <w:t>extern int isdigit(int c);</w:t>
      </w:r>
    </w:p>
    <w:p w14:paraId="5F768BFD" w14:textId="77777777" w:rsidR="0012107B" w:rsidRPr="00492109" w:rsidRDefault="0012107B" w:rsidP="0012107B">
      <w:pPr>
        <w:pStyle w:val="Code"/>
        <w:rPr>
          <w:highlight w:val="white"/>
          <w:lang w:val="sv-SE"/>
        </w:rPr>
      </w:pPr>
      <w:r w:rsidRPr="00492109">
        <w:rPr>
          <w:highlight w:val="white"/>
          <w:lang w:val="sv-SE"/>
        </w:rPr>
        <w:t>extern int isalnum(int c);</w:t>
      </w:r>
    </w:p>
    <w:p w14:paraId="61E557E1" w14:textId="77777777" w:rsidR="0012107B" w:rsidRPr="00492109" w:rsidRDefault="0012107B" w:rsidP="0012107B">
      <w:pPr>
        <w:pStyle w:val="Code"/>
        <w:rPr>
          <w:highlight w:val="white"/>
          <w:lang w:val="sv-SE"/>
        </w:rPr>
      </w:pPr>
      <w:r w:rsidRPr="00492109">
        <w:rPr>
          <w:highlight w:val="white"/>
          <w:lang w:val="sv-SE"/>
        </w:rPr>
        <w:t>extern int isxdigit(int c);</w:t>
      </w:r>
    </w:p>
    <w:p w14:paraId="36692CF4" w14:textId="77777777" w:rsidR="0012107B" w:rsidRPr="00492109" w:rsidRDefault="0012107B" w:rsidP="0012107B">
      <w:pPr>
        <w:pStyle w:val="Code"/>
        <w:rPr>
          <w:highlight w:val="white"/>
          <w:lang w:val="sv-SE"/>
        </w:rPr>
      </w:pPr>
      <w:r w:rsidRPr="00492109">
        <w:rPr>
          <w:highlight w:val="white"/>
          <w:lang w:val="sv-SE"/>
        </w:rPr>
        <w:t>extern int isgraph(int c);</w:t>
      </w:r>
    </w:p>
    <w:p w14:paraId="7BEE5ACA" w14:textId="77777777" w:rsidR="0012107B" w:rsidRPr="00492109" w:rsidRDefault="0012107B" w:rsidP="0012107B">
      <w:pPr>
        <w:pStyle w:val="Code"/>
        <w:rPr>
          <w:highlight w:val="white"/>
          <w:lang w:val="sv-SE"/>
        </w:rPr>
      </w:pPr>
      <w:r w:rsidRPr="00492109">
        <w:rPr>
          <w:highlight w:val="white"/>
          <w:lang w:val="sv-SE"/>
        </w:rPr>
        <w:t>extern int isprint(int c);</w:t>
      </w:r>
    </w:p>
    <w:p w14:paraId="021DE289" w14:textId="77777777" w:rsidR="0012107B" w:rsidRPr="00492109" w:rsidRDefault="0012107B" w:rsidP="0012107B">
      <w:pPr>
        <w:pStyle w:val="Code"/>
        <w:rPr>
          <w:highlight w:val="white"/>
          <w:lang w:val="sv-SE"/>
        </w:rPr>
      </w:pPr>
      <w:r w:rsidRPr="00492109">
        <w:rPr>
          <w:highlight w:val="white"/>
          <w:lang w:val="sv-SE"/>
        </w:rPr>
        <w:t>extern int ispunct(int c);</w:t>
      </w:r>
    </w:p>
    <w:p w14:paraId="4F884BA7" w14:textId="77777777" w:rsidR="0012107B" w:rsidRPr="00492109" w:rsidRDefault="0012107B" w:rsidP="0012107B">
      <w:pPr>
        <w:pStyle w:val="Code"/>
        <w:rPr>
          <w:highlight w:val="white"/>
          <w:lang w:val="sv-SE"/>
        </w:rPr>
      </w:pPr>
      <w:r w:rsidRPr="00492109">
        <w:rPr>
          <w:highlight w:val="white"/>
          <w:lang w:val="sv-S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492109" w:rsidRDefault="0012107B" w:rsidP="0012107B">
      <w:pPr>
        <w:pStyle w:val="Code"/>
        <w:rPr>
          <w:highlight w:val="white"/>
          <w:lang w:val="sv-SE"/>
        </w:rPr>
      </w:pPr>
      <w:r w:rsidRPr="00492109">
        <w:rPr>
          <w:highlight w:val="white"/>
          <w:lang w:val="sv-SE"/>
        </w:rPr>
        <w:t>extern int tolower(int c);</w:t>
      </w:r>
    </w:p>
    <w:p w14:paraId="7AA77C2C" w14:textId="77777777" w:rsidR="0012107B" w:rsidRPr="00492109" w:rsidRDefault="0012107B" w:rsidP="0012107B">
      <w:pPr>
        <w:pStyle w:val="Code"/>
        <w:rPr>
          <w:highlight w:val="white"/>
          <w:lang w:val="sv-SE"/>
        </w:rPr>
      </w:pPr>
      <w:r w:rsidRPr="00492109">
        <w:rPr>
          <w:highlight w:val="white"/>
          <w:lang w:val="sv-SE"/>
        </w:rPr>
        <w:t>extern int toupper(int c);</w:t>
      </w:r>
    </w:p>
    <w:p w14:paraId="06538D56" w14:textId="77777777" w:rsidR="0012107B" w:rsidRPr="00492109" w:rsidRDefault="0012107B" w:rsidP="0012107B">
      <w:pPr>
        <w:pStyle w:val="Code"/>
        <w:rPr>
          <w:highlight w:val="white"/>
          <w:lang w:val="sv-SE"/>
        </w:rPr>
      </w:pPr>
    </w:p>
    <w:p w14:paraId="4E61DEB4" w14:textId="77777777" w:rsidR="0012107B" w:rsidRPr="00903DBA" w:rsidRDefault="0012107B" w:rsidP="0012107B">
      <w:pPr>
        <w:pStyle w:val="Code"/>
        <w:rPr>
          <w:highlight w:val="white"/>
        </w:rPr>
      </w:pPr>
      <w:r w:rsidRPr="00903DBA">
        <w:rPr>
          <w:highlight w:val="white"/>
        </w:rPr>
        <w:t>#endif</w:t>
      </w:r>
    </w:p>
    <w:p w14:paraId="5C5AF2B0" w14:textId="133EE5F4" w:rsidR="00FD2002" w:rsidRPr="00903DBA" w:rsidRDefault="000274D4" w:rsidP="00E65FE6">
      <w:pPr>
        <w:pStyle w:val="CodeHeader"/>
      </w:pPr>
      <w:r>
        <w:t>&lt;ch&gt;</w:t>
      </w:r>
      <w:r w:rsidRPr="00903DBA">
        <w:t>ctype</w:t>
      </w:r>
      <w:r>
        <w:t>.</w:t>
      </w:r>
      <w:r w:rsidRPr="00903DBA">
        <w:t>c</w:t>
      </w:r>
      <w:r>
        <w:t>&lt;/ch&gt;</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lastRenderedPageBreak/>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377AD12B" w:rsidR="0012107B"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F23462">
        <w:rPr>
          <w:highlight w:val="white"/>
        </w:rPr>
        <w:t>15.3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56DE31E1" w:rsidR="003203CF"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isupper</w:t>
      </w:r>
      <w:r w:rsidR="00D4318D">
        <w:rPr>
          <w:rStyle w:val="KeyWord0"/>
          <w:highlight w:val="white"/>
        </w:rPr>
        <w:t>&lt;/k&gt;</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681D9F9C" w:rsidR="0012107B" w:rsidRPr="00903DBA" w:rsidRDefault="005C6D99" w:rsidP="005C6D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isalpha</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393F6E4E" w:rsidR="0012107B" w:rsidRPr="00903DBA" w:rsidRDefault="00720D0E" w:rsidP="00720D0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607" w:name="_Hlk55664765"/>
      <w:r w:rsidRPr="00903DBA">
        <w:rPr>
          <w:highlight w:val="white"/>
        </w:rPr>
        <w:t>locale convention</w:t>
      </w:r>
      <w:bookmarkEnd w:id="607"/>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ASCIII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CD3D036" w:rsidR="0012107B"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isalnum</w:t>
      </w:r>
      <w:r w:rsidR="00D4318D">
        <w:rPr>
          <w:rStyle w:val="KeyWord0"/>
          <w:highlight w:val="white"/>
        </w:rPr>
        <w:t>&lt;/k&gt;</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0771558B" w:rsidR="0012107B" w:rsidRPr="00903DBA" w:rsidRDefault="008B7F86" w:rsidP="008B7F8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isxdigit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584B6159" w:rsidR="008B7F86"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isgraph</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5C263C0C" w:rsidR="00094E46" w:rsidRPr="00903DBA" w:rsidRDefault="00094E46" w:rsidP="00094E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isprint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FB158DD" w:rsidR="003F34C8" w:rsidRPr="00903DBA" w:rsidRDefault="003F34C8" w:rsidP="003F34C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ispunct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5453C2EC" w:rsidR="0012107B" w:rsidRPr="00903DBA" w:rsidRDefault="00885832" w:rsidP="008858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iscntrl</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4DA3D627" w:rsidR="00A56302" w:rsidRPr="00903DBA" w:rsidRDefault="00A56302" w:rsidP="00A563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isspace</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3D38FC42" w:rsidR="0012107B" w:rsidRPr="00903DBA" w:rsidRDefault="00AC3FD3" w:rsidP="00AC3FD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63E1725"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D4318D">
        <w:rPr>
          <w:rStyle w:val="KeyWord0"/>
          <w:highlight w:val="white"/>
        </w:rPr>
        <w:t>&lt;k&gt;</w:t>
      </w:r>
      <w:r w:rsidR="00D4318D" w:rsidRPr="00903DBA">
        <w:rPr>
          <w:rStyle w:val="KeyWord0"/>
          <w:highlight w:val="white"/>
        </w:rPr>
        <w:t>strchr</w:t>
      </w:r>
      <w:r w:rsidR="00D4318D">
        <w:rPr>
          <w:rStyle w:val="KeyWord0"/>
          <w:highlight w:val="white"/>
        </w:rPr>
        <w:t>&lt;/k&gt;</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lastRenderedPageBreak/>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32</w:t>
      </w:r>
      <w:r w:rsidR="00F86BCF" w:rsidRPr="00903DBA">
        <w:rPr>
          <w:highlight w:val="white"/>
        </w:rPr>
        <w:t>, since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t>}</w:t>
      </w:r>
    </w:p>
    <w:p w14:paraId="7710607F" w14:textId="62C7635B" w:rsidR="00F0368E" w:rsidRPr="00903DBA" w:rsidRDefault="00F0368E" w:rsidP="00F0368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toupper</w:t>
      </w:r>
      <w:r w:rsidR="00D4318D">
        <w:rPr>
          <w:rStyle w:val="KeyWord0"/>
          <w:highlight w:val="white"/>
        </w:rPr>
        <w:t>&lt;/k&gt;</w:t>
      </w:r>
      <w:r w:rsidRPr="00903DBA">
        <w:rPr>
          <w:highlight w:val="white"/>
        </w:rPr>
        <w:t xml:space="preserve"> function returns the character converted to lowercase if it is an uppercase character in the same way as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If there is no locale convention available, we return the character with ASCII value minus 32, since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7BCE7253" w:rsidR="00EE220E" w:rsidRDefault="00CC1DF4" w:rsidP="0060539D">
      <w:pPr>
        <w:pStyle w:val="Heading2"/>
      </w:pPr>
      <w:r>
        <w:t>&lt;h2&gt;</w:t>
      </w:r>
      <w:bookmarkStart w:id="608" w:name="_Toc93320637"/>
      <w:r w:rsidRPr="00903DBA">
        <w:t>Strings</w:t>
      </w:r>
      <w:bookmarkEnd w:id="608"/>
      <w:r>
        <w:t>&lt;/h2&gt;</w:t>
      </w:r>
    </w:p>
    <w:p w14:paraId="052B3F45" w14:textId="1F3E9F2C" w:rsidR="00511CA3" w:rsidRPr="00511CA3" w:rsidRDefault="00511CA3" w:rsidP="00511CA3">
      <w:r>
        <w:t xml:space="preserve">The </w:t>
      </w:r>
      <w:r w:rsidR="00D4318D">
        <w:rPr>
          <w:rStyle w:val="KeyWord0"/>
        </w:rPr>
        <w:t>&lt;k&gt;</w:t>
      </w:r>
      <w:r w:rsidR="00D4318D" w:rsidRPr="00511CA3">
        <w:rPr>
          <w:rStyle w:val="KeyWord0"/>
        </w:rPr>
        <w:t>string</w:t>
      </w:r>
      <w:r w:rsidR="00D4318D">
        <w:rPr>
          <w:rStyle w:val="KeyWord0"/>
        </w:rPr>
        <w:t>&lt;/k&gt;</w:t>
      </w:r>
      <w:r>
        <w:t xml:space="preserve"> standard library holds function for searching and modifying strings.</w:t>
      </w:r>
    </w:p>
    <w:p w14:paraId="14ACCA1E" w14:textId="327931F6" w:rsidR="0078214F" w:rsidRPr="00903DBA" w:rsidRDefault="000274D4" w:rsidP="00E65FE6">
      <w:pPr>
        <w:pStyle w:val="CodeHeader"/>
      </w:pPr>
      <w:r>
        <w:t>&lt;ch&gt;</w:t>
      </w:r>
      <w:r w:rsidRPr="00903DBA">
        <w:t>string</w:t>
      </w:r>
      <w:r>
        <w:t>.</w:t>
      </w:r>
      <w:r w:rsidRPr="00903DBA">
        <w:t>h</w:t>
      </w:r>
      <w:r>
        <w:t>&lt;/ch&gt;</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lastRenderedPageBreak/>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492109" w:rsidRDefault="007965E2" w:rsidP="007965E2">
      <w:pPr>
        <w:pStyle w:val="Code"/>
        <w:rPr>
          <w:highlight w:val="white"/>
          <w:lang w:val="sv-SE"/>
        </w:rPr>
      </w:pPr>
      <w:r w:rsidRPr="00492109">
        <w:rPr>
          <w:highlight w:val="white"/>
          <w:lang w:val="sv-S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02AEE474" w:rsidR="0078214F" w:rsidRPr="00903DBA" w:rsidRDefault="000274D4" w:rsidP="00E65FE6">
      <w:pPr>
        <w:pStyle w:val="CodeHeader"/>
      </w:pPr>
      <w:r>
        <w:t>&lt;ch&gt;</w:t>
      </w:r>
      <w:r w:rsidRPr="00903DBA">
        <w:t>string</w:t>
      </w:r>
      <w:r>
        <w:t>.</w:t>
      </w:r>
      <w:r w:rsidRPr="00903DBA">
        <w:t>c</w:t>
      </w:r>
      <w:r>
        <w:t>&lt;/ch&gt;</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20A0D15A" w:rsidR="003678C0" w:rsidRPr="00903DBA" w:rsidRDefault="003678C0" w:rsidP="003678C0">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strlen</w:t>
      </w:r>
      <w:r w:rsidR="00D4318D">
        <w:rPr>
          <w:rStyle w:val="KeyWord0"/>
          <w:highlight w:val="white"/>
        </w:rPr>
        <w:t>&lt;/k&gt;</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4EAA5FE8" w14:textId="77777777" w:rsidR="00CD667B" w:rsidRDefault="003678C0" w:rsidP="003678C0">
      <w:pPr>
        <w:pStyle w:val="Code"/>
        <w:rPr>
          <w:highlight w:val="white"/>
        </w:rPr>
      </w:pPr>
      <w:r w:rsidRPr="00903DBA">
        <w:rPr>
          <w:highlight w:val="white"/>
        </w:rPr>
        <w:t xml:space="preserve">    </w:t>
      </w:r>
      <w:r w:rsidR="00CD667B">
        <w:rPr>
          <w:highlight w:val="white"/>
        </w:rPr>
        <w:t>// Empty</w:t>
      </w:r>
    </w:p>
    <w:p w14:paraId="1AE0E40B" w14:textId="57897069"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3C94EBE4" w:rsidR="000E1812" w:rsidRPr="00903DBA" w:rsidRDefault="00CC1DF4" w:rsidP="0060539D">
      <w:pPr>
        <w:pStyle w:val="Heading3"/>
        <w:rPr>
          <w:highlight w:val="white"/>
        </w:rPr>
      </w:pPr>
      <w:r>
        <w:rPr>
          <w:highlight w:val="white"/>
        </w:rPr>
        <w:t>&lt;h3&gt;</w:t>
      </w:r>
      <w:bookmarkStart w:id="609" w:name="_Toc93320638"/>
      <w:r>
        <w:rPr>
          <w:highlight w:val="white"/>
        </w:rPr>
        <w:t>String Copying</w:t>
      </w:r>
      <w:bookmarkEnd w:id="609"/>
      <w:r>
        <w:rPr>
          <w:highlight w:val="white"/>
        </w:rPr>
        <w:t>&lt;/h3&gt;</w:t>
      </w:r>
    </w:p>
    <w:p w14:paraId="151FD2AA" w14:textId="0FE61448" w:rsidR="007965E2" w:rsidRPr="00903DBA" w:rsidRDefault="00EC686F" w:rsidP="00EC686F">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w:t>
      </w:r>
      <w:r w:rsidR="0059000E">
        <w:rPr>
          <w:highlight w:val="white"/>
        </w:rPr>
        <w:t xml:space="preserve">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sidR="0059000E">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lastRenderedPageBreak/>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to the target string, and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4ACCA0FA" w:rsidR="007965E2" w:rsidRPr="00903DBA" w:rsidRDefault="00F10228" w:rsidP="00F10228">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6383F5EA" w:rsidR="007965E2" w:rsidRDefault="00DD0CC3" w:rsidP="00564B3F">
      <w:pPr>
        <w:rPr>
          <w:highlight w:val="white"/>
        </w:rPr>
      </w:pPr>
      <w:r>
        <w:rPr>
          <w:highlight w:val="white"/>
        </w:rPr>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D4318D">
        <w:rPr>
          <w:rStyle w:val="KeyWord0"/>
          <w:highlight w:val="white"/>
        </w:rPr>
        <w:t>&lt;k&gt;</w:t>
      </w:r>
      <w:r w:rsidR="00D4318D" w:rsidRPr="002033EE">
        <w:rPr>
          <w:rStyle w:val="KeyWord0"/>
          <w:highlight w:val="white"/>
        </w:rPr>
        <w:t>size</w:t>
      </w:r>
      <w:r w:rsidR="00D4318D">
        <w:rPr>
          <w:rStyle w:val="KeyWord0"/>
          <w:highlight w:val="white"/>
        </w:rPr>
        <w:t>&lt;/k&gt;</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19F8623A" w:rsidR="000E1812" w:rsidRPr="000E1812" w:rsidRDefault="00CC1DF4" w:rsidP="0060539D">
      <w:pPr>
        <w:pStyle w:val="Heading3"/>
        <w:rPr>
          <w:highlight w:val="white"/>
        </w:rPr>
      </w:pPr>
      <w:r>
        <w:rPr>
          <w:highlight w:val="white"/>
        </w:rPr>
        <w:t>&lt;h3&gt;</w:t>
      </w:r>
      <w:bookmarkStart w:id="610" w:name="_Toc93320639"/>
      <w:r w:rsidRPr="000E1812">
        <w:rPr>
          <w:highlight w:val="white"/>
        </w:rPr>
        <w:t xml:space="preserve">String </w:t>
      </w:r>
      <w:r>
        <w:t>C</w:t>
      </w:r>
      <w:r w:rsidRPr="00404662">
        <w:rPr>
          <w:rStyle w:val="Heading3Char"/>
          <w:b/>
        </w:rPr>
        <w:t>oncatenation</w:t>
      </w:r>
      <w:bookmarkEnd w:id="610"/>
      <w:r>
        <w:rPr>
          <w:highlight w:val="white"/>
        </w:rPr>
        <w:t>&lt;/h3&gt;</w:t>
      </w:r>
    </w:p>
    <w:p w14:paraId="349765C1" w14:textId="77EDA451" w:rsidR="007965E2" w:rsidRPr="00903DBA" w:rsidRDefault="002033EE" w:rsidP="002033EE">
      <w:pPr>
        <w:rPr>
          <w:highlight w:val="white"/>
        </w:rPr>
      </w:pPr>
      <w:r>
        <w:rPr>
          <w:highlight w:val="white"/>
        </w:rPr>
        <w:t xml:space="preserve">The </w:t>
      </w:r>
      <w:r w:rsidR="00D4318D">
        <w:rPr>
          <w:rStyle w:val="KeyWord0"/>
          <w:highlight w:val="white"/>
        </w:rPr>
        <w:t>&lt;k&gt;</w:t>
      </w:r>
      <w:r w:rsidR="00D4318D" w:rsidRPr="002033EE">
        <w:rPr>
          <w:rStyle w:val="KeyWord0"/>
          <w:highlight w:val="white"/>
        </w:rPr>
        <w:t>strcat</w:t>
      </w:r>
      <w:r w:rsidR="00D4318D">
        <w:rPr>
          <w:rStyle w:val="KeyWord0"/>
          <w:highlight w:val="white"/>
        </w:rPr>
        <w:t>&lt;/k&gt;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21050D77" w:rsidR="00B664ED" w:rsidRPr="00903DBA" w:rsidRDefault="00B664ED" w:rsidP="00B664ED">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w:t>
      </w:r>
      <w:r w:rsidR="00D4318D">
        <w:rPr>
          <w:rStyle w:val="KeyWord0"/>
          <w:highlight w:val="white"/>
        </w:rPr>
        <w:t>ncat&lt;/k&gt;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07935772" w:rsidR="00F72E99" w:rsidRPr="00903DBA" w:rsidRDefault="00CC1DF4" w:rsidP="0060539D">
      <w:pPr>
        <w:pStyle w:val="Heading3"/>
        <w:rPr>
          <w:highlight w:val="white"/>
        </w:rPr>
      </w:pPr>
      <w:r>
        <w:rPr>
          <w:highlight w:val="white"/>
        </w:rPr>
        <w:lastRenderedPageBreak/>
        <w:t>&lt;h3&gt;</w:t>
      </w:r>
      <w:bookmarkStart w:id="611" w:name="_Toc93320640"/>
      <w:r>
        <w:rPr>
          <w:highlight w:val="white"/>
        </w:rPr>
        <w:t>String Comparation</w:t>
      </w:r>
      <w:bookmarkEnd w:id="611"/>
      <w:r>
        <w:rPr>
          <w:highlight w:val="white"/>
        </w:rPr>
        <w:t>&lt;/h3&gt;</w:t>
      </w:r>
    </w:p>
    <w:p w14:paraId="75700338" w14:textId="0E007AED" w:rsidR="007965E2" w:rsidRPr="00903DBA" w:rsidRDefault="00BB6924" w:rsidP="00BB6924">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strcmp</w:t>
      </w:r>
      <w:r w:rsidR="00D4318D">
        <w:rPr>
          <w:rStyle w:val="KeyWord0"/>
          <w:highlight w:val="white"/>
        </w:rPr>
        <w:t>&lt;/k&gt;</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t xml:space="preserve">    }</w:t>
      </w:r>
    </w:p>
    <w:p w14:paraId="4A586423" w14:textId="3ACE7A00"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D4318D">
        <w:rPr>
          <w:rStyle w:val="KeyWord0"/>
          <w:highlight w:val="white"/>
        </w:rPr>
        <w:t>&lt;k&gt;</w:t>
      </w:r>
      <w:r w:rsidR="00D4318D" w:rsidRPr="0092616A">
        <w:rPr>
          <w:rStyle w:val="KeyWord0"/>
          <w:highlight w:val="white"/>
        </w:rPr>
        <w:t>if</w:t>
      </w:r>
      <w:r w:rsidR="00D4318D">
        <w:rPr>
          <w:rStyle w:val="KeyWord0"/>
          <w:highlight w:val="white"/>
        </w:rPr>
        <w:t>&lt;/k&gt;</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046D77CF" w:rsidR="007C67B3" w:rsidRPr="00903DBA" w:rsidRDefault="007C67B3" w:rsidP="000B77EF">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w:t>
      </w:r>
      <w:r w:rsidR="00D4318D">
        <w:rPr>
          <w:rStyle w:val="KeyWord0"/>
          <w:highlight w:val="white"/>
        </w:rPr>
        <w:t>n</w:t>
      </w:r>
      <w:r w:rsidR="00D4318D" w:rsidRPr="00BB6924">
        <w:rPr>
          <w:rStyle w:val="KeyWord0"/>
          <w:highlight w:val="white"/>
        </w:rPr>
        <w:t>cmp</w:t>
      </w:r>
      <w:r w:rsidR="00D4318D">
        <w:rPr>
          <w:rStyle w:val="KeyWord0"/>
          <w:highlight w:val="white"/>
        </w:rPr>
        <w:t>&lt;/k&gt;</w:t>
      </w:r>
      <w:r>
        <w:rPr>
          <w:highlight w:val="white"/>
        </w:rPr>
        <w:t xml:space="preserve"> function compares the left and right string</w:t>
      </w:r>
      <w:r w:rsidR="000B77EF">
        <w:rPr>
          <w:highlight w:val="white"/>
        </w:rPr>
        <w:t xml:space="preserve"> as </w:t>
      </w:r>
      <w:r w:rsidR="00D4318D">
        <w:rPr>
          <w:rStyle w:val="KeyWord0"/>
          <w:highlight w:val="white"/>
        </w:rPr>
        <w:t>&lt;k&gt;</w:t>
      </w:r>
      <w:r w:rsidR="00D4318D" w:rsidRPr="000B77EF">
        <w:rPr>
          <w:rStyle w:val="KeyWord0"/>
          <w:highlight w:val="white"/>
        </w:rPr>
        <w:t>strcmp</w:t>
      </w:r>
      <w:r w:rsidR="00D4318D">
        <w:rPr>
          <w:rStyle w:val="KeyWord0"/>
          <w:highlight w:val="white"/>
        </w:rPr>
        <w:t>&lt;/k&gt;</w:t>
      </w:r>
      <w:r w:rsidR="000B77EF">
        <w:rPr>
          <w:highlight w:val="white"/>
        </w:rPr>
        <w:t xml:space="preserve"> above. The difference is that it compares up until size number of characters. If the first </w:t>
      </w:r>
      <w:r w:rsidR="00D4318D">
        <w:rPr>
          <w:rStyle w:val="KeyWord0"/>
          <w:highlight w:val="white"/>
        </w:rPr>
        <w:t>&lt;k&gt;</w:t>
      </w:r>
      <w:r w:rsidR="00D4318D" w:rsidRPr="000B77EF">
        <w:rPr>
          <w:rStyle w:val="KeyWord0"/>
          <w:highlight w:val="white"/>
        </w:rPr>
        <w:t>size</w:t>
      </w:r>
      <w:r w:rsidR="00D4318D">
        <w:rPr>
          <w:rStyle w:val="KeyWord0"/>
          <w:highlight w:val="white"/>
        </w:rPr>
        <w:t>&lt;/k&gt;</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lastRenderedPageBreak/>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10447A99" w:rsidR="003678C0" w:rsidRPr="00903DBA" w:rsidRDefault="00CC1DF4" w:rsidP="0060539D">
      <w:pPr>
        <w:pStyle w:val="Heading3"/>
        <w:rPr>
          <w:highlight w:val="white"/>
        </w:rPr>
      </w:pPr>
      <w:r>
        <w:rPr>
          <w:highlight w:val="white"/>
        </w:rPr>
        <w:t>&lt;h3&gt;</w:t>
      </w:r>
      <w:bookmarkStart w:id="612" w:name="_Toc93320641"/>
      <w:r>
        <w:rPr>
          <w:highlight w:val="white"/>
        </w:rPr>
        <w:t>String Searching</w:t>
      </w:r>
      <w:bookmarkEnd w:id="612"/>
      <w:r>
        <w:rPr>
          <w:highlight w:val="white"/>
        </w:rPr>
        <w:t>&lt;/h3&gt;</w:t>
      </w:r>
    </w:p>
    <w:p w14:paraId="663B17C2" w14:textId="45190A4C" w:rsidR="007965E2"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strchr</w:t>
      </w:r>
      <w:r w:rsidR="00D4318D">
        <w:rPr>
          <w:rStyle w:val="KeyWord0"/>
          <w:highlight w:val="white"/>
        </w:rPr>
        <w:t>&lt;/k&gt;</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492109" w:rsidRDefault="007965E2" w:rsidP="007965E2">
      <w:pPr>
        <w:pStyle w:val="Code"/>
        <w:rPr>
          <w:highlight w:val="white"/>
          <w:lang w:val="sv-SE"/>
        </w:rPr>
      </w:pPr>
      <w:r w:rsidRPr="00903DBA">
        <w:rPr>
          <w:highlight w:val="white"/>
        </w:rPr>
        <w:t xml:space="preserve">  </w:t>
      </w:r>
      <w:r w:rsidR="00D06677" w:rsidRPr="00492109">
        <w:rPr>
          <w:highlight w:val="white"/>
          <w:lang w:val="sv-SE"/>
        </w:rPr>
        <w:t>int index;</w:t>
      </w:r>
    </w:p>
    <w:p w14:paraId="011FF462"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41EF1730" w14:textId="77777777" w:rsidR="007965E2" w:rsidRPr="00492109" w:rsidRDefault="007965E2" w:rsidP="007965E2">
      <w:pPr>
        <w:pStyle w:val="Code"/>
        <w:rPr>
          <w:highlight w:val="white"/>
          <w:lang w:val="sv-SE"/>
        </w:rPr>
      </w:pPr>
    </w:p>
    <w:p w14:paraId="0C596023" w14:textId="77777777" w:rsidR="007965E2" w:rsidRPr="00903DBA" w:rsidRDefault="007965E2" w:rsidP="007965E2">
      <w:pPr>
        <w:pStyle w:val="Code"/>
        <w:rPr>
          <w:highlight w:val="white"/>
        </w:rPr>
      </w:pPr>
      <w:r w:rsidRPr="00492109">
        <w:rPr>
          <w:highlight w:val="white"/>
          <w:lang w:val="sv-SE"/>
        </w:rPr>
        <w:t xml:space="preserve">  </w:t>
      </w:r>
      <w:r w:rsidRPr="00903DBA">
        <w:rPr>
          <w:highlight w:val="white"/>
        </w:rPr>
        <w:t>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63DAF98C" w:rsidR="00110CE4"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w:t>
      </w:r>
      <w:r w:rsidR="00D4318D">
        <w:rPr>
          <w:rStyle w:val="KeyWord0"/>
          <w:highlight w:val="white"/>
        </w:rPr>
        <w:t>r</w:t>
      </w:r>
      <w:r w:rsidR="00D4318D" w:rsidRPr="00110CE4">
        <w:rPr>
          <w:rStyle w:val="KeyWord0"/>
          <w:highlight w:val="white"/>
        </w:rPr>
        <w:t>chr</w:t>
      </w:r>
      <w:r w:rsidR="00D4318D">
        <w:rPr>
          <w:rStyle w:val="KeyWord0"/>
          <w:highlight w:val="white"/>
        </w:rPr>
        <w:t>&lt;/k&gt;</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5EC4B7EA" w:rsidR="007965E2" w:rsidRPr="00903DBA" w:rsidRDefault="00EB4602" w:rsidP="00EB4602">
      <w:pPr>
        <w:rPr>
          <w:highlight w:val="white"/>
        </w:rPr>
      </w:pPr>
      <w:r>
        <w:rPr>
          <w:highlight w:val="white"/>
        </w:rPr>
        <w:t xml:space="preserve">Note that we do not return any value inside the loop in this function. Instead we assign </w:t>
      </w:r>
      <w:r w:rsidR="00D4318D">
        <w:rPr>
          <w:rStyle w:val="KeyWord0"/>
          <w:highlight w:val="white"/>
        </w:rPr>
        <w:t>&lt;k&gt;</w:t>
      </w:r>
      <w:r w:rsidR="00D4318D" w:rsidRPr="007A5BE8">
        <w:rPr>
          <w:rStyle w:val="KeyWord0"/>
          <w:highlight w:val="white"/>
        </w:rPr>
        <w:t>result</w:t>
      </w:r>
      <w:r w:rsidR="00D4318D">
        <w:rPr>
          <w:rStyle w:val="KeyWord0"/>
          <w:highlight w:val="white"/>
        </w:rPr>
        <w:t>&lt;/k&gt;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4855F3F5" w:rsidR="00F610D2" w:rsidRDefault="00F610D2" w:rsidP="00F610D2">
      <w:r w:rsidRPr="00F610D2">
        <w:lastRenderedPageBreak/>
        <w:t xml:space="preserve">The </w:t>
      </w:r>
      <w:bookmarkStart w:id="613" w:name="_Hlk59628289"/>
      <w:r w:rsidR="00D4318D">
        <w:rPr>
          <w:rStyle w:val="KeyWord0"/>
        </w:rPr>
        <w:t>&lt;k&gt;</w:t>
      </w:r>
      <w:r w:rsidR="00D4318D" w:rsidRPr="00F610D2">
        <w:rPr>
          <w:rStyle w:val="KeyWord0"/>
        </w:rPr>
        <w:t>strspn</w:t>
      </w:r>
      <w:r w:rsidR="00D4318D">
        <w:rPr>
          <w:rStyle w:val="KeyWord0"/>
        </w:rPr>
        <w:t>&lt;/k&gt;</w:t>
      </w:r>
      <w:r w:rsidRPr="00F610D2">
        <w:t xml:space="preserve"> </w:t>
      </w:r>
      <w:bookmarkEnd w:id="613"/>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7C9CBFC4" w:rsidR="007965E2" w:rsidRPr="00903DBA" w:rsidRDefault="0084327F" w:rsidP="0084327F">
      <w:pPr>
        <w:rPr>
          <w:highlight w:val="white"/>
        </w:rPr>
      </w:pPr>
      <w:r w:rsidRPr="0003394F">
        <w:rPr>
          <w:highlight w:val="white"/>
        </w:rPr>
        <w:t xml:space="preserve">The </w:t>
      </w:r>
      <w:bookmarkStart w:id="614" w:name="_Hlk59628295"/>
      <w:r w:rsidR="00D4318D">
        <w:rPr>
          <w:rStyle w:val="KeyWord0"/>
          <w:highlight w:val="white"/>
        </w:rPr>
        <w:t>&lt;k&gt;</w:t>
      </w:r>
      <w:r w:rsidR="00D4318D" w:rsidRPr="0084327F">
        <w:rPr>
          <w:rStyle w:val="KeyWord0"/>
          <w:highlight w:val="white"/>
        </w:rPr>
        <w:t>strcspn</w:t>
      </w:r>
      <w:r w:rsidR="00D4318D">
        <w:rPr>
          <w:rStyle w:val="KeyWord0"/>
          <w:highlight w:val="white"/>
        </w:rPr>
        <w:t>&lt;/k&gt;</w:t>
      </w:r>
      <w:r w:rsidRPr="0003394F">
        <w:rPr>
          <w:highlight w:val="white"/>
        </w:rPr>
        <w:t xml:space="preserve"> </w:t>
      </w:r>
      <w:bookmarkEnd w:id="614"/>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s not</w:t>
      </w:r>
      <w:r w:rsidR="002A3058">
        <w:rPr>
          <w:highlight w:val="white"/>
        </w:rPr>
        <w:t xml:space="preserve"> </w:t>
      </w:r>
      <w:r>
        <w:rPr>
          <w:highlight w:val="white"/>
        </w:rPr>
        <w:t>present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051718A3" w:rsidR="007965E2" w:rsidRPr="00903DBA" w:rsidRDefault="00E56FFD" w:rsidP="00E56FFD">
      <w:pPr>
        <w:rPr>
          <w:highlight w:val="white"/>
        </w:rPr>
      </w:pPr>
      <w:r>
        <w:rPr>
          <w:highlight w:val="white"/>
        </w:rPr>
        <w:t xml:space="preserve">The </w:t>
      </w:r>
      <w:bookmarkStart w:id="615" w:name="_Hlk59628313"/>
      <w:r w:rsidR="00D4318D">
        <w:rPr>
          <w:rStyle w:val="KeyWord0"/>
          <w:highlight w:val="white"/>
        </w:rPr>
        <w:t>&lt;k&gt;</w:t>
      </w:r>
      <w:r w:rsidR="00D4318D" w:rsidRPr="00E56FFD">
        <w:rPr>
          <w:rStyle w:val="KeyWord0"/>
          <w:highlight w:val="white"/>
        </w:rPr>
        <w:t>strpbrk</w:t>
      </w:r>
      <w:r w:rsidR="00D4318D">
        <w:rPr>
          <w:rStyle w:val="KeyWord0"/>
          <w:highlight w:val="white"/>
        </w:rPr>
        <w:t>&lt;/k&gt;</w:t>
      </w:r>
      <w:r>
        <w:rPr>
          <w:highlight w:val="white"/>
        </w:rPr>
        <w:t xml:space="preserve"> </w:t>
      </w:r>
      <w:bookmarkEnd w:id="615"/>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79FBE339" w:rsidR="007965E2" w:rsidRPr="00903DBA" w:rsidRDefault="00EE0148" w:rsidP="00EE0148">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strstr</w:t>
      </w:r>
      <w:r w:rsidR="00D4318D">
        <w:rPr>
          <w:rStyle w:val="KeyWord0"/>
          <w:highlight w:val="white"/>
        </w:rPr>
        <w:t>&lt;/k&gt;</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74D76385"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D4318D">
        <w:rPr>
          <w:rStyle w:val="KeyWord0"/>
          <w:highlight w:val="white"/>
        </w:rPr>
        <w:t>&lt;k&gt;</w:t>
      </w:r>
      <w:r w:rsidR="00D4318D" w:rsidRPr="00206EE8">
        <w:rPr>
          <w:rStyle w:val="KeyWord0"/>
          <w:highlight w:val="white"/>
        </w:rPr>
        <w:t>strncmp</w:t>
      </w:r>
      <w:r w:rsidR="00D4318D">
        <w:rPr>
          <w:rStyle w:val="KeyWord0"/>
          <w:highlight w:val="white"/>
        </w:rPr>
        <w:t>&lt;/k&gt;</w:t>
      </w:r>
      <w:r w:rsidR="00E31622">
        <w:rPr>
          <w:highlight w:val="white"/>
        </w:rPr>
        <w:t xml:space="preserve"> for each index to test whether </w:t>
      </w:r>
      <w:r w:rsidR="00206EE8">
        <w:rPr>
          <w:highlight w:val="white"/>
        </w:rPr>
        <w:t>the sub stirng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142FD89A" w:rsidR="000E1812" w:rsidRPr="00903DBA" w:rsidRDefault="00CC1DF4" w:rsidP="0060539D">
      <w:pPr>
        <w:pStyle w:val="Heading3"/>
        <w:rPr>
          <w:highlight w:val="white"/>
        </w:rPr>
      </w:pPr>
      <w:r>
        <w:rPr>
          <w:highlight w:val="white"/>
        </w:rPr>
        <w:t>&lt;h3&gt;</w:t>
      </w:r>
      <w:bookmarkStart w:id="616" w:name="_Toc93320642"/>
      <w:r>
        <w:rPr>
          <w:highlight w:val="white"/>
        </w:rPr>
        <w:t>Error Messages</w:t>
      </w:r>
      <w:bookmarkEnd w:id="616"/>
      <w:r>
        <w:rPr>
          <w:highlight w:val="white"/>
        </w:rPr>
        <w:t>&lt;/h3&gt;</w:t>
      </w:r>
    </w:p>
    <w:p w14:paraId="5647F9AC" w14:textId="223E3CF5" w:rsidR="004A45F5" w:rsidRPr="00BD3656" w:rsidRDefault="004A45F5" w:rsidP="00BD3656">
      <w:pPr>
        <w:rPr>
          <w:highlight w:val="white"/>
        </w:rPr>
      </w:pPr>
      <w:r w:rsidRPr="00BD3656">
        <w:rPr>
          <w:highlight w:val="white"/>
        </w:rPr>
        <w:t xml:space="preserve">The </w:t>
      </w:r>
      <w:r w:rsidR="00D4318D">
        <w:rPr>
          <w:rStyle w:val="KeyWord0"/>
          <w:highlight w:val="white"/>
        </w:rPr>
        <w:t>&lt;k&gt;</w:t>
      </w:r>
      <w:r w:rsidR="00D4318D" w:rsidRPr="00BD3656">
        <w:rPr>
          <w:rStyle w:val="KeyWord0"/>
          <w:highlight w:val="white"/>
        </w:rPr>
        <w:t>strerror</w:t>
      </w:r>
      <w:r w:rsidR="00D4318D">
        <w:rPr>
          <w:rStyle w:val="KeyWord0"/>
          <w:highlight w:val="white"/>
        </w:rPr>
        <w:t>&lt;/k&gt;</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4CA46C1D" w:rsidR="00DB06E7" w:rsidRPr="00BD3656" w:rsidRDefault="00B26FED" w:rsidP="0060539D">
      <w:pPr>
        <w:pStyle w:val="Heading3"/>
        <w:rPr>
          <w:highlight w:val="white"/>
        </w:rPr>
      </w:pPr>
      <w:hyperlink r:id="rId8" w:history="1">
        <w:r w:rsidR="00CC1DF4">
          <w:rPr>
            <w:rStyle w:val="Hyperlink"/>
            <w:color w:val="000000" w:themeColor="text1"/>
            <w:u w:val="none"/>
          </w:rPr>
          <w:t>&lt;h3&gt;</w:t>
        </w:r>
        <w:bookmarkStart w:id="617" w:name="_Toc93320643"/>
        <w:r w:rsidR="00CC1DF4" w:rsidRPr="00DA5DC2">
          <w:rPr>
            <w:rStyle w:val="Hyperlink"/>
            <w:color w:val="000000" w:themeColor="text1"/>
            <w:u w:val="none"/>
          </w:rPr>
          <w:t>Tokenization</w:t>
        </w:r>
        <w:bookmarkEnd w:id="617"/>
        <w:r w:rsidR="00CC1DF4">
          <w:rPr>
            <w:rStyle w:val="Hyperlink"/>
            <w:color w:val="000000" w:themeColor="text1"/>
            <w:u w:val="none"/>
          </w:rPr>
          <w:t>&lt;/h3&gt;</w:t>
        </w:r>
      </w:hyperlink>
    </w:p>
    <w:p w14:paraId="4BD1377B" w14:textId="1BD2AA95" w:rsidR="00973655" w:rsidRPr="00BD3656" w:rsidRDefault="00DF119F" w:rsidP="00DF119F">
      <w:pPr>
        <w:rPr>
          <w:highlight w:val="white"/>
        </w:rPr>
      </w:pPr>
      <w:r>
        <w:rPr>
          <w:highlight w:val="white"/>
        </w:rPr>
        <w:t xml:space="preserve">The </w:t>
      </w:r>
      <w:r w:rsidR="00D4318D">
        <w:rPr>
          <w:rStyle w:val="KeyWord0"/>
          <w:highlight w:val="white"/>
        </w:rPr>
        <w:t>&lt;k&gt;</w:t>
      </w:r>
      <w:r w:rsidR="00D4318D" w:rsidRPr="00973655">
        <w:rPr>
          <w:rStyle w:val="KeyWord0"/>
          <w:highlight w:val="white"/>
        </w:rPr>
        <w:t>strtok</w:t>
      </w:r>
      <w:r w:rsidR="00D4318D">
        <w:rPr>
          <w:rStyle w:val="KeyWord0"/>
          <w:highlight w:val="white"/>
        </w:rPr>
        <w:t>&lt;/k&gt;</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DB6E6D" w:rsidRDefault="007965E2" w:rsidP="007965E2">
      <w:pPr>
        <w:pStyle w:val="Code"/>
        <w:rPr>
          <w:highlight w:val="white"/>
          <w:lang w:val="nb-NO"/>
        </w:rPr>
      </w:pPr>
      <w:r w:rsidRPr="00903DBA">
        <w:rPr>
          <w:highlight w:val="white"/>
        </w:rPr>
        <w:t xml:space="preserve">      if (strchr(charSet, token[index]) != </w:t>
      </w:r>
      <w:r w:rsidRPr="00DB6E6D">
        <w:rPr>
          <w:highlight w:val="white"/>
          <w:lang w:val="nb-NO"/>
        </w:rPr>
        <w:t>NULL) {</w:t>
      </w:r>
    </w:p>
    <w:p w14:paraId="6128B133" w14:textId="77777777" w:rsidR="007965E2" w:rsidRPr="00492109" w:rsidRDefault="007965E2" w:rsidP="007965E2">
      <w:pPr>
        <w:pStyle w:val="Code"/>
        <w:rPr>
          <w:highlight w:val="white"/>
          <w:lang w:val="nb-NO"/>
        </w:rPr>
      </w:pPr>
      <w:r w:rsidRPr="00DB6E6D">
        <w:rPr>
          <w:highlight w:val="white"/>
          <w:lang w:val="nb-NO"/>
        </w:rPr>
        <w:t xml:space="preserve">        </w:t>
      </w:r>
      <w:r w:rsidRPr="00492109">
        <w:rPr>
          <w:highlight w:val="white"/>
          <w:lang w:val="nb-NO"/>
        </w:rPr>
        <w:t>char* tokenStart2 = token;</w:t>
      </w:r>
    </w:p>
    <w:p w14:paraId="7122DD32" w14:textId="77777777" w:rsidR="007965E2" w:rsidRPr="00492109" w:rsidRDefault="007965E2" w:rsidP="007965E2">
      <w:pPr>
        <w:pStyle w:val="Code"/>
        <w:rPr>
          <w:highlight w:val="white"/>
          <w:lang w:val="nb-NO"/>
        </w:rPr>
      </w:pPr>
      <w:r w:rsidRPr="00492109">
        <w:rPr>
          <w:highlight w:val="white"/>
          <w:lang w:val="nb-NO"/>
        </w:rPr>
        <w:t xml:space="preserve">        token[index] = '\0';</w:t>
      </w:r>
    </w:p>
    <w:p w14:paraId="618CC80A" w14:textId="77777777" w:rsidR="007965E2" w:rsidRPr="00492109" w:rsidRDefault="007965E2" w:rsidP="007965E2">
      <w:pPr>
        <w:pStyle w:val="Code"/>
        <w:rPr>
          <w:highlight w:val="white"/>
          <w:lang w:val="nb-NO"/>
        </w:rPr>
      </w:pPr>
      <w:r w:rsidRPr="00492109">
        <w:rPr>
          <w:highlight w:val="white"/>
          <w:lang w:val="nb-NO"/>
        </w:rPr>
        <w:t xml:space="preserve">        token = &amp;token[index + 1];</w:t>
      </w:r>
    </w:p>
    <w:p w14:paraId="70E311A7" w14:textId="77777777" w:rsidR="007965E2" w:rsidRPr="00492109" w:rsidRDefault="007965E2" w:rsidP="007965E2">
      <w:pPr>
        <w:pStyle w:val="Code"/>
        <w:rPr>
          <w:highlight w:val="white"/>
          <w:lang w:val="nb-NO"/>
        </w:rPr>
      </w:pPr>
      <w:r w:rsidRPr="00492109">
        <w:rPr>
          <w:highlight w:val="white"/>
          <w:lang w:val="nb-NO"/>
        </w:rPr>
        <w:t xml:space="preserve">        return tokenStart2;</w:t>
      </w:r>
    </w:p>
    <w:p w14:paraId="522934B2" w14:textId="77777777" w:rsidR="007965E2" w:rsidRPr="00492109" w:rsidRDefault="007965E2" w:rsidP="007965E2">
      <w:pPr>
        <w:pStyle w:val="Code"/>
        <w:rPr>
          <w:highlight w:val="white"/>
          <w:lang w:val="nb-NO"/>
        </w:rPr>
      </w:pPr>
      <w:r w:rsidRPr="00492109">
        <w:rPr>
          <w:highlight w:val="white"/>
          <w:lang w:val="nb-NO"/>
        </w:rPr>
        <w:t xml:space="preserve">      }</w:t>
      </w:r>
    </w:p>
    <w:p w14:paraId="11D7626A" w14:textId="77777777" w:rsidR="007965E2" w:rsidRPr="00492109" w:rsidRDefault="007965E2" w:rsidP="007965E2">
      <w:pPr>
        <w:pStyle w:val="Code"/>
        <w:rPr>
          <w:highlight w:val="white"/>
          <w:lang w:val="nb-NO"/>
        </w:rPr>
      </w:pPr>
      <w:r w:rsidRPr="00492109">
        <w:rPr>
          <w:highlight w:val="white"/>
          <w:lang w:val="nb-NO"/>
        </w:rPr>
        <w:t xml:space="preserve">    }</w:t>
      </w:r>
    </w:p>
    <w:p w14:paraId="0EE73681" w14:textId="77777777" w:rsidR="007965E2" w:rsidRPr="00492109" w:rsidRDefault="007965E2" w:rsidP="007965E2">
      <w:pPr>
        <w:pStyle w:val="Code"/>
        <w:rPr>
          <w:highlight w:val="white"/>
          <w:lang w:val="nb-NO"/>
        </w:rPr>
      </w:pPr>
    </w:p>
    <w:p w14:paraId="5722BCF7" w14:textId="77777777" w:rsidR="007965E2" w:rsidRPr="00492109" w:rsidRDefault="007965E2" w:rsidP="007965E2">
      <w:pPr>
        <w:pStyle w:val="Code"/>
        <w:rPr>
          <w:highlight w:val="white"/>
          <w:lang w:val="nb-NO"/>
        </w:rPr>
      </w:pPr>
      <w:r w:rsidRPr="00492109">
        <w:rPr>
          <w:highlight w:val="white"/>
          <w:lang w:val="nb-NO"/>
        </w:rPr>
        <w:t xml:space="preserve">    tokenStart = token;</w:t>
      </w:r>
    </w:p>
    <w:p w14:paraId="6AB84238" w14:textId="77777777" w:rsidR="007965E2" w:rsidRPr="00492109" w:rsidRDefault="007965E2" w:rsidP="007965E2">
      <w:pPr>
        <w:pStyle w:val="Code"/>
        <w:rPr>
          <w:highlight w:val="white"/>
          <w:lang w:val="nb-NO"/>
        </w:rPr>
      </w:pPr>
      <w:r w:rsidRPr="00492109">
        <w:rPr>
          <w:highlight w:val="white"/>
          <w:lang w:val="nb-NO"/>
        </w:rPr>
        <w:t xml:space="preserve">    token = &amp;token[index];</w:t>
      </w:r>
    </w:p>
    <w:p w14:paraId="39D14D2A" w14:textId="77777777" w:rsidR="007965E2" w:rsidRPr="00903DBA" w:rsidRDefault="007965E2" w:rsidP="007965E2">
      <w:pPr>
        <w:pStyle w:val="Code"/>
        <w:rPr>
          <w:highlight w:val="white"/>
        </w:rPr>
      </w:pPr>
      <w:r w:rsidRPr="00492109">
        <w:rPr>
          <w:highlight w:val="white"/>
          <w:lang w:val="nb-NO"/>
        </w:rPr>
        <w:t xml:space="preserve">    </w:t>
      </w:r>
      <w:r w:rsidRPr="00903DBA">
        <w:rPr>
          <w:highlight w:val="white"/>
        </w:rPr>
        <w:t>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01650F8F" w:rsidR="00DB06E7" w:rsidRPr="00903DBA" w:rsidRDefault="00CC1DF4" w:rsidP="0060539D">
      <w:pPr>
        <w:pStyle w:val="Heading3"/>
        <w:rPr>
          <w:highlight w:val="white"/>
        </w:rPr>
      </w:pPr>
      <w:r>
        <w:rPr>
          <w:highlight w:val="white"/>
        </w:rPr>
        <w:t>&lt;h3&gt;</w:t>
      </w:r>
      <w:bookmarkStart w:id="618" w:name="_Toc93320644"/>
      <w:r>
        <w:rPr>
          <w:highlight w:val="white"/>
        </w:rPr>
        <w:t>Memory Functions</w:t>
      </w:r>
      <w:bookmarkEnd w:id="618"/>
      <w:r>
        <w:rPr>
          <w:highlight w:val="white"/>
        </w:rPr>
        <w:t>&lt;/h3&gt;</w:t>
      </w:r>
    </w:p>
    <w:p w14:paraId="691F3EE5" w14:textId="77777777" w:rsidR="00D52F74" w:rsidRDefault="00321444" w:rsidP="00321444">
      <w:pPr>
        <w:rPr>
          <w:rStyle w:val="KeyWord0"/>
          <w:highlight w:val="white"/>
        </w:rPr>
      </w:pPr>
      <w:r>
        <w:rPr>
          <w:highlight w:val="white"/>
        </w:rPr>
        <w:t xml:space="preserve">Finally, we have the three memory functions </w:t>
      </w:r>
      <w:r w:rsidR="00D4318D">
        <w:rPr>
          <w:rStyle w:val="KeyWord0"/>
          <w:highlight w:val="white"/>
        </w:rPr>
        <w:t>&lt;k&gt;</w:t>
      </w:r>
      <w:r w:rsidR="00D4318D" w:rsidRPr="00321444">
        <w:rPr>
          <w:rStyle w:val="KeyWord0"/>
          <w:highlight w:val="white"/>
        </w:rPr>
        <w:t>memcpy</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memmove</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memcmp</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memchr</w:t>
      </w:r>
      <w:r w:rsidR="00D4318D">
        <w:rPr>
          <w:rStyle w:val="KeyWord0"/>
          <w:highlight w:val="white"/>
        </w:rPr>
        <w:t>&lt;/k&gt;</w:t>
      </w:r>
      <w:r>
        <w:rPr>
          <w:highlight w:val="white"/>
        </w:rPr>
        <w:t xml:space="preserve">, and </w:t>
      </w:r>
      <w:r w:rsidR="00D4318D">
        <w:rPr>
          <w:rStyle w:val="KeyWord0"/>
          <w:highlight w:val="white"/>
        </w:rPr>
        <w:t>&lt;k&gt;</w:t>
      </w:r>
      <w:r w:rsidR="00D4318D" w:rsidRPr="00321444">
        <w:rPr>
          <w:rStyle w:val="KeyWord0"/>
          <w:highlight w:val="white"/>
        </w:rPr>
        <w:t>memset</w:t>
      </w:r>
      <w:r w:rsidR="00D4318D">
        <w:rPr>
          <w:rStyle w:val="KeyWord0"/>
          <w:highlight w:val="white"/>
        </w:rPr>
        <w:t>&lt;/k&gt;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181E9AA4"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5D5DF256" w14:textId="77777777" w:rsidR="00D52F74" w:rsidRDefault="00095427" w:rsidP="00095427">
      <w:pPr>
        <w:rPr>
          <w:rStyle w:val="KeyWord0"/>
          <w:highlight w:val="white"/>
        </w:rPr>
      </w:pPr>
      <w:r>
        <w:rPr>
          <w:highlight w:val="white"/>
        </w:rPr>
        <w:t xml:space="preserve">Similar to 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Pr>
          <w:highlight w:val="white"/>
        </w:rPr>
        <w:t xml:space="preserve"> function above,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takes consideration in whether the memory blocks overlaps.</w:t>
      </w:r>
    </w:p>
    <w:p w14:paraId="71C2DE7C" w14:textId="6EBCD5AB"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lastRenderedPageBreak/>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7F6A265B" w:rsidR="007965E2" w:rsidRPr="00903DBA" w:rsidRDefault="004A411B"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memcmp</w:t>
      </w:r>
      <w:r w:rsidR="00D4318D">
        <w:rPr>
          <w:rStyle w:val="KeyWord0"/>
          <w:highlight w:val="white"/>
        </w:rPr>
        <w:t>&lt;/k&gt;</w:t>
      </w:r>
      <w:r>
        <w:rPr>
          <w:highlight w:val="white"/>
        </w:rPr>
        <w:t xml:space="preserve"> </w:t>
      </w:r>
      <w:r w:rsidR="005727B2">
        <w:rPr>
          <w:highlight w:val="white"/>
        </w:rPr>
        <w:t xml:space="preserve">function </w:t>
      </w:r>
      <w:r w:rsidR="00924C1E">
        <w:rPr>
          <w:highlight w:val="white"/>
        </w:rPr>
        <w:t>compares the two memory block, and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711744E" w:rsidR="00924C1E" w:rsidRPr="00903DBA" w:rsidRDefault="00924C1E"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w:t>
      </w:r>
      <w:r w:rsidR="00D4318D">
        <w:rPr>
          <w:rStyle w:val="KeyWord0"/>
          <w:highlight w:val="white"/>
        </w:rPr>
        <w:t>hr&lt;/k&gt;</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63620523" w:rsidR="007965E2" w:rsidRPr="00903DBA" w:rsidRDefault="007C7A53" w:rsidP="007C7A53">
      <w:pPr>
        <w:rPr>
          <w:highlight w:val="white"/>
        </w:rPr>
      </w:pPr>
      <w:r>
        <w:rPr>
          <w:highlight w:val="white"/>
        </w:rPr>
        <w:t xml:space="preserve">The </w:t>
      </w:r>
      <w:r w:rsidR="00D4318D">
        <w:rPr>
          <w:rStyle w:val="KeyWord0"/>
          <w:highlight w:val="white"/>
        </w:rPr>
        <w:t>&lt;k&gt;</w:t>
      </w:r>
      <w:r w:rsidR="00D4318D" w:rsidRPr="007C7A53">
        <w:rPr>
          <w:rStyle w:val="KeyWord0"/>
          <w:highlight w:val="white"/>
        </w:rPr>
        <w:t>memset</w:t>
      </w:r>
      <w:r w:rsidR="00D4318D">
        <w:rPr>
          <w:rStyle w:val="KeyWord0"/>
          <w:highlight w:val="white"/>
        </w:rPr>
        <w:t>&lt;/k&gt;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492109" w:rsidRDefault="007965E2" w:rsidP="007965E2">
      <w:pPr>
        <w:pStyle w:val="Code"/>
        <w:rPr>
          <w:highlight w:val="white"/>
          <w:lang w:val="sv-SE"/>
        </w:rPr>
      </w:pPr>
      <w:r w:rsidRPr="00903DBA">
        <w:rPr>
          <w:highlight w:val="white"/>
        </w:rPr>
        <w:t xml:space="preserve">  </w:t>
      </w:r>
      <w:r w:rsidRPr="00492109">
        <w:rPr>
          <w:highlight w:val="white"/>
          <w:lang w:val="sv-SE"/>
        </w:rPr>
        <w:t>char* charBlock = (char*) block;</w:t>
      </w:r>
    </w:p>
    <w:p w14:paraId="0827E636"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7DB74D67" w14:textId="77777777" w:rsidR="007965E2" w:rsidRPr="00492109" w:rsidRDefault="007965E2" w:rsidP="007965E2">
      <w:pPr>
        <w:pStyle w:val="Code"/>
        <w:rPr>
          <w:highlight w:val="white"/>
          <w:lang w:val="sv-SE"/>
        </w:rPr>
      </w:pPr>
    </w:p>
    <w:p w14:paraId="7C215390" w14:textId="1A834B14" w:rsidR="007965E2" w:rsidRPr="00903DBA" w:rsidRDefault="007965E2" w:rsidP="007965E2">
      <w:pPr>
        <w:pStyle w:val="Code"/>
        <w:rPr>
          <w:highlight w:val="white"/>
        </w:rPr>
      </w:pPr>
      <w:r w:rsidRPr="00492109">
        <w:rPr>
          <w:highlight w:val="white"/>
          <w:lang w:val="sv-S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06660421" w:rsidR="0004451D" w:rsidRPr="00903DBA" w:rsidRDefault="00CC1DF4" w:rsidP="0060539D">
      <w:pPr>
        <w:pStyle w:val="Heading2"/>
      </w:pPr>
      <w:bookmarkStart w:id="619" w:name="_Hlk64217960"/>
      <w:r>
        <w:lastRenderedPageBreak/>
        <w:t>&lt;h2&gt;</w:t>
      </w:r>
      <w:bookmarkStart w:id="620" w:name="_Toc93320645"/>
      <w:r w:rsidRPr="00903DBA">
        <w:t>Long Jumps</w:t>
      </w:r>
      <w:bookmarkEnd w:id="620"/>
      <w:r>
        <w:t>&lt;/h2&gt;</w:t>
      </w:r>
    </w:p>
    <w:p w14:paraId="6EA92421" w14:textId="49F1A4F8" w:rsidR="00104383" w:rsidRPr="00903DBA" w:rsidRDefault="00104383" w:rsidP="00104383">
      <w:r w:rsidRPr="00903DBA">
        <w:t xml:space="preserve">The </w:t>
      </w:r>
      <w:r w:rsidR="00D4318D">
        <w:rPr>
          <w:rStyle w:val="KeyWord0"/>
        </w:rPr>
        <w:t>&lt;k&gt;</w:t>
      </w:r>
      <w:r w:rsidR="00D4318D" w:rsidRPr="008C48C8">
        <w:rPr>
          <w:rStyle w:val="KeyWord0"/>
        </w:rPr>
        <w:t>setjmp</w:t>
      </w:r>
      <w:r w:rsidR="00D4318D">
        <w:rPr>
          <w:rStyle w:val="KeyWord0"/>
        </w:rPr>
        <w:t>&lt;/k&gt;</w:t>
      </w:r>
      <w:r w:rsidR="008C48C8">
        <w:t xml:space="preserve"> standard library holds </w:t>
      </w:r>
      <w:r w:rsidRPr="00903DBA">
        <w:t xml:space="preserve">functions for </w:t>
      </w:r>
      <w:r w:rsidR="00E025E9" w:rsidRPr="00903DBA">
        <w:t>preparing and performing long jumps; that is, jumps through function call chain</w:t>
      </w:r>
      <w:r w:rsidR="0045007B">
        <w:t>s</w:t>
      </w:r>
      <w:r w:rsidR="00E025E9" w:rsidRPr="00903DBA">
        <w:t>.</w:t>
      </w:r>
    </w:p>
    <w:p w14:paraId="00D8C1C3" w14:textId="40B5B101" w:rsidR="00D62A8B" w:rsidRPr="00903DBA" w:rsidRDefault="000274D4" w:rsidP="00E65FE6">
      <w:pPr>
        <w:pStyle w:val="CodeHeader"/>
      </w:pPr>
      <w:r>
        <w:t>&lt;ch&gt;</w:t>
      </w:r>
      <w:r w:rsidRPr="00903DBA">
        <w:t>setjmp</w:t>
      </w:r>
      <w:r>
        <w:t>.</w:t>
      </w:r>
      <w:r w:rsidRPr="00903DBA">
        <w:t>h</w:t>
      </w:r>
      <w:r>
        <w:t>&lt;/ch&gt;</w:t>
      </w:r>
    </w:p>
    <w:p w14:paraId="43187107" w14:textId="77777777" w:rsidR="0045007B" w:rsidRPr="0045007B" w:rsidRDefault="0045007B" w:rsidP="0045007B">
      <w:pPr>
        <w:pStyle w:val="Code"/>
        <w:rPr>
          <w:highlight w:val="white"/>
        </w:rPr>
      </w:pPr>
      <w:r w:rsidRPr="0045007B">
        <w:rPr>
          <w:highlight w:val="white"/>
        </w:rPr>
        <w:t>typedef void* jmp_buf[3];</w:t>
      </w:r>
    </w:p>
    <w:p w14:paraId="1BB4FEEC" w14:textId="77777777" w:rsidR="0045007B" w:rsidRPr="00920E42" w:rsidRDefault="0045007B" w:rsidP="0045007B">
      <w:pPr>
        <w:pStyle w:val="Code"/>
        <w:rPr>
          <w:highlight w:val="white"/>
        </w:rPr>
      </w:pPr>
      <w:r w:rsidRPr="00920E42">
        <w:rPr>
          <w:highlight w:val="white"/>
        </w:rPr>
        <w:t>int setjmp(jmp_buf env);</w:t>
      </w:r>
    </w:p>
    <w:p w14:paraId="09A4745C" w14:textId="77777777" w:rsidR="0045007B" w:rsidRPr="0045007B" w:rsidRDefault="0045007B" w:rsidP="0045007B">
      <w:pPr>
        <w:pStyle w:val="Code"/>
        <w:rPr>
          <w:highlight w:val="white"/>
        </w:rPr>
      </w:pPr>
      <w:r w:rsidRPr="0045007B">
        <w:rPr>
          <w:highlight w:val="white"/>
        </w:rPr>
        <w:t>void longjmp(jmp_buf env, int value);</w:t>
      </w:r>
    </w:p>
    <w:p w14:paraId="6EF22EF8" w14:textId="600803B1" w:rsidR="0004451D" w:rsidRPr="00903DBA" w:rsidRDefault="000274D4" w:rsidP="00E65FE6">
      <w:pPr>
        <w:pStyle w:val="CodeHeader"/>
      </w:pPr>
      <w:r>
        <w:t>&lt;ch&gt;</w:t>
      </w:r>
      <w:r w:rsidRPr="00903DBA">
        <w:t>setjmp</w:t>
      </w:r>
      <w:r>
        <w:t>.</w:t>
      </w:r>
      <w:r w:rsidRPr="00903DBA">
        <w:t>c</w:t>
      </w:r>
      <w:r>
        <w:t>&lt;/ch&gt;</w:t>
      </w:r>
    </w:p>
    <w:p w14:paraId="6F97D27E" w14:textId="77777777" w:rsidR="0045007B" w:rsidRPr="0045007B" w:rsidRDefault="0045007B" w:rsidP="0045007B">
      <w:pPr>
        <w:pStyle w:val="Code"/>
        <w:rPr>
          <w:highlight w:val="white"/>
        </w:rPr>
      </w:pPr>
      <w:r w:rsidRPr="0045007B">
        <w:rPr>
          <w:highlight w:val="white"/>
        </w:rPr>
        <w:t>#include &lt;setjmp.h&gt;</w:t>
      </w:r>
    </w:p>
    <w:p w14:paraId="052EB005" w14:textId="6FEA20EA" w:rsidR="00972057" w:rsidRPr="00903DBA" w:rsidRDefault="00D15946" w:rsidP="00D159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20214848" w:rsidR="00EC7A73" w:rsidRPr="00903DBA" w:rsidRDefault="003D3A96" w:rsidP="003D3A9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Pr="00903DBA">
        <w:rPr>
          <w:highlight w:val="white"/>
        </w:rPr>
        <w:t xml:space="preserve"> static variable by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with the return value given as a parameter to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return zero and the following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similar to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492109" w:rsidRDefault="002B38CD" w:rsidP="002B38CD">
      <w:pPr>
        <w:pStyle w:val="Code"/>
        <w:rPr>
          <w:highlight w:val="white"/>
          <w:lang w:val="da-DK"/>
        </w:rPr>
      </w:pPr>
      <w:r w:rsidRPr="00903DBA">
        <w:rPr>
          <w:highlight w:val="white"/>
        </w:rPr>
        <w:t xml:space="preserve">    </w:t>
      </w:r>
      <w:r w:rsidRPr="00492109">
        <w:rPr>
          <w:highlight w:val="white"/>
          <w:lang w:val="da-DK"/>
        </w:rPr>
        <w:t>void** bp_pointer = register_bp;</w:t>
      </w:r>
    </w:p>
    <w:p w14:paraId="241B3351" w14:textId="77777777" w:rsidR="002B38CD" w:rsidRPr="00903DBA" w:rsidRDefault="002B38CD" w:rsidP="002B38CD">
      <w:pPr>
        <w:pStyle w:val="Code"/>
        <w:rPr>
          <w:highlight w:val="white"/>
        </w:rPr>
      </w:pPr>
      <w:r w:rsidRPr="00492109">
        <w:rPr>
          <w:highlight w:val="white"/>
          <w:lang w:val="da-DK"/>
        </w:rPr>
        <w:t xml:space="preserve">    </w:t>
      </w:r>
      <w:r w:rsidRPr="00903DBA">
        <w:rPr>
          <w:highlight w:val="white"/>
        </w:rPr>
        <w:t>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lastRenderedPageBreak/>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4A87155D" w:rsidR="004C7BD5" w:rsidRPr="00903DBA" w:rsidRDefault="004C7BD5" w:rsidP="004C7BD5">
      <w:r w:rsidRPr="00903DBA">
        <w:t xml:space="preserve">The following code demonstrates how </w:t>
      </w:r>
      <w:r w:rsidR="00D4318D">
        <w:rPr>
          <w:rStyle w:val="KeyWord0"/>
        </w:rPr>
        <w:t>&lt;k&gt;</w:t>
      </w:r>
      <w:r w:rsidR="00D4318D" w:rsidRPr="00903DBA">
        <w:rPr>
          <w:rStyle w:val="KeyWord0"/>
        </w:rPr>
        <w:t>setjmp</w:t>
      </w:r>
      <w:r w:rsidR="00D4318D">
        <w:rPr>
          <w:rStyle w:val="KeyWord0"/>
        </w:rPr>
        <w:t>&lt;/k&gt;</w:t>
      </w:r>
      <w:r w:rsidRPr="00903DBA">
        <w:t xml:space="preserve"> and </w:t>
      </w:r>
      <w:r w:rsidR="00D4318D">
        <w:rPr>
          <w:rStyle w:val="KeyWord0"/>
        </w:rPr>
        <w:t>&lt;k&gt;</w:t>
      </w:r>
      <w:r w:rsidR="00D4318D" w:rsidRPr="00903DBA">
        <w:rPr>
          <w:rStyle w:val="KeyWord0"/>
        </w:rPr>
        <w:t>longjmp</w:t>
      </w:r>
      <w:r w:rsidR="00D4318D">
        <w:rPr>
          <w:rStyle w:val="KeyWord0"/>
        </w:rPr>
        <w:t>&lt;/k&gt;</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629C5E26" w:rsidR="004C7BD5" w:rsidRPr="00903DBA" w:rsidRDefault="000274D4" w:rsidP="004C7BD5">
      <w:pPr>
        <w:pStyle w:val="CodeHeader"/>
      </w:pPr>
      <w:r>
        <w:t>&lt;ch&gt;</w:t>
      </w:r>
      <w:r w:rsidRPr="00903DBA">
        <w:t>setjmptest</w:t>
      </w:r>
      <w:r>
        <w:t>.</w:t>
      </w:r>
      <w:r w:rsidRPr="00903DBA">
        <w:t>c</w:t>
      </w:r>
      <w:r>
        <w:t>&lt;/ch&gt;</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D0EABEA"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r w:rsidR="00760D6A" w:rsidRPr="00903DBA">
        <w:rPr>
          <w:highlight w:val="white"/>
        </w:rPr>
        <w:t>quintet</w:t>
      </w:r>
      <w:r w:rsidRPr="00903DBA">
        <w:rPr>
          <w:highlight w:val="white"/>
        </w:rPr>
        <w:t xml:space="preserve"> in a normal way</w:t>
      </w:r>
      <w:r w:rsidR="005F6427" w:rsidRPr="00903DBA">
        <w:rPr>
          <w:highlight w:val="white"/>
        </w:rPr>
        <w:t xml:space="preserve"> and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5F6427" w:rsidRPr="00903DBA">
        <w:rPr>
          <w:highlight w:val="white"/>
        </w:rPr>
        <w:t xml:space="preserve"> with an error message. The address of the error message is then be returned by the call to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2835B822" w:rsidR="00555D55" w:rsidRPr="00903DBA" w:rsidRDefault="00CC1DF4" w:rsidP="0060539D">
      <w:pPr>
        <w:pStyle w:val="Heading2"/>
      </w:pPr>
      <w:r>
        <w:t>&lt;h2&gt;</w:t>
      </w:r>
      <w:bookmarkStart w:id="621" w:name="_Toc93320646"/>
      <w:r w:rsidRPr="00903DBA">
        <w:t>Mathematical Functions</w:t>
      </w:r>
      <w:bookmarkEnd w:id="621"/>
      <w:r>
        <w:t>&lt;/h2&gt;</w:t>
      </w:r>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326AB035" w:rsidR="00D62A8B" w:rsidRPr="00903DBA" w:rsidRDefault="000274D4" w:rsidP="00E65FE6">
      <w:pPr>
        <w:pStyle w:val="CodeHeader"/>
      </w:pPr>
      <w:r>
        <w:t>&lt;ch&gt;</w:t>
      </w:r>
      <w:r w:rsidRPr="00903DBA">
        <w:t>math</w:t>
      </w:r>
      <w:r>
        <w:t>.</w:t>
      </w:r>
      <w:r w:rsidRPr="00903DBA">
        <w:t>h</w:t>
      </w:r>
      <w:r>
        <w:t>&lt;/ch&gt;</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lastRenderedPageBreak/>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6700EB0" w:rsidR="001016CA" w:rsidRPr="00903DBA" w:rsidRDefault="00CC1DF4" w:rsidP="0060539D">
      <w:pPr>
        <w:pStyle w:val="Heading3"/>
        <w:rPr>
          <w:highlight w:val="white"/>
        </w:rPr>
      </w:pPr>
      <w:r>
        <w:rPr>
          <w:highlight w:val="white"/>
        </w:rPr>
        <w:t>&lt;h3&gt;</w:t>
      </w:r>
      <w:bookmarkStart w:id="622" w:name="_Toc93320647"/>
      <w:r w:rsidRPr="00903DBA">
        <w:rPr>
          <w:highlight w:val="white"/>
        </w:rPr>
        <w:t>Exponent and Logarithm Functions</w:t>
      </w:r>
      <w:bookmarkEnd w:id="622"/>
      <w:r>
        <w:rPr>
          <w:highlight w:val="white"/>
        </w:rPr>
        <w:t>&lt;/h3&gt;</w:t>
      </w:r>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317CF901" w:rsidR="00555D55" w:rsidRPr="00903DBA" w:rsidRDefault="000274D4" w:rsidP="00E65FE6">
      <w:pPr>
        <w:pStyle w:val="CodeHeader"/>
        <w:rPr>
          <w:highlight w:val="white"/>
        </w:rPr>
      </w:pPr>
      <w:r>
        <w:rPr>
          <w:highlight w:val="white"/>
        </w:rPr>
        <w:t>&lt;ch&gt;</w:t>
      </w:r>
      <w:r w:rsidRPr="00903DBA">
        <w:rPr>
          <w:highlight w:val="white"/>
        </w:rPr>
        <w:t>math</w:t>
      </w:r>
      <w:r>
        <w:rPr>
          <w:highlight w:val="white"/>
        </w:rPr>
        <w:t>.</w:t>
      </w:r>
      <w:r w:rsidRPr="00903DBA">
        <w:rPr>
          <w:highlight w:val="white"/>
        </w:rPr>
        <w:t>c</w:t>
      </w:r>
      <w:r>
        <w:rPr>
          <w:highlight w:val="white"/>
        </w:rPr>
        <w:t>&lt;/ch&gt;</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B26FED"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lastRenderedPageBreak/>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B26FED"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in order to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B26FED"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B26FED"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492109" w:rsidRDefault="00A71095" w:rsidP="00A71095">
      <w:pPr>
        <w:pStyle w:val="Code"/>
        <w:rPr>
          <w:highlight w:val="white"/>
          <w:lang w:val="fi-FI"/>
        </w:rPr>
      </w:pPr>
      <w:r w:rsidRPr="00903DBA">
        <w:rPr>
          <w:highlight w:val="white"/>
        </w:rPr>
        <w:t xml:space="preserve">             </w:t>
      </w:r>
      <w:r w:rsidRPr="00492109">
        <w:rPr>
          <w:highlight w:val="white"/>
          <w:lang w:val="fi-FI"/>
        </w:rPr>
        <w:t>x_minus_1 = x - 1, power = x_minus_1;</w:t>
      </w:r>
    </w:p>
    <w:p w14:paraId="28E4675C" w14:textId="77777777" w:rsidR="00A71095" w:rsidRPr="00492109" w:rsidRDefault="00A71095" w:rsidP="00A71095">
      <w:pPr>
        <w:pStyle w:val="Code"/>
        <w:rPr>
          <w:highlight w:val="white"/>
          <w:lang w:val="fi-FI"/>
        </w:rPr>
      </w:pPr>
    </w:p>
    <w:p w14:paraId="5D5E0BB6" w14:textId="77777777" w:rsidR="00A71095" w:rsidRPr="00903DBA" w:rsidRDefault="00A71095" w:rsidP="00A71095">
      <w:pPr>
        <w:pStyle w:val="Code"/>
        <w:rPr>
          <w:highlight w:val="white"/>
        </w:rPr>
      </w:pPr>
      <w:r w:rsidRPr="00492109">
        <w:rPr>
          <w:highlight w:val="white"/>
          <w:lang w:val="fi-FI"/>
        </w:rPr>
        <w:t xml:space="preserve">      </w:t>
      </w:r>
      <w:r w:rsidRPr="00903DBA">
        <w:rPr>
          <w:highlight w:val="white"/>
        </w:rPr>
        <w:t>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14BF62D0"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00D4318D">
        <w:rPr>
          <w:rStyle w:val="KeyWord0"/>
        </w:rPr>
        <w:t>&lt;k&gt;</w:t>
      </w:r>
      <w:r w:rsidR="00D4318D" w:rsidRPr="00903DBA">
        <w:rPr>
          <w:rStyle w:val="KeyWord0"/>
        </w:rPr>
        <w:t>errno</w:t>
      </w:r>
      <w:r w:rsidR="00D4318D">
        <w:rPr>
          <w:rStyle w:val="KeyWord0"/>
        </w:rPr>
        <w:t>&lt;/k&gt;</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B26FED"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3ECC26F0" w:rsidR="00F635B9" w:rsidRPr="00903DBA" w:rsidRDefault="00CC1DF4" w:rsidP="0060539D">
      <w:pPr>
        <w:pStyle w:val="Heading3"/>
        <w:rPr>
          <w:highlight w:val="white"/>
        </w:rPr>
      </w:pPr>
      <w:r>
        <w:rPr>
          <w:highlight w:val="white"/>
        </w:rPr>
        <w:t>&lt;h3&gt;</w:t>
      </w:r>
      <w:bookmarkStart w:id="623" w:name="_Toc93320648"/>
      <w:r w:rsidRPr="00903DBA">
        <w:rPr>
          <w:highlight w:val="white"/>
        </w:rPr>
        <w:t>Power Functions</w:t>
      </w:r>
      <w:bookmarkEnd w:id="623"/>
      <w:r>
        <w:rPr>
          <w:highlight w:val="white"/>
        </w:rPr>
        <w:t>&lt;/h3&gt;</w:t>
      </w:r>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B26FED"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B26FED"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313B5F70"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D4318D">
        <w:rPr>
          <w:rStyle w:val="KeyWord0"/>
          <w:highlight w:val="white"/>
        </w:rPr>
        <w:t>&lt;k&gt;</w:t>
      </w:r>
      <w:r w:rsidR="00D4318D" w:rsidRPr="00903DBA">
        <w:rPr>
          <w:rStyle w:val="KeyWord0"/>
          <w:highlight w:val="white"/>
        </w:rPr>
        <w:t>ldexp</w:t>
      </w:r>
      <w:r w:rsidR="00D4318D">
        <w:rPr>
          <w:rStyle w:val="KeyWord0"/>
          <w:highlight w:val="white"/>
        </w:rPr>
        <w:t>&lt;/k&gt;</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55D9753E" w:rsidR="00555D55" w:rsidRPr="00903DBA" w:rsidRDefault="00574C06" w:rsidP="00574C06">
      <w:pPr>
        <w:rPr>
          <w:highlight w:val="white"/>
        </w:rPr>
      </w:pPr>
      <w:r w:rsidRPr="00903DBA">
        <w:rPr>
          <w:highlight w:val="white"/>
        </w:rPr>
        <w:t xml:space="preserve">The function </w:t>
      </w:r>
      <w:r w:rsidR="00D4318D">
        <w:rPr>
          <w:rStyle w:val="KeyWord0"/>
          <w:highlight w:val="white"/>
        </w:rPr>
        <w:t>&lt;k&gt;</w:t>
      </w:r>
      <w:r w:rsidR="00D4318D" w:rsidRPr="00903DBA">
        <w:rPr>
          <w:rStyle w:val="KeyWord0"/>
          <w:highlight w:val="white"/>
        </w:rPr>
        <w:t>frexp</w:t>
      </w:r>
      <w:r w:rsidR="00D4318D">
        <w:rPr>
          <w:rStyle w:val="KeyWord0"/>
          <w:highlight w:val="white"/>
        </w:rPr>
        <w:t>&lt;/k&gt;</w:t>
      </w:r>
      <w:r w:rsidRPr="00903DBA">
        <w:rPr>
          <w:highlight w:val="white"/>
        </w:rPr>
        <w:t xml:space="preserve"> </w:t>
      </w:r>
      <w:r w:rsidR="00D033CF" w:rsidRPr="00903DBA">
        <w:rPr>
          <w:highlight w:val="white"/>
        </w:rPr>
        <w:t xml:space="preserve">splits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D033CF" w:rsidRPr="00903DBA">
        <w:rPr>
          <w:highlight w:val="white"/>
        </w:rPr>
        <w:t xml:space="preserve"> into </w:t>
      </w:r>
      <w:r w:rsidR="00A557EC" w:rsidRPr="00903DBA">
        <w:rPr>
          <w:highlight w:val="white"/>
        </w:rPr>
        <w:t xml:space="preserve">normalized fraction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203BF36E" w:rsidR="007730D0" w:rsidRPr="0060539D" w:rsidRDefault="00CC1DF4" w:rsidP="0060539D">
      <w:pPr>
        <w:pStyle w:val="Heading3"/>
        <w:numPr>
          <w:ilvl w:val="2"/>
          <w:numId w:val="174"/>
        </w:numPr>
        <w:rPr>
          <w:highlight w:val="white"/>
        </w:rPr>
      </w:pPr>
      <w:r>
        <w:rPr>
          <w:highlight w:val="white"/>
        </w:rPr>
        <w:t>&lt;h3&gt;</w:t>
      </w:r>
      <w:bookmarkStart w:id="624" w:name="_Toc93320649"/>
      <w:r w:rsidRPr="0060539D">
        <w:rPr>
          <w:highlight w:val="white"/>
        </w:rPr>
        <w:t>Square Root</w:t>
      </w:r>
      <w:bookmarkEnd w:id="624"/>
      <w:r>
        <w:rPr>
          <w:highlight w:val="white"/>
        </w:rPr>
        <w:t>&lt;/h3&gt;</w:t>
      </w:r>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B26FED"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0E0DDB4B" w:rsidR="00E538AD" w:rsidRPr="0060539D" w:rsidRDefault="00CC1DF4" w:rsidP="0060539D">
      <w:pPr>
        <w:pStyle w:val="Heading3"/>
        <w:numPr>
          <w:ilvl w:val="2"/>
          <w:numId w:val="173"/>
        </w:numPr>
        <w:rPr>
          <w:highlight w:val="white"/>
        </w:rPr>
      </w:pPr>
      <w:r>
        <w:rPr>
          <w:highlight w:val="white"/>
        </w:rPr>
        <w:t>&lt;h3&gt;</w:t>
      </w:r>
      <w:bookmarkStart w:id="625" w:name="_Toc93320650"/>
      <w:r w:rsidRPr="0060539D">
        <w:rPr>
          <w:highlight w:val="white"/>
        </w:rPr>
        <w:t>Modulo Functions</w:t>
      </w:r>
      <w:bookmarkEnd w:id="625"/>
      <w:r>
        <w:rPr>
          <w:highlight w:val="white"/>
        </w:rPr>
        <w:t>&lt;/h3&gt;</w:t>
      </w:r>
    </w:p>
    <w:p w14:paraId="5B2EA31E" w14:textId="22F9A15F"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modf</w:t>
      </w:r>
      <w:r w:rsidR="00D4318D">
        <w:rPr>
          <w:rStyle w:val="KeyWord0"/>
          <w:highlight w:val="white"/>
        </w:rPr>
        <w:t>&lt;/k&gt;</w:t>
      </w:r>
      <w:r w:rsidRPr="00903DBA">
        <w:rPr>
          <w:highlight w:val="white"/>
        </w:rPr>
        <w:t xml:space="preserve"> function split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into a integral and fractional part. The integral is returned, and the fractional part is assigned the value that </w:t>
      </w:r>
      <w:r w:rsidR="00D4318D">
        <w:rPr>
          <w:rStyle w:val="KeyWord0"/>
          <w:highlight w:val="white"/>
        </w:rPr>
        <w:t>&lt;k&gt;</w:t>
      </w:r>
      <w:r w:rsidR="00D4318D" w:rsidRPr="00903DBA">
        <w:rPr>
          <w:rStyle w:val="KeyWord0"/>
          <w:highlight w:val="white"/>
        </w:rPr>
        <w:t>p</w:t>
      </w:r>
      <w:r w:rsidR="00D4318D">
        <w:rPr>
          <w:rStyle w:val="KeyWord0"/>
          <w:highlight w:val="white"/>
        </w:rPr>
        <w:t>&lt;/k&gt;</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DB6E6D" w:rsidRDefault="002D4602" w:rsidP="002D4602">
      <w:pPr>
        <w:pStyle w:val="Code"/>
        <w:rPr>
          <w:highlight w:val="white"/>
          <w:lang w:val="sv-SE"/>
        </w:rPr>
      </w:pPr>
      <w:r w:rsidRPr="00903DBA">
        <w:rPr>
          <w:highlight w:val="white"/>
        </w:rPr>
        <w:t xml:space="preserve">  if (p != </w:t>
      </w:r>
      <w:r w:rsidRPr="00DB6E6D">
        <w:rPr>
          <w:highlight w:val="white"/>
          <w:lang w:val="sv-SE"/>
        </w:rPr>
        <w:t>NULL)  {</w:t>
      </w:r>
    </w:p>
    <w:p w14:paraId="77EE952A" w14:textId="77777777" w:rsidR="002D4602" w:rsidRPr="00D971AA" w:rsidRDefault="002D4602" w:rsidP="002D4602">
      <w:pPr>
        <w:pStyle w:val="Code"/>
        <w:rPr>
          <w:highlight w:val="white"/>
          <w:lang w:val="sv-SE"/>
        </w:rPr>
      </w:pPr>
      <w:r w:rsidRPr="00DB6E6D">
        <w:rPr>
          <w:highlight w:val="white"/>
          <w:lang w:val="sv-SE"/>
        </w:rPr>
        <w:t xml:space="preserve">    </w:t>
      </w:r>
      <w:r w:rsidRPr="00D971AA">
        <w:rPr>
          <w:highlight w:val="white"/>
          <w:lang w:val="sv-SE"/>
        </w:rPr>
        <w:t>*p = (x &gt; 0) ? integral : -integral;</w:t>
      </w:r>
    </w:p>
    <w:p w14:paraId="16DD6E56" w14:textId="77777777" w:rsidR="002D4602" w:rsidRPr="00E2055A" w:rsidRDefault="002D4602" w:rsidP="002D4602">
      <w:pPr>
        <w:pStyle w:val="Code"/>
        <w:rPr>
          <w:highlight w:val="white"/>
          <w:lang w:val="en-GB"/>
        </w:rPr>
      </w:pPr>
      <w:r w:rsidRPr="00D971AA">
        <w:rPr>
          <w:highlight w:val="white"/>
          <w:lang w:val="sv-SE"/>
        </w:rPr>
        <w:t xml:space="preserve">  </w:t>
      </w:r>
      <w:r w:rsidRPr="00E2055A">
        <w:rPr>
          <w:highlight w:val="white"/>
          <w:lang w:val="en-GB"/>
        </w:rPr>
        <w:t>}</w:t>
      </w:r>
    </w:p>
    <w:p w14:paraId="47DE994E" w14:textId="77777777" w:rsidR="002D4602" w:rsidRPr="00E2055A" w:rsidRDefault="002D4602" w:rsidP="002D4602">
      <w:pPr>
        <w:pStyle w:val="Code"/>
        <w:rPr>
          <w:highlight w:val="white"/>
          <w:lang w:val="en-GB"/>
        </w:rPr>
      </w:pPr>
    </w:p>
    <w:p w14:paraId="41AC2ACA" w14:textId="77777777" w:rsidR="002D4602" w:rsidRPr="00903DBA" w:rsidRDefault="002D4602" w:rsidP="002D4602">
      <w:pPr>
        <w:pStyle w:val="Code"/>
        <w:rPr>
          <w:highlight w:val="white"/>
        </w:rPr>
      </w:pPr>
      <w:r w:rsidRPr="00E2055A">
        <w:rPr>
          <w:highlight w:val="white"/>
          <w:lang w:val="en-GB"/>
        </w:rPr>
        <w:t xml:space="preserve">  </w:t>
      </w:r>
      <w:r w:rsidRPr="00903DBA">
        <w:rPr>
          <w:highlight w:val="white"/>
        </w:rPr>
        <w:t xml:space="preserve">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3B261832"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fmod</w:t>
      </w:r>
      <w:r w:rsidR="00D4318D">
        <w:rPr>
          <w:rStyle w:val="KeyWord0"/>
          <w:highlight w:val="white"/>
        </w:rPr>
        <w:t>&lt;/k&gt;</w:t>
      </w:r>
      <w:r w:rsidRPr="00903DBA">
        <w:rPr>
          <w:highlight w:val="white"/>
        </w:rPr>
        <w:t xml:space="preserve"> function returns the floating-point remainder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with the same sign as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5CC4FA67" w:rsidR="00E538AD" w:rsidRPr="00903DBA" w:rsidRDefault="00E538AD" w:rsidP="00E538AD">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24DAAFE" w:rsidR="00B63C3B" w:rsidRPr="00903DBA" w:rsidRDefault="00CC1DF4" w:rsidP="0060539D">
      <w:pPr>
        <w:pStyle w:val="Heading3"/>
        <w:rPr>
          <w:highlight w:val="white"/>
        </w:rPr>
      </w:pPr>
      <w:r>
        <w:rPr>
          <w:highlight w:val="white"/>
        </w:rPr>
        <w:t>&lt;h3&gt;</w:t>
      </w:r>
      <w:bookmarkStart w:id="626" w:name="_Toc93320651"/>
      <w:r w:rsidRPr="00903DBA">
        <w:rPr>
          <w:highlight w:val="white"/>
        </w:rPr>
        <w:t>Trigonometric Functions</w:t>
      </w:r>
      <w:bookmarkEnd w:id="626"/>
      <w:r>
        <w:rPr>
          <w:highlight w:val="white"/>
        </w:rPr>
        <w:t>&lt;/h3&gt;</w:t>
      </w:r>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B26FED"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B26FED"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B26FED"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B26FED"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24F9FD3B" w:rsidR="00FD34B4" w:rsidRPr="00903DBA" w:rsidRDefault="00CC1DF4" w:rsidP="0060539D">
      <w:pPr>
        <w:pStyle w:val="Heading3"/>
        <w:rPr>
          <w:highlight w:val="white"/>
        </w:rPr>
      </w:pPr>
      <w:r>
        <w:rPr>
          <w:highlight w:val="white"/>
        </w:rPr>
        <w:t>&lt;h3&gt;</w:t>
      </w:r>
      <w:bookmarkStart w:id="627" w:name="_Toc93320652"/>
      <w:r w:rsidRPr="00903DBA">
        <w:rPr>
          <w:highlight w:val="white"/>
        </w:rPr>
        <w:t>Inverted Trigonometric Functions</w:t>
      </w:r>
      <w:bookmarkEnd w:id="627"/>
      <w:r>
        <w:rPr>
          <w:highlight w:val="white"/>
        </w:rPr>
        <w:t>&lt;/h3&gt;</w:t>
      </w:r>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B26FED"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B26FED"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B26FED"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B26FED"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B26FED"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B26FED"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B26FED"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463D800A" w:rsidR="006368FB" w:rsidRPr="00903DBA" w:rsidRDefault="00CC1DF4" w:rsidP="0060539D">
      <w:pPr>
        <w:pStyle w:val="Heading3"/>
        <w:rPr>
          <w:highlight w:val="white"/>
        </w:rPr>
      </w:pPr>
      <w:r>
        <w:rPr>
          <w:shd w:val="clear" w:color="auto" w:fill="FFFFFF"/>
        </w:rPr>
        <w:t>&lt;h3&gt;</w:t>
      </w:r>
      <w:bookmarkStart w:id="628" w:name="_Toc93320653"/>
      <w:r w:rsidRPr="00903DBA">
        <w:rPr>
          <w:shd w:val="clear" w:color="auto" w:fill="FFFFFF"/>
        </w:rPr>
        <w:t>Hyperbolic Trigonometric Functions</w:t>
      </w:r>
      <w:bookmarkEnd w:id="628"/>
      <w:r>
        <w:rPr>
          <w:shd w:val="clear" w:color="auto" w:fill="FFFFFF"/>
        </w:rPr>
        <w:t>&lt;/h3&gt;</w:t>
      </w:r>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B26FED"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B26FED"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B26FED"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t>}</w:t>
      </w:r>
    </w:p>
    <w:p w14:paraId="6AF166D1" w14:textId="23AFA9A5" w:rsidR="00B92E77" w:rsidRPr="00903DBA" w:rsidRDefault="00CC1DF4" w:rsidP="0060539D">
      <w:pPr>
        <w:pStyle w:val="Heading3"/>
        <w:rPr>
          <w:highlight w:val="white"/>
        </w:rPr>
      </w:pPr>
      <w:r>
        <w:rPr>
          <w:highlight w:val="white"/>
        </w:rPr>
        <w:t>&lt;h3&gt;</w:t>
      </w:r>
      <w:bookmarkStart w:id="629" w:name="_Toc93320654"/>
      <w:r w:rsidRPr="00903DBA">
        <w:rPr>
          <w:highlight w:val="white"/>
        </w:rPr>
        <w:t>Floor, Ceiling, Absolute, and Rounding Functions</w:t>
      </w:r>
      <w:bookmarkEnd w:id="629"/>
      <w:r>
        <w:rPr>
          <w:highlight w:val="white"/>
        </w:rPr>
        <w:t>&lt;/h3&gt;</w:t>
      </w:r>
    </w:p>
    <w:p w14:paraId="080C7E2C" w14:textId="131BFD74" w:rsidR="002D62F0" w:rsidRPr="00903DBA" w:rsidRDefault="002D62F0" w:rsidP="002D62F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floor</w:t>
      </w:r>
      <w:r w:rsidR="00D4318D">
        <w:rPr>
          <w:rStyle w:val="KeyWord0"/>
          <w:highlight w:val="white"/>
        </w:rPr>
        <w:t>&lt;/k&gt;</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B26FED"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2D7F711E" w:rsidR="001307F7" w:rsidRPr="00903DBA" w:rsidRDefault="001307F7" w:rsidP="001307F7">
      <w:pPr>
        <w:pStyle w:val="Code"/>
      </w:pPr>
      <w:r w:rsidRPr="00903DBA">
        <w:rPr>
          <w:highlight w:val="white"/>
        </w:rPr>
        <w:t>}</w:t>
      </w:r>
      <w:bookmarkEnd w:id="619"/>
    </w:p>
    <w:p w14:paraId="5BDA7AE4" w14:textId="7A57E5F7" w:rsidR="00CE2940" w:rsidRDefault="00CC1DF4" w:rsidP="0060539D">
      <w:pPr>
        <w:pStyle w:val="Heading2"/>
      </w:pPr>
      <w:bookmarkStart w:id="630" w:name="_Hlk55231095"/>
      <w:r>
        <w:t>&lt;h2&gt;</w:t>
      </w:r>
      <w:bookmarkStart w:id="631" w:name="_Toc93320655"/>
      <w:r w:rsidRPr="00903DBA">
        <w:t xml:space="preserve">Standard </w:t>
      </w:r>
      <w:r>
        <w:t>Output</w:t>
      </w:r>
      <w:bookmarkEnd w:id="631"/>
      <w:r>
        <w:t>&lt;/h2&gt;</w:t>
      </w:r>
    </w:p>
    <w:p w14:paraId="354F1401" w14:textId="5AB2598A" w:rsidR="00930E3E" w:rsidRPr="00930E3E" w:rsidRDefault="00930E3E" w:rsidP="00930E3E">
      <w:r>
        <w:t xml:space="preserve">The standard output library is rather large, due to the </w:t>
      </w:r>
      <w:r w:rsidR="008674D0">
        <w:t xml:space="preserve">flexibility of the </w:t>
      </w:r>
      <w:r w:rsidR="00D4318D">
        <w:rPr>
          <w:rStyle w:val="KeyWord0"/>
        </w:rPr>
        <w:t>&lt;k&gt;</w:t>
      </w:r>
      <w:r w:rsidR="00D4318D" w:rsidRPr="008674D0">
        <w:rPr>
          <w:rStyle w:val="KeyWord0"/>
        </w:rPr>
        <w:t>printf</w:t>
      </w:r>
      <w:r w:rsidR="00D4318D">
        <w:rPr>
          <w:rStyle w:val="KeyWord0"/>
        </w:rPr>
        <w:t>&lt;/k&gt;</w:t>
      </w:r>
      <w:r w:rsidR="008674D0">
        <w:t xml:space="preserve"> function.</w:t>
      </w:r>
    </w:p>
    <w:bookmarkEnd w:id="630"/>
    <w:p w14:paraId="3C220EF3" w14:textId="57F3D835" w:rsidR="00F67D04" w:rsidRPr="00903DBA" w:rsidRDefault="000274D4" w:rsidP="00E65FE6">
      <w:pPr>
        <w:pStyle w:val="CodeHeader"/>
      </w:pPr>
      <w:r>
        <w:t>&lt;ch&gt;</w:t>
      </w:r>
      <w:r w:rsidRPr="00903DBA">
        <w:t>stdio</w:t>
      </w:r>
      <w:r>
        <w:t>.</w:t>
      </w:r>
      <w:r w:rsidRPr="00903DBA">
        <w:t>h</w:t>
      </w:r>
      <w:r>
        <w:t>&lt;/ch&gt;</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46CC08F3" w:rsidR="00F67D04" w:rsidRPr="00903DBA" w:rsidRDefault="000274D4" w:rsidP="00E65FE6">
      <w:pPr>
        <w:pStyle w:val="CodeHeader"/>
      </w:pPr>
      <w:r>
        <w:t>&lt;ch&gt;</w:t>
      </w:r>
      <w:r w:rsidRPr="00903DBA">
        <w:t>printf</w:t>
      </w:r>
      <w:r>
        <w:t>.</w:t>
      </w:r>
      <w:r w:rsidRPr="00903DBA">
        <w:t>h</w:t>
      </w:r>
      <w:r>
        <w:t>&lt;/ch&gt;</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75113D7F" w:rsidR="00A30D0F" w:rsidRPr="00903DBA" w:rsidRDefault="008674D0" w:rsidP="00A30D0F">
      <w:pPr>
        <w:rPr>
          <w:highlight w:val="white"/>
        </w:rPr>
      </w:pPr>
      <w:r>
        <w:rPr>
          <w:highlight w:val="white"/>
        </w:rPr>
        <w:t>The output can be directed to a device (</w:t>
      </w:r>
      <w:r w:rsidR="00D4318D">
        <w:rPr>
          <w:rStyle w:val="KeyWord0"/>
          <w:highlight w:val="white"/>
        </w:rPr>
        <w:t>&lt;k&gt;</w:t>
      </w:r>
      <w:r w:rsidR="00D4318D" w:rsidRPr="008674D0">
        <w:rPr>
          <w:rStyle w:val="KeyWord0"/>
          <w:highlight w:val="white"/>
        </w:rPr>
        <w:t>stdout</w:t>
      </w:r>
      <w:r w:rsidR="00D4318D">
        <w:rPr>
          <w:rStyle w:val="KeyWord0"/>
          <w:highlight w:val="white"/>
        </w:rPr>
        <w:t>&lt;/k&gt;</w:t>
      </w:r>
      <w:r w:rsidR="00C14B5F">
        <w:rPr>
          <w:highlight w:val="white"/>
        </w:rPr>
        <w:t xml:space="preserve"> or a file)</w:t>
      </w:r>
      <w:r>
        <w:rPr>
          <w:highlight w:val="white"/>
        </w:rPr>
        <w:t xml:space="preserve"> or a string</w:t>
      </w:r>
      <w:r w:rsidR="00A30D0F">
        <w:rPr>
          <w:highlight w:val="white"/>
        </w:rPr>
        <w:t xml:space="preserve">, </w:t>
      </w:r>
      <w:r w:rsidR="00D4318D">
        <w:rPr>
          <w:rStyle w:val="KeyWord0"/>
          <w:highlight w:val="white"/>
        </w:rPr>
        <w:t>&lt;k&gt;</w:t>
      </w:r>
      <w:r w:rsidR="00D4318D" w:rsidRPr="00A30D0F">
        <w:rPr>
          <w:rStyle w:val="KeyWord0"/>
          <w:highlight w:val="white"/>
        </w:rPr>
        <w:t>g_outStatus</w:t>
      </w:r>
      <w:r w:rsidR="00D4318D">
        <w:rPr>
          <w:rStyle w:val="KeyWord0"/>
          <w:highlight w:val="white"/>
        </w:rPr>
        <w:t>&lt;/k&gt;</w:t>
      </w:r>
      <w:r w:rsidR="00A30D0F">
        <w:rPr>
          <w:highlight w:val="white"/>
        </w:rPr>
        <w:t xml:space="preserve"> keep track of the case. The </w:t>
      </w:r>
      <w:r w:rsidR="00D4318D">
        <w:rPr>
          <w:rStyle w:val="KeyWord0"/>
          <w:highlight w:val="white"/>
        </w:rPr>
        <w:t>&lt;k&gt;</w:t>
      </w:r>
      <w:r w:rsidR="00D4318D" w:rsidRPr="008674D0">
        <w:rPr>
          <w:rStyle w:val="KeyWord0"/>
          <w:highlight w:val="white"/>
        </w:rPr>
        <w:t>g_charCount</w:t>
      </w:r>
      <w:r w:rsidR="00D4318D">
        <w:rPr>
          <w:rStyle w:val="KeyWord0"/>
          <w:highlight w:val="white"/>
        </w:rPr>
        <w:t>&lt;/k&gt;</w:t>
      </w:r>
      <w:r w:rsidR="00A30D0F">
        <w:rPr>
          <w:highlight w:val="white"/>
        </w:rPr>
        <w:t xml:space="preserve"> field count the number of characters written, and </w:t>
      </w:r>
      <w:r w:rsidR="00D4318D">
        <w:rPr>
          <w:rStyle w:val="KeyWord0"/>
          <w:highlight w:val="white"/>
        </w:rPr>
        <w:t>&lt;k&gt;</w:t>
      </w:r>
      <w:r w:rsidR="00D4318D" w:rsidRPr="00C14B5F">
        <w:rPr>
          <w:rStyle w:val="KeyWord0"/>
          <w:highlight w:val="white"/>
        </w:rPr>
        <w:t>g_outDevice</w:t>
      </w:r>
      <w:r w:rsidR="00D4318D">
        <w:rPr>
          <w:rStyle w:val="KeyWord0"/>
          <w:highlight w:val="white"/>
        </w:rPr>
        <w:t>&lt;/k&gt;</w:t>
      </w:r>
      <w:r w:rsidR="00A30D0F">
        <w:rPr>
          <w:highlight w:val="white"/>
        </w:rPr>
        <w:t xml:space="preserve"> holds the device (</w:t>
      </w:r>
      <w:r w:rsidR="00D4318D">
        <w:rPr>
          <w:rStyle w:val="KeyWord0"/>
          <w:highlight w:val="white"/>
        </w:rPr>
        <w:t>&lt;k&gt;</w:t>
      </w:r>
      <w:r w:rsidR="00D4318D" w:rsidRPr="00A30D0F">
        <w:rPr>
          <w:rStyle w:val="KeyWord0"/>
          <w:highlight w:val="white"/>
        </w:rPr>
        <w:t>stdout</w:t>
      </w:r>
      <w:r w:rsidR="00D4318D">
        <w:rPr>
          <w:rStyle w:val="KeyWord0"/>
          <w:highlight w:val="white"/>
        </w:rPr>
        <w:t>&lt;/k&gt;</w:t>
      </w:r>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7A5A8163" w:rsidR="00BC589D" w:rsidRPr="00903DBA" w:rsidRDefault="000274D4" w:rsidP="00E65FE6">
      <w:pPr>
        <w:pStyle w:val="CodeHeader"/>
      </w:pPr>
      <w:r>
        <w:t>&lt;ch&gt;</w:t>
      </w:r>
      <w:r w:rsidRPr="00903DBA">
        <w:t>printf</w:t>
      </w:r>
      <w:r>
        <w:t>.</w:t>
      </w:r>
      <w:r w:rsidRPr="00903DBA">
        <w:t>c</w:t>
      </w:r>
      <w:r>
        <w:t>&lt;/ch&gt;</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AE12F9C" w:rsidR="00442030" w:rsidRDefault="00CC1DF4" w:rsidP="0060539D">
      <w:pPr>
        <w:pStyle w:val="Heading3"/>
        <w:rPr>
          <w:highlight w:val="white"/>
        </w:rPr>
      </w:pPr>
      <w:r>
        <w:rPr>
          <w:highlight w:val="white"/>
        </w:rPr>
        <w:t>&lt;h3&gt;</w:t>
      </w:r>
      <w:bookmarkStart w:id="632" w:name="_Toc93320656"/>
      <w:r>
        <w:rPr>
          <w:highlight w:val="white"/>
        </w:rPr>
        <w:t>Print Character and String</w:t>
      </w:r>
      <w:bookmarkEnd w:id="632"/>
      <w:r>
        <w:rPr>
          <w:highlight w:val="white"/>
        </w:rPr>
        <w:t>&lt;/h3&gt;</w:t>
      </w:r>
    </w:p>
    <w:p w14:paraId="16DDA417" w14:textId="263AA3C7" w:rsidR="000C0FE5" w:rsidRPr="000C0FE5" w:rsidRDefault="000C0FE5" w:rsidP="000C0FE5">
      <w:pPr>
        <w:rPr>
          <w:highlight w:val="white"/>
        </w:rPr>
      </w:pPr>
      <w:r>
        <w:rPr>
          <w:highlight w:val="white"/>
        </w:rPr>
        <w:t xml:space="preserve">The </w:t>
      </w:r>
      <w:r w:rsidR="00D4318D">
        <w:rPr>
          <w:rStyle w:val="KeyWord0"/>
          <w:highlight w:val="white"/>
        </w:rPr>
        <w:t>&lt;k&gt;</w:t>
      </w:r>
      <w:r w:rsidR="00D4318D" w:rsidRPr="000C0FE5">
        <w:rPr>
          <w:rStyle w:val="KeyWord0"/>
          <w:highlight w:val="white"/>
        </w:rPr>
        <w:t>putc</w:t>
      </w:r>
      <w:r w:rsidR="00D4318D">
        <w:rPr>
          <w:rStyle w:val="KeyWord0"/>
          <w:highlight w:val="white"/>
        </w:rPr>
        <w:t xml:space="preserve">, </w:t>
      </w:r>
      <w:r w:rsidR="00D4318D" w:rsidRPr="00CE280F">
        <w:rPr>
          <w:rStyle w:val="KeyWord0"/>
          <w:highlight w:val="white"/>
        </w:rPr>
        <w:t>fputc</w:t>
      </w:r>
      <w:r w:rsidR="00D4318D">
        <w:rPr>
          <w:rStyle w:val="KeyWord0"/>
          <w:highlight w:val="white"/>
        </w:rPr>
        <w:t>&lt;/k&gt;</w:t>
      </w:r>
      <w:r w:rsidR="00CE280F">
        <w:rPr>
          <w:highlight w:val="white"/>
        </w:rPr>
        <w:t xml:space="preserve">, and </w:t>
      </w:r>
      <w:r w:rsidR="00D4318D">
        <w:rPr>
          <w:rStyle w:val="KeyWord0"/>
          <w:highlight w:val="white"/>
        </w:rPr>
        <w:t>&lt;k&gt;</w:t>
      </w:r>
      <w:r w:rsidR="00D4318D" w:rsidRPr="00CE280F">
        <w:rPr>
          <w:rStyle w:val="KeyWord0"/>
          <w:highlight w:val="white"/>
        </w:rPr>
        <w:t>putchar</w:t>
      </w:r>
      <w:r w:rsidR="00D4318D">
        <w:rPr>
          <w:rStyle w:val="KeyWord0"/>
          <w:highlight w:val="white"/>
        </w:rPr>
        <w:t>&lt;/k&gt;</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6B8099E7" w:rsidR="00442030" w:rsidRPr="00903DBA" w:rsidRDefault="00010701" w:rsidP="00010701">
      <w:pPr>
        <w:rPr>
          <w:highlight w:val="white"/>
        </w:rPr>
      </w:pPr>
      <w:r>
        <w:rPr>
          <w:highlight w:val="white"/>
        </w:rPr>
        <w:t xml:space="preserve">The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Pr>
          <w:highlight w:val="white"/>
        </w:rPr>
        <w:t xml:space="preserve"> function write a character to a stream.</w:t>
      </w:r>
    </w:p>
    <w:p w14:paraId="6AB2032D" w14:textId="77777777" w:rsidR="00442030" w:rsidRPr="00492109" w:rsidRDefault="00442030" w:rsidP="00442030">
      <w:pPr>
        <w:pStyle w:val="Code"/>
        <w:rPr>
          <w:highlight w:val="white"/>
          <w:lang w:val="sv-SE"/>
        </w:rPr>
      </w:pPr>
      <w:r w:rsidRPr="00492109">
        <w:rPr>
          <w:highlight w:val="white"/>
          <w:lang w:val="sv-SE"/>
        </w:rPr>
        <w:t>void printChar(char c) {</w:t>
      </w:r>
    </w:p>
    <w:p w14:paraId="4A30C60A" w14:textId="77777777" w:rsidR="00442030" w:rsidRPr="00492109" w:rsidRDefault="00442030" w:rsidP="00442030">
      <w:pPr>
        <w:pStyle w:val="Code"/>
        <w:rPr>
          <w:highlight w:val="white"/>
          <w:lang w:val="sv-SE"/>
        </w:rPr>
      </w:pPr>
      <w:r w:rsidRPr="00492109">
        <w:rPr>
          <w:highlight w:val="white"/>
          <w:lang w:val="sv-SE"/>
        </w:rPr>
        <w:t xml:space="preserve">  int handle;</w:t>
      </w:r>
    </w:p>
    <w:p w14:paraId="4C2A4EAA"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t>In the Linux environment we perform a system call, while we in the Windows enviorment performs an interrupt call.</w:t>
      </w:r>
    </w:p>
    <w:p w14:paraId="660DC280" w14:textId="77777777" w:rsidR="00442030" w:rsidRPr="00492109" w:rsidRDefault="00442030" w:rsidP="00442030">
      <w:pPr>
        <w:pStyle w:val="Code"/>
        <w:rPr>
          <w:highlight w:val="white"/>
          <w:lang w:val="da-DK"/>
        </w:rPr>
      </w:pPr>
      <w:r w:rsidRPr="00492109">
        <w:rPr>
          <w:highlight w:val="white"/>
          <w:lang w:val="da-DK"/>
        </w:rPr>
        <w:t>#ifdef __LINUX__</w:t>
      </w:r>
    </w:p>
    <w:p w14:paraId="38EBA388" w14:textId="0296C896" w:rsidR="00442030" w:rsidRPr="00492109" w:rsidRDefault="00442030" w:rsidP="00442030">
      <w:pPr>
        <w:pStyle w:val="Code"/>
        <w:rPr>
          <w:highlight w:val="white"/>
          <w:lang w:val="da-DK"/>
        </w:rPr>
      </w:pPr>
      <w:r w:rsidRPr="00492109">
        <w:rPr>
          <w:highlight w:val="white"/>
          <w:lang w:val="da-DK"/>
        </w:rPr>
        <w:t xml:space="preserve">        register_rax = 0x01;</w:t>
      </w:r>
    </w:p>
    <w:p w14:paraId="42ED7BFC"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t>}</w:t>
      </w:r>
    </w:p>
    <w:p w14:paraId="6BF6F21A" w14:textId="7A1E6578" w:rsidR="00B469C3" w:rsidRPr="00903DBA" w:rsidRDefault="00B469C3" w:rsidP="00B469C3">
      <w:pPr>
        <w:rPr>
          <w:highlight w:val="white"/>
        </w:rPr>
      </w:pPr>
      <w:r>
        <w:rPr>
          <w:highlight w:val="white"/>
        </w:rPr>
        <w:t xml:space="preserve">The </w:t>
      </w:r>
      <w:r w:rsidR="00D4318D">
        <w:rPr>
          <w:rStyle w:val="KeyWord0"/>
          <w:highlight w:val="white"/>
        </w:rPr>
        <w:t>&lt;k&gt;</w:t>
      </w:r>
      <w:r w:rsidR="00D4318D" w:rsidRPr="00B469C3">
        <w:rPr>
          <w:rStyle w:val="KeyWord0"/>
          <w:highlight w:val="white"/>
        </w:rPr>
        <w:t>printString</w:t>
      </w:r>
      <w:r w:rsidR="00D4318D">
        <w:rPr>
          <w:rStyle w:val="KeyWord0"/>
          <w:highlight w:val="white"/>
        </w:rPr>
        <w:t>&lt;/k&gt;</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76BA02" w:rsidR="00704ACA" w:rsidRDefault="00CC1DF4" w:rsidP="0060539D">
      <w:pPr>
        <w:pStyle w:val="Heading3"/>
        <w:numPr>
          <w:ilvl w:val="2"/>
          <w:numId w:val="190"/>
        </w:numPr>
        <w:rPr>
          <w:highlight w:val="white"/>
        </w:rPr>
      </w:pPr>
      <w:r>
        <w:rPr>
          <w:highlight w:val="white"/>
        </w:rPr>
        <w:t>&lt;h3&gt;</w:t>
      </w:r>
      <w:bookmarkStart w:id="633" w:name="_Toc93320657"/>
      <w:r w:rsidRPr="0060539D">
        <w:rPr>
          <w:highlight w:val="white"/>
        </w:rPr>
        <w:t>Print Values</w:t>
      </w:r>
      <w:bookmarkEnd w:id="633"/>
      <w:r>
        <w:rPr>
          <w:highlight w:val="white"/>
        </w:rPr>
        <w:t>&lt;/h3&gt;</w:t>
      </w:r>
    </w:p>
    <w:p w14:paraId="11F4E272" w14:textId="318E01BB" w:rsidR="00F73D6A" w:rsidRPr="00F73D6A" w:rsidRDefault="0063131E" w:rsidP="00F73D6A">
      <w:pPr>
        <w:rPr>
          <w:highlight w:val="white"/>
        </w:rPr>
      </w:pPr>
      <w:r>
        <w:rPr>
          <w:highlight w:val="white"/>
        </w:rPr>
        <w:t xml:space="preserve">The </w:t>
      </w:r>
      <w:r w:rsidR="00D4318D">
        <w:rPr>
          <w:rStyle w:val="KeyWord0"/>
          <w:highlight w:val="white"/>
        </w:rPr>
        <w:t>&lt;k&gt;</w:t>
      </w:r>
      <w:r w:rsidR="00D4318D" w:rsidRPr="0063131E">
        <w:rPr>
          <w:rStyle w:val="KeyWord0"/>
          <w:highlight w:val="white"/>
        </w:rPr>
        <w:t>printLongIntRec</w:t>
      </w:r>
      <w:r w:rsidR="00D4318D">
        <w:rPr>
          <w:rStyle w:val="KeyWord0"/>
          <w:highlight w:val="white"/>
        </w:rPr>
        <w:t>&lt;/k&gt;</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351618B7" w:rsidR="00FE70C0" w:rsidRPr="00903DBA" w:rsidRDefault="00FE70C0" w:rsidP="00FE70C0">
      <w:pPr>
        <w:rPr>
          <w:highlight w:val="white"/>
        </w:rPr>
      </w:pPr>
      <w:r>
        <w:rPr>
          <w:highlight w:val="white"/>
        </w:rPr>
        <w:t xml:space="preserve">We extract the digit to be printed by modulo ten, and call </w:t>
      </w:r>
      <w:r w:rsidR="00D4318D">
        <w:rPr>
          <w:rStyle w:val="KeyWord0"/>
          <w:highlight w:val="white"/>
        </w:rPr>
        <w:t>&lt;k&gt;</w:t>
      </w:r>
      <w:r w:rsidR="00D4318D" w:rsidRPr="00FE70C0">
        <w:rPr>
          <w:rStyle w:val="KeyWord0"/>
          <w:highlight w:val="white"/>
        </w:rPr>
        <w:t>printLongRec</w:t>
      </w:r>
      <w:r w:rsidR="00D4318D">
        <w:rPr>
          <w:rStyle w:val="KeyWord0"/>
          <w:highlight w:val="white"/>
        </w:rPr>
        <w:t>&lt;/k&gt;</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08861175" w:rsidR="00FE70C0" w:rsidRPr="00903DBA" w:rsidRDefault="00FE70C0" w:rsidP="00FE70C0">
      <w:pPr>
        <w:rPr>
          <w:highlight w:val="white"/>
        </w:rPr>
      </w:pPr>
      <w:r>
        <w:rPr>
          <w:highlight w:val="white"/>
        </w:rPr>
        <w:t>The printLongInt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space</w:t>
      </w:r>
      <w:r w:rsidR="00D4318D">
        <w:rPr>
          <w:rStyle w:val="KeyWord0"/>
          <w:highlight w:val="white"/>
        </w:rPr>
        <w:t>&lt;/k&gt;</w:t>
      </w:r>
      <w:r>
        <w:rPr>
          <w:highlight w:val="white"/>
        </w:rPr>
        <w:t xml:space="preserve"> parameter is true, a space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plus</w:t>
      </w:r>
      <w:r w:rsidR="00D4318D">
        <w:rPr>
          <w:rStyle w:val="KeyWord0"/>
          <w:highlight w:val="white"/>
        </w:rPr>
        <w:t>&lt;/k&gt;</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If the value is zero, we simply write zero. Otherwise, we call printLongIntRec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6FD2402C" w:rsidR="00FE70C0" w:rsidRDefault="00FE70C0" w:rsidP="00FE70C0">
      <w:pPr>
        <w:rPr>
          <w:highlight w:val="white"/>
        </w:rPr>
      </w:pPr>
      <w:r>
        <w:rPr>
          <w:highlight w:val="white"/>
        </w:rPr>
        <w:t xml:space="preserve">The </w:t>
      </w:r>
      <w:r w:rsidR="00D4318D">
        <w:rPr>
          <w:rStyle w:val="KeyWord0"/>
          <w:highlight w:val="white"/>
        </w:rPr>
        <w:t>&lt;k&gt;</w:t>
      </w:r>
      <w:r w:rsidR="00D4318D" w:rsidRPr="00FE70C0">
        <w:rPr>
          <w:rStyle w:val="KeyWord0"/>
          <w:highlight w:val="white"/>
        </w:rPr>
        <w:t>digitToChar</w:t>
      </w:r>
      <w:r w:rsidR="00D4318D">
        <w:rPr>
          <w:rStyle w:val="KeyWord0"/>
          <w:highlight w:val="white"/>
        </w:rPr>
        <w:t>&lt;/k&gt;</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D4318D">
        <w:rPr>
          <w:rStyle w:val="KeyWord0"/>
          <w:highlight w:val="white"/>
        </w:rPr>
        <w:t>&lt;k&gt;</w:t>
      </w:r>
      <w:r w:rsidR="00D4318D" w:rsidRPr="004E15BE">
        <w:rPr>
          <w:rStyle w:val="KeyWord0"/>
          <w:highlight w:val="white"/>
        </w:rPr>
        <w:t>capital</w:t>
      </w:r>
      <w:r w:rsidR="00D4318D">
        <w:rPr>
          <w:rStyle w:val="KeyWord0"/>
          <w:highlight w:val="white"/>
        </w:rPr>
        <w:t>&lt;/k&gt;</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9A6ABCD" w:rsidR="00B17E11" w:rsidRDefault="004E15BE" w:rsidP="004E15BE">
      <w:pPr>
        <w:rPr>
          <w:highlight w:val="white"/>
        </w:rPr>
      </w:pPr>
      <w:r>
        <w:rPr>
          <w:highlight w:val="white"/>
        </w:rPr>
        <w:t xml:space="preserve">The </w:t>
      </w:r>
      <w:r w:rsidR="00D4318D">
        <w:rPr>
          <w:rStyle w:val="KeyWord0"/>
          <w:highlight w:val="white"/>
        </w:rPr>
        <w:t>&lt;k&gt;</w:t>
      </w:r>
      <w:r w:rsidR="00D4318D" w:rsidRPr="004E15BE">
        <w:rPr>
          <w:rStyle w:val="KeyWord0"/>
          <w:highlight w:val="white"/>
        </w:rPr>
        <w:t>printUnsignedLongRec</w:t>
      </w:r>
      <w:r w:rsidR="00D4318D">
        <w:rPr>
          <w:rStyle w:val="KeyWord0"/>
          <w:highlight w:val="white"/>
        </w:rPr>
        <w:t>&lt;/k&gt;</w:t>
      </w:r>
      <w:r>
        <w:rPr>
          <w:highlight w:val="white"/>
        </w:rPr>
        <w:t xml:space="preserve"> function writes an unsigned long integer value </w:t>
      </w:r>
      <w:r w:rsidR="00B17E11">
        <w:rPr>
          <w:highlight w:val="white"/>
        </w:rPr>
        <w:t xml:space="preserve">where the </w:t>
      </w:r>
      <w:r w:rsidR="00D4318D">
        <w:rPr>
          <w:rStyle w:val="KeyWord0"/>
          <w:highlight w:val="white"/>
        </w:rPr>
        <w:t>&lt;k&gt;</w:t>
      </w:r>
      <w:r w:rsidR="00D4318D" w:rsidRPr="00B17E11">
        <w:rPr>
          <w:rStyle w:val="KeyWord0"/>
          <w:highlight w:val="white"/>
        </w:rPr>
        <w:t>base</w:t>
      </w:r>
      <w:r w:rsidR="00D4318D">
        <w:rPr>
          <w:rStyle w:val="KeyWord0"/>
          <w:highlight w:val="white"/>
        </w:rPr>
        <w:t>&lt;/k&gt;</w:t>
      </w:r>
      <w:r w:rsidR="00B17E11">
        <w:rPr>
          <w:highlight w:val="white"/>
        </w:rPr>
        <w:t xml:space="preserve"> parameter indicates its base. Potential hexadecimals digits are written in uppercase if </w:t>
      </w:r>
      <w:r w:rsidR="00D4318D">
        <w:rPr>
          <w:rStyle w:val="KeyWord0"/>
          <w:highlight w:val="white"/>
        </w:rPr>
        <w:t>&lt;k&gt;</w:t>
      </w:r>
      <w:r w:rsidR="00D4318D" w:rsidRPr="00B17E11">
        <w:rPr>
          <w:rStyle w:val="KeyWord0"/>
          <w:highlight w:val="white"/>
        </w:rPr>
        <w:t>capital</w:t>
      </w:r>
      <w:r w:rsidR="00D4318D">
        <w:rPr>
          <w:rStyle w:val="KeyWord0"/>
          <w:highlight w:val="white"/>
        </w:rPr>
        <w:t>&lt;/k&gt;</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 char c = digitToChar(digit, capital);</w:t>
      </w:r>
    </w:p>
    <w:p w14:paraId="5BFEEDDB"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622223FA" w:rsidR="00442030" w:rsidRPr="00903DBA" w:rsidRDefault="00B17E11" w:rsidP="00B17E11">
      <w:pPr>
        <w:rPr>
          <w:highlight w:val="white"/>
        </w:rPr>
      </w:pPr>
      <w:r>
        <w:rPr>
          <w:highlight w:val="white"/>
        </w:rPr>
        <w:t xml:space="preserve">The </w:t>
      </w:r>
      <w:r w:rsidR="00D4318D">
        <w:rPr>
          <w:rStyle w:val="KeyWord0"/>
          <w:highlight w:val="white"/>
        </w:rPr>
        <w:t>&lt;k&gt;</w:t>
      </w:r>
      <w:r w:rsidR="00D4318D" w:rsidRPr="00B17E11">
        <w:rPr>
          <w:rStyle w:val="KeyWord0"/>
          <w:highlight w:val="white"/>
        </w:rPr>
        <w:t>printUnsignedLong</w:t>
      </w:r>
      <w:r w:rsidR="00D4318D">
        <w:rPr>
          <w:rStyle w:val="KeyWord0"/>
          <w:highlight w:val="white"/>
        </w:rPr>
        <w:t>&lt;/k&gt;</w:t>
      </w:r>
      <w:r>
        <w:rPr>
          <w:highlight w:val="white"/>
        </w:rPr>
        <w:t xml:space="preserve"> function write the unsigned long integer value by calling </w:t>
      </w:r>
      <w:r w:rsidR="00D4318D">
        <w:rPr>
          <w:rStyle w:val="KeyWord0"/>
          <w:highlight w:val="white"/>
        </w:rPr>
        <w:t>&lt;k&gt;</w:t>
      </w:r>
      <w:r w:rsidR="00D4318D" w:rsidRPr="00B17E11">
        <w:rPr>
          <w:rStyle w:val="KeyWord0"/>
          <w:highlight w:val="white"/>
        </w:rPr>
        <w:t>printUnsignedLong</w:t>
      </w:r>
      <w:r w:rsidR="00D4318D">
        <w:rPr>
          <w:rStyle w:val="KeyWord0"/>
          <w:highlight w:val="white"/>
        </w:rPr>
        <w:t>-</w:t>
      </w:r>
      <w:r w:rsidR="00D4318D" w:rsidRPr="00B17E11">
        <w:rPr>
          <w:rStyle w:val="KeyWord0"/>
          <w:highlight w:val="white"/>
        </w:rPr>
        <w:t>Rec</w:t>
      </w:r>
      <w:r w:rsidR="00D4318D">
        <w:rPr>
          <w:rStyle w:val="KeyWord0"/>
          <w:highlight w:val="white"/>
        </w:rPr>
        <w:t>&lt;/k&gt;</w:t>
      </w:r>
      <w:r>
        <w:rPr>
          <w:highlight w:val="white"/>
        </w:rPr>
        <w:t xml:space="preserve"> in the same way as </w:t>
      </w:r>
      <w:r w:rsidR="00D4318D">
        <w:rPr>
          <w:rStyle w:val="KeyWord0"/>
          <w:highlight w:val="white"/>
        </w:rPr>
        <w:t>&lt;k&gt;</w:t>
      </w:r>
      <w:r w:rsidR="00D4318D" w:rsidRPr="00B17E11">
        <w:rPr>
          <w:rStyle w:val="KeyWord0"/>
          <w:highlight w:val="white"/>
        </w:rPr>
        <w:t>printSignedLongRec</w:t>
      </w:r>
      <w:r w:rsidR="00D4318D">
        <w:rPr>
          <w:rStyle w:val="KeyWord0"/>
          <w:highlight w:val="white"/>
        </w:rPr>
        <w:t>&lt;/k&gt;</w:t>
      </w:r>
      <w:r>
        <w:rPr>
          <w:highlight w:val="white"/>
        </w:rPr>
        <w:t xml:space="preserve"> above.</w:t>
      </w:r>
      <w:r w:rsidR="008142DA">
        <w:rPr>
          <w:highlight w:val="white"/>
        </w:rPr>
        <w:t xml:space="preserve"> As the value is unsigned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69E65937" w:rsidR="00442030" w:rsidRPr="00903DBA" w:rsidRDefault="008142DA" w:rsidP="00515A8D">
      <w:pPr>
        <w:rPr>
          <w:highlight w:val="white"/>
        </w:rPr>
      </w:pPr>
      <w:r>
        <w:rPr>
          <w:highlight w:val="white"/>
        </w:rPr>
        <w:t xml:space="preserve">The </w:t>
      </w:r>
      <w:r w:rsidR="00D4318D">
        <w:rPr>
          <w:rStyle w:val="KeyWord0"/>
          <w:highlight w:val="white"/>
        </w:rPr>
        <w:t>&lt;k&gt;</w:t>
      </w:r>
      <w:r w:rsidR="00D4318D" w:rsidRPr="00515A8D">
        <w:rPr>
          <w:rStyle w:val="KeyWord0"/>
          <w:highlight w:val="white"/>
        </w:rPr>
        <w:t>printLongDoubleFraction</w:t>
      </w:r>
      <w:r w:rsidR="00D4318D">
        <w:rPr>
          <w:rStyle w:val="KeyWord0"/>
          <w:highlight w:val="white"/>
        </w:rPr>
        <w:t>&lt;/k&gt;</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If the grid parameter is ture,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r w:rsidR="00F00E5E">
        <w:rPr>
          <w:highlight w:val="white"/>
        </w:rPr>
        <w:t>a</w:t>
      </w:r>
      <w:r>
        <w:rPr>
          <w:highlight w:val="white"/>
        </w:rPr>
        <w:t>s long as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1065E6C3" w:rsidR="00442030" w:rsidRPr="00903DBA" w:rsidRDefault="00BB1AE5" w:rsidP="00BB1AE5">
      <w:pPr>
        <w:rPr>
          <w:highlight w:val="white"/>
        </w:rPr>
      </w:pPr>
      <w:r>
        <w:rPr>
          <w:highlight w:val="white"/>
        </w:rPr>
        <w:t xml:space="preserve">The </w:t>
      </w:r>
      <w:r w:rsidR="00D4318D">
        <w:rPr>
          <w:rStyle w:val="KeyWord0"/>
          <w:highlight w:val="white"/>
        </w:rPr>
        <w:t>&lt;k&gt;</w:t>
      </w:r>
      <w:r w:rsidR="00D4318D" w:rsidRPr="00BB1AE5">
        <w:rPr>
          <w:rStyle w:val="KeyWord0"/>
          <w:highlight w:val="white"/>
        </w:rPr>
        <w:t>printLongDoublePlain</w:t>
      </w:r>
      <w:r w:rsidR="00D4318D">
        <w:rPr>
          <w:rStyle w:val="KeyWord0"/>
          <w:highlight w:val="white"/>
        </w:rPr>
        <w:t>&lt;/k&gt;</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466F1F0E" w:rsidR="00442030" w:rsidRPr="00903DBA" w:rsidRDefault="00461130" w:rsidP="00461130">
      <w:pPr>
        <w:rPr>
          <w:highlight w:val="white"/>
        </w:rPr>
      </w:pPr>
      <w:r>
        <w:rPr>
          <w:highlight w:val="white"/>
        </w:rPr>
        <w:t xml:space="preserve">The </w:t>
      </w:r>
      <w:r w:rsidR="00D4318D">
        <w:rPr>
          <w:rStyle w:val="KeyWord0"/>
          <w:highlight w:val="white"/>
        </w:rPr>
        <w:t>&lt;k&gt;</w:t>
      </w:r>
      <w:r w:rsidR="00D4318D" w:rsidRPr="00461130">
        <w:rPr>
          <w:rStyle w:val="KeyWord0"/>
          <w:highlight w:val="white"/>
        </w:rPr>
        <w:t>printLongDoubleExpo</w:t>
      </w:r>
      <w:r w:rsidR="00D4318D">
        <w:rPr>
          <w:rStyle w:val="KeyWord0"/>
          <w:highlight w:val="white"/>
        </w:rPr>
        <w:t>&lt;/k&gt;</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0297062E" w:rsidR="00442030" w:rsidRPr="00903DBA" w:rsidRDefault="00DD5DA7" w:rsidP="00DD5DA7">
      <w:pPr>
        <w:rPr>
          <w:highlight w:val="white"/>
        </w:rPr>
      </w:pPr>
      <w:r>
        <w:rPr>
          <w:highlight w:val="white"/>
        </w:rPr>
        <w:t xml:space="preserve">We divide the value by its exponent and write it by calling </w:t>
      </w:r>
      <w:r w:rsidR="00D4318D">
        <w:rPr>
          <w:rStyle w:val="KeyWord0"/>
          <w:highlight w:val="white"/>
        </w:rPr>
        <w:t>&lt;k&gt;</w:t>
      </w:r>
      <w:r w:rsidR="00D4318D" w:rsidRPr="00DD5DA7">
        <w:rPr>
          <w:rStyle w:val="KeyWord0"/>
          <w:highlight w:val="white"/>
        </w:rPr>
        <w:t>printLongDoublePlain</w:t>
      </w:r>
      <w:r w:rsidR="00D4318D">
        <w:rPr>
          <w:rStyle w:val="KeyWord0"/>
          <w:highlight w:val="white"/>
        </w:rPr>
        <w:t>&lt;/k&gt;</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1FA8EECC" w:rsidR="00442030" w:rsidRDefault="00CC1DF4" w:rsidP="0060539D">
      <w:pPr>
        <w:pStyle w:val="Heading3"/>
        <w:rPr>
          <w:highlight w:val="white"/>
        </w:rPr>
      </w:pPr>
      <w:r>
        <w:rPr>
          <w:highlight w:val="white"/>
        </w:rPr>
        <w:t>&lt;h3&gt;</w:t>
      </w:r>
      <w:bookmarkStart w:id="634" w:name="_Toc93320658"/>
      <w:r>
        <w:rPr>
          <w:highlight w:val="white"/>
        </w:rPr>
        <w:t>Print Argument</w:t>
      </w:r>
      <w:bookmarkEnd w:id="634"/>
      <w:r>
        <w:rPr>
          <w:highlight w:val="white"/>
        </w:rPr>
        <w:t>&lt;/h3&gt;</w:t>
      </w:r>
    </w:p>
    <w:p w14:paraId="6B83E7FF" w14:textId="1B57E149" w:rsidR="00DD5DA7" w:rsidRPr="00DD5DA7" w:rsidRDefault="00DD5DA7" w:rsidP="00DD5DA7">
      <w:pPr>
        <w:rPr>
          <w:highlight w:val="white"/>
        </w:rPr>
      </w:pPr>
      <w:r>
        <w:rPr>
          <w:highlight w:val="white"/>
        </w:rPr>
        <w:t xml:space="preserve">The </w:t>
      </w:r>
      <w:r w:rsidR="00D4318D">
        <w:rPr>
          <w:rStyle w:val="KeyWord0"/>
          <w:highlight w:val="white"/>
        </w:rPr>
        <w:t>&lt;k&gt;</w:t>
      </w:r>
      <w:r w:rsidR="00D4318D" w:rsidRPr="00DD5DA7">
        <w:rPr>
          <w:rStyle w:val="KeyWord0"/>
          <w:highlight w:val="white"/>
        </w:rPr>
        <w:t>printArgument</w:t>
      </w:r>
      <w:r w:rsidR="00D4318D">
        <w:rPr>
          <w:rStyle w:val="KeyWord0"/>
          <w:highlight w:val="white"/>
        </w:rPr>
        <w:t>&lt;/k&gt;</w:t>
      </w:r>
      <w:r>
        <w:rPr>
          <w:highlight w:val="white"/>
        </w:rPr>
        <w:t xml:space="preserve"> </w:t>
      </w:r>
      <w:r w:rsidR="0061039F">
        <w:rPr>
          <w:highlight w:val="white"/>
        </w:rPr>
        <w:t xml:space="preserve">function </w:t>
      </w:r>
      <w:r w:rsidR="00801F9D">
        <w:rPr>
          <w:highlight w:val="white"/>
        </w:rPr>
        <w:t xml:space="preserve">writes an argument of the </w:t>
      </w:r>
      <w:r w:rsidR="00D4318D">
        <w:rPr>
          <w:rStyle w:val="KeyWord0"/>
          <w:highlight w:val="white"/>
        </w:rPr>
        <w:t>&lt;k&gt;</w:t>
      </w:r>
      <w:r w:rsidR="00D4318D" w:rsidRPr="00801F9D">
        <w:rPr>
          <w:rStyle w:val="KeyWord0"/>
          <w:highlight w:val="white"/>
        </w:rPr>
        <w:t>printf</w:t>
      </w:r>
      <w:r w:rsidR="00D4318D">
        <w:rPr>
          <w:rStyle w:val="KeyWord0"/>
          <w:highlight w:val="white"/>
        </w:rPr>
        <w:t>&lt;/k&gt;</w:t>
      </w:r>
      <w:r w:rsidR="00801F9D">
        <w:rPr>
          <w:highlight w:val="white"/>
        </w:rPr>
        <w:t xml:space="preserve"> functions. The </w:t>
      </w:r>
      <w:r w:rsidR="00D4318D">
        <w:rPr>
          <w:rStyle w:val="KeyWord0"/>
          <w:highlight w:val="white"/>
        </w:rPr>
        <w:t>&lt;k&gt;</w:t>
      </w:r>
      <w:r w:rsidR="00D4318D" w:rsidRPr="00CB23E8">
        <w:rPr>
          <w:rStyle w:val="KeyWord0"/>
          <w:highlight w:val="white"/>
        </w:rPr>
        <w:t>format</w:t>
      </w:r>
      <w:r w:rsidR="00D4318D">
        <w:rPr>
          <w:rStyle w:val="KeyWord0"/>
          <w:highlight w:val="white"/>
        </w:rPr>
        <w:t>&lt;/k&gt;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D4318D">
        <w:rPr>
          <w:rStyle w:val="KeyWord0"/>
          <w:highlight w:val="white"/>
        </w:rPr>
        <w:t>&lt;k&gt;</w:t>
      </w:r>
      <w:r w:rsidR="00D4318D" w:rsidRPr="00CB23E8">
        <w:rPr>
          <w:rStyle w:val="KeyWord0"/>
          <w:highlight w:val="white"/>
        </w:rPr>
        <w:t>printf</w:t>
      </w:r>
      <w:r w:rsidR="00D4318D">
        <w:rPr>
          <w:rStyle w:val="KeyWord0"/>
          <w:highlight w:val="white"/>
        </w:rPr>
        <w:t>&lt;/k&gt;</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151AB2EC" w:rsidR="00442030" w:rsidRPr="00903DBA" w:rsidRDefault="00A14470" w:rsidP="003B351C">
      <w:pPr>
        <w:rPr>
          <w:highlight w:val="white"/>
        </w:rPr>
      </w:pPr>
      <w:r>
        <w:rPr>
          <w:highlight w:val="white"/>
        </w:rPr>
        <w:t xml:space="preserve">The </w:t>
      </w:r>
      <w:r w:rsidR="00D4318D">
        <w:rPr>
          <w:rStyle w:val="KeyWord0"/>
          <w:highlight w:val="white"/>
        </w:rPr>
        <w:t>&lt;k&gt;</w:t>
      </w:r>
      <w:r w:rsidR="00D4318D" w:rsidRPr="003B351C">
        <w:rPr>
          <w:rStyle w:val="KeyWord0"/>
          <w:highlight w:val="white"/>
        </w:rPr>
        <w:t>checkWidthAndPrecision</w:t>
      </w:r>
      <w:r w:rsidR="00D4318D">
        <w:rPr>
          <w:rStyle w:val="KeyWord0"/>
          <w:highlight w:val="white"/>
        </w:rPr>
        <w:t>&lt;/k&gt;</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t>The decimal value to be written may hold the type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va_arg(arg_list, unsigned int);</w:t>
      </w:r>
    </w:p>
    <w:p w14:paraId="7AF50DC5"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printUnsignedLong((</w:t>
      </w:r>
      <w:r w:rsidR="00A1512F" w:rsidRPr="00492109">
        <w:rPr>
          <w:highlight w:val="white"/>
          <w:lang w:val="da-DK"/>
        </w:rPr>
        <w:t>void*)</w:t>
      </w:r>
      <w:r w:rsidRPr="00492109">
        <w:rPr>
          <w:highlight w:val="white"/>
          <w:lang w:val="da-DK"/>
        </w:rPr>
        <w:t xml:space="preserve"> ptrValue, FALSE,</w:t>
      </w:r>
      <w:r w:rsidR="00A1512F" w:rsidRPr="00492109">
        <w:rPr>
          <w:highlight w:val="white"/>
          <w:lang w:val="da-DK"/>
        </w:rPr>
        <w:t xml:space="preserve"> </w:t>
      </w:r>
      <w:r w:rsidRPr="00492109">
        <w:rPr>
          <w:highlight w:val="white"/>
          <w:lang w:val="da-DK"/>
        </w:rPr>
        <w:t>FALSE, FALSE, 10u, FALSE);</w:t>
      </w:r>
    </w:p>
    <w:p w14:paraId="6BE5A383"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break;</w:t>
      </w:r>
    </w:p>
    <w:p w14:paraId="63BED857" w14:textId="673BE540" w:rsidR="00442030" w:rsidRPr="00903DBA" w:rsidRDefault="00835124" w:rsidP="00835124">
      <w:pPr>
        <w:rPr>
          <w:highlight w:val="white"/>
        </w:rPr>
      </w:pPr>
      <w:r>
        <w:rPr>
          <w:highlight w:val="white"/>
        </w:rPr>
        <w:t xml:space="preserve">The </w:t>
      </w:r>
      <w:r w:rsidR="00D4318D">
        <w:rPr>
          <w:rStyle w:val="KeyWord0"/>
          <w:highlight w:val="white"/>
        </w:rPr>
        <w:t>&lt;k&gt;</w:t>
      </w:r>
      <w:r w:rsidR="00D4318D" w:rsidRPr="00835124">
        <w:rPr>
          <w:rStyle w:val="KeyWord0"/>
          <w:highlight w:val="white"/>
        </w:rPr>
        <w:t>n</w:t>
      </w:r>
      <w:r w:rsidR="00D4318D">
        <w:rPr>
          <w:rStyle w:val="KeyWord0"/>
          <w:highlight w:val="white"/>
        </w:rPr>
        <w:t>&lt;/k&gt;</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0C96EF2F" w:rsidR="00037104" w:rsidRDefault="00037104" w:rsidP="00037104">
      <w:pPr>
        <w:rPr>
          <w:highlight w:val="white"/>
        </w:rPr>
      </w:pPr>
      <w:r>
        <w:rPr>
          <w:highlight w:val="white"/>
        </w:rPr>
        <w:t xml:space="preserve">The </w:t>
      </w:r>
      <w:r w:rsidR="00D4318D">
        <w:rPr>
          <w:rStyle w:val="KeyWord0"/>
          <w:highlight w:val="white"/>
        </w:rPr>
        <w:t>&lt;k&gt;</w:t>
      </w:r>
      <w:r w:rsidR="00D4318D" w:rsidRPr="00037104">
        <w:rPr>
          <w:rStyle w:val="KeyWord0"/>
          <w:highlight w:val="white"/>
        </w:rPr>
        <w:t>checkWidthAndPrecision</w:t>
      </w:r>
      <w:r w:rsidR="00D4318D">
        <w:rPr>
          <w:rStyle w:val="KeyWord0"/>
          <w:highlight w:val="white"/>
        </w:rPr>
        <w:t>&lt;/k&gt;</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492109" w:rsidRDefault="00DD5DA7" w:rsidP="00DD5DA7">
      <w:pPr>
        <w:pStyle w:val="Code"/>
        <w:rPr>
          <w:highlight w:val="white"/>
          <w:lang w:val="sv-SE"/>
        </w:rPr>
      </w:pPr>
      <w:r w:rsidRPr="00903DBA">
        <w:rPr>
          <w:highlight w:val="white"/>
        </w:rPr>
        <w:t xml:space="preserve">    </w:t>
      </w:r>
      <w:r w:rsidRPr="00492109">
        <w:rPr>
          <w:highlight w:val="white"/>
          <w:lang w:val="sv-SE"/>
        </w:rPr>
        <w:t>*precisionPtr = va_arg(arg_list, int);</w:t>
      </w:r>
    </w:p>
    <w:p w14:paraId="5893F8AB" w14:textId="77777777" w:rsidR="00DD5DA7" w:rsidRPr="00903DBA" w:rsidRDefault="00DD5DA7" w:rsidP="00DD5DA7">
      <w:pPr>
        <w:pStyle w:val="Code"/>
        <w:rPr>
          <w:highlight w:val="white"/>
        </w:rPr>
      </w:pPr>
      <w:r w:rsidRPr="00492109">
        <w:rPr>
          <w:highlight w:val="white"/>
          <w:lang w:val="sv-SE"/>
        </w:rPr>
        <w:t xml:space="preserve">  </w:t>
      </w:r>
      <w:r w:rsidRPr="00903DBA">
        <w:rPr>
          <w:highlight w:val="white"/>
        </w:rPr>
        <w:t>}</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0B950DF6" w:rsidR="00442030" w:rsidRPr="00903DBA" w:rsidRDefault="00CC1DF4" w:rsidP="0060539D">
      <w:pPr>
        <w:pStyle w:val="Heading3"/>
        <w:rPr>
          <w:highlight w:val="white"/>
        </w:rPr>
      </w:pPr>
      <w:r>
        <w:rPr>
          <w:highlight w:val="white"/>
        </w:rPr>
        <w:t>&lt;h3&gt;</w:t>
      </w:r>
      <w:bookmarkStart w:id="635" w:name="_Toc93320659"/>
      <w:r>
        <w:rPr>
          <w:highlight w:val="white"/>
        </w:rPr>
        <w:t>Print Format</w:t>
      </w:r>
      <w:bookmarkEnd w:id="635"/>
      <w:r>
        <w:rPr>
          <w:highlight w:val="white"/>
        </w:rPr>
        <w:t>&lt;/h3&gt;</w:t>
      </w:r>
    </w:p>
    <w:p w14:paraId="2FFF025D" w14:textId="38C3B8FC" w:rsidR="00D560F7" w:rsidRDefault="00D560F7" w:rsidP="00D560F7">
      <w:pPr>
        <w:rPr>
          <w:highlight w:val="white"/>
        </w:rPr>
      </w:pPr>
      <w:r>
        <w:rPr>
          <w:highlight w:val="white"/>
        </w:rPr>
        <w:t xml:space="preserve">The </w:t>
      </w:r>
      <w:r w:rsidR="00D4318D">
        <w:rPr>
          <w:rStyle w:val="KeyWord0"/>
          <w:highlight w:val="white"/>
        </w:rPr>
        <w:t>&lt;k&gt;</w:t>
      </w:r>
      <w:r w:rsidR="00D4318D" w:rsidRPr="008C1973">
        <w:rPr>
          <w:rStyle w:val="KeyWord0"/>
          <w:highlight w:val="white"/>
        </w:rPr>
        <w:t>printFormat</w:t>
      </w:r>
      <w:r w:rsidR="00D4318D">
        <w:rPr>
          <w:rStyle w:val="KeyWord0"/>
          <w:highlight w:val="white"/>
        </w:rPr>
        <w:t>&lt;/k&gt;</w:t>
      </w:r>
      <w:r>
        <w:rPr>
          <w:highlight w:val="white"/>
        </w:rPr>
        <w:t xml:space="preserve"> </w:t>
      </w:r>
      <w:r w:rsidR="008C1973">
        <w:rPr>
          <w:highlight w:val="white"/>
        </w:rPr>
        <w:t xml:space="preserve">function </w:t>
      </w:r>
      <w:r w:rsidR="00EB6562">
        <w:rPr>
          <w:highlight w:val="white"/>
        </w:rPr>
        <w:t xml:space="preserve">is (directly or indirectly) called by </w:t>
      </w:r>
      <w:r w:rsidR="00D4318D">
        <w:rPr>
          <w:rStyle w:val="KeyWord0"/>
          <w:highlight w:val="white"/>
        </w:rPr>
        <w:t>&lt;k&gt;</w:t>
      </w:r>
      <w:r w:rsidR="00D4318D" w:rsidRPr="00460116">
        <w:rPr>
          <w:rStyle w:val="KeyWord0"/>
          <w:highlight w:val="white"/>
        </w:rPr>
        <w:t>printf</w:t>
      </w:r>
      <w:r w:rsidR="00D4318D">
        <w:rPr>
          <w:rStyle w:val="KeyWord0"/>
          <w:highlight w:val="white"/>
        </w:rPr>
        <w:t>&lt;/k&gt;</w:t>
      </w:r>
      <w:r w:rsidR="00EB6562">
        <w:rPr>
          <w:highlight w:val="white"/>
        </w:rPr>
        <w:t xml:space="preserve">, </w:t>
      </w:r>
      <w:r w:rsidR="00D4318D">
        <w:rPr>
          <w:rStyle w:val="KeyWord0"/>
          <w:highlight w:val="white"/>
        </w:rPr>
        <w:t>&lt;k&gt;</w:t>
      </w:r>
      <w:r w:rsidR="00D4318D" w:rsidRPr="00460116">
        <w:rPr>
          <w:rStyle w:val="KeyWord0"/>
          <w:highlight w:val="white"/>
        </w:rPr>
        <w:t>vprintf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vfprintf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sprintf</w:t>
      </w:r>
      <w:r w:rsidR="00D4318D">
        <w:rPr>
          <w:rStyle w:val="KeyWord0"/>
          <w:highlight w:val="white"/>
        </w:rPr>
        <w:t>&lt;/k&gt;</w:t>
      </w:r>
      <w:r w:rsidR="00460116">
        <w:rPr>
          <w:highlight w:val="white"/>
        </w:rPr>
        <w:t xml:space="preserve">, and </w:t>
      </w:r>
      <w:r w:rsidR="00D4318D">
        <w:rPr>
          <w:rStyle w:val="KeyWord0"/>
          <w:highlight w:val="white"/>
        </w:rPr>
        <w:t>&lt;k&gt;</w:t>
      </w:r>
      <w:r w:rsidR="00D4318D" w:rsidRPr="00460116">
        <w:rPr>
          <w:rStyle w:val="KeyWord0"/>
          <w:highlight w:val="white"/>
        </w:rPr>
        <w:t>vsprintf</w:t>
      </w:r>
      <w:r w:rsidR="00D4318D">
        <w:rPr>
          <w:rStyle w:val="KeyWord0"/>
          <w:highlight w:val="white"/>
        </w:rPr>
        <w:t>&lt;/k&gt;</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zero = FALSE, grid = FALSE, widthStar = FALSE,</w:t>
      </w:r>
    </w:p>
    <w:p w14:paraId="584E5B84"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plus sign be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7F44468B" w:rsidR="0098400F" w:rsidRPr="00903DBA" w:rsidRDefault="0098400F" w:rsidP="0098400F">
      <w:pPr>
        <w:rPr>
          <w:highlight w:val="white"/>
        </w:rPr>
      </w:pPr>
      <w:r>
        <w:rPr>
          <w:highlight w:val="white"/>
        </w:rPr>
        <w:t xml:space="preserve">For all kinds of values, we call </w:t>
      </w:r>
      <w:r w:rsidR="00D4318D">
        <w:rPr>
          <w:rStyle w:val="KeyWord0"/>
          <w:highlight w:val="white"/>
        </w:rPr>
        <w:t>&lt;k&gt;</w:t>
      </w:r>
      <w:r w:rsidR="00D4318D" w:rsidRPr="0098400F">
        <w:rPr>
          <w:rStyle w:val="KeyWord0"/>
          <w:highlight w:val="white"/>
        </w:rPr>
        <w:t>printArgument</w:t>
      </w:r>
      <w:r w:rsidR="00D4318D">
        <w:rPr>
          <w:rStyle w:val="KeyWord0"/>
          <w:highlight w:val="white"/>
        </w:rPr>
        <w:t>&lt;/k&gt;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w:t>
      </w:r>
    </w:p>
    <w:p w14:paraId="770B265D" w14:textId="77777777" w:rsidR="00442030" w:rsidRPr="00492109" w:rsidRDefault="00442030" w:rsidP="00442030">
      <w:pPr>
        <w:pStyle w:val="Code"/>
        <w:rPr>
          <w:highlight w:val="white"/>
          <w:lang w:val="sv-SE"/>
        </w:rPr>
      </w:pPr>
    </w:p>
    <w:p w14:paraId="35F367EA" w14:textId="77777777" w:rsidR="00EB6562" w:rsidRPr="00492109" w:rsidRDefault="00442030" w:rsidP="00442030">
      <w:pPr>
        <w:pStyle w:val="Code"/>
        <w:rPr>
          <w:highlight w:val="white"/>
          <w:lang w:val="sv-SE"/>
        </w:rPr>
      </w:pPr>
      <w:r w:rsidRPr="00492109">
        <w:rPr>
          <w:highlight w:val="white"/>
          <w:lang w:val="sv-SE"/>
        </w:rPr>
        <w:t xml:space="preserve">                arg_list = printArgument(&amp;format[index], arg_list, FALSE,</w:t>
      </w:r>
    </w:p>
    <w:p w14:paraId="2361077C" w14:textId="77777777" w:rsidR="00EB6562" w:rsidRPr="00492109" w:rsidRDefault="00EB6562" w:rsidP="00EB6562">
      <w:pPr>
        <w:pStyle w:val="Code"/>
        <w:rPr>
          <w:highlight w:val="white"/>
          <w:lang w:val="sv-SE"/>
        </w:rPr>
      </w:pPr>
      <w:r w:rsidRPr="00492109">
        <w:rPr>
          <w:highlight w:val="white"/>
          <w:lang w:val="sv-SE"/>
        </w:rPr>
        <w:t xml:space="preserve">                                        </w:t>
      </w:r>
      <w:r w:rsidR="00442030" w:rsidRPr="00492109">
        <w:rPr>
          <w:highlight w:val="white"/>
          <w:lang w:val="sv-SE"/>
        </w:rPr>
        <w:t xml:space="preserve"> FALSE,</w:t>
      </w:r>
      <w:r w:rsidRPr="00492109">
        <w:rPr>
          <w:highlight w:val="white"/>
          <w:lang w:val="sv-SE"/>
        </w:rPr>
        <w:t xml:space="preserve"> </w:t>
      </w:r>
      <w:r w:rsidR="00442030" w:rsidRPr="00492109">
        <w:rPr>
          <w:highlight w:val="white"/>
          <w:lang w:val="sv-SE"/>
        </w:rPr>
        <w:t>grid, NULL, precision,</w:t>
      </w:r>
    </w:p>
    <w:p w14:paraId="4C23A65C" w14:textId="77777777" w:rsidR="00EB6562" w:rsidRDefault="00EB6562" w:rsidP="00EB6562">
      <w:pPr>
        <w:pStyle w:val="Code"/>
        <w:rPr>
          <w:highlight w:val="white"/>
        </w:rPr>
      </w:pPr>
      <w:r w:rsidRPr="00492109">
        <w:rPr>
          <w:highlight w:val="white"/>
          <w:lang w:val="sv-SE"/>
        </w:rPr>
        <w:t xml:space="preserve">                                        </w:t>
      </w:r>
      <w:r w:rsidR="00442030" w:rsidRPr="00492109">
        <w:rPr>
          <w:highlight w:val="white"/>
          <w:lang w:val="sv-SE"/>
        </w:rPr>
        <w:t xml:space="preserve"> </w:t>
      </w:r>
      <w:r w:rsidR="00442030" w:rsidRPr="00903DBA">
        <w:rPr>
          <w:highlight w:val="white"/>
        </w:rPr>
        <w:t>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6F6BA40C" w:rsidR="00442030" w:rsidRDefault="00CC1DF4" w:rsidP="0060539D">
      <w:pPr>
        <w:pStyle w:val="Heading3"/>
        <w:rPr>
          <w:highlight w:val="white"/>
        </w:rPr>
      </w:pPr>
      <w:r>
        <w:rPr>
          <w:highlight w:val="white"/>
        </w:rPr>
        <w:t>&lt;h3&gt;</w:t>
      </w:r>
      <w:bookmarkStart w:id="636" w:name="_Toc93320660"/>
      <w:r>
        <w:rPr>
          <w:highlight w:val="white"/>
        </w:rPr>
        <w:t>printf</w:t>
      </w:r>
      <w:bookmarkEnd w:id="636"/>
      <w:r>
        <w:rPr>
          <w:highlight w:val="white"/>
        </w:rPr>
        <w:t>&lt;/h3&gt;</w:t>
      </w:r>
    </w:p>
    <w:p w14:paraId="55161FEF" w14:textId="30593B26" w:rsidR="000941DB" w:rsidRPr="000941DB" w:rsidRDefault="000941DB" w:rsidP="000941DB">
      <w:pPr>
        <w:rPr>
          <w:highlight w:val="white"/>
        </w:rPr>
      </w:pPr>
      <w:bookmarkStart w:id="637" w:name="_Hlk60317088"/>
      <w:r>
        <w:rPr>
          <w:highlight w:val="white"/>
        </w:rPr>
        <w:t xml:space="preserve">The </w:t>
      </w:r>
      <w:r w:rsidR="00D4318D">
        <w:rPr>
          <w:rStyle w:val="KeyWord0"/>
          <w:highlight w:val="white"/>
        </w:rPr>
        <w:t>&lt;k&gt;</w:t>
      </w:r>
      <w:r w:rsidR="00D4318D" w:rsidRPr="000941DB">
        <w:rPr>
          <w:rStyle w:val="KeyWord0"/>
          <w:highlight w:val="white"/>
        </w:rPr>
        <w:t>printf</w:t>
      </w:r>
      <w:r w:rsidR="00D4318D">
        <w:rPr>
          <w:rStyle w:val="KeyWord0"/>
          <w:highlight w:val="white"/>
        </w:rPr>
        <w:t>&lt;/k&gt;</w:t>
      </w:r>
      <w:r>
        <w:rPr>
          <w:highlight w:val="white"/>
        </w:rPr>
        <w:t xml:space="preserve"> function is a variadic function that write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590B9BC4" w:rsidR="000941DB" w:rsidRPr="000941DB" w:rsidRDefault="000941DB" w:rsidP="000941DB">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6077B8FA" w:rsidR="008B0151" w:rsidRPr="000941DB" w:rsidRDefault="008B0151" w:rsidP="008B0151">
      <w:pPr>
        <w:rPr>
          <w:highlight w:val="white"/>
        </w:rPr>
      </w:pPr>
      <w:r>
        <w:rPr>
          <w:highlight w:val="white"/>
        </w:rPr>
        <w:t xml:space="preserve">The </w:t>
      </w:r>
      <w:r w:rsidR="00D4318D">
        <w:rPr>
          <w:rStyle w:val="KeyWord0"/>
          <w:highlight w:val="white"/>
        </w:rPr>
        <w:t>&lt;k&gt;fp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5425E70D" w:rsidR="00E55DE7" w:rsidRPr="000941DB" w:rsidRDefault="00E55DE7" w:rsidP="00E55DE7">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48454CDB" w:rsidR="00E55DE7" w:rsidRPr="000941DB" w:rsidRDefault="00E55DE7" w:rsidP="00E55DE7">
      <w:pPr>
        <w:rPr>
          <w:highlight w:val="white"/>
        </w:rPr>
      </w:pPr>
      <w:r>
        <w:rPr>
          <w:highlight w:val="white"/>
        </w:rPr>
        <w:t xml:space="preserve">The </w:t>
      </w:r>
      <w:r w:rsidR="00D4318D">
        <w:rPr>
          <w:rStyle w:val="KeyWord0"/>
          <w:highlight w:val="white"/>
        </w:rPr>
        <w:t>&lt;k&gt;sp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6FAF9740" w:rsidR="00E55DE7" w:rsidRPr="000941DB" w:rsidRDefault="00E55DE7" w:rsidP="00E55DE7">
      <w:pPr>
        <w:rPr>
          <w:highlight w:val="white"/>
        </w:rPr>
      </w:pPr>
      <w:r>
        <w:rPr>
          <w:highlight w:val="white"/>
        </w:rPr>
        <w:t xml:space="preserve">The </w:t>
      </w:r>
      <w:r w:rsidR="00D4318D">
        <w:rPr>
          <w:rStyle w:val="KeyWord0"/>
          <w:highlight w:val="white"/>
        </w:rPr>
        <w:t>&lt;k&gt;vsp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bookmarkEnd w:id="637"/>
    <w:p w14:paraId="47B39FAD" w14:textId="4941C7F7" w:rsidR="00265BDF" w:rsidRDefault="00CC1DF4" w:rsidP="0060539D">
      <w:pPr>
        <w:pStyle w:val="Heading2"/>
      </w:pPr>
      <w:r>
        <w:t>&lt;h2&gt;</w:t>
      </w:r>
      <w:bookmarkStart w:id="638" w:name="_Toc93320661"/>
      <w:r>
        <w:t>Standard Input</w:t>
      </w:r>
      <w:bookmarkEnd w:id="638"/>
      <w:r>
        <w:t>&lt;/h2&gt;</w:t>
      </w:r>
    </w:p>
    <w:p w14:paraId="278E878C" w14:textId="288FA788" w:rsidR="002F671B" w:rsidRPr="002F671B" w:rsidRDefault="002F671B" w:rsidP="002F671B">
      <w:r>
        <w:t xml:space="preserve">The standard input library reads values from </w:t>
      </w:r>
      <w:r w:rsidR="00D4318D">
        <w:rPr>
          <w:rStyle w:val="KeyWord0"/>
        </w:rPr>
        <w:t>&lt;k&gt;</w:t>
      </w:r>
      <w:r w:rsidR="00D4318D" w:rsidRPr="002F671B">
        <w:rPr>
          <w:rStyle w:val="KeyWord0"/>
        </w:rPr>
        <w:t>stdin</w:t>
      </w:r>
      <w:r w:rsidR="00D4318D">
        <w:rPr>
          <w:rStyle w:val="KeyWord0"/>
        </w:rPr>
        <w:t>&lt;/k&gt;</w:t>
      </w:r>
      <w:r>
        <w:t xml:space="preserve"> of a file.</w:t>
      </w:r>
    </w:p>
    <w:p w14:paraId="29AFA940" w14:textId="38E1178B" w:rsidR="00594DB0" w:rsidRPr="00903DBA" w:rsidRDefault="000274D4" w:rsidP="00E65FE6">
      <w:pPr>
        <w:pStyle w:val="CodeHeader"/>
      </w:pPr>
      <w:r>
        <w:t>&lt;ch&gt;</w:t>
      </w:r>
      <w:r w:rsidRPr="00903DBA">
        <w:t>scanf</w:t>
      </w:r>
      <w:r>
        <w:t>.</w:t>
      </w:r>
      <w:r w:rsidRPr="00903DBA">
        <w:t>h</w:t>
      </w:r>
      <w:r>
        <w:t>&lt;/ch&gt;</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7281A0B6" w:rsidR="008361EE" w:rsidRPr="00903DBA" w:rsidRDefault="000274D4" w:rsidP="00E65FE6">
      <w:pPr>
        <w:pStyle w:val="CodeHeader"/>
      </w:pPr>
      <w:r>
        <w:t>&lt;ch&gt;</w:t>
      </w:r>
      <w:r w:rsidRPr="00903DBA">
        <w:t>scanf</w:t>
      </w:r>
      <w:r>
        <w:t>.</w:t>
      </w:r>
      <w:r w:rsidRPr="00903DBA">
        <w:t>c</w:t>
      </w:r>
      <w:r>
        <w:t>&lt;/ch&gt;</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t>#include &lt;printf.h&gt;</w:t>
      </w:r>
    </w:p>
    <w:p w14:paraId="0179E402" w14:textId="7B9CBDC4" w:rsidR="00442030" w:rsidRPr="00903DBA" w:rsidRDefault="008C6EE8" w:rsidP="008C6EE8">
      <w:pPr>
        <w:rPr>
          <w:highlight w:val="white"/>
        </w:rPr>
      </w:pPr>
      <w:r>
        <w:rPr>
          <w:highlight w:val="white"/>
        </w:rPr>
        <w:t xml:space="preserve">The </w:t>
      </w:r>
      <w:r w:rsidR="00D4318D">
        <w:rPr>
          <w:rStyle w:val="KeyWord0"/>
          <w:highlight w:val="white"/>
        </w:rPr>
        <w:t>&lt;k&gt;</w:t>
      </w:r>
      <w:r w:rsidR="00D4318D" w:rsidRPr="00332C0D">
        <w:rPr>
          <w:rStyle w:val="KeyWord0"/>
          <w:highlight w:val="white"/>
        </w:rPr>
        <w:t>g_inStatus</w:t>
      </w:r>
      <w:r w:rsidR="00D4318D">
        <w:rPr>
          <w:rStyle w:val="KeyWord0"/>
          <w:highlight w:val="white"/>
        </w:rPr>
        <w:t>&lt;/k&gt;</w:t>
      </w:r>
      <w:r>
        <w:rPr>
          <w:highlight w:val="white"/>
        </w:rPr>
        <w:t xml:space="preserve"> field decides whether the </w:t>
      </w:r>
      <w:r w:rsidR="00D4318D">
        <w:rPr>
          <w:rStyle w:val="KeyWord0"/>
          <w:highlight w:val="white"/>
        </w:rPr>
        <w:t>&lt;k&gt;</w:t>
      </w:r>
      <w:r w:rsidR="00D4318D" w:rsidRPr="000B1ECB">
        <w:rPr>
          <w:rStyle w:val="KeyWord0"/>
          <w:highlight w:val="white"/>
        </w:rPr>
        <w:t>g_inDevice</w:t>
      </w:r>
      <w:r w:rsidR="00D4318D">
        <w:rPr>
          <w:rStyle w:val="KeyWord0"/>
          <w:highlight w:val="white"/>
        </w:rPr>
        <w:t>&lt;/k&gt;</w:t>
      </w:r>
      <w:r w:rsidR="000B1ECB">
        <w:rPr>
          <w:highlight w:val="white"/>
        </w:rPr>
        <w:t xml:space="preserve"> is a stream (</w:t>
      </w:r>
      <w:r w:rsidR="00D4318D">
        <w:rPr>
          <w:rStyle w:val="KeyWord0"/>
          <w:highlight w:val="white"/>
        </w:rPr>
        <w:t>&lt;k&gt;</w:t>
      </w:r>
      <w:r w:rsidR="00D4318D" w:rsidRPr="000B1ECB">
        <w:rPr>
          <w:rStyle w:val="KeyWord0"/>
          <w:highlight w:val="white"/>
        </w:rPr>
        <w:t>stdin</w:t>
      </w:r>
      <w:r w:rsidR="00D4318D">
        <w:rPr>
          <w:rStyle w:val="KeyWord0"/>
          <w:highlight w:val="white"/>
        </w:rPr>
        <w:t>&lt;/k&gt;</w:t>
      </w:r>
      <w:r w:rsidR="000B1ECB">
        <w:rPr>
          <w:highlight w:val="white"/>
        </w:rPr>
        <w:t xml:space="preserve"> or a file) or string. The </w:t>
      </w:r>
      <w:r w:rsidR="00D4318D">
        <w:rPr>
          <w:rStyle w:val="KeyWord0"/>
          <w:highlight w:val="white"/>
        </w:rPr>
        <w:t>&lt;k&gt;</w:t>
      </w:r>
      <w:r w:rsidR="00D4318D" w:rsidRPr="000B1ECB">
        <w:rPr>
          <w:rStyle w:val="KeyWord0"/>
          <w:highlight w:val="white"/>
        </w:rPr>
        <w:t>g_device</w:t>
      </w:r>
      <w:r w:rsidR="00D4318D">
        <w:rPr>
          <w:rStyle w:val="KeyWord0"/>
          <w:highlight w:val="white"/>
        </w:rPr>
        <w:t>&lt;/k&gt;</w:t>
      </w:r>
      <w:r w:rsidR="000B1ECB">
        <w:rPr>
          <w:highlight w:val="white"/>
        </w:rPr>
        <w:t xml:space="preserve"> field hold the actual device (a file or a string) while </w:t>
      </w:r>
      <w:r w:rsidR="00D4318D">
        <w:rPr>
          <w:rStyle w:val="KeyWord0"/>
          <w:highlight w:val="white"/>
        </w:rPr>
        <w:t>&lt;k&gt;</w:t>
      </w:r>
      <w:r w:rsidR="00D4318D" w:rsidRPr="000B1ECB">
        <w:rPr>
          <w:rStyle w:val="KeyWord0"/>
          <w:highlight w:val="white"/>
        </w:rPr>
        <w:t>g_inChars</w:t>
      </w:r>
      <w:r w:rsidR="00D4318D">
        <w:rPr>
          <w:rStyle w:val="KeyWord0"/>
          <w:highlight w:val="white"/>
        </w:rPr>
        <w:t>&lt;/k&gt;</w:t>
      </w:r>
      <w:r w:rsidR="000B1ECB">
        <w:rPr>
          <w:highlight w:val="white"/>
        </w:rPr>
        <w:t xml:space="preserve"> counts the characters read and </w:t>
      </w:r>
      <w:r w:rsidR="00D4318D">
        <w:rPr>
          <w:rStyle w:val="KeyWord0"/>
          <w:highlight w:val="white"/>
        </w:rPr>
        <w:t>&lt;k&gt;</w:t>
      </w:r>
      <w:r w:rsidR="00D4318D" w:rsidRPr="000B1ECB">
        <w:rPr>
          <w:rStyle w:val="KeyWord0"/>
          <w:highlight w:val="white"/>
        </w:rPr>
        <w:t>g_inCount</w:t>
      </w:r>
      <w:r w:rsidR="00D4318D">
        <w:rPr>
          <w:rStyle w:val="KeyWord0"/>
          <w:highlight w:val="white"/>
        </w:rPr>
        <w:t>&lt;/k&gt;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5C8CE254" w:rsidR="00442030" w:rsidRDefault="00CC1DF4" w:rsidP="0060539D">
      <w:pPr>
        <w:pStyle w:val="Heading3"/>
        <w:rPr>
          <w:highlight w:val="white"/>
        </w:rPr>
      </w:pPr>
      <w:r>
        <w:rPr>
          <w:highlight w:val="white"/>
        </w:rPr>
        <w:t>&lt;h3&gt;</w:t>
      </w:r>
      <w:bookmarkStart w:id="639" w:name="_Toc93320662"/>
      <w:r>
        <w:rPr>
          <w:highlight w:val="white"/>
        </w:rPr>
        <w:t>Scan Character and String</w:t>
      </w:r>
      <w:bookmarkEnd w:id="639"/>
      <w:r>
        <w:rPr>
          <w:highlight w:val="white"/>
        </w:rPr>
        <w:t>&lt;/h3&gt;</w:t>
      </w:r>
    </w:p>
    <w:p w14:paraId="02355A46" w14:textId="566F1602" w:rsidR="000B1ECB" w:rsidRPr="000B1ECB" w:rsidRDefault="000B1ECB" w:rsidP="000B1ECB">
      <w:pPr>
        <w:rPr>
          <w:highlight w:val="white"/>
        </w:rPr>
      </w:pPr>
      <w:r>
        <w:rPr>
          <w:highlight w:val="white"/>
        </w:rPr>
        <w:t xml:space="preserve">The </w:t>
      </w:r>
      <w:r w:rsidR="00D4318D">
        <w:rPr>
          <w:rStyle w:val="KeyWord0"/>
          <w:highlight w:val="white"/>
        </w:rPr>
        <w:t>&lt;k&gt;</w:t>
      </w:r>
      <w:r w:rsidR="00D4318D" w:rsidRPr="00930B6A">
        <w:rPr>
          <w:rStyle w:val="KeyWord0"/>
          <w:highlight w:val="white"/>
        </w:rPr>
        <w:t>scanChar</w:t>
      </w:r>
      <w:r w:rsidR="00D4318D">
        <w:rPr>
          <w:rStyle w:val="KeyWord0"/>
          <w:highlight w:val="white"/>
        </w:rPr>
        <w:t>&lt;/k&gt;</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t>In the Linux environment, we perform a system call, while we in the Windows environment perform a interrupt call.</w:t>
      </w:r>
    </w:p>
    <w:p w14:paraId="2E09AA35" w14:textId="01150F67" w:rsidR="00442030" w:rsidRPr="00492109" w:rsidRDefault="00442030" w:rsidP="00A15E99">
      <w:pPr>
        <w:pStyle w:val="Code"/>
        <w:rPr>
          <w:highlight w:val="white"/>
          <w:lang w:val="da-DK"/>
        </w:rPr>
      </w:pPr>
      <w:r w:rsidRPr="00492109">
        <w:rPr>
          <w:highlight w:val="white"/>
          <w:lang w:val="da-DK"/>
        </w:rPr>
        <w:t>#ifdef __LINUX__</w:t>
      </w:r>
    </w:p>
    <w:p w14:paraId="43D383E0" w14:textId="77777777" w:rsidR="00442030" w:rsidRPr="00492109" w:rsidRDefault="00442030" w:rsidP="00A15E99">
      <w:pPr>
        <w:pStyle w:val="Code"/>
        <w:rPr>
          <w:highlight w:val="white"/>
          <w:lang w:val="da-DK"/>
        </w:rPr>
      </w:pPr>
      <w:r w:rsidRPr="00492109">
        <w:rPr>
          <w:highlight w:val="white"/>
          <w:lang w:val="da-DK"/>
        </w:rPr>
        <w:t xml:space="preserve">      register_rax = 0x00L;</w:t>
      </w:r>
    </w:p>
    <w:p w14:paraId="2477134D" w14:textId="77777777" w:rsidR="00442030" w:rsidRPr="00903DBA" w:rsidRDefault="00442030" w:rsidP="00A15E99">
      <w:pPr>
        <w:pStyle w:val="Code"/>
        <w:rPr>
          <w:highlight w:val="white"/>
        </w:rPr>
      </w:pPr>
      <w:r w:rsidRPr="00492109">
        <w:rPr>
          <w:highlight w:val="white"/>
          <w:lang w:val="da-DK"/>
        </w:rPr>
        <w:t xml:space="preserve">      </w:t>
      </w:r>
      <w:r w:rsidRPr="00903DBA">
        <w:rPr>
          <w:highlight w:val="white"/>
        </w:rPr>
        <w:t>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30C7CEFC" w:rsidR="00442030" w:rsidRPr="00903DBA" w:rsidRDefault="002128FB" w:rsidP="00DB7F38">
      <w:pPr>
        <w:rPr>
          <w:highlight w:val="white"/>
        </w:rPr>
      </w:pPr>
      <w:r>
        <w:rPr>
          <w:highlight w:val="white"/>
        </w:rPr>
        <w:t xml:space="preserve">The </w:t>
      </w:r>
      <w:r w:rsidR="00D4318D">
        <w:rPr>
          <w:rStyle w:val="KeyWord0"/>
          <w:highlight w:val="white"/>
        </w:rPr>
        <w:t>&lt;k&gt;</w:t>
      </w:r>
      <w:r w:rsidR="00D4318D" w:rsidRPr="00DB7F38">
        <w:rPr>
          <w:rStyle w:val="KeyWord0"/>
          <w:highlight w:val="white"/>
        </w:rPr>
        <w:t>unscanChar</w:t>
      </w:r>
      <w:r w:rsidR="00D4318D">
        <w:rPr>
          <w:rStyle w:val="KeyWord0"/>
          <w:highlight w:val="white"/>
        </w:rPr>
        <w:t>&lt;/k&gt;</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56CF596C" w:rsidR="00F113EB" w:rsidRDefault="00CC1DF4" w:rsidP="0060539D">
      <w:pPr>
        <w:pStyle w:val="Heading3"/>
        <w:rPr>
          <w:highlight w:val="white"/>
        </w:rPr>
      </w:pPr>
      <w:r>
        <w:rPr>
          <w:highlight w:val="white"/>
        </w:rPr>
        <w:t>&lt;h3&gt;</w:t>
      </w:r>
      <w:bookmarkStart w:id="640" w:name="_Toc93320663"/>
      <w:r>
        <w:rPr>
          <w:highlight w:val="white"/>
        </w:rPr>
        <w:t>Scan Pattern</w:t>
      </w:r>
      <w:bookmarkEnd w:id="640"/>
      <w:r>
        <w:rPr>
          <w:highlight w:val="white"/>
        </w:rPr>
        <w:t>&lt;/h3&gt;</w:t>
      </w:r>
    </w:p>
    <w:p w14:paraId="694AEA49" w14:textId="5F8689C0" w:rsidR="00C07804" w:rsidRPr="00C07804" w:rsidRDefault="00C07804" w:rsidP="00C07804">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scanPattern</w:t>
      </w:r>
      <w:r w:rsidR="00D4318D">
        <w:rPr>
          <w:rStyle w:val="KeyWord0"/>
          <w:highlight w:val="white"/>
        </w:rPr>
        <w:t>&lt;/k&gt;</w:t>
      </w:r>
      <w:r>
        <w:rPr>
          <w:highlight w:val="white"/>
        </w:rPr>
        <w:t xml:space="preserve"> function read </w:t>
      </w:r>
      <w:r w:rsidR="00EA603A">
        <w:rPr>
          <w:highlight w:val="white"/>
        </w:rPr>
        <w:t xml:space="preserve">the </w:t>
      </w:r>
      <w:r w:rsidR="00D4318D">
        <w:rPr>
          <w:rStyle w:val="KeyWord0"/>
          <w:highlight w:val="white"/>
        </w:rPr>
        <w:t>&lt;k&gt;</w:t>
      </w:r>
      <w:r w:rsidR="00D4318D" w:rsidRPr="00EA603A">
        <w:rPr>
          <w:rStyle w:val="KeyWord0"/>
          <w:highlight w:val="white"/>
        </w:rPr>
        <w:t>string</w:t>
      </w:r>
      <w:r w:rsidR="00D4318D">
        <w:rPr>
          <w:rStyle w:val="KeyWord0"/>
          <w:highlight w:val="white"/>
        </w:rPr>
        <w:t>&lt;/k&gt;</w:t>
      </w:r>
      <w:r w:rsidR="00EA603A">
        <w:rPr>
          <w:highlight w:val="white"/>
        </w:rPr>
        <w:t xml:space="preserve"> as long as its characters are stored in </w:t>
      </w:r>
      <w:r w:rsidR="00D4318D">
        <w:rPr>
          <w:rStyle w:val="KeyWord0"/>
          <w:highlight w:val="white"/>
        </w:rPr>
        <w:t>&lt;k&gt;</w:t>
      </w:r>
      <w:r w:rsidR="00D4318D" w:rsidRPr="00EA603A">
        <w:rPr>
          <w:rStyle w:val="KeyWord0"/>
          <w:highlight w:val="white"/>
        </w:rPr>
        <w:t>pattern</w:t>
      </w:r>
      <w:r w:rsidR="00D4318D">
        <w:rPr>
          <w:rStyle w:val="KeyWord0"/>
          <w:highlight w:val="white"/>
        </w:rPr>
        <w:t>&lt;/k&gt;</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492109" w:rsidRDefault="00F113EB" w:rsidP="00F113EB">
      <w:pPr>
        <w:pStyle w:val="Code"/>
        <w:rPr>
          <w:highlight w:val="white"/>
          <w:lang w:val="da-DK"/>
        </w:rPr>
      </w:pPr>
      <w:r w:rsidRPr="00903DBA">
        <w:rPr>
          <w:highlight w:val="white"/>
        </w:rPr>
        <w:t xml:space="preserve">    </w:t>
      </w:r>
      <w:r w:rsidRPr="00492109">
        <w:rPr>
          <w:highlight w:val="white"/>
          <w:lang w:val="da-DK"/>
        </w:rPr>
        <w:t>}</w:t>
      </w:r>
    </w:p>
    <w:p w14:paraId="76A4D016" w14:textId="77777777" w:rsidR="00F113EB" w:rsidRPr="00492109" w:rsidRDefault="00F113EB" w:rsidP="00F113EB">
      <w:pPr>
        <w:pStyle w:val="Code"/>
        <w:rPr>
          <w:highlight w:val="white"/>
          <w:lang w:val="da-DK"/>
        </w:rPr>
      </w:pPr>
    </w:p>
    <w:p w14:paraId="2BCFD00F" w14:textId="77777777" w:rsidR="00F113EB" w:rsidRPr="00492109" w:rsidRDefault="00F113EB" w:rsidP="00F113EB">
      <w:pPr>
        <w:pStyle w:val="Code"/>
        <w:rPr>
          <w:highlight w:val="white"/>
          <w:lang w:val="da-DK"/>
        </w:rPr>
      </w:pPr>
      <w:r w:rsidRPr="00492109">
        <w:rPr>
          <w:highlight w:val="white"/>
          <w:lang w:val="da-DK"/>
        </w:rPr>
        <w:t xml:space="preserve">    string[index] = '\0';</w:t>
      </w:r>
    </w:p>
    <w:p w14:paraId="5E6D90DC" w14:textId="77777777" w:rsidR="00F113EB" w:rsidRPr="00492109" w:rsidRDefault="00F113EB" w:rsidP="00F113EB">
      <w:pPr>
        <w:pStyle w:val="Code"/>
        <w:rPr>
          <w:highlight w:val="white"/>
          <w:lang w:val="da-DK"/>
        </w:rPr>
      </w:pPr>
      <w:r w:rsidRPr="00492109">
        <w:rPr>
          <w:highlight w:val="white"/>
          <w:lang w:val="da-DK"/>
        </w:rPr>
        <w:t xml:space="preserve">  }</w:t>
      </w:r>
    </w:p>
    <w:p w14:paraId="2C5B37B7" w14:textId="77777777" w:rsidR="00F113EB" w:rsidRPr="00492109" w:rsidRDefault="00F113EB" w:rsidP="00F113EB">
      <w:pPr>
        <w:pStyle w:val="Code"/>
        <w:rPr>
          <w:highlight w:val="white"/>
          <w:lang w:val="da-DK"/>
        </w:rPr>
      </w:pPr>
      <w:r w:rsidRPr="00492109">
        <w:rPr>
          <w:highlight w:val="white"/>
          <w:lang w:val="da-DK"/>
        </w:rPr>
        <w:t xml:space="preserve">  else {</w:t>
      </w:r>
    </w:p>
    <w:p w14:paraId="4275419F" w14:textId="77777777" w:rsidR="00F113EB" w:rsidRPr="00903DBA" w:rsidRDefault="00F113EB" w:rsidP="00F113EB">
      <w:pPr>
        <w:pStyle w:val="Code"/>
        <w:rPr>
          <w:highlight w:val="white"/>
        </w:rPr>
      </w:pPr>
      <w:r w:rsidRPr="00492109">
        <w:rPr>
          <w:highlight w:val="white"/>
          <w:lang w:val="da-DK"/>
        </w:rPr>
        <w:t xml:space="preserve">    </w:t>
      </w:r>
      <w:r w:rsidRPr="00903DBA">
        <w:rPr>
          <w:highlight w:val="white"/>
        </w:rPr>
        <w:t>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685E9A07" w:rsidR="00C07804" w:rsidRPr="00903DBA" w:rsidRDefault="00C07804" w:rsidP="00C07804">
      <w:pPr>
        <w:rPr>
          <w:highlight w:val="white"/>
        </w:rPr>
      </w:pPr>
      <w:r>
        <w:rPr>
          <w:highlight w:val="white"/>
        </w:rPr>
        <w:t xml:space="preserve">The </w:t>
      </w:r>
      <w:r w:rsidR="00D4318D">
        <w:rPr>
          <w:rStyle w:val="KeyWord0"/>
          <w:highlight w:val="white"/>
        </w:rPr>
        <w:t>&lt;k&gt;</w:t>
      </w:r>
      <w:r w:rsidR="00D4318D" w:rsidRPr="00DB7F38">
        <w:rPr>
          <w:rStyle w:val="KeyWord0"/>
          <w:highlight w:val="white"/>
        </w:rPr>
        <w:t>strnchr</w:t>
      </w:r>
      <w:r w:rsidR="00D4318D">
        <w:rPr>
          <w:rStyle w:val="KeyWord0"/>
          <w:highlight w:val="white"/>
        </w:rPr>
        <w:t>&lt;/k&gt;</w:t>
      </w:r>
      <w:r>
        <w:rPr>
          <w:highlight w:val="white"/>
        </w:rPr>
        <w:t xml:space="preserve"> function searches the string </w:t>
      </w:r>
      <w:r w:rsidR="00D4318D">
        <w:rPr>
          <w:rStyle w:val="KeyWord0"/>
          <w:highlight w:val="white"/>
        </w:rPr>
        <w:t>&lt;k&gt;</w:t>
      </w:r>
      <w:r w:rsidR="00D4318D" w:rsidRPr="00C07804">
        <w:rPr>
          <w:rStyle w:val="KeyWord0"/>
          <w:highlight w:val="white"/>
        </w:rPr>
        <w:t>text</w:t>
      </w:r>
      <w:r w:rsidR="00D4318D">
        <w:rPr>
          <w:rStyle w:val="KeyWord0"/>
          <w:highlight w:val="white"/>
        </w:rPr>
        <w:t>&lt;/k&gt;</w:t>
      </w:r>
      <w:r>
        <w:rPr>
          <w:highlight w:val="white"/>
        </w:rPr>
        <w:t xml:space="preserve"> for the character </w:t>
      </w:r>
      <w:r w:rsidR="00D4318D">
        <w:rPr>
          <w:rStyle w:val="KeyWord0"/>
          <w:highlight w:val="white"/>
        </w:rPr>
        <w:t>&lt;k&gt;</w:t>
      </w:r>
      <w:r w:rsidR="00D4318D" w:rsidRPr="00C07804">
        <w:rPr>
          <w:rStyle w:val="KeyWord0"/>
          <w:highlight w:val="white"/>
        </w:rPr>
        <w:t>c</w:t>
      </w:r>
      <w:r w:rsidR="00D4318D">
        <w:rPr>
          <w:rStyle w:val="KeyWord0"/>
          <w:highlight w:val="white"/>
        </w:rPr>
        <w:t>&lt;/k&gt;</w:t>
      </w:r>
      <w:r>
        <w:rPr>
          <w:highlight w:val="white"/>
        </w:rPr>
        <w:t xml:space="preserve"> for at most </w:t>
      </w:r>
      <w:r w:rsidR="00D4318D">
        <w:rPr>
          <w:rStyle w:val="KeyWord0"/>
          <w:highlight w:val="white"/>
        </w:rPr>
        <w:t>&lt;k&gt;</w:t>
      </w:r>
      <w:r w:rsidR="00D4318D" w:rsidRPr="00C07804">
        <w:rPr>
          <w:rStyle w:val="KeyWord0"/>
          <w:highlight w:val="white"/>
        </w:rPr>
        <w:t>size</w:t>
      </w:r>
      <w:r w:rsidR="00D4318D">
        <w:rPr>
          <w:rStyle w:val="KeyWord0"/>
          <w:highlight w:val="white"/>
        </w:rPr>
        <w:t>&lt;/k&gt;</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492109" w:rsidRDefault="00C07804" w:rsidP="00C07804">
      <w:pPr>
        <w:pStyle w:val="Code"/>
        <w:rPr>
          <w:highlight w:val="white"/>
          <w:lang w:val="sv-SE"/>
        </w:rPr>
      </w:pPr>
      <w:r w:rsidRPr="00903DBA">
        <w:rPr>
          <w:highlight w:val="white"/>
        </w:rPr>
        <w:t xml:space="preserve">  </w:t>
      </w:r>
      <w:r w:rsidRPr="00492109">
        <w:rPr>
          <w:highlight w:val="white"/>
          <w:lang w:val="sv-SE"/>
        </w:rPr>
        <w:t>int index;</w:t>
      </w:r>
    </w:p>
    <w:p w14:paraId="42E03E69" w14:textId="77777777" w:rsidR="00C07804" w:rsidRPr="00492109" w:rsidRDefault="00C07804" w:rsidP="00C07804">
      <w:pPr>
        <w:pStyle w:val="Code"/>
        <w:rPr>
          <w:highlight w:val="white"/>
          <w:lang w:val="sv-SE"/>
        </w:rPr>
      </w:pPr>
      <w:r w:rsidRPr="00492109">
        <w:rPr>
          <w:highlight w:val="white"/>
          <w:lang w:val="sv-SE"/>
        </w:rPr>
        <w:t xml:space="preserve">  char c = (char) i;</w:t>
      </w:r>
    </w:p>
    <w:p w14:paraId="2FC72055" w14:textId="77777777" w:rsidR="00C07804" w:rsidRPr="00492109" w:rsidRDefault="00C07804" w:rsidP="00C07804">
      <w:pPr>
        <w:pStyle w:val="Code"/>
        <w:rPr>
          <w:highlight w:val="white"/>
          <w:lang w:val="sv-SE"/>
        </w:rPr>
      </w:pPr>
    </w:p>
    <w:p w14:paraId="05301CB9" w14:textId="77777777" w:rsidR="00C07804" w:rsidRPr="00903DBA" w:rsidRDefault="00C07804" w:rsidP="00C07804">
      <w:pPr>
        <w:pStyle w:val="Code"/>
        <w:rPr>
          <w:highlight w:val="white"/>
        </w:rPr>
      </w:pPr>
      <w:r w:rsidRPr="00492109">
        <w:rPr>
          <w:highlight w:val="white"/>
          <w:lang w:val="sv-SE"/>
        </w:rPr>
        <w:t xml:space="preserve">  </w:t>
      </w:r>
      <w:r w:rsidRPr="00903DBA">
        <w:rPr>
          <w:highlight w:val="white"/>
        </w:rPr>
        <w:t>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t>}</w:t>
      </w:r>
    </w:p>
    <w:p w14:paraId="66BE8ADE" w14:textId="353DAEFA" w:rsidR="00C07804" w:rsidRPr="00903DBA" w:rsidRDefault="00EA603A" w:rsidP="00EA603A">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scanString</w:t>
      </w:r>
      <w:r w:rsidR="00D4318D">
        <w:rPr>
          <w:rStyle w:val="KeyWord0"/>
          <w:highlight w:val="white"/>
        </w:rPr>
        <w:t>&lt;/k&gt;</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We begin by reading potential trailing white-spaces.</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0F4A0CD1"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570D5F">
        <w:rPr>
          <w:rStyle w:val="KeyWord0"/>
          <w:highlight w:val="white"/>
        </w:rPr>
        <w:t>isDigitInBase</w:t>
      </w:r>
      <w:r w:rsidR="00D4318D">
        <w:rPr>
          <w:rStyle w:val="KeyWord0"/>
          <w:highlight w:val="white"/>
        </w:rPr>
        <w:t>&lt;/k&gt;</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427241DC"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8B2D9A">
        <w:rPr>
          <w:rStyle w:val="KeyWord0"/>
          <w:highlight w:val="white"/>
        </w:rPr>
        <w:t>digitToValue</w:t>
      </w:r>
      <w:r w:rsidR="00D4318D">
        <w:rPr>
          <w:rStyle w:val="KeyWord0"/>
          <w:highlight w:val="white"/>
        </w:rPr>
        <w:t>&lt;/k&gt;</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0E575BB7" w:rsidR="000C36C0" w:rsidRPr="00903DBA" w:rsidRDefault="00CC1DF4" w:rsidP="000C36C0">
      <w:pPr>
        <w:pStyle w:val="Heading3"/>
        <w:rPr>
          <w:highlight w:val="white"/>
        </w:rPr>
      </w:pPr>
      <w:r>
        <w:rPr>
          <w:highlight w:val="white"/>
        </w:rPr>
        <w:t>&lt;h3&gt;</w:t>
      </w:r>
      <w:bookmarkStart w:id="641" w:name="_Toc93320664"/>
      <w:r>
        <w:rPr>
          <w:highlight w:val="white"/>
        </w:rPr>
        <w:t>Scanning Values</w:t>
      </w:r>
      <w:bookmarkEnd w:id="641"/>
      <w:r>
        <w:rPr>
          <w:highlight w:val="white"/>
        </w:rPr>
        <w:t>&lt;/h3&gt;</w:t>
      </w:r>
    </w:p>
    <w:p w14:paraId="4EDBF124" w14:textId="3A55C3B6" w:rsidR="00442030" w:rsidRPr="00903DBA" w:rsidRDefault="000C36C0" w:rsidP="000C36C0">
      <w:pPr>
        <w:rPr>
          <w:highlight w:val="white"/>
        </w:rPr>
      </w:pPr>
      <w:r>
        <w:rPr>
          <w:highlight w:val="white"/>
        </w:rPr>
        <w:t xml:space="preserve">The </w:t>
      </w:r>
      <w:r w:rsidR="00D4318D">
        <w:rPr>
          <w:rStyle w:val="KeyWord0"/>
          <w:highlight w:val="white"/>
        </w:rPr>
        <w:t>&lt;k&gt;</w:t>
      </w:r>
      <w:r w:rsidR="00D4318D" w:rsidRPr="000C36C0">
        <w:rPr>
          <w:rStyle w:val="KeyWord0"/>
          <w:highlight w:val="white"/>
        </w:rPr>
        <w:t>scanLongInt</w:t>
      </w:r>
      <w:r w:rsidR="00D4318D">
        <w:rPr>
          <w:rStyle w:val="KeyWord0"/>
          <w:highlight w:val="white"/>
        </w:rPr>
        <w:t>&lt;/k&gt;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1E230613" w:rsidR="00442030" w:rsidRPr="00903DBA" w:rsidRDefault="00A74093" w:rsidP="00A74093">
      <w:pPr>
        <w:rPr>
          <w:highlight w:val="white"/>
        </w:rPr>
      </w:pPr>
      <w:r>
        <w:rPr>
          <w:highlight w:val="white"/>
        </w:rPr>
        <w:t xml:space="preserve">The </w:t>
      </w:r>
      <w:r w:rsidR="00D4318D">
        <w:rPr>
          <w:rStyle w:val="KeyWord0"/>
          <w:highlight w:val="white"/>
        </w:rPr>
        <w:t>&lt;k&gt;</w:t>
      </w:r>
      <w:r w:rsidR="00D4318D" w:rsidRPr="001252A6">
        <w:rPr>
          <w:rStyle w:val="KeyWord0"/>
          <w:highlight w:val="white"/>
        </w:rPr>
        <w:t>scanUnsignedLongInt</w:t>
      </w:r>
      <w:r w:rsidR="00D4318D">
        <w:rPr>
          <w:rStyle w:val="KeyWord0"/>
          <w:highlight w:val="white"/>
        </w:rPr>
        <w:t>&lt;/k&gt;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03E719B0" w:rsidR="00442030" w:rsidRPr="00903DBA" w:rsidRDefault="001252A6" w:rsidP="001252A6">
      <w:pPr>
        <w:rPr>
          <w:highlight w:val="white"/>
        </w:rPr>
      </w:pPr>
      <w:r>
        <w:rPr>
          <w:highlight w:val="white"/>
        </w:rPr>
        <w:t xml:space="preserve">The </w:t>
      </w:r>
      <w:r w:rsidR="00D4318D">
        <w:rPr>
          <w:rStyle w:val="KeyWord0"/>
          <w:highlight w:val="white"/>
        </w:rPr>
        <w:t>&lt;k&gt;</w:t>
      </w:r>
      <w:r w:rsidR="00D4318D" w:rsidRPr="001252A6">
        <w:rPr>
          <w:rStyle w:val="KeyWord0"/>
          <w:highlight w:val="white"/>
        </w:rPr>
        <w:t>scanLongDouble</w:t>
      </w:r>
      <w:r w:rsidR="00D4318D">
        <w:rPr>
          <w:rStyle w:val="KeyWord0"/>
          <w:highlight w:val="white"/>
        </w:rPr>
        <w:t>&lt;/k&gt;</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1783AD53" w:rsidR="00442030" w:rsidRDefault="00CC1DF4" w:rsidP="0060539D">
      <w:pPr>
        <w:pStyle w:val="Heading3"/>
        <w:rPr>
          <w:highlight w:val="white"/>
        </w:rPr>
      </w:pPr>
      <w:r>
        <w:rPr>
          <w:highlight w:val="white"/>
        </w:rPr>
        <w:t>&lt;h3&gt;</w:t>
      </w:r>
      <w:bookmarkStart w:id="642" w:name="_Toc93320665"/>
      <w:r>
        <w:rPr>
          <w:highlight w:val="white"/>
        </w:rPr>
        <w:t>Scan Format</w:t>
      </w:r>
      <w:bookmarkEnd w:id="642"/>
      <w:r>
        <w:rPr>
          <w:highlight w:val="white"/>
        </w:rPr>
        <w:t>&lt;/h3&gt;</w:t>
      </w:r>
    </w:p>
    <w:p w14:paraId="52358594" w14:textId="5629D5B9" w:rsidR="00FE15E2" w:rsidRDefault="00FE15E2" w:rsidP="00FE15E2">
      <w:pPr>
        <w:rPr>
          <w:highlight w:val="white"/>
        </w:rPr>
      </w:pPr>
      <w:r>
        <w:rPr>
          <w:highlight w:val="white"/>
        </w:rPr>
        <w:t xml:space="preserve">The </w:t>
      </w:r>
      <w:r w:rsidR="00D4318D">
        <w:rPr>
          <w:rStyle w:val="KeyWord0"/>
          <w:highlight w:val="white"/>
        </w:rPr>
        <w:t>&lt;k&gt;</w:t>
      </w:r>
      <w:r w:rsidR="00D4318D" w:rsidRPr="00FE15E2">
        <w:rPr>
          <w:rStyle w:val="KeyWord0"/>
          <w:highlight w:val="white"/>
        </w:rPr>
        <w:t>scanFormat</w:t>
      </w:r>
      <w:r w:rsidR="00D4318D">
        <w:rPr>
          <w:rStyle w:val="KeyWord0"/>
          <w:highlight w:val="white"/>
        </w:rPr>
        <w:t>&lt;/k&gt;</w:t>
      </w:r>
      <w:r>
        <w:rPr>
          <w:highlight w:val="white"/>
        </w:rPr>
        <w:t xml:space="preserve"> function is called by </w:t>
      </w:r>
      <w:r w:rsidR="00D4318D">
        <w:rPr>
          <w:rStyle w:val="KeyWord0"/>
          <w:highlight w:val="white"/>
        </w:rPr>
        <w:t>&lt;k&gt;</w:t>
      </w:r>
      <w:r w:rsidR="00D4318D" w:rsidRPr="00FE15E2">
        <w:rPr>
          <w:rStyle w:val="KeyWord0"/>
          <w:highlight w:val="white"/>
        </w:rPr>
        <w:t>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sscanf</w:t>
      </w:r>
      <w:r w:rsidR="00D4318D">
        <w:rPr>
          <w:rStyle w:val="KeyWord0"/>
          <w:highlight w:val="white"/>
        </w:rPr>
        <w:t>&lt;/k&gt;</w:t>
      </w:r>
      <w:r>
        <w:rPr>
          <w:highlight w:val="white"/>
        </w:rPr>
        <w:t xml:space="preserve">, and </w:t>
      </w:r>
      <w:r w:rsidR="00D4318D">
        <w:rPr>
          <w:rStyle w:val="KeyWord0"/>
          <w:highlight w:val="white"/>
        </w:rPr>
        <w:t>&lt;k&gt;</w:t>
      </w:r>
      <w:r w:rsidR="00D4318D" w:rsidRPr="00FE15E2">
        <w:rPr>
          <w:rStyle w:val="KeyWord0"/>
          <w:highlight w:val="white"/>
        </w:rPr>
        <w:t>vsscanf</w:t>
      </w:r>
      <w:r w:rsidR="00D4318D">
        <w:rPr>
          <w:rStyle w:val="KeyWord0"/>
          <w:highlight w:val="white"/>
        </w:rPr>
        <w:t>&lt;/k&gt;</w:t>
      </w:r>
      <w:r>
        <w:rPr>
          <w:highlight w:val="white"/>
        </w:rPr>
        <w:t>.</w:t>
      </w:r>
    </w:p>
    <w:p w14:paraId="5D6D7F09" w14:textId="77777777" w:rsidR="00BF42E7" w:rsidRPr="00492109" w:rsidRDefault="00BF42E7" w:rsidP="00BF42E7">
      <w:pPr>
        <w:pStyle w:val="Code"/>
        <w:rPr>
          <w:highlight w:val="white"/>
          <w:lang w:val="sv-SE"/>
        </w:rPr>
      </w:pPr>
      <w:r w:rsidRPr="00492109">
        <w:rPr>
          <w:highlight w:val="white"/>
          <w:lang w:val="sv-SE"/>
        </w:rPr>
        <w:t>int scanFormat(char* format, va_list arg_list) {</w:t>
      </w:r>
    </w:p>
    <w:p w14:paraId="4CAF556F" w14:textId="77777777" w:rsidR="00BF42E7" w:rsidRPr="00492109" w:rsidRDefault="00BF42E7" w:rsidP="00BF42E7">
      <w:pPr>
        <w:pStyle w:val="Code"/>
        <w:rPr>
          <w:highlight w:val="white"/>
          <w:lang w:val="sv-SE"/>
        </w:rPr>
      </w:pPr>
      <w:r w:rsidRPr="00492109">
        <w:rPr>
          <w:highlight w:val="white"/>
          <w:lang w:val="sv-SE"/>
        </w:rPr>
        <w:t xml:space="preserve">  char c, *charPtr;</w:t>
      </w:r>
    </w:p>
    <w:p w14:paraId="7D6D6301"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intPtr = va_arg(arg_list, int*);</w:t>
      </w:r>
    </w:p>
    <w:p w14:paraId="0297AEA0" w14:textId="77777777" w:rsidR="00BF42E7" w:rsidRPr="00492109" w:rsidRDefault="00BF42E7" w:rsidP="00BF42E7">
      <w:pPr>
        <w:pStyle w:val="Code"/>
        <w:rPr>
          <w:highlight w:val="white"/>
          <w:lang w:val="sv-SE"/>
        </w:rPr>
      </w:pPr>
      <w:r w:rsidRPr="00492109">
        <w:rPr>
          <w:highlight w:val="white"/>
          <w:lang w:val="sv-SE"/>
        </w:rPr>
        <w:t xml:space="preserve">                *intPtr = (int) longValue;</w:t>
      </w:r>
    </w:p>
    <w:p w14:paraId="1012DE6F"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t xml:space="preserve">          case 'n':</w:t>
      </w:r>
    </w:p>
    <w:p w14:paraId="7AC9F1C7"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charsPtr = va_arg(arg_list, int*);</w:t>
      </w:r>
    </w:p>
    <w:p w14:paraId="304D5575"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63F4AC9" w:rsidR="00442030" w:rsidRPr="00903DBA" w:rsidRDefault="00CC1DF4" w:rsidP="0060539D">
      <w:pPr>
        <w:pStyle w:val="Heading3"/>
        <w:rPr>
          <w:highlight w:val="white"/>
        </w:rPr>
      </w:pPr>
      <w:r>
        <w:rPr>
          <w:highlight w:val="white"/>
        </w:rPr>
        <w:t>&lt;h3&gt;</w:t>
      </w:r>
      <w:bookmarkStart w:id="643" w:name="_Toc93320666"/>
      <w:r>
        <w:rPr>
          <w:highlight w:val="white"/>
        </w:rPr>
        <w:t>scanf</w:t>
      </w:r>
      <w:bookmarkEnd w:id="643"/>
      <w:r>
        <w:rPr>
          <w:highlight w:val="white"/>
        </w:rPr>
        <w:t>&lt;/h3&gt;</w:t>
      </w:r>
    </w:p>
    <w:p w14:paraId="7DE2485D" w14:textId="7EA504CB" w:rsidR="00F90443" w:rsidRPr="000941DB" w:rsidRDefault="00F90D9B" w:rsidP="00F90443">
      <w:pPr>
        <w:rPr>
          <w:highlight w:val="white"/>
        </w:rPr>
      </w:pPr>
      <w:r>
        <w:rPr>
          <w:highlight w:val="white"/>
        </w:rPr>
        <w:t xml:space="preserve">The </w:t>
      </w:r>
      <w:r w:rsidR="00D4318D">
        <w:rPr>
          <w:rStyle w:val="KeyWord0"/>
          <w:highlight w:val="white"/>
        </w:rPr>
        <w:t>&lt;k&gt;</w:t>
      </w:r>
      <w:r w:rsidR="00D4318D" w:rsidRPr="00F90D9B">
        <w:rPr>
          <w:rStyle w:val="KeyWord0"/>
          <w:highlight w:val="white"/>
        </w:rPr>
        <w:t>scanf</w:t>
      </w:r>
      <w:r w:rsidR="00D4318D">
        <w:rPr>
          <w:rStyle w:val="KeyWord0"/>
          <w:highlight w:val="white"/>
        </w:rPr>
        <w:t>&lt;/k&gt;</w:t>
      </w:r>
      <w:r>
        <w:rPr>
          <w:highlight w:val="white"/>
        </w:rPr>
        <w:t xml:space="preserve"> function</w:t>
      </w:r>
      <w:r w:rsidR="00F90443">
        <w:rPr>
          <w:highlight w:val="white"/>
        </w:rPr>
        <w:t xml:space="preserve"> is a variadic function that reads text from </w:t>
      </w:r>
      <w:r w:rsidR="00D4318D">
        <w:rPr>
          <w:rStyle w:val="KeyWord0"/>
          <w:highlight w:val="white"/>
        </w:rPr>
        <w:t>&lt;k&gt;</w:t>
      </w:r>
      <w:r w:rsidR="00D4318D" w:rsidRPr="000941DB">
        <w:rPr>
          <w:rStyle w:val="KeyWord0"/>
          <w:highlight w:val="white"/>
        </w:rPr>
        <w:t>std</w:t>
      </w:r>
      <w:r w:rsidR="00D4318D">
        <w:rPr>
          <w:rStyle w:val="KeyWord0"/>
          <w:highlight w:val="white"/>
        </w:rPr>
        <w:t>in&lt;/k&gt;</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142AEBB4"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00D4318D">
        <w:rPr>
          <w:rStyle w:val="KeyWord0"/>
          <w:highlight w:val="white"/>
        </w:rPr>
        <w:t>&lt;k&gt;</w:t>
      </w:r>
      <w:r w:rsidR="00D4318D" w:rsidRPr="000941DB">
        <w:rPr>
          <w:rStyle w:val="KeyWord0"/>
          <w:highlight w:val="white"/>
        </w:rPr>
        <w:t>std</w:t>
      </w:r>
      <w:r w:rsidR="00D4318D">
        <w:rPr>
          <w:rStyle w:val="KeyWord0"/>
          <w:highlight w:val="white"/>
        </w:rPr>
        <w:t>in&lt;/k&gt;</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59136286"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fscanf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69EEAD89"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vfscanf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2BBB2563"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sscanf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4B590818"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04A71458" w:rsidR="00A67CC7" w:rsidRDefault="00CC1DF4" w:rsidP="0060539D">
      <w:pPr>
        <w:pStyle w:val="Heading2"/>
      </w:pPr>
      <w:r>
        <w:t>&lt;h2&gt;</w:t>
      </w:r>
      <w:bookmarkStart w:id="644" w:name="_Toc93320667"/>
      <w:r>
        <w:t>File Management</w:t>
      </w:r>
      <w:bookmarkEnd w:id="644"/>
      <w:r>
        <w:t>&lt;/h2&gt;</w:t>
      </w:r>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69819D86" w:rsidR="00577582" w:rsidRPr="00903DBA" w:rsidRDefault="000274D4" w:rsidP="00E65FE6">
      <w:pPr>
        <w:pStyle w:val="CodeHeader"/>
      </w:pPr>
      <w:r>
        <w:t>&lt;ch&gt;</w:t>
      </w:r>
      <w:r w:rsidRPr="00903DBA">
        <w:t>file</w:t>
      </w:r>
      <w:r>
        <w:t>.</w:t>
      </w:r>
      <w:r w:rsidRPr="00903DBA">
        <w:t>h</w:t>
      </w:r>
      <w:r>
        <w:t>&lt;/ch&gt;</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12481D5E" w:rsidR="00FA7367" w:rsidRPr="00903DBA" w:rsidRDefault="007060AE" w:rsidP="007060AE">
      <w:pPr>
        <w:rPr>
          <w:highlight w:val="white"/>
        </w:rPr>
      </w:pPr>
      <w:r>
        <w:rPr>
          <w:highlight w:val="white"/>
        </w:rPr>
        <w:t xml:space="preserve">The </w:t>
      </w:r>
      <w:r w:rsidR="00D4318D">
        <w:rPr>
          <w:rStyle w:val="KeyWord0"/>
          <w:highlight w:val="white"/>
        </w:rPr>
        <w:t>&lt;k&gt;</w:t>
      </w:r>
      <w:r w:rsidR="00D4318D" w:rsidRPr="007060AE">
        <w:rPr>
          <w:rStyle w:val="KeyWord0"/>
          <w:highlight w:val="white"/>
        </w:rPr>
        <w:t>File</w:t>
      </w:r>
      <w:r w:rsidR="00D4318D">
        <w:rPr>
          <w:rStyle w:val="KeyWord0"/>
          <w:highlight w:val="white"/>
        </w:rPr>
        <w:t>&lt;/k&gt;</w:t>
      </w:r>
      <w:r>
        <w:rPr>
          <w:highlight w:val="white"/>
        </w:rPr>
        <w:t xml:space="preserve"> type holds the information about a file. The </w:t>
      </w:r>
      <w:r w:rsidR="00D4318D">
        <w:rPr>
          <w:rStyle w:val="KeyWord0"/>
          <w:highlight w:val="white"/>
        </w:rPr>
        <w:t>&lt;k&gt;</w:t>
      </w:r>
      <w:r w:rsidR="00D4318D" w:rsidRPr="007060AE">
        <w:rPr>
          <w:rStyle w:val="KeyWord0"/>
          <w:highlight w:val="white"/>
        </w:rPr>
        <w:t>handle</w:t>
      </w:r>
      <w:r w:rsidR="00D4318D">
        <w:rPr>
          <w:rStyle w:val="KeyWord0"/>
          <w:highlight w:val="white"/>
        </w:rPr>
        <w:t>&lt;/k&gt;</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1884459" w:rsidR="00FA7367" w:rsidRPr="00903DBA" w:rsidRDefault="00FA7367" w:rsidP="00FA7367">
      <w:pPr>
        <w:pStyle w:val="Code"/>
        <w:rPr>
          <w:highlight w:val="white"/>
        </w:rPr>
      </w:pPr>
      <w:r w:rsidRPr="00903DBA">
        <w:rPr>
          <w:highlight w:val="white"/>
        </w:rPr>
        <w:t xml:space="preserve">  #define O_RDONLY 0x0000L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pen for reading only</w:t>
      </w:r>
    </w:p>
    <w:p w14:paraId="17D89C9B" w14:textId="13B2F0FD" w:rsidR="00FA7367" w:rsidRPr="00903DBA" w:rsidRDefault="00FA7367" w:rsidP="00FA7367">
      <w:pPr>
        <w:pStyle w:val="Code"/>
        <w:rPr>
          <w:highlight w:val="white"/>
        </w:rPr>
      </w:pPr>
      <w:r w:rsidRPr="00903DBA">
        <w:rPr>
          <w:highlight w:val="white"/>
        </w:rPr>
        <w:t xml:space="preserve">  #define O_WRONLY 0x0001L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 xml:space="preserve">pen for writing only </w:t>
      </w:r>
    </w:p>
    <w:p w14:paraId="6BFCA83E" w14:textId="52D3C7B1" w:rsidR="00FA7367" w:rsidRPr="00903DBA" w:rsidRDefault="00FA7367" w:rsidP="00FA7367">
      <w:pPr>
        <w:pStyle w:val="Code"/>
        <w:rPr>
          <w:highlight w:val="white"/>
        </w:rPr>
      </w:pPr>
      <w:r w:rsidRPr="00903DBA">
        <w:rPr>
          <w:highlight w:val="white"/>
        </w:rPr>
        <w:t xml:space="preserve">  #define O_CREAT  0x0200L </w:t>
      </w:r>
      <w:r w:rsidR="00BF3C15">
        <w:rPr>
          <w:highlight w:val="white"/>
        </w:rPr>
        <w:t>//</w:t>
      </w:r>
      <w:r w:rsidR="00BF3C15" w:rsidRPr="00903DBA">
        <w:rPr>
          <w:highlight w:val="white"/>
        </w:rPr>
        <w:t xml:space="preserve"> </w:t>
      </w:r>
      <w:r w:rsidR="00BF3C15">
        <w:rPr>
          <w:highlight w:val="white"/>
        </w:rPr>
        <w:t>C</w:t>
      </w:r>
      <w:r w:rsidR="00BF3C15" w:rsidRPr="00903DBA">
        <w:rPr>
          <w:highlight w:val="white"/>
        </w:rPr>
        <w:t>reate if nonexistant</w:t>
      </w:r>
      <w:r w:rsidR="00BF3C15">
        <w:rPr>
          <w:highlight w:val="white"/>
        </w:rPr>
        <w:t xml:space="preserve"> </w:t>
      </w:r>
    </w:p>
    <w:p w14:paraId="56CF4CBB" w14:textId="10075A71" w:rsidR="00FA7367" w:rsidRPr="00903DBA" w:rsidRDefault="00FA7367" w:rsidP="00FA7367">
      <w:pPr>
        <w:pStyle w:val="Code"/>
        <w:rPr>
          <w:highlight w:val="white"/>
        </w:rPr>
      </w:pPr>
      <w:r w:rsidRPr="00903DBA">
        <w:rPr>
          <w:highlight w:val="white"/>
        </w:rPr>
        <w:t xml:space="preserve">  #define O_TRUNC  0x0400L </w:t>
      </w:r>
      <w:r w:rsidR="00BF3C15">
        <w:rPr>
          <w:highlight w:val="white"/>
        </w:rPr>
        <w:t>//</w:t>
      </w:r>
      <w:r w:rsidR="00BF3C15" w:rsidRPr="00903DBA">
        <w:rPr>
          <w:highlight w:val="white"/>
        </w:rPr>
        <w:t xml:space="preserve"> </w:t>
      </w:r>
      <w:r w:rsidR="00BF3C15">
        <w:rPr>
          <w:highlight w:val="white"/>
        </w:rPr>
        <w:t>T</w:t>
      </w:r>
      <w:r w:rsidR="00BF3C15" w:rsidRPr="00903DBA">
        <w:rPr>
          <w:highlight w:val="white"/>
        </w:rPr>
        <w:t>runcate to zero length</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0623A374" w:rsidR="000644C3" w:rsidRPr="00903DBA" w:rsidRDefault="000274D4" w:rsidP="00E65FE6">
      <w:pPr>
        <w:pStyle w:val="CodeHeader"/>
      </w:pPr>
      <w:r>
        <w:t>&lt;ch&gt;</w:t>
      </w:r>
      <w:r w:rsidRPr="00903DBA">
        <w:t>file</w:t>
      </w:r>
      <w:r>
        <w:t>.</w:t>
      </w:r>
      <w:r w:rsidRPr="00903DBA">
        <w:t>c</w:t>
      </w:r>
      <w:r>
        <w:t>&lt;/ch&gt;</w:t>
      </w:r>
    </w:p>
    <w:p w14:paraId="44C5EAD9" w14:textId="77777777" w:rsidR="00C25FEE" w:rsidRPr="00903DBA" w:rsidRDefault="00C25FEE" w:rsidP="00C25FEE">
      <w:pPr>
        <w:pStyle w:val="Code"/>
        <w:rPr>
          <w:highlight w:val="white"/>
        </w:rPr>
      </w:pPr>
      <w:bookmarkStart w:id="645"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192C2B59" w:rsidR="00C25FEE" w:rsidRDefault="00CC1DF4" w:rsidP="0060539D">
      <w:pPr>
        <w:pStyle w:val="Heading3"/>
        <w:rPr>
          <w:highlight w:val="white"/>
        </w:rPr>
      </w:pPr>
      <w:r>
        <w:rPr>
          <w:highlight w:val="white"/>
        </w:rPr>
        <w:t>&lt;h3&gt;</w:t>
      </w:r>
      <w:bookmarkStart w:id="646" w:name="_Toc93320668"/>
      <w:r>
        <w:rPr>
          <w:highlight w:val="white"/>
        </w:rPr>
        <w:t>File Open and Close</w:t>
      </w:r>
      <w:bookmarkEnd w:id="646"/>
      <w:r>
        <w:rPr>
          <w:highlight w:val="white"/>
        </w:rPr>
        <w:t>&lt;/h3&gt;</w:t>
      </w:r>
    </w:p>
    <w:p w14:paraId="3BDC403F" w14:textId="0775E278" w:rsidR="007060AE" w:rsidRPr="007060AE" w:rsidRDefault="007060AE" w:rsidP="007060AE">
      <w:pPr>
        <w:rPr>
          <w:highlight w:val="white"/>
        </w:rPr>
      </w:pPr>
      <w:r>
        <w:rPr>
          <w:highlight w:val="white"/>
        </w:rPr>
        <w:t xml:space="preserve">The static </w:t>
      </w:r>
      <w:r w:rsidR="00D4318D">
        <w:rPr>
          <w:rStyle w:val="KeyWord0"/>
          <w:highlight w:val="white"/>
        </w:rPr>
        <w:t>&lt;k&gt;</w:t>
      </w:r>
      <w:r w:rsidR="00D4318D" w:rsidRPr="007060AE">
        <w:rPr>
          <w:rStyle w:val="KeyWord0"/>
          <w:highlight w:val="white"/>
        </w:rPr>
        <w:t>filecreate</w:t>
      </w:r>
      <w:r w:rsidR="00D4318D">
        <w:rPr>
          <w:rStyle w:val="KeyWord0"/>
          <w:highlight w:val="white"/>
        </w:rPr>
        <w:t>&lt;/k&gt;</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518E1A96"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D4318D">
        <w:rPr>
          <w:rStyle w:val="KeyWord0"/>
          <w:highlight w:val="white"/>
        </w:rPr>
        <w:t>&lt;k&gt;</w:t>
      </w:r>
      <w:r w:rsidR="00D4318D" w:rsidRPr="00365868">
        <w:rPr>
          <w:rStyle w:val="KeyWord0"/>
          <w:highlight w:val="white"/>
        </w:rPr>
        <w:t>eax</w:t>
      </w:r>
      <w:r w:rsidR="00D4318D">
        <w:rPr>
          <w:rStyle w:val="KeyWord0"/>
          <w:highlight w:val="white"/>
        </w:rPr>
        <w:t>&lt;/k&gt;</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2404D3BC" w:rsidR="007060AE" w:rsidRPr="00903DBA" w:rsidRDefault="007060AE" w:rsidP="007060AE">
      <w:pPr>
        <w:pStyle w:val="Code"/>
        <w:rPr>
          <w:highlight w:val="white"/>
        </w:rPr>
      </w:pPr>
      <w:r w:rsidRPr="00903DBA">
        <w:rPr>
          <w:highlight w:val="white"/>
        </w:rPr>
        <w:t xml:space="preserve">  register_rsi = 0777L; // </w:t>
      </w:r>
      <w:r w:rsidR="00075789">
        <w:rPr>
          <w:highlight w:val="white"/>
        </w:rPr>
        <w:t>O</w:t>
      </w:r>
      <w:r w:rsidRPr="00903DBA">
        <w:rPr>
          <w:highlight w:val="white"/>
        </w:rPr>
        <w:t>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54470027" w:rsidR="00365868" w:rsidRPr="00903DBA" w:rsidRDefault="00365868" w:rsidP="00365868">
      <w:pPr>
        <w:rPr>
          <w:highlight w:val="white"/>
        </w:rPr>
      </w:pPr>
      <w:r>
        <w:rPr>
          <w:highlight w:val="white"/>
        </w:rPr>
        <w:t xml:space="preserve">In the Windows environment perform a interrupt call. The handle of the file is stored in the </w:t>
      </w:r>
      <w:r w:rsidR="00D4318D">
        <w:rPr>
          <w:rStyle w:val="KeyWord0"/>
          <w:highlight w:val="white"/>
        </w:rPr>
        <w:t>&lt;k&gt;</w:t>
      </w:r>
      <w:r w:rsidR="00D4318D" w:rsidRPr="00365868">
        <w:rPr>
          <w:rStyle w:val="KeyWord0"/>
          <w:highlight w:val="white"/>
        </w:rPr>
        <w:t>ax</w:t>
      </w:r>
      <w:r w:rsidR="00D4318D">
        <w:rPr>
          <w:rStyle w:val="KeyWord0"/>
          <w:highlight w:val="white"/>
        </w:rPr>
        <w:t>&lt;/k&gt;</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36CECA50"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fileexists</w:t>
      </w:r>
      <w:r w:rsidR="00D4318D">
        <w:rPr>
          <w:rStyle w:val="KeyWord0"/>
          <w:highlight w:val="white"/>
        </w:rPr>
        <w:t>&lt;/k&gt;</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6E93727C"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fileopen</w:t>
      </w:r>
      <w:r w:rsidR="00D4318D">
        <w:rPr>
          <w:rStyle w:val="KeyWord0"/>
          <w:highlight w:val="white"/>
        </w:rPr>
        <w:t>&lt;/k&gt;</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492109" w:rsidRDefault="00C25FEE" w:rsidP="00C25FEE">
      <w:pPr>
        <w:pStyle w:val="Code"/>
        <w:rPr>
          <w:color w:val="000000"/>
          <w:highlight w:val="white"/>
          <w:lang w:val="da-DK"/>
        </w:rPr>
      </w:pPr>
      <w:r w:rsidRPr="00903DBA">
        <w:rPr>
          <w:color w:val="000000"/>
          <w:highlight w:val="white"/>
        </w:rPr>
        <w:t xml:space="preserve">  </w:t>
      </w:r>
      <w:r w:rsidRPr="00492109">
        <w:rPr>
          <w:color w:val="000000"/>
          <w:highlight w:val="white"/>
          <w:lang w:val="da-DK"/>
        </w:rPr>
        <w:t>register_ah = 0x3Ds;</w:t>
      </w:r>
    </w:p>
    <w:p w14:paraId="0DE70A2E" w14:textId="77777777" w:rsidR="00C25FEE" w:rsidRPr="00492109" w:rsidRDefault="00C25FEE" w:rsidP="00C25FEE">
      <w:pPr>
        <w:pStyle w:val="Code"/>
        <w:rPr>
          <w:color w:val="000000"/>
          <w:highlight w:val="white"/>
          <w:lang w:val="da-DK"/>
        </w:rPr>
      </w:pPr>
      <w:r w:rsidRPr="00492109">
        <w:rPr>
          <w:color w:val="000000"/>
          <w:highlight w:val="white"/>
          <w:lang w:val="da-DK"/>
        </w:rPr>
        <w:t xml:space="preserve">  register_al = mode;</w:t>
      </w:r>
    </w:p>
    <w:p w14:paraId="737E4559" w14:textId="77777777" w:rsidR="00C25FEE" w:rsidRPr="00903DBA" w:rsidRDefault="00C25FEE" w:rsidP="00C25FEE">
      <w:pPr>
        <w:pStyle w:val="Code"/>
        <w:rPr>
          <w:color w:val="000000"/>
          <w:highlight w:val="white"/>
        </w:rPr>
      </w:pPr>
      <w:r w:rsidRPr="00492109">
        <w:rPr>
          <w:color w:val="000000"/>
          <w:highlight w:val="white"/>
          <w:lang w:val="da-DK"/>
        </w:rPr>
        <w:t xml:space="preserve">  </w:t>
      </w:r>
      <w:r w:rsidRPr="00903DBA">
        <w:rPr>
          <w:color w:val="000000"/>
          <w:highlight w:val="white"/>
        </w:rPr>
        <w:t>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008B03C9" w14:textId="77777777" w:rsidR="00D52F74" w:rsidRDefault="00365868" w:rsidP="00365868">
      <w:pPr>
        <w:rPr>
          <w:rStyle w:val="KeyWord0"/>
          <w:highlight w:val="white"/>
        </w:rPr>
      </w:pPr>
      <w:r>
        <w:rPr>
          <w:highlight w:val="white"/>
        </w:rPr>
        <w:t xml:space="preserve">The fopen function opens a file and places its information in the </w:t>
      </w:r>
      <w:r w:rsidR="00D4318D">
        <w:rPr>
          <w:rStyle w:val="KeyWord0"/>
          <w:highlight w:val="white"/>
        </w:rPr>
        <w:t>&lt;k&gt;</w:t>
      </w:r>
      <w:r w:rsidR="00D4318D" w:rsidRPr="00FF314E">
        <w:rPr>
          <w:rStyle w:val="KeyWord0"/>
          <w:highlight w:val="white"/>
        </w:rPr>
        <w:t>fileArray</w:t>
      </w:r>
      <w:r w:rsidR="00D4318D">
        <w:rPr>
          <w:rStyle w:val="KeyWord0"/>
          <w:highlight w:val="white"/>
        </w:rPr>
        <w:t>&lt;/k&gt;</w:t>
      </w:r>
      <w:r w:rsidR="00FF314E">
        <w:rPr>
          <w:highlight w:val="white"/>
        </w:rPr>
        <w:t xml:space="preserve"> array.</w:t>
      </w:r>
    </w:p>
    <w:p w14:paraId="7133EB92" w14:textId="7826B8C3"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The freopen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int handle = -1;</w:t>
      </w:r>
    </w:p>
    <w:p w14:paraId="784A1BA9" w14:textId="77777777" w:rsidR="00C25FEE" w:rsidRPr="00492109" w:rsidRDefault="00C25FEE" w:rsidP="00C25FEE">
      <w:pPr>
        <w:pStyle w:val="Code"/>
        <w:rPr>
          <w:highlight w:val="white"/>
          <w:lang w:val="da-DK"/>
        </w:rPr>
      </w:pPr>
    </w:p>
    <w:p w14:paraId="4E1414E2" w14:textId="77777777" w:rsidR="00C25FEE" w:rsidRPr="00492109" w:rsidRDefault="00C25FEE" w:rsidP="00C25FEE">
      <w:pPr>
        <w:pStyle w:val="Code"/>
        <w:rPr>
          <w:highlight w:val="white"/>
          <w:lang w:val="da-DK"/>
        </w:rPr>
      </w:pPr>
      <w:r w:rsidRPr="00492109">
        <w:rPr>
          <w:highlight w:val="white"/>
          <w:lang w:val="da-DK"/>
        </w:rPr>
        <w:t xml:space="preserve">  if (strcmp(mode, "r") == 0) {</w:t>
      </w:r>
    </w:p>
    <w:p w14:paraId="737210EB" w14:textId="77777777" w:rsidR="00C25FEE" w:rsidRPr="00903DBA" w:rsidRDefault="00C25FEE" w:rsidP="00C25FEE">
      <w:pPr>
        <w:pStyle w:val="Code"/>
        <w:rPr>
          <w:highlight w:val="white"/>
        </w:rPr>
      </w:pPr>
      <w:r w:rsidRPr="00492109">
        <w:rPr>
          <w:highlight w:val="white"/>
          <w:lang w:val="da-DK"/>
        </w:rPr>
        <w:t xml:space="preserve">    </w:t>
      </w:r>
      <w:r w:rsidRPr="00903DBA">
        <w:rPr>
          <w:highlight w:val="white"/>
        </w:rPr>
        <w:t>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50A8C15F"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D4318D">
        <w:rPr>
          <w:rStyle w:val="KeyWord0"/>
          <w:highlight w:val="white"/>
        </w:rPr>
        <w:t>&lt;k&gt;</w:t>
      </w:r>
      <w:r w:rsidR="00D4318D" w:rsidRPr="007A53AB">
        <w:rPr>
          <w:rStyle w:val="KeyWord0"/>
          <w:highlight w:val="white"/>
        </w:rPr>
        <w:t>FILE</w:t>
      </w:r>
      <w:r w:rsidR="00D4318D">
        <w:rPr>
          <w:rStyle w:val="KeyWord0"/>
          <w:highlight w:val="white"/>
        </w:rPr>
        <w:t>&lt;/k&gt;</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49832BA2" w:rsidR="007A53AB" w:rsidRPr="00903DBA" w:rsidRDefault="007A53AB" w:rsidP="007A53AB">
      <w:pPr>
        <w:rPr>
          <w:highlight w:val="white"/>
        </w:rPr>
      </w:pPr>
      <w:r>
        <w:rPr>
          <w:highlight w:val="white"/>
        </w:rPr>
        <w:t xml:space="preserve">If the file was not successfully opened, we just set the </w:t>
      </w:r>
      <w:r w:rsidR="00D4318D">
        <w:rPr>
          <w:rStyle w:val="KeyWord0"/>
          <w:highlight w:val="white"/>
        </w:rPr>
        <w:t>&lt;k&gt;</w:t>
      </w:r>
      <w:r w:rsidR="00D4318D" w:rsidRPr="007A53AB">
        <w:rPr>
          <w:rStyle w:val="KeyWord0"/>
          <w:highlight w:val="white"/>
        </w:rPr>
        <w:t>open</w:t>
      </w:r>
      <w:r w:rsidR="00D4318D">
        <w:rPr>
          <w:rStyle w:val="KeyWord0"/>
          <w:highlight w:val="white"/>
        </w:rPr>
        <w:t>&lt;/k&gt;</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18159787" w:rsidR="00C25FEE" w:rsidRPr="00903DBA" w:rsidRDefault="007A53AB" w:rsidP="007A53AB">
      <w:pPr>
        <w:rPr>
          <w:highlight w:val="white"/>
        </w:rPr>
      </w:pPr>
      <w:r>
        <w:rPr>
          <w:highlight w:val="white"/>
        </w:rPr>
        <w:t xml:space="preserve">The </w:t>
      </w:r>
      <w:r w:rsidR="00D4318D">
        <w:rPr>
          <w:rStyle w:val="KeyWord0"/>
          <w:highlight w:val="white"/>
        </w:rPr>
        <w:t>&lt;k&gt;</w:t>
      </w:r>
      <w:r w:rsidR="00D4318D" w:rsidRPr="007A53AB">
        <w:rPr>
          <w:rStyle w:val="KeyWord0"/>
          <w:highlight w:val="white"/>
        </w:rPr>
        <w:t>fflush</w:t>
      </w:r>
      <w:r w:rsidR="00D4318D">
        <w:rPr>
          <w:rStyle w:val="KeyWord0"/>
          <w:highlight w:val="white"/>
        </w:rPr>
        <w:t>&lt;/k&gt;</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3489B30E" w14:textId="1153CAFD" w:rsidR="00C80F16" w:rsidRDefault="00C25FEE" w:rsidP="00C25FEE">
      <w:pPr>
        <w:pStyle w:val="Code"/>
        <w:rPr>
          <w:highlight w:val="white"/>
        </w:rPr>
      </w:pPr>
      <w:r w:rsidRPr="00903DBA">
        <w:rPr>
          <w:highlight w:val="white"/>
        </w:rPr>
        <w:t xml:space="preserve">  </w:t>
      </w:r>
      <w:r w:rsidR="00C80F16">
        <w:rPr>
          <w:highlight w:val="white"/>
        </w:rPr>
        <w:t>// ...</w:t>
      </w:r>
    </w:p>
    <w:p w14:paraId="1D0C7B14" w14:textId="3789979A"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The fclose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D971AA" w:rsidRDefault="0089554D" w:rsidP="0089554D">
      <w:pPr>
        <w:pStyle w:val="Code"/>
        <w:rPr>
          <w:highlight w:val="white"/>
          <w:lang w:val="en-GB"/>
        </w:rPr>
      </w:pPr>
      <w:r w:rsidRPr="00D971AA">
        <w:rPr>
          <w:highlight w:val="white"/>
          <w:lang w:val="en-GB"/>
        </w:rPr>
        <w:t>#ifdef __LINUX__</w:t>
      </w:r>
    </w:p>
    <w:p w14:paraId="1DEFAC6B" w14:textId="77777777" w:rsidR="0089554D" w:rsidRPr="00D971AA" w:rsidRDefault="0089554D" w:rsidP="0089554D">
      <w:pPr>
        <w:pStyle w:val="Code"/>
        <w:rPr>
          <w:highlight w:val="white"/>
          <w:lang w:val="en-GB"/>
        </w:rPr>
      </w:pPr>
      <w:r w:rsidRPr="00D971AA">
        <w:rPr>
          <w:highlight w:val="white"/>
          <w:lang w:val="en-GB"/>
        </w:rPr>
        <w:t xml:space="preserve">  register_rax = 3L;</w:t>
      </w:r>
    </w:p>
    <w:p w14:paraId="0EB6556C" w14:textId="77777777" w:rsidR="0089554D" w:rsidRPr="00903DBA" w:rsidRDefault="0089554D" w:rsidP="0089554D">
      <w:pPr>
        <w:pStyle w:val="Code"/>
        <w:rPr>
          <w:highlight w:val="white"/>
        </w:rPr>
      </w:pPr>
      <w:r w:rsidRPr="00D971AA">
        <w:rPr>
          <w:highlight w:val="white"/>
          <w:lang w:val="en-GB"/>
        </w:rPr>
        <w:t xml:space="preserve">  </w:t>
      </w:r>
      <w:r w:rsidRPr="00903DBA">
        <w:rPr>
          <w:highlight w:val="white"/>
        </w:rPr>
        <w:t>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706723A5" w:rsidR="00C25FEE" w:rsidRDefault="00CC1DF4" w:rsidP="0060539D">
      <w:pPr>
        <w:pStyle w:val="Heading3"/>
        <w:rPr>
          <w:highlight w:val="white"/>
        </w:rPr>
      </w:pPr>
      <w:r>
        <w:rPr>
          <w:highlight w:val="white"/>
        </w:rPr>
        <w:t>&lt;h3&gt;</w:t>
      </w:r>
      <w:bookmarkStart w:id="647" w:name="_Toc93320669"/>
      <w:r>
        <w:rPr>
          <w:highlight w:val="white"/>
        </w:rPr>
        <w:t>File Remove and Rename</w:t>
      </w:r>
      <w:bookmarkEnd w:id="647"/>
      <w:r>
        <w:rPr>
          <w:highlight w:val="white"/>
        </w:rPr>
        <w:t>&lt;/h3&gt;</w:t>
      </w:r>
    </w:p>
    <w:p w14:paraId="07FCFB38" w14:textId="435B3661"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remove</w:t>
      </w:r>
      <w:r w:rsidR="00D4318D">
        <w:rPr>
          <w:rStyle w:val="KeyWord0"/>
          <w:highlight w:val="white"/>
        </w:rPr>
        <w:t>&lt;/k&gt;</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492109" w:rsidRDefault="0089554D" w:rsidP="0089554D">
      <w:pPr>
        <w:pStyle w:val="Code"/>
        <w:rPr>
          <w:highlight w:val="white"/>
          <w:lang w:val="da-DK"/>
        </w:rPr>
      </w:pPr>
      <w:r w:rsidRPr="00492109">
        <w:rPr>
          <w:highlight w:val="white"/>
          <w:lang w:val="da-DK"/>
        </w:rPr>
        <w:t>#ifdef __LINUX__</w:t>
      </w:r>
    </w:p>
    <w:p w14:paraId="263688B5" w14:textId="77777777" w:rsidR="0089554D" w:rsidRPr="00492109" w:rsidRDefault="0089554D" w:rsidP="0089554D">
      <w:pPr>
        <w:pStyle w:val="Code"/>
        <w:rPr>
          <w:highlight w:val="white"/>
          <w:lang w:val="da-DK"/>
        </w:rPr>
      </w:pPr>
      <w:r w:rsidRPr="00492109">
        <w:rPr>
          <w:highlight w:val="white"/>
          <w:lang w:val="da-DK"/>
        </w:rPr>
        <w:t xml:space="preserve">  register_rax = 88L;</w:t>
      </w:r>
    </w:p>
    <w:p w14:paraId="15274E6A"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409CD314"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w:t>
      </w:r>
      <w:r w:rsidR="00D4318D">
        <w:rPr>
          <w:rStyle w:val="KeyWord0"/>
          <w:highlight w:val="white"/>
        </w:rPr>
        <w:t>name&lt;/k&gt;</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t>int rename(const char* oldName, const char* newName) {</w:t>
      </w:r>
    </w:p>
    <w:p w14:paraId="326A8EF3" w14:textId="77777777" w:rsidR="0089554D" w:rsidRPr="00492109" w:rsidRDefault="0089554D" w:rsidP="0089554D">
      <w:pPr>
        <w:pStyle w:val="Code"/>
        <w:rPr>
          <w:highlight w:val="white"/>
          <w:lang w:val="da-DK"/>
        </w:rPr>
      </w:pPr>
      <w:r w:rsidRPr="00492109">
        <w:rPr>
          <w:highlight w:val="white"/>
          <w:lang w:val="da-DK"/>
        </w:rPr>
        <w:t>#ifdef __LINUX__</w:t>
      </w:r>
    </w:p>
    <w:p w14:paraId="3CFACD74" w14:textId="77777777" w:rsidR="0089554D" w:rsidRPr="00492109" w:rsidRDefault="0089554D" w:rsidP="0089554D">
      <w:pPr>
        <w:pStyle w:val="Code"/>
        <w:rPr>
          <w:highlight w:val="white"/>
          <w:lang w:val="da-DK"/>
        </w:rPr>
      </w:pPr>
      <w:r w:rsidRPr="00492109">
        <w:rPr>
          <w:highlight w:val="white"/>
          <w:lang w:val="da-DK"/>
        </w:rPr>
        <w:t xml:space="preserve">  register_rax = 82L;</w:t>
      </w:r>
    </w:p>
    <w:p w14:paraId="7CA8B86C"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2B32ADF6" w:rsidR="00C25FEE" w:rsidRDefault="00CC1DF4" w:rsidP="0060539D">
      <w:pPr>
        <w:pStyle w:val="Heading3"/>
        <w:rPr>
          <w:highlight w:val="white"/>
        </w:rPr>
      </w:pPr>
      <w:r>
        <w:rPr>
          <w:highlight w:val="white"/>
        </w:rPr>
        <w:t>&lt;h3&gt;</w:t>
      </w:r>
      <w:bookmarkStart w:id="648" w:name="_Toc93320670"/>
      <w:r>
        <w:rPr>
          <w:highlight w:val="white"/>
        </w:rPr>
        <w:t>Buffer</w:t>
      </w:r>
      <w:bookmarkEnd w:id="648"/>
      <w:r>
        <w:rPr>
          <w:highlight w:val="white"/>
        </w:rPr>
        <w:t>&lt;/h3&gt;</w:t>
      </w:r>
    </w:p>
    <w:p w14:paraId="3247279A" w14:textId="7A43D734" w:rsidR="000A7F81" w:rsidRP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setvbuf</w:t>
      </w:r>
      <w:r w:rsidR="00D4318D">
        <w:rPr>
          <w:rStyle w:val="KeyWord0"/>
          <w:highlight w:val="white"/>
        </w:rPr>
        <w:t>&lt;/k&gt;</w:t>
      </w:r>
      <w:r>
        <w:rPr>
          <w:highlight w:val="white"/>
        </w:rPr>
        <w:t xml:space="preserve"> and </w:t>
      </w:r>
      <w:r w:rsidR="00D4318D">
        <w:rPr>
          <w:rStyle w:val="KeyWord0"/>
          <w:highlight w:val="white"/>
        </w:rPr>
        <w:t>&lt;k&gt;</w:t>
      </w:r>
      <w:r w:rsidR="00D4318D" w:rsidRPr="000A7F81">
        <w:rPr>
          <w:rStyle w:val="KeyWord0"/>
          <w:highlight w:val="white"/>
        </w:rPr>
        <w:t>setbuf</w:t>
      </w:r>
      <w:r w:rsidR="00D4318D">
        <w:rPr>
          <w:rStyle w:val="KeyWord0"/>
          <w:highlight w:val="white"/>
        </w:rPr>
        <w:t>&lt;/k&gt;</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t>void setbuf(FILE* /* stream */, char* /* buffer */) {</w:t>
      </w:r>
    </w:p>
    <w:p w14:paraId="7D5FA9E6" w14:textId="77777777" w:rsidR="00CD667B" w:rsidRDefault="00C25FEE" w:rsidP="00C25FEE">
      <w:pPr>
        <w:pStyle w:val="Code"/>
        <w:rPr>
          <w:highlight w:val="white"/>
        </w:rPr>
      </w:pPr>
      <w:r w:rsidRPr="00903DBA">
        <w:rPr>
          <w:highlight w:val="white"/>
        </w:rPr>
        <w:t xml:space="preserve">  </w:t>
      </w:r>
      <w:r w:rsidR="00CD667B">
        <w:rPr>
          <w:highlight w:val="white"/>
        </w:rPr>
        <w:t>// Empty</w:t>
      </w:r>
    </w:p>
    <w:p w14:paraId="3B2E7C69" w14:textId="792E3978" w:rsidR="00C25FEE" w:rsidRPr="00903DBA" w:rsidRDefault="00C25FEE" w:rsidP="00C25FEE">
      <w:pPr>
        <w:pStyle w:val="Code"/>
        <w:rPr>
          <w:highlight w:val="white"/>
        </w:rPr>
      </w:pPr>
      <w:r w:rsidRPr="00903DBA">
        <w:rPr>
          <w:highlight w:val="white"/>
        </w:rPr>
        <w:t>}</w:t>
      </w:r>
    </w:p>
    <w:p w14:paraId="01678BF5" w14:textId="734F2B1F" w:rsidR="00C25FEE" w:rsidRPr="00903DBA" w:rsidRDefault="00CC1DF4" w:rsidP="0060539D">
      <w:pPr>
        <w:pStyle w:val="Heading3"/>
        <w:rPr>
          <w:highlight w:val="white"/>
        </w:rPr>
      </w:pPr>
      <w:r>
        <w:rPr>
          <w:highlight w:val="white"/>
        </w:rPr>
        <w:t>&lt;h3&gt;</w:t>
      </w:r>
      <w:bookmarkStart w:id="649" w:name="_Toc93320671"/>
      <w:r>
        <w:rPr>
          <w:highlight w:val="white"/>
        </w:rPr>
        <w:t>Character and String</w:t>
      </w:r>
      <w:bookmarkEnd w:id="649"/>
      <w:r>
        <w:rPr>
          <w:highlight w:val="white"/>
        </w:rPr>
        <w:t>&lt;/h3&gt;</w:t>
      </w:r>
    </w:p>
    <w:p w14:paraId="431167DC" w14:textId="6A3E6B1A"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fgetc</w:t>
      </w:r>
      <w:r w:rsidR="00D4318D">
        <w:rPr>
          <w:rStyle w:val="KeyWord0"/>
          <w:highlight w:val="white"/>
        </w:rPr>
        <w:t>&lt;/k&gt;</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472D792C"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fgets</w:t>
      </w:r>
      <w:r w:rsidR="00D4318D">
        <w:rPr>
          <w:rStyle w:val="KeyWord0"/>
          <w:highlight w:val="white"/>
        </w:rPr>
        <w:t>&lt;/k&gt;</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B344E96" w:rsidR="00C25FEE" w:rsidRPr="00903DBA" w:rsidRDefault="000A7F81"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fputs</w:t>
      </w:r>
      <w:r w:rsidR="00D4318D">
        <w:rPr>
          <w:rStyle w:val="KeyWord0"/>
          <w:highlight w:val="white"/>
        </w:rPr>
        <w:t>&lt;/k&gt;</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4275556E" w:rsidR="00C25FEE" w:rsidRPr="00903DBA" w:rsidRDefault="002E429F" w:rsidP="002E429F">
      <w:pPr>
        <w:rPr>
          <w:highlight w:val="white"/>
        </w:rPr>
      </w:pPr>
      <w:r>
        <w:rPr>
          <w:highlight w:val="white"/>
        </w:rPr>
        <w:t xml:space="preserve">The getchar function reads a character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t>}</w:t>
      </w:r>
    </w:p>
    <w:p w14:paraId="11EA30DE" w14:textId="088FFEFC" w:rsidR="00C25FEE" w:rsidRPr="00903DBA" w:rsidRDefault="002E429F"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gets</w:t>
      </w:r>
      <w:r w:rsidR="00D4318D">
        <w:rPr>
          <w:rStyle w:val="KeyWord0"/>
          <w:highlight w:val="white"/>
        </w:rPr>
        <w:t>&lt;/k&gt;</w:t>
      </w:r>
      <w:r>
        <w:rPr>
          <w:highlight w:val="white"/>
        </w:rPr>
        <w:t xml:space="preserve"> function reads a string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B93EDE5" w:rsidR="00C25FEE" w:rsidRPr="00903DBA" w:rsidRDefault="002E429F"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puts</w:t>
      </w:r>
      <w:r w:rsidR="00D4318D">
        <w:rPr>
          <w:rStyle w:val="KeyWord0"/>
          <w:highlight w:val="white"/>
        </w:rPr>
        <w:t>&lt;/k&gt;</w:t>
      </w:r>
      <w:r>
        <w:rPr>
          <w:highlight w:val="white"/>
        </w:rPr>
        <w:t xml:space="preserve"> function </w:t>
      </w:r>
      <w:r w:rsidR="006D0B1E">
        <w:rPr>
          <w:highlight w:val="white"/>
        </w:rPr>
        <w:t xml:space="preserve">writes a string to </w:t>
      </w:r>
      <w:r w:rsidR="00D4318D">
        <w:rPr>
          <w:rStyle w:val="KeyWord0"/>
          <w:highlight w:val="white"/>
        </w:rPr>
        <w:t>&lt;k&gt;</w:t>
      </w:r>
      <w:r w:rsidR="00D4318D" w:rsidRPr="006D0B1E">
        <w:rPr>
          <w:rStyle w:val="KeyWord0"/>
          <w:highlight w:val="white"/>
        </w:rPr>
        <w:t>stdout</w:t>
      </w:r>
      <w:r w:rsidR="00D4318D">
        <w:rPr>
          <w:rStyle w:val="KeyWord0"/>
          <w:highlight w:val="white"/>
        </w:rPr>
        <w:t>&lt;/k&gt;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2633EE33" w:rsidR="00C25FEE" w:rsidRPr="00903DBA" w:rsidRDefault="006D0B1E"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ungetc</w:t>
      </w:r>
      <w:r w:rsidR="00D4318D">
        <w:rPr>
          <w:rStyle w:val="KeyWord0"/>
          <w:highlight w:val="white"/>
        </w:rPr>
        <w:t>&lt;/k&gt;</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7927EAE9" w:rsidR="00C25FEE" w:rsidRDefault="00CC1DF4" w:rsidP="0060539D">
      <w:pPr>
        <w:pStyle w:val="Heading3"/>
        <w:rPr>
          <w:highlight w:val="white"/>
        </w:rPr>
      </w:pPr>
      <w:r>
        <w:rPr>
          <w:highlight w:val="white"/>
        </w:rPr>
        <w:t>&lt;h3&gt;</w:t>
      </w:r>
      <w:bookmarkStart w:id="650" w:name="_Toc93320672"/>
      <w:r>
        <w:rPr>
          <w:highlight w:val="white"/>
        </w:rPr>
        <w:t>Reading and Writing</w:t>
      </w:r>
      <w:bookmarkEnd w:id="650"/>
      <w:r>
        <w:rPr>
          <w:highlight w:val="white"/>
        </w:rPr>
        <w:t>&lt;/h3&gt;</w:t>
      </w:r>
    </w:p>
    <w:p w14:paraId="0A99E966" w14:textId="2CB14E74" w:rsidR="000115B0" w:rsidRPr="000115B0" w:rsidRDefault="000115B0" w:rsidP="000115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fread</w:t>
      </w:r>
      <w:r w:rsidR="00D4318D">
        <w:rPr>
          <w:rStyle w:val="KeyWord0"/>
          <w:highlight w:val="white"/>
        </w:rPr>
        <w:t>&lt;/k&gt;</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492109" w:rsidRDefault="009372B0" w:rsidP="009372B0">
      <w:pPr>
        <w:pStyle w:val="Code"/>
        <w:rPr>
          <w:highlight w:val="white"/>
          <w:lang w:val="da-DK"/>
        </w:rPr>
      </w:pPr>
      <w:r w:rsidRPr="00492109">
        <w:rPr>
          <w:highlight w:val="white"/>
          <w:lang w:val="da-DK"/>
        </w:rPr>
        <w:t>#ifdef __LINUX__</w:t>
      </w:r>
    </w:p>
    <w:p w14:paraId="0E86DB0A" w14:textId="77777777" w:rsidR="009372B0" w:rsidRPr="00492109" w:rsidRDefault="009372B0" w:rsidP="009372B0">
      <w:pPr>
        <w:pStyle w:val="Code"/>
        <w:rPr>
          <w:highlight w:val="white"/>
          <w:lang w:val="da-DK"/>
        </w:rPr>
      </w:pPr>
      <w:r w:rsidRPr="00492109">
        <w:rPr>
          <w:highlight w:val="white"/>
          <w:lang w:val="da-DK"/>
        </w:rPr>
        <w:t xml:space="preserve">  register_rax = 0L;</w:t>
      </w:r>
    </w:p>
    <w:p w14:paraId="668DC4BB" w14:textId="77777777" w:rsidR="009372B0" w:rsidRPr="00903DBA" w:rsidRDefault="009372B0" w:rsidP="009372B0">
      <w:pPr>
        <w:pStyle w:val="Code"/>
        <w:rPr>
          <w:highlight w:val="white"/>
        </w:rPr>
      </w:pPr>
      <w:r w:rsidRPr="00492109">
        <w:rPr>
          <w:highlight w:val="white"/>
          <w:lang w:val="da-DK"/>
        </w:rPr>
        <w:t xml:space="preserve">  </w:t>
      </w:r>
      <w:r w:rsidRPr="00903DBA">
        <w:rPr>
          <w:highlight w:val="white"/>
        </w:rPr>
        <w:t>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7CFCD1DE" w:rsidR="009372B0" w:rsidRPr="000115B0" w:rsidRDefault="009372B0" w:rsidP="009372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w:t>
      </w:r>
      <w:r w:rsidR="00D4318D">
        <w:rPr>
          <w:rStyle w:val="KeyWord0"/>
          <w:highlight w:val="white"/>
        </w:rPr>
        <w:t>write&lt;/k&gt;</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1105D85" w:rsidR="00C25FEE" w:rsidRPr="000E0106" w:rsidRDefault="00683D43" w:rsidP="000E0106">
      <w:pPr>
        <w:rPr>
          <w:highlight w:val="white"/>
        </w:rPr>
      </w:pPr>
      <w:r w:rsidRPr="000E0106">
        <w:rPr>
          <w:highlight w:val="white"/>
        </w:rPr>
        <w:t xml:space="preserve">The </w:t>
      </w:r>
      <w:r w:rsidR="00D4318D">
        <w:rPr>
          <w:rStyle w:val="KeyWord0"/>
          <w:highlight w:val="white"/>
        </w:rPr>
        <w:t>&lt;k&gt;</w:t>
      </w:r>
      <w:r w:rsidR="00D4318D" w:rsidRPr="000E0106">
        <w:rPr>
          <w:rStyle w:val="KeyWord0"/>
          <w:highlight w:val="white"/>
        </w:rPr>
        <w:t>fseek</w:t>
      </w:r>
      <w:r w:rsidR="00D4318D">
        <w:rPr>
          <w:rStyle w:val="KeyWord0"/>
          <w:highlight w:val="white"/>
        </w:rPr>
        <w:t>&lt;/k&gt;</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D4318D">
        <w:rPr>
          <w:rStyle w:val="KeyWord0"/>
          <w:highlight w:val="white"/>
        </w:rPr>
        <w:t>&lt;k&gt;</w:t>
      </w:r>
      <w:r w:rsidR="00D4318D" w:rsidRPr="000E0106">
        <w:rPr>
          <w:rStyle w:val="KeyWord0"/>
          <w:highlight w:val="white"/>
        </w:rPr>
        <w:t>SEEK_SET</w:t>
      </w:r>
      <w:r w:rsidR="00D4318D">
        <w:rPr>
          <w:rStyle w:val="KeyWord0"/>
          <w:highlight w:val="white"/>
        </w:rPr>
        <w:t>&lt;/k&gt;</w:t>
      </w:r>
      <w:r w:rsidR="000E0106" w:rsidRPr="000E0106">
        <w:rPr>
          <w:highlight w:val="white"/>
        </w:rPr>
        <w:t xml:space="preserve"> for the beginning of the file, </w:t>
      </w:r>
      <w:r w:rsidR="00D4318D">
        <w:rPr>
          <w:rStyle w:val="KeyWord0"/>
          <w:highlight w:val="white"/>
        </w:rPr>
        <w:t>&lt;k&gt;</w:t>
      </w:r>
      <w:r w:rsidR="00D4318D" w:rsidRPr="000E0106">
        <w:rPr>
          <w:rStyle w:val="KeyWord0"/>
          <w:highlight w:val="white"/>
        </w:rPr>
        <w:t>SEEK_CUR</w:t>
      </w:r>
      <w:r w:rsidR="00D4318D">
        <w:rPr>
          <w:rStyle w:val="KeyWord0"/>
          <w:highlight w:val="white"/>
        </w:rPr>
        <w:t>&lt;/k&gt;</w:t>
      </w:r>
      <w:r w:rsidR="000E0106" w:rsidRPr="000E0106">
        <w:rPr>
          <w:highlight w:val="white"/>
        </w:rPr>
        <w:t xml:space="preserve"> for the current position, and</w:t>
      </w:r>
      <w:r w:rsidR="00F60476" w:rsidRPr="000E0106">
        <w:rPr>
          <w:highlight w:val="white"/>
        </w:rPr>
        <w:t xml:space="preserve"> </w:t>
      </w:r>
      <w:r w:rsidR="00D4318D">
        <w:rPr>
          <w:rStyle w:val="KeyWord0"/>
          <w:highlight w:val="white"/>
        </w:rPr>
        <w:t>&lt;k&gt;</w:t>
      </w:r>
      <w:r w:rsidR="00D4318D" w:rsidRPr="000E0106">
        <w:rPr>
          <w:rStyle w:val="KeyWord0"/>
          <w:highlight w:val="white"/>
        </w:rPr>
        <w:t>SEEK_END</w:t>
      </w:r>
      <w:r w:rsidR="00D4318D">
        <w:rPr>
          <w:rStyle w:val="KeyWord0"/>
          <w:highlight w:val="white"/>
        </w:rPr>
        <w:t>&lt;/k&gt;</w:t>
      </w:r>
      <w:r w:rsidR="00F60476" w:rsidRPr="000E0106">
        <w:rPr>
          <w:highlight w:val="white"/>
        </w:rPr>
        <w:t xml:space="preserve"> </w:t>
      </w:r>
      <w:r w:rsidR="000E0106" w:rsidRPr="000E0106">
        <w:rPr>
          <w:highlight w:val="white"/>
        </w:rPr>
        <w:t>for en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t xml:space="preserve">    return -1;</w:t>
      </w:r>
    </w:p>
    <w:p w14:paraId="1657F23C"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w:t>
      </w:r>
    </w:p>
    <w:p w14:paraId="46F4B63F" w14:textId="77777777" w:rsidR="00C25FEE" w:rsidRPr="00492109" w:rsidRDefault="00C25FEE" w:rsidP="00C25FEE">
      <w:pPr>
        <w:pStyle w:val="Code"/>
        <w:rPr>
          <w:highlight w:val="white"/>
          <w:lang w:val="da-DK"/>
        </w:rPr>
      </w:pPr>
      <w:r w:rsidRPr="00492109">
        <w:rPr>
          <w:highlight w:val="white"/>
          <w:lang w:val="da-DK"/>
        </w:rPr>
        <w:t>#endif</w:t>
      </w:r>
    </w:p>
    <w:p w14:paraId="2690F976" w14:textId="77777777" w:rsidR="00047D3B" w:rsidRPr="00492109" w:rsidRDefault="00047D3B" w:rsidP="000E0106">
      <w:pPr>
        <w:pStyle w:val="Code"/>
        <w:rPr>
          <w:highlight w:val="white"/>
          <w:lang w:val="da-DK"/>
        </w:rPr>
      </w:pPr>
    </w:p>
    <w:p w14:paraId="7104F9A7" w14:textId="19DF4CC6" w:rsidR="000E0106" w:rsidRPr="00492109" w:rsidRDefault="000E0106" w:rsidP="000E0106">
      <w:pPr>
        <w:pStyle w:val="Code"/>
        <w:rPr>
          <w:highlight w:val="white"/>
          <w:lang w:val="da-DK"/>
        </w:rPr>
      </w:pPr>
      <w:r w:rsidRPr="00492109">
        <w:rPr>
          <w:highlight w:val="white"/>
          <w:lang w:val="da-DK"/>
        </w:rPr>
        <w:t>#ifdef __LINUX__</w:t>
      </w:r>
    </w:p>
    <w:p w14:paraId="66EA7846" w14:textId="77777777" w:rsidR="000E0106" w:rsidRPr="00492109" w:rsidRDefault="000E0106" w:rsidP="000E0106">
      <w:pPr>
        <w:pStyle w:val="Code"/>
        <w:rPr>
          <w:highlight w:val="white"/>
          <w:lang w:val="da-DK"/>
        </w:rPr>
      </w:pPr>
      <w:r w:rsidRPr="00492109">
        <w:rPr>
          <w:highlight w:val="white"/>
          <w:lang w:val="da-DK"/>
        </w:rPr>
        <w:t xml:space="preserve">  register_rax = 8;</w:t>
      </w:r>
    </w:p>
    <w:p w14:paraId="4C14F1F7" w14:textId="77777777" w:rsidR="000E0106" w:rsidRPr="00903DBA" w:rsidRDefault="000E0106" w:rsidP="000E0106">
      <w:pPr>
        <w:pStyle w:val="Code"/>
        <w:rPr>
          <w:highlight w:val="white"/>
        </w:rPr>
      </w:pPr>
      <w:r w:rsidRPr="00492109">
        <w:rPr>
          <w:highlight w:val="white"/>
          <w:lang w:val="da-DK"/>
        </w:rPr>
        <w:t xml:space="preserve">  </w:t>
      </w:r>
      <w:r w:rsidRPr="00903DBA">
        <w:rPr>
          <w:highlight w:val="white"/>
        </w:rPr>
        <w:t>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41C6B455" w:rsidR="00C25FEE" w:rsidRPr="00903DBA" w:rsidRDefault="00CC1DF4" w:rsidP="0060539D">
      <w:pPr>
        <w:pStyle w:val="Heading3"/>
        <w:rPr>
          <w:highlight w:val="white"/>
        </w:rPr>
      </w:pPr>
      <w:r>
        <w:rPr>
          <w:highlight w:val="white"/>
        </w:rPr>
        <w:t>&lt;h3&gt;</w:t>
      </w:r>
      <w:bookmarkStart w:id="651" w:name="_Toc93320673"/>
      <w:r>
        <w:rPr>
          <w:highlight w:val="white"/>
        </w:rPr>
        <w:t>File Positioning</w:t>
      </w:r>
      <w:bookmarkEnd w:id="651"/>
      <w:r>
        <w:rPr>
          <w:highlight w:val="white"/>
        </w:rPr>
        <w:t>&lt;/h3&gt;</w:t>
      </w:r>
    </w:p>
    <w:p w14:paraId="1A1D4E44" w14:textId="16EEB5AD" w:rsidR="009E6055" w:rsidRDefault="009E6055" w:rsidP="009E6055">
      <w:pPr>
        <w:rPr>
          <w:highlight w:val="white"/>
        </w:rPr>
      </w:pPr>
      <w:r>
        <w:rPr>
          <w:highlight w:val="white"/>
        </w:rPr>
        <w:t xml:space="preserve">The </w:t>
      </w:r>
      <w:r w:rsidR="00D4318D">
        <w:rPr>
          <w:rStyle w:val="KeyWord0"/>
          <w:highlight w:val="white"/>
        </w:rPr>
        <w:t>&lt;k&gt;</w:t>
      </w:r>
      <w:r w:rsidR="00D4318D" w:rsidRPr="009E6055">
        <w:rPr>
          <w:rStyle w:val="KeyWord0"/>
          <w:highlight w:val="white"/>
        </w:rPr>
        <w:t>ftell</w:t>
      </w:r>
      <w:r w:rsidR="00D4318D">
        <w:rPr>
          <w:rStyle w:val="KeyWord0"/>
          <w:highlight w:val="white"/>
        </w:rPr>
        <w:t>&lt;/k&gt;</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7E660E26" w:rsidR="001B7198" w:rsidRDefault="001B7198" w:rsidP="001B7198">
      <w:pPr>
        <w:rPr>
          <w:highlight w:val="white"/>
        </w:rPr>
      </w:pPr>
      <w:r>
        <w:rPr>
          <w:highlight w:val="white"/>
        </w:rPr>
        <w:t xml:space="preserve">The </w:t>
      </w:r>
      <w:r w:rsidR="00D4318D">
        <w:rPr>
          <w:rStyle w:val="KeyWord0"/>
          <w:highlight w:val="white"/>
        </w:rPr>
        <w:t>&lt;k&gt;rewind&lt;/k&gt;</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3FA6CFCB"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3BE92540"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of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89BA60E" w:rsidR="00C25FEE" w:rsidRPr="00903DBA"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feof</w:t>
      </w:r>
      <w:r w:rsidR="00D4318D">
        <w:rPr>
          <w:rStyle w:val="KeyWord0"/>
          <w:highlight w:val="white"/>
        </w:rPr>
        <w:t>&lt;/k&gt;</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06F5BE15" w:rsidR="00C25FEE" w:rsidRPr="00903DBA" w:rsidRDefault="00CC1DF4" w:rsidP="0060539D">
      <w:pPr>
        <w:pStyle w:val="Heading3"/>
        <w:rPr>
          <w:highlight w:val="white"/>
        </w:rPr>
      </w:pPr>
      <w:r>
        <w:rPr>
          <w:highlight w:val="white"/>
        </w:rPr>
        <w:t>&lt;h3&gt;</w:t>
      </w:r>
      <w:bookmarkStart w:id="652" w:name="_Toc93320674"/>
      <w:r>
        <w:rPr>
          <w:highlight w:val="white"/>
        </w:rPr>
        <w:t>Error Messages</w:t>
      </w:r>
      <w:bookmarkEnd w:id="652"/>
      <w:r>
        <w:rPr>
          <w:highlight w:val="white"/>
        </w:rPr>
        <w:t>&lt;/h3&gt;</w:t>
      </w:r>
    </w:p>
    <w:p w14:paraId="481DBECA" w14:textId="462EA08F" w:rsidR="001B7198"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clearerr</w:t>
      </w:r>
      <w:r w:rsidR="00D4318D">
        <w:rPr>
          <w:rStyle w:val="KeyWord0"/>
          <w:highlight w:val="white"/>
        </w:rPr>
        <w:t>&lt;/k&gt;</w:t>
      </w:r>
      <w:r>
        <w:rPr>
          <w:highlight w:val="white"/>
        </w:rPr>
        <w:t xml:space="preserve"> function </w:t>
      </w:r>
      <w:r w:rsidR="00E54E9A">
        <w:rPr>
          <w:highlight w:val="white"/>
        </w:rPr>
        <w:t>sets</w:t>
      </w:r>
      <w:r>
        <w:rPr>
          <w:highlight w:val="white"/>
        </w:rPr>
        <w:t xml:space="preserve">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w:t>
      </w:r>
      <w:r w:rsidR="00E54E9A">
        <w:rPr>
          <w:highlight w:val="white"/>
        </w:rPr>
        <w:t xml:space="preserve">stream as well as the </w:t>
      </w:r>
      <w:r>
        <w:rPr>
          <w:highlight w:val="white"/>
        </w:rPr>
        <w:t xml:space="preserve">global </w:t>
      </w:r>
      <w:r w:rsidR="00D4318D">
        <w:rPr>
          <w:rStyle w:val="KeyWord0"/>
          <w:highlight w:val="white"/>
        </w:rPr>
        <w:t>&lt;k&gt;</w:t>
      </w:r>
      <w:r w:rsidR="00D4318D" w:rsidRPr="00E54E9A">
        <w:rPr>
          <w:rStyle w:val="KeyWord0"/>
          <w:highlight w:val="white"/>
        </w:rPr>
        <w:t>errno</w:t>
      </w:r>
      <w:r w:rsidR="00D4318D">
        <w:rPr>
          <w:rStyle w:val="KeyWord0"/>
          <w:highlight w:val="white"/>
        </w:rPr>
        <w:t>&lt;/k&gt;</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104FE16C" w:rsidR="00E54E9A" w:rsidRDefault="00E54E9A" w:rsidP="00E54E9A">
      <w:pPr>
        <w:rPr>
          <w:highlight w:val="white"/>
        </w:rPr>
      </w:pPr>
      <w:r>
        <w:rPr>
          <w:highlight w:val="white"/>
        </w:rPr>
        <w:t xml:space="preserve">The </w:t>
      </w:r>
      <w:r w:rsidR="00D4318D">
        <w:rPr>
          <w:rStyle w:val="KeyWord0"/>
          <w:highlight w:val="white"/>
        </w:rPr>
        <w:t>&lt;k&gt;ferror&lt;/k&gt;</w:t>
      </w:r>
      <w:r>
        <w:rPr>
          <w:highlight w:val="white"/>
        </w:rPr>
        <w:t xml:space="preserve"> function return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5C03E465" w:rsidR="00C25FEE" w:rsidRPr="00903DBA" w:rsidRDefault="00E54E9A" w:rsidP="00186399">
      <w:pPr>
        <w:rPr>
          <w:highlight w:val="white"/>
        </w:rPr>
      </w:pPr>
      <w:r>
        <w:rPr>
          <w:highlight w:val="white"/>
        </w:rPr>
        <w:t xml:space="preserve">The </w:t>
      </w:r>
      <w:r w:rsidR="00D4318D">
        <w:rPr>
          <w:rStyle w:val="KeyWord0"/>
          <w:highlight w:val="white"/>
        </w:rPr>
        <w:t>&lt;k&gt;</w:t>
      </w:r>
      <w:r w:rsidR="00D4318D" w:rsidRPr="00186399">
        <w:rPr>
          <w:rStyle w:val="KeyWord0"/>
          <w:highlight w:val="white"/>
        </w:rPr>
        <w:t>perror</w:t>
      </w:r>
      <w:r w:rsidR="00D4318D">
        <w:rPr>
          <w:rStyle w:val="KeyWord0"/>
          <w:highlight w:val="white"/>
        </w:rPr>
        <w:t>&lt;/k&gt;</w:t>
      </w:r>
      <w:r>
        <w:rPr>
          <w:highlight w:val="white"/>
        </w:rPr>
        <w:t xml:space="preserve"> function writes the </w:t>
      </w:r>
      <w:r w:rsidR="00186399">
        <w:rPr>
          <w:highlight w:val="white"/>
        </w:rPr>
        <w:t xml:space="preserve">value and message of the global </w:t>
      </w:r>
      <w:r w:rsidR="00D4318D">
        <w:rPr>
          <w:rStyle w:val="KeyWord0"/>
          <w:highlight w:val="white"/>
        </w:rPr>
        <w:t>&lt;k&gt;</w:t>
      </w:r>
      <w:r w:rsidR="00D4318D" w:rsidRPr="00F61C88">
        <w:rPr>
          <w:rStyle w:val="KeyWord0"/>
          <w:highlight w:val="white"/>
        </w:rPr>
        <w:t>errno</w:t>
      </w:r>
      <w:r w:rsidR="00D4318D">
        <w:rPr>
          <w:rStyle w:val="KeyWord0"/>
          <w:highlight w:val="white"/>
        </w:rPr>
        <w:t>&lt;/k&gt;</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9BEFA41" w:rsidR="00D62A8B" w:rsidRPr="00903DBA" w:rsidRDefault="00CC1DF4" w:rsidP="0060539D">
      <w:pPr>
        <w:pStyle w:val="Heading2"/>
      </w:pPr>
      <w:r>
        <w:t>&lt;h2&gt;</w:t>
      </w:r>
      <w:bookmarkStart w:id="653" w:name="_Toc93320675"/>
      <w:r w:rsidRPr="00903DBA">
        <w:t>The Standard Library</w:t>
      </w:r>
      <w:bookmarkEnd w:id="653"/>
      <w:r>
        <w:t>&lt;/h2&gt;</w:t>
      </w:r>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45"/>
    <w:p w14:paraId="6289FDFB" w14:textId="2D05FE1A" w:rsidR="003420EA" w:rsidRPr="00903DBA" w:rsidRDefault="000274D4" w:rsidP="00E65FE6">
      <w:pPr>
        <w:pStyle w:val="CodeHeader"/>
      </w:pPr>
      <w:r>
        <w:t>&lt;ch&gt;</w:t>
      </w:r>
      <w:r w:rsidRPr="00903DBA">
        <w:t>stdlib</w:t>
      </w:r>
      <w:r>
        <w:t>.</w:t>
      </w:r>
      <w:r w:rsidRPr="00903DBA">
        <w:t>h</w:t>
      </w:r>
      <w:r>
        <w:t>&lt;/ch&gt;</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492109" w:rsidRDefault="00B07509" w:rsidP="00B07509">
      <w:pPr>
        <w:pStyle w:val="Code"/>
        <w:rPr>
          <w:highlight w:val="white"/>
          <w:lang w:val="sv-SE"/>
        </w:rPr>
      </w:pPr>
      <w:r w:rsidRPr="00492109">
        <w:rPr>
          <w:highlight w:val="white"/>
          <w:lang w:val="sv-SE"/>
        </w:rPr>
        <w:t>void abort(void);</w:t>
      </w:r>
    </w:p>
    <w:p w14:paraId="0C4C9CD1" w14:textId="77777777" w:rsidR="00B07509" w:rsidRPr="00492109" w:rsidRDefault="00B07509" w:rsidP="00B07509">
      <w:pPr>
        <w:pStyle w:val="Code"/>
        <w:rPr>
          <w:highlight w:val="white"/>
          <w:lang w:val="sv-SE"/>
        </w:rPr>
      </w:pPr>
      <w:r w:rsidRPr="00492109">
        <w:rPr>
          <w:highlight w:val="white"/>
          <w:lang w:val="sv-SE"/>
        </w:rPr>
        <w:t>void exit(int status);</w:t>
      </w:r>
    </w:p>
    <w:p w14:paraId="7228A4A9" w14:textId="77777777" w:rsidR="00B07509" w:rsidRPr="00492109" w:rsidRDefault="00B07509" w:rsidP="00B07509">
      <w:pPr>
        <w:pStyle w:val="Code"/>
        <w:rPr>
          <w:highlight w:val="white"/>
          <w:lang w:val="sv-S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492109" w:rsidRDefault="00B07509" w:rsidP="00B07509">
      <w:pPr>
        <w:pStyle w:val="Code"/>
        <w:rPr>
          <w:highlight w:val="white"/>
          <w:lang w:val="sv-SE"/>
        </w:rPr>
      </w:pPr>
      <w:r w:rsidRPr="00492109">
        <w:rPr>
          <w:highlight w:val="white"/>
          <w:lang w:val="sv-SE"/>
        </w:rPr>
        <w:t>int atexit(FUNC_PTR fcn);</w:t>
      </w:r>
    </w:p>
    <w:p w14:paraId="36C8E824" w14:textId="77777777" w:rsidR="00B07509" w:rsidRPr="00492109" w:rsidRDefault="00B07509" w:rsidP="00B07509">
      <w:pPr>
        <w:pStyle w:val="Code"/>
        <w:rPr>
          <w:highlight w:val="white"/>
          <w:lang w:val="sv-S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492109" w:rsidRDefault="00B07509" w:rsidP="00B07509">
      <w:pPr>
        <w:pStyle w:val="Code"/>
        <w:rPr>
          <w:highlight w:val="white"/>
          <w:lang w:val="sv-SE"/>
        </w:rPr>
      </w:pPr>
      <w:r w:rsidRPr="00492109">
        <w:rPr>
          <w:highlight w:val="white"/>
          <w:lang w:val="sv-SE"/>
        </w:rPr>
        <w:t>} div_t;</w:t>
      </w:r>
    </w:p>
    <w:p w14:paraId="0207166B" w14:textId="77777777" w:rsidR="00B07509" w:rsidRPr="00492109" w:rsidRDefault="00B07509" w:rsidP="00B07509">
      <w:pPr>
        <w:pStyle w:val="Code"/>
        <w:rPr>
          <w:highlight w:val="white"/>
          <w:lang w:val="sv-SE"/>
        </w:rPr>
      </w:pPr>
    </w:p>
    <w:p w14:paraId="64F3C968" w14:textId="77777777" w:rsidR="00B07509" w:rsidRPr="00492109" w:rsidRDefault="00B07509" w:rsidP="00B07509">
      <w:pPr>
        <w:pStyle w:val="Code"/>
        <w:rPr>
          <w:highlight w:val="white"/>
          <w:lang w:val="sv-SE"/>
        </w:rPr>
      </w:pPr>
      <w:r w:rsidRPr="00492109">
        <w:rPr>
          <w:highlight w:val="white"/>
          <w:lang w:val="sv-SE"/>
        </w:rPr>
        <w:t>div_t div(int num, int denum);</w:t>
      </w:r>
    </w:p>
    <w:p w14:paraId="77828002" w14:textId="77777777" w:rsidR="00B07509" w:rsidRPr="00492109" w:rsidRDefault="00B07509" w:rsidP="00B07509">
      <w:pPr>
        <w:pStyle w:val="Code"/>
        <w:rPr>
          <w:highlight w:val="white"/>
          <w:lang w:val="sv-S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3454581B" w:rsidR="00B07509" w:rsidRPr="00903DBA" w:rsidRDefault="000274D4" w:rsidP="00E65FE6">
      <w:pPr>
        <w:pStyle w:val="CodeHeader"/>
      </w:pPr>
      <w:r>
        <w:t>&lt;ch&gt;</w:t>
      </w:r>
      <w:r w:rsidRPr="00903DBA">
        <w:t>stdlib</w:t>
      </w:r>
      <w:r>
        <w:t>.</w:t>
      </w:r>
      <w:r w:rsidRPr="00903DBA">
        <w:t>c</w:t>
      </w:r>
      <w:r>
        <w:t>&lt;/ch&gt;</w:t>
      </w:r>
    </w:p>
    <w:p w14:paraId="5916E3AF" w14:textId="77777777" w:rsidR="00C63B16" w:rsidRPr="00903DBA" w:rsidRDefault="00C63B16" w:rsidP="00C63B16">
      <w:pPr>
        <w:pStyle w:val="Code"/>
        <w:rPr>
          <w:highlight w:val="white"/>
        </w:rPr>
      </w:pPr>
      <w:r w:rsidRPr="00903DBA">
        <w:rPr>
          <w:highlight w:val="white"/>
        </w:rPr>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535842A4" w:rsidR="00292E53" w:rsidRPr="00903DBA" w:rsidRDefault="00CC1DF4" w:rsidP="0060539D">
      <w:pPr>
        <w:pStyle w:val="Heading3"/>
        <w:rPr>
          <w:highlight w:val="white"/>
        </w:rPr>
      </w:pPr>
      <w:r>
        <w:rPr>
          <w:highlight w:val="white"/>
        </w:rPr>
        <w:t>&lt;h3&gt;</w:t>
      </w:r>
      <w:bookmarkStart w:id="654" w:name="_Toc93320676"/>
      <w:r>
        <w:rPr>
          <w:highlight w:val="white"/>
        </w:rPr>
        <w:t>Type Casting</w:t>
      </w:r>
      <w:bookmarkEnd w:id="654"/>
      <w:r>
        <w:rPr>
          <w:highlight w:val="white"/>
        </w:rPr>
        <w:t>&lt;/h3&gt;</w:t>
      </w:r>
    </w:p>
    <w:p w14:paraId="352C9709" w14:textId="7AFAF9FC" w:rsidR="00407929" w:rsidRPr="00903DBA" w:rsidRDefault="00407929" w:rsidP="004079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atoi</w:t>
      </w:r>
      <w:r w:rsidR="00D4318D">
        <w:rPr>
          <w:rStyle w:val="KeyWord0"/>
          <w:highlight w:val="white"/>
        </w:rPr>
        <w:t>&lt;/k&gt;</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atol</w:t>
      </w:r>
      <w:r w:rsidR="00D4318D">
        <w:rPr>
          <w:rStyle w:val="KeyWord0"/>
          <w:highlight w:val="white"/>
        </w:rPr>
        <w:t>&lt;/k&gt;</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3A4C3AD1" w:rsidR="00C63B16" w:rsidRPr="00903DBA" w:rsidRDefault="0033580C" w:rsidP="003358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0F9566DC" w:rsidR="00665BD2" w:rsidRPr="00903DBA" w:rsidRDefault="009C1BF4" w:rsidP="00665BD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strtoul</w:t>
      </w:r>
      <w:r w:rsidR="00D4318D">
        <w:rPr>
          <w:rStyle w:val="KeyWord0"/>
          <w:highlight w:val="white"/>
        </w:rPr>
        <w:t>&lt;/k&gt;</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4B151BDC" w:rsidR="00C63B16" w:rsidRPr="00903DBA" w:rsidRDefault="00801A29" w:rsidP="00801A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strtod</w:t>
      </w:r>
      <w:r w:rsidR="00D4318D">
        <w:rPr>
          <w:rStyle w:val="KeyWord0"/>
          <w:highlight w:val="white"/>
        </w:rPr>
        <w:t>&lt;/k&gt;</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60289D92" w:rsidR="00C63B16" w:rsidRPr="00903DBA" w:rsidRDefault="00CC1DF4" w:rsidP="0060539D">
      <w:pPr>
        <w:pStyle w:val="Heading3"/>
        <w:rPr>
          <w:highlight w:val="white"/>
        </w:rPr>
      </w:pPr>
      <w:r>
        <w:rPr>
          <w:highlight w:val="white"/>
        </w:rPr>
        <w:t>&lt;h3&gt;</w:t>
      </w:r>
      <w:bookmarkStart w:id="655" w:name="_Toc93320677"/>
      <w:r>
        <w:rPr>
          <w:highlight w:val="white"/>
        </w:rPr>
        <w:t>Environment Variables</w:t>
      </w:r>
      <w:bookmarkEnd w:id="655"/>
      <w:r>
        <w:rPr>
          <w:highlight w:val="white"/>
        </w:rPr>
        <w:t>&lt;/h3&gt;</w:t>
      </w:r>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17FA426D" w:rsidR="00C63B16" w:rsidRPr="00903DBA" w:rsidRDefault="00CC1DF4" w:rsidP="0060539D">
      <w:pPr>
        <w:pStyle w:val="Heading3"/>
        <w:rPr>
          <w:highlight w:val="white"/>
        </w:rPr>
      </w:pPr>
      <w:r>
        <w:rPr>
          <w:highlight w:val="white"/>
        </w:rPr>
        <w:t>&lt;h3&gt;</w:t>
      </w:r>
      <w:bookmarkStart w:id="656" w:name="_Toc93320678"/>
      <w:r>
        <w:rPr>
          <w:highlight w:val="white"/>
        </w:rPr>
        <w:t>Searching</w:t>
      </w:r>
      <w:bookmarkEnd w:id="656"/>
      <w:r>
        <w:rPr>
          <w:highlight w:val="white"/>
        </w:rPr>
        <w:t>&lt;/h3&gt;</w:t>
      </w:r>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2FC872BC" w:rsidR="00665BD2" w:rsidRDefault="00CC1DF4" w:rsidP="0060539D">
      <w:pPr>
        <w:pStyle w:val="Heading3"/>
        <w:rPr>
          <w:highlight w:val="white"/>
        </w:rPr>
      </w:pPr>
      <w:r>
        <w:rPr>
          <w:highlight w:val="white"/>
        </w:rPr>
        <w:t>&lt;h3&gt;</w:t>
      </w:r>
      <w:bookmarkStart w:id="657" w:name="_Toc93320679"/>
      <w:r>
        <w:rPr>
          <w:highlight w:val="white"/>
        </w:rPr>
        <w:t>Random Number Generation</w:t>
      </w:r>
      <w:bookmarkEnd w:id="657"/>
      <w:r>
        <w:rPr>
          <w:highlight w:val="white"/>
        </w:rPr>
        <w:t>&lt;/h3&gt;</w:t>
      </w:r>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334C1D91" w:rsidR="00C63B16" w:rsidRPr="00903DBA" w:rsidRDefault="00CC1DF4" w:rsidP="0060539D">
      <w:pPr>
        <w:pStyle w:val="Heading3"/>
        <w:rPr>
          <w:highlight w:val="white"/>
        </w:rPr>
      </w:pPr>
      <w:r>
        <w:rPr>
          <w:highlight w:val="white"/>
        </w:rPr>
        <w:t>&lt;h3&gt;</w:t>
      </w:r>
      <w:bookmarkStart w:id="658" w:name="_Toc93320680"/>
      <w:r>
        <w:rPr>
          <w:highlight w:val="white"/>
        </w:rPr>
        <w:t>Abortion and Exit</w:t>
      </w:r>
      <w:bookmarkEnd w:id="658"/>
      <w:r>
        <w:rPr>
          <w:highlight w:val="white"/>
        </w:rPr>
        <w:t>&lt;/h3&gt;</w:t>
      </w:r>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3F4396" w:rsidRDefault="0096149D" w:rsidP="0096149D">
      <w:pPr>
        <w:pStyle w:val="Code"/>
        <w:rPr>
          <w:highlight w:val="white"/>
          <w:lang w:val="da-DK"/>
        </w:rPr>
      </w:pPr>
      <w:r w:rsidRPr="00903DBA">
        <w:rPr>
          <w:highlight w:val="white"/>
        </w:rPr>
        <w:t xml:space="preserve">  </w:t>
      </w:r>
      <w:r w:rsidRPr="003F4396">
        <w:rPr>
          <w:highlight w:val="white"/>
          <w:lang w:val="da-DK"/>
        </w:rPr>
        <w:t>register_ah = 0x4Cs;</w:t>
      </w:r>
    </w:p>
    <w:p w14:paraId="25319F86" w14:textId="77777777" w:rsidR="0096149D" w:rsidRPr="003F4396" w:rsidRDefault="0096149D" w:rsidP="0096149D">
      <w:pPr>
        <w:pStyle w:val="Code"/>
        <w:rPr>
          <w:highlight w:val="white"/>
          <w:lang w:val="da-DK"/>
        </w:rPr>
      </w:pPr>
      <w:r w:rsidRPr="003F4396">
        <w:rPr>
          <w:highlight w:val="white"/>
          <w:lang w:val="da-DK"/>
        </w:rPr>
        <w:t xml:space="preserve">  register_al = -1s;</w:t>
      </w:r>
    </w:p>
    <w:p w14:paraId="7BC19EC9" w14:textId="77777777" w:rsidR="0096149D" w:rsidRPr="00903DBA" w:rsidRDefault="0096149D" w:rsidP="0096149D">
      <w:pPr>
        <w:pStyle w:val="Code"/>
        <w:rPr>
          <w:highlight w:val="white"/>
        </w:rPr>
      </w:pPr>
      <w:r w:rsidRPr="003F4396">
        <w:rPr>
          <w:highlight w:val="white"/>
          <w:lang w:val="da-DK"/>
        </w:rPr>
        <w:t xml:space="preserve">  </w:t>
      </w:r>
      <w:r w:rsidRPr="00903DBA">
        <w:rPr>
          <w:highlight w:val="white"/>
        </w:rPr>
        <w:t>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492109" w:rsidRDefault="00C63B16" w:rsidP="00C63B16">
      <w:pPr>
        <w:pStyle w:val="Code"/>
        <w:rPr>
          <w:highlight w:val="white"/>
          <w:lang w:val="sv-SE"/>
        </w:rPr>
      </w:pPr>
      <w:r w:rsidRPr="00492109">
        <w:rPr>
          <w:highlight w:val="white"/>
          <w:lang w:val="sv-SE"/>
        </w:rPr>
        <w:t>int atexit(FUNC_PTR fcn) {</w:t>
      </w:r>
    </w:p>
    <w:p w14:paraId="046FEFDA"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492109" w:rsidRDefault="00C63B16" w:rsidP="00C63B16">
      <w:pPr>
        <w:pStyle w:val="Code"/>
        <w:rPr>
          <w:highlight w:val="white"/>
          <w:lang w:val="da-DK"/>
        </w:rPr>
      </w:pPr>
      <w:r w:rsidRPr="00492109">
        <w:rPr>
          <w:highlight w:val="white"/>
          <w:lang w:val="da-DK"/>
        </w:rPr>
        <w:t>#endif</w:t>
      </w:r>
    </w:p>
    <w:p w14:paraId="75953522" w14:textId="77777777" w:rsidR="00C63B16" w:rsidRPr="00492109" w:rsidRDefault="00C63B16" w:rsidP="00C63B16">
      <w:pPr>
        <w:pStyle w:val="Code"/>
        <w:rPr>
          <w:highlight w:val="white"/>
          <w:lang w:val="da-DK"/>
        </w:rPr>
      </w:pPr>
    </w:p>
    <w:p w14:paraId="78244984" w14:textId="77777777" w:rsidR="00C63B16" w:rsidRPr="00492109" w:rsidRDefault="00C63B16" w:rsidP="00C63B16">
      <w:pPr>
        <w:pStyle w:val="Code"/>
        <w:rPr>
          <w:highlight w:val="white"/>
          <w:lang w:val="da-DK"/>
        </w:rPr>
      </w:pPr>
      <w:r w:rsidRPr="00492109">
        <w:rPr>
          <w:highlight w:val="white"/>
          <w:lang w:val="da-DK"/>
        </w:rPr>
        <w:t>#ifdef __LINUX__</w:t>
      </w:r>
    </w:p>
    <w:p w14:paraId="23254A03" w14:textId="77777777" w:rsidR="00C63B16" w:rsidRPr="00492109" w:rsidRDefault="00C63B16" w:rsidP="00C63B16">
      <w:pPr>
        <w:pStyle w:val="Code"/>
        <w:rPr>
          <w:highlight w:val="white"/>
          <w:lang w:val="da-DK"/>
        </w:rPr>
      </w:pPr>
      <w:r w:rsidRPr="00492109">
        <w:rPr>
          <w:highlight w:val="white"/>
          <w:lang w:val="da-DK"/>
        </w:rPr>
        <w:t xml:space="preserve">  register_rax = 60L;</w:t>
      </w:r>
    </w:p>
    <w:p w14:paraId="68950EB5" w14:textId="77777777" w:rsidR="00C63B16" w:rsidRPr="00903DBA" w:rsidRDefault="00C63B16" w:rsidP="00C63B16">
      <w:pPr>
        <w:pStyle w:val="Code"/>
        <w:rPr>
          <w:highlight w:val="white"/>
        </w:rPr>
      </w:pPr>
      <w:r w:rsidRPr="00492109">
        <w:rPr>
          <w:highlight w:val="white"/>
          <w:lang w:val="da-DK"/>
        </w:rPr>
        <w:t xml:space="preserve">  </w:t>
      </w:r>
      <w:r w:rsidRPr="00903DBA">
        <w:rPr>
          <w:highlight w:val="white"/>
        </w:rPr>
        <w:t>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45B18311" w:rsidR="00C63B16" w:rsidRPr="00903DBA" w:rsidRDefault="00CC1DF4" w:rsidP="0060539D">
      <w:pPr>
        <w:pStyle w:val="Heading3"/>
        <w:rPr>
          <w:highlight w:val="white"/>
        </w:rPr>
      </w:pPr>
      <w:r>
        <w:rPr>
          <w:highlight w:val="white"/>
        </w:rPr>
        <w:t>&lt;h3&gt;</w:t>
      </w:r>
      <w:bookmarkStart w:id="659" w:name="_Toc93320681"/>
      <w:r>
        <w:rPr>
          <w:highlight w:val="white"/>
        </w:rPr>
        <w:t>Sorting</w:t>
      </w:r>
      <w:bookmarkEnd w:id="659"/>
      <w:r>
        <w:rPr>
          <w:highlight w:val="white"/>
        </w:rPr>
        <w:t>&lt;/h3&gt;</w:t>
      </w:r>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4A38EC9D" w:rsidR="00714049" w:rsidRPr="00903DBA" w:rsidRDefault="00CC1DF4" w:rsidP="0060539D">
      <w:pPr>
        <w:pStyle w:val="Heading3"/>
        <w:rPr>
          <w:highlight w:val="white"/>
        </w:rPr>
      </w:pPr>
      <w:r>
        <w:rPr>
          <w:highlight w:val="white"/>
        </w:rPr>
        <w:t>&lt;h3&gt;</w:t>
      </w:r>
      <w:bookmarkStart w:id="660" w:name="_Toc93320682"/>
      <w:r>
        <w:rPr>
          <w:highlight w:val="white"/>
        </w:rPr>
        <w:t>Absolute Values</w:t>
      </w:r>
      <w:bookmarkEnd w:id="660"/>
      <w:r>
        <w:rPr>
          <w:highlight w:val="white"/>
        </w:rPr>
        <w:t>&lt;/h3&gt;</w:t>
      </w:r>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04F1CAF5" w:rsidR="00C63B16" w:rsidRPr="00903DBA" w:rsidRDefault="00CC1DF4" w:rsidP="0060539D">
      <w:pPr>
        <w:pStyle w:val="Heading3"/>
        <w:rPr>
          <w:highlight w:val="white"/>
        </w:rPr>
      </w:pPr>
      <w:r>
        <w:rPr>
          <w:highlight w:val="white"/>
        </w:rPr>
        <w:t>&lt;h3&gt;</w:t>
      </w:r>
      <w:bookmarkStart w:id="661" w:name="_Toc93320683"/>
      <w:r>
        <w:rPr>
          <w:highlight w:val="white"/>
        </w:rPr>
        <w:t>Division and Modulo</w:t>
      </w:r>
      <w:bookmarkEnd w:id="661"/>
      <w:r>
        <w:rPr>
          <w:highlight w:val="white"/>
        </w:rPr>
        <w:t>&lt;/h3&gt;</w:t>
      </w:r>
    </w:p>
    <w:p w14:paraId="176A14BE" w14:textId="77777777" w:rsidR="00C63B16" w:rsidRPr="00492109" w:rsidRDefault="00C63B16" w:rsidP="00C63B16">
      <w:pPr>
        <w:pStyle w:val="Code"/>
        <w:rPr>
          <w:highlight w:val="white"/>
          <w:lang w:val="sv-SE"/>
        </w:rPr>
      </w:pPr>
      <w:r w:rsidRPr="00492109">
        <w:rPr>
          <w:highlight w:val="white"/>
          <w:lang w:val="sv-SE"/>
        </w:rPr>
        <w:t>div_t div(int num, int denum) {</w:t>
      </w:r>
    </w:p>
    <w:p w14:paraId="5BAA77B1"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3676D9DC" w:rsidR="00C71817" w:rsidRDefault="00CC1DF4" w:rsidP="0060539D">
      <w:pPr>
        <w:pStyle w:val="Heading3"/>
      </w:pPr>
      <w:r>
        <w:t>&lt;h3&gt;</w:t>
      </w:r>
      <w:bookmarkStart w:id="662" w:name="_Toc93320684"/>
      <w:r>
        <w:t>Dynamic Memory Management</w:t>
      </w:r>
      <w:bookmarkEnd w:id="662"/>
      <w:r>
        <w:t>&lt;/h3&gt;</w:t>
      </w:r>
    </w:p>
    <w:p w14:paraId="2332CA91" w14:textId="77777777" w:rsidR="00C71817" w:rsidRPr="00C71817" w:rsidRDefault="00C71817" w:rsidP="00C71817"/>
    <w:p w14:paraId="49B8A31E" w14:textId="4CCA3029" w:rsidR="00D62A8B" w:rsidRPr="00903DBA" w:rsidRDefault="00CC1DF4" w:rsidP="0060539D">
      <w:pPr>
        <w:pStyle w:val="Heading2"/>
      </w:pPr>
      <w:r>
        <w:t>&lt;h2&gt;</w:t>
      </w:r>
      <w:bookmarkStart w:id="663" w:name="_Toc93320685"/>
      <w:r w:rsidRPr="00903DBA">
        <w:t>Time</w:t>
      </w:r>
      <w:bookmarkEnd w:id="663"/>
      <w:r>
        <w:t>&lt;/h2&gt;</w:t>
      </w:r>
    </w:p>
    <w:p w14:paraId="4B568326" w14:textId="75DF7651" w:rsidR="00487292" w:rsidRPr="00903DBA" w:rsidRDefault="000274D4" w:rsidP="00E65FE6">
      <w:pPr>
        <w:pStyle w:val="CodeHeader"/>
      </w:pPr>
      <w:r>
        <w:t>&lt;ch&gt;</w:t>
      </w:r>
      <w:r w:rsidRPr="00903DBA">
        <w:t>time</w:t>
      </w:r>
      <w:r>
        <w:t>.</w:t>
      </w:r>
      <w:r w:rsidRPr="00903DBA">
        <w:t>h</w:t>
      </w:r>
      <w:r>
        <w:t>&lt;/ch&gt;</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3FBC8738" w:rsidR="003211B0" w:rsidRPr="00903DBA" w:rsidRDefault="000274D4" w:rsidP="00E65FE6">
      <w:pPr>
        <w:pStyle w:val="CodeHeader"/>
      </w:pPr>
      <w:r>
        <w:t>&lt;ch&gt;</w:t>
      </w:r>
      <w:r w:rsidRPr="00903DBA">
        <w:t>time</w:t>
      </w:r>
      <w:r>
        <w:t>.</w:t>
      </w:r>
      <w:r w:rsidRPr="00903DBA">
        <w:t>c</w:t>
      </w:r>
      <w:r>
        <w:t>&lt;/ch&gt;</w:t>
      </w:r>
    </w:p>
    <w:p w14:paraId="4B114367" w14:textId="77777777" w:rsidR="00FE02C9" w:rsidRPr="00FE02C9" w:rsidRDefault="00FE02C9" w:rsidP="00FE02C9">
      <w:pPr>
        <w:pStyle w:val="Code"/>
        <w:rPr>
          <w:highlight w:val="white"/>
        </w:rPr>
      </w:pPr>
      <w:bookmarkStart w:id="664" w:name="_Ref54018755"/>
      <w:bookmarkStart w:id="665"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36C41CC3" w:rsidR="00E77B17" w:rsidRDefault="00CC1DF4" w:rsidP="0060539D">
      <w:pPr>
        <w:pStyle w:val="Heading3"/>
        <w:rPr>
          <w:highlight w:val="white"/>
        </w:rPr>
      </w:pPr>
      <w:r>
        <w:rPr>
          <w:highlight w:val="white"/>
        </w:rPr>
        <w:t>&lt;h3&gt;</w:t>
      </w:r>
      <w:bookmarkStart w:id="666" w:name="_Toc93320686"/>
      <w:r>
        <w:rPr>
          <w:highlight w:val="white"/>
        </w:rPr>
        <w:t>Obtaining Time</w:t>
      </w:r>
      <w:bookmarkEnd w:id="666"/>
      <w:r>
        <w:rPr>
          <w:highlight w:val="white"/>
        </w:rPr>
        <w:t>&lt;/h3&gt;</w:t>
      </w:r>
    </w:p>
    <w:p w14:paraId="0B3063D4" w14:textId="35E78D3E" w:rsidR="00D860B7" w:rsidRPr="00D860B7" w:rsidRDefault="00D860B7" w:rsidP="00D860B7">
      <w:pPr>
        <w:rPr>
          <w:highlight w:val="white"/>
        </w:rPr>
      </w:pPr>
      <w:r>
        <w:rPr>
          <w:highlight w:val="white"/>
        </w:rPr>
        <w:t xml:space="preserve">The </w:t>
      </w:r>
      <w:r w:rsidR="00D4318D">
        <w:rPr>
          <w:rStyle w:val="KeyWord0"/>
          <w:highlight w:val="white"/>
        </w:rPr>
        <w:t>&lt;k&gt;</w:t>
      </w:r>
      <w:r w:rsidR="00D4318D" w:rsidRPr="00D860B7">
        <w:rPr>
          <w:rStyle w:val="KeyWord0"/>
          <w:highlight w:val="white"/>
        </w:rPr>
        <w:t>time</w:t>
      </w:r>
      <w:r w:rsidR="00D4318D">
        <w:rPr>
          <w:rStyle w:val="KeyWord0"/>
          <w:highlight w:val="white"/>
        </w:rPr>
        <w:t>&lt;/k&gt;</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492109" w:rsidRDefault="000C013B" w:rsidP="000C013B">
      <w:pPr>
        <w:pStyle w:val="Code"/>
        <w:rPr>
          <w:highlight w:val="white"/>
          <w:lang w:val="da-DK"/>
        </w:rPr>
      </w:pPr>
      <w:r w:rsidRPr="00492109">
        <w:rPr>
          <w:highlight w:val="white"/>
          <w:lang w:val="da-DK"/>
        </w:rPr>
        <w:t>#ifdef __LINUX__</w:t>
      </w:r>
    </w:p>
    <w:p w14:paraId="3A4AEB2D" w14:textId="77777777" w:rsidR="000C013B" w:rsidRPr="00492109" w:rsidRDefault="000C013B" w:rsidP="000C013B">
      <w:pPr>
        <w:pStyle w:val="Code"/>
        <w:rPr>
          <w:highlight w:val="white"/>
          <w:lang w:val="da-DK"/>
        </w:rPr>
      </w:pPr>
      <w:r w:rsidRPr="00492109">
        <w:rPr>
          <w:highlight w:val="white"/>
          <w:lang w:val="da-DK"/>
        </w:rPr>
        <w:t xml:space="preserve">  register_rax = 201L;</w:t>
      </w:r>
    </w:p>
    <w:p w14:paraId="672CE4E7" w14:textId="77777777" w:rsidR="000C013B" w:rsidRPr="000C013B" w:rsidRDefault="000C013B" w:rsidP="000C013B">
      <w:pPr>
        <w:pStyle w:val="Code"/>
        <w:rPr>
          <w:highlight w:val="white"/>
        </w:rPr>
      </w:pPr>
      <w:r w:rsidRPr="00492109">
        <w:rPr>
          <w:highlight w:val="white"/>
          <w:lang w:val="da-DK"/>
        </w:rPr>
        <w:t xml:space="preserve">  </w:t>
      </w:r>
      <w:r w:rsidRPr="000C013B">
        <w:rPr>
          <w:highlight w:val="white"/>
        </w:rPr>
        <w:t>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678FD4F9"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00D4318D">
        <w:rPr>
          <w:rStyle w:val="KeyWord0"/>
          <w:highlight w:val="white"/>
        </w:rPr>
        <w:t>&lt;k&gt;</w:t>
      </w:r>
      <w:r w:rsidR="00D4318D" w:rsidRPr="00770ED4">
        <w:rPr>
          <w:rStyle w:val="KeyWord0"/>
          <w:highlight w:val="white"/>
        </w:rPr>
        <w:t>mktime</w:t>
      </w:r>
      <w:r w:rsidR="00D4318D">
        <w:rPr>
          <w:rStyle w:val="KeyWord0"/>
          <w:highlight w:val="white"/>
        </w:rPr>
        <w:t>&lt;/k&gt;</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32F1B139" w:rsidR="00185DE8" w:rsidRPr="00185DE8" w:rsidRDefault="00A42731" w:rsidP="00A42731">
      <w:pPr>
        <w:rPr>
          <w:highlight w:val="white"/>
        </w:rPr>
      </w:pPr>
      <w:r>
        <w:rPr>
          <w:highlight w:val="white"/>
        </w:rPr>
        <w:t xml:space="preserve">The </w:t>
      </w:r>
      <w:r w:rsidR="00D4318D">
        <w:rPr>
          <w:rStyle w:val="KeyWord0"/>
          <w:highlight w:val="white"/>
        </w:rPr>
        <w:t>&lt;k&gt;</w:t>
      </w:r>
      <w:r w:rsidR="00D4318D" w:rsidRPr="00084D03">
        <w:rPr>
          <w:rStyle w:val="KeyWord0"/>
          <w:highlight w:val="white"/>
        </w:rPr>
        <w:t>mktime</w:t>
      </w:r>
      <w:r w:rsidR="00D4318D">
        <w:rPr>
          <w:rStyle w:val="KeyWord0"/>
          <w:highlight w:val="white"/>
        </w:rPr>
        <w:t>&lt;/k&gt;</w:t>
      </w:r>
      <w:r>
        <w:rPr>
          <w:highlight w:val="white"/>
        </w:rPr>
        <w:t xml:space="preserve"> function calculates the number of seconds from January 1, 1970, given the date and time in the </w:t>
      </w:r>
      <w:r w:rsidR="00D4318D">
        <w:rPr>
          <w:rStyle w:val="KeyWord0"/>
          <w:highlight w:val="white"/>
        </w:rPr>
        <w:t>&lt;k&gt;</w:t>
      </w:r>
      <w:r w:rsidR="00D4318D" w:rsidRPr="00A42731">
        <w:rPr>
          <w:rStyle w:val="KeyWord0"/>
          <w:highlight w:val="white"/>
        </w:rPr>
        <w:t>tm</w:t>
      </w:r>
      <w:r w:rsidR="00D4318D">
        <w:rPr>
          <w:rStyle w:val="KeyWord0"/>
          <w:highlight w:val="white"/>
        </w:rPr>
        <w:t>&lt;/k&gt;</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Remember that the tm_year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4796D0FC" w:rsidR="00185DE8" w:rsidRPr="00185DE8" w:rsidRDefault="007979F4" w:rsidP="007979F4">
      <w:pPr>
        <w:rPr>
          <w:highlight w:val="white"/>
        </w:rPr>
      </w:pPr>
      <w:r>
        <w:rPr>
          <w:highlight w:val="white"/>
        </w:rPr>
        <w:t xml:space="preserve">The </w:t>
      </w:r>
      <w:r w:rsidR="00D4318D">
        <w:rPr>
          <w:rStyle w:val="KeyWord0"/>
          <w:highlight w:val="white"/>
        </w:rPr>
        <w:t>&lt;k&gt;</w:t>
      </w:r>
      <w:r w:rsidR="00D4318D" w:rsidRPr="007979F4">
        <w:rPr>
          <w:rStyle w:val="KeyWord0"/>
          <w:highlight w:val="white"/>
        </w:rPr>
        <w:t>gmtime</w:t>
      </w:r>
      <w:r w:rsidR="00D4318D">
        <w:rPr>
          <w:rStyle w:val="KeyWord0"/>
          <w:highlight w:val="white"/>
        </w:rPr>
        <w:t>&lt;/k&gt;</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D4318D">
        <w:rPr>
          <w:rStyle w:val="KeyWord0"/>
          <w:highlight w:val="white"/>
        </w:rPr>
        <w:t>&lt;k&gt;</w:t>
      </w:r>
      <w:r w:rsidR="00D4318D" w:rsidRPr="00B462E5">
        <w:rPr>
          <w:rStyle w:val="KeyWord0"/>
          <w:highlight w:val="white"/>
        </w:rPr>
        <w:t>g_timeStruct</w:t>
      </w:r>
      <w:r w:rsidR="00D4318D">
        <w:rPr>
          <w:rStyle w:val="KeyWord0"/>
          <w:highlight w:val="white"/>
        </w:rPr>
        <w:t>&lt;/k&gt;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as long as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16D65AE1" w:rsidR="000E2DEF" w:rsidRPr="000E2DEF" w:rsidRDefault="00F41A32" w:rsidP="00F41A32">
      <w:pPr>
        <w:rPr>
          <w:highlight w:val="white"/>
        </w:rPr>
      </w:pPr>
      <w:r>
        <w:rPr>
          <w:highlight w:val="white"/>
        </w:rPr>
        <w:t xml:space="preserve">The </w:t>
      </w:r>
      <w:r w:rsidR="00D4318D">
        <w:rPr>
          <w:rStyle w:val="KeyWord0"/>
          <w:highlight w:val="white"/>
        </w:rPr>
        <w:t>&lt;k&gt;</w:t>
      </w:r>
      <w:r w:rsidR="00D4318D" w:rsidRPr="00F41A32">
        <w:rPr>
          <w:rStyle w:val="KeyWord0"/>
          <w:highlight w:val="white"/>
        </w:rPr>
        <w:t>localtime</w:t>
      </w:r>
      <w:r w:rsidR="00D4318D">
        <w:rPr>
          <w:rStyle w:val="KeyWord0"/>
          <w:highlight w:val="white"/>
        </w:rPr>
        <w:t>&lt;/k&gt;</w:t>
      </w:r>
      <w:r>
        <w:rPr>
          <w:highlight w:val="white"/>
        </w:rPr>
        <w:t xml:space="preserve"> function returns </w:t>
      </w:r>
      <w:r w:rsidR="004766A0">
        <w:rPr>
          <w:highlight w:val="white"/>
        </w:rPr>
        <w:t xml:space="preserve">a pointer to the tm structure in the same way as </w:t>
      </w:r>
      <w:r w:rsidR="00D4318D">
        <w:rPr>
          <w:rStyle w:val="KeyWord0"/>
          <w:highlight w:val="white"/>
        </w:rPr>
        <w:t>&lt;k&gt;</w:t>
      </w:r>
      <w:r w:rsidR="00D4318D" w:rsidRPr="006057A1">
        <w:rPr>
          <w:rStyle w:val="KeyWord0"/>
          <w:highlight w:val="white"/>
        </w:rPr>
        <w:t>gmtime</w:t>
      </w:r>
      <w:r w:rsidR="00D4318D">
        <w:rPr>
          <w:rStyle w:val="KeyWord0"/>
          <w:highlight w:val="white"/>
        </w:rPr>
        <w:t>&lt;/k&gt;</w:t>
      </w:r>
      <w:r w:rsidR="004766A0">
        <w:rPr>
          <w:highlight w:val="white"/>
        </w:rPr>
        <w:t xml:space="preserve"> above. The difference is that </w:t>
      </w:r>
      <w:r w:rsidR="00D4318D">
        <w:rPr>
          <w:rStyle w:val="KeyWord0"/>
          <w:highlight w:val="white"/>
        </w:rPr>
        <w:t>&lt;k&gt;</w:t>
      </w:r>
      <w:r w:rsidR="00D4318D" w:rsidRPr="006057A1">
        <w:rPr>
          <w:rStyle w:val="KeyWord0"/>
          <w:highlight w:val="white"/>
        </w:rPr>
        <w:t>localtime</w:t>
      </w:r>
      <w:r w:rsidR="00D4318D">
        <w:rPr>
          <w:rStyle w:val="KeyWord0"/>
          <w:highlight w:val="white"/>
        </w:rPr>
        <w:t>&lt;/k&gt;</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77BD9046" w:rsidR="000E2DEF" w:rsidRPr="000E2DEF" w:rsidRDefault="00CD78FD" w:rsidP="00CD78FD">
      <w:pPr>
        <w:rPr>
          <w:highlight w:val="white"/>
        </w:rPr>
      </w:pPr>
      <w:r>
        <w:rPr>
          <w:highlight w:val="white"/>
        </w:rPr>
        <w:t xml:space="preserve">When the time is modified with regard to anpotential time difference, weFinally, we call </w:t>
      </w:r>
      <w:r w:rsidR="00D4318D">
        <w:rPr>
          <w:rStyle w:val="KeyWord0"/>
          <w:highlight w:val="white"/>
        </w:rPr>
        <w:t>&lt;k&gt;</w:t>
      </w:r>
      <w:r w:rsidR="00D4318D" w:rsidRPr="00CD78FD">
        <w:rPr>
          <w:rStyle w:val="KeyWord0"/>
          <w:highlight w:val="white"/>
        </w:rPr>
        <w:t>gmtime</w:t>
      </w:r>
      <w:r w:rsidR="00D4318D">
        <w:rPr>
          <w:rStyle w:val="KeyWord0"/>
          <w:highlight w:val="white"/>
        </w:rPr>
        <w:t>&lt;/k&gt;</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ACE75D1" w:rsidR="00185DE8" w:rsidRPr="00185DE8" w:rsidRDefault="009443A1" w:rsidP="009443A1">
      <w:pPr>
        <w:rPr>
          <w:highlight w:val="white"/>
        </w:rPr>
      </w:pPr>
      <w:r>
        <w:rPr>
          <w:highlight w:val="white"/>
        </w:rPr>
        <w:t xml:space="preserve">The </w:t>
      </w:r>
      <w:r w:rsidR="00D4318D">
        <w:rPr>
          <w:rStyle w:val="KeyWord0"/>
          <w:highlight w:val="white"/>
        </w:rPr>
        <w:t>&lt;k&gt;</w:t>
      </w:r>
      <w:r w:rsidR="00D4318D" w:rsidRPr="009443A1">
        <w:rPr>
          <w:rStyle w:val="KeyWord0"/>
          <w:highlight w:val="white"/>
        </w:rPr>
        <w:t>difftime</w:t>
      </w:r>
      <w:r w:rsidR="00D4318D">
        <w:rPr>
          <w:rStyle w:val="KeyWord0"/>
          <w:highlight w:val="white"/>
        </w:rPr>
        <w:t>&lt;/k&gt;</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26516B51" w:rsidR="00E77B17" w:rsidRPr="00903DBA" w:rsidRDefault="00CC1DF4" w:rsidP="0060539D">
      <w:pPr>
        <w:pStyle w:val="Heading3"/>
        <w:rPr>
          <w:highlight w:val="white"/>
        </w:rPr>
      </w:pPr>
      <w:r>
        <w:rPr>
          <w:highlight w:val="white"/>
        </w:rPr>
        <w:t>&lt;h3&gt;</w:t>
      </w:r>
      <w:bookmarkStart w:id="667" w:name="_Toc93320687"/>
      <w:r>
        <w:rPr>
          <w:highlight w:val="white"/>
        </w:rPr>
        <w:t>Time Formatting</w:t>
      </w:r>
      <w:bookmarkEnd w:id="667"/>
      <w:r>
        <w:rPr>
          <w:highlight w:val="white"/>
        </w:rPr>
        <w:t>&lt;/h3&gt;</w:t>
      </w:r>
    </w:p>
    <w:p w14:paraId="32EAEE27" w14:textId="3B8F8E9B" w:rsidR="00940D87" w:rsidRDefault="00940D87" w:rsidP="00940D87">
      <w:pPr>
        <w:rPr>
          <w:highlight w:val="white"/>
        </w:rPr>
      </w:pPr>
      <w:r>
        <w:rPr>
          <w:highlight w:val="white"/>
        </w:rPr>
        <w:t xml:space="preserve">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and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function below returns a string holding a time, we need the static global string </w:t>
      </w:r>
      <w:r w:rsidR="00D4318D">
        <w:rPr>
          <w:rStyle w:val="KeyWord0"/>
          <w:highlight w:val="white"/>
        </w:rPr>
        <w:t>&lt;k&gt;</w:t>
      </w:r>
      <w:r w:rsidR="00D4318D" w:rsidRPr="00940D87">
        <w:rPr>
          <w:rStyle w:val="KeyWord0"/>
          <w:highlight w:val="white"/>
        </w:rPr>
        <w:t>g_timeString</w:t>
      </w:r>
      <w:r w:rsidR="00D4318D">
        <w:rPr>
          <w:rStyle w:val="KeyWord0"/>
          <w:highlight w:val="white"/>
        </w:rPr>
        <w:t>&lt;/k&gt;</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326C7454" w:rsidR="00FC2086" w:rsidRDefault="000E6999" w:rsidP="00FC2086">
      <w:pPr>
        <w:rPr>
          <w:highlight w:val="white"/>
        </w:rPr>
      </w:pPr>
      <w:r>
        <w:rPr>
          <w:highlight w:val="white"/>
        </w:rPr>
        <w:t xml:space="preserve">For 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and </w:t>
      </w:r>
      <w:r w:rsidR="00D4318D">
        <w:rPr>
          <w:rStyle w:val="KeyWord0"/>
          <w:highlight w:val="white"/>
        </w:rPr>
        <w:t>&lt;k&gt;</w:t>
      </w:r>
      <w:r w:rsidR="00D4318D" w:rsidRPr="000E6999">
        <w:rPr>
          <w:rStyle w:val="KeyWord0"/>
          <w:highlight w:val="white"/>
        </w:rPr>
        <w:t>strftime</w:t>
      </w:r>
      <w:r w:rsidR="00D4318D">
        <w:rPr>
          <w:rStyle w:val="KeyWord0"/>
          <w:highlight w:val="white"/>
        </w:rPr>
        <w:t>&lt;/k&gt;</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4BB88430" w:rsidR="00185DE8" w:rsidRPr="00185DE8" w:rsidRDefault="0033520A" w:rsidP="0033520A">
      <w:pPr>
        <w:rPr>
          <w:highlight w:val="white"/>
        </w:rPr>
      </w:pPr>
      <w:r>
        <w:rPr>
          <w:highlight w:val="white"/>
        </w:rPr>
        <w:t xml:space="preserve">The </w:t>
      </w:r>
      <w:r w:rsidR="00D4318D">
        <w:rPr>
          <w:rStyle w:val="KeyWord0"/>
          <w:highlight w:val="white"/>
        </w:rPr>
        <w:t>&lt;k&gt;</w:t>
      </w:r>
      <w:r w:rsidR="00D4318D" w:rsidRPr="0033520A">
        <w:rPr>
          <w:rStyle w:val="KeyWord0"/>
          <w:highlight w:val="white"/>
        </w:rPr>
        <w:t>asctime</w:t>
      </w:r>
      <w:r w:rsidR="00D4318D">
        <w:rPr>
          <w:rStyle w:val="KeyWord0"/>
          <w:highlight w:val="white"/>
        </w:rPr>
        <w:t>&lt;/k&gt;</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D4318D">
        <w:rPr>
          <w:rStyle w:val="KeyWord0"/>
          <w:highlight w:val="white"/>
        </w:rPr>
        <w:t>&lt;k&gt;</w:t>
      </w:r>
      <w:r w:rsidR="00D4318D" w:rsidRPr="002A34F8">
        <w:rPr>
          <w:rStyle w:val="KeyWord0"/>
          <w:highlight w:val="white"/>
        </w:rPr>
        <w:t>tm</w:t>
      </w:r>
      <w:r w:rsidR="00D4318D">
        <w:rPr>
          <w:rStyle w:val="KeyWord0"/>
          <w:highlight w:val="white"/>
        </w:rPr>
        <w:t>&lt;/k&gt;</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3544B249" w:rsidR="00BE089B" w:rsidRPr="00BE089B" w:rsidRDefault="0074435A" w:rsidP="0074435A">
      <w:pPr>
        <w:rPr>
          <w:highlight w:val="white"/>
        </w:rPr>
      </w:pPr>
      <w:r>
        <w:rPr>
          <w:highlight w:val="white"/>
        </w:rPr>
        <w:t xml:space="preserve">We call </w:t>
      </w:r>
      <w:r w:rsidR="00D4318D">
        <w:rPr>
          <w:rStyle w:val="KeyWord0"/>
          <w:highlight w:val="white"/>
        </w:rPr>
        <w:t>&lt;k&gt;</w:t>
      </w:r>
      <w:r w:rsidR="00D4318D" w:rsidRPr="0074435A">
        <w:rPr>
          <w:rStyle w:val="KeyWord0"/>
          <w:highlight w:val="white"/>
        </w:rPr>
        <w:t>sprintf</w:t>
      </w:r>
      <w:r w:rsidR="00D4318D">
        <w:rPr>
          <w:rStyle w:val="KeyWord0"/>
          <w:highlight w:val="white"/>
        </w:rPr>
        <w:t>&lt;/k&gt;</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015C6061" w:rsidR="00151344" w:rsidRPr="00185DE8" w:rsidRDefault="00151344" w:rsidP="00151344">
      <w:pPr>
        <w:rPr>
          <w:highlight w:val="white"/>
        </w:rPr>
      </w:pPr>
      <w:r>
        <w:rPr>
          <w:highlight w:val="white"/>
        </w:rPr>
        <w:t xml:space="preserve">The </w:t>
      </w:r>
      <w:r w:rsidR="00D4318D">
        <w:rPr>
          <w:rStyle w:val="KeyWord0"/>
          <w:highlight w:val="white"/>
        </w:rPr>
        <w:t>&lt;k&gt;c</w:t>
      </w:r>
      <w:r w:rsidR="00D4318D" w:rsidRPr="0033520A">
        <w:rPr>
          <w:rStyle w:val="KeyWord0"/>
          <w:highlight w:val="white"/>
        </w:rPr>
        <w:t>time</w:t>
      </w:r>
      <w:r w:rsidR="00D4318D">
        <w:rPr>
          <w:rStyle w:val="KeyWord0"/>
          <w:highlight w:val="white"/>
        </w:rPr>
        <w:t>&lt;/k&gt;</w:t>
      </w:r>
      <w:r>
        <w:rPr>
          <w:highlight w:val="white"/>
        </w:rPr>
        <w:t xml:space="preserve"> function does also returns a string with the given time in the format “Mon Jan 1 01:02:03 1970”. The difference between </w:t>
      </w:r>
      <w:r w:rsidR="00D4318D">
        <w:rPr>
          <w:rStyle w:val="KeyWord0"/>
          <w:highlight w:val="white"/>
        </w:rPr>
        <w:t>&lt;k&gt;</w:t>
      </w:r>
      <w:r w:rsidR="00D4318D" w:rsidRPr="003A5252">
        <w:rPr>
          <w:rStyle w:val="KeyWord0"/>
          <w:highlight w:val="white"/>
        </w:rPr>
        <w:t>asctime</w:t>
      </w:r>
      <w:r w:rsidR="00D4318D">
        <w:rPr>
          <w:rStyle w:val="KeyWord0"/>
          <w:highlight w:val="white"/>
        </w:rPr>
        <w:t>&lt;/k&gt;</w:t>
      </w:r>
      <w:r>
        <w:rPr>
          <w:highlight w:val="white"/>
        </w:rPr>
        <w:t xml:space="preserve"> above is that the time is given with the </w:t>
      </w:r>
      <w:r w:rsidR="00D4318D">
        <w:rPr>
          <w:rStyle w:val="KeyWord0"/>
          <w:highlight w:val="white"/>
        </w:rPr>
        <w:t>&lt;k&gt;</w:t>
      </w:r>
      <w:r w:rsidR="00D4318D" w:rsidRPr="003A5252">
        <w:rPr>
          <w:rStyle w:val="KeyWord0"/>
          <w:highlight w:val="white"/>
        </w:rPr>
        <w:t>time_t</w:t>
      </w:r>
      <w:r w:rsidR="00D4318D">
        <w:rPr>
          <w:rStyle w:val="KeyWord0"/>
          <w:highlight w:val="white"/>
        </w:rPr>
        <w:t>&lt;/k&gt;</w:t>
      </w:r>
      <w:r>
        <w:rPr>
          <w:highlight w:val="white"/>
        </w:rPr>
        <w:t xml:space="preserve"> type, the number of seconds from January 1, 1970, instead of the </w:t>
      </w:r>
      <w:r w:rsidR="00D4318D">
        <w:rPr>
          <w:rStyle w:val="KeyWord0"/>
          <w:highlight w:val="white"/>
        </w:rPr>
        <w:t>&lt;k&gt;</w:t>
      </w:r>
      <w:r w:rsidR="00D4318D" w:rsidRPr="003A5252">
        <w:rPr>
          <w:rStyle w:val="KeyWord0"/>
          <w:highlight w:val="white"/>
        </w:rPr>
        <w:t>tm</w:t>
      </w:r>
      <w:r w:rsidR="00D4318D">
        <w:rPr>
          <w:rStyle w:val="KeyWord0"/>
          <w:highlight w:val="white"/>
        </w:rPr>
        <w:t>&lt;/k&gt;</w:t>
      </w:r>
      <w:r>
        <w:rPr>
          <w:highlight w:val="white"/>
        </w:rPr>
        <w:t xml:space="preserve"> structure. We simply call </w:t>
      </w:r>
      <w:r w:rsidR="00D4318D">
        <w:rPr>
          <w:rStyle w:val="KeyWord0"/>
          <w:highlight w:val="white"/>
        </w:rPr>
        <w:t>&lt;k&gt;</w:t>
      </w:r>
      <w:r w:rsidR="00D4318D" w:rsidRPr="00151344">
        <w:rPr>
          <w:rStyle w:val="KeyWord0"/>
          <w:highlight w:val="white"/>
        </w:rPr>
        <w:t>localtime</w:t>
      </w:r>
      <w:r w:rsidR="00D4318D">
        <w:rPr>
          <w:rStyle w:val="KeyWord0"/>
          <w:highlight w:val="white"/>
        </w:rPr>
        <w:t>&lt;/k&gt;</w:t>
      </w:r>
      <w:r>
        <w:rPr>
          <w:highlight w:val="white"/>
        </w:rPr>
        <w:t xml:space="preserve"> to receive the time on the struct </w:t>
      </w:r>
      <w:r w:rsidR="00D4318D">
        <w:rPr>
          <w:rStyle w:val="KeyWord0"/>
          <w:highlight w:val="white"/>
        </w:rPr>
        <w:t>&lt;k&gt;</w:t>
      </w:r>
      <w:r w:rsidR="00D4318D" w:rsidRPr="00151344">
        <w:rPr>
          <w:rStyle w:val="KeyWord0"/>
          <w:highlight w:val="white"/>
        </w:rPr>
        <w:t>tm</w:t>
      </w:r>
      <w:r w:rsidR="00D4318D">
        <w:rPr>
          <w:rStyle w:val="KeyWord0"/>
          <w:highlight w:val="white"/>
        </w:rPr>
        <w:t>&lt;/k&gt;</w:t>
      </w:r>
      <w:r>
        <w:rPr>
          <w:highlight w:val="white"/>
        </w:rPr>
        <w:t xml:space="preserve"> form</w:t>
      </w:r>
      <w:r w:rsidR="00914735">
        <w:rPr>
          <w:highlight w:val="white"/>
        </w:rPr>
        <w:t xml:space="preserve">, and </w:t>
      </w:r>
      <w:r w:rsidR="00D4318D">
        <w:rPr>
          <w:rStyle w:val="KeyWord0"/>
          <w:highlight w:val="white"/>
        </w:rPr>
        <w:t>&lt;k&gt;</w:t>
      </w:r>
      <w:r w:rsidR="00D4318D" w:rsidRPr="00914735">
        <w:rPr>
          <w:rStyle w:val="KeyWord0"/>
          <w:highlight w:val="white"/>
        </w:rPr>
        <w:t>asctime</w:t>
      </w:r>
      <w:r w:rsidR="00D4318D">
        <w:rPr>
          <w:rStyle w:val="KeyWord0"/>
          <w:highlight w:val="white"/>
        </w:rPr>
        <w:t>&lt;/k&gt;</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3317A858" w:rsidR="00A57FA6"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strftime</w:t>
      </w:r>
      <w:r w:rsidR="00D4318D">
        <w:rPr>
          <w:rStyle w:val="KeyWord0"/>
          <w:highlight w:val="white"/>
        </w:rPr>
        <w:t>&lt;/k&gt;</w:t>
      </w:r>
      <w:r>
        <w:rPr>
          <w:highlight w:val="white"/>
        </w:rPr>
        <w:t xml:space="preserve"> function formats the text of date and time</w:t>
      </w:r>
      <w:r w:rsidR="00A57FA6">
        <w:rPr>
          <w:highlight w:val="white"/>
        </w:rPr>
        <w:t xml:space="preserve"> with codes in accordance with the following table.</w:t>
      </w:r>
    </w:p>
    <w:tbl>
      <w:tblPr>
        <w:tblStyle w:val="TableGrid"/>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721DFEC5" w:rsidR="00151344"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w:t>
      </w:r>
      <w:r w:rsidR="00D4318D">
        <w:rPr>
          <w:rStyle w:val="KeyWord0"/>
          <w:highlight w:val="white"/>
        </w:rPr>
        <w:t>&lt;/k&gt;</w:t>
      </w:r>
      <w:r>
        <w:rPr>
          <w:highlight w:val="white"/>
        </w:rPr>
        <w:t xml:space="preserve"> parameter holds the final text, </w:t>
      </w:r>
      <w:r w:rsidR="00D4318D">
        <w:rPr>
          <w:rStyle w:val="KeyWord0"/>
          <w:highlight w:val="white"/>
        </w:rPr>
        <w:t>&lt;k&gt;</w:t>
      </w:r>
      <w:r w:rsidR="00D4318D" w:rsidRPr="0004691E">
        <w:rPr>
          <w:rStyle w:val="KeyWord0"/>
          <w:highlight w:val="white"/>
        </w:rPr>
        <w:t>smax</w:t>
      </w:r>
      <w:r w:rsidR="00D4318D">
        <w:rPr>
          <w:rStyle w:val="KeyWord0"/>
          <w:highlight w:val="white"/>
        </w:rPr>
        <w:t>&lt;/k&gt;</w:t>
      </w:r>
      <w:r>
        <w:rPr>
          <w:highlight w:val="white"/>
        </w:rPr>
        <w:t xml:space="preserve"> is the </w:t>
      </w:r>
      <w:r w:rsidR="0004691E">
        <w:rPr>
          <w:highlight w:val="white"/>
        </w:rPr>
        <w:t xml:space="preserve">allowed maximal length of </w:t>
      </w:r>
      <w:r w:rsidR="00D4318D">
        <w:rPr>
          <w:rStyle w:val="KeyWord0"/>
          <w:highlight w:val="white"/>
        </w:rPr>
        <w:t>&lt;k&gt;</w:t>
      </w:r>
      <w:r w:rsidR="00D4318D" w:rsidRPr="0004691E">
        <w:rPr>
          <w:rStyle w:val="KeyWord0"/>
          <w:highlight w:val="white"/>
        </w:rPr>
        <w:t>s</w:t>
      </w:r>
      <w:r w:rsidR="00D4318D">
        <w:rPr>
          <w:rStyle w:val="KeyWord0"/>
          <w:highlight w:val="white"/>
        </w:rPr>
        <w:t>&lt;/k&gt;</w:t>
      </w:r>
      <w:r w:rsidR="0004691E">
        <w:rPr>
          <w:highlight w:val="white"/>
        </w:rPr>
        <w:t xml:space="preserve">, </w:t>
      </w:r>
      <w:r w:rsidR="00D4318D">
        <w:rPr>
          <w:rStyle w:val="KeyWord0"/>
          <w:highlight w:val="white"/>
        </w:rPr>
        <w:t>&lt;k&gt;</w:t>
      </w:r>
      <w:r w:rsidR="00D4318D" w:rsidRPr="0004691E">
        <w:rPr>
          <w:rStyle w:val="KeyWord0"/>
          <w:highlight w:val="white"/>
        </w:rPr>
        <w:t>fmt</w:t>
      </w:r>
      <w:r w:rsidR="00D4318D">
        <w:rPr>
          <w:rStyle w:val="KeyWord0"/>
          <w:highlight w:val="white"/>
        </w:rPr>
        <w:t>&lt;/k&gt;</w:t>
      </w:r>
      <w:r w:rsidR="0004691E">
        <w:rPr>
          <w:highlight w:val="white"/>
        </w:rPr>
        <w:t xml:space="preserve"> holds the format text, and </w:t>
      </w:r>
      <w:r w:rsidR="00D4318D">
        <w:rPr>
          <w:rStyle w:val="KeyWord0"/>
          <w:highlight w:val="white"/>
        </w:rPr>
        <w:t>&lt;k&gt;</w:t>
      </w:r>
      <w:r w:rsidR="00D4318D" w:rsidRPr="0004691E">
        <w:rPr>
          <w:rStyle w:val="KeyWord0"/>
          <w:highlight w:val="white"/>
        </w:rPr>
        <w:t>tp</w:t>
      </w:r>
      <w:r w:rsidR="00D4318D">
        <w:rPr>
          <w:rStyle w:val="KeyWord0"/>
          <w:highlight w:val="white"/>
        </w:rPr>
        <w:t>&lt;/k&gt;</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settings, if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48B0E330" w:rsidR="001236A8" w:rsidRPr="00783A3A" w:rsidRDefault="001236A8" w:rsidP="001236A8">
      <w:pPr>
        <w:rPr>
          <w:highlight w:val="white"/>
        </w:rPr>
      </w:pPr>
      <w:r>
        <w:rPr>
          <w:highlight w:val="white"/>
        </w:rPr>
        <w:t xml:space="preserve">We begin by clearing the </w:t>
      </w:r>
      <w:r w:rsidR="00D4318D">
        <w:rPr>
          <w:rStyle w:val="KeyWord0"/>
          <w:highlight w:val="white"/>
        </w:rPr>
        <w:t>&lt;k&gt;result&lt;/k&gt;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3D68D1DC" w:rsidR="008F5372" w:rsidRPr="00783A3A" w:rsidRDefault="008F5372" w:rsidP="00594480">
      <w:pPr>
        <w:rPr>
          <w:highlight w:val="white"/>
        </w:rPr>
      </w:pPr>
      <w:r>
        <w:rPr>
          <w:highlight w:val="white"/>
        </w:rPr>
        <w:t xml:space="preserve">Remember that the </w:t>
      </w:r>
      <w:r w:rsidR="00D4318D">
        <w:rPr>
          <w:rStyle w:val="KeyWord0"/>
          <w:highlight w:val="white"/>
        </w:rPr>
        <w:t>&lt;k&gt;</w:t>
      </w:r>
      <w:r w:rsidR="00D4318D" w:rsidRPr="00594480">
        <w:rPr>
          <w:rStyle w:val="KeyWord0"/>
          <w:highlight w:val="white"/>
        </w:rPr>
        <w:t>tm_wday</w:t>
      </w:r>
      <w:r w:rsidR="00D4318D">
        <w:rPr>
          <w:rStyle w:val="KeyWord0"/>
          <w:highlight w:val="white"/>
        </w:rPr>
        <w:t>&lt;/k&gt;</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D4318D">
        <w:rPr>
          <w:rStyle w:val="KeyWord0"/>
          <w:highlight w:val="white"/>
        </w:rPr>
        <w:t>&lt;k&gt;</w:t>
      </w:r>
      <w:r w:rsidR="00D4318D" w:rsidRPr="00594480">
        <w:rPr>
          <w:rStyle w:val="KeyWord0"/>
          <w:highlight w:val="white"/>
        </w:rPr>
        <w:t>weekDayStartMonday</w:t>
      </w:r>
      <w:r w:rsidR="00D4318D">
        <w:rPr>
          <w:rStyle w:val="KeyWord0"/>
          <w:highlight w:val="white"/>
        </w:rPr>
        <w:t>&lt;/k&gt;</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D4318D">
        <w:rPr>
          <w:rStyle w:val="KeyWord0"/>
          <w:highlight w:val="white"/>
        </w:rPr>
        <w:t>&lt;k&gt;</w:t>
      </w:r>
      <w:r w:rsidR="00D4318D" w:rsidRPr="00F50985">
        <w:rPr>
          <w:rStyle w:val="KeyWord0"/>
          <w:highlight w:val="white"/>
        </w:rPr>
        <w:t>tm_wday</w:t>
      </w:r>
      <w:r w:rsidR="00D4318D">
        <w:rPr>
          <w:rStyle w:val="KeyWord0"/>
          <w:highlight w:val="white"/>
        </w:rPr>
        <w:t>&lt;/k&gt;</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The main loop of this function iterates through the format text</w:t>
      </w:r>
      <w:r w:rsidR="000D0A00">
        <w:rPr>
          <w:highlight w:val="white"/>
        </w:rPr>
        <w:t xml:space="preserve">, and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50ABABFF" w:rsidR="005B1C6D" w:rsidRPr="00903DBA" w:rsidRDefault="0029042E" w:rsidP="00BC7846">
      <w:pPr>
        <w:pStyle w:val="Appendix1"/>
      </w:pPr>
      <w:r>
        <w:t>&lt;a1&gt;</w:t>
      </w:r>
      <w:bookmarkStart w:id="668" w:name="_Ref63183775"/>
      <w:bookmarkStart w:id="669" w:name="_Toc93320688"/>
      <w:r w:rsidRPr="00903DBA">
        <w:t>The Preprocessor</w:t>
      </w:r>
      <w:bookmarkEnd w:id="668"/>
      <w:bookmarkEnd w:id="669"/>
      <w:r>
        <w:t>&lt;/a1&gt;</w:t>
      </w:r>
      <w:bookmarkEnd w:id="664"/>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1C5C2E9C" w:rsidR="005B1C6D" w:rsidRPr="00903DBA" w:rsidRDefault="00CC1DF4" w:rsidP="0060539D">
      <w:pPr>
        <w:pStyle w:val="Appendix2"/>
      </w:pPr>
      <w:r>
        <w:t>&lt;a2&gt;</w:t>
      </w:r>
      <w:bookmarkStart w:id="670" w:name="_Ref418256130"/>
      <w:bookmarkStart w:id="671" w:name="_Toc93320689"/>
      <w:r w:rsidRPr="00903DBA">
        <w:t xml:space="preserve">The Expression </w:t>
      </w:r>
      <w:r w:rsidRPr="00077860">
        <w:t>Scanner</w:t>
      </w:r>
      <w:r w:rsidRPr="00903DBA">
        <w:t xml:space="preserve"> and Parser</w:t>
      </w:r>
      <w:bookmarkEnd w:id="670"/>
      <w:bookmarkEnd w:id="671"/>
      <w:r>
        <w:t>&lt;/a2&gt;</w:t>
      </w:r>
    </w:p>
    <w:p w14:paraId="078B90C0" w14:textId="4BE921C8" w:rsidR="007C4A54" w:rsidRPr="00903DBA" w:rsidRDefault="008C04F5" w:rsidP="007C4A54">
      <w:r w:rsidRPr="00903DBA">
        <w:t xml:space="preserve">Before we consider the preprocessor itself, we need to find a way to decide the whether the expressions given in the </w:t>
      </w:r>
      <w:r w:rsidR="00A11E9A">
        <w:t>&lt;ct&gt;#</w:t>
      </w:r>
      <w:r w:rsidR="00493E8C" w:rsidRPr="00903DBA">
        <w:rPr>
          <w:rStyle w:val="CodeInText"/>
        </w:rPr>
        <w:t>if</w:t>
      </w:r>
      <w:r w:rsidR="00493E8C">
        <w:rPr>
          <w:rStyle w:val="CodeInText"/>
        </w:rPr>
        <w:t>&lt;/ct&gt;</w:t>
      </w:r>
      <w:r w:rsidRPr="00903DBA">
        <w:t xml:space="preserve"> or </w:t>
      </w:r>
      <w:r w:rsidR="00A11E9A">
        <w:t>&lt;ct&gt;#</w:t>
      </w:r>
      <w:r w:rsidR="00493E8C" w:rsidRPr="00903DBA">
        <w:rPr>
          <w:rStyle w:val="CodeInText"/>
        </w:rPr>
        <w:t>elif</w:t>
      </w:r>
      <w:r w:rsidR="00493E8C">
        <w:rPr>
          <w:rStyle w:val="CodeInText"/>
        </w:rPr>
        <w:t>&lt;/ct&gt;</w:t>
      </w:r>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F23462">
        <w:t>2.3</w:t>
      </w:r>
      <w:r w:rsidR="001F160A" w:rsidRPr="00903DBA">
        <w:fldChar w:fldCharType="end"/>
      </w:r>
      <w:r w:rsidR="001F160A" w:rsidRPr="00903DBA">
        <w:t>.</w:t>
      </w:r>
    </w:p>
    <w:p w14:paraId="176A4CB8" w14:textId="40CFB1B2" w:rsidR="005B1C6D" w:rsidRPr="00903DBA" w:rsidRDefault="00CC1DF4" w:rsidP="00CC1DF4">
      <w:pPr>
        <w:pStyle w:val="Appendix3"/>
      </w:pPr>
      <w:r>
        <w:t>&lt;a3&gt;</w:t>
      </w:r>
      <w:bookmarkStart w:id="672" w:name="_Toc93320690"/>
      <w:r w:rsidRPr="00903DBA">
        <w:t>The Grammar</w:t>
      </w:r>
      <w:bookmarkEnd w:id="672"/>
      <w:r>
        <w:t>&lt;/a3&gt;</w:t>
      </w:r>
    </w:p>
    <w:p w14:paraId="640DDAFA" w14:textId="07EC4831"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F23462">
        <w:t>2.3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2E139570" w:rsidR="005B1C6D" w:rsidRPr="00903DBA" w:rsidRDefault="00CC1DF4" w:rsidP="00CC1DF4">
      <w:pPr>
        <w:pStyle w:val="Appendix3"/>
      </w:pPr>
      <w:r>
        <w:t>&lt;a3&gt;</w:t>
      </w:r>
      <w:bookmarkStart w:id="673" w:name="_Toc93320691"/>
      <w:r w:rsidRPr="00903DBA">
        <w:t>The Parser</w:t>
      </w:r>
      <w:bookmarkEnd w:id="673"/>
      <w:r>
        <w:t>&lt;/a3&gt;</w:t>
      </w:r>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09DEE236" w:rsidR="005B1C6D" w:rsidRPr="00903DBA" w:rsidRDefault="000274D4" w:rsidP="005B1C6D">
      <w:pPr>
        <w:pStyle w:val="CodeHeader"/>
      </w:pPr>
      <w:r>
        <w:t>&lt;ch&gt;</w:t>
      </w:r>
      <w:r w:rsidRPr="00903DBA">
        <w:t>ExpressionParser</w:t>
      </w:r>
      <w:r>
        <w:t>.</w:t>
      </w:r>
      <w:r w:rsidRPr="00903DBA">
        <w:t>gppg</w:t>
      </w:r>
      <w:r>
        <w:t>&lt;/ch&gt;</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2EDFF65C"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5C5901B2" w:rsidR="005B1C6D" w:rsidRPr="00903DBA" w:rsidRDefault="00345CCF" w:rsidP="00345CCF">
      <w:pPr>
        <w:rPr>
          <w:highlight w:val="white"/>
        </w:rPr>
      </w:pPr>
      <w:r w:rsidRPr="00903DBA">
        <w:rPr>
          <w:highlight w:val="white"/>
        </w:rPr>
        <w:t xml:space="preserve">The result of the parsing is placed in the </w:t>
      </w:r>
      <w:r w:rsidR="00D4318D">
        <w:rPr>
          <w:rStyle w:val="KeyWord0"/>
          <w:highlight w:val="white"/>
        </w:rPr>
        <w:t>&lt;k&gt;</w:t>
      </w:r>
      <w:r w:rsidR="00D4318D" w:rsidRPr="00903DBA">
        <w:rPr>
          <w:rStyle w:val="KeyWord0"/>
          <w:highlight w:val="white"/>
        </w:rPr>
        <w:t>PreProcessorResult</w:t>
      </w:r>
      <w:r w:rsidR="00D4318D">
        <w:rPr>
          <w:rStyle w:val="KeyWord0"/>
          <w:highlight w:val="white"/>
        </w:rPr>
        <w:t>&lt;/k&gt;</w:t>
      </w:r>
      <w:r w:rsidRPr="00903DBA">
        <w:rPr>
          <w:highlight w:val="white"/>
        </w:rPr>
        <w:t xml:space="preserve">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C118044" w:rsidR="005B1C6D" w:rsidRPr="00903DBA" w:rsidRDefault="00B47EA9" w:rsidP="00B47EA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logical_or_expression</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logical_and_expression</w:t>
      </w:r>
      <w:r w:rsidR="00D4318D">
        <w:rPr>
          <w:rStyle w:val="KeyWord0"/>
          <w:highlight w:val="white"/>
        </w:rPr>
        <w:t>&lt;/k&gt;</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An expression is considered to be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042781D3" w:rsidR="005B1C6D" w:rsidRPr="00903DBA" w:rsidRDefault="005B1C6D" w:rsidP="005B1C6D">
      <w:r w:rsidRPr="00903DBA">
        <w:t xml:space="preserve">The </w:t>
      </w:r>
      <w:r w:rsidR="00D4318D">
        <w:rPr>
          <w:rStyle w:val="KeyWord0"/>
        </w:rPr>
        <w:t>&lt;k&gt;</w:t>
      </w:r>
      <w:r w:rsidR="00D4318D" w:rsidRPr="00401224">
        <w:rPr>
          <w:rStyle w:val="KeyWord0"/>
        </w:rPr>
        <w:t>defined</w:t>
      </w:r>
      <w:r w:rsidR="00D4318D">
        <w:rPr>
          <w:rStyle w:val="KeyWord0"/>
        </w:rPr>
        <w:t>&lt;/k&gt;</w:t>
      </w:r>
      <w:r w:rsidRPr="00903DBA">
        <w:t xml:space="preserve"> directive works both with and without parenthesis.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251BE9F" w:rsidR="006F739F" w:rsidRPr="00903DBA" w:rsidRDefault="000274D4" w:rsidP="006F739F">
      <w:pPr>
        <w:pStyle w:val="CodeHeader"/>
      </w:pPr>
      <w:bookmarkStart w:id="674" w:name="_Ref418278877"/>
      <w:r>
        <w:t>&lt;ch&gt;</w:t>
      </w:r>
      <w:r w:rsidRPr="00903DBA">
        <w:t>ExpressionParser</w:t>
      </w:r>
      <w:r>
        <w:t>.</w:t>
      </w:r>
      <w:r w:rsidRPr="00903DBA">
        <w:t>gppg</w:t>
      </w:r>
      <w:r>
        <w:t>&lt;/ch&gt;</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44D4F2A7" w:rsidR="005B1C6D" w:rsidRPr="00903DBA" w:rsidRDefault="00CC1DF4" w:rsidP="00CC1DF4">
      <w:pPr>
        <w:pStyle w:val="Appendix3"/>
      </w:pPr>
      <w:r>
        <w:t>&lt;a3&gt;</w:t>
      </w:r>
      <w:bookmarkStart w:id="675" w:name="_Toc93320692"/>
      <w:r w:rsidRPr="00903DBA">
        <w:t>The Scanner</w:t>
      </w:r>
      <w:bookmarkEnd w:id="675"/>
      <w:r>
        <w:t>&lt;/a3&gt;</w:t>
      </w:r>
      <w:bookmarkEnd w:id="674"/>
    </w:p>
    <w:p w14:paraId="3C52097C" w14:textId="68F81EB6" w:rsidR="005B1C6D" w:rsidRPr="00903DBA" w:rsidRDefault="005B1C6D" w:rsidP="005B1C6D">
      <w:r w:rsidRPr="00903DBA">
        <w:t>As mention</w:t>
      </w:r>
      <w:r w:rsidR="00DA06BC">
        <w:t>ed</w:t>
      </w:r>
      <w:r w:rsidRPr="00903DBA">
        <w:t xml:space="preserve"> </w:t>
      </w:r>
      <w:r w:rsidR="00866119">
        <w:t>above</w:t>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4A78A000" w:rsidR="005B1C6D" w:rsidRPr="00903DBA" w:rsidRDefault="000274D4" w:rsidP="005B1C6D">
      <w:pPr>
        <w:pStyle w:val="CodeHeader"/>
      </w:pPr>
      <w:r>
        <w:t>&lt;ch&gt;</w:t>
      </w:r>
      <w:r w:rsidRPr="00903DBA">
        <w:t>ExpressionScanner</w:t>
      </w:r>
      <w:r>
        <w:t>.</w:t>
      </w:r>
      <w:r w:rsidRPr="00903DBA">
        <w:t>gplex</w:t>
      </w:r>
      <w:r>
        <w:t>&lt;/ch&gt;</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6FDA0E32"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408C14B6" w:rsidR="005B1C6D" w:rsidRPr="00903DBA" w:rsidRDefault="005B1C6D" w:rsidP="005B1C6D">
      <w:r w:rsidRPr="00903DBA">
        <w:t xml:space="preserve">In case of an octal, decimal, or hexadecimal value, we just remove the letters </w:t>
      </w:r>
      <w:r w:rsidR="00D4318D">
        <w:rPr>
          <w:rStyle w:val="KeyWord0"/>
        </w:rPr>
        <w:t>&lt;k&gt;</w:t>
      </w:r>
      <w:r w:rsidR="00D4318D" w:rsidRPr="00B33D89">
        <w:rPr>
          <w:rStyle w:val="KeyWord0"/>
        </w:rPr>
        <w:t>u</w:t>
      </w:r>
      <w:r w:rsidR="00D4318D">
        <w:rPr>
          <w:rStyle w:val="KeyWord0"/>
        </w:rPr>
        <w:t>&lt;/k&gt;</w:t>
      </w:r>
      <w:r w:rsidRPr="00903DBA">
        <w:t xml:space="preserve"> (unsigned), </w:t>
      </w:r>
      <w:r w:rsidR="00D4318D">
        <w:rPr>
          <w:rStyle w:val="KeyWord0"/>
        </w:rPr>
        <w:t>&lt;k&gt;</w:t>
      </w:r>
      <w:r w:rsidR="00D4318D" w:rsidRPr="00B33D89">
        <w:rPr>
          <w:rStyle w:val="KeyWord0"/>
        </w:rPr>
        <w:t>s</w:t>
      </w:r>
      <w:r w:rsidR="00D4318D">
        <w:rPr>
          <w:rStyle w:val="KeyWord0"/>
        </w:rPr>
        <w:t>&lt;/k&gt;</w:t>
      </w:r>
      <w:r w:rsidRPr="00903DBA">
        <w:t xml:space="preserve"> (short), l (long), and </w:t>
      </w:r>
      <w:r w:rsidR="00D4318D">
        <w:rPr>
          <w:rStyle w:val="KeyWord0"/>
        </w:rPr>
        <w:t>&lt;k&gt;</w:t>
      </w:r>
      <w:r w:rsidR="00D4318D" w:rsidRPr="00B33D89">
        <w:rPr>
          <w:rStyle w:val="KeyWord0"/>
        </w:rPr>
        <w:t>x</w:t>
      </w:r>
      <w:r w:rsidR="00D4318D">
        <w:rPr>
          <w:rStyle w:val="KeyWord0"/>
        </w:rPr>
        <w:t>&lt;/k&gt;</w:t>
      </w:r>
      <w:r w:rsidRPr="00903DBA">
        <w:t xml:space="preserve">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t>}</w:t>
      </w:r>
    </w:p>
    <w:p w14:paraId="6C16C7C2" w14:textId="3607D529" w:rsidR="005B1C6D" w:rsidRPr="00903DBA" w:rsidRDefault="005B1C6D" w:rsidP="005B1C6D">
      <w:r w:rsidRPr="00903DBA">
        <w:t>If we detect a character</w:t>
      </w:r>
      <w:r w:rsidR="00B33D89">
        <w:t xml:space="preserve">, </w:t>
      </w:r>
      <w:r w:rsidRPr="00903DBA">
        <w:t>we do not recognize, we just stop the execution with an error message.</w:t>
      </w:r>
    </w:p>
    <w:p w14:paraId="40FA4434" w14:textId="5131B597" w:rsidR="005B1C6D" w:rsidRPr="00903DBA" w:rsidRDefault="005B1C6D" w:rsidP="005B1C6D">
      <w:pPr>
        <w:pStyle w:val="Code"/>
        <w:rPr>
          <w:highlight w:val="white"/>
        </w:rPr>
      </w:pPr>
      <w:r w:rsidRPr="00903DBA">
        <w:rPr>
          <w:highlight w:val="white"/>
        </w:rPr>
        <w:t xml:space="preserve">. { </w:t>
      </w:r>
      <w:r w:rsidR="0056352A">
        <w:rPr>
          <w:highlight w:val="white"/>
        </w:rPr>
        <w:t>Error.</w:t>
      </w:r>
      <w:r w:rsidR="00DA2BD0">
        <w:rPr>
          <w:highlight w:val="white"/>
        </w:rPr>
        <w:t>Report</w:t>
      </w:r>
      <w:r w:rsidRPr="00903DBA">
        <w:rPr>
          <w:highlight w:val="white"/>
        </w:rPr>
        <w:t>(yytext, Message.Unknown_character); }</w:t>
      </w:r>
    </w:p>
    <w:p w14:paraId="18E10A77" w14:textId="47E6C872" w:rsidR="00DA06BC" w:rsidRDefault="00CC1DF4" w:rsidP="00CC1DF4">
      <w:pPr>
        <w:pStyle w:val="Appendix3"/>
      </w:pPr>
      <w:r>
        <w:rPr>
          <w:highlight w:val="white"/>
        </w:rPr>
        <w:t>&lt;a3&gt;</w:t>
      </w:r>
      <w:bookmarkStart w:id="676" w:name="_Toc93320693"/>
      <w:r>
        <w:rPr>
          <w:highlight w:val="white"/>
        </w:rPr>
        <w:t>The Partial Expression Parser</w:t>
      </w:r>
      <w:bookmarkEnd w:id="676"/>
      <w:r>
        <w:rPr>
          <w:highlight w:val="white"/>
        </w:rPr>
        <w:t>&lt;/a3&gt;</w:t>
      </w:r>
    </w:p>
    <w:p w14:paraId="2183C709" w14:textId="4CE08199" w:rsidR="003C3828" w:rsidRDefault="003C3828" w:rsidP="003C3828">
      <w:pPr>
        <w:rPr>
          <w:highlight w:val="white"/>
        </w:rPr>
      </w:pPr>
      <w:r>
        <w:rPr>
          <w:highlight w:val="white"/>
        </w:rPr>
        <w:t xml:space="preserve">Similar to the main parser,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w:t>
      </w:r>
      <w:r w:rsidRPr="00903DBA">
        <w:rPr>
          <w:highlight w:val="white"/>
        </w:rPr>
        <w:t>In the expression grammar there is the possibility to test whether a macro has been defined. Therefore, we let the constructor accepts the macro map as a parameter.</w:t>
      </w:r>
    </w:p>
    <w:p w14:paraId="5BD899DB" w14:textId="3D792390" w:rsidR="00334520" w:rsidRPr="00903DBA" w:rsidRDefault="000274D4" w:rsidP="002F639D">
      <w:pPr>
        <w:pStyle w:val="CodeHeader"/>
        <w:rPr>
          <w:highlight w:val="white"/>
        </w:rPr>
      </w:pPr>
      <w:r>
        <w:rPr>
          <w:highlight w:val="white"/>
        </w:rPr>
        <w:t>&lt;ch&gt;PartialExpressionParser.cs&lt;/ch&gt;</w:t>
      </w:r>
    </w:p>
    <w:p w14:paraId="57776455" w14:textId="77777777" w:rsidR="003C3828" w:rsidRPr="00903DBA" w:rsidRDefault="003C3828" w:rsidP="003C3828">
      <w:pPr>
        <w:pStyle w:val="Code"/>
        <w:rPr>
          <w:highlight w:val="white"/>
        </w:rPr>
      </w:pPr>
      <w:r w:rsidRPr="00903DBA">
        <w:rPr>
          <w:highlight w:val="white"/>
        </w:rPr>
        <w:t>namespace CCompiler_Exp {</w:t>
      </w:r>
    </w:p>
    <w:p w14:paraId="1A50F656" w14:textId="77777777" w:rsidR="003C3828" w:rsidRPr="00903DBA" w:rsidRDefault="003C3828" w:rsidP="003C3828">
      <w:pPr>
        <w:pStyle w:val="Code"/>
        <w:rPr>
          <w:highlight w:val="white"/>
        </w:rPr>
      </w:pPr>
      <w:r w:rsidRPr="00903DBA">
        <w:rPr>
          <w:highlight w:val="white"/>
        </w:rPr>
        <w:t xml:space="preserve">  public partial class Parser :</w:t>
      </w:r>
    </w:p>
    <w:p w14:paraId="2F06F279" w14:textId="77777777" w:rsidR="003C3828" w:rsidRPr="00903DBA" w:rsidRDefault="003C3828" w:rsidP="003C3828">
      <w:pPr>
        <w:pStyle w:val="Code"/>
        <w:rPr>
          <w:highlight w:val="white"/>
        </w:rPr>
      </w:pPr>
      <w:r w:rsidRPr="00903DBA">
        <w:rPr>
          <w:highlight w:val="white"/>
        </w:rPr>
        <w:t xml:space="preserve">         QUT.Gppg.ShiftReduceParser&lt;ValueType, QUT.Gppg.LexLocation&gt; {</w:t>
      </w:r>
    </w:p>
    <w:p w14:paraId="3890CC65" w14:textId="77777777" w:rsidR="003C3828" w:rsidRPr="00903DBA" w:rsidRDefault="003C3828" w:rsidP="003C3828">
      <w:pPr>
        <w:pStyle w:val="Code"/>
        <w:rPr>
          <w:highlight w:val="white"/>
        </w:rPr>
      </w:pPr>
      <w:r w:rsidRPr="00903DBA">
        <w:rPr>
          <w:highlight w:val="white"/>
        </w:rPr>
        <w:t xml:space="preserve">    public static IDictionary&lt;string,CCompiler.Macro&gt; m_macroMap;</w:t>
      </w:r>
    </w:p>
    <w:p w14:paraId="25FE20A0" w14:textId="77777777" w:rsidR="003C3828" w:rsidRPr="00903DBA" w:rsidRDefault="003C3828" w:rsidP="003C3828">
      <w:pPr>
        <w:pStyle w:val="Code"/>
        <w:rPr>
          <w:highlight w:val="white"/>
        </w:rPr>
      </w:pPr>
    </w:p>
    <w:p w14:paraId="21365D1D" w14:textId="77777777" w:rsidR="003C3828" w:rsidRPr="00903DBA" w:rsidRDefault="003C3828" w:rsidP="003C3828">
      <w:pPr>
        <w:pStyle w:val="Code"/>
        <w:rPr>
          <w:highlight w:val="white"/>
        </w:rPr>
      </w:pPr>
      <w:r w:rsidRPr="00903DBA">
        <w:rPr>
          <w:highlight w:val="white"/>
        </w:rPr>
        <w:t xml:space="preserve">    public Parser(Scanner scanner,</w:t>
      </w:r>
    </w:p>
    <w:p w14:paraId="3D9EE3D9" w14:textId="77777777" w:rsidR="003C3828" w:rsidRPr="00903DBA" w:rsidRDefault="003C3828" w:rsidP="003C3828">
      <w:pPr>
        <w:pStyle w:val="Code"/>
        <w:rPr>
          <w:highlight w:val="white"/>
        </w:rPr>
      </w:pPr>
      <w:r w:rsidRPr="00903DBA">
        <w:rPr>
          <w:highlight w:val="white"/>
        </w:rPr>
        <w:t xml:space="preserve">                  IDictionary&lt;string,CCompiler.Macro&gt; macroMap)</w:t>
      </w:r>
    </w:p>
    <w:p w14:paraId="1397CC28" w14:textId="77777777" w:rsidR="003C3828" w:rsidRPr="00903DBA" w:rsidRDefault="003C3828" w:rsidP="003C3828">
      <w:pPr>
        <w:pStyle w:val="Code"/>
        <w:rPr>
          <w:highlight w:val="white"/>
        </w:rPr>
      </w:pPr>
      <w:r w:rsidRPr="00903DBA">
        <w:rPr>
          <w:highlight w:val="white"/>
        </w:rPr>
        <w:t xml:space="preserve">     :base(scanner) {</w:t>
      </w:r>
    </w:p>
    <w:p w14:paraId="417FE995" w14:textId="77777777" w:rsidR="003C3828" w:rsidRPr="00903DBA" w:rsidRDefault="003C3828" w:rsidP="003C3828">
      <w:pPr>
        <w:pStyle w:val="Code"/>
        <w:rPr>
          <w:highlight w:val="white"/>
        </w:rPr>
      </w:pPr>
      <w:r w:rsidRPr="00903DBA">
        <w:rPr>
          <w:highlight w:val="white"/>
        </w:rPr>
        <w:t xml:space="preserve">      m_macroMap = macroMap;</w:t>
      </w:r>
    </w:p>
    <w:p w14:paraId="6330C4CE" w14:textId="77777777" w:rsidR="003C3828" w:rsidRPr="00903DBA" w:rsidRDefault="003C3828" w:rsidP="003C3828">
      <w:pPr>
        <w:pStyle w:val="Code"/>
        <w:rPr>
          <w:highlight w:val="white"/>
        </w:rPr>
      </w:pPr>
      <w:r w:rsidRPr="00903DBA">
        <w:rPr>
          <w:highlight w:val="white"/>
        </w:rPr>
        <w:t xml:space="preserve">    }</w:t>
      </w:r>
    </w:p>
    <w:p w14:paraId="60FAFE35" w14:textId="77777777" w:rsidR="003C3828" w:rsidRPr="00903DBA" w:rsidRDefault="003C3828" w:rsidP="003C3828">
      <w:pPr>
        <w:pStyle w:val="Code"/>
        <w:rPr>
          <w:highlight w:val="white"/>
        </w:rPr>
      </w:pPr>
      <w:r w:rsidRPr="00903DBA">
        <w:rPr>
          <w:highlight w:val="white"/>
        </w:rPr>
        <w:t xml:space="preserve">  }</w:t>
      </w:r>
    </w:p>
    <w:p w14:paraId="17F71C43" w14:textId="77777777" w:rsidR="003C3828" w:rsidRPr="00903DBA" w:rsidRDefault="003C3828" w:rsidP="003C3828">
      <w:pPr>
        <w:pStyle w:val="Code"/>
        <w:rPr>
          <w:highlight w:val="white"/>
        </w:rPr>
      </w:pPr>
      <w:r w:rsidRPr="00903DBA">
        <w:rPr>
          <w:highlight w:val="white"/>
        </w:rPr>
        <w:t>}</w:t>
      </w:r>
    </w:p>
    <w:p w14:paraId="5C1759ED" w14:textId="5CAC3490" w:rsidR="005B1C6D" w:rsidRPr="00903DBA" w:rsidRDefault="00CC1DF4" w:rsidP="0060539D">
      <w:pPr>
        <w:pStyle w:val="Appendix2"/>
      </w:pPr>
      <w:r>
        <w:t>&lt;a2&gt;</w:t>
      </w:r>
      <w:bookmarkStart w:id="677" w:name="_Toc93320694"/>
      <w:r w:rsidRPr="00903DBA">
        <w:t>The Preprocessor Scanner and Parser</w:t>
      </w:r>
      <w:bookmarkEnd w:id="677"/>
      <w:r>
        <w:t>&lt;/a2&gt;</w:t>
      </w:r>
    </w:p>
    <w:p w14:paraId="2AE043DB" w14:textId="391F467B" w:rsidR="00921465" w:rsidRPr="00903DBA" w:rsidRDefault="00921465" w:rsidP="00921465">
      <w:r w:rsidRPr="00903DBA">
        <w:t>There is actually a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62A57D4C" w:rsidR="005B1C6D" w:rsidRPr="00903DBA" w:rsidRDefault="000274D4" w:rsidP="005B1C6D">
      <w:pPr>
        <w:pStyle w:val="CodeHeader"/>
      </w:pPr>
      <w:r>
        <w:t>&lt;ch&gt;</w:t>
      </w:r>
      <w:r w:rsidRPr="00903DBA">
        <w:t>PreParser</w:t>
      </w:r>
      <w:r>
        <w:t>.</w:t>
      </w:r>
      <w:r w:rsidRPr="00903DBA">
        <w:t>gppg</w:t>
      </w:r>
      <w:r>
        <w:t>&lt;/ch&gt;</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3BF9D569"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5701FD53" w:rsidR="005B1C6D" w:rsidRPr="00903DBA" w:rsidRDefault="005B1C6D" w:rsidP="005B1C6D">
      <w:pPr>
        <w:pStyle w:val="Code"/>
        <w:rPr>
          <w:highlight w:val="white"/>
        </w:rPr>
      </w:pPr>
      <w:r w:rsidRPr="00903DBA">
        <w:rPr>
          <w:highlight w:val="white"/>
        </w:rPr>
        <w:t xml:space="preserve">  </w:t>
      </w:r>
      <w:r w:rsidR="00DB6E6D">
        <w:rPr>
          <w:highlight w:val="white"/>
        </w:rPr>
        <w:t>/</w:t>
      </w:r>
      <w:r w:rsidR="00697158">
        <w:rPr>
          <w:highlight w:val="white"/>
        </w:rPr>
        <w:t>*</w:t>
      </w:r>
      <w:r w:rsidR="00DB6E6D">
        <w:rPr>
          <w:highlight w:val="white"/>
        </w:rPr>
        <w:t xml:space="preserve"> Empty</w:t>
      </w:r>
      <w:r w:rsidR="00697158">
        <w:rPr>
          <w:highlight w:val="white"/>
        </w:rPr>
        <w:t xml:space="preserve"> */</w:t>
      </w:r>
      <w:r w:rsidRPr="00903DBA">
        <w:rPr>
          <w:highlight w:val="white"/>
        </w:rPr>
        <w:t>;</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4C0FE394" w:rsidR="00AC6AA7" w:rsidRPr="00903DBA" w:rsidRDefault="00AC6AA7" w:rsidP="00AC6AA7">
      <w:r w:rsidRPr="00903DBA">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F23462">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0605961" w:rsidR="005B1C6D" w:rsidRPr="00903DBA" w:rsidRDefault="000274D4" w:rsidP="005B1C6D">
      <w:pPr>
        <w:pStyle w:val="CodeHeader"/>
      </w:pPr>
      <w:r>
        <w:t>&lt;ch&gt;</w:t>
      </w:r>
      <w:r w:rsidRPr="00903DBA">
        <w:t>PreScanner</w:t>
      </w:r>
      <w:r>
        <w:t>.</w:t>
      </w:r>
      <w:r w:rsidRPr="00903DBA">
        <w:t>gplex</w:t>
      </w:r>
      <w:r>
        <w:t>&lt;/ch&gt;</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025AAC5B" w:rsidR="005B1C6D" w:rsidRPr="00903DBA" w:rsidRDefault="005B1C6D" w:rsidP="005B1C6D">
      <w:pPr>
        <w:pStyle w:val="Code"/>
        <w:rPr>
          <w:highlight w:val="white"/>
        </w:rPr>
      </w:pPr>
      <w:r w:rsidRPr="00903DBA">
        <w:rPr>
          <w:highlight w:val="white"/>
        </w:rPr>
        <w:t>. { CCompiler.</w:t>
      </w:r>
      <w:r w:rsidR="0056352A">
        <w:rPr>
          <w:highlight w:val="white"/>
        </w:rPr>
        <w:t>Error.</w:t>
      </w:r>
      <w:r w:rsidR="008A41A2">
        <w:rPr>
          <w:highlight w:val="white"/>
        </w:rPr>
        <w:t>Report</w:t>
      </w:r>
      <w:r w:rsidRPr="00903DBA">
        <w:rPr>
          <w:highlight w:val="white"/>
        </w:rPr>
        <w:t>("&lt;" + yytext + "&gt;",</w:t>
      </w:r>
    </w:p>
    <w:p w14:paraId="4500F18C" w14:textId="342C1CA9" w:rsidR="005B1C6D" w:rsidRDefault="005A7E65" w:rsidP="005B1C6D">
      <w:pPr>
        <w:pStyle w:val="Code"/>
        <w:rPr>
          <w:highlight w:val="white"/>
        </w:rPr>
      </w:pPr>
      <w:r>
        <w:rPr>
          <w:highlight w:val="white"/>
        </w:rPr>
        <w:t xml:space="preserve">                       </w:t>
      </w:r>
      <w:r w:rsidR="005B1C6D" w:rsidRPr="00903DBA">
        <w:rPr>
          <w:highlight w:val="white"/>
        </w:rPr>
        <w:t xml:space="preserve">    CCompiler.Message.Unknown_character); }</w:t>
      </w:r>
    </w:p>
    <w:p w14:paraId="2BE7862B" w14:textId="5849CE57" w:rsidR="00334520" w:rsidRDefault="00CC1DF4" w:rsidP="00CC1DF4">
      <w:pPr>
        <w:pStyle w:val="Appendix3"/>
      </w:pPr>
      <w:r>
        <w:rPr>
          <w:highlight w:val="white"/>
        </w:rPr>
        <w:t>&lt;a3&gt;</w:t>
      </w:r>
      <w:bookmarkStart w:id="678" w:name="_Toc93320695"/>
      <w:r>
        <w:rPr>
          <w:highlight w:val="white"/>
        </w:rPr>
        <w:t>The Partial Preprocessor Parser</w:t>
      </w:r>
      <w:bookmarkEnd w:id="678"/>
      <w:r>
        <w:rPr>
          <w:highlight w:val="white"/>
        </w:rPr>
        <w:t>&lt;/a3&gt;</w:t>
      </w:r>
    </w:p>
    <w:p w14:paraId="6C12DA10" w14:textId="54D19F3B" w:rsidR="00334520" w:rsidRDefault="00334520" w:rsidP="00334520">
      <w:pPr>
        <w:rPr>
          <w:highlight w:val="white"/>
        </w:rPr>
      </w:pPr>
      <w:r>
        <w:rPr>
          <w:highlight w:val="white"/>
        </w:rPr>
        <w:t>Similar to the main an</w:t>
      </w:r>
      <w:r w:rsidR="00133AE6">
        <w:rPr>
          <w:highlight w:val="white"/>
        </w:rPr>
        <w:t>d</w:t>
      </w:r>
      <w:r>
        <w:rPr>
          <w:highlight w:val="white"/>
        </w:rPr>
        <w:t xml:space="preserve"> expression parsers,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for the preprocessor</w:t>
      </w:r>
      <w:r w:rsidRPr="00903DBA">
        <w:rPr>
          <w:highlight w:val="white"/>
        </w:rPr>
        <w:t>.</w:t>
      </w:r>
    </w:p>
    <w:p w14:paraId="2A448BBA" w14:textId="4A9C6E18" w:rsidR="00334520" w:rsidRPr="00903DBA" w:rsidRDefault="000274D4" w:rsidP="002F639D">
      <w:pPr>
        <w:pStyle w:val="CodeHeader"/>
        <w:rPr>
          <w:highlight w:val="white"/>
        </w:rPr>
      </w:pPr>
      <w:r>
        <w:rPr>
          <w:highlight w:val="white"/>
        </w:rPr>
        <w:t>&lt;ch&gt;PartialPreprocessorParser.cs&lt;/ch&gt;</w:t>
      </w:r>
    </w:p>
    <w:p w14:paraId="01F22949" w14:textId="77777777" w:rsidR="00334520" w:rsidRPr="00903DBA" w:rsidRDefault="00334520" w:rsidP="00334520">
      <w:pPr>
        <w:pStyle w:val="Code"/>
        <w:rPr>
          <w:highlight w:val="white"/>
        </w:rPr>
      </w:pPr>
      <w:r w:rsidRPr="00903DBA">
        <w:rPr>
          <w:highlight w:val="white"/>
        </w:rPr>
        <w:t>namespace CCompiler_Pre {</w:t>
      </w:r>
    </w:p>
    <w:p w14:paraId="422682DA" w14:textId="77777777" w:rsidR="00334520" w:rsidRPr="00903DBA" w:rsidRDefault="00334520" w:rsidP="00334520">
      <w:pPr>
        <w:pStyle w:val="Code"/>
        <w:rPr>
          <w:highlight w:val="white"/>
        </w:rPr>
      </w:pPr>
      <w:r w:rsidRPr="00903DBA">
        <w:rPr>
          <w:highlight w:val="white"/>
        </w:rPr>
        <w:t xml:space="preserve">  public partial class Parser :</w:t>
      </w:r>
    </w:p>
    <w:p w14:paraId="5A76BAEA" w14:textId="77777777" w:rsidR="00334520" w:rsidRPr="00903DBA" w:rsidRDefault="00334520" w:rsidP="00334520">
      <w:pPr>
        <w:pStyle w:val="Code"/>
        <w:rPr>
          <w:highlight w:val="white"/>
        </w:rPr>
      </w:pPr>
      <w:r w:rsidRPr="00903DBA">
        <w:rPr>
          <w:highlight w:val="white"/>
        </w:rPr>
        <w:t xml:space="preserve">         QUT.Gppg.ShiftReduceParser&lt;ValueType, QUT.Gppg.LexLocation&gt; {</w:t>
      </w:r>
    </w:p>
    <w:p w14:paraId="17ED8C0F" w14:textId="77777777" w:rsidR="00334520" w:rsidRPr="00903DBA" w:rsidRDefault="00334520" w:rsidP="00334520">
      <w:pPr>
        <w:pStyle w:val="Code"/>
        <w:rPr>
          <w:highlight w:val="white"/>
        </w:rPr>
      </w:pPr>
      <w:r w:rsidRPr="00903DBA">
        <w:rPr>
          <w:highlight w:val="white"/>
        </w:rPr>
        <w:t xml:space="preserve">    public Parser(Scanner scanner)</w:t>
      </w:r>
    </w:p>
    <w:p w14:paraId="0F22E841" w14:textId="77777777" w:rsidR="00334520" w:rsidRPr="00903DBA" w:rsidRDefault="00334520" w:rsidP="00334520">
      <w:pPr>
        <w:pStyle w:val="Code"/>
        <w:rPr>
          <w:highlight w:val="white"/>
        </w:rPr>
      </w:pPr>
      <w:r w:rsidRPr="00903DBA">
        <w:rPr>
          <w:highlight w:val="white"/>
        </w:rPr>
        <w:t xml:space="preserve">     :base(scanner) {</w:t>
      </w:r>
    </w:p>
    <w:p w14:paraId="4934C00F" w14:textId="04C81FB4" w:rsidR="00334520" w:rsidRPr="00903DBA" w:rsidRDefault="00334520" w:rsidP="00334520">
      <w:pPr>
        <w:pStyle w:val="Code"/>
        <w:rPr>
          <w:highlight w:val="white"/>
        </w:rPr>
      </w:pPr>
      <w:r w:rsidRPr="00903DBA">
        <w:rPr>
          <w:highlight w:val="white"/>
        </w:rPr>
        <w:t xml:space="preserve">      </w:t>
      </w:r>
      <w:r w:rsidR="00DB6E6D">
        <w:rPr>
          <w:highlight w:val="white"/>
        </w:rPr>
        <w:t>/* Empty */</w:t>
      </w:r>
    </w:p>
    <w:p w14:paraId="07B8CD01" w14:textId="77777777" w:rsidR="00334520" w:rsidRPr="00903DBA" w:rsidRDefault="00334520" w:rsidP="00334520">
      <w:pPr>
        <w:pStyle w:val="Code"/>
        <w:rPr>
          <w:highlight w:val="white"/>
        </w:rPr>
      </w:pPr>
      <w:r w:rsidRPr="00903DBA">
        <w:rPr>
          <w:highlight w:val="white"/>
        </w:rPr>
        <w:t xml:space="preserve">    }</w:t>
      </w:r>
    </w:p>
    <w:p w14:paraId="579D52C3" w14:textId="77777777" w:rsidR="00334520" w:rsidRPr="00903DBA" w:rsidRDefault="00334520" w:rsidP="00334520">
      <w:pPr>
        <w:pStyle w:val="Code"/>
        <w:rPr>
          <w:highlight w:val="white"/>
        </w:rPr>
      </w:pPr>
      <w:r w:rsidRPr="00903DBA">
        <w:rPr>
          <w:highlight w:val="white"/>
        </w:rPr>
        <w:t xml:space="preserve">  }</w:t>
      </w:r>
    </w:p>
    <w:p w14:paraId="00AAA6B3" w14:textId="77777777" w:rsidR="003C3828" w:rsidRPr="00903DBA" w:rsidRDefault="003C3828" w:rsidP="005B1C6D">
      <w:pPr>
        <w:pStyle w:val="Code"/>
        <w:rPr>
          <w:highlight w:val="white"/>
        </w:rPr>
      </w:pPr>
    </w:p>
    <w:p w14:paraId="3AF13743" w14:textId="5FE308AC" w:rsidR="00656A38" w:rsidRPr="00903DBA" w:rsidRDefault="00CC1DF4" w:rsidP="00CC1DF4">
      <w:pPr>
        <w:pStyle w:val="Appendix3"/>
      </w:pPr>
      <w:r>
        <w:t>&lt;a3&gt;</w:t>
      </w:r>
      <w:bookmarkStart w:id="679" w:name="_Toc93320696"/>
      <w:r w:rsidRPr="00903DBA">
        <w:t>If-Else-Chain</w:t>
      </w:r>
      <w:bookmarkEnd w:id="679"/>
      <w:r>
        <w:t>&lt;/a3&gt;</w:t>
      </w:r>
    </w:p>
    <w:p w14:paraId="7B4FBA36" w14:textId="2C8F1234" w:rsidR="00BB03AD" w:rsidRPr="00903DBA" w:rsidRDefault="00BB03AD" w:rsidP="00BB03AD">
      <w:r w:rsidRPr="00903DBA">
        <w:t xml:space="preserve">An If-Else-Chain is a sequence of </w:t>
      </w:r>
      <w:r w:rsidR="00D4318D">
        <w:rPr>
          <w:rStyle w:val="KeyWord0"/>
        </w:rPr>
        <w:t>&lt;k&gt;</w:t>
      </w:r>
      <w:r w:rsidR="00D4318D" w:rsidRPr="00903DBA">
        <w:rPr>
          <w:rStyle w:val="KeyWord0"/>
        </w:rPr>
        <w:t>if</w:t>
      </w:r>
      <w:r w:rsidR="00D4318D">
        <w:rPr>
          <w:rStyle w:val="KeyWord0"/>
        </w:rPr>
        <w:t>&lt;/k&gt;</w:t>
      </w:r>
      <w:r w:rsidRPr="00903DBA">
        <w:t xml:space="preserve">, </w:t>
      </w:r>
      <w:r w:rsidR="00D4318D">
        <w:rPr>
          <w:rStyle w:val="KeyWord0"/>
        </w:rPr>
        <w:t>&lt;k&gt;</w:t>
      </w:r>
      <w:r w:rsidR="00D4318D" w:rsidRPr="00903DBA">
        <w:rPr>
          <w:rStyle w:val="KeyWord0"/>
        </w:rPr>
        <w:t>elif</w:t>
      </w:r>
      <w:r w:rsidR="00D4318D">
        <w:rPr>
          <w:rStyle w:val="KeyWord0"/>
        </w:rPr>
        <w:t>&lt;/k&gt;</w:t>
      </w:r>
      <w:r w:rsidRPr="00903DBA">
        <w:t xml:space="preserve">, </w:t>
      </w:r>
      <w:r w:rsidR="00D4318D">
        <w:rPr>
          <w:rStyle w:val="KeyWord0"/>
        </w:rPr>
        <w:t>&lt;k&gt;</w:t>
      </w:r>
      <w:r w:rsidR="00D4318D" w:rsidRPr="00903DBA">
        <w:rPr>
          <w:rStyle w:val="KeyWord0"/>
        </w:rPr>
        <w:t>else</w:t>
      </w:r>
      <w:r w:rsidR="00D4318D">
        <w:rPr>
          <w:rStyle w:val="KeyWord0"/>
        </w:rPr>
        <w:t>&lt;/k&gt;</w:t>
      </w:r>
      <w:r w:rsidRPr="00903DBA">
        <w:t xml:space="preserve">, and </w:t>
      </w:r>
      <w:r w:rsidR="00D4318D">
        <w:rPr>
          <w:rStyle w:val="KeyWord0"/>
        </w:rPr>
        <w:t>&lt;k&gt;</w:t>
      </w:r>
      <w:r w:rsidR="00D4318D" w:rsidRPr="00903DBA">
        <w:rPr>
          <w:rStyle w:val="KeyWord0"/>
        </w:rPr>
        <w:t>endif</w:t>
      </w:r>
      <w:r w:rsidR="00D4318D">
        <w:rPr>
          <w:rStyle w:val="KeyWord0"/>
        </w:rPr>
        <w:t>&lt;/k&gt;</w:t>
      </w:r>
      <w:r w:rsidRPr="00903DBA">
        <w:t xml:space="preserve"> preprocessor directives. We use the </w:t>
      </w:r>
      <w:r w:rsidR="00D4318D">
        <w:rPr>
          <w:rStyle w:val="KeyWord0"/>
        </w:rPr>
        <w:t>&lt;k&gt;</w:t>
      </w:r>
      <w:r w:rsidR="00D4318D" w:rsidRPr="00903DBA">
        <w:rPr>
          <w:rStyle w:val="KeyWord0"/>
        </w:rPr>
        <w:t>IfElseChain</w:t>
      </w:r>
      <w:r w:rsidR="00D4318D">
        <w:rPr>
          <w:rStyle w:val="KeyWord0"/>
        </w:rPr>
        <w:t>&lt;/k&gt;</w:t>
      </w:r>
      <w:r w:rsidRPr="00903DBA">
        <w:t xml:space="preserve"> class to keep track of the sequence.</w:t>
      </w:r>
      <w:r w:rsidR="003D760C" w:rsidRPr="00903DBA">
        <w:t xml:space="preserve"> We need to keep track of three statues:</w:t>
      </w:r>
    </w:p>
    <w:p w14:paraId="37BE3BE7" w14:textId="64B63EB3" w:rsidR="003D760C" w:rsidRPr="00903DBA" w:rsidRDefault="00D4318D" w:rsidP="0004140E">
      <w:pPr>
        <w:pStyle w:val="ListParagraph"/>
        <w:numPr>
          <w:ilvl w:val="0"/>
          <w:numId w:val="194"/>
        </w:numPr>
      </w:pPr>
      <w:r w:rsidRPr="00061228">
        <w:rPr>
          <w:rStyle w:val="KeyWord0"/>
          <w:lang w:val="en-GB"/>
        </w:rPr>
        <w:t>&lt;k&gt;Former Status&lt;/k&gt;</w:t>
      </w:r>
      <w:r w:rsidR="008C4970" w:rsidRPr="00061228">
        <w:rPr>
          <w:lang w:val="en-GB"/>
        </w:rPr>
        <w:t xml:space="preserve">. </w:t>
      </w:r>
      <w:r w:rsidR="008C4970" w:rsidRPr="00903DBA">
        <w:t xml:space="preserve">Has an earlier </w:t>
      </w:r>
      <w:r>
        <w:rPr>
          <w:rStyle w:val="KeyWord0"/>
        </w:rPr>
        <w:t>&lt;k&gt;</w:t>
      </w:r>
      <w:r w:rsidRPr="00903DBA">
        <w:rPr>
          <w:rStyle w:val="KeyWord0"/>
        </w:rPr>
        <w:t>if</w:t>
      </w:r>
      <w:r>
        <w:rPr>
          <w:rStyle w:val="KeyWord0"/>
        </w:rPr>
        <w:t>&lt;/k&gt;</w:t>
      </w:r>
      <w:r w:rsidR="008C4970" w:rsidRPr="00903DBA">
        <w:t xml:space="preserve"> or </w:t>
      </w:r>
      <w:r>
        <w:rPr>
          <w:rStyle w:val="KeyWord0"/>
        </w:rPr>
        <w:t>&lt;k&gt;</w:t>
      </w:r>
      <w:r w:rsidRPr="00903DBA">
        <w:rPr>
          <w:rStyle w:val="KeyWord0"/>
        </w:rPr>
        <w:t>elif</w:t>
      </w:r>
      <w:r>
        <w:rPr>
          <w:rStyle w:val="KeyWord0"/>
        </w:rPr>
        <w:t>&lt;/k&gt;</w:t>
      </w:r>
      <w:r w:rsidR="008C4970" w:rsidRPr="00903DBA">
        <w:t xml:space="preserve"> directive been evaluated to true? In that case, all succeeding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shall be evaluated to false.</w:t>
      </w:r>
    </w:p>
    <w:p w14:paraId="180CD9CC" w14:textId="457BC9FB" w:rsidR="003D760C" w:rsidRPr="00903DBA" w:rsidRDefault="00D4318D" w:rsidP="0004140E">
      <w:pPr>
        <w:pStyle w:val="ListParagraph"/>
        <w:numPr>
          <w:ilvl w:val="0"/>
          <w:numId w:val="194"/>
        </w:numPr>
      </w:pPr>
      <w:r>
        <w:rPr>
          <w:rStyle w:val="KeyWord0"/>
        </w:rPr>
        <w:t>&lt;k&gt;</w:t>
      </w:r>
      <w:r w:rsidRPr="00903DBA">
        <w:rPr>
          <w:rStyle w:val="KeyWord0"/>
        </w:rPr>
        <w:t>Current</w:t>
      </w:r>
      <w:r>
        <w:rPr>
          <w:rStyle w:val="KeyWord0"/>
        </w:rPr>
        <w:t xml:space="preserve"> </w:t>
      </w:r>
      <w:r w:rsidRPr="00903DBA">
        <w:rPr>
          <w:rStyle w:val="KeyWord0"/>
        </w:rPr>
        <w:t>Status</w:t>
      </w:r>
      <w:r>
        <w:rPr>
          <w:rStyle w:val="KeyWord0"/>
        </w:rPr>
        <w:t>&lt;/k&gt;</w:t>
      </w:r>
      <w:r w:rsidR="008C4970" w:rsidRPr="00903DBA">
        <w:t xml:space="preserve">. Has the current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been evaluated to true? In that case the code of this directive is visible; that is, the code shall be included. If the directive has been evaluated to false, the code is invisible and shall be excluded.</w:t>
      </w:r>
      <w:r w:rsidR="008C4970">
        <w:t>&lt;/l&gt;</w:t>
      </w:r>
    </w:p>
    <w:p w14:paraId="6F305A20" w14:textId="3E9036B0" w:rsidR="003D760C" w:rsidRPr="00903DBA" w:rsidRDefault="00D4318D" w:rsidP="0004140E">
      <w:pPr>
        <w:pStyle w:val="ListParagraph"/>
        <w:numPr>
          <w:ilvl w:val="0"/>
          <w:numId w:val="194"/>
        </w:numPr>
      </w:pPr>
      <w:r>
        <w:rPr>
          <w:rStyle w:val="KeyWord0"/>
        </w:rPr>
        <w:t>&lt;k&gt;</w:t>
      </w:r>
      <w:r w:rsidRPr="00903DBA">
        <w:rPr>
          <w:rStyle w:val="KeyWord0"/>
        </w:rPr>
        <w:t>Else</w:t>
      </w:r>
      <w:r>
        <w:rPr>
          <w:rStyle w:val="KeyWord0"/>
        </w:rPr>
        <w:t xml:space="preserve"> </w:t>
      </w:r>
      <w:r w:rsidRPr="00903DBA">
        <w:rPr>
          <w:rStyle w:val="KeyWord0"/>
        </w:rPr>
        <w:t>Status</w:t>
      </w:r>
      <w:r>
        <w:rPr>
          <w:rStyle w:val="KeyWord0"/>
        </w:rPr>
        <w:t>&lt;/k&gt;</w:t>
      </w:r>
      <w:r w:rsidR="008C4970" w:rsidRPr="00903DBA">
        <w:t xml:space="preserve">. A chain can only hold one </w:t>
      </w:r>
      <w:r>
        <w:rPr>
          <w:rStyle w:val="KeyWord0"/>
        </w:rPr>
        <w:t>&lt;k&gt;</w:t>
      </w:r>
      <w:r w:rsidRPr="00903DBA">
        <w:rPr>
          <w:rStyle w:val="KeyWord0"/>
        </w:rPr>
        <w:t>else</w:t>
      </w:r>
      <w:r>
        <w:rPr>
          <w:rStyle w:val="KeyWord0"/>
        </w:rPr>
        <w:t>&lt;/k&gt;</w:t>
      </w:r>
      <w:r w:rsidR="008C4970" w:rsidRPr="00903DBA">
        <w:t xml:space="preserve"> directive. If we encounter a second else directive, we report an error.</w:t>
      </w:r>
    </w:p>
    <w:p w14:paraId="31811BC6" w14:textId="55A4D7FE" w:rsidR="00D7354F" w:rsidRPr="00903DBA" w:rsidRDefault="00D7354F" w:rsidP="00D7354F">
      <w:r w:rsidRPr="00903DBA">
        <w:t xml:space="preserve">The </w:t>
      </w:r>
      <w:r w:rsidR="00D4318D">
        <w:rPr>
          <w:rStyle w:val="KeyWord0"/>
        </w:rPr>
        <w:t>&lt;k&gt;</w:t>
      </w:r>
      <w:r w:rsidR="00D4318D" w:rsidRPr="00903DBA">
        <w:rPr>
          <w:rStyle w:val="KeyWord0"/>
        </w:rPr>
        <w:t>IfElseChain</w:t>
      </w:r>
      <w:r w:rsidR="00D4318D">
        <w:rPr>
          <w:rStyle w:val="KeyWord0"/>
        </w:rPr>
        <w:t>&lt;/k&gt;</w:t>
      </w:r>
      <w:r w:rsidRPr="00903DBA">
        <w:t xml:space="preserve"> class holds the former, current, and else status of an if-else-chain.</w:t>
      </w:r>
    </w:p>
    <w:p w14:paraId="52E1E68F" w14:textId="04A5AC69" w:rsidR="00656A38" w:rsidRPr="00903DBA" w:rsidRDefault="000274D4" w:rsidP="00656A38">
      <w:pPr>
        <w:pStyle w:val="CodeHeader"/>
      </w:pPr>
      <w:r>
        <w:t>&lt;ch&gt;</w:t>
      </w:r>
      <w:r w:rsidRPr="00903DBA">
        <w:t>IfElseChain</w:t>
      </w:r>
      <w:r>
        <w:t>.</w:t>
      </w:r>
      <w:r w:rsidRPr="00903DBA">
        <w:t>cs</w:t>
      </w:r>
      <w:r>
        <w:t>&lt;/ch&gt;</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28E11768" w:rsidR="005B678D" w:rsidRPr="00903DBA" w:rsidRDefault="00CC1DF4" w:rsidP="0060539D">
      <w:pPr>
        <w:pStyle w:val="Appendix2"/>
      </w:pPr>
      <w:r>
        <w:t>&lt;a2&gt;</w:t>
      </w:r>
      <w:bookmarkStart w:id="680" w:name="_Toc93320697"/>
      <w:r w:rsidRPr="00903DBA">
        <w:t>The Preprocessor</w:t>
      </w:r>
      <w:bookmarkEnd w:id="680"/>
      <w:r>
        <w:t>&lt;/a2&gt;</w:t>
      </w:r>
    </w:p>
    <w:p w14:paraId="522F4117" w14:textId="77777777" w:rsidR="005B678D" w:rsidRPr="00903DBA" w:rsidRDefault="005B678D" w:rsidP="005B678D">
      <w:r w:rsidRPr="00903DBA">
        <w:t>The preprocessor has several tasks:</w:t>
      </w:r>
    </w:p>
    <w:p w14:paraId="79E0F3C2" w14:textId="78F2FC95" w:rsidR="005B678D" w:rsidRPr="00903DBA" w:rsidRDefault="008C4970" w:rsidP="00E463DB">
      <w:pPr>
        <w:pStyle w:val="ListParagraph"/>
        <w:numPr>
          <w:ilvl w:val="0"/>
          <w:numId w:val="195"/>
        </w:numPr>
      </w:pPr>
      <w:r>
        <w:rPr>
          <w:b/>
        </w:rPr>
        <w:t>&lt;l&gt;</w:t>
      </w:r>
      <w:r w:rsidRPr="00E463DB">
        <w:rPr>
          <w:b/>
        </w:rPr>
        <w:t>Tri Graphs</w:t>
      </w:r>
      <w:r w:rsidRPr="00903DBA">
        <w:t>. When C was originally introduced, some keyboards had a limited set of keys. Therefore, a special set of double question mark character sequence was introduced, which are replaced by modern equivalents.</w:t>
      </w:r>
      <w:r>
        <w:rPr>
          <w:b/>
        </w:rPr>
        <w:t>&lt;/l&gt;</w:t>
      </w:r>
    </w:p>
    <w:p w14:paraId="45F4429A" w14:textId="60379517" w:rsidR="005B678D" w:rsidRPr="00903DBA" w:rsidRDefault="008C4970" w:rsidP="00E463DB">
      <w:pPr>
        <w:pStyle w:val="ListParagraph"/>
        <w:numPr>
          <w:ilvl w:val="0"/>
          <w:numId w:val="195"/>
        </w:numPr>
      </w:pPr>
      <w:r>
        <w:rPr>
          <w:b/>
        </w:rPr>
        <w:t>&lt;l&gt;</w:t>
      </w:r>
      <w:r w:rsidRPr="00E463DB">
        <w:rPr>
          <w:b/>
        </w:rPr>
        <w:t>Comments</w:t>
      </w:r>
      <w:r w:rsidRPr="00903DBA">
        <w:t>. The line comments are removed, and each block comment is replaced by a blank character.</w:t>
      </w:r>
      <w:r>
        <w:rPr>
          <w:b/>
        </w:rPr>
        <w:t>&lt;/l&gt;</w:t>
      </w:r>
    </w:p>
    <w:p w14:paraId="46ABE1CA" w14:textId="4EAD4141" w:rsidR="005B678D" w:rsidRPr="00903DBA" w:rsidRDefault="008C4970" w:rsidP="00E463DB">
      <w:pPr>
        <w:pStyle w:val="ListParagraph"/>
        <w:numPr>
          <w:ilvl w:val="0"/>
          <w:numId w:val="195"/>
        </w:numPr>
      </w:pPr>
      <w:r>
        <w:rPr>
          <w:b/>
        </w:rPr>
        <w:t>&lt;l&gt;</w:t>
      </w: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r>
        <w:rPr>
          <w:b/>
        </w:rPr>
        <w:t>&lt;/l&gt;</w:t>
      </w:r>
    </w:p>
    <w:p w14:paraId="4B01E609" w14:textId="18EFAEC9" w:rsidR="005B678D" w:rsidRPr="00903DBA" w:rsidRDefault="008C4970" w:rsidP="00E463DB">
      <w:pPr>
        <w:pStyle w:val="ListParagraph"/>
        <w:numPr>
          <w:ilvl w:val="0"/>
          <w:numId w:val="195"/>
        </w:numPr>
      </w:pPr>
      <w:r>
        <w:rPr>
          <w:b/>
        </w:rPr>
        <w:t>&lt;l&gt;</w:t>
      </w:r>
      <w:r w:rsidRPr="00E463DB">
        <w:rPr>
          <w:b/>
        </w:rPr>
        <w:t>Include files</w:t>
      </w:r>
      <w:r w:rsidRPr="00903DBA">
        <w:t>. The system include files (encapsulated by ‘&lt;’ and ‘&gt;’) and internal include files (encapsulated by quotes) are read and included in the final code.</w:t>
      </w:r>
      <w:r>
        <w:rPr>
          <w:b/>
        </w:rPr>
        <w:t>&lt;/l&gt;</w:t>
      </w:r>
    </w:p>
    <w:p w14:paraId="22E2D770" w14:textId="09D1DA4A" w:rsidR="005B678D" w:rsidRPr="00903DBA" w:rsidRDefault="008C4970" w:rsidP="00E463DB">
      <w:pPr>
        <w:pStyle w:val="ListParagraph"/>
        <w:numPr>
          <w:ilvl w:val="0"/>
          <w:numId w:val="195"/>
        </w:numPr>
      </w:pPr>
      <w:r>
        <w:rPr>
          <w:b/>
        </w:rPr>
        <w:t>&lt;l&gt;</w:t>
      </w:r>
      <w:r w:rsidRPr="00E463DB">
        <w:rPr>
          <w:b/>
        </w:rPr>
        <w:t>Conditional programming</w:t>
      </w:r>
      <w:r w:rsidRPr="00903DBA">
        <w:t xml:space="preserve">. The </w:t>
      </w:r>
      <w:r w:rsidR="00A11E9A">
        <w:t>&lt;ct&gt;#</w:t>
      </w:r>
      <w:r w:rsidR="00493E8C" w:rsidRPr="00903DBA">
        <w:rPr>
          <w:rStyle w:val="CodeInText"/>
        </w:rPr>
        <w:t>if</w:t>
      </w:r>
      <w:r w:rsidR="00493E8C">
        <w:rPr>
          <w:rStyle w:val="CodeInText"/>
        </w:rPr>
        <w:t>&lt;/ct&gt;</w:t>
      </w:r>
      <w:r w:rsidRPr="00903DBA">
        <w:t xml:space="preserve">, </w:t>
      </w:r>
      <w:r w:rsidR="00A11E9A">
        <w:t>&lt;ct&gt;#</w:t>
      </w:r>
      <w:r w:rsidR="00493E8C" w:rsidRPr="00903DBA">
        <w:rPr>
          <w:rStyle w:val="CodeInText"/>
        </w:rPr>
        <w:t>ifdef</w:t>
      </w:r>
      <w:r w:rsidR="00493E8C">
        <w:rPr>
          <w:rStyle w:val="CodeInText"/>
        </w:rPr>
        <w:t>&lt;/ct&gt;</w:t>
      </w:r>
      <w:r w:rsidRPr="00903DBA">
        <w:t xml:space="preserve">, </w:t>
      </w:r>
      <w:r w:rsidR="00A11E9A">
        <w:t>&lt;ct&gt;#</w:t>
      </w:r>
      <w:r w:rsidR="00493E8C" w:rsidRPr="00903DBA">
        <w:rPr>
          <w:rStyle w:val="CodeInText"/>
        </w:rPr>
        <w:t>ifndef</w:t>
      </w:r>
      <w:r w:rsidR="00493E8C">
        <w:rPr>
          <w:rStyle w:val="CodeInText"/>
        </w:rPr>
        <w:t>&lt;/ct&gt;</w:t>
      </w:r>
      <w:r w:rsidRPr="00903DBA">
        <w:t xml:space="preserve">, </w:t>
      </w:r>
      <w:r w:rsidR="00A11E9A">
        <w:t>&lt;ct&gt;#</w:t>
      </w:r>
      <w:r w:rsidR="00493E8C" w:rsidRPr="00903DBA">
        <w:rPr>
          <w:rStyle w:val="CodeInText"/>
        </w:rPr>
        <w:t>elif</w:t>
      </w:r>
      <w:r w:rsidR="00493E8C">
        <w:rPr>
          <w:rStyle w:val="CodeInText"/>
        </w:rPr>
        <w:t>&lt;/ct&gt;</w:t>
      </w:r>
      <w:r w:rsidRPr="00903DBA">
        <w:t xml:space="preserve">, and </w:t>
      </w:r>
      <w:r w:rsidR="00A11E9A">
        <w:t>&lt;ct&gt;#</w:t>
      </w:r>
      <w:r w:rsidR="00493E8C" w:rsidRPr="00903DBA">
        <w:rPr>
          <w:rStyle w:val="CodeInText"/>
        </w:rPr>
        <w:t>endif</w:t>
      </w:r>
      <w:r w:rsidR="00493E8C">
        <w:rPr>
          <w:rStyle w:val="CodeInText"/>
        </w:rPr>
        <w:t>&lt;/ct&gt;</w:t>
      </w:r>
      <w:r w:rsidRPr="00903DBA">
        <w:t xml:space="preserve"> directives are processed.</w:t>
      </w:r>
      <w:r>
        <w:rPr>
          <w:b/>
        </w:rPr>
        <w:t>&lt;/l&gt;</w:t>
      </w:r>
    </w:p>
    <w:p w14:paraId="736FBA4D" w14:textId="5BA3AC90" w:rsidR="005B678D" w:rsidRPr="00903DBA" w:rsidRDefault="008C4970" w:rsidP="00E463DB">
      <w:pPr>
        <w:pStyle w:val="ListParagraph"/>
        <w:numPr>
          <w:ilvl w:val="0"/>
          <w:numId w:val="195"/>
        </w:numPr>
      </w:pPr>
      <w:r>
        <w:rPr>
          <w:b/>
        </w:rPr>
        <w:t>&lt;l&gt;</w:t>
      </w:r>
      <w:r w:rsidRPr="00E463DB">
        <w:rPr>
          <w:b/>
        </w:rPr>
        <w:t>Macro expansion</w:t>
      </w:r>
      <w:r w:rsidRPr="00903DBA">
        <w:t>. The source code is traversed, and each macro is expanded. Since the contents of each character and string constant has been translated into slash codes, we do not need to check whether the macro to be expanded is part of a character of string.</w:t>
      </w:r>
      <w:r>
        <w:t>&lt;/l&gt;</w:t>
      </w:r>
    </w:p>
    <w:p w14:paraId="204B1B47" w14:textId="1357088A" w:rsidR="005B678D" w:rsidRPr="00903DBA" w:rsidRDefault="008C4970" w:rsidP="00E463DB">
      <w:pPr>
        <w:pStyle w:val="ListParagraph"/>
        <w:numPr>
          <w:ilvl w:val="0"/>
          <w:numId w:val="195"/>
        </w:numPr>
      </w:pPr>
      <w:r>
        <w:rPr>
          <w:b/>
        </w:rPr>
        <w:t>&lt;l&gt;</w:t>
      </w:r>
      <w:r w:rsidRPr="00E463DB">
        <w:rPr>
          <w:b/>
        </w:rPr>
        <w:t>String sequences</w:t>
      </w:r>
      <w:r w:rsidRPr="00903DBA">
        <w:t>. Finally, every sequence of string is concatenated into one string. For instance, the sequence "ab" "cd" "ef" is concatenated into "abcded".</w:t>
      </w:r>
      <w:r>
        <w:rPr>
          <w:b/>
        </w:rPr>
        <w:t>&lt;/l&gt;</w:t>
      </w:r>
    </w:p>
    <w:p w14:paraId="7C623DA5" w14:textId="381475A2" w:rsidR="005B678D" w:rsidRPr="00903DBA" w:rsidRDefault="005B678D" w:rsidP="005B678D">
      <w:r w:rsidRPr="00903DBA">
        <w:t xml:space="preserve">The first phase of the preprocessor is to read the source file and place in a text buffer (a </w:t>
      </w:r>
      <w:r w:rsidR="00493E8C">
        <w:rPr>
          <w:rStyle w:val="CodeInText"/>
        </w:rPr>
        <w:t>&lt;ct&gt;</w:t>
      </w:r>
      <w:r w:rsidR="00493E8C" w:rsidRPr="00903DBA">
        <w:rPr>
          <w:rStyle w:val="CodeInText"/>
        </w:rPr>
        <w:t>StringBuilder</w:t>
      </w:r>
      <w:r w:rsidR="00493E8C">
        <w:rPr>
          <w:rStyle w:val="CodeInText"/>
        </w:rPr>
        <w:t>&lt;/ct&gt;</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76CF46C2" w:rsidR="005B1C6D" w:rsidRPr="00903DBA" w:rsidRDefault="000274D4" w:rsidP="005B1C6D">
      <w:pPr>
        <w:pStyle w:val="CodeHeader"/>
      </w:pPr>
      <w:r>
        <w:t>&lt;ch&gt;</w:t>
      </w:r>
      <w:r w:rsidRPr="00903DBA">
        <w:t>Preprocessor</w:t>
      </w:r>
      <w:r>
        <w:t>.</w:t>
      </w:r>
      <w:r w:rsidRPr="00903DBA">
        <w:t>cs</w:t>
      </w:r>
      <w:r>
        <w:t>&lt;/ch&gt;</w:t>
      </w:r>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738CC8BC" w:rsidR="0073608F" w:rsidRPr="00903DBA" w:rsidRDefault="0073608F" w:rsidP="0073608F">
      <w:pPr>
        <w:rPr>
          <w:highlight w:val="white"/>
        </w:rPr>
      </w:pPr>
      <w:r w:rsidRPr="00903DBA">
        <w:rPr>
          <w:highlight w:val="white"/>
        </w:rPr>
        <w:t xml:space="preserve">We add the </w:t>
      </w:r>
      <w:r w:rsidR="00D4318D">
        <w:rPr>
          <w:rStyle w:val="KeyWord0"/>
          <w:highlight w:val="white"/>
        </w:rPr>
        <w:t>&lt;k&gt;</w:t>
      </w:r>
      <w:r w:rsidR="00D4318D" w:rsidRPr="00CD42BC">
        <w:rPr>
          <w:rStyle w:val="KeyWord0"/>
          <w:highlight w:val="white"/>
        </w:rPr>
        <w:t>__LINUX__</w:t>
      </w:r>
      <w:r w:rsidR="00D4318D">
        <w:rPr>
          <w:rStyle w:val="KeyWord0"/>
          <w:highlight w:val="white"/>
        </w:rPr>
        <w:t>&lt;/k&gt;</w:t>
      </w:r>
      <w:r w:rsidRPr="00903DBA">
        <w:rPr>
          <w:highlight w:val="white"/>
        </w:rPr>
        <w:t xml:space="preserve"> macro for the compiler to compile the source code in accordance with the Linux environment</w:t>
      </w:r>
      <w:r w:rsidR="00F02367" w:rsidRPr="00903DBA">
        <w:rPr>
          <w:highlight w:val="white"/>
        </w:rPr>
        <w:t xml:space="preserve">, </w:t>
      </w:r>
      <w:r w:rsidR="00DD5968">
        <w:rPr>
          <w:highlight w:val="white"/>
        </w:rPr>
        <w:t>or</w:t>
      </w:r>
      <w:r w:rsidR="00F02367" w:rsidRPr="00903DBA">
        <w:rPr>
          <w:highlight w:val="white"/>
        </w:rPr>
        <w:t xml:space="preserve"> the </w:t>
      </w:r>
      <w:r w:rsidR="00D4318D">
        <w:rPr>
          <w:rStyle w:val="KeyWord0"/>
          <w:highlight w:val="white"/>
        </w:rPr>
        <w:t>&lt;k&gt;</w:t>
      </w:r>
      <w:r w:rsidR="00D4318D" w:rsidRPr="00CD42BC">
        <w:rPr>
          <w:rStyle w:val="KeyWord0"/>
          <w:highlight w:val="white"/>
        </w:rPr>
        <w:t>__WINDOWS__</w:t>
      </w:r>
      <w:r w:rsidR="00D4318D">
        <w:rPr>
          <w:rStyle w:val="KeyWord0"/>
          <w:highlight w:val="white"/>
        </w:rPr>
        <w:t>&lt;/k&gt;</w:t>
      </w:r>
      <w:r w:rsidR="00F02367" w:rsidRPr="00903DBA">
        <w:rPr>
          <w:highlight w:val="white"/>
        </w:rPr>
        <w:t xml:space="preserve">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 xml:space="preserve">source code that </w:t>
      </w:r>
      <w:r w:rsidR="00391962">
        <w:rPr>
          <w:highlight w:val="white"/>
        </w:rPr>
        <w:t>differ</w:t>
      </w:r>
      <w:r w:rsidRPr="00903DBA">
        <w:rPr>
          <w:highlight w:val="white"/>
        </w:rPr>
        <w:t xml:space="preserve"> depending on whether the macro is present</w:t>
      </w:r>
      <w:r w:rsidR="00C311FB">
        <w:rPr>
          <w:highlight w:val="white"/>
        </w:rPr>
        <w:t xml:space="preserve">, see Chapter </w:t>
      </w:r>
      <w:r w:rsidR="00C311FB">
        <w:rPr>
          <w:highlight w:val="white"/>
        </w:rPr>
        <w:fldChar w:fldCharType="begin"/>
      </w:r>
      <w:r w:rsidR="00C311FB">
        <w:rPr>
          <w:highlight w:val="white"/>
        </w:rPr>
        <w:instrText xml:space="preserve"> REF _Ref58175578 \r \h </w:instrText>
      </w:r>
      <w:r w:rsidR="00C311FB">
        <w:rPr>
          <w:highlight w:val="white"/>
        </w:rPr>
      </w:r>
      <w:r w:rsidR="00C311FB">
        <w:rPr>
          <w:highlight w:val="white"/>
        </w:rPr>
        <w:fldChar w:fldCharType="separate"/>
      </w:r>
      <w:r w:rsidR="00F23462">
        <w:rPr>
          <w:highlight w:val="white"/>
        </w:rPr>
        <w:t>14</w:t>
      </w:r>
      <w:r w:rsidR="00C311FB">
        <w:rPr>
          <w:highlight w:val="white"/>
        </w:rPr>
        <w:fldChar w:fldCharType="end"/>
      </w:r>
      <w:r w:rsidR="00C311FB">
        <w:rPr>
          <w:highlight w:val="white"/>
        </w:rPr>
        <w: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1FC15FFF" w:rsidR="00A95CB2" w:rsidRPr="00903DBA" w:rsidRDefault="00A95CB2" w:rsidP="00A95CB2">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684F79EC" w14:textId="1FE39075"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58C058F2" w:rsidR="005B1C6D" w:rsidRPr="00903DBA" w:rsidRDefault="00CC1DF4" w:rsidP="00CC1DF4">
      <w:pPr>
        <w:pStyle w:val="Appendix3"/>
      </w:pPr>
      <w:r>
        <w:t>&lt;a3&gt;</w:t>
      </w:r>
      <w:bookmarkStart w:id="681" w:name="_Toc93320698"/>
      <w:r w:rsidRPr="00903DBA">
        <w:t>Tri Graphs</w:t>
      </w:r>
      <w:bookmarkEnd w:id="681"/>
      <w:r>
        <w:t>&lt;/a3&gt;</w:t>
      </w:r>
    </w:p>
    <w:p w14:paraId="4EF4ADBC" w14:textId="7D391BE6"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times, </w:t>
      </w:r>
      <w:r w:rsidR="003324D1" w:rsidRPr="00903DBA">
        <w:t>when the keyboard</w:t>
      </w:r>
      <w:r w:rsidR="00B504FC" w:rsidRPr="00903DBA">
        <w:t>s</w:t>
      </w:r>
      <w:r w:rsidR="003324D1" w:rsidRPr="00903DBA">
        <w:t xml:space="preserve"> h</w:t>
      </w:r>
      <w:r w:rsidR="00391962">
        <w:t>e</w:t>
      </w:r>
      <w:r w:rsidR="003324D1" w:rsidRPr="00903DBA">
        <w:t xml:space="preserve">ld a </w:t>
      </w:r>
      <w:r w:rsidR="004E4FC0" w:rsidRPr="00903DBA">
        <w:t xml:space="preserve">reduced set of characters. </w:t>
      </w:r>
      <w:r w:rsidR="005B1C6D" w:rsidRPr="00903DBA">
        <w:t>The following table shows the tri graphs character sequences and their modern equivalences:</w:t>
      </w:r>
    </w:p>
    <w:tbl>
      <w:tblPr>
        <w:tblStyle w:val="TableGrid"/>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492109" w:rsidRDefault="005F17BD" w:rsidP="005F17BD">
            <w:pPr>
              <w:pStyle w:val="Code"/>
              <w:rPr>
                <w:lang w:val="nb-NO"/>
              </w:rPr>
            </w:pPr>
            <w:r w:rsidRPr="00492109">
              <w:rPr>
                <w:lang w:val="nb-NO"/>
              </w:rPr>
              <w:t>#define min(x,y) \\</w:t>
            </w:r>
          </w:p>
          <w:p w14:paraId="3FF50C7E" w14:textId="77777777" w:rsidR="005F17BD" w:rsidRPr="00903DBA" w:rsidRDefault="005F17BD" w:rsidP="005F17BD">
            <w:pPr>
              <w:pStyle w:val="Code"/>
            </w:pPr>
            <w:r w:rsidRPr="00492109">
              <w:rPr>
                <w:lang w:val="nb-NO"/>
              </w:rPr>
              <w:t xml:space="preserve">  (((x) &lt; (y)) ? </w:t>
            </w:r>
            <w:r w:rsidRPr="00903DBA">
              <w:t>\\</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492109">
              <w:rPr>
                <w:lang w:val="nb-NO"/>
              </w:rPr>
              <w:t xml:space="preserve">#define min(x,y) (((x) &lt; (y)) ? </w:t>
            </w:r>
            <w:r w:rsidRPr="00903DBA">
              <w:t>(x)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26ED8E7C"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Remember that we have removed all return</w:t>
      </w:r>
      <w:r w:rsidR="00E0575F">
        <w:rPr>
          <w:highlight w:val="white"/>
        </w:rPr>
        <w:t xml:space="preserve"> characters</w:t>
      </w:r>
      <w:r w:rsidR="00A345D8">
        <w:rPr>
          <w:highlight w:val="white"/>
        </w:rPr>
        <w:t xml:space="preserve"> above, so the only return</w:t>
      </w:r>
      <w:r w:rsidR="00E0575F">
        <w:rPr>
          <w:highlight w:val="white"/>
        </w:rPr>
        <w:t xml:space="preserve"> character</w:t>
      </w:r>
      <w:r w:rsidR="00A345D8">
        <w:rPr>
          <w:highlight w:val="white"/>
        </w:rPr>
        <w:t xml:space="preserve">s </w:t>
      </w:r>
      <w:r w:rsidR="00843D7C">
        <w:rPr>
          <w:highlight w:val="white"/>
        </w:rPr>
        <w:t xml:space="preserve">left </w:t>
      </w:r>
      <w:r w:rsidR="00A345D8">
        <w:rPr>
          <w:highlight w:val="white"/>
        </w:rPr>
        <w:t xml:space="preserve">are the ones marking a removed newline. </w:t>
      </w:r>
      <w:r w:rsidR="00410D6A">
        <w:rPr>
          <w:highlight w:val="white"/>
        </w:rPr>
        <w:t>We keep the retur</w:t>
      </w:r>
      <w:r w:rsidR="00A345D8">
        <w:rPr>
          <w:highlight w:val="white"/>
        </w:rPr>
        <w:t>ns</w:t>
      </w:r>
      <w:r w:rsidR="00410D6A">
        <w:rPr>
          <w:highlight w:val="white"/>
        </w:rPr>
        <w:t xml:space="preserve"> in order to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2B9881A7" w:rsidR="005B1C6D" w:rsidRPr="00903DBA" w:rsidRDefault="00CC1DF4" w:rsidP="00CC1DF4">
      <w:pPr>
        <w:pStyle w:val="Appendix3"/>
      </w:pPr>
      <w:r>
        <w:t>&lt;a3&gt;</w:t>
      </w:r>
      <w:bookmarkStart w:id="682" w:name="_Toc93320699"/>
      <w:r w:rsidRPr="00903DBA">
        <w:t>Comments, Strings, and Characters</w:t>
      </w:r>
      <w:bookmarkEnd w:id="682"/>
      <w:r>
        <w:t>&lt;/a3&gt;</w:t>
      </w:r>
    </w:p>
    <w:p w14:paraId="50D3E6B9" w14:textId="23496C33"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w:t>
      </w:r>
      <w:r w:rsidR="003E610D">
        <w:t xml:space="preserve"> or the file</w:t>
      </w:r>
      <w:r w:rsidRPr="00903DBA">
        <w:t>),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If we instead find the end of the buffer (‘\0’) the comment is unterminated, which result in an error message. Each character is replaced by a space character. However, newlines (‘\n’) are not replaced, in order for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18FCFD6F" w:rsidR="005B1C6D" w:rsidRPr="00903DBA" w:rsidRDefault="005B1C6D" w:rsidP="005B1C6D">
      <w:pPr>
        <w:pStyle w:val="Code"/>
        <w:rPr>
          <w:highlight w:val="white"/>
        </w:rPr>
      </w:pPr>
      <w:r w:rsidRPr="00903DBA">
        <w:rPr>
          <w:highlight w:val="white"/>
        </w:rPr>
        <w:t xml:space="preserve">              </w:t>
      </w:r>
      <w:r w:rsidR="0056352A">
        <w:rPr>
          <w:highlight w:val="white"/>
        </w:rPr>
        <w:t>Error.</w:t>
      </w:r>
      <w:r w:rsidR="0085119C">
        <w:rPr>
          <w:highlight w:val="white"/>
        </w:rPr>
        <w:t>Report</w:t>
      </w:r>
      <w:r w:rsidRPr="00903DBA">
        <w:rPr>
          <w:highlight w:val="white"/>
        </w:rPr>
        <w:t>(Message.Unfinished_block_comment);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F4550F"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29CA78F6" w:rsidR="005B1C6D" w:rsidRPr="00903DBA" w:rsidRDefault="005B1C6D" w:rsidP="005B1C6D">
      <w:pPr>
        <w:pStyle w:val="Code"/>
        <w:rPr>
          <w:highlight w:val="white"/>
        </w:rPr>
      </w:pPr>
      <w:r w:rsidRPr="00903DBA">
        <w:rPr>
          <w:highlight w:val="white"/>
        </w:rPr>
        <w:t xml:space="preserve">              </w:t>
      </w:r>
      <w:r w:rsidR="0056352A">
        <w:rPr>
          <w:highlight w:val="white"/>
        </w:rPr>
        <w:t>Error.</w:t>
      </w:r>
      <w:r w:rsidR="000F069B">
        <w:rPr>
          <w:highlight w:val="white"/>
        </w:rPr>
        <w:t>Report</w:t>
      </w:r>
      <w:r w:rsidRPr="00903DBA">
        <w:rPr>
          <w:highlight w:val="white"/>
        </w:rPr>
        <w:t>(Message.Unfinished_character);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6FD649A2" w:rsidR="005B1C6D" w:rsidRPr="00903DBA" w:rsidRDefault="005B1C6D" w:rsidP="005B1C6D">
      <w:pPr>
        <w:pStyle w:val="Code"/>
        <w:rPr>
          <w:highlight w:val="white"/>
        </w:rPr>
      </w:pPr>
      <w:r w:rsidRPr="00903DBA">
        <w:rPr>
          <w:highlight w:val="white"/>
        </w:rPr>
        <w:t xml:space="preserve">              </w:t>
      </w:r>
      <w:r w:rsidR="0056352A">
        <w:rPr>
          <w:highlight w:val="white"/>
        </w:rPr>
        <w:t>Error.</w:t>
      </w:r>
      <w:r w:rsidR="006377E5">
        <w:rPr>
          <w:highlight w:val="white"/>
        </w:rPr>
        <w:t>Report</w:t>
      </w:r>
      <w:r w:rsidRPr="00903DBA">
        <w:rPr>
          <w:highlight w:val="white"/>
        </w:rPr>
        <w:t>(Message.Newline_in_character);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6725A637"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(Message.Unfinished_string);</w:t>
      </w:r>
    </w:p>
    <w:p w14:paraId="618746E4" w14:textId="77777777" w:rsidR="005B1C6D" w:rsidRPr="00903DBA" w:rsidRDefault="005B1C6D" w:rsidP="005B1C6D">
      <w:pPr>
        <w:pStyle w:val="Code"/>
        <w:rPr>
          <w:highlight w:val="white"/>
        </w:rPr>
      </w:pPr>
      <w:r w:rsidRPr="00903DBA">
        <w:rPr>
          <w:highlight w:val="white"/>
        </w:rPr>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3617D28E"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in order for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8B83A12" w:rsidR="00B62C15" w:rsidRPr="00903DBA" w:rsidRDefault="00CC1DF4" w:rsidP="00CC1DF4">
      <w:pPr>
        <w:pStyle w:val="Appendix3"/>
      </w:pPr>
      <w:bookmarkStart w:id="683" w:name="_Ref58762260"/>
      <w:bookmarkStart w:id="684" w:name="_Ref57656298"/>
      <w:r>
        <w:t>&lt;a3&gt;</w:t>
      </w:r>
      <w:bookmarkStart w:id="685" w:name="_Toc93320700"/>
      <w:r w:rsidRPr="00903DBA">
        <w:t>The Line List</w:t>
      </w:r>
      <w:bookmarkEnd w:id="685"/>
      <w:r>
        <w:t>&lt;/a3&gt;</w:t>
      </w:r>
    </w:p>
    <w:p w14:paraId="5F36A02F" w14:textId="57D6FBC6"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sidR="00493E8C">
        <w:rPr>
          <w:rStyle w:val="CodeInText"/>
        </w:rPr>
        <w:t>&lt;ct&gt;S</w:t>
      </w:r>
      <w:r w:rsidR="00493E8C" w:rsidRPr="00903DBA">
        <w:rPr>
          <w:rStyle w:val="CodeInText"/>
        </w:rPr>
        <w:t>plit</w:t>
      </w:r>
      <w:r w:rsidR="00493E8C">
        <w:rPr>
          <w:rStyle w:val="CodeInText"/>
        </w:rPr>
        <w:t>&lt;/ct&gt;</w:t>
      </w:r>
      <w:r w:rsidRPr="00903DBA">
        <w:t xml:space="preserve"> </w:t>
      </w:r>
      <w:r>
        <w:t xml:space="preserve">method in the </w:t>
      </w:r>
      <w:r w:rsidR="00D4318D">
        <w:rPr>
          <w:rStyle w:val="KeyWord0"/>
        </w:rPr>
        <w:t>&lt;k&gt;</w:t>
      </w:r>
      <w:r w:rsidR="00D4318D" w:rsidRPr="004257BF">
        <w:rPr>
          <w:rStyle w:val="KeyWord0"/>
        </w:rPr>
        <w:t>String</w:t>
      </w:r>
      <w:r w:rsidR="00D4318D">
        <w:rPr>
          <w:rStyle w:val="KeyWord0"/>
        </w:rPr>
        <w:t>&lt;/k&gt;</w:t>
      </w:r>
      <w:r>
        <w:t xml:space="preserve"> C# standard class and call </w:t>
      </w:r>
      <w:r w:rsidR="00D4318D">
        <w:rPr>
          <w:rStyle w:val="KeyWord0"/>
        </w:rPr>
        <w:t>&lt;k&gt;</w:t>
      </w:r>
      <w:r w:rsidR="00D4318D" w:rsidRPr="00AE6C50">
        <w:rPr>
          <w:rStyle w:val="KeyWord0"/>
        </w:rPr>
        <w:t>Trim</w:t>
      </w:r>
      <w:r w:rsidR="00D4318D">
        <w:rPr>
          <w:rStyle w:val="KeyWord0"/>
        </w:rPr>
        <w:t>&lt;/k&gt;</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6E179533" w:rsidR="00B62C15" w:rsidRDefault="00B62C15" w:rsidP="00B62C15">
      <w:pPr>
        <w:rPr>
          <w:highlight w:val="white"/>
        </w:rPr>
      </w:pPr>
      <w:r>
        <w:rPr>
          <w:highlight w:val="white"/>
        </w:rPr>
        <w:t>In order to keep the newlines of the text, we iterate through the line list, add the lines without the return</w:t>
      </w:r>
      <w:r w:rsidR="00610E15">
        <w:rPr>
          <w:highlight w:val="white"/>
        </w:rPr>
        <w:t xml:space="preserve"> character</w:t>
      </w:r>
      <w:r>
        <w:rPr>
          <w:highlight w:val="white"/>
        </w:rPr>
        <w:t>s and add blank line</w:t>
      </w:r>
      <w:r w:rsidR="00610E15">
        <w:rPr>
          <w:highlight w:val="white"/>
        </w:rPr>
        <w:t>s</w:t>
      </w:r>
      <w:r>
        <w:rPr>
          <w:highlight w:val="white"/>
        </w:rPr>
        <w:t xml:space="preserve"> for each return</w:t>
      </w:r>
      <w:r w:rsidR="00610E15">
        <w:rPr>
          <w:highlight w:val="white"/>
        </w:rPr>
        <w:t xml:space="preserve"> character</w:t>
      </w:r>
      <w:r>
        <w:rPr>
          <w:highlight w:val="white"/>
        </w:rPr>
        <w:t>.</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directives</w:t>
      </w:r>
      <w:r w:rsidR="00D3724C">
        <w:rPr>
          <w:highlight w:val="white"/>
        </w:rPr>
        <w:t>, because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196275A6" w:rsidR="00E110DB" w:rsidRDefault="00E110DB" w:rsidP="00B62C15">
      <w:pPr>
        <w:rPr>
          <w:highlight w:val="white"/>
        </w:rPr>
      </w:pPr>
      <w:r>
        <w:rPr>
          <w:highlight w:val="white"/>
        </w:rPr>
        <w:t xml:space="preserve">The </w:t>
      </w:r>
      <w:r w:rsidR="00D4318D">
        <w:rPr>
          <w:rStyle w:val="KeyWord0"/>
          <w:highlight w:val="white"/>
        </w:rPr>
        <w:t>&lt;k&gt;</w:t>
      </w:r>
      <w:r w:rsidR="00D4318D" w:rsidRPr="00530DB8">
        <w:rPr>
          <w:rStyle w:val="KeyWord0"/>
          <w:highlight w:val="white"/>
        </w:rPr>
        <w:t>Scan</w:t>
      </w:r>
      <w:r w:rsidR="00D4318D">
        <w:rPr>
          <w:rStyle w:val="KeyWord0"/>
          <w:highlight w:val="white"/>
        </w:rPr>
        <w:t>&lt;/k&gt;</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end of the line, we add an end-of-line token to the list, and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77FC18ED" w:rsidR="00B62C15" w:rsidRPr="00903DBA" w:rsidRDefault="00C85393" w:rsidP="00C85393">
      <w:pPr>
        <w:rPr>
          <w:highlight w:val="white"/>
        </w:rPr>
      </w:pPr>
      <w:r>
        <w:rPr>
          <w:highlight w:val="white"/>
        </w:rPr>
        <w:t xml:space="preserve">The </w:t>
      </w:r>
      <w:r w:rsidR="00D4318D">
        <w:rPr>
          <w:rStyle w:val="KeyWord0"/>
          <w:highlight w:val="white"/>
        </w:rPr>
        <w:t>&lt;k&gt;</w:t>
      </w:r>
      <w:r w:rsidR="00D4318D" w:rsidRPr="00C85393">
        <w:rPr>
          <w:rStyle w:val="KeyWord0"/>
          <w:highlight w:val="white"/>
        </w:rPr>
        <w:t>TokenListToString</w:t>
      </w:r>
      <w:r w:rsidR="00D4318D">
        <w:rPr>
          <w:rStyle w:val="KeyWord0"/>
          <w:highlight w:val="white"/>
        </w:rPr>
        <w:t>&lt;/k&gt;</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10E99CFB" w:rsidR="004E4E46" w:rsidRDefault="004E4E46" w:rsidP="004E4E46">
      <w:pPr>
        <w:rPr>
          <w:highlight w:val="white"/>
        </w:rPr>
      </w:pPr>
      <w:r>
        <w:rPr>
          <w:highlight w:val="white"/>
        </w:rPr>
        <w:t xml:space="preserve">The </w:t>
      </w:r>
      <w:r w:rsidR="00D4318D">
        <w:rPr>
          <w:rStyle w:val="KeyWord0"/>
          <w:highlight w:val="white"/>
        </w:rPr>
        <w:t>&lt;k&gt;</w:t>
      </w:r>
      <w:r w:rsidR="00D4318D" w:rsidRPr="004E4E46">
        <w:rPr>
          <w:rStyle w:val="KeyWord0"/>
          <w:highlight w:val="white"/>
        </w:rPr>
        <w:t>CloneList</w:t>
      </w:r>
      <w:r w:rsidR="00D4318D">
        <w:rPr>
          <w:rStyle w:val="KeyWord0"/>
          <w:highlight w:val="white"/>
        </w:rPr>
        <w:t>&lt;/k&gt;</w:t>
      </w:r>
      <w:r>
        <w:rPr>
          <w:highlight w:val="white"/>
        </w:rPr>
        <w:t xml:space="preserve"> method </w:t>
      </w:r>
      <w:r w:rsidR="00BE02A5">
        <w:rPr>
          <w:highlight w:val="white"/>
        </w:rPr>
        <w:t>return a copy of the token list.</w:t>
      </w:r>
    </w:p>
    <w:p w14:paraId="237A7339" w14:textId="5FD185E3" w:rsidR="00B62C15" w:rsidRPr="00492109" w:rsidRDefault="00B62C15" w:rsidP="00B62C15">
      <w:pPr>
        <w:pStyle w:val="Code"/>
        <w:rPr>
          <w:highlight w:val="white"/>
          <w:lang w:val="nb-NO"/>
        </w:rPr>
      </w:pPr>
      <w:r w:rsidRPr="00903DBA">
        <w:rPr>
          <w:highlight w:val="white"/>
        </w:rPr>
        <w:t xml:space="preserve">    </w:t>
      </w:r>
      <w:r w:rsidRPr="00492109">
        <w:rPr>
          <w:highlight w:val="white"/>
          <w:lang w:val="nb-NO"/>
        </w:rPr>
        <w:t>private List&lt;Token&gt; CloneList(List&lt;Token&gt; tokenList) {</w:t>
      </w:r>
    </w:p>
    <w:p w14:paraId="2BA30ABB" w14:textId="77777777" w:rsidR="00B62C15" w:rsidRPr="00492109" w:rsidRDefault="00B62C15" w:rsidP="00B62C15">
      <w:pPr>
        <w:pStyle w:val="Code"/>
        <w:rPr>
          <w:highlight w:val="white"/>
          <w:lang w:val="nb-NO"/>
        </w:rPr>
      </w:pPr>
      <w:r w:rsidRPr="00492109">
        <w:rPr>
          <w:highlight w:val="white"/>
          <w:lang w:val="nb-NO"/>
        </w:rPr>
        <w:t xml:space="preserve">      List&lt;Token&gt; resultList = new List&lt;Token&gt;();</w:t>
      </w:r>
    </w:p>
    <w:p w14:paraId="28DF642D" w14:textId="77777777" w:rsidR="00B62C15" w:rsidRPr="00492109" w:rsidRDefault="00B62C15" w:rsidP="00B62C15">
      <w:pPr>
        <w:pStyle w:val="Code"/>
        <w:rPr>
          <w:highlight w:val="white"/>
          <w:lang w:val="nb-NO"/>
        </w:rPr>
      </w:pPr>
      <w:r w:rsidRPr="00492109">
        <w:rPr>
          <w:highlight w:val="white"/>
          <w:lang w:val="nb-NO"/>
        </w:rPr>
        <w:t xml:space="preserve">    </w:t>
      </w:r>
    </w:p>
    <w:p w14:paraId="1D12EDB0" w14:textId="77777777" w:rsidR="00B62C15" w:rsidRPr="00492109" w:rsidRDefault="00B62C15" w:rsidP="00B62C15">
      <w:pPr>
        <w:pStyle w:val="Code"/>
        <w:rPr>
          <w:highlight w:val="white"/>
          <w:lang w:val="nb-NO"/>
        </w:rPr>
      </w:pPr>
      <w:r w:rsidRPr="00492109">
        <w:rPr>
          <w:highlight w:val="white"/>
          <w:lang w:val="nb-NO"/>
        </w:rPr>
        <w:t xml:space="preserve">      foreach (Token token in tokenList) {</w:t>
      </w:r>
    </w:p>
    <w:p w14:paraId="7A353C85" w14:textId="77777777" w:rsidR="00B62C15" w:rsidRPr="00492109" w:rsidRDefault="00B62C15" w:rsidP="00B62C15">
      <w:pPr>
        <w:pStyle w:val="Code"/>
        <w:rPr>
          <w:highlight w:val="white"/>
          <w:lang w:val="nb-NO"/>
        </w:rPr>
      </w:pPr>
      <w:r w:rsidRPr="00492109">
        <w:rPr>
          <w:highlight w:val="white"/>
          <w:lang w:val="nb-NO"/>
        </w:rPr>
        <w:t xml:space="preserve">        resultList.Add((Token) token.Clone());</w:t>
      </w:r>
    </w:p>
    <w:p w14:paraId="675FB45F" w14:textId="77777777" w:rsidR="00B62C15" w:rsidRPr="00492109" w:rsidRDefault="00B62C15" w:rsidP="00B62C15">
      <w:pPr>
        <w:pStyle w:val="Code"/>
        <w:rPr>
          <w:highlight w:val="white"/>
          <w:lang w:val="nb-NO"/>
        </w:rPr>
      </w:pPr>
      <w:r w:rsidRPr="00492109">
        <w:rPr>
          <w:highlight w:val="white"/>
          <w:lang w:val="nb-NO"/>
        </w:rPr>
        <w:t xml:space="preserve">      }</w:t>
      </w:r>
    </w:p>
    <w:p w14:paraId="5D979CAB" w14:textId="77777777" w:rsidR="00B62C15" w:rsidRPr="00492109" w:rsidRDefault="00B62C15" w:rsidP="00B62C15">
      <w:pPr>
        <w:pStyle w:val="Code"/>
        <w:rPr>
          <w:highlight w:val="white"/>
          <w:lang w:val="nb-NO"/>
        </w:rPr>
      </w:pPr>
      <w:r w:rsidRPr="00492109">
        <w:rPr>
          <w:highlight w:val="white"/>
          <w:lang w:val="nb-NO"/>
        </w:rPr>
        <w:t xml:space="preserve">    </w:t>
      </w:r>
    </w:p>
    <w:p w14:paraId="1C622523" w14:textId="77777777" w:rsidR="00B62C15" w:rsidRPr="00492109" w:rsidRDefault="00B62C15" w:rsidP="00B62C15">
      <w:pPr>
        <w:pStyle w:val="Code"/>
        <w:rPr>
          <w:highlight w:val="white"/>
          <w:lang w:val="nb-NO"/>
        </w:rPr>
      </w:pPr>
      <w:r w:rsidRPr="00492109">
        <w:rPr>
          <w:highlight w:val="white"/>
          <w:lang w:val="nb-NO"/>
        </w:rPr>
        <w:t xml:space="preserve">      return resultList;</w:t>
      </w:r>
    </w:p>
    <w:p w14:paraId="7C378175" w14:textId="77777777" w:rsidR="00B62C15" w:rsidRPr="00492109" w:rsidRDefault="00B62C15" w:rsidP="00B62C15">
      <w:pPr>
        <w:pStyle w:val="Code"/>
        <w:rPr>
          <w:highlight w:val="white"/>
          <w:lang w:val="nb-NO"/>
        </w:rPr>
      </w:pPr>
      <w:r w:rsidRPr="00492109">
        <w:rPr>
          <w:highlight w:val="white"/>
          <w:lang w:val="nb-NO"/>
        </w:rPr>
        <w:t xml:space="preserve">    }</w:t>
      </w:r>
    </w:p>
    <w:p w14:paraId="786E6C39" w14:textId="74AE2E37" w:rsidR="00B62C15" w:rsidRPr="00903DBA" w:rsidRDefault="00BE02A5" w:rsidP="00BE02A5">
      <w:pPr>
        <w:rPr>
          <w:highlight w:val="white"/>
        </w:rPr>
      </w:pPr>
      <w:r>
        <w:rPr>
          <w:highlight w:val="white"/>
        </w:rPr>
        <w:t xml:space="preserve">The </w:t>
      </w:r>
      <w:r w:rsidR="00D4318D">
        <w:rPr>
          <w:rStyle w:val="KeyWord0"/>
          <w:highlight w:val="white"/>
        </w:rPr>
        <w:t>&lt;k&gt;</w:t>
      </w:r>
      <w:r w:rsidR="00D4318D" w:rsidRPr="00BE02A5">
        <w:rPr>
          <w:rStyle w:val="KeyWord0"/>
          <w:highlight w:val="white"/>
        </w:rPr>
        <w:t>TraverseLineList</w:t>
      </w:r>
      <w:r w:rsidR="00D4318D">
        <w:rPr>
          <w:rStyle w:val="KeyWord0"/>
          <w:highlight w:val="white"/>
        </w:rPr>
        <w:t>&lt;/k&gt;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2CE3F8A7" w:rsidR="006518AB" w:rsidRDefault="006518AB" w:rsidP="006518AB">
      <w:pPr>
        <w:pStyle w:val="Code"/>
        <w:rPr>
          <w:highlight w:val="white"/>
        </w:rPr>
      </w:pPr>
      <w:r>
        <w:rPr>
          <w:highlight w:val="white"/>
        </w:rPr>
        <w:t xml:space="preserve">                </w:t>
      </w:r>
      <w:r w:rsidR="0056352A">
        <w:rPr>
          <w:highlight w:val="white"/>
        </w:rPr>
        <w:t>Error.</w:t>
      </w:r>
      <w:r w:rsidR="002F6391">
        <w:rPr>
          <w:highlight w:val="white"/>
        </w:rPr>
        <w:t>Report</w:t>
      </w:r>
      <w:r>
        <w:rPr>
          <w:highlight w:val="white"/>
        </w:rPr>
        <w:t>(TokenListToString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29A00D1E" w:rsidR="0066379A" w:rsidRDefault="0066379A" w:rsidP="0066379A">
      <w:pPr>
        <w:rPr>
          <w:highlight w:val="white"/>
        </w:rPr>
      </w:pPr>
      <w:r>
        <w:rPr>
          <w:highlight w:val="white"/>
        </w:rPr>
        <w:t xml:space="preserve">If the line is not a </w:t>
      </w:r>
      <w:r w:rsidR="00A3391E">
        <w:rPr>
          <w:highlight w:val="white"/>
        </w:rPr>
        <w:t>preprocessor</w:t>
      </w:r>
      <w:r>
        <w:rPr>
          <w:highlight w:val="white"/>
        </w:rPr>
        <w:t xml:space="preserve"> directive, </w:t>
      </w:r>
      <w:r w:rsidR="00215EA4">
        <w:rPr>
          <w:highlight w:val="white"/>
        </w:rPr>
        <w:t xml:space="preserve">we check if the line is visible; that is, not enclosed in a </w:t>
      </w:r>
      <w:r w:rsidR="00D4318D">
        <w:rPr>
          <w:rStyle w:val="KeyWord0"/>
          <w:highlight w:val="white"/>
        </w:rPr>
        <w:t>&lt;k&gt;</w:t>
      </w:r>
      <w:r w:rsidR="00D4318D" w:rsidRPr="003C38BE">
        <w:rPr>
          <w:rStyle w:val="KeyWord0"/>
          <w:highlight w:val="white"/>
        </w:rPr>
        <w:t>#</w:t>
      </w:r>
      <w:r w:rsidR="00D4318D" w:rsidRPr="00215EA4">
        <w:rPr>
          <w:rStyle w:val="KeyWord0"/>
          <w:highlight w:val="white"/>
        </w:rPr>
        <w:t>if</w:t>
      </w:r>
      <w:r w:rsidR="00D4318D">
        <w:rPr>
          <w:rStyle w:val="KeyWord0"/>
          <w:highlight w:val="white"/>
        </w:rPr>
        <w:t>&lt;/k&gt;</w:t>
      </w:r>
      <w:r w:rsidR="00215EA4">
        <w:rPr>
          <w:highlight w:val="white"/>
        </w:rPr>
        <w: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ifdef</w:t>
      </w:r>
      <w:r w:rsidR="00D4318D">
        <w:rPr>
          <w:rStyle w:val="KeyWord0"/>
          <w:highlight w:val="white"/>
        </w:rPr>
        <w:t>&lt;/k&gt;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ifndef</w:t>
      </w:r>
      <w:r w:rsidR="00D4318D">
        <w:rPr>
          <w:rStyle w:val="KeyWord0"/>
          <w:highlight w:val="white"/>
        </w:rPr>
        <w:t>&lt;/k&gt;</w:t>
      </w:r>
      <w:r w:rsidR="002C50C2">
        <w:rPr>
          <w:highlight w:val="white"/>
        </w:rPr>
        <w:t>,</w:t>
      </w:r>
      <w:r w:rsidR="00215EA4">
        <w:rPr>
          <w:highlight w:val="white"/>
        </w:rPr>
        <w:t xml:space="preserve"> </w:t>
      </w:r>
      <w:r w:rsidR="002C50C2">
        <w:rPr>
          <w:highlight w:val="white"/>
        </w:rPr>
        <w:t xml:space="preserve">or </w:t>
      </w:r>
      <w:r w:rsidR="00D4318D">
        <w:rPr>
          <w:rStyle w:val="KeyWord0"/>
          <w:highlight w:val="white"/>
        </w:rPr>
        <w:t>&lt;k&gt;</w:t>
      </w:r>
      <w:r w:rsidR="00D4318D" w:rsidRPr="003C38BE">
        <w:rPr>
          <w:rStyle w:val="KeyWord0"/>
          <w:highlight w:val="white"/>
        </w:rPr>
        <w:t>#</w:t>
      </w:r>
      <w:r w:rsidR="00D4318D" w:rsidRPr="00215EA4">
        <w:rPr>
          <w:rStyle w:val="KeyWord0"/>
          <w:highlight w:val="white"/>
        </w:rPr>
        <w:t>ifelse</w:t>
      </w:r>
      <w:r w:rsidR="00D4318D">
        <w:rPr>
          <w:rStyle w:val="KeyWord0"/>
          <w:highlight w:val="white"/>
        </w:rPr>
        <w:t>&lt;/k&gt;</w:t>
      </w:r>
      <w:r w:rsidR="00215EA4">
        <w:rPr>
          <w:highlight w:val="white"/>
        </w:rPr>
        <w:t xml:space="preserve"> directive</w:t>
      </w:r>
      <w:r w:rsidR="00A3391E">
        <w:rPr>
          <w:highlight w:val="white"/>
        </w:rPr>
        <w:t xml:space="preserve"> whose expression</w:t>
      </w:r>
      <w:r w:rsidR="00215EA4">
        <w:rPr>
          <w:highlight w:val="white"/>
        </w:rPr>
        <w:t xml:space="preserve"> </w:t>
      </w:r>
      <w:r w:rsidR="000F2BDD">
        <w:rPr>
          <w:highlight w:val="white"/>
        </w:rPr>
        <w:t xml:space="preserve">that has (directly or 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185F166E" w:rsidR="000F2BDD" w:rsidRDefault="000F2BDD" w:rsidP="000F2BDD">
      <w:pPr>
        <w:rPr>
          <w:highlight w:val="white"/>
        </w:rPr>
      </w:pPr>
      <w:r>
        <w:rPr>
          <w:highlight w:val="white"/>
        </w:rPr>
        <w:t xml:space="preserve">If the line is not </w:t>
      </w:r>
      <w:r w:rsidR="00C311FB">
        <w:rPr>
          <w:highlight w:val="white"/>
        </w:rPr>
        <w:t>visible</w:t>
      </w:r>
      <w:r>
        <w:rPr>
          <w:highlight w:val="white"/>
        </w:rPr>
        <w:t>, we just add its</w:t>
      </w:r>
      <w:r w:rsidR="00F57BFE">
        <w:rPr>
          <w:highlight w:val="white"/>
        </w:rPr>
        <w:t xml:space="preserve"> potential</w:t>
      </w:r>
      <w:r>
        <w:rPr>
          <w:highlight w:val="white"/>
        </w:rPr>
        <w:t xml:space="preserve">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4C0AC873" w:rsidR="006518AB" w:rsidRPr="00BE78D5" w:rsidRDefault="007F2865" w:rsidP="007F2865">
      <w:pPr>
        <w:rPr>
          <w:highlight w:val="white"/>
        </w:rPr>
      </w:pPr>
      <w:r>
        <w:rPr>
          <w:highlight w:val="white"/>
        </w:rPr>
        <w:t xml:space="preserve">The </w:t>
      </w:r>
      <w:r w:rsidR="00D4318D">
        <w:rPr>
          <w:rStyle w:val="KeyWord0"/>
          <w:highlight w:val="white"/>
        </w:rPr>
        <w:t>&lt;k&gt;</w:t>
      </w:r>
      <w:r w:rsidR="00D4318D" w:rsidRPr="007F2865">
        <w:rPr>
          <w:rStyle w:val="KeyWord0"/>
          <w:highlight w:val="white"/>
        </w:rPr>
        <w:t>AddTokenListToBuffer</w:t>
      </w:r>
      <w:r w:rsidR="00D4318D">
        <w:rPr>
          <w:rStyle w:val="KeyWord0"/>
          <w:highlight w:val="white"/>
        </w:rPr>
        <w:t>&lt;/k&gt;</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AddTokenListToBuffer(List&lt;Token&gt; tokenList) {</w:t>
      </w:r>
    </w:p>
    <w:p w14:paraId="1E984F9B" w14:textId="77777777" w:rsidR="006518AB" w:rsidRPr="00492109" w:rsidRDefault="006518AB" w:rsidP="00BE78D5">
      <w:pPr>
        <w:pStyle w:val="Code"/>
        <w:rPr>
          <w:highlight w:val="white"/>
          <w:lang w:val="nb-NO"/>
        </w:rPr>
      </w:pPr>
      <w:r w:rsidRPr="00492109">
        <w:rPr>
          <w:highlight w:val="white"/>
          <w:lang w:val="nb-NO"/>
        </w:rPr>
        <w:t xml:space="preserve">      foreach (Token token in tokenList) {</w:t>
      </w:r>
    </w:p>
    <w:p w14:paraId="5432B22B" w14:textId="77777777" w:rsidR="006518AB" w:rsidRPr="00492109" w:rsidRDefault="006518AB" w:rsidP="00BE78D5">
      <w:pPr>
        <w:pStyle w:val="Code"/>
        <w:rPr>
          <w:highlight w:val="white"/>
          <w:lang w:val="nb-NO"/>
        </w:rPr>
      </w:pPr>
      <w:r w:rsidRPr="00492109">
        <w:rPr>
          <w:highlight w:val="white"/>
          <w:lang w:val="nb-NO"/>
        </w:rPr>
        <w:t xml:space="preserve">        m_outputBuffer.Append(token.ToNewlineString() + token.ToString());</w:t>
      </w:r>
    </w:p>
    <w:p w14:paraId="37E9F2B0" w14:textId="77777777" w:rsidR="006518AB" w:rsidRPr="00492109" w:rsidRDefault="006518AB" w:rsidP="00BE78D5">
      <w:pPr>
        <w:pStyle w:val="Code"/>
        <w:rPr>
          <w:highlight w:val="white"/>
          <w:lang w:val="nb-NO"/>
        </w:rPr>
      </w:pPr>
      <w:r w:rsidRPr="00492109">
        <w:rPr>
          <w:highlight w:val="white"/>
          <w:lang w:val="nb-NO"/>
        </w:rPr>
        <w:t xml:space="preserve">      }</w:t>
      </w:r>
    </w:p>
    <w:p w14:paraId="570A1548" w14:textId="77777777" w:rsidR="00BE78D5" w:rsidRPr="00492109" w:rsidRDefault="00BE78D5" w:rsidP="00BE78D5">
      <w:pPr>
        <w:pStyle w:val="Code"/>
        <w:rPr>
          <w:highlight w:val="white"/>
          <w:lang w:val="nb-NO"/>
        </w:rPr>
      </w:pPr>
    </w:p>
    <w:p w14:paraId="6FD22AA5" w14:textId="77777777" w:rsidR="00BE78D5" w:rsidRPr="00492109" w:rsidRDefault="00BE78D5" w:rsidP="00BE78D5">
      <w:pPr>
        <w:pStyle w:val="Code"/>
        <w:rPr>
          <w:highlight w:val="white"/>
          <w:lang w:val="nb-NO"/>
        </w:rPr>
      </w:pPr>
      <w:r w:rsidRPr="00492109">
        <w:rPr>
          <w:highlight w:val="white"/>
          <w:lang w:val="nb-NO"/>
        </w:rPr>
        <w:t xml:space="preserve">      m_outputBuffer.Append("\n");</w:t>
      </w:r>
    </w:p>
    <w:p w14:paraId="6CBB006A" w14:textId="77777777" w:rsidR="00BE78D5" w:rsidRPr="00492109" w:rsidRDefault="00BE78D5" w:rsidP="00BE78D5">
      <w:pPr>
        <w:pStyle w:val="Code"/>
        <w:rPr>
          <w:highlight w:val="white"/>
          <w:lang w:val="nb-NO"/>
        </w:rPr>
      </w:pPr>
      <w:r w:rsidRPr="00492109">
        <w:rPr>
          <w:highlight w:val="white"/>
          <w:lang w:val="nb-NO"/>
        </w:rPr>
        <w:t xml:space="preserve">      ++CCompiler_Main.Scanner.Line;</w:t>
      </w:r>
    </w:p>
    <w:p w14:paraId="25102653" w14:textId="22028DE4" w:rsidR="006518AB" w:rsidRPr="00BE78D5" w:rsidRDefault="006518AB" w:rsidP="00BE78D5">
      <w:pPr>
        <w:pStyle w:val="Code"/>
        <w:rPr>
          <w:highlight w:val="white"/>
        </w:rPr>
      </w:pPr>
      <w:r w:rsidRPr="00492109">
        <w:rPr>
          <w:highlight w:val="white"/>
          <w:lang w:val="nb-NO"/>
        </w:rPr>
        <w:t xml:space="preserve">    </w:t>
      </w:r>
      <w:r w:rsidRPr="00BE78D5">
        <w:rPr>
          <w:highlight w:val="white"/>
        </w:rPr>
        <w:t>}</w:t>
      </w:r>
    </w:p>
    <w:p w14:paraId="779B1691" w14:textId="7E20FB38" w:rsidR="006518AB" w:rsidRPr="00BE78D5" w:rsidRDefault="0065151A" w:rsidP="0065151A">
      <w:pPr>
        <w:rPr>
          <w:highlight w:val="white"/>
        </w:rPr>
      </w:pPr>
      <w:r>
        <w:rPr>
          <w:highlight w:val="white"/>
        </w:rPr>
        <w:t xml:space="preserve">The </w:t>
      </w:r>
      <w:r w:rsidR="00D4318D">
        <w:rPr>
          <w:rStyle w:val="KeyWord0"/>
          <w:highlight w:val="white"/>
        </w:rPr>
        <w:t>&lt;k&gt;</w:t>
      </w:r>
      <w:r w:rsidR="00D4318D" w:rsidRPr="0065151A">
        <w:rPr>
          <w:rStyle w:val="KeyWord0"/>
          <w:highlight w:val="white"/>
        </w:rPr>
        <w:t>AddNewlinesToBuffer</w:t>
      </w:r>
      <w:r w:rsidR="00D4318D">
        <w:rPr>
          <w:rStyle w:val="KeyWord0"/>
          <w:highlight w:val="white"/>
        </w:rPr>
        <w:t>&lt;/k&gt;</w:t>
      </w:r>
      <w:r>
        <w:rPr>
          <w:highlight w:val="white"/>
        </w:rPr>
        <w:t xml:space="preserve"> method iterates through the token list and adds their newline</w:t>
      </w:r>
      <w:r w:rsidR="00A66900">
        <w:rPr>
          <w:highlight w:val="white"/>
        </w:rPr>
        <w:t xml:space="preserve"> character</w:t>
      </w:r>
      <w:r>
        <w:rPr>
          <w:highlight w:val="white"/>
        </w:rPr>
        <w:t xml:space="preserve">s </w:t>
      </w:r>
      <w:r w:rsidR="00A66900">
        <w:rPr>
          <w:highlight w:val="white"/>
        </w:rPr>
        <w:t xml:space="preserve">to </w:t>
      </w:r>
      <w:r>
        <w:rPr>
          <w:highlight w:val="white"/>
        </w:rPr>
        <w:t>the output buffer.</w:t>
      </w:r>
    </w:p>
    <w:p w14:paraId="13BD9F68"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AddNewlinesToBuffer(List&lt;Token&gt; tokenList) {</w:t>
      </w:r>
    </w:p>
    <w:p w14:paraId="6C990D74" w14:textId="77777777" w:rsidR="006518AB" w:rsidRPr="00BE78D5" w:rsidRDefault="006518AB" w:rsidP="00BE78D5">
      <w:pPr>
        <w:pStyle w:val="Code"/>
        <w:rPr>
          <w:highlight w:val="white"/>
        </w:rPr>
      </w:pPr>
      <w:r w:rsidRPr="00492109">
        <w:rPr>
          <w:highlight w:val="white"/>
          <w:lang w:val="nb-NO"/>
        </w:rPr>
        <w:t xml:space="preserve">      </w:t>
      </w:r>
      <w:r w:rsidRPr="00BE78D5">
        <w:rPr>
          <w:highlight w:val="white"/>
        </w:rPr>
        <w:t>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7D54DF65" w:rsidR="006518AB" w:rsidRDefault="006518AB" w:rsidP="006518AB">
      <w:r>
        <w:t xml:space="preserve">The </w:t>
      </w:r>
      <w:r w:rsidR="00493E8C">
        <w:rPr>
          <w:rStyle w:val="CodeInText"/>
        </w:rPr>
        <w:t>&lt;ct&gt;IsVisible&lt;/ct&gt;</w:t>
      </w:r>
      <w:r>
        <w:t xml:space="preserve"> method checks whether we are in a visible part of the source code; that is, a part that has not been earlier omitted by a </w:t>
      </w:r>
      <w:r w:rsidR="003E052A">
        <w:rPr>
          <w:rStyle w:val="KeyWord0"/>
        </w:rPr>
        <w:t>&lt;ct&gt;#</w:t>
      </w:r>
      <w:r w:rsidR="00493E8C">
        <w:rPr>
          <w:rStyle w:val="CodeInText"/>
        </w:rPr>
        <w:t>if&lt;/ct&gt;</w:t>
      </w:r>
      <w:r>
        <w:t xml:space="preserve">, </w:t>
      </w:r>
      <w:r w:rsidR="003E052A">
        <w:rPr>
          <w:rStyle w:val="KeyWord0"/>
        </w:rPr>
        <w:t>&lt;ct&gt;#</w:t>
      </w:r>
      <w:r w:rsidR="00493E8C">
        <w:rPr>
          <w:rStyle w:val="CodeInText"/>
        </w:rPr>
        <w:t>ifdef&lt;/ct&gt;</w:t>
      </w:r>
      <w:r>
        <w:t xml:space="preserve">, </w:t>
      </w:r>
      <w:r w:rsidR="003E052A">
        <w:rPr>
          <w:rStyle w:val="KeyWord0"/>
        </w:rPr>
        <w:t>&lt;ct&gt;#</w:t>
      </w:r>
      <w:r w:rsidR="00493E8C">
        <w:rPr>
          <w:rStyle w:val="CodeInText"/>
        </w:rPr>
        <w:t>ifndef&lt;/ct&gt;</w:t>
      </w:r>
      <w:r>
        <w:t xml:space="preserve">, </w:t>
      </w:r>
      <w:r w:rsidR="003E052A">
        <w:rPr>
          <w:rStyle w:val="KeyWord0"/>
        </w:rPr>
        <w:t>&lt;ct&gt;#</w:t>
      </w:r>
      <w:r w:rsidR="00493E8C">
        <w:rPr>
          <w:rStyle w:val="CodeInText"/>
        </w:rPr>
        <w:t>elif&lt;/ct&gt;</w:t>
      </w:r>
      <w:r>
        <w:t xml:space="preserve">, or </w:t>
      </w:r>
      <w:r w:rsidR="003E052A">
        <w:rPr>
          <w:rStyle w:val="KeyWord0"/>
        </w:rPr>
        <w:t>&lt;ct&gt;#</w:t>
      </w:r>
      <w:r w:rsidR="00493E8C">
        <w:rPr>
          <w:rStyle w:val="CodeInText"/>
        </w:rPr>
        <w:t>else&lt;/ct&gt;</w:t>
      </w:r>
      <w:r>
        <w:t xml:space="preserve"> preprocessor directive. We use the </w:t>
      </w:r>
      <w:r w:rsidR="00D4318D">
        <w:rPr>
          <w:rStyle w:val="KeyWord0"/>
          <w:highlight w:val="white"/>
        </w:rPr>
        <w:t>&lt;k&gt;m_ifElseChainStack&lt;/k&gt;</w:t>
      </w:r>
      <w:r>
        <w:t xml:space="preserve"> stack since conditional programming can be nested. If the source code is not visible at any nesting level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188BB20A" w:rsidR="006518AB" w:rsidRDefault="00CC1DF4" w:rsidP="00CC1DF4">
      <w:pPr>
        <w:pStyle w:val="Appendix3"/>
      </w:pPr>
      <w:r>
        <w:t>&lt;a3&gt;</w:t>
      </w:r>
      <w:bookmarkStart w:id="686" w:name="_Toc93320701"/>
      <w:r>
        <w:t>Lines</w:t>
      </w:r>
      <w:bookmarkEnd w:id="686"/>
      <w:r>
        <w:t>&lt;/a3&gt;</w:t>
      </w:r>
    </w:p>
    <w:p w14:paraId="27E8CA1D" w14:textId="42EC0C60" w:rsidR="000910C1" w:rsidRDefault="006518AB" w:rsidP="000910C1">
      <w:r>
        <w:t xml:space="preserve">The </w:t>
      </w:r>
      <w:r w:rsidR="00D4318D">
        <w:rPr>
          <w:rStyle w:val="KeyWord0"/>
        </w:rPr>
        <w:t>&lt;k&gt;</w:t>
      </w:r>
      <w:r w:rsidR="00D4318D" w:rsidRPr="00BD52BD">
        <w:rPr>
          <w:rStyle w:val="KeyWord0"/>
        </w:rPr>
        <w:t>DoLine</w:t>
      </w:r>
      <w:r w:rsidR="00D4318D">
        <w:rPr>
          <w:rStyle w:val="KeyWord0"/>
        </w:rPr>
        <w:t>&lt;/k&gt;</w:t>
      </w:r>
      <w:r>
        <w:t xml:space="preserve"> method handles the </w:t>
      </w:r>
      <w:r w:rsidR="00D4318D">
        <w:rPr>
          <w:rStyle w:val="KeyWord0"/>
        </w:rPr>
        <w:t>&lt;k&gt;</w:t>
      </w:r>
      <w:r w:rsidR="00D4318D" w:rsidRPr="00D14D18">
        <w:rPr>
          <w:rStyle w:val="KeyWord0"/>
        </w:rPr>
        <w:t>#</w:t>
      </w:r>
      <w:r w:rsidR="00D4318D" w:rsidRPr="00B026C6">
        <w:rPr>
          <w:rStyle w:val="KeyWord0"/>
        </w:rPr>
        <w:t>line</w:t>
      </w:r>
      <w:r w:rsidR="00D4318D">
        <w:rPr>
          <w:rStyle w:val="KeyWord0"/>
        </w:rPr>
        <w:t>&lt;/k&gt;</w:t>
      </w:r>
      <w:r>
        <w:t xml:space="preserve"> directive by setting the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&lt;/k&gt;</w:t>
      </w:r>
      <w:r>
        <w:t>.</w:t>
      </w:r>
      <w:r w:rsidR="00D4318D">
        <w:rPr>
          <w:rStyle w:val="KeyWord0"/>
        </w:rPr>
        <w:t>&lt;k&gt;</w:t>
      </w:r>
      <w:r w:rsidR="00D4318D" w:rsidRPr="00B026C6">
        <w:rPr>
          <w:rStyle w:val="KeyWord0"/>
        </w:rPr>
        <w:t>Path</w:t>
      </w:r>
      <w:r w:rsidR="00D4318D">
        <w:rPr>
          <w:rStyle w:val="KeyWord0"/>
        </w:rPr>
        <w:t>&lt;/k&gt;</w:t>
      </w:r>
      <w:r>
        <w:t xml:space="preserve"> and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&lt;/k&gt;</w:t>
      </w:r>
      <w:r>
        <w:t>.</w:t>
      </w:r>
      <w:r w:rsidR="00493E8C">
        <w:rPr>
          <w:rStyle w:val="CodeInText"/>
        </w:rPr>
        <w:t>&lt;ct&gt;Line&lt;/ct&gt;</w:t>
      </w:r>
      <w:r>
        <w:t xml:space="preserve"> fields and returns a text with the path and line that starts and ends with dollar signs (‘$’)</w:t>
      </w:r>
      <w:r w:rsidR="00B026C6">
        <w:t xml:space="preserve">. </w:t>
      </w:r>
      <w:r w:rsidR="00735893">
        <w:t xml:space="preserve">It is allowed to omit the </w:t>
      </w:r>
      <w:r w:rsidR="00347567">
        <w:t>path</w:t>
      </w:r>
      <w:r w:rsidR="00987680">
        <w:t xml:space="preserve"> or</w:t>
      </w:r>
      <w:r w:rsidR="00347567">
        <w:t xml:space="preserve"> the path and line, but </w:t>
      </w:r>
      <w:r w:rsidR="00E5325D">
        <w:t xml:space="preserve">not only the line. </w:t>
      </w:r>
      <w:r w:rsidR="009D35A3">
        <w:t xml:space="preserve">If the path or line is omitted, they are not set. </w:t>
      </w:r>
      <w:r w:rsidR="00B026C6">
        <w:t>For instance</w:t>
      </w:r>
      <w:r w:rsidR="0034227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492109" w:rsidRDefault="00E24361" w:rsidP="00E24361">
      <w:pPr>
        <w:pStyle w:val="Code"/>
        <w:rPr>
          <w:highlight w:val="white"/>
          <w:lang w:val="nb-NO"/>
        </w:rPr>
      </w:pPr>
      <w:r w:rsidRPr="00492109">
        <w:rPr>
          <w:highlight w:val="white"/>
          <w:lang w:val="nb-NO"/>
        </w:rPr>
        <w:t xml:space="preserve">    private void DoLine(List&lt;Token&gt; tokenList) {</w:t>
      </w:r>
    </w:p>
    <w:p w14:paraId="3254DECA" w14:textId="77777777" w:rsidR="00E24361" w:rsidRPr="00E24361" w:rsidRDefault="00E24361" w:rsidP="00E24361">
      <w:pPr>
        <w:pStyle w:val="Code"/>
        <w:rPr>
          <w:highlight w:val="white"/>
        </w:rPr>
      </w:pPr>
      <w:r w:rsidRPr="00492109">
        <w:rPr>
          <w:highlight w:val="white"/>
          <w:lang w:val="nb-NO"/>
        </w:rPr>
        <w:t xml:space="preserve">      </w:t>
      </w:r>
      <w:r w:rsidRPr="00E24361">
        <w:rPr>
          <w:highlight w:val="white"/>
        </w:rPr>
        <w:t>int listSize = tokenList.Count;</w:t>
      </w:r>
    </w:p>
    <w:p w14:paraId="7CF3A8F8" w14:textId="46911820"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r w:rsidR="00987680">
        <w:rPr>
          <w:highlight w:val="white"/>
        </w:rPr>
        <w:t>we do nothing</w:t>
      </w:r>
      <w:r w:rsidR="005E1240">
        <w:rPr>
          <w:highlight w:val="white"/>
        </w:rPr>
        <w:t>.</w:t>
      </w:r>
    </w:p>
    <w:p w14:paraId="2AA63E23" w14:textId="26D1E874" w:rsidR="00E24361" w:rsidRPr="00E24361" w:rsidRDefault="00E24361" w:rsidP="00E24361">
      <w:pPr>
        <w:pStyle w:val="Code"/>
        <w:rPr>
          <w:highlight w:val="white"/>
        </w:rPr>
      </w:pPr>
      <w:r w:rsidRPr="00E24361">
        <w:rPr>
          <w:highlight w:val="white"/>
        </w:rPr>
        <w:t xml:space="preserve">      </w:t>
      </w:r>
      <w:r w:rsidR="0056352A">
        <w:rPr>
          <w:highlight w:val="white"/>
        </w:rPr>
        <w:t>Error.</w:t>
      </w:r>
      <w:r w:rsidR="00C41A1F">
        <w:rPr>
          <w:highlight w:val="white"/>
        </w:rPr>
        <w:t>Report</w:t>
      </w:r>
      <w:r w:rsidRPr="00E24361">
        <w:rPr>
          <w:highlight w:val="white"/>
        </w:rPr>
        <w:t xml:space="preserve">((listSize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5EF41C1D"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D4318D">
        <w:rPr>
          <w:rStyle w:val="KeyWord0"/>
          <w:highlight w:val="white"/>
        </w:rPr>
        <w:t>&lt;k&gt;</w:t>
      </w:r>
      <w:r w:rsidR="00D4318D" w:rsidRPr="000264D9">
        <w:rPr>
          <w:rStyle w:val="KeyWord0"/>
          <w:highlight w:val="white"/>
        </w:rPr>
        <w:t>CCompiler_Main.Scanner</w:t>
      </w:r>
      <w:r w:rsidR="00D4318D">
        <w:rPr>
          <w:rStyle w:val="KeyWord0"/>
          <w:highlight w:val="white"/>
        </w:rPr>
        <w:t>&lt;/k&gt;</w:t>
      </w:r>
      <w:r w:rsidR="000264D9" w:rsidRPr="0013689C">
        <w:rPr>
          <w:highlight w:val="white"/>
        </w:rPr>
        <w:t>.</w:t>
      </w:r>
      <w:r w:rsidR="00D4318D">
        <w:rPr>
          <w:rStyle w:val="KeyWord0"/>
          <w:highlight w:val="white"/>
        </w:rPr>
        <w:t>&lt;k&gt;</w:t>
      </w:r>
      <w:r w:rsidR="00D4318D" w:rsidRPr="000264D9">
        <w:rPr>
          <w:rStyle w:val="KeyWord0"/>
          <w:highlight w:val="white"/>
        </w:rPr>
        <w:t>Line</w:t>
      </w:r>
      <w:r w:rsidR="00D4318D">
        <w:rPr>
          <w:rStyle w:val="KeyWord0"/>
          <w:highlight w:val="white"/>
        </w:rPr>
        <w:t>&lt;/k&gt;</w:t>
      </w:r>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07C01D82" w:rsidR="00E24361" w:rsidRPr="00E24361" w:rsidRDefault="00E24361" w:rsidP="00E24361">
      <w:pPr>
        <w:pStyle w:val="Code"/>
        <w:rPr>
          <w:highlight w:val="white"/>
        </w:rPr>
      </w:pPr>
      <w:r w:rsidRPr="00E24361">
        <w:rPr>
          <w:highlight w:val="white"/>
        </w:rPr>
        <w:t xml:space="preserve">        </w:t>
      </w:r>
      <w:r w:rsidR="0056352A">
        <w:rPr>
          <w:highlight w:val="white"/>
        </w:rPr>
        <w:t>Error.Check</w:t>
      </w:r>
      <w:r w:rsidRPr="00E24361">
        <w:rPr>
          <w:highlight w:val="white"/>
        </w:rPr>
        <w:t>(int.TryParse(lineText,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10E2BA72"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D4318D">
        <w:rPr>
          <w:rStyle w:val="KeyWord0"/>
          <w:highlight w:val="white"/>
        </w:rPr>
        <w:t>&lt;k&gt;</w:t>
      </w:r>
      <w:r w:rsidR="00D4318D" w:rsidRPr="003D3EAE">
        <w:rPr>
          <w:rStyle w:val="KeyWord0"/>
          <w:highlight w:val="white"/>
        </w:rPr>
        <w:t>CCompiler_Main.Scanner</w:t>
      </w:r>
      <w:r w:rsidR="00D4318D">
        <w:rPr>
          <w:rStyle w:val="KeyWord0"/>
          <w:highlight w:val="white"/>
        </w:rPr>
        <w:t>&lt;/k&gt;</w:t>
      </w:r>
      <w:r w:rsidR="003D3EAE" w:rsidRPr="0013689C">
        <w:rPr>
          <w:highlight w:val="white"/>
        </w:rPr>
        <w:t>.</w:t>
      </w:r>
      <w:r w:rsidR="00D4318D">
        <w:rPr>
          <w:rStyle w:val="KeyWord0"/>
          <w:highlight w:val="white"/>
        </w:rPr>
        <w:t>&lt;k&gt;</w:t>
      </w:r>
      <w:r w:rsidR="00D4318D" w:rsidRPr="003D3EAE">
        <w:rPr>
          <w:rStyle w:val="KeyWord0"/>
          <w:highlight w:val="white"/>
        </w:rPr>
        <w:t>Path</w:t>
      </w:r>
      <w:r w:rsidR="00D4318D">
        <w:rPr>
          <w:rStyle w:val="KeyWord0"/>
          <w:highlight w:val="white"/>
        </w:rPr>
        <w:t>&lt;/k&gt;</w:t>
      </w:r>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5F5B6810" w:rsidR="006518AB" w:rsidRDefault="00CC1DF4" w:rsidP="00CC1DF4">
      <w:pPr>
        <w:pStyle w:val="Appendix3"/>
      </w:pPr>
      <w:r>
        <w:t>&lt;a3&gt;</w:t>
      </w:r>
      <w:bookmarkStart w:id="687" w:name="_Toc93320702"/>
      <w:r>
        <w:t>Include Files</w:t>
      </w:r>
      <w:bookmarkEnd w:id="687"/>
      <w:r>
        <w:t>&lt;/a3&gt;</w:t>
      </w:r>
    </w:p>
    <w:p w14:paraId="6F80C3E2" w14:textId="77751790" w:rsidR="006518AB" w:rsidRDefault="006518AB" w:rsidP="006518AB">
      <w:r>
        <w:t xml:space="preserve">There are two kinds of include files: system files (‘&lt;’ and ‘&gt;’) and internal files (‘\”’). The systems files are included from the path given by </w:t>
      </w:r>
      <w:r w:rsidR="00493E8C">
        <w:rPr>
          <w:rStyle w:val="CodeInText"/>
        </w:rPr>
        <w:t>&lt;ct&gt;Main&lt;/ct&gt;</w:t>
      </w:r>
      <w:r>
        <w:rPr>
          <w:rStyle w:val="CodeInText"/>
        </w:rPr>
        <w:t>.</w:t>
      </w:r>
      <w:r w:rsidR="00493E8C">
        <w:rPr>
          <w:rStyle w:val="CodeInText"/>
        </w:rPr>
        <w:t>&lt;ct&gt;IncludePath&lt;/ct&gt;</w:t>
      </w:r>
      <w:r>
        <w:t>, and the internal files are included locally.</w:t>
      </w:r>
      <w:r w:rsidR="00E9660B">
        <w:t xml:space="preserve"> </w:t>
      </w:r>
      <w:r>
        <w:t xml:space="preserve">The </w:t>
      </w:r>
      <w:r w:rsidR="00493E8C">
        <w:rPr>
          <w:rStyle w:val="CodeInText"/>
        </w:rPr>
        <w:t>&lt;ct&gt;Main&lt;/ct&gt;</w:t>
      </w:r>
      <w:r>
        <w:rPr>
          <w:rStyle w:val="CodeInText"/>
        </w:rPr>
        <w:t>.</w:t>
      </w:r>
      <w:r w:rsidR="00493E8C">
        <w:rPr>
          <w:rStyle w:val="CodeInText"/>
        </w:rPr>
        <w:t>&lt;ct&gt;IncludeStack&lt;/ct&gt;</w:t>
      </w:r>
      <w:r>
        <w:t xml:space="preserve"> is used to make </w:t>
      </w:r>
      <w:r w:rsidR="00E9660B">
        <w:t xml:space="preserve">prevent </w:t>
      </w:r>
      <w:r>
        <w:t>circular inclusion.</w:t>
      </w:r>
    </w:p>
    <w:p w14:paraId="39E7B7DA" w14:textId="00BB54F2" w:rsidR="006518AB" w:rsidRDefault="006518AB" w:rsidP="006518AB">
      <w:r>
        <w:t>Th</w:t>
      </w:r>
      <w:r w:rsidR="00A61E26">
        <w:t xml:space="preserve">e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&lt;/k&gt;</w:t>
      </w:r>
      <w:r w:rsidR="00A61E26">
        <w:t>.</w:t>
      </w:r>
      <w:r w:rsidR="00493E8C">
        <w:rPr>
          <w:rStyle w:val="CodeInText"/>
        </w:rPr>
        <w:t>&lt;ct&gt;Path&lt;/ct&gt;</w:t>
      </w:r>
      <w:r>
        <w:t xml:space="preserve"> and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&lt;/k&gt;</w:t>
      </w:r>
      <w:r>
        <w:rPr>
          <w:rStyle w:val="CodeInText"/>
        </w:rPr>
        <w:t>.</w:t>
      </w:r>
      <w:r w:rsidR="00493E8C">
        <w:rPr>
          <w:rStyle w:val="CodeInText"/>
        </w:rPr>
        <w:t>&lt;ct&gt;Line&lt;/ct&gt;</w:t>
      </w:r>
      <w:r>
        <w:t xml:space="preserve"> fields are temporary replaced by the path and line of the included file. After the include line has been read, the original path and line is added to the included source code, in the dollar sign format (for example: </w:t>
      </w:r>
      <w:r w:rsidR="00D4318D">
        <w:rPr>
          <w:rStyle w:val="KeyWord0"/>
        </w:rPr>
        <w:t>&lt;k&gt;</w:t>
      </w:r>
      <w:r w:rsidR="00D4318D" w:rsidRPr="00E9660B">
        <w:rPr>
          <w:rStyle w:val="KeyWord0"/>
        </w:rPr>
        <w:t>$C:\Temp\Test.c,100$</w:t>
      </w:r>
      <w:r w:rsidR="00D4318D">
        <w:rPr>
          <w:rStyle w:val="KeyWord0"/>
        </w:rPr>
        <w:t>&lt;/k&gt;</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Pr="002F639D" w:rsidRDefault="006518AB" w:rsidP="006518AB">
      <w:pPr>
        <w:pStyle w:val="Code"/>
        <w:rPr>
          <w:highlight w:val="white"/>
          <w:lang w:val="en-GB"/>
        </w:rPr>
      </w:pPr>
      <w:r>
        <w:rPr>
          <w:highlight w:val="white"/>
        </w:rPr>
        <w:t xml:space="preserve">        </w:t>
      </w:r>
      <w:r w:rsidRPr="002F639D">
        <w:rPr>
          <w:highlight w:val="white"/>
          <w:lang w:val="en-GB"/>
        </w:rPr>
        <w:t>}</w:t>
      </w:r>
    </w:p>
    <w:p w14:paraId="0A6373B4" w14:textId="77777777" w:rsidR="006518AB" w:rsidRPr="002F639D" w:rsidRDefault="006518AB" w:rsidP="006518AB">
      <w:pPr>
        <w:pStyle w:val="Code"/>
        <w:rPr>
          <w:highlight w:val="white"/>
          <w:lang w:val="en-GB"/>
        </w:rPr>
      </w:pPr>
      <w:r w:rsidRPr="002F639D">
        <w:rPr>
          <w:highlight w:val="white"/>
          <w:lang w:val="en-GB"/>
        </w:rPr>
        <w:t xml:space="preserve">        else {</w:t>
      </w:r>
    </w:p>
    <w:p w14:paraId="245A7930" w14:textId="50DE38A1" w:rsidR="006518AB" w:rsidRPr="002F639D" w:rsidRDefault="006518AB" w:rsidP="006518AB">
      <w:pPr>
        <w:pStyle w:val="Code"/>
        <w:rPr>
          <w:highlight w:val="white"/>
          <w:lang w:val="en-GB"/>
        </w:rPr>
      </w:pPr>
      <w:r w:rsidRPr="002F639D">
        <w:rPr>
          <w:highlight w:val="white"/>
          <w:lang w:val="en-GB"/>
        </w:rPr>
        <w:t xml:space="preserve">          </w:t>
      </w:r>
      <w:r w:rsidR="0056352A" w:rsidRPr="002F639D">
        <w:rPr>
          <w:highlight w:val="white"/>
          <w:lang w:val="en-GB"/>
        </w:rPr>
        <w:t>Error.</w:t>
      </w:r>
      <w:r w:rsidR="00E85CCE">
        <w:rPr>
          <w:highlight w:val="white"/>
          <w:lang w:val="en-GB"/>
        </w:rPr>
        <w:t>Report</w:t>
      </w:r>
      <w:r w:rsidRPr="002F639D">
        <w:rPr>
          <w:highlight w:val="white"/>
          <w:lang w:val="en-GB"/>
        </w:rPr>
        <w:t>(TokenListToString(tokenList),</w:t>
      </w:r>
    </w:p>
    <w:p w14:paraId="3DE7F423" w14:textId="77777777" w:rsidR="006518AB" w:rsidRDefault="006518AB" w:rsidP="006518AB">
      <w:pPr>
        <w:pStyle w:val="Code"/>
        <w:rPr>
          <w:highlight w:val="white"/>
        </w:rPr>
      </w:pPr>
      <w:r w:rsidRPr="002F639D">
        <w:rPr>
          <w:highlight w:val="white"/>
          <w:lang w:val="en-GB"/>
        </w:rPr>
        <w:t xml:space="preserve">                       </w:t>
      </w:r>
      <w:r>
        <w:rPr>
          <w:highlight w:val="white"/>
        </w:rPr>
        <w:t>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475F1762" w:rsidR="006518AB" w:rsidRDefault="006518AB" w:rsidP="006518AB">
      <w:pPr>
        <w:pStyle w:val="Code"/>
        <w:rPr>
          <w:highlight w:val="white"/>
        </w:rPr>
      </w:pPr>
      <w:r>
        <w:rPr>
          <w:highlight w:val="white"/>
        </w:rPr>
        <w:t xml:space="preserve">      </w:t>
      </w:r>
      <w:r w:rsidR="0056352A">
        <w:rPr>
          <w:highlight w:val="white"/>
        </w:rPr>
        <w:t>Error.Check</w:t>
      </w:r>
      <w:r>
        <w:rPr>
          <w:highlight w:val="white"/>
        </w:rPr>
        <w:t>(!m_includeStack.Contains(includeFile),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C3BA458" w:rsidR="006518AB" w:rsidRDefault="00CC1DF4" w:rsidP="00CC1DF4">
      <w:pPr>
        <w:pStyle w:val="Appendix3"/>
      </w:pPr>
      <w:r>
        <w:t>&lt;a3&gt;</w:t>
      </w:r>
      <w:bookmarkStart w:id="688" w:name="_Toc93320703"/>
      <w:r>
        <w:t>Macros</w:t>
      </w:r>
      <w:bookmarkEnd w:id="688"/>
      <w:r>
        <w:t>&lt;/a3&gt;</w:t>
      </w:r>
    </w:p>
    <w:p w14:paraId="5D9D0060" w14:textId="757B49A6" w:rsidR="006518AB" w:rsidRDefault="006518AB" w:rsidP="006518AB">
      <w:r>
        <w:t xml:space="preserve">The </w:t>
      </w:r>
      <w:r w:rsidR="00493E8C">
        <w:rPr>
          <w:rStyle w:val="CodeInText"/>
        </w:rPr>
        <w:t>&lt;ct&gt;Macro&lt;/ct&gt;</w:t>
      </w:r>
      <w:r>
        <w:t xml:space="preserve"> class keep track of a macro, a macro has a possible empty list of parameters.</w:t>
      </w:r>
    </w:p>
    <w:p w14:paraId="6B2444CE" w14:textId="41146A22" w:rsidR="006518AB" w:rsidRDefault="000274D4" w:rsidP="006518AB">
      <w:pPr>
        <w:pStyle w:val="CodeHeader"/>
      </w:pPr>
      <w:r>
        <w:t>&lt;ch&gt;Macro.cs&lt;/ch&gt;</w:t>
      </w:r>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061DD419" w:rsidR="006518AB" w:rsidRDefault="006518AB" w:rsidP="006518AB">
      <w:pPr>
        <w:pStyle w:val="Code"/>
        <w:rPr>
          <w:highlight w:val="white"/>
        </w:rPr>
      </w:pPr>
      <w:r>
        <w:rPr>
          <w:highlight w:val="white"/>
        </w:rPr>
        <w:t xml:space="preserve">    private </w:t>
      </w:r>
      <w:r w:rsidR="00E2055A">
        <w:rPr>
          <w:highlight w:val="white"/>
        </w:rPr>
        <w:t xml:space="preserve">readonly int </w:t>
      </w:r>
      <w:r>
        <w:rPr>
          <w:highlight w:val="white"/>
        </w:rPr>
        <w:t>m_parameters;</w:t>
      </w:r>
    </w:p>
    <w:p w14:paraId="388F1B00"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List&lt;Token&gt; m_tokenList;</w:t>
      </w:r>
    </w:p>
    <w:p w14:paraId="650BADEF" w14:textId="5B032E2E" w:rsidR="006518AB" w:rsidRDefault="00882526" w:rsidP="00882526">
      <w:pPr>
        <w:rPr>
          <w:highlight w:val="white"/>
        </w:rPr>
      </w:pPr>
      <w:r>
        <w:rPr>
          <w:highlight w:val="white"/>
        </w:rPr>
        <w:t>A macro holds a number of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33B3E1E4" w:rsidR="006518AB" w:rsidRDefault="007915C9" w:rsidP="007915C9">
      <w:pPr>
        <w:rPr>
          <w:highlight w:val="white"/>
        </w:rPr>
      </w:pPr>
      <w:r>
        <w:rPr>
          <w:highlight w:val="white"/>
        </w:rPr>
        <w:t>Two macros are considered equal if the hold the same</w:t>
      </w:r>
      <w:r w:rsidR="005F45C7">
        <w:rPr>
          <w:highlight w:val="white"/>
        </w:rPr>
        <w:t xml:space="preserve"> number of</w:t>
      </w:r>
      <w:r>
        <w:rPr>
          <w:highlight w:val="white"/>
        </w:rPr>
        <w:t xml:space="preserve"> parameters</w:t>
      </w:r>
      <w:r w:rsidR="005F45C7">
        <w:rPr>
          <w:highlight w:val="white"/>
        </w:rPr>
        <w:t xml:space="preserve"> and the same token lists.</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35F375CF" w:rsidR="006518AB" w:rsidRDefault="006518AB" w:rsidP="006518AB">
      <w:pPr>
        <w:pStyle w:val="Code"/>
        <w:rPr>
          <w:highlight w:val="white"/>
        </w:rPr>
      </w:pPr>
      <w:r>
        <w:rPr>
          <w:highlight w:val="white"/>
        </w:rPr>
        <w:t xml:space="preserve">      if (obj is Macro</w:t>
      </w:r>
      <w:r w:rsidR="00DF02C6">
        <w:rPr>
          <w:highlight w:val="white"/>
        </w:rPr>
        <w:t xml:space="preserve"> macro</w:t>
      </w:r>
      <w:r>
        <w:rPr>
          <w:highlight w:val="white"/>
        </w:rPr>
        <w:t>) {</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059135C7" w:rsidR="00F6741E" w:rsidRDefault="00CC1DF4" w:rsidP="00CC1DF4">
      <w:pPr>
        <w:pStyle w:val="Appendix3"/>
      </w:pPr>
      <w:r>
        <w:t>&lt;a3&gt;</w:t>
      </w:r>
      <w:bookmarkStart w:id="689" w:name="_Toc93320704"/>
      <w:r>
        <w:t>Tokens</w:t>
      </w:r>
      <w:bookmarkEnd w:id="689"/>
      <w:r>
        <w:t>&lt;/a3&gt;</w:t>
      </w:r>
    </w:p>
    <w:p w14:paraId="1B42464B" w14:textId="701AC6AC" w:rsidR="00896045" w:rsidRPr="00896045" w:rsidRDefault="00896045" w:rsidP="00896045">
      <w:r>
        <w:t xml:space="preserve">The preprocessor scanner returns tokens of the </w:t>
      </w:r>
      <w:r w:rsidR="00D4318D">
        <w:rPr>
          <w:rStyle w:val="KeyWord0"/>
        </w:rPr>
        <w:t>&lt;k&gt;</w:t>
      </w:r>
      <w:r w:rsidR="00D4318D" w:rsidRPr="00896045">
        <w:rPr>
          <w:rStyle w:val="KeyWord0"/>
        </w:rPr>
        <w:t>Token</w:t>
      </w:r>
      <w:r w:rsidR="00D4318D">
        <w:rPr>
          <w:rStyle w:val="KeyWord0"/>
        </w:rPr>
        <w:t>&lt;/k&gt;</w:t>
      </w:r>
      <w:r>
        <w:t xml:space="preserve"> class. The token holds an identity, a value and </w:t>
      </w:r>
      <w:r w:rsidR="005F45C7">
        <w:t xml:space="preserve">the number </w:t>
      </w:r>
      <w:r>
        <w:t>of newline</w:t>
      </w:r>
      <w:r w:rsidR="005F45C7">
        <w:t xml:space="preserve"> character</w:t>
      </w:r>
      <w:r>
        <w:t>s.</w:t>
      </w:r>
    </w:p>
    <w:p w14:paraId="53A0A5B0" w14:textId="58BD90C7" w:rsidR="006518AB" w:rsidRDefault="000274D4" w:rsidP="006518AB">
      <w:pPr>
        <w:pStyle w:val="CodeHeader"/>
      </w:pPr>
      <w:r>
        <w:t>&lt;ch&gt;Token.cs&lt;/ch&gt;</w:t>
      </w:r>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492109" w:rsidRDefault="0090064D" w:rsidP="0090064D">
      <w:pPr>
        <w:pStyle w:val="Code"/>
        <w:rPr>
          <w:highlight w:val="white"/>
          <w:lang w:val="nb-NO"/>
        </w:rPr>
      </w:pPr>
      <w:r w:rsidRPr="0090064D">
        <w:rPr>
          <w:highlight w:val="white"/>
        </w:rPr>
        <w:t xml:space="preserve">    </w:t>
      </w:r>
      <w:r w:rsidRPr="00492109">
        <w:rPr>
          <w:highlight w:val="white"/>
          <w:lang w:val="nb-NO"/>
        </w:rPr>
        <w:t>private CCompiler_Pre.Tokens m_id;</w:t>
      </w:r>
    </w:p>
    <w:p w14:paraId="0905DFEA" w14:textId="77777777" w:rsidR="0090064D" w:rsidRPr="0090064D" w:rsidRDefault="0090064D" w:rsidP="0090064D">
      <w:pPr>
        <w:pStyle w:val="Code"/>
        <w:rPr>
          <w:highlight w:val="white"/>
        </w:rPr>
      </w:pPr>
      <w:r w:rsidRPr="00492109">
        <w:rPr>
          <w:highlight w:val="white"/>
          <w:lang w:val="nb-NO"/>
        </w:rPr>
        <w:t xml:space="preserve">    </w:t>
      </w:r>
      <w:r w:rsidRPr="0090064D">
        <w:rPr>
          <w:highlight w:val="white"/>
        </w:rPr>
        <w:t>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492109" w:rsidRDefault="0090064D" w:rsidP="0090064D">
      <w:pPr>
        <w:pStyle w:val="Code"/>
        <w:rPr>
          <w:highlight w:val="white"/>
          <w:lang w:val="da-DK"/>
        </w:rPr>
      </w:pPr>
      <w:r w:rsidRPr="0090064D">
        <w:rPr>
          <w:highlight w:val="white"/>
        </w:rPr>
        <w:t xml:space="preserve">          </w:t>
      </w:r>
      <w:r w:rsidRPr="00492109">
        <w:rPr>
          <w:highlight w:val="white"/>
          <w:lang w:val="da-DK"/>
        </w:rPr>
        <w:t>buffer.Append('\n');</w:t>
      </w:r>
    </w:p>
    <w:p w14:paraId="6B1FDB62" w14:textId="77777777" w:rsidR="0090064D" w:rsidRPr="00492109" w:rsidRDefault="0090064D" w:rsidP="0090064D">
      <w:pPr>
        <w:pStyle w:val="Code"/>
        <w:rPr>
          <w:highlight w:val="white"/>
          <w:lang w:val="da-DK"/>
        </w:rPr>
      </w:pPr>
      <w:r w:rsidRPr="00492109">
        <w:rPr>
          <w:highlight w:val="white"/>
          <w:lang w:val="da-DK"/>
        </w:rPr>
        <w:t xml:space="preserve">        }</w:t>
      </w:r>
    </w:p>
    <w:p w14:paraId="40302900" w14:textId="77777777" w:rsidR="0090064D" w:rsidRPr="00492109" w:rsidRDefault="0090064D" w:rsidP="0090064D">
      <w:pPr>
        <w:pStyle w:val="Code"/>
        <w:rPr>
          <w:highlight w:val="white"/>
          <w:lang w:val="da-DK"/>
        </w:rPr>
      </w:pPr>
      <w:r w:rsidRPr="00492109">
        <w:rPr>
          <w:highlight w:val="white"/>
          <w:lang w:val="da-DK"/>
        </w:rPr>
        <w:t xml:space="preserve">      }</w:t>
      </w:r>
    </w:p>
    <w:p w14:paraId="12A1BC25" w14:textId="77777777" w:rsidR="0090064D" w:rsidRPr="00492109" w:rsidRDefault="0090064D" w:rsidP="0090064D">
      <w:pPr>
        <w:pStyle w:val="Code"/>
        <w:rPr>
          <w:highlight w:val="white"/>
          <w:lang w:val="da-DK"/>
        </w:rPr>
      </w:pPr>
      <w:r w:rsidRPr="00492109">
        <w:rPr>
          <w:highlight w:val="white"/>
          <w:lang w:val="da-DK"/>
        </w:rPr>
        <w:t xml:space="preserve">      else {</w:t>
      </w:r>
    </w:p>
    <w:p w14:paraId="61BB946E" w14:textId="77777777" w:rsidR="0090064D" w:rsidRPr="0090064D" w:rsidRDefault="0090064D" w:rsidP="0090064D">
      <w:pPr>
        <w:pStyle w:val="Code"/>
        <w:rPr>
          <w:highlight w:val="white"/>
        </w:rPr>
      </w:pPr>
      <w:r w:rsidRPr="00492109">
        <w:rPr>
          <w:highlight w:val="white"/>
          <w:lang w:val="da-DK"/>
        </w:rPr>
        <w:t xml:space="preserve">        </w:t>
      </w:r>
      <w:r w:rsidRPr="0090064D">
        <w:rPr>
          <w:highlight w:val="white"/>
        </w:rPr>
        <w:t>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35EC93E2" w:rsidR="0090064D" w:rsidRPr="0090064D" w:rsidRDefault="0090064D" w:rsidP="0090064D">
      <w:pPr>
        <w:pStyle w:val="Code"/>
        <w:rPr>
          <w:highlight w:val="white"/>
        </w:rPr>
      </w:pPr>
      <w:r w:rsidRPr="0090064D">
        <w:rPr>
          <w:highlight w:val="white"/>
        </w:rPr>
        <w:t xml:space="preserve">      if (obj is Token</w:t>
      </w:r>
      <w:r w:rsidR="00EA7FDC">
        <w:rPr>
          <w:highlight w:val="white"/>
        </w:rPr>
        <w:t xml:space="preserve"> token</w:t>
      </w:r>
      <w:r w:rsidRPr="0090064D">
        <w:rPr>
          <w:highlight w:val="white"/>
        </w:rPr>
        <w:t>) {</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1DC387C4" w:rsidR="00F6140D" w:rsidRPr="0090064D" w:rsidRDefault="00CC1DF4" w:rsidP="00CC1DF4">
      <w:pPr>
        <w:pStyle w:val="Appendix3"/>
      </w:pPr>
      <w:r>
        <w:t>&lt;a3&gt;</w:t>
      </w:r>
      <w:bookmarkStart w:id="690" w:name="_Toc93320705"/>
      <w:r>
        <w:t>Define</w:t>
      </w:r>
      <w:bookmarkEnd w:id="690"/>
      <w:r>
        <w:t>&lt;/a3&gt;</w:t>
      </w:r>
    </w:p>
    <w:p w14:paraId="6FFA2FF7" w14:textId="000172CC" w:rsidR="005D0427" w:rsidRDefault="006518AB" w:rsidP="005D0427">
      <w:r>
        <w:t xml:space="preserve">The </w:t>
      </w:r>
      <w:r w:rsidR="00493E8C">
        <w:rPr>
          <w:rStyle w:val="CodeInText"/>
        </w:rPr>
        <w:t>&lt;ct&gt;DoDefine&lt;/ct&gt;</w:t>
      </w:r>
      <w:r>
        <w:t xml:space="preserve"> method splits the line into the name of the macro, a potential parameter list, and </w:t>
      </w:r>
      <w:r w:rsidR="005D0427">
        <w:t>the macro list, made up by the part of the token list following the name and potential parameter list.</w:t>
      </w:r>
    </w:p>
    <w:p w14:paraId="1082D5E2" w14:textId="610F4133" w:rsidR="008767FF" w:rsidRDefault="000274D4" w:rsidP="008767FF">
      <w:pPr>
        <w:pStyle w:val="CodeHeader"/>
      </w:pPr>
      <w:r>
        <w:t>&lt;ch&gt;Preprocessor.cs&lt;/ch&gt;</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1BF6439"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0D9C25C5" w:rsidR="00785550" w:rsidRDefault="00785550" w:rsidP="00785550">
      <w:pPr>
        <w:rPr>
          <w:highlight w:val="white"/>
        </w:rPr>
      </w:pPr>
      <w:r>
        <w:rPr>
          <w:highlight w:val="white"/>
        </w:rPr>
        <w:t xml:space="preserve">In case of a macro with parameters, </w:t>
      </w:r>
      <w:r w:rsidR="002C1F69">
        <w:rPr>
          <w:highlight w:val="white"/>
        </w:rPr>
        <w:t>it</w:t>
      </w:r>
      <w:r>
        <w:rPr>
          <w:highlight w:val="white"/>
        </w:rPr>
        <w:t xml:space="preserv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7FB39C1A" w:rsidR="00B96B62" w:rsidRPr="00B96B62" w:rsidRDefault="00057509" w:rsidP="00FA72FF">
      <w:pPr>
        <w:rPr>
          <w:highlight w:val="white"/>
        </w:rPr>
      </w:pPr>
      <w:r>
        <w:rPr>
          <w:highlight w:val="white"/>
        </w:rPr>
        <w:t xml:space="preserve">We iterate through the token list until </w:t>
      </w:r>
      <w:r w:rsidR="00FA72FF">
        <w:rPr>
          <w:highlight w:val="white"/>
        </w:rPr>
        <w:t>we find the finishing right parenthes</w:t>
      </w:r>
      <w:r w:rsidR="00B5460E">
        <w:rPr>
          <w:highlight w:val="white"/>
        </w:rPr>
        <w:t>i</w:t>
      </w:r>
      <w:r w:rsidR="00FA72FF">
        <w:rPr>
          <w:highlight w:val="white"/>
        </w:rPr>
        <w:t>s</w:t>
      </w:r>
      <w:r w:rsidR="00874EEA">
        <w:rPr>
          <w:highlight w:val="white"/>
        </w:rPr>
        <w:t xml:space="preserve">, and stores the parameter names in </w:t>
      </w:r>
      <w:r w:rsidR="00D4318D">
        <w:rPr>
          <w:rStyle w:val="KeyWord0"/>
          <w:highlight w:val="white"/>
        </w:rPr>
        <w:t>&lt;k&gt;</w:t>
      </w:r>
      <w:r w:rsidR="00D4318D" w:rsidRPr="00874EEA">
        <w:rPr>
          <w:rStyle w:val="KeyWord0"/>
          <w:highlight w:val="white"/>
        </w:rPr>
        <w:t>paramMap</w:t>
      </w:r>
      <w:r w:rsidR="00D4318D">
        <w:rPr>
          <w:rStyle w:val="KeyWord0"/>
          <w:highlight w:val="white"/>
        </w:rPr>
        <w:t>&lt;/k&gt;</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322B3939" w:rsidR="006B5E21" w:rsidRDefault="006B5E21" w:rsidP="006B5E21">
      <w:pPr>
        <w:rPr>
          <w:highlight w:val="white"/>
        </w:rPr>
      </w:pPr>
      <w:r>
        <w:rPr>
          <w:highlight w:val="white"/>
        </w:rPr>
        <w:t>The next token after the left par</w:t>
      </w:r>
      <w:r w:rsidR="00E948F7">
        <w:rPr>
          <w:highlight w:val="white"/>
        </w:rPr>
        <w:t>e</w:t>
      </w:r>
      <w:r>
        <w:rPr>
          <w:highlight w:val="white"/>
        </w:rPr>
        <w:t>ntheses must b</w:t>
      </w:r>
      <w:r w:rsidR="00E948F7">
        <w:rPr>
          <w:highlight w:val="white"/>
        </w:rPr>
        <w:t>e</w:t>
      </w:r>
      <w:r>
        <w:rPr>
          <w:highlight w:val="white"/>
        </w:rPr>
        <w:t xml:space="preserve"> a name.</w:t>
      </w:r>
    </w:p>
    <w:p w14:paraId="0E419AB7" w14:textId="59D82226"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404E43B3"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2F2AB041"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15BF70D9" w:rsidR="00AC6EE2" w:rsidRDefault="00AC6EE2" w:rsidP="00AC6EE2">
      <w:pPr>
        <w:rPr>
          <w:highlight w:val="white"/>
        </w:rPr>
      </w:pPr>
      <w:r>
        <w:rPr>
          <w:highlight w:val="white"/>
        </w:rPr>
        <w:t xml:space="preserve">We add each parameter name with its index in the list to </w:t>
      </w:r>
      <w:r w:rsidR="00D4318D">
        <w:rPr>
          <w:rStyle w:val="KeyWord0"/>
          <w:highlight w:val="white"/>
        </w:rPr>
        <w:t>&lt;k&gt;</w:t>
      </w:r>
      <w:r w:rsidR="00D4318D" w:rsidRPr="00AC6EE2">
        <w:rPr>
          <w:rStyle w:val="KeyWord0"/>
          <w:highlight w:val="white"/>
        </w:rPr>
        <w:t>paramMap</w:t>
      </w:r>
      <w:r w:rsidR="00D4318D">
        <w:rPr>
          <w:rStyle w:val="KeyWord0"/>
          <w:highlight w:val="white"/>
        </w:rPr>
        <w:t>&lt;/k&gt;</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1FDE5660" w:rsidR="00B96B62" w:rsidRPr="00B96B62" w:rsidRDefault="00B96B62" w:rsidP="00B96B62">
      <w:pPr>
        <w:pStyle w:val="Code"/>
        <w:rPr>
          <w:highlight w:val="white"/>
        </w:rPr>
      </w:pPr>
      <w:r w:rsidRPr="00B96B62">
        <w:rPr>
          <w:highlight w:val="white"/>
        </w:rPr>
        <w:t xml:space="preserve">            </w:t>
      </w:r>
      <w:r w:rsidR="00DB6E6D">
        <w:rPr>
          <w:highlight w:val="white"/>
        </w:rPr>
        <w:t>/* Empty */</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5F258819" w:rsidR="00B96B62" w:rsidRPr="00B96B62" w:rsidRDefault="00B96B62" w:rsidP="00B96B62">
      <w:pPr>
        <w:pStyle w:val="Code"/>
        <w:rPr>
          <w:highlight w:val="white"/>
        </w:rPr>
      </w:pPr>
      <w:r w:rsidRPr="00B96B62">
        <w:rPr>
          <w:highlight w:val="white"/>
        </w:rPr>
        <w:t xml:space="preserve">            </w:t>
      </w:r>
      <w:r w:rsidR="0056352A">
        <w:rPr>
          <w:highlight w:val="white"/>
        </w:rPr>
        <w:t>Error.</w:t>
      </w:r>
      <w:r w:rsidR="004B789B">
        <w:rPr>
          <w:highlight w:val="white"/>
        </w:rPr>
        <w:t>Report</w:t>
      </w:r>
      <w:r w:rsidRPr="00B96B62">
        <w:rPr>
          <w:highlight w:val="white"/>
        </w:rPr>
        <w:t>(nextToken.ToString(),</w:t>
      </w:r>
    </w:p>
    <w:p w14:paraId="0977AD47" w14:textId="1E178CAD"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w:t>
      </w:r>
      <w:bookmarkStart w:id="691" w:name="_Hlk73196623"/>
      <w:r w:rsidR="003203B6">
        <w:rPr>
          <w:highlight w:val="white"/>
        </w:rPr>
        <w:t>name-with-param</w:t>
      </w:r>
      <w:r w:rsidR="0032258E">
        <w:rPr>
          <w:highlight w:val="white"/>
        </w:rPr>
        <w:t>e</w:t>
      </w:r>
      <w:r w:rsidR="003203B6">
        <w:rPr>
          <w:highlight w:val="white"/>
        </w:rPr>
        <w:t xml:space="preserve">ter </w:t>
      </w:r>
      <w:bookmarkEnd w:id="691"/>
      <w:r w:rsidR="003203B6">
        <w:rPr>
          <w:highlight w:val="white"/>
        </w:rPr>
        <w:t>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77777777" w:rsidR="00844DC5" w:rsidRPr="00844DC5" w:rsidRDefault="00844DC5" w:rsidP="00844DC5">
      <w:pPr>
        <w:pStyle w:val="Code"/>
        <w:rPr>
          <w:highlight w:val="white"/>
        </w:rPr>
      </w:pPr>
      <w:r w:rsidRPr="00844DC5">
        <w:rPr>
          <w:highlight w:val="white"/>
        </w:rPr>
        <w:t xml:space="preserve">              new Token(CCompiler_Pre.Tokens.LEFT_PARENTHESIS, "(");</w:t>
      </w:r>
    </w:p>
    <w:p w14:paraId="19F24BBB" w14:textId="77777777" w:rsidR="00844DC5" w:rsidRPr="00844DC5" w:rsidRDefault="00844DC5" w:rsidP="00844DC5">
      <w:pPr>
        <w:pStyle w:val="Code"/>
        <w:rPr>
          <w:highlight w:val="white"/>
        </w:rPr>
      </w:pPr>
      <w:r w:rsidRPr="00844DC5">
        <w:rPr>
          <w:highlight w:val="white"/>
        </w:rPr>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D955EE3"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D4318D">
        <w:rPr>
          <w:rStyle w:val="KeyWord0"/>
          <w:highlight w:val="white"/>
        </w:rPr>
        <w:t>&lt;k&gt;</w:t>
      </w:r>
      <w:r w:rsidR="00D4318D" w:rsidRPr="00A246CE">
        <w:rPr>
          <w:rStyle w:val="KeyWord0"/>
          <w:highlight w:val="white"/>
        </w:rPr>
        <w:t>indexToParamMap</w:t>
      </w:r>
      <w:r w:rsidR="00D4318D">
        <w:rPr>
          <w:rStyle w:val="KeyWord0"/>
          <w:highlight w:val="white"/>
        </w:rPr>
        <w:t>&lt;/k&gt;</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3CDE7483"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D4318D">
        <w:rPr>
          <w:rStyle w:val="KeyWord0"/>
          <w:highlight w:val="white"/>
        </w:rPr>
        <w:t>&lt;k&gt;</w:t>
      </w:r>
      <w:r w:rsidR="00D4318D" w:rsidRPr="00786406">
        <w:rPr>
          <w:rStyle w:val="KeyWord0"/>
          <w:highlight w:val="white"/>
        </w:rPr>
        <w:t>indexToParam</w:t>
      </w:r>
      <w:r w:rsidR="00D4318D">
        <w:rPr>
          <w:rStyle w:val="KeyWord0"/>
          <w:highlight w:val="white"/>
        </w:rPr>
        <w:t>&lt;/k&gt;</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67F95FAA"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(m_macroMap[name].Equals(macro), name,</w:t>
      </w:r>
    </w:p>
    <w:p w14:paraId="430520B4" w14:textId="2D524FF4" w:rsidR="00B96B62" w:rsidRPr="00B96B62" w:rsidRDefault="00B96B62" w:rsidP="00B96B62">
      <w:pPr>
        <w:pStyle w:val="Code"/>
        <w:rPr>
          <w:highlight w:val="white"/>
        </w:rPr>
      </w:pPr>
      <w:r w:rsidRPr="00B96B62">
        <w:rPr>
          <w:highlight w:val="white"/>
        </w:rPr>
        <w:t xml:space="preserve">                     Message.Invalid_macro_re</w:t>
      </w:r>
      <w:r w:rsidR="00D147D5">
        <w:rPr>
          <w:highlight w:val="white"/>
        </w:rPr>
        <w:t>definition</w:t>
      </w:r>
      <w:r w:rsidRPr="00B96B62">
        <w:rPr>
          <w:highlight w:val="white"/>
        </w:rPr>
        <w:t>);</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04901F35" w:rsidR="006518AB" w:rsidRDefault="006518AB" w:rsidP="006518AB">
      <w:r>
        <w:t xml:space="preserve">The </w:t>
      </w:r>
      <w:r w:rsidR="00493E8C">
        <w:rPr>
          <w:rStyle w:val="CodeInText"/>
        </w:rPr>
        <w:t>&lt;ct&gt;DoUndef&lt;/ct&gt;</w:t>
      </w:r>
      <w:r>
        <w:t xml:space="preserve"> method removes a macro from the </w:t>
      </w:r>
      <w:r w:rsidR="00493E8C">
        <w:rPr>
          <w:rStyle w:val="CodeInText"/>
        </w:rPr>
        <w:t>&lt;ct&gt;MacroMap&lt;/ct&gt;</w:t>
      </w:r>
      <w:r>
        <w:t xml:space="preserve"> map. If the macro does not exist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4CAB9F91" w:rsidR="006518AB" w:rsidRDefault="006518AB" w:rsidP="006518AB">
      <w:pPr>
        <w:pStyle w:val="Code"/>
        <w:rPr>
          <w:highlight w:val="white"/>
        </w:rPr>
      </w:pPr>
      <w:r>
        <w:rPr>
          <w:highlight w:val="white"/>
        </w:rPr>
        <w:t xml:space="preserve">      </w:t>
      </w:r>
      <w:r w:rsidR="0056352A">
        <w:rPr>
          <w:highlight w:val="white"/>
        </w:rPr>
        <w:t>Error.Check</w:t>
      </w:r>
      <w:r>
        <w:rPr>
          <w:highlight w:val="white"/>
        </w:rPr>
        <w:t>((tokenList[2].Id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1F58654F" w:rsidR="006518AB" w:rsidRDefault="006518AB" w:rsidP="006518AB">
      <w:pPr>
        <w:pStyle w:val="Code"/>
        <w:rPr>
          <w:highlight w:val="white"/>
        </w:rPr>
      </w:pPr>
      <w:r>
        <w:rPr>
          <w:highlight w:val="white"/>
        </w:rPr>
        <w:t xml:space="preserve">      </w:t>
      </w:r>
      <w:r w:rsidR="0056352A">
        <w:rPr>
          <w:highlight w:val="white"/>
        </w:rPr>
        <w:t>Error.Check</w:t>
      </w:r>
      <w:r>
        <w:rPr>
          <w:highlight w:val="white"/>
        </w:rPr>
        <w:t>(m_macroMap.Remove(name),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1390019D" w:rsidR="006518AB" w:rsidRDefault="00CC1DF4" w:rsidP="00CC1DF4">
      <w:pPr>
        <w:pStyle w:val="Appendix3"/>
      </w:pPr>
      <w:r>
        <w:t>&lt;a3&gt;</w:t>
      </w:r>
      <w:bookmarkStart w:id="692" w:name="_Toc93320706"/>
      <w:r>
        <w:t>Conditional Programming</w:t>
      </w:r>
      <w:bookmarkEnd w:id="692"/>
      <w:r>
        <w:t>&lt;/a3&gt;</w:t>
      </w:r>
    </w:p>
    <w:p w14:paraId="5C19DBBB" w14:textId="094C1F45" w:rsidR="006518AB" w:rsidRDefault="006518AB" w:rsidP="006518AB">
      <w:r>
        <w:t xml:space="preserve">With conditional programming, it is possible to exclude part of the source code. The </w:t>
      </w:r>
      <w:r w:rsidR="00493E8C">
        <w:rPr>
          <w:rStyle w:val="CodeInText"/>
        </w:rPr>
        <w:t>&lt;ct&gt;DoIf&lt;/ct&gt;</w:t>
      </w:r>
      <w:r>
        <w:t xml:space="preserve"> method uses the parser of Section </w:t>
      </w:r>
      <w:r>
        <w:fldChar w:fldCharType="begin"/>
      </w:r>
      <w:r>
        <w:instrText xml:space="preserve"> REF _Ref418256130 \r \h </w:instrText>
      </w:r>
      <w:r>
        <w:fldChar w:fldCharType="separate"/>
      </w:r>
      <w:r w:rsidR="00F23462">
        <w:t xml:space="preserve">A.1. </w:t>
      </w:r>
      <w:r>
        <w:fldChar w:fldCharType="end"/>
      </w:r>
      <w:r>
        <w:t xml:space="preserve">It calls </w:t>
      </w:r>
      <w:r w:rsidR="00493E8C">
        <w:rPr>
          <w:rStyle w:val="CodeInText"/>
        </w:rPr>
        <w:t>&lt;ct&gt;ParseExpression&lt;/ct&gt;</w:t>
      </w:r>
      <w:r>
        <w:t xml:space="preserve">, which creates a scanner and parser, parse the line, and returns a Boolean value that is true in case of a non-zero value. </w:t>
      </w:r>
    </w:p>
    <w:p w14:paraId="670F7F7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DoIf(List&lt;Token&gt; tokenList) {</w:t>
      </w:r>
    </w:p>
    <w:p w14:paraId="589A76C3" w14:textId="77777777" w:rsidR="006518AB" w:rsidRPr="00492109" w:rsidRDefault="006518AB" w:rsidP="006518AB">
      <w:pPr>
        <w:pStyle w:val="Code"/>
        <w:rPr>
          <w:highlight w:val="white"/>
          <w:lang w:val="nb-NO"/>
        </w:rPr>
      </w:pPr>
      <w:r w:rsidRPr="00492109">
        <w:rPr>
          <w:highlight w:val="white"/>
          <w:lang w:val="nb-NO"/>
        </w:rPr>
        <w:t xml:space="preserve">      bool result = ParseExpression(TokenListToString</w:t>
      </w:r>
    </w:p>
    <w:p w14:paraId="38CAF1F4" w14:textId="77777777" w:rsidR="006518AB" w:rsidRPr="00492109" w:rsidRDefault="006518AB" w:rsidP="006518AB">
      <w:pPr>
        <w:pStyle w:val="Code"/>
        <w:rPr>
          <w:highlight w:val="white"/>
          <w:lang w:val="nb-NO"/>
        </w:rPr>
      </w:pPr>
      <w:r w:rsidRPr="00492109">
        <w:rPr>
          <w:highlight w:val="white"/>
          <w:lang w:val="nb-NO"/>
        </w:rPr>
        <w:t xml:space="preserve">                         (tokenList.GetRange(2, tokenList.Count - 2)));</w:t>
      </w:r>
    </w:p>
    <w:p w14:paraId="5CB0F2AF" w14:textId="329A8107" w:rsidR="006518AB" w:rsidRDefault="006518AB" w:rsidP="006518AB">
      <w:pPr>
        <w:pStyle w:val="Code"/>
        <w:rPr>
          <w:highlight w:val="white"/>
        </w:rPr>
      </w:pPr>
      <w:r w:rsidRPr="00492109">
        <w:rPr>
          <w:highlight w:val="white"/>
          <w:lang w:val="nb-NO"/>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565186E4" w:rsidR="006518AB" w:rsidRDefault="006518AB" w:rsidP="006518AB">
      <w:pPr>
        <w:pStyle w:val="Code"/>
        <w:rPr>
          <w:highlight w:val="white"/>
        </w:rPr>
      </w:pPr>
      <w:r>
        <w:rPr>
          <w:highlight w:val="white"/>
        </w:rPr>
        <w:t xml:space="preserve">        </w:t>
      </w:r>
      <w:r w:rsidR="0056352A">
        <w:rPr>
          <w:highlight w:val="white"/>
        </w:rPr>
        <w:t>Error.Check</w:t>
      </w:r>
      <w:r>
        <w:rPr>
          <w:highlight w:val="white"/>
        </w:rPr>
        <w:t>(expressionParser.Parse(),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4E282BE1" w:rsidR="006518AB" w:rsidRDefault="006518AB" w:rsidP="006518AB">
      <w:pPr>
        <w:pStyle w:val="Code"/>
        <w:rPr>
          <w:highlight w:val="white"/>
        </w:rPr>
      </w:pPr>
      <w:r>
        <w:rPr>
          <w:highlight w:val="white"/>
        </w:rPr>
        <w:t xml:space="preserve">        </w:t>
      </w:r>
      <w:r w:rsidR="0056352A">
        <w:rPr>
          <w:highlight w:val="white"/>
        </w:rPr>
        <w:t>Error.</w:t>
      </w:r>
      <w:r w:rsidR="002B53F8">
        <w:rPr>
          <w:highlight w:val="white"/>
        </w:rPr>
        <w:t>Report</w:t>
      </w:r>
      <w:r>
        <w:rPr>
          <w:highlight w:val="white"/>
        </w:rPr>
        <w:t>(line,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36A35FEA" w:rsidR="006518AB" w:rsidRDefault="006518AB" w:rsidP="006518AB">
      <w:r>
        <w:t xml:space="preserve">The </w:t>
      </w:r>
      <w:r w:rsidR="00493E8C">
        <w:rPr>
          <w:rStyle w:val="CodeInText"/>
        </w:rPr>
        <w:t>&lt;ct&gt;DoIfDefined&lt;/ct&gt;</w:t>
      </w:r>
      <w:r>
        <w:t xml:space="preserve"> and </w:t>
      </w:r>
      <w:r w:rsidR="00493E8C">
        <w:rPr>
          <w:rStyle w:val="CodeInText"/>
        </w:rPr>
        <w:t>&lt;ct&gt;DoIfNotDefined&lt;/ct&gt;</w:t>
      </w:r>
      <w:r>
        <w:t xml:space="preserve"> </w:t>
      </w:r>
      <w:r w:rsidR="006A4D2B">
        <w:t xml:space="preserve">methods </w:t>
      </w:r>
      <w:r>
        <w:t xml:space="preserve">checks if the macro is defined or not, respectively, and add the result to the </w:t>
      </w:r>
      <w:r w:rsidR="00493E8C">
        <w:rPr>
          <w:rStyle w:val="CodeInText"/>
        </w:rPr>
        <w:t>&lt;ct&gt;m</w:t>
      </w:r>
      <w:r w:rsidR="005A4826">
        <w:rPr>
          <w:rStyle w:val="CodeInText"/>
        </w:rPr>
        <w:t>_</w:t>
      </w:r>
      <w:r w:rsidR="00493E8C">
        <w:rPr>
          <w:rStyle w:val="CodeInText"/>
        </w:rPr>
        <w:t>ifElseChainStack&lt;/ct&gt;</w:t>
      </w:r>
      <w:r>
        <w:t xml:space="preserve"> stack.</w:t>
      </w:r>
    </w:p>
    <w:p w14:paraId="657944C8"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DoIfDefined(List&lt;Token&gt; tokenList) {</w:t>
      </w:r>
    </w:p>
    <w:p w14:paraId="7850A477" w14:textId="3A6C767B"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48C25414" w14:textId="6BD98B5A"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w:t>
      </w:r>
    </w:p>
    <w:p w14:paraId="01D71DE2" w14:textId="77777777" w:rsidR="006518AB" w:rsidRPr="00492109" w:rsidRDefault="006518AB" w:rsidP="006518AB">
      <w:pPr>
        <w:pStyle w:val="Code"/>
        <w:rPr>
          <w:highlight w:val="white"/>
          <w:lang w:val="nb-NO"/>
        </w:rPr>
      </w:pPr>
    </w:p>
    <w:p w14:paraId="34A211BD" w14:textId="77777777" w:rsidR="006518AB" w:rsidRPr="00492109" w:rsidRDefault="006518AB" w:rsidP="006518AB">
      <w:pPr>
        <w:pStyle w:val="Code"/>
        <w:rPr>
          <w:highlight w:val="white"/>
          <w:lang w:val="nb-NO"/>
        </w:rPr>
      </w:pPr>
      <w:r w:rsidRPr="00492109">
        <w:rPr>
          <w:highlight w:val="white"/>
          <w:lang w:val="nb-NO"/>
        </w:rPr>
        <w:t xml:space="preserve">    private void DoIfNotDefined(List&lt;Token&gt; tokenList) {</w:t>
      </w:r>
    </w:p>
    <w:p w14:paraId="488F40B3" w14:textId="325F9CDC"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3AB1F6FB" w14:textId="5FF9DFDB"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4AB391D" w:rsidR="006518AB" w:rsidRDefault="006518AB" w:rsidP="006518AB">
      <w:r>
        <w:t xml:space="preserve">The </w:t>
      </w:r>
      <w:r w:rsidR="00493E8C">
        <w:rPr>
          <w:rStyle w:val="CodeInText"/>
        </w:rPr>
        <w:t>&lt;ct&gt;DoIfElseIf&lt;/ct&gt;</w:t>
      </w:r>
      <w:r>
        <w:t xml:space="preserve"> method is a little bit more complicated. It checks whether there is a preceding </w:t>
      </w:r>
      <w:r w:rsidR="00A11E9A">
        <w:rPr>
          <w:rStyle w:val="CodeInText"/>
        </w:rPr>
        <w:t>&lt;ct&gt;#</w:t>
      </w:r>
      <w:r w:rsidR="00493E8C">
        <w:rPr>
          <w:rStyle w:val="CodeInText"/>
        </w:rPr>
        <w:t>if&lt;/ct&gt;</w:t>
      </w:r>
      <w:r>
        <w:rPr>
          <w:rStyle w:val="CodeInText"/>
        </w:rPr>
        <w:t xml:space="preserve"> </w:t>
      </w:r>
      <w:r>
        <w:t>directive (</w:t>
      </w:r>
      <w:r w:rsidR="00493E8C">
        <w:rPr>
          <w:rStyle w:val="CodeInText"/>
        </w:rPr>
        <w:t>&lt;ct&gt;m</w:t>
      </w:r>
      <w:r w:rsidR="00FA131D">
        <w:rPr>
          <w:rStyle w:val="CodeInText"/>
        </w:rPr>
        <w:t>_</w:t>
      </w:r>
      <w:r w:rsidR="00493E8C">
        <w:rPr>
          <w:rStyle w:val="CodeInText"/>
        </w:rPr>
        <w:t>ifElseChainStack&lt;/ct&gt;</w:t>
      </w:r>
      <w:r>
        <w:t xml:space="preserve"> is not empty). Thereafter, it looks up the status of the if-stack. The stack value is a</w:t>
      </w:r>
      <w:r w:rsidR="00BA251C">
        <w:t>n</w:t>
      </w:r>
      <w:r>
        <w:t xml:space="preserve"> if</w:t>
      </w:r>
      <w:r w:rsidR="00CE7471">
        <w:t>-e</w:t>
      </w:r>
      <w:r>
        <w:t>lse</w:t>
      </w:r>
      <w:r w:rsidR="00CE7471">
        <w:t>-c</w:t>
      </w:r>
      <w:r>
        <w:t xml:space="preserve">hain, the first value indicates whether the current if-status is true, and the second value gives whether there has been an earlier true if-status. The third value is of type </w:t>
      </w:r>
      <w:r w:rsidR="00493E8C">
        <w:rPr>
          <w:rStyle w:val="CodeInText"/>
        </w:rPr>
        <w:t>&lt;ct&gt;IfStatus&lt;/ct&gt;</w:t>
      </w:r>
      <w:r>
        <w:t xml:space="preserve">, that can hold the value </w:t>
      </w:r>
      <w:r w:rsidR="00493E8C">
        <w:rPr>
          <w:rStyle w:val="CodeInText"/>
        </w:rPr>
        <w:t>&lt;ct&gt;If&lt;/ct&gt;</w:t>
      </w:r>
      <w:r>
        <w:t xml:space="preserve"> and </w:t>
      </w:r>
      <w:r w:rsidR="00493E8C">
        <w:rPr>
          <w:rStyle w:val="CodeInText"/>
        </w:rPr>
        <w:t>&lt;ct&gt;Else&lt;/ct&gt;</w:t>
      </w:r>
      <w:r>
        <w:t xml:space="preserve">. If the value is </w:t>
      </w:r>
      <w:r w:rsidR="00493E8C">
        <w:rPr>
          <w:rStyle w:val="CodeInText"/>
        </w:rPr>
        <w:t>&lt;ct&gt;Else&lt;/ct&gt;</w:t>
      </w:r>
      <w:r>
        <w:t xml:space="preserve">, and </w:t>
      </w:r>
      <w:r w:rsidR="00A11E9A">
        <w:t>&lt;ct&gt;#</w:t>
      </w:r>
      <w:r w:rsidR="00493E8C">
        <w:rPr>
          <w:rStyle w:val="CodeInText"/>
        </w:rPr>
        <w:t>elseif&lt;/ct&gt;</w:t>
      </w:r>
      <w:r>
        <w:t xml:space="preserve"> has already occurred, and another on is not allowed. Finally, if this if-chain has ever been true (</w:t>
      </w:r>
      <w:r w:rsidR="00493E8C">
        <w:rPr>
          <w:rStyle w:val="CodeInText"/>
        </w:rPr>
        <w:t>&lt;ct&gt;lastTrue&lt;/ct&gt;</w:t>
      </w:r>
      <w:r>
        <w:t xml:space="preserve"> is true) is does not matter whether the condition of directive is true, the new status is false. If not, we consider if this value is true. In both cases, we push the result on the stack.</w:t>
      </w:r>
    </w:p>
    <w:p w14:paraId="28375E2E"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DoElseIf(List&lt;Token&gt; tokenList) {</w:t>
      </w:r>
    </w:p>
    <w:p w14:paraId="6F24E5E5" w14:textId="179497FB" w:rsidR="006518AB" w:rsidRDefault="006518AB" w:rsidP="006518AB">
      <w:pPr>
        <w:pStyle w:val="Code"/>
        <w:rPr>
          <w:highlight w:val="white"/>
        </w:rPr>
      </w:pPr>
      <w:r w:rsidRPr="002F639D">
        <w:rPr>
          <w:highlight w:val="white"/>
          <w:lang w:val="nb-NO"/>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547E438C"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38F683A0" w:rsidR="006518AB" w:rsidRDefault="006518AB" w:rsidP="006518AB">
      <w:r>
        <w:t xml:space="preserve">The </w:t>
      </w:r>
      <w:r w:rsidR="00493E8C">
        <w:rPr>
          <w:rStyle w:val="CodeInText"/>
        </w:rPr>
        <w:t>&lt;ct&gt;DoElse&lt;/ct&gt;</w:t>
      </w:r>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0AB95EB7"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65F3816B"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608E9CF6"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09D9CAC4" w:rsidR="006518AB" w:rsidRDefault="006518AB" w:rsidP="006518AB">
      <w:r>
        <w:t xml:space="preserve">Finally, the </w:t>
      </w:r>
      <w:r w:rsidR="00493E8C">
        <w:rPr>
          <w:rStyle w:val="CodeInText"/>
        </w:rPr>
        <w:t>&lt;ct&gt;DoEndIf&lt;/ct&gt;</w:t>
      </w:r>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5B4D3018"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40583524"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40314889" w:rsidR="006518AB" w:rsidRDefault="00CC1DF4" w:rsidP="00CC1DF4">
      <w:pPr>
        <w:pStyle w:val="Appendix3"/>
      </w:pPr>
      <w:r>
        <w:t>&lt;a3&gt;</w:t>
      </w:r>
      <w:bookmarkStart w:id="693" w:name="_Toc93320707"/>
      <w:r>
        <w:t>Macro Expansion</w:t>
      </w:r>
      <w:bookmarkEnd w:id="693"/>
      <w:r>
        <w:t>&lt;/a3&gt;</w:t>
      </w:r>
    </w:p>
    <w:p w14:paraId="0A052DAF" w14:textId="4AF71495" w:rsidR="006518AB" w:rsidRDefault="006518AB" w:rsidP="006518AB">
      <w:r>
        <w:t>In the regular source code</w:t>
      </w:r>
      <w:r w:rsidR="008720AF">
        <w:t xml:space="preserve"> lines</w:t>
      </w:r>
      <w:r>
        <w:t xml:space="preserve"> (line</w:t>
      </w:r>
      <w:r w:rsidR="009C334A">
        <w:t>s</w:t>
      </w:r>
      <w:r>
        <w:t xml:space="preserve"> not starting with ‘#’), we need to replace macro calls with the </w:t>
      </w:r>
      <w:r w:rsidR="008170D5">
        <w:t xml:space="preserve">code </w:t>
      </w:r>
      <w:r>
        <w:t>bodies. We also need to recursively replace macro calls in the bodies. However, unlike function, recursive macro calls are not allowed.</w:t>
      </w:r>
    </w:p>
    <w:p w14:paraId="03B64D06" w14:textId="50D53042"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sidR="00493E8C">
        <w:rPr>
          <w:rStyle w:val="CodeInText"/>
        </w:rPr>
        <w:t>&lt;ct&gt;SlashToChar&lt;/ct&gt;</w:t>
      </w:r>
      <w:r w:rsidR="00523B2E">
        <w:t xml:space="preserve"> </w:t>
      </w:r>
      <w:r>
        <w:t xml:space="preserve">in Section </w:t>
      </w:r>
      <w:r w:rsidR="00523B2E">
        <w:fldChar w:fldCharType="begin"/>
      </w:r>
      <w:r w:rsidR="00523B2E">
        <w:instrText xml:space="preserve"> REF _Ref62920951 \r \h </w:instrText>
      </w:r>
      <w:r w:rsidR="00523B2E">
        <w:fldChar w:fldCharType="separate"/>
      </w:r>
      <w:r w:rsidR="00F23462">
        <w:t>2.3</w:t>
      </w:r>
      <w:r w:rsidR="00523B2E">
        <w:fldChar w:fldCharType="end"/>
      </w:r>
      <w:r>
        <w:t>.</w:t>
      </w:r>
    </w:p>
    <w:p w14:paraId="03B5865F" w14:textId="50C7ACCA" w:rsidR="006518AB" w:rsidRDefault="006518AB" w:rsidP="006518AB">
      <w:r>
        <w:t xml:space="preserve">When we find </w:t>
      </w:r>
      <w:r w:rsidR="00826EEE">
        <w:t>an</w:t>
      </w:r>
      <w:r>
        <w:t xml:space="preserve"> identifier that is a stored macro name (either in</w:t>
      </w:r>
      <w:r w:rsidR="00826EEE">
        <w:t xml:space="preserve"> </w:t>
      </w:r>
      <w:r w:rsidR="00493E8C">
        <w:rPr>
          <w:rStyle w:val="CodeInText"/>
        </w:rPr>
        <w:t>&lt;ct&gt;MacroMap&lt;/ct&gt;</w:t>
      </w:r>
      <w:r>
        <w:t xml:space="preserve"> </w:t>
      </w:r>
      <w:r w:rsidR="00730F18">
        <w:t xml:space="preserve">or </w:t>
      </w:r>
      <w:r w:rsidR="00D4318D">
        <w:rPr>
          <w:rStyle w:val="KeyWord0"/>
        </w:rPr>
        <w:t>&lt;k&gt;</w:t>
      </w:r>
      <w:r w:rsidR="00D4318D" w:rsidRPr="00826EEE">
        <w:rPr>
          <w:rStyle w:val="KeyWord0"/>
        </w:rPr>
        <w:t>m_</w:t>
      </w:r>
      <w:r w:rsidR="00D4318D">
        <w:rPr>
          <w:rStyle w:val="KeyWord0"/>
        </w:rPr>
        <w:t>&lt;/k&gt;</w:t>
      </w:r>
      <w:r w:rsidR="00493E8C">
        <w:rPr>
          <w:rStyle w:val="CodeInText"/>
        </w:rPr>
        <w:t>&lt;ct&gt;specialMacroSet&lt;/ct&gt;</w:t>
      </w:r>
      <w:r>
        <w:t xml:space="preserve">), we scan the parameters if the name is followed by a left parenthesis, </w:t>
      </w:r>
      <w:r w:rsidR="00730F18">
        <w:t xml:space="preserve">where </w:t>
      </w:r>
      <w:r>
        <w:t xml:space="preserve">each parameter is recursively searched for macros. We then look up the macro body and replace its marked parameter locations with the parameters. Finally, we replace the macro call with its body. The </w:t>
      </w:r>
      <w:r w:rsidR="00493E8C">
        <w:rPr>
          <w:rStyle w:val="CodeInText"/>
        </w:rPr>
        <w:t>&lt;ct&gt;nameStack&lt;/ct&gt;</w:t>
      </w:r>
      <w:r>
        <w:t xml:space="preserve"> stack is used to prevent recursive macro calls.</w:t>
      </w:r>
    </w:p>
    <w:p w14:paraId="55262C96" w14:textId="0E4E88EB"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5EFC95F6"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6C3E109B" w:rsidR="003B06C5" w:rsidRDefault="003B06C5" w:rsidP="003B06C5">
      <w:pPr>
        <w:rPr>
          <w:highlight w:val="white"/>
        </w:rPr>
      </w:pPr>
      <w:r>
        <w:rPr>
          <w:highlight w:val="white"/>
        </w:rPr>
        <w:t xml:space="preserve">We must search for macros </w:t>
      </w:r>
      <w:r w:rsidR="00730F18">
        <w:rPr>
          <w:highlight w:val="white"/>
        </w:rPr>
        <w:t>recursively</w:t>
      </w:r>
      <w:r>
        <w:rPr>
          <w:highlight w:val="white"/>
        </w:rPr>
        <w:t xml:space="preserve">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585FDFE2" w:rsidR="003B06C5" w:rsidRPr="00B56C2A" w:rsidRDefault="003B06C5" w:rsidP="003B06C5">
      <w:pPr>
        <w:rPr>
          <w:highlight w:val="white"/>
        </w:rPr>
      </w:pPr>
      <w:r>
        <w:rPr>
          <w:highlight w:val="white"/>
        </w:rPr>
        <w:t xml:space="preserve">If the name does not </w:t>
      </w:r>
      <w:r w:rsidR="00730F18">
        <w:rPr>
          <w:highlight w:val="white"/>
        </w:rPr>
        <w:t>occur</w:t>
      </w:r>
      <w:r>
        <w:rPr>
          <w:highlight w:val="white"/>
        </w:rPr>
        <w:t xml:space="preserve">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1E1CAF43" w:rsidR="003B06C5" w:rsidRPr="00B56C2A" w:rsidRDefault="003B06C5"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__STDC__</w:t>
      </w:r>
      <w:r w:rsidR="00D4318D">
        <w:rPr>
          <w:rStyle w:val="KeyWord0"/>
          <w:highlight w:val="white"/>
        </w:rPr>
        <w:t>&lt;/k&gt;</w:t>
      </w:r>
      <w:r>
        <w:rPr>
          <w:highlight w:val="white"/>
        </w:rPr>
        <w:t xml:space="preserve"> macro is replaced with</w:t>
      </w:r>
      <w:r w:rsidR="000562CD">
        <w:rPr>
          <w:highlight w:val="white"/>
        </w:rPr>
        <w:t xml:space="preserve"> the character ‘</w:t>
      </w:r>
      <w:r>
        <w:rPr>
          <w:highlight w:val="white"/>
        </w:rPr>
        <w:t>1</w:t>
      </w:r>
      <w:r w:rsidR="000562CD">
        <w:rPr>
          <w:highlight w:val="white"/>
        </w:rPr>
        <w:t>’</w:t>
      </w:r>
      <w:r w:rsidR="007E5108">
        <w:rPr>
          <w:highlight w:val="white"/>
        </w:rPr>
        <w:t>,</w:t>
      </w:r>
      <w:r>
        <w:rPr>
          <w:highlight w:val="white"/>
        </w:rPr>
        <w:t xml:space="preserve"> si</w:t>
      </w:r>
      <w:r w:rsidR="007E5108">
        <w:rPr>
          <w:highlight w:val="white"/>
        </w:rPr>
        <w:t>n</w:t>
      </w:r>
      <w:r>
        <w:rPr>
          <w:highlight w:val="white"/>
        </w:rPr>
        <w:t>ce this compil</w:t>
      </w:r>
      <w:r w:rsidR="00730F18">
        <w:rPr>
          <w:highlight w:val="white"/>
        </w:rPr>
        <w:t>e</w:t>
      </w:r>
      <w:r>
        <w:rPr>
          <w:highlight w:val="white"/>
        </w:rPr>
        <w:t xml:space="preserve">r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236C5AFC"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FILE</w:t>
      </w:r>
      <w:r w:rsidR="00D4318D" w:rsidRPr="007E5108">
        <w:rPr>
          <w:rStyle w:val="KeyWord0"/>
          <w:highlight w:val="white"/>
        </w:rPr>
        <w:t>__</w:t>
      </w:r>
      <w:r w:rsidR="00D4318D">
        <w:rPr>
          <w:rStyle w:val="KeyWord0"/>
          <w:highlight w:val="white"/>
        </w:rPr>
        <w:t>&lt;/k&gt;</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2211333F"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LINE</w:t>
      </w:r>
      <w:r w:rsidR="00D4318D" w:rsidRPr="007E5108">
        <w:rPr>
          <w:rStyle w:val="KeyWord0"/>
          <w:highlight w:val="white"/>
        </w:rPr>
        <w:t>__</w:t>
      </w:r>
      <w:r w:rsidR="00D4318D">
        <w:rPr>
          <w:rStyle w:val="KeyWord0"/>
          <w:highlight w:val="white"/>
        </w:rPr>
        <w:t>&lt;/k&gt;</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72F14090"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DATE</w:t>
      </w:r>
      <w:r w:rsidR="00D4318D" w:rsidRPr="007E5108">
        <w:rPr>
          <w:rStyle w:val="KeyWord0"/>
          <w:highlight w:val="white"/>
        </w:rPr>
        <w:t>__</w:t>
      </w:r>
      <w:r w:rsidR="00D4318D">
        <w:rPr>
          <w:rStyle w:val="KeyWord0"/>
          <w:highlight w:val="white"/>
        </w:rPr>
        <w:t>&lt;/k&gt;</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314915E8" w:rsidR="00B56C2A" w:rsidRPr="00B56C2A" w:rsidRDefault="007E5108" w:rsidP="007E5108">
      <w:pPr>
        <w:rPr>
          <w:highlight w:val="white"/>
        </w:rPr>
      </w:pPr>
      <w:r>
        <w:rPr>
          <w:highlight w:val="white"/>
        </w:rPr>
        <w:t xml:space="preserve">Finally, the </w:t>
      </w:r>
      <w:r w:rsidR="00D4318D">
        <w:rPr>
          <w:rStyle w:val="KeyWord0"/>
          <w:highlight w:val="white"/>
        </w:rPr>
        <w:t>&lt;k&gt;</w:t>
      </w:r>
      <w:r w:rsidR="00D4318D" w:rsidRPr="007E5108">
        <w:rPr>
          <w:rStyle w:val="KeyWord0"/>
          <w:highlight w:val="white"/>
        </w:rPr>
        <w:t>__</w:t>
      </w:r>
      <w:r w:rsidR="00D4318D">
        <w:rPr>
          <w:rStyle w:val="KeyWord0"/>
          <w:highlight w:val="white"/>
        </w:rPr>
        <w:t>TIME</w:t>
      </w:r>
      <w:r w:rsidR="00D4318D" w:rsidRPr="007E5108">
        <w:rPr>
          <w:rStyle w:val="KeyWord0"/>
          <w:highlight w:val="white"/>
        </w:rPr>
        <w:t>__</w:t>
      </w:r>
      <w:r w:rsidR="00D4318D">
        <w:rPr>
          <w:rStyle w:val="KeyWord0"/>
          <w:highlight w:val="white"/>
        </w:rPr>
        <w:t>&lt;/k&gt;</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27F57DF4" w:rsidR="00B56C2A" w:rsidRPr="00B56C2A" w:rsidRDefault="00AA7BFE" w:rsidP="00AA7BFE">
      <w:pPr>
        <w:rPr>
          <w:highlight w:val="white"/>
        </w:rPr>
      </w:pPr>
      <w:r>
        <w:rPr>
          <w:highlight w:val="white"/>
        </w:rPr>
        <w:t xml:space="preserve">We iterate </w:t>
      </w:r>
      <w:r w:rsidR="003830A0">
        <w:rPr>
          <w:highlight w:val="white"/>
        </w:rPr>
        <w:t>through</w:t>
      </w:r>
      <w:r>
        <w:rPr>
          <w:highlight w:val="white"/>
        </w:rPr>
        <w:t xml:space="preserve"> the</w:t>
      </w:r>
      <w:r w:rsidR="00B92FA6">
        <w:rPr>
          <w:highlight w:val="white"/>
        </w:rPr>
        <w:t xml:space="preserve"> token list and stores the actual parameter sub lists in the </w:t>
      </w:r>
      <w:r w:rsidR="00D4318D">
        <w:rPr>
          <w:rStyle w:val="KeyWord0"/>
          <w:highlight w:val="white"/>
        </w:rPr>
        <w:t>&lt;k&gt;</w:t>
      </w:r>
      <w:r w:rsidR="00D4318D" w:rsidRPr="00B92FA6">
        <w:rPr>
          <w:rStyle w:val="KeyWord0"/>
          <w:highlight w:val="white"/>
        </w:rPr>
        <w:t>mainList</w:t>
      </w:r>
      <w:r w:rsidR="00D4318D">
        <w:rPr>
          <w:rStyle w:val="KeyWord0"/>
          <w:highlight w:val="white"/>
        </w:rPr>
        <w:t>&lt;/k&gt;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160AC1A7"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529E9217"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3BE872F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C7024C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2B23EF85" w:rsidR="00A647FD" w:rsidRPr="00A647FD" w:rsidRDefault="003043BB" w:rsidP="003043BB">
      <w:pPr>
        <w:rPr>
          <w:highlight w:val="white"/>
        </w:rPr>
      </w:pPr>
      <w:r>
        <w:rPr>
          <w:highlight w:val="white"/>
        </w:rPr>
        <w:t>For each index in the token list, we check i</w:t>
      </w:r>
      <w:r w:rsidR="003830A0">
        <w:rPr>
          <w:highlight w:val="white"/>
        </w:rPr>
        <w:t>f</w:t>
      </w:r>
      <w:r>
        <w:rPr>
          <w:highlight w:val="white"/>
        </w:rPr>
        <w:t xml:space="preserve"> it is </w:t>
      </w:r>
      <w:r w:rsidR="003830A0">
        <w:rPr>
          <w:highlight w:val="white"/>
        </w:rPr>
        <w:t>represented</w:t>
      </w:r>
      <w:r>
        <w:rPr>
          <w:highlight w:val="white"/>
        </w:rPr>
        <w:t xml:space="preserve"> in the </w:t>
      </w:r>
      <w:r w:rsidR="00D4318D">
        <w:rPr>
          <w:rStyle w:val="KeyWord0"/>
          <w:highlight w:val="white"/>
        </w:rPr>
        <w:t>&lt;k&gt;</w:t>
      </w:r>
      <w:r w:rsidR="00D4318D" w:rsidRPr="00FD1CF5">
        <w:rPr>
          <w:rStyle w:val="KeyWord0"/>
          <w:highlight w:val="white"/>
        </w:rPr>
        <w:t>indexToParamMap</w:t>
      </w:r>
      <w:r w:rsidR="00D4318D">
        <w:rPr>
          <w:rStyle w:val="KeyWord0"/>
          <w:highlight w:val="white"/>
        </w:rPr>
        <w:t>&lt;/k&gt;</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17357C9D"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w:t>
      </w:r>
      <w:r w:rsidR="003830A0">
        <w:rPr>
          <w:highlight w:val="white"/>
        </w:rPr>
        <w:t>quotes</w:t>
      </w:r>
      <w:r w:rsidR="00A60E92">
        <w:rPr>
          <w:highlight w:val="white"/>
        </w:rPr>
        <w:t>.</w:t>
      </w:r>
      <w:r w:rsidR="0020078D">
        <w:rPr>
          <w:highlight w:val="white"/>
        </w:rPr>
        <w:t xml:space="preserve"> And </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77777777" w:rsidR="00A647FD" w:rsidRPr="00A647FD" w:rsidRDefault="00A647FD" w:rsidP="00A647FD">
      <w:pPr>
        <w:pStyle w:val="Code"/>
        <w:rPr>
          <w:highlight w:val="white"/>
        </w:rPr>
      </w:pPr>
      <w:r w:rsidRPr="00A647FD">
        <w:rPr>
          <w:highlight w:val="white"/>
        </w:rPr>
        <w:t xml:space="preserve">                  string text = "\"" + TokenListToString(replaceList) + "\"";</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2FEC4ED4" w:rsidR="00A647FD" w:rsidRPr="00A647FD" w:rsidRDefault="007E0F5F" w:rsidP="006032C5">
      <w:pPr>
        <w:rPr>
          <w:highlight w:val="white"/>
        </w:rPr>
      </w:pPr>
      <w:r>
        <w:rPr>
          <w:highlight w:val="white"/>
        </w:rPr>
        <w:t xml:space="preserve">We must search for macros </w:t>
      </w:r>
      <w:r w:rsidR="00180B86">
        <w:rPr>
          <w:highlight w:val="white"/>
        </w:rPr>
        <w:t>recursively</w:t>
      </w:r>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2C02EBB" w:rsidR="00C93D89" w:rsidRDefault="00CC1DF4" w:rsidP="00CC1DF4">
      <w:pPr>
        <w:pStyle w:val="Appendix3"/>
      </w:pPr>
      <w:r>
        <w:t>&lt;a3&gt;</w:t>
      </w:r>
      <w:bookmarkStart w:id="694" w:name="_Toc93320708"/>
      <w:r>
        <w:t>Concatenate Tokens</w:t>
      </w:r>
      <w:bookmarkEnd w:id="694"/>
      <w:r>
        <w:t>&lt;/a3&gt;</w:t>
      </w:r>
    </w:p>
    <w:p w14:paraId="68EA4D02" w14:textId="38E92192" w:rsidR="00AE303D" w:rsidRDefault="00AE303D" w:rsidP="00AE303D">
      <w:r>
        <w:t xml:space="preserve">The </w:t>
      </w:r>
      <w:r w:rsidR="00D4318D">
        <w:rPr>
          <w:rStyle w:val="KeyWord0"/>
        </w:rPr>
        <w:t>&lt;k&gt;</w:t>
      </w:r>
      <w:r w:rsidR="00D4318D" w:rsidRPr="00AE303D">
        <w:rPr>
          <w:rStyle w:val="KeyWord0"/>
        </w:rPr>
        <w:t>ConcatTokens</w:t>
      </w:r>
      <w:r w:rsidR="00D4318D">
        <w:rPr>
          <w:rStyle w:val="KeyWord0"/>
        </w:rPr>
        <w:t>&lt;/k&gt;</w:t>
      </w:r>
      <w:r>
        <w:t xml:space="preserve"> method concatenates tokens with a </w:t>
      </w:r>
      <w:r w:rsidR="00A246EF">
        <w:t xml:space="preserve">double </w:t>
      </w:r>
      <w:r>
        <w:t>sharp token (‘</w:t>
      </w:r>
      <w:r w:rsidR="00A246EF">
        <w:t>#</w:t>
      </w:r>
      <w:r>
        <w:t>#’) in between them.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Pr="00492109" w:rsidRDefault="00C93D89" w:rsidP="00C93D89">
      <w:pPr>
        <w:pStyle w:val="Code"/>
        <w:rPr>
          <w:highlight w:val="white"/>
          <w:lang w:val="nb-NO"/>
        </w:rPr>
      </w:pPr>
      <w:r w:rsidRPr="00492109">
        <w:rPr>
          <w:highlight w:val="white"/>
          <w:lang w:val="nb-NO"/>
        </w:rPr>
        <w:t xml:space="preserve">    private void ConcatTokens(List&lt;Token&gt; tokenList) {</w:t>
      </w:r>
    </w:p>
    <w:p w14:paraId="4D5C94D4" w14:textId="77777777" w:rsidR="00C93D89" w:rsidRDefault="00C93D89" w:rsidP="00C93D89">
      <w:pPr>
        <w:pStyle w:val="Code"/>
        <w:rPr>
          <w:highlight w:val="white"/>
        </w:rPr>
      </w:pPr>
      <w:r w:rsidRPr="00492109">
        <w:rPr>
          <w:highlight w:val="white"/>
          <w:lang w:val="nb-NO"/>
        </w:rPr>
        <w:t xml:space="preserve">      </w:t>
      </w:r>
      <w:r>
        <w:rPr>
          <w:highlight w:val="white"/>
        </w:rPr>
        <w:t>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Pr="00492109" w:rsidRDefault="00C93D89" w:rsidP="00C93D89">
      <w:pPr>
        <w:pStyle w:val="Code"/>
        <w:rPr>
          <w:highlight w:val="white"/>
          <w:lang w:val="nb-NO"/>
        </w:rPr>
      </w:pPr>
      <w:r>
        <w:rPr>
          <w:highlight w:val="white"/>
        </w:rPr>
        <w:t xml:space="preserve">          </w:t>
      </w:r>
      <w:r w:rsidRPr="00492109">
        <w:rPr>
          <w:highlight w:val="white"/>
          <w:lang w:val="nb-NO"/>
        </w:rPr>
        <w:t>Token prevToken = tokenList[index - 1],</w:t>
      </w:r>
    </w:p>
    <w:p w14:paraId="13C0F356" w14:textId="77777777" w:rsidR="00C93D89" w:rsidRPr="00492109" w:rsidRDefault="00C93D89" w:rsidP="00C93D89">
      <w:pPr>
        <w:pStyle w:val="Code"/>
        <w:rPr>
          <w:highlight w:val="white"/>
          <w:lang w:val="nb-NO"/>
        </w:rPr>
      </w:pPr>
      <w:r w:rsidRPr="00492109">
        <w:rPr>
          <w:highlight w:val="white"/>
          <w:lang w:val="nb-NO"/>
        </w:rPr>
        <w:t xml:space="preserve">                nextToken = tokenList[index + 1];</w:t>
      </w:r>
    </w:p>
    <w:p w14:paraId="6C43D5B3" w14:textId="04D2894E"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w:t>
      </w:r>
      <w:r w:rsidR="00FA0A88">
        <w:rPr>
          <w:highlight w:val="white"/>
        </w:rPr>
        <w:t>, and the other one is not</w:t>
      </w:r>
      <w:r w:rsidR="00330CEE">
        <w:rPr>
          <w:highlight w:val="white"/>
        </w:rPr>
        <w:t>,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4ED8D09C" w:rsidR="006518AB" w:rsidRDefault="00CC1DF4" w:rsidP="00CC1DF4">
      <w:pPr>
        <w:pStyle w:val="Appendix3"/>
      </w:pPr>
      <w:r>
        <w:t>&lt;a3&gt;</w:t>
      </w:r>
      <w:bookmarkStart w:id="695" w:name="_Toc93320709"/>
      <w:r>
        <w:t>String Merging</w:t>
      </w:r>
      <w:bookmarkEnd w:id="695"/>
      <w:r>
        <w:t>&lt;/a3&gt;</w:t>
      </w:r>
    </w:p>
    <w:p w14:paraId="16494B29" w14:textId="77777777" w:rsidR="006518AB" w:rsidRDefault="006518AB" w:rsidP="006518AB">
      <w:r>
        <w:t>When the all the macros have been expanded, it is finally time to check whether there are pairs of string constants that need to be merged: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Pr="00492109" w:rsidRDefault="006518AB" w:rsidP="006518AB">
      <w:pPr>
        <w:pStyle w:val="Code"/>
        <w:rPr>
          <w:highlight w:val="white"/>
          <w:lang w:val="nb-NO"/>
        </w:rPr>
      </w:pPr>
      <w:r w:rsidRPr="00492109">
        <w:rPr>
          <w:highlight w:val="white"/>
          <w:lang w:val="nb-NO"/>
        </w:rPr>
        <w:t xml:space="preserve">    private void MergeStrings(List&lt;Token&gt; tokenList) {</w:t>
      </w:r>
    </w:p>
    <w:p w14:paraId="49EE2933" w14:textId="77777777" w:rsidR="006518AB" w:rsidRDefault="006518AB" w:rsidP="006518AB">
      <w:pPr>
        <w:pStyle w:val="Code"/>
        <w:rPr>
          <w:highlight w:val="white"/>
        </w:rPr>
      </w:pPr>
      <w:r w:rsidRPr="00492109">
        <w:rPr>
          <w:highlight w:val="white"/>
          <w:lang w:val="nb-NO"/>
        </w:rPr>
        <w:t xml:space="preserve">      </w:t>
      </w:r>
      <w:r>
        <w:rPr>
          <w:highlight w:val="white"/>
        </w:rPr>
        <w:t>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40EF611F" w:rsidR="00FE5DC0" w:rsidRDefault="0029042E" w:rsidP="00BC7846">
      <w:pPr>
        <w:pStyle w:val="Appendix1"/>
      </w:pPr>
      <w:bookmarkStart w:id="696" w:name="_Hlk64223521"/>
      <w:r>
        <w:t>&lt;a1&gt;</w:t>
      </w:r>
      <w:bookmarkStart w:id="697" w:name="_Ref66116797"/>
      <w:bookmarkStart w:id="698" w:name="_Ref66135863"/>
      <w:bookmarkStart w:id="699" w:name="_Toc93320710"/>
      <w:r>
        <w:t>The Register Set</w:t>
      </w:r>
      <w:bookmarkEnd w:id="697"/>
      <w:bookmarkEnd w:id="698"/>
      <w:bookmarkEnd w:id="699"/>
      <w:r>
        <w:t>&lt;/a1&gt;</w:t>
      </w:r>
      <w:bookmarkEnd w:id="683"/>
    </w:p>
    <w:p w14:paraId="5298F0CA" w14:textId="5B9D9A1A" w:rsidR="007615DC" w:rsidRDefault="00077860" w:rsidP="00FE5DC0">
      <w:r>
        <w:t xml:space="preserve">The architecture holds a set of </w:t>
      </w:r>
      <w:r w:rsidR="00180B86">
        <w:t xml:space="preserve">overlapping </w:t>
      </w:r>
      <w:r>
        <w:t>registers.</w:t>
      </w:r>
    </w:p>
    <w:tbl>
      <w:tblPr>
        <w:tblStyle w:val="TableGrid"/>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r w:rsidRPr="001C01CD">
              <w:t>eax</w:t>
            </w:r>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r w:rsidRPr="001C01CD">
              <w:t>rax</w:t>
            </w:r>
          </w:p>
        </w:tc>
      </w:tr>
    </w:tbl>
    <w:p w14:paraId="63014B88"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r w:rsidRPr="001C01CD">
              <w:t>bh</w:t>
            </w:r>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r w:rsidRPr="001C01CD">
              <w:t>ebx</w:t>
            </w:r>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r w:rsidRPr="001C01CD">
              <w:t>rbx</w:t>
            </w:r>
          </w:p>
        </w:tc>
      </w:tr>
    </w:tbl>
    <w:p w14:paraId="13A8965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r w:rsidRPr="001C01CD">
              <w:t>ch</w:t>
            </w:r>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r w:rsidRPr="001C01CD">
              <w:t>ecx</w:t>
            </w:r>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r w:rsidRPr="001C01CD">
              <w:t>rcx</w:t>
            </w:r>
          </w:p>
        </w:tc>
      </w:tr>
    </w:tbl>
    <w:p w14:paraId="3E6B589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r w:rsidRPr="001C01CD">
              <w:t>edx</w:t>
            </w:r>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r w:rsidRPr="001C01CD">
              <w:t>rdx</w:t>
            </w:r>
          </w:p>
        </w:tc>
      </w:tr>
    </w:tbl>
    <w:p w14:paraId="0033E79A" w14:textId="77777777" w:rsidR="001C01CD" w:rsidRPr="001C01CD" w:rsidRDefault="001C01CD" w:rsidP="001C01CD">
      <w:pPr>
        <w:pStyle w:val="Code"/>
      </w:pPr>
    </w:p>
    <w:tbl>
      <w:tblPr>
        <w:tblStyle w:val="TableGrid"/>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r>
              <w:t>si</w:t>
            </w:r>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r w:rsidRPr="001C01CD">
              <w:t>e</w:t>
            </w:r>
            <w:r w:rsidR="008333C8">
              <w:t>si</w:t>
            </w:r>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r w:rsidRPr="001C01CD">
              <w:t>r</w:t>
            </w:r>
            <w:r w:rsidR="008333C8">
              <w:t>si</w:t>
            </w:r>
          </w:p>
        </w:tc>
      </w:tr>
    </w:tbl>
    <w:p w14:paraId="09A98440"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r w:rsidRPr="001C01CD">
              <w:t>e</w:t>
            </w:r>
            <w:r>
              <w:t>di</w:t>
            </w:r>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r w:rsidRPr="001C01CD">
              <w:t>r</w:t>
            </w:r>
            <w:r>
              <w:t>di</w:t>
            </w:r>
          </w:p>
        </w:tc>
      </w:tr>
    </w:tbl>
    <w:p w14:paraId="06FE725F"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r w:rsidRPr="001C01CD">
              <w:t>e</w:t>
            </w:r>
            <w:r>
              <w:t>bp</w:t>
            </w:r>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r w:rsidRPr="001C01CD">
              <w:t>r</w:t>
            </w:r>
            <w:r>
              <w:t>bp</w:t>
            </w:r>
          </w:p>
        </w:tc>
      </w:tr>
    </w:tbl>
    <w:p w14:paraId="679E7BE9"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r>
              <w:t>sp</w:t>
            </w:r>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r w:rsidRPr="001C01CD">
              <w:t>e</w:t>
            </w:r>
            <w:r>
              <w:t>sp</w:t>
            </w:r>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r w:rsidRPr="001C01CD">
              <w:t>r</w:t>
            </w:r>
            <w:r>
              <w:t>sp</w:t>
            </w:r>
          </w:p>
        </w:tc>
      </w:tr>
    </w:tbl>
    <w:bookmarkEnd w:id="696"/>
    <w:p w14:paraId="5A67EAB2" w14:textId="53FE5D40" w:rsidR="007D596B" w:rsidRPr="00903DBA" w:rsidRDefault="0029042E" w:rsidP="00B824F1">
      <w:pPr>
        <w:pStyle w:val="Appendix1"/>
      </w:pPr>
      <w:r>
        <w:t>&lt;a1&gt;</w:t>
      </w:r>
      <w:bookmarkStart w:id="700" w:name="_Ref76294566"/>
      <w:bookmarkStart w:id="701" w:name="_Toc93320711"/>
      <w:r w:rsidRPr="00BC7846">
        <w:t>The</w:t>
      </w:r>
      <w:r w:rsidRPr="00903DBA">
        <w:t xml:space="preserve"> C Grammar</w:t>
      </w:r>
      <w:bookmarkEnd w:id="700"/>
      <w:bookmarkEnd w:id="701"/>
      <w:r>
        <w:t>&lt;/a1&gt;</w:t>
      </w:r>
      <w:bookmarkEnd w:id="665"/>
      <w:bookmarkEnd w:id="684"/>
    </w:p>
    <w:p w14:paraId="5EE70CDE" w14:textId="68CA2DBC" w:rsidR="00CB1AB5" w:rsidRPr="00903DBA" w:rsidRDefault="00CB1AB5" w:rsidP="00CB1AB5">
      <w:bookmarkStart w:id="702" w:name="_Ref418184656"/>
      <w:r w:rsidRPr="00903DBA">
        <w:t xml:space="preserve">This grammar of the C compiler of this book is based on the grammar defined in the </w:t>
      </w:r>
      <w:r w:rsidRPr="00903DBA">
        <w:rPr>
          <w:i/>
        </w:rPr>
        <w:t>American National Standard for Information systems – Programming Language C, X3.159-1989</w:t>
      </w:r>
      <w:r w:rsidRPr="00903DBA">
        <w:t xml:space="preserve"> standard, which is described in the second edition of </w:t>
      </w:r>
      <w:r w:rsidRPr="00903DBA">
        <w:rPr>
          <w:i/>
        </w:rPr>
        <w:t>The C Programming Language</w:t>
      </w:r>
      <w:r w:rsidRPr="00903DBA">
        <w:t xml:space="preserve"> by Brian W. Kernighan and Dennis M. Ritchie.</w:t>
      </w:r>
      <w:r w:rsidR="00086BEE">
        <w:t xml:space="preserve"> The only difference is the unambiguity of the if-else statement.</w:t>
      </w:r>
    </w:p>
    <w:p w14:paraId="60E585F3" w14:textId="6C5F303A" w:rsidR="00CB1AB5" w:rsidRPr="00903DBA" w:rsidRDefault="00CC1DF4" w:rsidP="0060539D">
      <w:pPr>
        <w:pStyle w:val="Appendix2"/>
      </w:pPr>
      <w:r>
        <w:t>&lt;a2&gt;</w:t>
      </w:r>
      <w:bookmarkStart w:id="703" w:name="_Toc49764472"/>
      <w:bookmarkStart w:id="704" w:name="_Toc93320712"/>
      <w:r w:rsidRPr="00903DBA">
        <w:t>The Preprocessor Grammar</w:t>
      </w:r>
      <w:bookmarkEnd w:id="703"/>
      <w:bookmarkEnd w:id="704"/>
      <w:r>
        <w:t>&lt;/a2&gt;</w:t>
      </w:r>
    </w:p>
    <w:p w14:paraId="6050AB4B" w14:textId="066171E7" w:rsidR="00CB1AB5" w:rsidRPr="00903DBA" w:rsidRDefault="00CB1AB5" w:rsidP="00CB1AB5">
      <w:r w:rsidRPr="00903DBA">
        <w:t xml:space="preserve">The following grammar is implemented in </w:t>
      </w:r>
      <w:r w:rsidR="00774040" w:rsidRPr="00903DBA">
        <w:t>GPPG</w:t>
      </w:r>
      <w:r w:rsidRPr="00903DBA">
        <w:t xml:space="preserve"> in Chapter </w:t>
      </w:r>
      <w:r w:rsidRPr="00903DBA">
        <w:fldChar w:fldCharType="begin"/>
      </w:r>
      <w:r w:rsidRPr="00903DBA">
        <w:instrText xml:space="preserve"> REF _Ref418260972 \r \h </w:instrText>
      </w:r>
      <w:r w:rsidRPr="00903DBA">
        <w:fldChar w:fldCharType="separate"/>
      </w:r>
      <w:r w:rsidR="00F23462">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011847AF" w:rsidR="00CB1AB5" w:rsidRPr="00903DBA" w:rsidRDefault="00CB1AB5" w:rsidP="00CB1AB5">
      <w:pPr>
        <w:pStyle w:val="Code"/>
      </w:pPr>
      <w:r w:rsidRPr="00903DBA">
        <w:t xml:space="preserve">    </w:t>
      </w:r>
      <w:r w:rsidR="00DB6E6D">
        <w:t>/*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0093BFA2" w:rsidR="00CB1AB5" w:rsidRPr="00903DBA" w:rsidRDefault="00CB1AB5" w:rsidP="00CB1AB5">
      <w:pPr>
        <w:pStyle w:val="Code"/>
      </w:pPr>
      <w:r w:rsidRPr="00903DBA">
        <w:t xml:space="preserve">    </w:t>
      </w:r>
      <w:r w:rsidR="00DB6E6D">
        <w:t>/*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D8162EE" w:rsidR="00CB1AB5" w:rsidRPr="00903DBA" w:rsidRDefault="00CB1AB5" w:rsidP="00CB1AB5">
      <w:pPr>
        <w:pStyle w:val="Code"/>
      </w:pPr>
      <w:r w:rsidRPr="00903DBA">
        <w:t xml:space="preserve">    </w:t>
      </w:r>
      <w:r w:rsidR="00DB6E6D">
        <w:t>/*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451A944B" w:rsidR="00CB1AB5" w:rsidRPr="00903DBA" w:rsidRDefault="00CC1DF4" w:rsidP="00CC1DF4">
      <w:pPr>
        <w:pStyle w:val="Appendix3"/>
      </w:pPr>
      <w:r>
        <w:t>&lt;a3&gt;</w:t>
      </w:r>
      <w:bookmarkStart w:id="705" w:name="_Toc49764473"/>
      <w:bookmarkStart w:id="706" w:name="_Toc93320713"/>
      <w:r w:rsidRPr="00903DBA">
        <w:t>The Language Grammar</w:t>
      </w:r>
      <w:bookmarkEnd w:id="705"/>
      <w:bookmarkEnd w:id="706"/>
      <w:r>
        <w:t>&lt;/a3&gt;</w:t>
      </w:r>
    </w:p>
    <w:p w14:paraId="69CBCC96" w14:textId="42CE1F89" w:rsidR="00CB1AB5" w:rsidRPr="00903DBA" w:rsidRDefault="00CB1AB5" w:rsidP="00CB1AB5">
      <w:r w:rsidRPr="00903DBA">
        <w:t xml:space="preserve">The following grammar is implemented in GPPG in Chapter </w:t>
      </w:r>
      <w:r w:rsidRPr="00903DBA">
        <w:fldChar w:fldCharType="begin"/>
      </w:r>
      <w:r w:rsidRPr="00903DBA">
        <w:instrText xml:space="preserve"> REF _Ref418260937 \r \h </w:instrText>
      </w:r>
      <w:r w:rsidRPr="00903DBA">
        <w:fldChar w:fldCharType="separate"/>
      </w:r>
      <w:r w:rsidR="00F23462">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645EAFBA" w:rsidR="00CB1AB5" w:rsidRPr="00903DBA" w:rsidRDefault="00CB1AB5" w:rsidP="00CB1AB5">
      <w:pPr>
        <w:pStyle w:val="Code"/>
      </w:pPr>
      <w:r w:rsidRPr="00903DBA">
        <w:t xml:space="preserve">    </w:t>
      </w:r>
      <w:r w:rsidR="00DB6E6D">
        <w:t>/* Empty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4FB79D70" w:rsidR="00CB1AB5" w:rsidRPr="00903DBA" w:rsidRDefault="00CB1AB5" w:rsidP="00CB1AB5">
      <w:pPr>
        <w:pStyle w:val="Code"/>
      </w:pPr>
      <w:r w:rsidRPr="00903DBA">
        <w:t xml:space="preserve">    </w:t>
      </w:r>
      <w:r w:rsidR="00DB6E6D">
        <w:t>/* Empty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42EA1858" w:rsidR="00CB1AB5" w:rsidRPr="00903DBA" w:rsidRDefault="00CB1AB5" w:rsidP="00CB1AB5">
      <w:pPr>
        <w:pStyle w:val="Code"/>
      </w:pPr>
      <w:r w:rsidRPr="00903DBA">
        <w:t xml:space="preserve">    </w:t>
      </w:r>
      <w:r w:rsidR="00DB6E6D">
        <w:t>/* Empty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492109" w:rsidRDefault="00CB1AB5" w:rsidP="00CB1AB5">
      <w:pPr>
        <w:pStyle w:val="Code"/>
        <w:rPr>
          <w:lang w:val="da-DK"/>
        </w:rPr>
      </w:pPr>
      <w:r w:rsidRPr="00903DBA">
        <w:t xml:space="preserve">  </w:t>
      </w:r>
      <w:r w:rsidRPr="00492109">
        <w:rPr>
          <w:lang w:val="da-DK"/>
        </w:rPr>
        <w:t xml:space="preserve">| </w:t>
      </w:r>
      <w:r w:rsidRPr="00492109">
        <w:rPr>
          <w:i/>
          <w:lang w:val="da-DK"/>
        </w:rPr>
        <w:t>parameter</w:t>
      </w:r>
      <w:r w:rsidRPr="00492109">
        <w:rPr>
          <w:lang w:val="da-DK"/>
        </w:rPr>
        <w:t>_</w:t>
      </w:r>
      <w:r w:rsidRPr="00492109">
        <w:rPr>
          <w:i/>
          <w:lang w:val="da-DK"/>
        </w:rPr>
        <w:t>list</w:t>
      </w:r>
      <w:r w:rsidRPr="00492109">
        <w:rPr>
          <w:lang w:val="da-DK"/>
        </w:rPr>
        <w:t xml:space="preserve"> </w:t>
      </w:r>
      <w:r w:rsidRPr="00492109">
        <w:rPr>
          <w:b/>
          <w:lang w:val="da-DK"/>
        </w:rPr>
        <w:t>,</w:t>
      </w:r>
      <w:r w:rsidRPr="00492109">
        <w:rPr>
          <w:lang w:val="da-DK"/>
        </w:rPr>
        <w:t xml:space="preserve"> </w:t>
      </w:r>
      <w:r w:rsidRPr="00492109">
        <w:rPr>
          <w:b/>
          <w:lang w:val="da-DK"/>
        </w:rPr>
        <w:t>...</w:t>
      </w:r>
    </w:p>
    <w:p w14:paraId="2FE014A1" w14:textId="77777777" w:rsidR="00CB1AB5" w:rsidRPr="00492109" w:rsidRDefault="00CB1AB5" w:rsidP="00CB1AB5">
      <w:pPr>
        <w:pStyle w:val="Code"/>
        <w:rPr>
          <w:lang w:val="da-DK"/>
        </w:rPr>
      </w:pPr>
    </w:p>
    <w:p w14:paraId="42843722" w14:textId="77777777" w:rsidR="00CB1AB5" w:rsidRPr="00492109" w:rsidRDefault="00CB1AB5" w:rsidP="00CB1AB5">
      <w:pPr>
        <w:pStyle w:val="Code"/>
        <w:rPr>
          <w:lang w:val="da-DK"/>
        </w:rPr>
      </w:pPr>
      <w:r w:rsidRPr="00492109">
        <w:rPr>
          <w:i/>
          <w:lang w:val="da-DK"/>
        </w:rPr>
        <w:t>parameter</w:t>
      </w:r>
      <w:r w:rsidRPr="00492109">
        <w:rPr>
          <w:lang w:val="da-DK"/>
        </w:rPr>
        <w:t>_</w:t>
      </w:r>
      <w:r w:rsidRPr="00492109">
        <w:rPr>
          <w:i/>
          <w:lang w:val="da-DK"/>
        </w:rPr>
        <w:t>list</w:t>
      </w:r>
      <w:r w:rsidRPr="00492109">
        <w:rPr>
          <w:lang w:val="da-DK"/>
        </w:rPr>
        <w:t xml:space="preserve"> ::=</w:t>
      </w:r>
    </w:p>
    <w:p w14:paraId="6543FA9A" w14:textId="77777777" w:rsidR="00CB1AB5" w:rsidRPr="00492109" w:rsidRDefault="00CB1AB5" w:rsidP="00CB1AB5">
      <w:pPr>
        <w:pStyle w:val="Code"/>
        <w:rPr>
          <w:lang w:val="da-DK"/>
        </w:rPr>
      </w:pPr>
      <w:r w:rsidRPr="00492109">
        <w:rPr>
          <w:lang w:val="da-DK"/>
        </w:rPr>
        <w:t xml:space="preserve">    </w:t>
      </w:r>
      <w:r w:rsidRPr="00492109">
        <w:rPr>
          <w:i/>
          <w:lang w:val="da-DK"/>
        </w:rPr>
        <w:t>parameter</w:t>
      </w:r>
      <w:r w:rsidRPr="00492109">
        <w:rPr>
          <w:lang w:val="da-DK"/>
        </w:rPr>
        <w:t>_</w:t>
      </w:r>
      <w:r w:rsidRPr="00492109">
        <w:rPr>
          <w:i/>
          <w:lang w:val="da-DK"/>
        </w:rPr>
        <w:t>declaration</w:t>
      </w:r>
      <w:r w:rsidRPr="00492109">
        <w:rPr>
          <w:lang w:val="da-DK"/>
        </w:rPr>
        <w:t xml:space="preserve"> </w:t>
      </w:r>
    </w:p>
    <w:p w14:paraId="7BF1CB52" w14:textId="77777777" w:rsidR="00CB1AB5" w:rsidRPr="00903DBA" w:rsidRDefault="00CB1AB5" w:rsidP="00CB1AB5">
      <w:pPr>
        <w:pStyle w:val="Code"/>
      </w:pPr>
      <w:r w:rsidRPr="00492109">
        <w:rPr>
          <w:lang w:val="da-DK"/>
        </w:rPr>
        <w:t xml:space="preserve">  </w:t>
      </w:r>
      <w:r w:rsidRPr="00903DBA">
        <w:t xml:space="preserve">|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14374DFF" w:rsidR="00CB1AB5" w:rsidRPr="00903DBA" w:rsidRDefault="00CB1AB5" w:rsidP="00CB1AB5">
      <w:pPr>
        <w:pStyle w:val="Code"/>
      </w:pPr>
      <w:r w:rsidRPr="00903DBA">
        <w:t xml:space="preserve">    </w:t>
      </w:r>
      <w:r w:rsidR="00DB6E6D">
        <w:t>/* Empty */</w:t>
      </w:r>
      <w:r w:rsidRPr="00903DBA">
        <w:t xml:space="preserve">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358473AF" w:rsidR="00CB1AB5" w:rsidRPr="00903DBA" w:rsidRDefault="00CB1AB5" w:rsidP="00CB1AB5">
      <w:pPr>
        <w:pStyle w:val="Code"/>
      </w:pPr>
      <w:r w:rsidRPr="00903DBA">
        <w:t xml:space="preserve">    </w:t>
      </w:r>
      <w:r w:rsidR="00DB6E6D">
        <w:t>/* Empty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6DC45596" w:rsidR="00CB1AB5" w:rsidRPr="00903DBA" w:rsidRDefault="00CB1AB5" w:rsidP="00CB1AB5">
      <w:pPr>
        <w:pStyle w:val="Code"/>
      </w:pPr>
      <w:r w:rsidRPr="00903DBA">
        <w:t xml:space="preserve">    </w:t>
      </w:r>
      <w:r w:rsidR="00DB6E6D">
        <w:t>/* Empty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56156781" w:rsidR="00CB1AB5" w:rsidRPr="00903DBA" w:rsidRDefault="00CB1AB5" w:rsidP="00CB1AB5">
      <w:pPr>
        <w:pStyle w:val="Code"/>
      </w:pPr>
      <w:r w:rsidRPr="00903DBA">
        <w:t xml:space="preserve">    </w:t>
      </w:r>
      <w:r w:rsidR="00DB6E6D">
        <w:t>/* Empty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163EA6B8" w:rsidR="00CB1AB5" w:rsidRPr="00903DBA" w:rsidRDefault="00CB1AB5" w:rsidP="00CB1AB5">
      <w:pPr>
        <w:pStyle w:val="Code"/>
      </w:pPr>
      <w:r w:rsidRPr="00903DBA">
        <w:t xml:space="preserve">  | </w:t>
      </w:r>
      <w:r w:rsidR="00A312D7">
        <w:rPr>
          <w:i/>
        </w:rPr>
        <w:t>prefix_unary_operator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06D6C8B4" w:rsidR="00CB1AB5" w:rsidRPr="00903DBA" w:rsidRDefault="00A312D7" w:rsidP="00CB1AB5">
      <w:pPr>
        <w:pStyle w:val="Code"/>
      </w:pPr>
      <w:r>
        <w:rPr>
          <w:i/>
        </w:rPr>
        <w:t>prefix_unary_operator</w:t>
      </w:r>
      <w:r w:rsidR="00CB1AB5"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592986B7" w:rsidR="00CB1AB5" w:rsidRPr="00903DBA" w:rsidRDefault="00CB1AB5" w:rsidP="00CB1AB5">
      <w:pPr>
        <w:pStyle w:val="Code"/>
      </w:pPr>
      <w:r w:rsidRPr="00903DBA">
        <w:t xml:space="preserve">    </w:t>
      </w:r>
      <w:r w:rsidR="00DB6E6D">
        <w:t>/* Empty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5B33D966" w:rsidR="007660EE" w:rsidRPr="00903DBA" w:rsidRDefault="0029042E" w:rsidP="00BC7846">
      <w:pPr>
        <w:pStyle w:val="Appendix1"/>
        <w:rPr>
          <w:lang w:val="en-US"/>
        </w:rPr>
      </w:pPr>
      <w:r>
        <w:t>&lt;a1&gt;</w:t>
      </w:r>
      <w:bookmarkStart w:id="707" w:name="_Ref57657966"/>
      <w:bookmarkStart w:id="708" w:name="_Toc93320714"/>
      <w:r>
        <w:t>T</w:t>
      </w:r>
      <w:r w:rsidRPr="00903DBA">
        <w:t xml:space="preserve">he </w:t>
      </w:r>
      <w:r w:rsidRPr="00903DBA">
        <w:rPr>
          <w:highlight w:val="white"/>
        </w:rPr>
        <w:t xml:space="preserve">Garden </w:t>
      </w:r>
      <w:r>
        <w:rPr>
          <w:highlight w:val="white"/>
        </w:rPr>
        <w:t>Point To</w:t>
      </w:r>
      <w:r>
        <w:t>ols</w:t>
      </w:r>
      <w:bookmarkEnd w:id="707"/>
      <w:bookmarkEnd w:id="708"/>
      <w:r>
        <w:t>&lt;/a1&gt;</w:t>
      </w:r>
      <w:bookmarkEnd w:id="702"/>
    </w:p>
    <w:p w14:paraId="3256B955" w14:textId="5CD6FAF5" w:rsidR="007660EE" w:rsidRPr="00903DBA" w:rsidRDefault="007660EE" w:rsidP="007660EE">
      <w:r w:rsidRPr="00903DBA">
        <w:t xml:space="preserve">In this chapter, we use the </w:t>
      </w:r>
      <w:r w:rsidRPr="00903DBA">
        <w:rPr>
          <w:highlight w:val="white"/>
        </w:rPr>
        <w:t>Gardens Point LEX (GPLEX)</w:t>
      </w:r>
      <w:r w:rsidRPr="00903DBA">
        <w:t xml:space="preserve"> scanner generator and the </w:t>
      </w:r>
      <w:r w:rsidRPr="00903DBA">
        <w:rPr>
          <w:highlight w:val="white"/>
        </w:rPr>
        <w:t>Gardens Point Parser Generator</w:t>
      </w:r>
      <w:r w:rsidRPr="00903DBA">
        <w:t xml:space="preserve"> (GPPG) to construct a parser and scanner for a simple </w:t>
      </w:r>
      <w:r w:rsidR="00BA59B6" w:rsidRPr="00903DBA">
        <w:t xml:space="preserve">demonstration </w:t>
      </w:r>
      <w:r w:rsidRPr="00903DBA">
        <w:t>programming language.</w:t>
      </w:r>
    </w:p>
    <w:p w14:paraId="4410B251" w14:textId="2AAACA07" w:rsidR="007660EE" w:rsidRPr="00903DBA" w:rsidRDefault="00CC1DF4" w:rsidP="00CC1DF4">
      <w:pPr>
        <w:pStyle w:val="Appendix3"/>
      </w:pPr>
      <w:r>
        <w:t>&lt;a3&gt;</w:t>
      </w:r>
      <w:bookmarkStart w:id="709" w:name="_Toc93320715"/>
      <w:r w:rsidRPr="00903DBA">
        <w:t>The Language</w:t>
      </w:r>
      <w:bookmarkEnd w:id="709"/>
      <w:r>
        <w:t>&lt;/a3&gt;</w:t>
      </w:r>
    </w:p>
    <w:p w14:paraId="4F95AF5B" w14:textId="059F05B4" w:rsidR="007660EE" w:rsidRPr="00903DBA" w:rsidRDefault="007660EE" w:rsidP="007660EE">
      <w:r w:rsidRPr="00903DBA">
        <w:t xml:space="preserve">A program is made up by a non-empty sequence of </w:t>
      </w:r>
      <w:r w:rsidR="00493E8C">
        <w:rPr>
          <w:rStyle w:val="CodeInText"/>
        </w:rPr>
        <w:t>&lt;ct&gt;</w:t>
      </w:r>
      <w:r w:rsidR="00493E8C" w:rsidRPr="00903DBA">
        <w:rPr>
          <w:rStyle w:val="CodeInText"/>
        </w:rPr>
        <w:t>statements</w:t>
      </w:r>
      <w:r w:rsidR="00493E8C">
        <w:rPr>
          <w:rStyle w:val="CodeInText"/>
        </w:rPr>
        <w:t>&lt;/ct&gt;</w:t>
      </w:r>
      <w:r w:rsidRPr="00903DBA">
        <w:t>, each terminated by a semicolon. There are five kinds of statements:</w:t>
      </w:r>
    </w:p>
    <w:p w14:paraId="3C751F69" w14:textId="4BB4A7CD" w:rsidR="007660EE" w:rsidRPr="00903DBA" w:rsidRDefault="00D4318D" w:rsidP="00B03351">
      <w:pPr>
        <w:pStyle w:val="ListParagraph"/>
        <w:numPr>
          <w:ilvl w:val="0"/>
          <w:numId w:val="193"/>
        </w:numPr>
      </w:pPr>
      <w:r>
        <w:rPr>
          <w:rStyle w:val="KeyWord0"/>
        </w:rPr>
        <w:t>&lt;k&gt;</w:t>
      </w:r>
      <w:r w:rsidRPr="00B03351">
        <w:rPr>
          <w:rStyle w:val="KeyWord0"/>
        </w:rPr>
        <w:t>Read</w:t>
      </w:r>
      <w:r>
        <w:rPr>
          <w:rStyle w:val="KeyWord0"/>
        </w:rPr>
        <w:t>&lt;/k&gt;</w:t>
      </w:r>
      <w:r w:rsidR="008C4970" w:rsidRPr="00903DBA">
        <w:t>. A non-empty sequence of variables is assigned values read from the input stream, with an optional prompt.</w:t>
      </w:r>
    </w:p>
    <w:p w14:paraId="7442C174" w14:textId="6C964EB1" w:rsidR="007660EE" w:rsidRPr="00903DBA" w:rsidRDefault="00D4318D" w:rsidP="00B03351">
      <w:pPr>
        <w:pStyle w:val="ListParagraph"/>
        <w:numPr>
          <w:ilvl w:val="0"/>
          <w:numId w:val="193"/>
        </w:numPr>
      </w:pPr>
      <w:r>
        <w:rPr>
          <w:rStyle w:val="KeyWord0"/>
        </w:rPr>
        <w:t>&lt;k&gt;</w:t>
      </w:r>
      <w:r w:rsidRPr="00B03351">
        <w:rPr>
          <w:rStyle w:val="KeyWord0"/>
        </w:rPr>
        <w:t>Write</w:t>
      </w:r>
      <w:r>
        <w:rPr>
          <w:rStyle w:val="KeyWord0"/>
        </w:rPr>
        <w:t>&lt;/k&gt;</w:t>
      </w:r>
      <w:r w:rsidR="008C4970" w:rsidRPr="00903DBA">
        <w:t>. The non-empty sequence of values is written to the output stream, with an optional text.</w:t>
      </w:r>
    </w:p>
    <w:p w14:paraId="400475D4" w14:textId="5D55D9BB" w:rsidR="007660EE" w:rsidRPr="00903DBA" w:rsidRDefault="00D4318D" w:rsidP="00B03351">
      <w:pPr>
        <w:pStyle w:val="ListParagraph"/>
        <w:numPr>
          <w:ilvl w:val="0"/>
          <w:numId w:val="193"/>
        </w:numPr>
      </w:pPr>
      <w:r>
        <w:rPr>
          <w:rStyle w:val="KeyWord0"/>
        </w:rPr>
        <w:t>&lt;k&gt;</w:t>
      </w:r>
      <w:r w:rsidRPr="00B03351">
        <w:rPr>
          <w:rStyle w:val="KeyWord0"/>
        </w:rPr>
        <w:t>Assign</w:t>
      </w:r>
      <w:r>
        <w:rPr>
          <w:rStyle w:val="KeyWord0"/>
        </w:rPr>
        <w:t>&lt;/k&gt;</w:t>
      </w:r>
      <w:r w:rsidR="008C4970" w:rsidRPr="00903DBA">
        <w:t>. A variable is assigned the value of an expression.</w:t>
      </w:r>
    </w:p>
    <w:p w14:paraId="06291512" w14:textId="753992A7" w:rsidR="007660EE" w:rsidRPr="00903DBA" w:rsidRDefault="007660EE" w:rsidP="007660EE">
      <w:r w:rsidRPr="00903DBA">
        <w:t xml:space="preserve">The mathematical constants </w:t>
      </w:r>
      <w:r w:rsidR="00493E8C">
        <w:rPr>
          <w:rStyle w:val="CodeInText"/>
        </w:rPr>
        <w:t>&lt;ct&gt;</w:t>
      </w:r>
      <w:r w:rsidR="00493E8C" w:rsidRPr="00903DBA">
        <w:rPr>
          <w:rStyle w:val="CodeInText"/>
        </w:rPr>
        <w:t>pi</w:t>
      </w:r>
      <w:r w:rsidR="00493E8C">
        <w:rPr>
          <w:rStyle w:val="CodeInText"/>
        </w:rPr>
        <w:t>&lt;/ct&gt;</w:t>
      </w:r>
      <w:r w:rsidRPr="00903DBA">
        <w:t xml:space="preserve"> and </w:t>
      </w:r>
      <w:r w:rsidR="00493E8C">
        <w:rPr>
          <w:rStyle w:val="CodeInText"/>
        </w:rPr>
        <w:t>&lt;ct&gt;</w:t>
      </w:r>
      <w:r w:rsidR="00493E8C" w:rsidRPr="00903DBA">
        <w:rPr>
          <w:rStyle w:val="CodeInText"/>
        </w:rPr>
        <w:t>e</w:t>
      </w:r>
      <w:r w:rsidR="00493E8C">
        <w:rPr>
          <w:rStyle w:val="CodeInText"/>
        </w:rPr>
        <w:t>&lt;/ct&gt;</w:t>
      </w:r>
      <w:r w:rsidRPr="00903DBA">
        <w:t xml:space="preserve"> are stored in the variable map when the execution starts. An expression can be made up of the four rules of arithmetic, parentheses as well as the functions </w:t>
      </w:r>
      <w:r w:rsidR="00493E8C">
        <w:rPr>
          <w:rStyle w:val="CodeInText"/>
        </w:rPr>
        <w:t>&lt;ct&gt;</w:t>
      </w:r>
      <w:r w:rsidR="00493E8C" w:rsidRPr="00903DBA">
        <w:rPr>
          <w:rStyle w:val="CodeInText"/>
        </w:rPr>
        <w:t>sin</w:t>
      </w:r>
      <w:r w:rsidR="00493E8C">
        <w:rPr>
          <w:rStyle w:val="CodeInText"/>
        </w:rPr>
        <w:t>&lt;/ct&gt;</w:t>
      </w:r>
      <w:r w:rsidRPr="00903DBA">
        <w:t xml:space="preserve">, </w:t>
      </w:r>
      <w:r w:rsidR="00493E8C">
        <w:rPr>
          <w:rStyle w:val="CodeInText"/>
        </w:rPr>
        <w:t>&lt;ct&gt;</w:t>
      </w:r>
      <w:r w:rsidR="00493E8C" w:rsidRPr="00903DBA">
        <w:rPr>
          <w:rStyle w:val="CodeInText"/>
        </w:rPr>
        <w:t>cos</w:t>
      </w:r>
      <w:r w:rsidR="00493E8C">
        <w:rPr>
          <w:rStyle w:val="CodeInText"/>
        </w:rPr>
        <w:t>&lt;/ct&gt;</w:t>
      </w:r>
      <w:r w:rsidRPr="00903DBA">
        <w:t xml:space="preserve">, </w:t>
      </w:r>
      <w:r w:rsidR="00493E8C">
        <w:rPr>
          <w:rStyle w:val="CodeInText"/>
        </w:rPr>
        <w:t>&lt;ct&gt;</w:t>
      </w:r>
      <w:r w:rsidR="00493E8C" w:rsidRPr="00903DBA">
        <w:rPr>
          <w:rStyle w:val="CodeInText"/>
        </w:rPr>
        <w:t>tan</w:t>
      </w:r>
      <w:r w:rsidR="00493E8C">
        <w:rPr>
          <w:rStyle w:val="CodeInText"/>
        </w:rPr>
        <w:t>&lt;/ct&gt;</w:t>
      </w:r>
      <w:r w:rsidRPr="00903DBA">
        <w:t xml:space="preserve">, </w:t>
      </w:r>
      <w:r w:rsidR="00493E8C">
        <w:rPr>
          <w:rStyle w:val="CodeInText"/>
        </w:rPr>
        <w:t>&lt;ct&gt;</w:t>
      </w:r>
      <w:r w:rsidR="00493E8C" w:rsidRPr="00903DBA">
        <w:rPr>
          <w:rStyle w:val="CodeInText"/>
        </w:rPr>
        <w:t>log</w:t>
      </w:r>
      <w:r w:rsidR="00493E8C">
        <w:rPr>
          <w:rStyle w:val="CodeInText"/>
        </w:rPr>
        <w:t>&lt;/ct&gt;</w:t>
      </w:r>
      <w:r w:rsidRPr="00903DBA">
        <w:t xml:space="preserve">, </w:t>
      </w:r>
      <w:r w:rsidR="00493E8C">
        <w:rPr>
          <w:rStyle w:val="CodeInText"/>
        </w:rPr>
        <w:t>&lt;ct&gt;</w:t>
      </w:r>
      <w:r w:rsidR="00493E8C" w:rsidRPr="00903DBA">
        <w:rPr>
          <w:rStyle w:val="CodeInText"/>
        </w:rPr>
        <w:t>exp</w:t>
      </w:r>
      <w:r w:rsidR="00493E8C">
        <w:rPr>
          <w:rStyle w:val="CodeInText"/>
        </w:rPr>
        <w:t>&lt;/ct&gt;</w:t>
      </w:r>
      <w:r w:rsidRPr="00903DBA">
        <w:t xml:space="preserve">, </w:t>
      </w:r>
      <w:r w:rsidR="00493E8C">
        <w:rPr>
          <w:rStyle w:val="CodeInText"/>
        </w:rPr>
        <w:t>&lt;ct&gt;</w:t>
      </w:r>
      <w:r w:rsidR="00493E8C" w:rsidRPr="00903DBA">
        <w:rPr>
          <w:rStyle w:val="CodeInText"/>
        </w:rPr>
        <w:t>log10</w:t>
      </w:r>
      <w:r w:rsidR="00493E8C">
        <w:rPr>
          <w:rStyle w:val="CodeInText"/>
        </w:rPr>
        <w:t>&lt;/ct&gt;</w:t>
      </w:r>
      <w:r w:rsidRPr="00903DBA">
        <w:t xml:space="preserve">, </w:t>
      </w:r>
      <w:r w:rsidR="00493E8C">
        <w:rPr>
          <w:rStyle w:val="CodeInText"/>
        </w:rPr>
        <w:t>&lt;ct&gt;</w:t>
      </w:r>
      <w:r w:rsidR="00493E8C" w:rsidRPr="00903DBA">
        <w:rPr>
          <w:rStyle w:val="CodeInText"/>
        </w:rPr>
        <w:t>exp10</w:t>
      </w:r>
      <w:r w:rsidR="00493E8C">
        <w:rPr>
          <w:rStyle w:val="CodeInText"/>
        </w:rPr>
        <w:t>&lt;/ct&gt;</w:t>
      </w:r>
      <w:r w:rsidRPr="00903DBA">
        <w:t xml:space="preserve">, and </w:t>
      </w:r>
      <w:r w:rsidR="00493E8C">
        <w:rPr>
          <w:rStyle w:val="CodeInText"/>
        </w:rPr>
        <w:t>&lt;ct&gt;</w:t>
      </w:r>
      <w:r w:rsidR="00493E8C" w:rsidRPr="00903DBA">
        <w:rPr>
          <w:rStyle w:val="CodeInText"/>
        </w:rPr>
        <w:t>sqrt</w:t>
      </w:r>
      <w:r w:rsidR="00493E8C">
        <w:rPr>
          <w:rStyle w:val="CodeInText"/>
        </w:rPr>
        <w:t>&lt;/ct&gt;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1D640D1A"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The area and circumference of a circle</w:t>
      </w:r>
      <w:r w:rsidR="008470CD">
        <w:rPr>
          <w:highlight w:val="white"/>
        </w:rPr>
        <w:t xml:space="preserve"> */</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665E2CD7"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Fahrenheit to Celsius</w:t>
      </w:r>
      <w:r w:rsidR="008470CD">
        <w:rPr>
          <w:highlight w:val="white"/>
        </w:rPr>
        <w:t xml:space="preserve"> */</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27B8961E"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Pythagorean Theorem</w:t>
      </w:r>
      <w:r w:rsidR="008470CD">
        <w:rPr>
          <w:highlight w:val="white"/>
        </w:rPr>
        <w:t xml:space="preserve"> */</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4B6D182A" w:rsidR="007660EE" w:rsidRPr="00903DBA" w:rsidRDefault="00CC1DF4" w:rsidP="00CC1DF4">
      <w:pPr>
        <w:pStyle w:val="Appendix3"/>
      </w:pPr>
      <w:r>
        <w:t>&lt;a3&gt;</w:t>
      </w:r>
      <w:bookmarkStart w:id="710" w:name="_Toc93320716"/>
      <w:r w:rsidRPr="00903DBA">
        <w:t>The Grammar</w:t>
      </w:r>
      <w:bookmarkEnd w:id="710"/>
      <w:r>
        <w:t>&lt;/a3&gt;</w:t>
      </w:r>
    </w:p>
    <w:p w14:paraId="421294A4" w14:textId="7962002F" w:rsidR="007660EE" w:rsidRPr="00903DBA" w:rsidRDefault="007660EE" w:rsidP="007660EE">
      <w:r w:rsidRPr="00903DBA">
        <w:t xml:space="preserve">Every programming language has a syntax, which may be defined by a </w:t>
      </w:r>
      <w:r w:rsidR="00493E8C">
        <w:rPr>
          <w:rStyle w:val="CodeInText"/>
        </w:rPr>
        <w:t>&lt;ct&gt;</w:t>
      </w:r>
      <w:r w:rsidR="00493E8C" w:rsidRPr="00903DBA">
        <w:rPr>
          <w:rStyle w:val="CodeInText"/>
        </w:rPr>
        <w:t>grammar</w:t>
      </w:r>
      <w:r w:rsidR="00493E8C">
        <w:rPr>
          <w:rStyle w:val="CodeInText"/>
        </w:rPr>
        <w:t>&lt;/ct&gt;</w:t>
      </w:r>
      <w:r w:rsidRPr="00903DBA">
        <w:t xml:space="preserve">. The grammar of our language is given below. A grammar is made up by a set of </w:t>
      </w:r>
      <w:r w:rsidR="00D4318D">
        <w:rPr>
          <w:rStyle w:val="KeyWord0"/>
        </w:rPr>
        <w:t>&lt;k&gt;</w:t>
      </w:r>
      <w:r w:rsidR="00D4318D" w:rsidRPr="00CB270F">
        <w:rPr>
          <w:rStyle w:val="KeyWord0"/>
        </w:rPr>
        <w:t>rules</w:t>
      </w:r>
      <w:r w:rsidR="00D4318D">
        <w:rPr>
          <w:rStyle w:val="KeyWord0"/>
        </w:rPr>
        <w:t>&lt;/k&gt;</w:t>
      </w:r>
      <w:r w:rsidRPr="00903DBA">
        <w:t xml:space="preserve">, among which one is the start rule (in this case </w:t>
      </w:r>
      <w:r w:rsidR="00493E8C">
        <w:rPr>
          <w:rStyle w:val="CodeInText"/>
          <w:highlight w:val="white"/>
        </w:rPr>
        <w:t>&lt;ct&gt;</w:t>
      </w:r>
      <w:r w:rsidR="00493E8C" w:rsidRPr="00903DBA">
        <w:rPr>
          <w:rStyle w:val="CodeInText"/>
          <w:highlight w:val="white"/>
        </w:rPr>
        <w:t>statement</w:t>
      </w:r>
      <w:r w:rsidR="00FA131D">
        <w:rPr>
          <w:rStyle w:val="CodeInText"/>
          <w:highlight w:val="white"/>
        </w:rPr>
        <w:t>_</w:t>
      </w:r>
      <w:r w:rsidR="00493E8C" w:rsidRPr="00903DBA">
        <w:rPr>
          <w:rStyle w:val="CodeInText"/>
          <w:highlight w:val="white"/>
        </w:rPr>
        <w:t>list</w:t>
      </w:r>
      <w:r w:rsidR="00493E8C">
        <w:rPr>
          <w:rStyle w:val="CodeInText"/>
          <w:highlight w:val="white"/>
        </w:rPr>
        <w:t>&lt;/ct&gt;</w:t>
      </w:r>
      <w:r w:rsidRPr="00903DBA">
        <w:t xml:space="preserve">). The grammar rules for our language follows below, the vertical bar at the left of the rules can be read as “or”. The first rule </w:t>
      </w:r>
      <w:r w:rsidR="00493E8C">
        <w:rPr>
          <w:rStyle w:val="CodeInText"/>
        </w:rPr>
        <w:t>&lt;ct&gt;</w:t>
      </w:r>
      <w:r w:rsidR="00493E8C" w:rsidRPr="00903DBA">
        <w:rPr>
          <w:rStyle w:val="CodeInText"/>
        </w:rPr>
        <w:t>statement</w:t>
      </w:r>
      <w:r w:rsidR="00754481">
        <w:rPr>
          <w:rStyle w:val="CodeInText"/>
        </w:rPr>
        <w:t>_</w:t>
      </w:r>
      <w:r w:rsidR="00493E8C" w:rsidRPr="00903DBA">
        <w:rPr>
          <w:rStyle w:val="CodeInText"/>
        </w:rPr>
        <w:t>list</w:t>
      </w:r>
      <w:r w:rsidR="00493E8C">
        <w:rPr>
          <w:rStyle w:val="CodeInText"/>
        </w:rPr>
        <w:t>&lt;/ct&gt;</w:t>
      </w:r>
      <w:r w:rsidRPr="00903DBA">
        <w:t xml:space="preserve"> can be read as “a statement list is a statement </w:t>
      </w:r>
      <w:r w:rsidR="00D4318D">
        <w:rPr>
          <w:rStyle w:val="KeyWord0"/>
        </w:rPr>
        <w:t>&lt;k&gt;</w:t>
      </w:r>
      <w:r w:rsidR="00D4318D" w:rsidRPr="0042311C">
        <w:rPr>
          <w:rStyle w:val="KeyWord0"/>
        </w:rPr>
        <w:t>or</w:t>
      </w:r>
      <w:r w:rsidR="00D4318D">
        <w:rPr>
          <w:rStyle w:val="KeyWord0"/>
        </w:rPr>
        <w:t>&lt;/k&gt;</w:t>
      </w:r>
      <w:r w:rsidRPr="00903DBA">
        <w:t xml:space="preserve">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2F580D8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203C0AC9" w:rsidR="007660EE" w:rsidRPr="00903DBA" w:rsidRDefault="00CC1DF4" w:rsidP="00CC1DF4">
      <w:pPr>
        <w:pStyle w:val="Appendix3"/>
      </w:pPr>
      <w:r>
        <w:t>&lt;a3&gt;</w:t>
      </w:r>
      <w:bookmarkStart w:id="711" w:name="_Toc93320717"/>
      <w:r w:rsidRPr="00903DBA">
        <w:t>GPPG</w:t>
      </w:r>
      <w:bookmarkEnd w:id="711"/>
      <w:r>
        <w:t>&lt;/a3&gt;</w:t>
      </w:r>
    </w:p>
    <w:p w14:paraId="3F9D3945" w14:textId="07CC4806" w:rsidR="007660EE" w:rsidRPr="00903DBA" w:rsidRDefault="007660EE" w:rsidP="007660EE">
      <w:r w:rsidRPr="00903DBA">
        <w:t>GPPG is a tool based on the classic parser generator Yacc</w:t>
      </w:r>
      <w:r w:rsidR="00BA59B6" w:rsidRPr="00903DBA">
        <w:t xml:space="preserve">. The name Yacc is an abbreviation for Yet Another Compiler-Compiler. However, it is pronounced as the animal </w:t>
      </w:r>
      <w:r w:rsidR="00D4318D">
        <w:rPr>
          <w:rStyle w:val="KeyWord0"/>
        </w:rPr>
        <w:t>&lt;k&gt;</w:t>
      </w:r>
      <w:r w:rsidR="00D4318D" w:rsidRPr="0042311C">
        <w:rPr>
          <w:rStyle w:val="KeyWord0"/>
        </w:rPr>
        <w:t>yak</w:t>
      </w:r>
      <w:r w:rsidR="00D4318D">
        <w:rPr>
          <w:rStyle w:val="KeyWord0"/>
        </w:rPr>
        <w:t>&lt;/k&gt;</w:t>
      </w:r>
      <w:r w:rsidR="00BA59B6" w:rsidRPr="00903DBA">
        <w:t>.</w:t>
      </w:r>
      <w:r w:rsidRPr="00903DBA">
        <w:t xml:space="preserve"> Even though it is possible to write a parser in pure C#, it is easier to use a tool like GPPG. Simply put, GPPG takes a grammar as input and generators C# code as output. However, it does not only check whether the input string comply with the grammar, each rule is also allowed to perform </w:t>
      </w:r>
      <w:r w:rsidR="00D4318D">
        <w:rPr>
          <w:rStyle w:val="KeyWord0"/>
        </w:rPr>
        <w:t>&lt;k&gt;</w:t>
      </w:r>
      <w:r w:rsidR="00D4318D" w:rsidRPr="00903DBA">
        <w:rPr>
          <w:rStyle w:val="KeyWord0"/>
        </w:rPr>
        <w:t>actions</w:t>
      </w:r>
      <w:r w:rsidR="00D4318D">
        <w:rPr>
          <w:rStyle w:val="KeyWord0"/>
        </w:rPr>
        <w:t>&lt;/k&gt;</w:t>
      </w:r>
      <w:r w:rsidRPr="00903DBA">
        <w:t>, defined by C# code.</w:t>
      </w:r>
    </w:p>
    <w:p w14:paraId="0DAAD726" w14:textId="77777777" w:rsidR="007660EE" w:rsidRPr="00903DBA" w:rsidRDefault="007660EE" w:rsidP="007660EE">
      <w:r w:rsidRPr="00903DBA">
        <w:t>The parser is divided into two parts: one part stating the rules and tokens of the grammar, and one part defining the grammar rules. The tokens written in boldface in the previous section are written in capital letters in GPPG.</w:t>
      </w:r>
    </w:p>
    <w:p w14:paraId="6E0C806E" w14:textId="5DCC9B9D" w:rsidR="007660EE" w:rsidRPr="00903DBA" w:rsidRDefault="000274D4" w:rsidP="007660EE">
      <w:pPr>
        <w:pStyle w:val="CodeHeader"/>
      </w:pPr>
      <w:r>
        <w:t>&lt;ch&gt;</w:t>
      </w:r>
      <w:r w:rsidRPr="00903DBA">
        <w:t>Parser</w:t>
      </w:r>
      <w:r>
        <w:t>.</w:t>
      </w:r>
      <w:r w:rsidRPr="00903DBA">
        <w:t>gppg</w:t>
      </w:r>
      <w:r>
        <w:t>&lt;/ch&gt;</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03FD8CF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57406FD3" w:rsidR="007660EE" w:rsidRPr="00903DBA" w:rsidRDefault="007660EE" w:rsidP="0042311C">
      <w:r w:rsidRPr="00903DBA">
        <w:t xml:space="preserve">The </w:t>
      </w:r>
      <w:r w:rsidR="00D4318D">
        <w:rPr>
          <w:rStyle w:val="KeyWord0"/>
        </w:rPr>
        <w:t>&lt;k&gt;</w:t>
      </w:r>
      <w:r w:rsidR="00D4318D" w:rsidRPr="0042311C">
        <w:rPr>
          <w:rStyle w:val="KeyWord0"/>
        </w:rPr>
        <w:t>STRING</w:t>
      </w:r>
      <w:r w:rsidR="00D4318D">
        <w:rPr>
          <w:rStyle w:val="KeyWord0"/>
        </w:rPr>
        <w:t>&lt;/k&gt;</w:t>
      </w:r>
      <w:r w:rsidRPr="00903DBA">
        <w:t xml:space="preserve">, </w:t>
      </w:r>
      <w:r w:rsidR="00D4318D">
        <w:rPr>
          <w:rStyle w:val="KeyWord0"/>
        </w:rPr>
        <w:t>&lt;k&gt;</w:t>
      </w:r>
      <w:r w:rsidR="00D4318D" w:rsidRPr="0042311C">
        <w:rPr>
          <w:rStyle w:val="KeyWord0"/>
        </w:rPr>
        <w:t>IDENTIFIER</w:t>
      </w:r>
      <w:r w:rsidR="00D4318D">
        <w:rPr>
          <w:rStyle w:val="KeyWord0"/>
        </w:rPr>
        <w:t>&lt;/k&gt;</w:t>
      </w:r>
      <w:r w:rsidRPr="00903DBA">
        <w:t xml:space="preserve">, and </w:t>
      </w:r>
      <w:r w:rsidR="00493E8C">
        <w:rPr>
          <w:rStyle w:val="CodeInText"/>
        </w:rPr>
        <w:t>&lt;ct&gt;</w:t>
      </w:r>
      <w:r w:rsidR="00493E8C" w:rsidRPr="00E65FE6">
        <w:rPr>
          <w:rStyle w:val="CodeInText"/>
        </w:rPr>
        <w:t>VALUE</w:t>
      </w:r>
      <w:r w:rsidR="00493E8C">
        <w:rPr>
          <w:rStyle w:val="CodeInText"/>
        </w:rPr>
        <w:t>&lt;/ct&gt;</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1094EFC1" w:rsidR="007660EE" w:rsidRPr="00903DBA" w:rsidRDefault="007660EE" w:rsidP="0042311C">
      <w:r w:rsidRPr="00903DBA">
        <w:t xml:space="preserve">There are also the rules </w:t>
      </w:r>
      <w:r w:rsidR="00D4318D">
        <w:rPr>
          <w:rStyle w:val="KeyWord0"/>
        </w:rPr>
        <w:t>&lt;k&gt;</w:t>
      </w:r>
      <w:r w:rsidR="00D4318D" w:rsidRPr="0042311C">
        <w:rPr>
          <w:rStyle w:val="KeyWord0"/>
        </w:rPr>
        <w:t>statement_list</w:t>
      </w:r>
      <w:r w:rsidR="00D4318D">
        <w:rPr>
          <w:rStyle w:val="KeyWord0"/>
        </w:rPr>
        <w:t>&lt;/k&gt;</w:t>
      </w:r>
      <w:r w:rsidRPr="00903DBA">
        <w:t xml:space="preserve">, </w:t>
      </w:r>
      <w:r w:rsidRPr="00E65FE6">
        <w:t>statement</w:t>
      </w:r>
      <w:r w:rsidRPr="00903DBA">
        <w:t xml:space="preserve">, and </w:t>
      </w:r>
      <w:r w:rsidR="00493E8C">
        <w:rPr>
          <w:rStyle w:val="CodeInText"/>
        </w:rPr>
        <w:t>&lt;ct&gt;</w:t>
      </w:r>
      <w:r w:rsidR="00493E8C" w:rsidRPr="00E65FE6">
        <w:rPr>
          <w:rStyle w:val="CodeInText"/>
        </w:rPr>
        <w:t>optional</w:t>
      </w:r>
      <w:r w:rsidR="00754481">
        <w:rPr>
          <w:rStyle w:val="CodeInText"/>
        </w:rPr>
        <w:t>_</w:t>
      </w:r>
      <w:r w:rsidR="00493E8C" w:rsidRPr="00E65FE6">
        <w:rPr>
          <w:rStyle w:val="CodeInText"/>
        </w:rPr>
        <w:t>output</w:t>
      </w:r>
      <w:r w:rsidR="00493E8C">
        <w:rPr>
          <w:rStyle w:val="CodeInText"/>
        </w:rPr>
        <w:t>&lt;/ct&gt;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5C73FFE5"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25591D6A" w:rsidR="007660EE" w:rsidRPr="00903DBA" w:rsidRDefault="007660EE" w:rsidP="007660EE">
      <w:r w:rsidRPr="00903DBA">
        <w:t xml:space="preserve">The value of the rule is stored in $$. However, the $$ value is always a reference to </w:t>
      </w:r>
      <w:r w:rsidR="00D4318D">
        <w:rPr>
          <w:rStyle w:val="KeyWord0"/>
        </w:rPr>
        <w:t>&lt;k&gt;</w:t>
      </w:r>
      <w:r w:rsidR="00D4318D" w:rsidRPr="00FE18B6">
        <w:rPr>
          <w:rStyle w:val="KeyWord0"/>
        </w:rPr>
        <w:t>Object</w:t>
      </w:r>
      <w:r w:rsidR="00D4318D">
        <w:rPr>
          <w:rStyle w:val="KeyWord0"/>
        </w:rPr>
        <w:t>&lt;/k&gt;</w:t>
      </w:r>
      <w:r w:rsidRPr="00903DBA">
        <w:t xml:space="preserve">. Therefore, we need to transform it into a list before we can call the </w:t>
      </w:r>
      <w:r w:rsidR="00D4318D">
        <w:rPr>
          <w:rStyle w:val="KeyWord0"/>
        </w:rPr>
        <w:t>&lt;k&gt;</w:t>
      </w:r>
      <w:r w:rsidR="00D4318D" w:rsidRPr="00FE18B6">
        <w:rPr>
          <w:rStyle w:val="KeyWord0"/>
        </w:rPr>
        <w:t>add</w:t>
      </w:r>
      <w:r w:rsidR="00D4318D">
        <w:rPr>
          <w:rStyle w:val="KeyWord0"/>
        </w:rPr>
        <w:t>&lt;/k&gt;</w:t>
      </w:r>
      <w:r w:rsidRPr="00903DBA">
        <w:t xml:space="preserve"> method.</w:t>
      </w:r>
    </w:p>
    <w:p w14:paraId="7BBC446F" w14:textId="77777777" w:rsidR="007660EE" w:rsidRPr="00903DBA" w:rsidRDefault="007660EE" w:rsidP="007660EE">
      <w:pPr>
        <w:pStyle w:val="Code"/>
        <w:rPr>
          <w:highlight w:val="white"/>
        </w:rPr>
      </w:pPr>
      <w:bookmarkStart w:id="712"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0DA57CD2" w:rsidR="007660EE" w:rsidRPr="00903DBA" w:rsidRDefault="00CC1DF4" w:rsidP="00CC1DF4">
      <w:pPr>
        <w:pStyle w:val="Appendix3"/>
      </w:pPr>
      <w:r>
        <w:t>&lt;a3&gt;</w:t>
      </w:r>
      <w:bookmarkStart w:id="713" w:name="_Toc93320718"/>
      <w:r w:rsidRPr="00903DBA">
        <w:t>JPlex</w:t>
      </w:r>
      <w:bookmarkEnd w:id="713"/>
      <w:r>
        <w:t>&lt;/a3&gt;</w:t>
      </w:r>
      <w:bookmarkEnd w:id="712"/>
    </w:p>
    <w:p w14:paraId="1FC11E4C" w14:textId="77777777" w:rsidR="007660EE" w:rsidRPr="00903DBA" w:rsidRDefault="007660EE" w:rsidP="007660EE">
      <w:r w:rsidRPr="00903DBA">
        <w:t>For the parser of the previous section to work properly it also needs a scanner that identifies the tokens. JPlex is a scanner-generator, which task is to identify and transform groups of characters into tokens.</w:t>
      </w:r>
    </w:p>
    <w:p w14:paraId="4EB41463" w14:textId="2AAB40FC" w:rsidR="007660EE" w:rsidRPr="00903DBA" w:rsidRDefault="007660EE" w:rsidP="007660EE">
      <w:r w:rsidRPr="00903DBA">
        <w:t xml:space="preserve">When it comes to complicated tokens, JFlex applies regular expressions. Some characters have special meanings in accordance with the following table. However, their special status can be canceled by </w:t>
      </w:r>
      <w:r w:rsidR="00FE18B6" w:rsidRPr="00903DBA">
        <w:t>preceding</w:t>
      </w:r>
      <w:r w:rsidRPr="00903DBA">
        <w:t xml:space="preserve"> it with a backslash.</w:t>
      </w:r>
    </w:p>
    <w:tbl>
      <w:tblPr>
        <w:tblStyle w:val="TableGrid"/>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r w:rsidRPr="00903DBA">
              <w:t>( and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and ]</w:t>
            </w:r>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and ]</w:t>
            </w:r>
          </w:p>
        </w:tc>
        <w:tc>
          <w:tcPr>
            <w:tcW w:w="5243" w:type="dxa"/>
          </w:tcPr>
          <w:p w14:paraId="09ED3334" w14:textId="59DAF53C" w:rsidR="007660EE" w:rsidRPr="00903DBA" w:rsidRDefault="007660EE" w:rsidP="0092795B">
            <w:r w:rsidRPr="00903DBA">
              <w:t xml:space="preserve">Any character </w:t>
            </w:r>
            <w:r w:rsidR="00493E8C">
              <w:rPr>
                <w:rStyle w:val="CodeInText"/>
              </w:rPr>
              <w:t>&lt;ct&gt;</w:t>
            </w:r>
            <w:r w:rsidR="00493E8C" w:rsidRPr="00903DBA">
              <w:rPr>
                <w:rStyle w:val="CodeInText"/>
              </w:rPr>
              <w:t>except</w:t>
            </w:r>
            <w:r w:rsidR="00493E8C">
              <w:rPr>
                <w:rStyle w:val="CodeInText"/>
              </w:rPr>
              <w:t>&lt;/ct&gt;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47FE1990" w:rsidR="007660EE" w:rsidRPr="00903DBA" w:rsidRDefault="007660EE" w:rsidP="0092795B">
            <w:r w:rsidRPr="00903DBA">
              <w:t>One or more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38E1DD38" w:rsidR="007660EE" w:rsidRPr="00903DBA" w:rsidRDefault="000274D4" w:rsidP="007660EE">
      <w:pPr>
        <w:pStyle w:val="CodeHeader"/>
      </w:pPr>
      <w:r>
        <w:t>&lt;ch&gt;</w:t>
      </w:r>
      <w:r w:rsidRPr="00903DBA">
        <w:t>Scanner</w:t>
      </w:r>
      <w:r>
        <w:t>.</w:t>
      </w:r>
      <w:r w:rsidRPr="00903DBA">
        <w:t>jplex</w:t>
      </w:r>
      <w:r>
        <w:t>&lt;/ch&gt;</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1DA7300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BA5AC24" w14:textId="77777777" w:rsidR="007660EE" w:rsidRPr="00903DBA" w:rsidRDefault="007660EE" w:rsidP="007660EE">
      <w:pPr>
        <w:pStyle w:val="Code"/>
        <w:rPr>
          <w:highlight w:val="white"/>
        </w:rPr>
      </w:pPr>
      <w:r w:rsidRPr="00903DBA">
        <w:rPr>
          <w:highlight w:val="white"/>
        </w:rPr>
        <w:t>%}</w:t>
      </w:r>
    </w:p>
    <w:p w14:paraId="5DC9AF74" w14:textId="3722C790" w:rsidR="007660EE" w:rsidRPr="00903DBA" w:rsidRDefault="007660EE" w:rsidP="007660EE">
      <w:r w:rsidRPr="00903DBA">
        <w:t xml:space="preserve">In the scanner code below, a </w:t>
      </w:r>
      <w:r w:rsidR="00D4318D">
        <w:rPr>
          <w:rStyle w:val="KeyWord0"/>
        </w:rPr>
        <w:t>&lt;k&gt;</w:t>
      </w:r>
      <w:r w:rsidR="00D4318D" w:rsidRPr="00CA5464">
        <w:rPr>
          <w:rStyle w:val="KeyWord0"/>
        </w:rPr>
        <w:t>line</w:t>
      </w:r>
      <w:r w:rsidR="00D4318D">
        <w:rPr>
          <w:rStyle w:val="KeyWord0"/>
        </w:rPr>
        <w:t xml:space="preserve"> </w:t>
      </w:r>
      <w:r w:rsidR="00D4318D" w:rsidRPr="00CA5464">
        <w:rPr>
          <w:rStyle w:val="KeyWord0"/>
        </w:rPr>
        <w:t>comment</w:t>
      </w:r>
      <w:r w:rsidR="00D4318D">
        <w:rPr>
          <w:rStyle w:val="KeyWord0"/>
        </w:rPr>
        <w:t>&lt;/k&gt;</w:t>
      </w:r>
      <w:r w:rsidRPr="00903DBA">
        <w:t xml:space="preserve"> is two slashes </w:t>
      </w:r>
      <w:r w:rsidR="00F17AB8">
        <w:t xml:space="preserve">(‘//’) </w:t>
      </w:r>
      <w:r w:rsidRPr="00903DBA">
        <w:t xml:space="preserve">followed by </w:t>
      </w:r>
      <w:r w:rsidR="00F17AB8">
        <w:t xml:space="preserve">a text to the </w:t>
      </w:r>
      <w:r w:rsidR="00EF7089">
        <w:t>of the line of file</w:t>
      </w:r>
      <w:r w:rsidRPr="00903DBA">
        <w:t>. Since both the slash has special meaning</w:t>
      </w:r>
      <w:r w:rsidR="00CA5464">
        <w:t>,</w:t>
      </w:r>
      <w:r w:rsidRPr="00903DBA">
        <w:t xml:space="preserve"> we must insert a backslash before it for it to mean just a slash.</w:t>
      </w:r>
    </w:p>
    <w:p w14:paraId="1D5CCED5" w14:textId="05676A40" w:rsidR="007660EE" w:rsidRDefault="007660EE" w:rsidP="0032151D">
      <w:pPr>
        <w:pStyle w:val="Code"/>
        <w:rPr>
          <w:highlight w:val="white"/>
        </w:rPr>
      </w:pPr>
      <w:r w:rsidRPr="0032151D">
        <w:rPr>
          <w:highlight w:val="white"/>
        </w:rPr>
        <w:t>LINE_COMMENT \/\/.*</w:t>
      </w:r>
    </w:p>
    <w:p w14:paraId="6B63DC02" w14:textId="0321DED8" w:rsidR="0032151D" w:rsidRPr="00EF7089" w:rsidRDefault="0032151D" w:rsidP="00EF7089">
      <w:pPr>
        <w:rPr>
          <w:highlight w:val="white"/>
        </w:rPr>
      </w:pPr>
      <w:r w:rsidRPr="00EF7089">
        <w:rPr>
          <w:highlight w:val="white"/>
        </w:rPr>
        <w:t xml:space="preserve">In the same way, </w:t>
      </w:r>
      <w:r w:rsidR="00EF7089" w:rsidRPr="00EF7089">
        <w:rPr>
          <w:highlight w:val="white"/>
        </w:rPr>
        <w:t xml:space="preserve">a </w:t>
      </w:r>
      <w:r w:rsidR="00D4318D">
        <w:rPr>
          <w:rStyle w:val="KeyWord0"/>
          <w:highlight w:val="white"/>
        </w:rPr>
        <w:t>&lt;k&gt;</w:t>
      </w:r>
      <w:r w:rsidR="00D4318D" w:rsidRPr="00EF7089">
        <w:rPr>
          <w:rStyle w:val="KeyWord0"/>
          <w:highlight w:val="white"/>
        </w:rPr>
        <w:t>block</w:t>
      </w:r>
      <w:r w:rsidR="00D4318D">
        <w:rPr>
          <w:rStyle w:val="KeyWord0"/>
          <w:highlight w:val="white"/>
        </w:rPr>
        <w:t xml:space="preserve"> </w:t>
      </w:r>
      <w:r w:rsidR="00D4318D" w:rsidRPr="00EF7089">
        <w:rPr>
          <w:rStyle w:val="KeyWord0"/>
          <w:highlight w:val="white"/>
        </w:rPr>
        <w:t>comment</w:t>
      </w:r>
      <w:r w:rsidR="00D4318D">
        <w:rPr>
          <w:rStyle w:val="KeyWord0"/>
          <w:highlight w:val="white"/>
        </w:rPr>
        <w:t>&lt;/k&gt;</w:t>
      </w:r>
      <w:r w:rsidR="00EF7089" w:rsidRPr="00EF7089">
        <w:rPr>
          <w:highlight w:val="white"/>
        </w:rPr>
        <w:t xml:space="preserve"> is a text enclosed in ‘/*’ and ‘*/’.</w:t>
      </w:r>
    </w:p>
    <w:p w14:paraId="7F89D304" w14:textId="77777777" w:rsidR="0032151D" w:rsidRPr="0032151D" w:rsidRDefault="0032151D" w:rsidP="0032151D">
      <w:pPr>
        <w:pStyle w:val="Code"/>
      </w:pPr>
      <w:r w:rsidRPr="0032151D">
        <w:t>BLOCK_COMMENT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An identifier is a capital or small letter, or a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536AFD" w:rsidRDefault="007660EE" w:rsidP="007660EE">
      <w:pPr>
        <w:pStyle w:val="Code"/>
        <w:rPr>
          <w:highlight w:val="white"/>
          <w:lang w:val="nb-NO"/>
        </w:rPr>
      </w:pPr>
      <w:r w:rsidRPr="00536AFD">
        <w:rPr>
          <w:highlight w:val="white"/>
          <w:lang w:val="nb-NO"/>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6F3C74FA" w:rsidR="007660EE" w:rsidRPr="00903DBA" w:rsidRDefault="007660EE" w:rsidP="007660EE">
      <w:r w:rsidRPr="00903DBA">
        <w:t xml:space="preserve">The </w:t>
      </w:r>
      <w:r w:rsidR="00493E8C">
        <w:rPr>
          <w:rStyle w:val="CodeInText"/>
        </w:rPr>
        <w:t>&lt;ct&gt;</w:t>
      </w:r>
      <w:r w:rsidR="00493E8C" w:rsidRPr="00903DBA">
        <w:rPr>
          <w:rStyle w:val="CodeInText"/>
        </w:rPr>
        <w:t>yytext</w:t>
      </w:r>
      <w:r w:rsidR="00493E8C">
        <w:rPr>
          <w:rStyle w:val="CodeInText"/>
        </w:rPr>
        <w:t>&lt;/ct&gt;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BB7B5B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32151D" w:rsidRDefault="007660EE" w:rsidP="0032151D">
      <w:pPr>
        <w:pStyle w:val="Code"/>
        <w:rPr>
          <w:highlight w:val="white"/>
        </w:rPr>
      </w:pPr>
    </w:p>
    <w:p w14:paraId="78E88101" w14:textId="77777777" w:rsidR="0032151D" w:rsidRPr="0032151D" w:rsidRDefault="0032151D" w:rsidP="0032151D">
      <w:pPr>
        <w:pStyle w:val="Code"/>
      </w:pPr>
      <w:r w:rsidRPr="0032151D">
        <w:t>{BLOCK_COMMENT} {</w:t>
      </w:r>
    </w:p>
    <w:p w14:paraId="0AA9F927" w14:textId="65B87DDE" w:rsidR="0032151D" w:rsidRPr="0032151D" w:rsidRDefault="0032151D" w:rsidP="0032151D">
      <w:pPr>
        <w:pStyle w:val="Code"/>
      </w:pPr>
      <w:r w:rsidRPr="0032151D">
        <w:t xml:space="preserve">  /</w:t>
      </w:r>
      <w:r w:rsidR="00A47B14">
        <w:t>*</w:t>
      </w:r>
      <w:r w:rsidRPr="0032151D">
        <w:t xml:space="preserve"> Empty</w:t>
      </w:r>
      <w:r w:rsidR="00A47B14">
        <w:t xml:space="preserve"> */</w:t>
      </w:r>
    </w:p>
    <w:p w14:paraId="35C81553" w14:textId="77777777" w:rsidR="0032151D" w:rsidRPr="0032151D" w:rsidRDefault="0032151D" w:rsidP="0032151D">
      <w:pPr>
        <w:pStyle w:val="Code"/>
      </w:pPr>
      <w:r w:rsidRPr="0032151D">
        <w:t>}</w:t>
      </w:r>
    </w:p>
    <w:p w14:paraId="57E6E7EB" w14:textId="77777777" w:rsidR="0032151D" w:rsidRPr="0032151D" w:rsidRDefault="0032151D" w:rsidP="0032151D">
      <w:pPr>
        <w:pStyle w:val="Code"/>
      </w:pPr>
    </w:p>
    <w:p w14:paraId="2D3B34C3" w14:textId="77777777" w:rsidR="007660EE" w:rsidRPr="00903DBA" w:rsidRDefault="007660EE" w:rsidP="007660EE">
      <w:pPr>
        <w:pStyle w:val="Code"/>
        <w:rPr>
          <w:highlight w:val="white"/>
        </w:rPr>
      </w:pPr>
      <w:r w:rsidRPr="00903DBA">
        <w:rPr>
          <w:highlight w:val="white"/>
        </w:rPr>
        <w:t>{WHITE_SPACE} {</w:t>
      </w:r>
    </w:p>
    <w:p w14:paraId="5363E705" w14:textId="60F481DA"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AA27DEA" w14:textId="77777777" w:rsidR="007660EE" w:rsidRPr="00903DBA" w:rsidRDefault="007660EE" w:rsidP="007660EE">
      <w:pPr>
        <w:pStyle w:val="Code"/>
        <w:rPr>
          <w:highlight w:val="white"/>
        </w:rPr>
      </w:pPr>
      <w:r w:rsidRPr="00903DBA">
        <w:rPr>
          <w:highlight w:val="white"/>
        </w:rPr>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67437ABA" w:rsidR="007660EE" w:rsidRPr="00903DBA" w:rsidRDefault="007660EE" w:rsidP="007660EE">
      <w:r w:rsidRPr="00903DBA">
        <w:t xml:space="preserve">Finally, the last part of the scanner is the dot rule, which catch the case not caught by any of the previous tokens (equivalent to </w:t>
      </w:r>
      <w:r w:rsidR="00493E8C">
        <w:rPr>
          <w:rStyle w:val="CodeInText"/>
        </w:rPr>
        <w:t>&lt;ct&gt;</w:t>
      </w:r>
      <w:r w:rsidR="00493E8C" w:rsidRPr="00903DBA">
        <w:rPr>
          <w:rStyle w:val="CodeInText"/>
        </w:rPr>
        <w:t>default</w:t>
      </w:r>
      <w:r w:rsidR="00493E8C">
        <w:rPr>
          <w:rStyle w:val="CodeInText"/>
        </w:rPr>
        <w:t>&lt;/ct&gt;</w:t>
      </w:r>
      <w:r w:rsidRPr="00903DBA">
        <w:t xml:space="preserve"> in a </w:t>
      </w:r>
      <w:r w:rsidR="00493E8C">
        <w:rPr>
          <w:rStyle w:val="CodeInText"/>
        </w:rPr>
        <w:t>&lt;ct&gt;</w:t>
      </w:r>
      <w:r w:rsidR="00493E8C" w:rsidRPr="00903DBA">
        <w:rPr>
          <w:rStyle w:val="CodeInText"/>
        </w:rPr>
        <w:t>switch</w:t>
      </w:r>
      <w:r w:rsidR="00493E8C">
        <w:rPr>
          <w:rStyle w:val="CodeInText"/>
        </w:rPr>
        <w:t>&lt;/ct&gt;</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t>}</w:t>
      </w:r>
    </w:p>
    <w:p w14:paraId="2551028A" w14:textId="7A3C9C98" w:rsidR="007660EE" w:rsidRPr="00903DBA" w:rsidRDefault="00CC1DF4" w:rsidP="00CC1DF4">
      <w:pPr>
        <w:pStyle w:val="Appendix3"/>
      </w:pPr>
      <w:r>
        <w:t>&lt;a3&gt;</w:t>
      </w:r>
      <w:bookmarkStart w:id="714" w:name="_Toc93320719"/>
      <w:r w:rsidRPr="00903DBA">
        <w:t>Main</w:t>
      </w:r>
      <w:bookmarkEnd w:id="714"/>
      <w:r>
        <w:t>&lt;/a3&gt;</w:t>
      </w:r>
    </w:p>
    <w:p w14:paraId="2FDB2DF8" w14:textId="6286BBE0" w:rsidR="007660EE" w:rsidRPr="00903DBA" w:rsidRDefault="007660EE" w:rsidP="007660EE">
      <w:r w:rsidRPr="00903DBA">
        <w:t xml:space="preserve">GPPG and JPLEX generates the </w:t>
      </w:r>
      <w:r w:rsidR="00493E8C">
        <w:rPr>
          <w:rStyle w:val="CodeInText"/>
        </w:rPr>
        <w:t>&lt;ct&gt;</w:t>
      </w:r>
      <w:r w:rsidR="00493E8C" w:rsidRPr="00903DBA">
        <w:rPr>
          <w:rStyle w:val="CodeInText"/>
        </w:rPr>
        <w:t>Parser</w:t>
      </w:r>
      <w:r w:rsidR="00493E8C">
        <w:rPr>
          <w:rStyle w:val="CodeInText"/>
        </w:rPr>
        <w:t>&lt;/ct&gt;</w:t>
      </w:r>
      <w:r w:rsidRPr="00903DBA">
        <w:t xml:space="preserve"> and </w:t>
      </w:r>
      <w:r w:rsidR="00493E8C">
        <w:rPr>
          <w:rStyle w:val="CodeInText"/>
        </w:rPr>
        <w:t>&lt;ct&gt;</w:t>
      </w:r>
      <w:r w:rsidR="00493E8C" w:rsidRPr="00903DBA">
        <w:rPr>
          <w:rStyle w:val="CodeInText"/>
        </w:rPr>
        <w:t>Scanner</w:t>
      </w:r>
      <w:r w:rsidR="00493E8C">
        <w:rPr>
          <w:rStyle w:val="CodeInText"/>
        </w:rPr>
        <w:t>&lt;/ct&gt;</w:t>
      </w:r>
      <w:r w:rsidRPr="00903DBA">
        <w:t xml:space="preserve"> classes. The main class creates a scanner object which is used by the parser object. The </w:t>
      </w:r>
      <w:r w:rsidR="00493E8C">
        <w:rPr>
          <w:rStyle w:val="CodeInText"/>
        </w:rPr>
        <w:t>&lt;ct&gt;</w:t>
      </w:r>
      <w:r w:rsidR="00493E8C" w:rsidRPr="00903DBA">
        <w:rPr>
          <w:rStyle w:val="CodeInText"/>
        </w:rPr>
        <w:t>parse</w:t>
      </w:r>
      <w:r w:rsidR="00493E8C">
        <w:rPr>
          <w:rStyle w:val="CodeInText"/>
        </w:rPr>
        <w:t>&lt;/ct&gt;</w:t>
      </w:r>
      <w:r w:rsidRPr="00903DBA">
        <w:t xml:space="preserve"> method is called with invoke the parsing. The input is read from </w:t>
      </w:r>
      <w:r w:rsidR="00493E8C">
        <w:rPr>
          <w:rStyle w:val="CodeInText"/>
        </w:rPr>
        <w:t>&lt;ct&gt;</w:t>
      </w:r>
      <w:r w:rsidR="00493E8C" w:rsidRPr="00903DBA">
        <w:rPr>
          <w:rStyle w:val="CodeInText"/>
        </w:rPr>
        <w:t>BufferedReader</w:t>
      </w:r>
      <w:r w:rsidR="00493E8C">
        <w:rPr>
          <w:rStyle w:val="CodeInText"/>
        </w:rPr>
        <w:t>&lt;/ct&gt;</w:t>
      </w:r>
      <w:r w:rsidRPr="00903DBA">
        <w:t xml:space="preserve">, the output is written to </w:t>
      </w:r>
      <w:r w:rsidR="00493E8C">
        <w:rPr>
          <w:rStyle w:val="CodeInText"/>
        </w:rPr>
        <w:t>&lt;ct&gt;</w:t>
      </w:r>
      <w:r w:rsidR="00493E8C" w:rsidRPr="00903DBA">
        <w:rPr>
          <w:rStyle w:val="CodeInText"/>
        </w:rPr>
        <w:t>OutputStream</w:t>
      </w:r>
      <w:r w:rsidR="00493E8C">
        <w:rPr>
          <w:rStyle w:val="CodeInText"/>
        </w:rPr>
        <w:t>&lt;/ct&gt;</w:t>
      </w:r>
      <w:r w:rsidRPr="00903DBA">
        <w:t xml:space="preserve">, error messages are written to </w:t>
      </w:r>
      <w:r w:rsidR="00493E8C">
        <w:rPr>
          <w:rStyle w:val="CodeInText"/>
        </w:rPr>
        <w:t>&lt;ct&gt;</w:t>
      </w:r>
      <w:r w:rsidR="00493E8C" w:rsidRPr="00903DBA">
        <w:rPr>
          <w:rStyle w:val="CodeInText"/>
        </w:rPr>
        <w:t>ErrorStream</w:t>
      </w:r>
      <w:r w:rsidR="00493E8C">
        <w:rPr>
          <w:rStyle w:val="CodeInText"/>
        </w:rPr>
        <w:t>&lt;/ct&gt;</w:t>
      </w:r>
      <w:r w:rsidRPr="00903DBA">
        <w:t xml:space="preserve">, and </w:t>
      </w:r>
      <w:r w:rsidR="00493E8C">
        <w:rPr>
          <w:rStyle w:val="CodeInText"/>
        </w:rPr>
        <w:t>&lt;ct&gt;</w:t>
      </w:r>
      <w:r w:rsidR="00493E8C" w:rsidRPr="00903DBA">
        <w:rPr>
          <w:rStyle w:val="CodeInText"/>
        </w:rPr>
        <w:t>VariableMap</w:t>
      </w:r>
      <w:r w:rsidR="00493E8C">
        <w:rPr>
          <w:rStyle w:val="CodeInText"/>
        </w:rPr>
        <w:t>&lt;/ct&gt;</w:t>
      </w:r>
      <w:r w:rsidRPr="00903DBA">
        <w:t xml:space="preserve"> is used to keep track of the variables read and assigned by the program.</w:t>
      </w:r>
    </w:p>
    <w:p w14:paraId="067F41AA" w14:textId="61D5D1E8" w:rsidR="007660EE" w:rsidRPr="00903DBA" w:rsidRDefault="000274D4" w:rsidP="007660EE">
      <w:pPr>
        <w:pStyle w:val="CodeHeader"/>
      </w:pPr>
      <w:r>
        <w:t>&lt;ch&gt;</w:t>
      </w:r>
      <w:r w:rsidRPr="00903DBA">
        <w:t>Main</w:t>
      </w:r>
      <w:r>
        <w:t>.</w:t>
      </w:r>
      <w:r w:rsidRPr="00903DBA">
        <w:t>cs</w:t>
      </w:r>
      <w:r>
        <w:t>&lt;/ch&gt;</w:t>
      </w:r>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58167E6A" w:rsidR="007660EE" w:rsidRPr="00050F5C" w:rsidRDefault="000274D4" w:rsidP="00E65FE6">
      <w:pPr>
        <w:pStyle w:val="CodeHeader"/>
        <w:rPr>
          <w:b w:val="0"/>
          <w:bCs/>
        </w:rPr>
      </w:pPr>
      <w:r>
        <w:rPr>
          <w:b w:val="0"/>
          <w:bCs/>
        </w:rPr>
        <w:t>&lt;ch&gt;</w:t>
      </w:r>
      <w:r w:rsidRPr="00050F5C">
        <w:rPr>
          <w:b w:val="0"/>
          <w:bCs/>
        </w:rPr>
        <w:t>The</w:t>
      </w:r>
      <w:r>
        <w:rPr>
          <w:b w:val="0"/>
          <w:bCs/>
        </w:rPr>
        <w:t>&lt;/ch&gt;</w:t>
      </w:r>
      <w:r w:rsidR="002D4E20">
        <w:rPr>
          <w:b w:val="0"/>
          <w:bCs/>
        </w:rPr>
        <w:t xml:space="preserve"> </w:t>
      </w:r>
      <w:r>
        <w:rPr>
          <w:b w:val="0"/>
          <w:bCs/>
        </w:rPr>
        <w:t>&lt;ch&gt;partial&lt;/ch&gt;</w:t>
      </w:r>
      <w:r w:rsidR="002D4E20">
        <w:rPr>
          <w:b w:val="0"/>
          <w:bCs/>
        </w:rPr>
        <w:t xml:space="preserve"> </w:t>
      </w:r>
      <w:r>
        <w:rPr>
          <w:b w:val="0"/>
          <w:bCs/>
        </w:rPr>
        <w:t>&lt;ch&gt;parser&lt;/ch&gt;</w:t>
      </w:r>
      <w:r w:rsidR="007660EE" w:rsidRPr="00050F5C">
        <w:rPr>
          <w:b w:val="0"/>
          <w:bCs/>
        </w:rPr>
        <w:t xml:space="preserve"> </w:t>
      </w:r>
      <w:r>
        <w:rPr>
          <w:b w:val="0"/>
          <w:bCs/>
        </w:rPr>
        <w:t>&lt;ch&gt;</w:t>
      </w:r>
      <w:r w:rsidRPr="00050F5C">
        <w:rPr>
          <w:b w:val="0"/>
          <w:bCs/>
        </w:rPr>
        <w:t>class</w:t>
      </w:r>
      <w:r>
        <w:rPr>
          <w:b w:val="0"/>
          <w:bCs/>
        </w:rPr>
        <w:t>&lt;/ch&gt;</w:t>
      </w:r>
      <w:r w:rsidR="007660EE" w:rsidRPr="00050F5C">
        <w:rPr>
          <w:b w:val="0"/>
          <w:bCs/>
        </w:rPr>
        <w:t xml:space="preserve"> </w:t>
      </w:r>
      <w:r>
        <w:rPr>
          <w:b w:val="0"/>
          <w:bCs/>
        </w:rPr>
        <w:t>&lt;ch&gt;</w:t>
      </w:r>
      <w:r w:rsidRPr="00050F5C">
        <w:rPr>
          <w:b w:val="0"/>
          <w:bCs/>
        </w:rPr>
        <w:t>is</w:t>
      </w:r>
      <w:r>
        <w:rPr>
          <w:b w:val="0"/>
          <w:bCs/>
        </w:rPr>
        <w:t>&lt;/ch&gt;</w:t>
      </w:r>
      <w:r w:rsidR="007660EE" w:rsidRPr="00050F5C">
        <w:rPr>
          <w:b w:val="0"/>
          <w:bCs/>
        </w:rPr>
        <w:t xml:space="preserve"> </w:t>
      </w:r>
      <w:r>
        <w:rPr>
          <w:b w:val="0"/>
          <w:bCs/>
        </w:rPr>
        <w:t>&lt;ch&gt;</w:t>
      </w:r>
      <w:r w:rsidRPr="00050F5C">
        <w:rPr>
          <w:b w:val="0"/>
          <w:bCs/>
        </w:rPr>
        <w:t>necessary</w:t>
      </w:r>
      <w:r>
        <w:rPr>
          <w:b w:val="0"/>
          <w:bCs/>
        </w:rPr>
        <w:t>&lt;/ch&gt;</w:t>
      </w:r>
      <w:r w:rsidR="007660EE" w:rsidRPr="00050F5C">
        <w:rPr>
          <w:b w:val="0"/>
          <w:bCs/>
        </w:rPr>
        <w:t xml:space="preserve"> </w:t>
      </w:r>
      <w:r>
        <w:rPr>
          <w:b w:val="0"/>
          <w:bCs/>
        </w:rPr>
        <w:t>&lt;ch&gt;</w:t>
      </w:r>
      <w:r w:rsidRPr="00050F5C">
        <w:rPr>
          <w:b w:val="0"/>
          <w:bCs/>
        </w:rPr>
        <w:t>to</w:t>
      </w:r>
      <w:r>
        <w:rPr>
          <w:b w:val="0"/>
          <w:bCs/>
        </w:rPr>
        <w:t>&lt;/ch&gt;</w:t>
      </w:r>
      <w:r w:rsidR="007660EE" w:rsidRPr="00050F5C">
        <w:rPr>
          <w:b w:val="0"/>
          <w:bCs/>
        </w:rPr>
        <w:t xml:space="preserve"> </w:t>
      </w:r>
      <w:r>
        <w:rPr>
          <w:b w:val="0"/>
          <w:bCs/>
        </w:rPr>
        <w:t>&lt;ch&gt;</w:t>
      </w:r>
      <w:r w:rsidRPr="00050F5C">
        <w:rPr>
          <w:b w:val="0"/>
          <w:bCs/>
        </w:rPr>
        <w:t>make</w:t>
      </w:r>
      <w:r>
        <w:rPr>
          <w:b w:val="0"/>
          <w:bCs/>
        </w:rPr>
        <w:t>&lt;/ch&gt;</w:t>
      </w:r>
      <w:r w:rsidR="007660EE" w:rsidRPr="00050F5C">
        <w:rPr>
          <w:b w:val="0"/>
          <w:bCs/>
        </w:rPr>
        <w:t xml:space="preserve"> </w:t>
      </w:r>
      <w:r>
        <w:rPr>
          <w:b w:val="0"/>
          <w:bCs/>
        </w:rPr>
        <w:t>&lt;ch&gt;</w:t>
      </w:r>
      <w:r w:rsidRPr="00050F5C">
        <w:rPr>
          <w:b w:val="0"/>
          <w:bCs/>
        </w:rPr>
        <w:t>the</w:t>
      </w:r>
      <w:r>
        <w:rPr>
          <w:b w:val="0"/>
          <w:bCs/>
        </w:rPr>
        <w:t>&lt;/ch&gt;</w:t>
      </w:r>
      <w:r w:rsidR="007660EE" w:rsidRPr="00050F5C">
        <w:rPr>
          <w:b w:val="0"/>
          <w:bCs/>
        </w:rPr>
        <w:t xml:space="preserve"> </w:t>
      </w:r>
      <w:r>
        <w:rPr>
          <w:b w:val="0"/>
          <w:bCs/>
        </w:rPr>
        <w:t>&lt;ch&gt;</w:t>
      </w:r>
      <w:r w:rsidRPr="00050F5C">
        <w:rPr>
          <w:b w:val="0"/>
          <w:bCs/>
        </w:rPr>
        <w:t>parser</w:t>
      </w:r>
      <w:r>
        <w:rPr>
          <w:b w:val="0"/>
          <w:bCs/>
        </w:rPr>
        <w:t>&lt;/ch&gt;</w:t>
      </w:r>
      <w:r w:rsidR="007660EE" w:rsidRPr="00050F5C">
        <w:rPr>
          <w:b w:val="0"/>
          <w:bCs/>
        </w:rPr>
        <w:t xml:space="preserve"> </w:t>
      </w:r>
      <w:r>
        <w:rPr>
          <w:b w:val="0"/>
          <w:bCs/>
        </w:rPr>
        <w:t>&lt;ch&gt;</w:t>
      </w:r>
      <w:r w:rsidRPr="00050F5C">
        <w:rPr>
          <w:b w:val="0"/>
          <w:bCs/>
        </w:rPr>
        <w:t>work</w:t>
      </w:r>
      <w:r>
        <w:rPr>
          <w:b w:val="0"/>
          <w:bCs/>
        </w:rPr>
        <w:t>&lt;/ch&gt;</w:t>
      </w:r>
      <w:r w:rsidR="007660EE" w:rsidRPr="00050F5C">
        <w:rPr>
          <w:b w:val="0"/>
          <w:bCs/>
        </w:rPr>
        <w:t xml:space="preserve"> </w:t>
      </w:r>
      <w:r>
        <w:rPr>
          <w:b w:val="0"/>
          <w:bCs/>
        </w:rPr>
        <w:t>&lt;ch&gt;</w:t>
      </w:r>
      <w:r w:rsidRPr="00050F5C">
        <w:rPr>
          <w:b w:val="0"/>
          <w:bCs/>
        </w:rPr>
        <w:t>with</w:t>
      </w:r>
      <w:r>
        <w:rPr>
          <w:b w:val="0"/>
          <w:bCs/>
        </w:rPr>
        <w:t>&lt;/ch&gt;</w:t>
      </w:r>
      <w:r w:rsidR="007660EE" w:rsidRPr="00050F5C">
        <w:rPr>
          <w:b w:val="0"/>
          <w:bCs/>
        </w:rPr>
        <w:t xml:space="preserve"> </w:t>
      </w:r>
      <w:r>
        <w:rPr>
          <w:b w:val="0"/>
          <w:bCs/>
        </w:rPr>
        <w:t>&lt;ch&gt;</w:t>
      </w:r>
      <w:r w:rsidRPr="00050F5C">
        <w:rPr>
          <w:b w:val="0"/>
          <w:bCs/>
        </w:rPr>
        <w:t>the</w:t>
      </w:r>
      <w:r>
        <w:rPr>
          <w:b w:val="0"/>
          <w:bCs/>
        </w:rPr>
        <w:t>&lt;/ch&gt;</w:t>
      </w:r>
      <w:r w:rsidR="007660EE" w:rsidRPr="00050F5C">
        <w:rPr>
          <w:b w:val="0"/>
          <w:bCs/>
        </w:rPr>
        <w:t xml:space="preserve"> </w:t>
      </w:r>
      <w:r>
        <w:rPr>
          <w:b w:val="0"/>
          <w:bCs/>
        </w:rPr>
        <w:t>&lt;ch&gt;</w:t>
      </w:r>
      <w:r w:rsidRPr="00050F5C">
        <w:rPr>
          <w:b w:val="0"/>
          <w:bCs/>
        </w:rPr>
        <w:t>scanner</w:t>
      </w:r>
      <w:r>
        <w:rPr>
          <w:b w:val="0"/>
          <w:bCs/>
        </w:rPr>
        <w:t>&lt;/ch&gt;</w:t>
      </w:r>
      <w:r w:rsidR="007660EE" w:rsidRPr="00050F5C">
        <w:rPr>
          <w:b w:val="0"/>
          <w:bCs/>
        </w:rPr>
        <w:t xml:space="preserve">. </w:t>
      </w:r>
      <w:r>
        <w:rPr>
          <w:b w:val="0"/>
          <w:bCs/>
        </w:rPr>
        <w:t>&lt;ch&gt;</w:t>
      </w:r>
      <w:r w:rsidRPr="00050F5C">
        <w:rPr>
          <w:b w:val="0"/>
          <w:bCs/>
        </w:rPr>
        <w:t>It</w:t>
      </w:r>
      <w:r>
        <w:rPr>
          <w:b w:val="0"/>
          <w:bCs/>
        </w:rPr>
        <w:t>&lt;/ch&gt;</w:t>
      </w:r>
      <w:r w:rsidR="007660EE" w:rsidRPr="00050F5C">
        <w:rPr>
          <w:b w:val="0"/>
          <w:bCs/>
        </w:rPr>
        <w:t xml:space="preserve"> </w:t>
      </w:r>
      <w:r>
        <w:rPr>
          <w:b w:val="0"/>
          <w:bCs/>
        </w:rPr>
        <w:t>&lt;ch&gt;</w:t>
      </w:r>
      <w:r w:rsidRPr="00050F5C">
        <w:rPr>
          <w:b w:val="0"/>
          <w:bCs/>
        </w:rPr>
        <w:t>works</w:t>
      </w:r>
      <w:r>
        <w:rPr>
          <w:b w:val="0"/>
          <w:bCs/>
        </w:rPr>
        <w:t>&lt;/ch&gt;</w:t>
      </w:r>
      <w:r w:rsidR="007660EE" w:rsidRPr="00050F5C">
        <w:rPr>
          <w:b w:val="0"/>
          <w:bCs/>
        </w:rPr>
        <w:t xml:space="preserve"> </w:t>
      </w:r>
      <w:r>
        <w:rPr>
          <w:b w:val="0"/>
          <w:bCs/>
        </w:rPr>
        <w:t>&lt;ch&gt;</w:t>
      </w:r>
      <w:r w:rsidRPr="00050F5C">
        <w:rPr>
          <w:b w:val="0"/>
          <w:bCs/>
        </w:rPr>
        <w:t>as</w:t>
      </w:r>
      <w:r>
        <w:rPr>
          <w:b w:val="0"/>
          <w:bCs/>
        </w:rPr>
        <w:t>&lt;/ch&gt;</w:t>
      </w:r>
      <w:r w:rsidR="007660EE" w:rsidRPr="00050F5C">
        <w:rPr>
          <w:b w:val="0"/>
          <w:bCs/>
        </w:rPr>
        <w:t xml:space="preserve"> </w:t>
      </w:r>
      <w:r>
        <w:rPr>
          <w:b w:val="0"/>
          <w:bCs/>
        </w:rPr>
        <w:t>&lt;ch&gt;</w:t>
      </w:r>
      <w:r w:rsidRPr="00050F5C">
        <w:rPr>
          <w:b w:val="0"/>
          <w:bCs/>
        </w:rPr>
        <w:t>link</w:t>
      </w:r>
      <w:r>
        <w:rPr>
          <w:b w:val="0"/>
          <w:bCs/>
        </w:rPr>
        <w:t>&lt;/ch&gt;</w:t>
      </w:r>
      <w:r w:rsidR="007660EE" w:rsidRPr="00050F5C">
        <w:rPr>
          <w:b w:val="0"/>
          <w:bCs/>
        </w:rPr>
        <w:t xml:space="preserve"> </w:t>
      </w:r>
      <w:r>
        <w:rPr>
          <w:b w:val="0"/>
          <w:bCs/>
        </w:rPr>
        <w:t>&lt;ch&gt;</w:t>
      </w:r>
      <w:r w:rsidRPr="00050F5C">
        <w:rPr>
          <w:b w:val="0"/>
          <w:bCs/>
        </w:rPr>
        <w:t>between</w:t>
      </w:r>
      <w:r>
        <w:rPr>
          <w:b w:val="0"/>
          <w:bCs/>
        </w:rPr>
        <w:t>&lt;/ch&gt;</w:t>
      </w:r>
      <w:r w:rsidR="007660EE" w:rsidRPr="00050F5C">
        <w:rPr>
          <w:b w:val="0"/>
          <w:bCs/>
        </w:rPr>
        <w:t xml:space="preserve"> </w:t>
      </w:r>
      <w:r>
        <w:rPr>
          <w:b w:val="0"/>
          <w:bCs/>
        </w:rPr>
        <w:t>&lt;ch&gt;</w:t>
      </w:r>
      <w:r w:rsidRPr="00050F5C">
        <w:rPr>
          <w:b w:val="0"/>
          <w:bCs/>
        </w:rPr>
        <w:t>the</w:t>
      </w:r>
      <w:r>
        <w:rPr>
          <w:b w:val="0"/>
          <w:bCs/>
        </w:rPr>
        <w:t>&lt;/ch&gt;</w:t>
      </w:r>
      <w:r w:rsidR="007660EE" w:rsidRPr="00050F5C">
        <w:rPr>
          <w:b w:val="0"/>
          <w:bCs/>
        </w:rPr>
        <w:t xml:space="preserve"> </w:t>
      </w:r>
      <w:r>
        <w:rPr>
          <w:b w:val="0"/>
          <w:bCs/>
        </w:rPr>
        <w:t>&lt;ch&gt;</w:t>
      </w:r>
      <w:r w:rsidRPr="00050F5C">
        <w:rPr>
          <w:b w:val="0"/>
          <w:bCs/>
        </w:rPr>
        <w:t>scanner</w:t>
      </w:r>
      <w:r>
        <w:rPr>
          <w:b w:val="0"/>
          <w:bCs/>
        </w:rPr>
        <w:t>&lt;/ch&gt;</w:t>
      </w:r>
      <w:r w:rsidR="007660EE" w:rsidRPr="00050F5C">
        <w:rPr>
          <w:b w:val="0"/>
          <w:bCs/>
        </w:rPr>
        <w:t xml:space="preserve"> </w:t>
      </w:r>
      <w:r>
        <w:rPr>
          <w:b w:val="0"/>
          <w:bCs/>
        </w:rPr>
        <w:t>&lt;ch&gt;</w:t>
      </w:r>
      <w:r w:rsidRPr="00050F5C">
        <w:rPr>
          <w:b w:val="0"/>
          <w:bCs/>
        </w:rPr>
        <w:t>and</w:t>
      </w:r>
      <w:r>
        <w:rPr>
          <w:b w:val="0"/>
          <w:bCs/>
        </w:rPr>
        <w:t>&lt;/ch&gt;</w:t>
      </w:r>
      <w:r w:rsidR="007660EE" w:rsidRPr="00050F5C">
        <w:rPr>
          <w:b w:val="0"/>
          <w:bCs/>
        </w:rPr>
        <w:t xml:space="preserve"> </w:t>
      </w:r>
      <w:r>
        <w:rPr>
          <w:b w:val="0"/>
          <w:bCs/>
        </w:rPr>
        <w:t>&lt;ch&gt;</w:t>
      </w:r>
      <w:r w:rsidRPr="00050F5C">
        <w:rPr>
          <w:b w:val="0"/>
          <w:bCs/>
        </w:rPr>
        <w:t>the</w:t>
      </w:r>
      <w:r>
        <w:rPr>
          <w:b w:val="0"/>
          <w:bCs/>
        </w:rPr>
        <w:t>&lt;/ch&gt;</w:t>
      </w:r>
      <w:r w:rsidR="007660EE" w:rsidRPr="00050F5C">
        <w:rPr>
          <w:b w:val="0"/>
          <w:bCs/>
        </w:rPr>
        <w:t xml:space="preserve"> </w:t>
      </w:r>
      <w:r>
        <w:rPr>
          <w:b w:val="0"/>
          <w:bCs/>
        </w:rPr>
        <w:t>&lt;ch&gt;</w:t>
      </w:r>
      <w:r w:rsidRPr="00050F5C">
        <w:rPr>
          <w:b w:val="0"/>
          <w:bCs/>
        </w:rPr>
        <w:t>parser</w:t>
      </w:r>
      <w:r>
        <w:rPr>
          <w:b w:val="0"/>
          <w:bCs/>
        </w:rPr>
        <w:t>&lt;/ch&gt;</w:t>
      </w:r>
      <w:r w:rsidR="00050F5C">
        <w:rPr>
          <w:b w:val="0"/>
          <w:bCs/>
        </w:rPr>
        <w:t>.</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23B8E953"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280B756B" w:rsidR="007660EE" w:rsidRPr="00903DBA" w:rsidRDefault="000274D4" w:rsidP="007660EE">
      <w:pPr>
        <w:pStyle w:val="CodeHeader"/>
      </w:pPr>
      <w:r>
        <w:t>&lt;ch&gt;</w:t>
      </w:r>
      <w:r w:rsidRPr="00903DBA">
        <w:t>Parser</w:t>
      </w:r>
      <w:r>
        <w:t>.</w:t>
      </w:r>
      <w:r w:rsidRPr="00903DBA">
        <w:t>bat</w:t>
      </w:r>
      <w:r>
        <w:t>&lt;/ch&gt;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2117EBB8" w:rsidR="005E7D2C" w:rsidRPr="00903DBA" w:rsidRDefault="0029042E" w:rsidP="00BC7846">
      <w:pPr>
        <w:pStyle w:val="Appendix1"/>
      </w:pPr>
      <w:r>
        <w:t>&lt;a1&gt;</w:t>
      </w:r>
      <w:bookmarkStart w:id="715" w:name="_Toc93320720"/>
      <w:r w:rsidRPr="00903DBA">
        <w:t>Auxiliary Classes</w:t>
      </w:r>
      <w:bookmarkEnd w:id="715"/>
      <w:r>
        <w:t>&lt;/a1&gt;</w:t>
      </w:r>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0DBAAF64" w:rsidR="005E7D2C" w:rsidRPr="00903DBA" w:rsidRDefault="00CC1DF4" w:rsidP="0060539D">
      <w:pPr>
        <w:pStyle w:val="Appendix2"/>
      </w:pPr>
      <w:r>
        <w:t>&lt;a2&gt;</w:t>
      </w:r>
      <w:bookmarkStart w:id="716" w:name="_Toc93320721"/>
      <w:r w:rsidRPr="00903DBA">
        <w:t>Error Handling</w:t>
      </w:r>
      <w:bookmarkEnd w:id="716"/>
      <w:r>
        <w:t>&lt;/a2&gt;</w:t>
      </w:r>
    </w:p>
    <w:p w14:paraId="37DB4956" w14:textId="4A042595" w:rsidR="005E7D2C" w:rsidRPr="00903DBA" w:rsidRDefault="005E7D2C" w:rsidP="005E7D2C">
      <w:r w:rsidRPr="00903DBA">
        <w:t xml:space="preserve">To begin with, we need error handling, a way to notify the programmer of errors and warnings. In the C Standard Library there is </w:t>
      </w:r>
      <w:r w:rsidR="008A4447">
        <w:t xml:space="preserve">the </w:t>
      </w:r>
      <w:r w:rsidR="00D4318D">
        <w:rPr>
          <w:rStyle w:val="KeyWord0"/>
        </w:rPr>
        <w:t>&lt;k&gt;</w:t>
      </w:r>
      <w:r w:rsidR="00D4318D" w:rsidRPr="008A4447">
        <w:rPr>
          <w:rStyle w:val="KeyWord0"/>
        </w:rPr>
        <w:t>assert</w:t>
      </w:r>
      <w:r w:rsidR="00D4318D">
        <w:rPr>
          <w:rStyle w:val="KeyWord0"/>
        </w:rPr>
        <w:t>&lt;/k&gt;</w:t>
      </w:r>
      <w:r w:rsidR="008A4447">
        <w:t xml:space="preserve"> macro,</w:t>
      </w:r>
      <w:r w:rsidRPr="00903DBA">
        <w:t xml:space="preserve">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6D086C04" w:rsidR="005E7D2C" w:rsidRPr="00903DBA" w:rsidRDefault="000274D4" w:rsidP="005E7D2C">
      <w:pPr>
        <w:pStyle w:val="CodeHeader"/>
      </w:pPr>
      <w:r>
        <w:t>&lt;ch&gt;Error.</w:t>
      </w:r>
      <w:r w:rsidRPr="00903DBA">
        <w:t>cs</w:t>
      </w:r>
      <w:r>
        <w:t>&lt;/ch&gt;</w:t>
      </w:r>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58A1719D" w:rsidR="0092795B" w:rsidRPr="00903DBA" w:rsidRDefault="0092795B" w:rsidP="0092795B">
      <w:pPr>
        <w:pStyle w:val="Code"/>
        <w:rPr>
          <w:highlight w:val="white"/>
        </w:rPr>
      </w:pPr>
      <w:r w:rsidRPr="00903DBA">
        <w:rPr>
          <w:highlight w:val="white"/>
        </w:rPr>
        <w:t xml:space="preserve">  public class </w:t>
      </w:r>
      <w:r w:rsidR="0030225E">
        <w:rPr>
          <w:highlight w:val="white"/>
        </w:rPr>
        <w:t>Error</w:t>
      </w:r>
      <w:r w:rsidRPr="00903DBA">
        <w:rPr>
          <w:highlight w:val="white"/>
        </w:rPr>
        <w:t xml:space="preserve"> {</w:t>
      </w:r>
    </w:p>
    <w:p w14:paraId="0DCD127B" w14:textId="1F6A7962"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(string message) {</w:t>
      </w:r>
    </w:p>
    <w:p w14:paraId="0F4AB48E" w14:textId="4C1C202E" w:rsidR="0092795B" w:rsidRPr="00903DBA" w:rsidRDefault="0092795B" w:rsidP="0092795B">
      <w:pPr>
        <w:pStyle w:val="Code"/>
        <w:rPr>
          <w:highlight w:val="white"/>
        </w:rPr>
      </w:pPr>
      <w:r w:rsidRPr="00903DBA">
        <w:rPr>
          <w:highlight w:val="white"/>
        </w:rPr>
        <w:t xml:space="preserve">      </w:t>
      </w:r>
      <w:r w:rsidR="004538B7">
        <w:rPr>
          <w:highlight w:val="white"/>
        </w:rPr>
        <w:t>Report</w:t>
      </w:r>
      <w:r w:rsidRPr="00903DBA">
        <w:rPr>
          <w:highlight w:val="white"/>
        </w:rPr>
        <w:t>(message,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27D6F61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FEB06E"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59F34AEC"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(object value, Message message) {</w:t>
      </w:r>
    </w:p>
    <w:p w14:paraId="420BC248" w14:textId="1A12D013" w:rsidR="0092795B" w:rsidRPr="00903DBA" w:rsidRDefault="0092795B" w:rsidP="0092795B">
      <w:pPr>
        <w:pStyle w:val="Code"/>
        <w:rPr>
          <w:highlight w:val="white"/>
        </w:rPr>
      </w:pPr>
      <w:r w:rsidRPr="00903DBA">
        <w:rPr>
          <w:highlight w:val="white"/>
        </w:rPr>
        <w:t xml:space="preserve">      </w:t>
      </w:r>
      <w:r w:rsidR="0030225E">
        <w:rPr>
          <w:highlight w:val="white"/>
        </w:rPr>
        <w:t>Check</w:t>
      </w:r>
      <w:r w:rsidRPr="00903DBA">
        <w:rPr>
          <w:highlight w:val="white"/>
        </w:rPr>
        <w:t>(false,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4B40428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6A5A34BA"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2D488F06" w:rsidR="0092795B" w:rsidRPr="00903DBA" w:rsidRDefault="0092795B" w:rsidP="0092795B">
      <w:pPr>
        <w:pStyle w:val="Code"/>
        <w:rPr>
          <w:highlight w:val="white"/>
        </w:rPr>
      </w:pPr>
      <w:r w:rsidRPr="00903DBA">
        <w:rPr>
          <w:highlight w:val="white"/>
        </w:rPr>
        <w:t xml:space="preserve">    public static void </w:t>
      </w:r>
      <w:r w:rsidR="0085119C">
        <w:rPr>
          <w:highlight w:val="white"/>
        </w:rPr>
        <w:t>Report</w:t>
      </w:r>
      <w:r w:rsidRPr="00903DBA">
        <w:rPr>
          <w:highlight w:val="white"/>
        </w:rPr>
        <w:t>(Message message) {</w:t>
      </w:r>
    </w:p>
    <w:p w14:paraId="44AF0CA9" w14:textId="3C60B438"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240D7A02" w:rsidR="0092795B" w:rsidRPr="00903DBA" w:rsidRDefault="0092795B" w:rsidP="0092795B">
      <w:pPr>
        <w:pStyle w:val="Code"/>
        <w:rPr>
          <w:highlight w:val="white"/>
        </w:rPr>
      </w:pPr>
      <w:r w:rsidRPr="00903DBA">
        <w:rPr>
          <w:highlight w:val="white"/>
        </w:rPr>
        <w:t xml:space="preserve">    private static void </w:t>
      </w:r>
      <w:r w:rsidR="0085119C">
        <w:rPr>
          <w:highlight w:val="white"/>
        </w:rPr>
        <w:t>Report</w:t>
      </w:r>
      <w:r w:rsidRPr="00903DBA">
        <w:rPr>
          <w:highlight w:val="white"/>
        </w:rPr>
        <w:t>(Message message, string text) {</w:t>
      </w:r>
    </w:p>
    <w:p w14:paraId="7BEC7CCF" w14:textId="5C56C58F"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(Enum.GetName(typeof(Message), message).</w:t>
      </w:r>
    </w:p>
    <w:p w14:paraId="3A7D1B38" w14:textId="07E5EAC6"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Replace("___", ",").Replace("__", "-").</w:t>
      </w:r>
    </w:p>
    <w:p w14:paraId="6C89FD4C" w14:textId="1A6C7005"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1EFE5AD6" w:rsidR="0092795B" w:rsidRPr="00903DBA" w:rsidRDefault="0092795B" w:rsidP="0092795B">
      <w:pPr>
        <w:pStyle w:val="Code"/>
        <w:rPr>
          <w:highlight w:val="white"/>
        </w:rPr>
      </w:pPr>
      <w:r w:rsidRPr="00903DBA">
        <w:rPr>
          <w:highlight w:val="white"/>
        </w:rPr>
        <w:t xml:space="preserve">    private static void </w:t>
      </w:r>
      <w:r w:rsidR="0026673C">
        <w:rPr>
          <w:highlight w:val="white"/>
        </w:rPr>
        <w:t>Check</w:t>
      </w:r>
      <w:r w:rsidRPr="00903DBA">
        <w:rPr>
          <w:highlight w:val="white"/>
        </w:rPr>
        <w:t>(string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3B8EEA27" w14:textId="6C20F5E8" w:rsidR="0092795B" w:rsidRPr="00903DBA" w:rsidRDefault="0092795B" w:rsidP="0092795B">
      <w:pPr>
        <w:pStyle w:val="Code"/>
        <w:rPr>
          <w:highlight w:val="white"/>
        </w:rPr>
      </w:pPr>
      <w:r w:rsidRPr="00903DBA">
        <w:rPr>
          <w:highlight w:val="white"/>
        </w:rPr>
        <w:t xml:space="preserve">    }</w:t>
      </w: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56EC9067" w:rsidR="005E7D2C" w:rsidRPr="00903DBA" w:rsidRDefault="000274D4" w:rsidP="005E7D2C">
      <w:pPr>
        <w:pStyle w:val="CodeHeader"/>
      </w:pPr>
      <w:r>
        <w:t>&lt;ch&gt;</w:t>
      </w:r>
      <w:r w:rsidRPr="00903DBA">
        <w:t>Message</w:t>
      </w:r>
      <w:r>
        <w:t>.</w:t>
      </w:r>
      <w:r w:rsidRPr="00903DBA">
        <w:t>cs</w:t>
      </w:r>
      <w:r>
        <w:t>&lt;/ch&gt;</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0204912" w14:textId="2D02E1C7" w:rsidR="00847AE1" w:rsidRDefault="00847AE1" w:rsidP="002538D4">
      <w:pPr>
        <w:pStyle w:val="Code"/>
        <w:rPr>
          <w:highlight w:val="white"/>
        </w:rPr>
      </w:pPr>
      <w:r>
        <w:rPr>
          <w:highlight w:val="white"/>
        </w:rPr>
        <w:t xml:space="preserve">    U</w:t>
      </w:r>
      <w:r w:rsidRPr="00903DBA">
        <w:rPr>
          <w:highlight w:val="white"/>
        </w:rPr>
        <w:t>sage</w:t>
      </w:r>
      <w:r>
        <w:rPr>
          <w:highlight w:val="white"/>
        </w:rPr>
        <w:t>_</w:t>
      </w:r>
      <w:r w:rsidRPr="00903DBA">
        <w:rPr>
          <w:highlight w:val="white"/>
        </w:rPr>
        <w:t>compiler</w:t>
      </w:r>
      <w:r>
        <w:rPr>
          <w:highlight w:val="white"/>
        </w:rPr>
        <w:t>_</w:t>
      </w:r>
      <w:r w:rsidRPr="00903DBA">
        <w:rPr>
          <w:highlight w:val="white"/>
        </w:rPr>
        <w:t>filename</w:t>
      </w:r>
      <w:r>
        <w:rPr>
          <w:highlight w:val="white"/>
        </w:rPr>
        <w:t>,</w:t>
      </w:r>
    </w:p>
    <w:p w14:paraId="4164F729" w14:textId="374A8014"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26290674" w:rsidR="002538D4" w:rsidRPr="00903DBA" w:rsidRDefault="002538D4" w:rsidP="002538D4">
      <w:pPr>
        <w:pStyle w:val="Code"/>
        <w:rPr>
          <w:highlight w:val="white"/>
        </w:rPr>
      </w:pPr>
      <w:r w:rsidRPr="00903DBA">
        <w:rPr>
          <w:highlight w:val="white"/>
        </w:rPr>
        <w:t xml:space="preserve">    Undefined_parameter_in_old__style_function_</w:t>
      </w:r>
      <w:r w:rsidR="00D147D5">
        <w:rPr>
          <w:highlight w:val="white"/>
        </w:rPr>
        <w:t>definition</w:t>
      </w:r>
      <w:r w:rsidRPr="00903DBA">
        <w:rPr>
          <w:highlight w:val="white"/>
        </w:rPr>
        <w:t>,</w:t>
      </w:r>
    </w:p>
    <w:p w14:paraId="0FC743B9" w14:textId="28E1B2E5" w:rsidR="002538D4" w:rsidRPr="00903DBA" w:rsidRDefault="002538D4" w:rsidP="002538D4">
      <w:pPr>
        <w:pStyle w:val="Code"/>
        <w:rPr>
          <w:highlight w:val="white"/>
        </w:rPr>
      </w:pPr>
      <w:r w:rsidRPr="00903DBA">
        <w:rPr>
          <w:highlight w:val="white"/>
        </w:rPr>
        <w:t xml:space="preserve">    Unmatched_number_of_parameters_in_old__style_function_</w:t>
      </w:r>
      <w:r w:rsidR="00D147D5">
        <w:rPr>
          <w:highlight w:val="white"/>
        </w:rPr>
        <w:t>definition</w:t>
      </w:r>
      <w:r w:rsidRPr="00903DBA">
        <w:rPr>
          <w:highlight w:val="white"/>
        </w:rPr>
        <w:t>,</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29989AAA" w:rsidR="002538D4" w:rsidRPr="00903DBA" w:rsidRDefault="002538D4" w:rsidP="002538D4">
      <w:pPr>
        <w:pStyle w:val="Code"/>
        <w:rPr>
          <w:highlight w:val="white"/>
        </w:rPr>
      </w:pPr>
      <w:r w:rsidRPr="00903DBA">
        <w:rPr>
          <w:highlight w:val="white"/>
        </w:rPr>
        <w:t xml:space="preserve">    </w:t>
      </w:r>
      <w:r w:rsidR="001F4D62">
        <w:rPr>
          <w:highlight w:val="white"/>
        </w:rPr>
        <w:t>Struct_or_union_fields_cannot_be_initialized</w:t>
      </w:r>
      <w:r w:rsidRPr="00903DBA">
        <w:rPr>
          <w:highlight w:val="white"/>
        </w:rPr>
        <w:t>,</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01DE34D8" w:rsidR="002538D4" w:rsidRPr="00903DBA" w:rsidRDefault="002538D4" w:rsidP="002538D4">
      <w:pPr>
        <w:pStyle w:val="Code"/>
        <w:rPr>
          <w:highlight w:val="white"/>
        </w:rPr>
      </w:pPr>
      <w:r w:rsidRPr="00903DBA">
        <w:rPr>
          <w:highlight w:val="white"/>
        </w:rPr>
        <w:t xml:space="preserve">    Unnamed_function_</w:t>
      </w:r>
      <w:r w:rsidR="00D147D5">
        <w:rPr>
          <w:highlight w:val="white"/>
        </w:rPr>
        <w:t>definition</w:t>
      </w:r>
      <w:r w:rsidRPr="00903DBA">
        <w:rPr>
          <w:highlight w:val="white"/>
        </w:rPr>
        <w:t>,</w:t>
      </w:r>
    </w:p>
    <w:p w14:paraId="25A4E6E9" w14:textId="7902ACD4" w:rsidR="002538D4" w:rsidRPr="00903DBA" w:rsidRDefault="002538D4" w:rsidP="002538D4">
      <w:pPr>
        <w:pStyle w:val="Code"/>
        <w:rPr>
          <w:highlight w:val="white"/>
        </w:rPr>
      </w:pPr>
      <w:r w:rsidRPr="00903DBA">
        <w:rPr>
          <w:highlight w:val="white"/>
        </w:rPr>
        <w:t xml:space="preserve">    New_and_old_style_mixed_function_</w:t>
      </w:r>
      <w:r w:rsidR="00D147D5">
        <w:rPr>
          <w:highlight w:val="white"/>
        </w:rPr>
        <w:t>definition</w:t>
      </w:r>
      <w:r w:rsidRPr="00903DBA">
        <w:rPr>
          <w:highlight w:val="white"/>
        </w:rPr>
        <w:t>,</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29677268" w14:textId="77777777" w:rsidR="007B5B5E" w:rsidRPr="00903DBA" w:rsidRDefault="007B5B5E" w:rsidP="007B5B5E">
      <w:pPr>
        <w:pStyle w:val="Code"/>
        <w:rPr>
          <w:highlight w:val="white"/>
        </w:rPr>
      </w:pPr>
      <w:r w:rsidRPr="00903DBA">
        <w:rPr>
          <w:highlight w:val="white"/>
        </w:rPr>
        <w:t xml:space="preserve">    Non__integral_bits_expression,</w:t>
      </w:r>
    </w:p>
    <w:p w14:paraId="009CBD4D" w14:textId="2E4765C8" w:rsidR="007B5B5E" w:rsidRPr="00903DBA" w:rsidRDefault="007B5B5E" w:rsidP="007B5B5E">
      <w:pPr>
        <w:pStyle w:val="Code"/>
        <w:rPr>
          <w:highlight w:val="white"/>
        </w:rPr>
      </w:pPr>
      <w:r w:rsidRPr="00903DBA">
        <w:rPr>
          <w:highlight w:val="white"/>
        </w:rPr>
        <w:t xml:space="preserve">    </w:t>
      </w:r>
      <w:r>
        <w:rPr>
          <w:highlight w:val="white"/>
        </w:rPr>
        <w:t>Non__integral_case_value</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6F3410FC" w:rsidR="002538D4" w:rsidRDefault="002538D4" w:rsidP="002538D4">
      <w:pPr>
        <w:pStyle w:val="Code"/>
        <w:rPr>
          <w:highlight w:val="white"/>
        </w:rPr>
      </w:pPr>
      <w:r w:rsidRPr="00903DBA">
        <w:rPr>
          <w:highlight w:val="white"/>
        </w:rPr>
        <w:t xml:space="preserve">    </w:t>
      </w:r>
      <w:r w:rsidR="007D5DBE">
        <w:rPr>
          <w:highlight w:val="white"/>
        </w:rPr>
        <w:t>Invalid_addition_expression</w:t>
      </w:r>
      <w:r w:rsidRPr="00903DBA">
        <w:rPr>
          <w:highlight w:val="white"/>
        </w:rPr>
        <w:t>,</w:t>
      </w:r>
    </w:p>
    <w:p w14:paraId="3B7C7E66" w14:textId="0FD372E4" w:rsidR="008D0863" w:rsidRDefault="008D0863" w:rsidP="008D0863">
      <w:pPr>
        <w:pStyle w:val="Code"/>
        <w:rPr>
          <w:highlight w:val="white"/>
        </w:rPr>
      </w:pPr>
      <w:r w:rsidRPr="008D0863">
        <w:rPr>
          <w:highlight w:val="white"/>
        </w:rPr>
        <w:t xml:space="preserve">    Invalid_subtraction_expression,</w:t>
      </w:r>
    </w:p>
    <w:p w14:paraId="3DEB4741" w14:textId="6A62569D" w:rsidR="00D005A8" w:rsidRPr="00536AFD" w:rsidRDefault="00D005A8" w:rsidP="00D005A8">
      <w:pPr>
        <w:pStyle w:val="Code"/>
        <w:rPr>
          <w:highlight w:val="white"/>
          <w:lang w:val="en-GB"/>
        </w:rPr>
      </w:pPr>
      <w:r w:rsidRPr="00536AFD">
        <w:rPr>
          <w:highlight w:val="white"/>
          <w:lang w:val="en-GB"/>
        </w:rPr>
        <w:t xml:space="preserve">    Invalid_unary_expression,</w:t>
      </w:r>
    </w:p>
    <w:p w14:paraId="518046A8" w14:textId="77777777" w:rsidR="003305B3" w:rsidRPr="003305B3" w:rsidRDefault="003305B3" w:rsidP="003305B3">
      <w:pPr>
        <w:pStyle w:val="Code"/>
        <w:rPr>
          <w:highlight w:val="white"/>
        </w:rPr>
      </w:pPr>
      <w:r w:rsidRPr="003305B3">
        <w:rPr>
          <w:highlight w:val="white"/>
        </w:rPr>
        <w:t xml:space="preserve">    Invalid_sizeof_expression,</w:t>
      </w:r>
    </w:p>
    <w:p w14:paraId="6F5F925A" w14:textId="1FF93B38" w:rsidR="002904E9" w:rsidRDefault="002904E9" w:rsidP="002904E9">
      <w:pPr>
        <w:pStyle w:val="Code"/>
        <w:rPr>
          <w:highlight w:val="white"/>
        </w:rPr>
      </w:pPr>
      <w:r w:rsidRPr="002904E9">
        <w:rPr>
          <w:highlight w:val="white"/>
        </w:rPr>
        <w:t xml:space="preserve">    </w:t>
      </w:r>
      <w:r w:rsidR="00B326F3">
        <w:rPr>
          <w:highlight w:val="white"/>
        </w:rPr>
        <w:t>Invalid_pointer_type_in_addition_expression</w:t>
      </w:r>
      <w:r w:rsidRPr="002904E9">
        <w:rPr>
          <w:highlight w:val="white"/>
        </w:rPr>
        <w:t>,</w:t>
      </w:r>
    </w:p>
    <w:p w14:paraId="376194AF" w14:textId="084A571D" w:rsidR="00B326F3" w:rsidRPr="00B326F3" w:rsidRDefault="00B326F3" w:rsidP="00B326F3">
      <w:pPr>
        <w:pStyle w:val="Code"/>
        <w:rPr>
          <w:highlight w:val="white"/>
        </w:rPr>
      </w:pPr>
      <w:r w:rsidRPr="00B326F3">
        <w:rPr>
          <w:highlight w:val="white"/>
        </w:rPr>
        <w:t xml:space="preserve">    Different_pointer_sizes_in_subtraction_expression,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00AAEBF" w:rsidR="002538D4" w:rsidRPr="00903DBA" w:rsidRDefault="002538D4" w:rsidP="002538D4">
      <w:pPr>
        <w:pStyle w:val="Code"/>
        <w:rPr>
          <w:highlight w:val="white"/>
        </w:rPr>
      </w:pPr>
      <w:r w:rsidRPr="00903DBA">
        <w:rPr>
          <w:highlight w:val="white"/>
        </w:rPr>
        <w:t xml:space="preserve">    Invalid_macro_</w:t>
      </w:r>
      <w:r w:rsidR="00D147D5">
        <w:rPr>
          <w:highlight w:val="white"/>
        </w:rPr>
        <w:t>definition</w:t>
      </w:r>
      <w:r w:rsidRPr="00903DBA">
        <w:rPr>
          <w:highlight w:val="white"/>
        </w:rPr>
        <w:t>,</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50847855" w:rsidR="002538D4" w:rsidRPr="00903DBA" w:rsidRDefault="002538D4" w:rsidP="002538D4">
      <w:pPr>
        <w:pStyle w:val="Code"/>
        <w:rPr>
          <w:highlight w:val="white"/>
        </w:rPr>
      </w:pPr>
      <w:r w:rsidRPr="00903DBA">
        <w:rPr>
          <w:highlight w:val="white"/>
        </w:rPr>
        <w:t xml:space="preserve">    Invalid_macro_re</w:t>
      </w:r>
      <w:r w:rsidR="00D147D5">
        <w:rPr>
          <w:highlight w:val="white"/>
        </w:rPr>
        <w:t>definition</w:t>
      </w:r>
      <w:r w:rsidRPr="00903DBA">
        <w:rPr>
          <w:highlight w:val="white"/>
        </w:rPr>
        <w:t>,</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28F240FD" w:rsidR="005E7D2C" w:rsidRPr="00903DBA" w:rsidRDefault="00CC1DF4" w:rsidP="0060539D">
      <w:pPr>
        <w:pStyle w:val="Appendix2"/>
      </w:pPr>
      <w:r>
        <w:t>&lt;a2&gt;</w:t>
      </w:r>
      <w:bookmarkStart w:id="717" w:name="_Toc93320722"/>
      <w:r w:rsidRPr="00903DBA">
        <w:t>Container Classes</w:t>
      </w:r>
      <w:bookmarkEnd w:id="717"/>
      <w:r>
        <w:t>&lt;/a2&gt;</w:t>
      </w:r>
    </w:p>
    <w:p w14:paraId="323D94FB" w14:textId="53CFF94F" w:rsidR="005E7D2C" w:rsidRPr="00903DBA" w:rsidRDefault="005E7D2C" w:rsidP="005E7D2C">
      <w:r w:rsidRPr="00903DBA">
        <w:t>C# has a large class library holding many container classes. However, there are no classes for pairs</w:t>
      </w:r>
      <w:r w:rsidR="00E43C1E">
        <w:t>.</w:t>
      </w:r>
    </w:p>
    <w:p w14:paraId="7F892F41" w14:textId="7E9EA416" w:rsidR="005E7D2C" w:rsidRPr="00903DBA" w:rsidRDefault="00CC1DF4" w:rsidP="00CC1DF4">
      <w:pPr>
        <w:pStyle w:val="Appendix3"/>
      </w:pPr>
      <w:r>
        <w:t>&lt;a3&gt;</w:t>
      </w:r>
      <w:bookmarkStart w:id="718" w:name="_Toc93320723"/>
      <w:r w:rsidRPr="00903DBA">
        <w:t>Ordered Pair</w:t>
      </w:r>
      <w:bookmarkEnd w:id="718"/>
      <w:r>
        <w:t>&lt;/a3&gt;</w:t>
      </w:r>
    </w:p>
    <w:p w14:paraId="4F7261D3" w14:textId="007C2568" w:rsidR="005E7D2C" w:rsidRPr="00903DBA" w:rsidRDefault="000274D4" w:rsidP="005E7D2C">
      <w:pPr>
        <w:pStyle w:val="CodeHeader"/>
      </w:pPr>
      <w:r>
        <w:t>&lt;ch&gt;</w:t>
      </w:r>
      <w:r w:rsidRPr="00903DBA">
        <w:t>Pair</w:t>
      </w:r>
      <w:r>
        <w:t>.</w:t>
      </w:r>
      <w:r w:rsidRPr="00903DBA">
        <w:t>cs</w:t>
      </w:r>
      <w:r>
        <w:t>&lt;/ch&gt;</w:t>
      </w:r>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t xml:space="preserve">      get { return m_first; }</w:t>
      </w:r>
    </w:p>
    <w:p w14:paraId="3E81E811" w14:textId="77777777" w:rsidR="005E7D2C" w:rsidRPr="00903DBA" w:rsidRDefault="005E7D2C" w:rsidP="005E7D2C">
      <w:pPr>
        <w:pStyle w:val="Code"/>
        <w:rPr>
          <w:highlight w:val="white"/>
        </w:rPr>
      </w:pPr>
      <w:r w:rsidRPr="00903DBA">
        <w:rPr>
          <w:highlight w:val="white"/>
        </w:rPr>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04ACA04E" w:rsidR="005E7D2C" w:rsidRPr="00903DBA" w:rsidRDefault="005E7D2C" w:rsidP="005E7D2C">
      <w:pPr>
        <w:pStyle w:val="Code"/>
        <w:rPr>
          <w:highlight w:val="white"/>
        </w:rPr>
      </w:pPr>
      <w:r w:rsidRPr="00903DBA">
        <w:rPr>
          <w:highlight w:val="white"/>
        </w:rPr>
        <w:t xml:space="preserve">      if (obj is Pair&lt;FirstType,SecondType&gt;</w:t>
      </w:r>
      <w:r w:rsidR="00333A40">
        <w:rPr>
          <w:highlight w:val="white"/>
        </w:rPr>
        <w:t xml:space="preserve"> </w:t>
      </w:r>
      <w:r w:rsidR="00333A40" w:rsidRPr="00903DBA">
        <w:rPr>
          <w:highlight w:val="white"/>
        </w:rPr>
        <w:t>pair</w:t>
      </w:r>
      <w:r w:rsidRPr="00903DBA">
        <w:rPr>
          <w:highlight w:val="white"/>
        </w:rPr>
        <w:t>) {</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10316FBF" w14:textId="77777777" w:rsidR="00333A40" w:rsidRDefault="00333A40" w:rsidP="005E7D2C">
      <w:pPr>
        <w:pStyle w:val="Code"/>
        <w:rPr>
          <w:highlight w:val="white"/>
        </w:rPr>
      </w:pPr>
    </w:p>
    <w:p w14:paraId="6D8A3FA7" w14:textId="0B993921"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3A55AA88" w:rsidR="005E7D2C" w:rsidRPr="00903DBA" w:rsidRDefault="00CC1DF4" w:rsidP="0060539D">
      <w:pPr>
        <w:pStyle w:val="Appendix2"/>
      </w:pPr>
      <w:r>
        <w:t>&lt;a2&gt;</w:t>
      </w:r>
      <w:bookmarkStart w:id="719" w:name="_Toc93320724"/>
      <w:r w:rsidRPr="00903DBA">
        <w:t>Graph</w:t>
      </w:r>
      <w:bookmarkEnd w:id="719"/>
      <w:r>
        <w:t>&lt;/a2&gt;</w:t>
      </w:r>
    </w:p>
    <w:p w14:paraId="5FD8620B" w14:textId="77777777" w:rsidR="005E7D2C" w:rsidRPr="00903DBA" w:rsidRDefault="005E7D2C" w:rsidP="005E7D2C">
      <w:r w:rsidRPr="00903DBA">
        <w:t>Graph implements a general unordered graph. It holds of set of vertices and a set of edges.</w:t>
      </w:r>
    </w:p>
    <w:p w14:paraId="0B36382F" w14:textId="4B480449" w:rsidR="005E7D2C" w:rsidRPr="00903DBA" w:rsidRDefault="000274D4" w:rsidP="005E7D2C">
      <w:pPr>
        <w:pStyle w:val="CodeHeader"/>
      </w:pPr>
      <w:r>
        <w:t>&lt;ch&gt;</w:t>
      </w:r>
      <w:r w:rsidRPr="00903DBA">
        <w:t>Graph</w:t>
      </w:r>
      <w:r>
        <w:t>.</w:t>
      </w:r>
      <w:r w:rsidRPr="00903DBA">
        <w:t>cs</w:t>
      </w:r>
      <w:r>
        <w:t>&lt;/ch&gt;</w:t>
      </w:r>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CE77EA" w:rsidRDefault="005E7D2C" w:rsidP="005E7D2C">
      <w:pPr>
        <w:pStyle w:val="Code"/>
        <w:rPr>
          <w:highlight w:val="white"/>
          <w:lang w:val="nb-NO"/>
        </w:rPr>
      </w:pPr>
      <w:r w:rsidRPr="00903DBA">
        <w:rPr>
          <w:highlight w:val="white"/>
        </w:rPr>
        <w:t xml:space="preserve">    </w:t>
      </w:r>
      <w:r w:rsidRPr="00CE77EA">
        <w:rPr>
          <w:highlight w:val="white"/>
          <w:lang w:val="nb-NO"/>
        </w:rPr>
        <w:t>private ISet&lt;VertexType&gt; m_vertexSet;</w:t>
      </w:r>
    </w:p>
    <w:p w14:paraId="5361D697" w14:textId="478C5DB4" w:rsidR="005E7D2C" w:rsidRPr="00CE77EA" w:rsidRDefault="005E7D2C" w:rsidP="005E7D2C">
      <w:pPr>
        <w:pStyle w:val="Code"/>
        <w:rPr>
          <w:highlight w:val="white"/>
          <w:lang w:val="nb-NO"/>
        </w:rPr>
      </w:pPr>
      <w:r w:rsidRPr="00CE77EA">
        <w:rPr>
          <w:highlight w:val="white"/>
          <w:lang w:val="nb-NO"/>
        </w:rPr>
        <w:t xml:space="preserve">    private ISet&lt;</w:t>
      </w:r>
      <w:r w:rsidR="00300C26" w:rsidRPr="00CE77EA">
        <w:rPr>
          <w:highlight w:val="white"/>
          <w:lang w:val="nb-NO"/>
        </w:rPr>
        <w:t>Pair</w:t>
      </w:r>
      <w:r w:rsidRPr="00CE77EA">
        <w:rPr>
          <w:highlight w:val="white"/>
          <w:lang w:val="nb-NO"/>
        </w:rPr>
        <w:t>&lt;VertexType,VertexType&gt;&gt; m_edgeSet;</w:t>
      </w:r>
    </w:p>
    <w:p w14:paraId="6B723805" w14:textId="77777777" w:rsidR="005E7D2C" w:rsidRPr="00CE77EA" w:rsidRDefault="005E7D2C" w:rsidP="005E7D2C">
      <w:pPr>
        <w:pStyle w:val="Code"/>
        <w:rPr>
          <w:highlight w:val="white"/>
          <w:lang w:val="nb-NO"/>
        </w:rPr>
      </w:pPr>
    </w:p>
    <w:p w14:paraId="17DBF781"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16D51FD1" w:rsidR="005E7D2C" w:rsidRPr="00903DBA" w:rsidRDefault="005E7D2C" w:rsidP="005E7D2C">
      <w:r w:rsidRPr="00903DBA">
        <w:t xml:space="preserve">The </w:t>
      </w:r>
      <w:r w:rsidR="00493E8C">
        <w:rPr>
          <w:rStyle w:val="CodeInText"/>
        </w:rPr>
        <w:t>&lt;ct&gt;</w:t>
      </w:r>
      <w:r w:rsidR="00493E8C" w:rsidRPr="00903DBA">
        <w:rPr>
          <w:rStyle w:val="CodeInText"/>
        </w:rPr>
        <w:t>neighbourSet</w:t>
      </w:r>
      <w:r w:rsidR="00493E8C">
        <w:rPr>
          <w:rStyle w:val="CodeInText"/>
        </w:rPr>
        <w:t>&lt;/ct&gt;</w:t>
      </w:r>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01D2EAA6" w:rsidR="005E7D2C" w:rsidRPr="00903DBA" w:rsidRDefault="00CC1DF4" w:rsidP="00CC1DF4">
      <w:pPr>
        <w:pStyle w:val="Appendix3"/>
      </w:pPr>
      <w:r>
        <w:t>&lt;a3&gt;</w:t>
      </w:r>
      <w:bookmarkStart w:id="720" w:name="_Toc93320725"/>
      <w:r w:rsidRPr="00903DBA">
        <w:t>Addition and Removal of Vertices and Edges</w:t>
      </w:r>
      <w:bookmarkEnd w:id="720"/>
      <w:r>
        <w:t>&lt;/a3&gt;</w:t>
      </w:r>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94E0F02" w:rsidR="005E7D2C" w:rsidRPr="00903DBA" w:rsidRDefault="00CC1DF4" w:rsidP="00CC1DF4">
      <w:pPr>
        <w:pStyle w:val="Appendix3"/>
      </w:pPr>
      <w:r>
        <w:t>&lt;a3&gt;</w:t>
      </w:r>
      <w:bookmarkStart w:id="721" w:name="_Toc93320726"/>
      <w:r w:rsidRPr="00903DBA">
        <w:t>Graph Partition</w:t>
      </w:r>
      <w:bookmarkEnd w:id="721"/>
      <w:r>
        <w:t>&lt;/a3&gt;</w:t>
      </w:r>
    </w:p>
    <w:p w14:paraId="4DE90750" w14:textId="68A64938" w:rsidR="005E7D2C" w:rsidRPr="00903DBA" w:rsidRDefault="005E7D2C" w:rsidP="005E7D2C">
      <w:r w:rsidRPr="00903DBA">
        <w:t xml:space="preserve">The method </w:t>
      </w:r>
      <w:r w:rsidR="00493E8C">
        <w:rPr>
          <w:rStyle w:val="CodeInText"/>
        </w:rPr>
        <w:t>&lt;ct&gt;</w:t>
      </w:r>
      <w:r w:rsidR="00493E8C" w:rsidRPr="00903DBA">
        <w:rPr>
          <w:rStyle w:val="CodeInText"/>
        </w:rPr>
        <w:t>partitionate</w:t>
      </w:r>
      <w:r w:rsidR="00493E8C">
        <w:rPr>
          <w:rStyle w:val="CodeInText"/>
        </w:rPr>
        <w:t>&lt;/ct&gt;</w:t>
      </w:r>
      <w:r w:rsidRPr="00903DBA">
        <w:t xml:space="preserve"> divides the graph into free subgraphs; that is, subgraphs which vertices have no neighbors in any of the other free subgraphs. First</w:t>
      </w:r>
      <w:r w:rsidR="00E43C1E">
        <w:t>,</w:t>
      </w:r>
      <w:r w:rsidRPr="00903DBA">
        <w:t xml:space="preserve">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49846320" w:rsidR="005E7D2C" w:rsidRPr="00903DBA" w:rsidRDefault="005E7D2C" w:rsidP="005E7D2C">
      <w:r w:rsidRPr="00903DBA">
        <w:t xml:space="preserve">The </w:t>
      </w:r>
      <w:r w:rsidR="00493E8C">
        <w:rPr>
          <w:rStyle w:val="CodeInText"/>
        </w:rPr>
        <w:t>&lt;ct&gt;</w:t>
      </w:r>
      <w:r w:rsidR="00493E8C" w:rsidRPr="00903DBA">
        <w:rPr>
          <w:rStyle w:val="CodeInText"/>
        </w:rPr>
        <w:t>DeepFirstSearch</w:t>
      </w:r>
      <w:r w:rsidR="00493E8C">
        <w:rPr>
          <w:rStyle w:val="CodeInText"/>
        </w:rPr>
        <w:t>&lt;/ct&gt;</w:t>
      </w:r>
      <w:r w:rsidRPr="00903DBA">
        <w:t xml:space="preserve"> method search recursively through the graph in order to find all vertices reachable from the given vertex. To avoid cyclic search, the search is terminated if the vertex is already a member of the result set.</w:t>
      </w:r>
    </w:p>
    <w:p w14:paraId="5A462B77" w14:textId="77777777" w:rsidR="005E7D2C" w:rsidRPr="00CE77EA" w:rsidRDefault="005E7D2C" w:rsidP="005E7D2C">
      <w:pPr>
        <w:pStyle w:val="Code"/>
        <w:rPr>
          <w:highlight w:val="white"/>
          <w:lang w:val="nb-NO"/>
        </w:rPr>
      </w:pPr>
      <w:r w:rsidRPr="00357DF0">
        <w:rPr>
          <w:highlight w:val="white"/>
          <w:lang w:val="en-GB"/>
        </w:rPr>
        <w:t xml:space="preserve">    </w:t>
      </w:r>
      <w:r w:rsidRPr="00CE77EA">
        <w:rPr>
          <w:highlight w:val="white"/>
          <w:lang w:val="nb-NO"/>
        </w:rPr>
        <w:t>private void DeepSearch(VertexType vertex, ISet&lt;VertexType&gt; resultSet) {</w:t>
      </w:r>
    </w:p>
    <w:p w14:paraId="50FE57F6"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3074863C" w:rsidR="005E7D2C" w:rsidRPr="00903DBA" w:rsidRDefault="005E7D2C" w:rsidP="005E7D2C">
      <w:r w:rsidRPr="00903DBA">
        <w:t xml:space="preserve">The </w:t>
      </w:r>
      <w:r w:rsidR="00D4318D">
        <w:rPr>
          <w:rStyle w:val="KeyWord0"/>
          <w:highlight w:val="white"/>
        </w:rPr>
        <w:t>&lt;k&gt;</w:t>
      </w:r>
      <w:r w:rsidR="00D4318D" w:rsidRPr="00DE17BD">
        <w:rPr>
          <w:rStyle w:val="KeyWord0"/>
          <w:highlight w:val="white"/>
        </w:rPr>
        <w:t>InducedSubGraph</w:t>
      </w:r>
      <w:r w:rsidR="00D4318D">
        <w:rPr>
          <w:rStyle w:val="KeyWord0"/>
          <w:highlight w:val="white"/>
        </w:rPr>
        <w:t>&lt;/k&gt;</w:t>
      </w:r>
      <w:r w:rsidR="00DE17BD" w:rsidRPr="00903DBA">
        <w:t xml:space="preserve"> </w:t>
      </w:r>
      <w:r w:rsidRPr="00903DBA">
        <w:t>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4A832A16" w:rsidR="00845EA9" w:rsidRPr="00903DBA" w:rsidRDefault="0029042E" w:rsidP="00BC7846">
      <w:pPr>
        <w:pStyle w:val="Appendix1"/>
      </w:pPr>
      <w:r>
        <w:t>&lt;a1&gt;</w:t>
      </w:r>
      <w:bookmarkStart w:id="722" w:name="_Toc32312748"/>
      <w:bookmarkStart w:id="723" w:name="_Toc128724229"/>
      <w:bookmarkStart w:id="724" w:name="_Toc323656800"/>
      <w:bookmarkStart w:id="725" w:name="_Toc324085682"/>
      <w:bookmarkStart w:id="726" w:name="_Ref324113434"/>
      <w:bookmarkStart w:id="727" w:name="_Toc324680324"/>
      <w:bookmarkStart w:id="728" w:name="_Ref57658095"/>
      <w:bookmarkStart w:id="729" w:name="_Toc93320727"/>
      <w:r w:rsidRPr="00903DBA">
        <w:t>The ASCII Table</w:t>
      </w:r>
      <w:bookmarkEnd w:id="722"/>
      <w:bookmarkEnd w:id="723"/>
      <w:bookmarkEnd w:id="724"/>
      <w:bookmarkEnd w:id="725"/>
      <w:bookmarkEnd w:id="726"/>
      <w:bookmarkEnd w:id="727"/>
      <w:bookmarkEnd w:id="728"/>
      <w:bookmarkEnd w:id="729"/>
      <w:r>
        <w:t>&lt;/a1&gt;</w:t>
      </w:r>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r w:rsidRPr="00903DBA">
              <w:rPr>
                <w:i/>
                <w:snapToGrid w:val="0"/>
              </w:rPr>
              <w:t>nul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r w:rsidRPr="00903DBA">
              <w:rPr>
                <w:i/>
                <w:snapToGrid w:val="0"/>
              </w:rPr>
              <w:t>stx</w:t>
            </w:r>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r w:rsidRPr="00903DBA">
              <w:rPr>
                <w:i/>
                <w:snapToGrid w:val="0"/>
              </w:rPr>
              <w:t>etx</w:t>
            </w:r>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r w:rsidRPr="00903DBA">
              <w:rPr>
                <w:i/>
                <w:snapToGrid w:val="0"/>
              </w:rPr>
              <w:t>eot</w:t>
            </w:r>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r w:rsidRPr="00903DBA">
              <w:rPr>
                <w:i/>
                <w:snapToGrid w:val="0"/>
              </w:rPr>
              <w:t>enq</w:t>
            </w:r>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r w:rsidRPr="00903DBA">
              <w:rPr>
                <w:i/>
                <w:snapToGrid w:val="0"/>
              </w:rPr>
              <w:t>bs  \b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r w:rsidRPr="00903DBA">
              <w:rPr>
                <w:i/>
                <w:snapToGrid w:val="0"/>
              </w:rPr>
              <w:t>ht  \t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r w:rsidRPr="00903DBA">
              <w:rPr>
                <w:snapToGrid w:val="0"/>
              </w:rPr>
              <w:t>i</w:t>
            </w:r>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r w:rsidRPr="00903DBA">
              <w:rPr>
                <w:i/>
                <w:snapToGrid w:val="0"/>
              </w:rPr>
              <w:t>lf  \n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r w:rsidRPr="00903DBA">
              <w:rPr>
                <w:i/>
                <w:snapToGrid w:val="0"/>
              </w:rPr>
              <w:t>vt \vt</w:t>
            </w:r>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r w:rsidRPr="00903DBA">
              <w:rPr>
                <w:i/>
                <w:snapToGrid w:val="0"/>
              </w:rPr>
              <w:t>ff  \f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r w:rsidRPr="00903DBA">
              <w:rPr>
                <w:i/>
                <w:snapToGrid w:val="0"/>
              </w:rPr>
              <w:t>cr  \r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r w:rsidRPr="00903DBA">
              <w:rPr>
                <w:i/>
                <w:snapToGrid w:val="0"/>
              </w:rPr>
              <w:t>si</w:t>
            </w:r>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r w:rsidRPr="00903DBA">
              <w:rPr>
                <w:i/>
                <w:snapToGrid w:val="0"/>
              </w:rPr>
              <w:t>dle</w:t>
            </w:r>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r w:rsidRPr="00903DBA">
              <w:rPr>
                <w:i/>
                <w:snapToGrid w:val="0"/>
              </w:rPr>
              <w:t>dc1</w:t>
            </w:r>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r w:rsidRPr="00903DBA">
              <w:rPr>
                <w:i/>
                <w:snapToGrid w:val="0"/>
              </w:rPr>
              <w:t>dc2</w:t>
            </w:r>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r w:rsidRPr="00903DBA">
              <w:rPr>
                <w:i/>
                <w:snapToGrid w:val="0"/>
              </w:rPr>
              <w:t>dc3</w:t>
            </w:r>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r w:rsidRPr="00903DBA">
              <w:rPr>
                <w:i/>
                <w:snapToGrid w:val="0"/>
              </w:rPr>
              <w:t>dc4</w:t>
            </w:r>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r w:rsidRPr="00903DBA">
              <w:rPr>
                <w:i/>
                <w:snapToGrid w:val="0"/>
              </w:rPr>
              <w:t>nak</w:t>
            </w:r>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r w:rsidRPr="00903DBA">
              <w:rPr>
                <w:i/>
                <w:snapToGrid w:val="0"/>
              </w:rPr>
              <w:t>etb</w:t>
            </w:r>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r w:rsidRPr="00903DBA">
              <w:rPr>
                <w:i/>
                <w:snapToGrid w:val="0"/>
              </w:rPr>
              <w:t>em</w:t>
            </w:r>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r w:rsidRPr="00903DBA">
              <w:rPr>
                <w:snapToGrid w:val="0"/>
              </w:rPr>
              <w:t>{ ä</w:t>
            </w:r>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r w:rsidRPr="00903DBA">
              <w:rPr>
                <w:i/>
                <w:snapToGrid w:val="0"/>
              </w:rPr>
              <w:t>gs</w:t>
            </w:r>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43FC560D" w:rsidR="00845EA9" w:rsidRPr="00903DBA" w:rsidRDefault="00845EA9" w:rsidP="00881D01">
            <w:pPr>
              <w:spacing w:before="0" w:after="0" w:line="256" w:lineRule="auto"/>
              <w:rPr>
                <w:snapToGrid w:val="0"/>
                <w:color w:val="000000"/>
                <w:sz w:val="16"/>
              </w:rPr>
            </w:pPr>
            <w:r w:rsidRPr="00903DBA">
              <w:rPr>
                <w:snapToGrid w:val="0"/>
              </w:rPr>
              <w:t xml:space="preserve">] </w:t>
            </w:r>
            <w:r w:rsidR="0029042E">
              <w:rPr>
                <w:snapToGrid w:val="0"/>
              </w:rPr>
              <w:t>Aring</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549D76FC" w:rsidR="00845EA9" w:rsidRPr="00903DBA" w:rsidRDefault="00845EA9" w:rsidP="00881D01">
            <w:pPr>
              <w:spacing w:before="0" w:after="0" w:line="256" w:lineRule="auto"/>
              <w:rPr>
                <w:snapToGrid w:val="0"/>
                <w:color w:val="000000"/>
                <w:sz w:val="16"/>
              </w:rPr>
            </w:pPr>
            <w:r w:rsidRPr="00903DBA">
              <w:rPr>
                <w:snapToGrid w:val="0"/>
              </w:rPr>
              <w:t xml:space="preserve">} </w:t>
            </w:r>
            <w:r w:rsidR="0029042E">
              <w:rPr>
                <w:snapToGrid w:val="0"/>
              </w:rPr>
              <w:t>aring</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r w:rsidRPr="00903DBA">
              <w:rPr>
                <w:i/>
                <w:snapToGrid w:val="0"/>
              </w:rPr>
              <w:t>rs</w:t>
            </w:r>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7AB24" w14:textId="77777777" w:rsidR="00A470D8" w:rsidRDefault="00A470D8" w:rsidP="006C7309">
      <w:pPr>
        <w:spacing w:line="240" w:lineRule="auto"/>
      </w:pPr>
      <w:r>
        <w:separator/>
      </w:r>
    </w:p>
  </w:endnote>
  <w:endnote w:type="continuationSeparator" w:id="0">
    <w:p w14:paraId="0DD18C9D" w14:textId="77777777" w:rsidR="00A470D8" w:rsidRDefault="00A470D8"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A6B20" w14:textId="77777777" w:rsidR="00A470D8" w:rsidRDefault="00A470D8" w:rsidP="006C7309">
      <w:pPr>
        <w:spacing w:line="240" w:lineRule="auto"/>
      </w:pPr>
      <w:r>
        <w:separator/>
      </w:r>
    </w:p>
  </w:footnote>
  <w:footnote w:type="continuationSeparator" w:id="0">
    <w:p w14:paraId="0BA3DA21" w14:textId="77777777" w:rsidR="00A470D8" w:rsidRDefault="00A470D8"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3EC6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DF9AC33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right"/>
      <w:pPr>
        <w:ind w:left="0" w:firstLine="720"/>
      </w:pPr>
      <w:rPr>
        <w:rFonts w:hint="default"/>
      </w:rPr>
    </w:lvl>
    <w:lvl w:ilvl="3">
      <w:start w:val="1"/>
      <w:numFmt w:val="decimal"/>
      <w:pStyle w:val="Heading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0B7881"/>
    <w:multiLevelType w:val="hybridMultilevel"/>
    <w:tmpl w:val="161C999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7"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9"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1C2C6AD8"/>
    <w:multiLevelType w:val="multilevel"/>
    <w:tmpl w:val="368ADD3C"/>
    <w:numStyleLink w:val="Heading"/>
  </w:abstractNum>
  <w:abstractNum w:abstractNumId="41" w15:restartNumberingAfterBreak="0">
    <w:nsid w:val="1CA76E12"/>
    <w:multiLevelType w:val="multilevel"/>
    <w:tmpl w:val="368ADD3C"/>
    <w:numStyleLink w:val="Heading"/>
  </w:abstractNum>
  <w:abstractNum w:abstractNumId="42"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260971EA"/>
    <w:multiLevelType w:val="hybridMultilevel"/>
    <w:tmpl w:val="C42A27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66A76B5"/>
    <w:multiLevelType w:val="hybridMultilevel"/>
    <w:tmpl w:val="81DEAB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5"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1" w15:restartNumberingAfterBreak="0">
    <w:nsid w:val="3240777C"/>
    <w:multiLevelType w:val="multilevel"/>
    <w:tmpl w:val="368ADD3C"/>
    <w:numStyleLink w:val="Heading"/>
  </w:abstractNum>
  <w:abstractNum w:abstractNumId="62"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7"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38E74079"/>
    <w:multiLevelType w:val="hybridMultilevel"/>
    <w:tmpl w:val="529457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1"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3D261AF7"/>
    <w:multiLevelType w:val="hybridMultilevel"/>
    <w:tmpl w:val="763A08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6"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3E61B8E"/>
    <w:multiLevelType w:val="multilevel"/>
    <w:tmpl w:val="368ADD3C"/>
    <w:numStyleLink w:val="Heading"/>
  </w:abstractNum>
  <w:abstractNum w:abstractNumId="78"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80"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4"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5"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7"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0"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1"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3"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5"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59030B1D"/>
    <w:multiLevelType w:val="hybridMultilevel"/>
    <w:tmpl w:val="F6C0D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59CA63F8"/>
    <w:multiLevelType w:val="hybridMultilevel"/>
    <w:tmpl w:val="FD041F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5B674F17"/>
    <w:multiLevelType w:val="hybridMultilevel"/>
    <w:tmpl w:val="E8A82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5"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7"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0" w15:restartNumberingAfterBreak="0">
    <w:nsid w:val="68915423"/>
    <w:multiLevelType w:val="multilevel"/>
    <w:tmpl w:val="368ADD3C"/>
    <w:numStyleLink w:val="Heading"/>
  </w:abstractNum>
  <w:abstractNum w:abstractNumId="111"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15:restartNumberingAfterBreak="0">
    <w:nsid w:val="692B52DB"/>
    <w:multiLevelType w:val="multilevel"/>
    <w:tmpl w:val="368ADD3C"/>
    <w:numStyleLink w:val="Heading"/>
  </w:abstractNum>
  <w:abstractNum w:abstractNumId="113"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5" w15:restartNumberingAfterBreak="0">
    <w:nsid w:val="71995084"/>
    <w:multiLevelType w:val="hybridMultilevel"/>
    <w:tmpl w:val="BD9A4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2"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5F5009C"/>
    <w:multiLevelType w:val="hybridMultilevel"/>
    <w:tmpl w:val="2B8C1D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4"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6"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27"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9"/>
  </w:num>
  <w:num w:numId="2">
    <w:abstractNumId w:val="76"/>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3"/>
  </w:num>
  <w:num w:numId="7">
    <w:abstractNumId w:val="77"/>
  </w:num>
  <w:num w:numId="8">
    <w:abstractNumId w:val="112"/>
  </w:num>
  <w:num w:numId="9">
    <w:abstractNumId w:val="61"/>
  </w:num>
  <w:num w:numId="10">
    <w:abstractNumId w:val="41"/>
  </w:num>
  <w:num w:numId="11">
    <w:abstractNumId w:val="110"/>
  </w:num>
  <w:num w:numId="12">
    <w:abstractNumId w:val="40"/>
  </w:num>
  <w:num w:numId="1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8"/>
  </w:num>
  <w:num w:numId="31">
    <w:abstractNumId w:val="13"/>
  </w:num>
  <w:num w:numId="32">
    <w:abstractNumId w:val="128"/>
  </w:num>
  <w:num w:numId="33">
    <w:abstractNumId w:val="78"/>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1"/>
  </w:num>
  <w:num w:numId="43">
    <w:abstractNumId w:val="54"/>
  </w:num>
  <w:num w:numId="44">
    <w:abstractNumId w:val="104"/>
  </w:num>
  <w:num w:numId="45">
    <w:abstractNumId w:val="111"/>
  </w:num>
  <w:num w:numId="46">
    <w:abstractNumId w:val="70"/>
  </w:num>
  <w:num w:numId="47">
    <w:abstractNumId w:val="84"/>
  </w:num>
  <w:num w:numId="48">
    <w:abstractNumId w:val="11"/>
  </w:num>
  <w:num w:numId="49">
    <w:abstractNumId w:val="18"/>
  </w:num>
  <w:num w:numId="50">
    <w:abstractNumId w:val="75"/>
  </w:num>
  <w:num w:numId="51">
    <w:abstractNumId w:val="10"/>
  </w:num>
  <w:num w:numId="52">
    <w:abstractNumId w:val="125"/>
  </w:num>
  <w:num w:numId="53">
    <w:abstractNumId w:val="106"/>
  </w:num>
  <w:num w:numId="54">
    <w:abstractNumId w:val="35"/>
  </w:num>
  <w:num w:numId="55">
    <w:abstractNumId w:val="89"/>
  </w:num>
  <w:num w:numId="56">
    <w:abstractNumId w:val="19"/>
  </w:num>
  <w:num w:numId="57">
    <w:abstractNumId w:val="114"/>
  </w:num>
  <w:num w:numId="58">
    <w:abstractNumId w:val="39"/>
  </w:num>
  <w:num w:numId="59">
    <w:abstractNumId w:val="16"/>
  </w:num>
  <w:num w:numId="60">
    <w:abstractNumId w:val="79"/>
  </w:num>
  <w:num w:numId="61">
    <w:abstractNumId w:val="79"/>
    <w:lvlOverride w:ilvl="0">
      <w:startOverride w:val="1"/>
    </w:lvlOverride>
  </w:num>
  <w:num w:numId="62">
    <w:abstractNumId w:val="79"/>
    <w:lvlOverride w:ilvl="0">
      <w:startOverride w:val="1"/>
    </w:lvlOverride>
  </w:num>
  <w:num w:numId="63">
    <w:abstractNumId w:val="79"/>
    <w:lvlOverride w:ilvl="0">
      <w:startOverride w:val="1"/>
    </w:lvlOverride>
  </w:num>
  <w:num w:numId="64">
    <w:abstractNumId w:val="79"/>
    <w:lvlOverride w:ilvl="0">
      <w:startOverride w:val="1"/>
    </w:lvlOverride>
  </w:num>
  <w:num w:numId="65">
    <w:abstractNumId w:val="38"/>
  </w:num>
  <w:num w:numId="66">
    <w:abstractNumId w:val="60"/>
  </w:num>
  <w:num w:numId="67">
    <w:abstractNumId w:val="30"/>
  </w:num>
  <w:num w:numId="68">
    <w:abstractNumId w:val="126"/>
  </w:num>
  <w:num w:numId="69">
    <w:abstractNumId w:val="44"/>
  </w:num>
  <w:num w:numId="70">
    <w:abstractNumId w:val="28"/>
  </w:num>
  <w:num w:numId="71">
    <w:abstractNumId w:val="109"/>
  </w:num>
  <w:num w:numId="72">
    <w:abstractNumId w:val="27"/>
  </w:num>
  <w:num w:numId="73">
    <w:abstractNumId w:val="103"/>
  </w:num>
  <w:num w:numId="74">
    <w:abstractNumId w:val="63"/>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2"/>
  </w:num>
  <w:num w:numId="81">
    <w:abstractNumId w:val="94"/>
  </w:num>
  <w:num w:numId="82">
    <w:abstractNumId w:val="80"/>
  </w:num>
  <w:num w:numId="83">
    <w:abstractNumId w:val="88"/>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22"/>
  </w:num>
  <w:num w:numId="88">
    <w:abstractNumId w:val="124"/>
  </w:num>
  <w:num w:numId="89">
    <w:abstractNumId w:val="100"/>
  </w:num>
  <w:num w:numId="90">
    <w:abstractNumId w:val="118"/>
  </w:num>
  <w:num w:numId="91">
    <w:abstractNumId w:val="20"/>
  </w:num>
  <w:num w:numId="92">
    <w:abstractNumId w:val="26"/>
  </w:num>
  <w:num w:numId="93">
    <w:abstractNumId w:val="71"/>
  </w:num>
  <w:num w:numId="94">
    <w:abstractNumId w:val="15"/>
  </w:num>
  <w:num w:numId="95">
    <w:abstractNumId w:val="45"/>
  </w:num>
  <w:num w:numId="96">
    <w:abstractNumId w:val="74"/>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5"/>
  </w:num>
  <w:num w:numId="100">
    <w:abstractNumId w:val="102"/>
  </w:num>
  <w:num w:numId="101">
    <w:abstractNumId w:val="93"/>
  </w:num>
  <w:num w:numId="102">
    <w:abstractNumId w:val="127"/>
  </w:num>
  <w:num w:numId="103">
    <w:abstractNumId w:val="37"/>
  </w:num>
  <w:num w:numId="104">
    <w:abstractNumId w:val="57"/>
  </w:num>
  <w:num w:numId="105">
    <w:abstractNumId w:val="23"/>
  </w:num>
  <w:num w:numId="106">
    <w:abstractNumId w:val="91"/>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8"/>
  </w:num>
  <w:num w:numId="109">
    <w:abstractNumId w:val="42"/>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6"/>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72"/>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6"/>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7"/>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7"/>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4"/>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50"/>
  </w:num>
  <w:num w:numId="141">
    <w:abstractNumId w:val="121"/>
  </w:num>
  <w:num w:numId="142">
    <w:abstractNumId w:val="82"/>
  </w:num>
  <w:num w:numId="143">
    <w:abstractNumId w:val="23"/>
  </w:num>
  <w:num w:numId="144">
    <w:abstractNumId w:val="91"/>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8"/>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81"/>
  </w:num>
  <w:num w:numId="163">
    <w:abstractNumId w:val="96"/>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13"/>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5"/>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8"/>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17"/>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90"/>
  </w:num>
  <w:num w:numId="183">
    <w:abstractNumId w:val="87"/>
  </w:num>
  <w:num w:numId="184">
    <w:abstractNumId w:val="119"/>
  </w:num>
  <w:num w:numId="185">
    <w:abstractNumId w:val="49"/>
  </w:num>
  <w:num w:numId="186">
    <w:abstractNumId w:val="43"/>
  </w:num>
  <w:num w:numId="187">
    <w:abstractNumId w:val="95"/>
  </w:num>
  <w:num w:numId="188">
    <w:abstractNumId w:val="62"/>
  </w:num>
  <w:num w:numId="189">
    <w:abstractNumId w:val="120"/>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6"/>
  </w:num>
  <w:num w:numId="192">
    <w:abstractNumId w:val="55"/>
  </w:num>
  <w:num w:numId="193">
    <w:abstractNumId w:val="107"/>
  </w:num>
  <w:num w:numId="194">
    <w:abstractNumId w:val="22"/>
  </w:num>
  <w:num w:numId="195">
    <w:abstractNumId w:val="47"/>
  </w:num>
  <w:num w:numId="196">
    <w:abstractNumId w:val="108"/>
  </w:num>
  <w:num w:numId="197">
    <w:abstractNumId w:val="8"/>
    <w:lvlOverride w:ilvl="0">
      <w:startOverride w:val="1"/>
    </w:lvlOverride>
  </w:num>
  <w:num w:numId="198">
    <w:abstractNumId w:val="128"/>
  </w:num>
  <w:num w:numId="199">
    <w:abstractNumId w:val="78"/>
  </w:num>
  <w:num w:numId="200">
    <w:abstractNumId w:val="12"/>
  </w:num>
  <w:num w:numId="201">
    <w:abstractNumId w:val="101"/>
  </w:num>
  <w:num w:numId="202">
    <w:abstractNumId w:val="67"/>
  </w:num>
  <w:num w:numId="203">
    <w:abstractNumId w:val="115"/>
  </w:num>
  <w:num w:numId="204">
    <w:abstractNumId w:val="56"/>
  </w:num>
  <w:num w:numId="205">
    <w:abstractNumId w:val="65"/>
  </w:num>
  <w:num w:numId="206">
    <w:abstractNumId w:val="116"/>
  </w:num>
  <w:num w:numId="207">
    <w:abstractNumId w:val="69"/>
  </w:num>
  <w:num w:numId="208">
    <w:abstractNumId w:val="98"/>
  </w:num>
  <w:num w:numId="209">
    <w:abstractNumId w:val="73"/>
  </w:num>
  <w:num w:numId="210">
    <w:abstractNumId w:val="99"/>
  </w:num>
  <w:num w:numId="211">
    <w:abstractNumId w:val="123"/>
  </w:num>
  <w:num w:numId="2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53"/>
  </w:num>
  <w:num w:numId="2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97"/>
  </w:num>
  <w:num w:numId="218">
    <w:abstractNumId w:val="52"/>
  </w:num>
  <w:num w:numId="219">
    <w:abstractNumId w:val="36"/>
  </w:num>
  <w:num w:numId="2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362"/>
    <w:rsid w:val="00000A38"/>
    <w:rsid w:val="00000B70"/>
    <w:rsid w:val="00000BF8"/>
    <w:rsid w:val="00000FD9"/>
    <w:rsid w:val="00001168"/>
    <w:rsid w:val="000011FF"/>
    <w:rsid w:val="0000148D"/>
    <w:rsid w:val="000014C2"/>
    <w:rsid w:val="000017EA"/>
    <w:rsid w:val="0000182D"/>
    <w:rsid w:val="000018EB"/>
    <w:rsid w:val="000019A2"/>
    <w:rsid w:val="000019FB"/>
    <w:rsid w:val="00001BB3"/>
    <w:rsid w:val="00001C15"/>
    <w:rsid w:val="00001E36"/>
    <w:rsid w:val="00002063"/>
    <w:rsid w:val="000020DA"/>
    <w:rsid w:val="000021D1"/>
    <w:rsid w:val="00002339"/>
    <w:rsid w:val="000024B0"/>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E25"/>
    <w:rsid w:val="00003EAB"/>
    <w:rsid w:val="00003FF8"/>
    <w:rsid w:val="000041E1"/>
    <w:rsid w:val="00004365"/>
    <w:rsid w:val="0000456E"/>
    <w:rsid w:val="00004668"/>
    <w:rsid w:val="00004A0C"/>
    <w:rsid w:val="00004B77"/>
    <w:rsid w:val="00004E0A"/>
    <w:rsid w:val="00004EE8"/>
    <w:rsid w:val="00004EF0"/>
    <w:rsid w:val="00004FC8"/>
    <w:rsid w:val="00004FDA"/>
    <w:rsid w:val="00005338"/>
    <w:rsid w:val="00005395"/>
    <w:rsid w:val="000055AD"/>
    <w:rsid w:val="00005615"/>
    <w:rsid w:val="00005636"/>
    <w:rsid w:val="00005661"/>
    <w:rsid w:val="00005BD5"/>
    <w:rsid w:val="00005D04"/>
    <w:rsid w:val="00005D2C"/>
    <w:rsid w:val="00005E54"/>
    <w:rsid w:val="000060EB"/>
    <w:rsid w:val="000065B8"/>
    <w:rsid w:val="000066DB"/>
    <w:rsid w:val="000066ED"/>
    <w:rsid w:val="000067F4"/>
    <w:rsid w:val="00006E57"/>
    <w:rsid w:val="00006FA7"/>
    <w:rsid w:val="000071DE"/>
    <w:rsid w:val="00007328"/>
    <w:rsid w:val="000075FE"/>
    <w:rsid w:val="00007952"/>
    <w:rsid w:val="00007B83"/>
    <w:rsid w:val="00007CBE"/>
    <w:rsid w:val="00007DB4"/>
    <w:rsid w:val="00007EF6"/>
    <w:rsid w:val="00007F9D"/>
    <w:rsid w:val="00010160"/>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CD9"/>
    <w:rsid w:val="00011D22"/>
    <w:rsid w:val="00012070"/>
    <w:rsid w:val="00012102"/>
    <w:rsid w:val="0001211C"/>
    <w:rsid w:val="000121DD"/>
    <w:rsid w:val="00012206"/>
    <w:rsid w:val="000123AF"/>
    <w:rsid w:val="000124C9"/>
    <w:rsid w:val="000124EE"/>
    <w:rsid w:val="00012534"/>
    <w:rsid w:val="0001265B"/>
    <w:rsid w:val="000126E8"/>
    <w:rsid w:val="00012801"/>
    <w:rsid w:val="0001280A"/>
    <w:rsid w:val="00012907"/>
    <w:rsid w:val="00012DC6"/>
    <w:rsid w:val="00013036"/>
    <w:rsid w:val="000130ED"/>
    <w:rsid w:val="000130F4"/>
    <w:rsid w:val="0001328A"/>
    <w:rsid w:val="00013293"/>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CCE"/>
    <w:rsid w:val="00015EDE"/>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0D4"/>
    <w:rsid w:val="0002015E"/>
    <w:rsid w:val="000202DC"/>
    <w:rsid w:val="000203E5"/>
    <w:rsid w:val="0002066D"/>
    <w:rsid w:val="000207E8"/>
    <w:rsid w:val="00020850"/>
    <w:rsid w:val="00020F00"/>
    <w:rsid w:val="00021034"/>
    <w:rsid w:val="00021505"/>
    <w:rsid w:val="000216A5"/>
    <w:rsid w:val="00021816"/>
    <w:rsid w:val="00021922"/>
    <w:rsid w:val="0002194E"/>
    <w:rsid w:val="00021C0E"/>
    <w:rsid w:val="00021D2C"/>
    <w:rsid w:val="00021F24"/>
    <w:rsid w:val="00021FC6"/>
    <w:rsid w:val="0002237B"/>
    <w:rsid w:val="0002248B"/>
    <w:rsid w:val="0002259A"/>
    <w:rsid w:val="00022605"/>
    <w:rsid w:val="00022679"/>
    <w:rsid w:val="000226E5"/>
    <w:rsid w:val="00022A0D"/>
    <w:rsid w:val="00022A95"/>
    <w:rsid w:val="00022C3D"/>
    <w:rsid w:val="00022D08"/>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4D4"/>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8EF"/>
    <w:rsid w:val="000309CA"/>
    <w:rsid w:val="00030A18"/>
    <w:rsid w:val="00030ADC"/>
    <w:rsid w:val="00030B86"/>
    <w:rsid w:val="00030D62"/>
    <w:rsid w:val="00030DA2"/>
    <w:rsid w:val="00031075"/>
    <w:rsid w:val="00031130"/>
    <w:rsid w:val="00031192"/>
    <w:rsid w:val="000318A7"/>
    <w:rsid w:val="00031B81"/>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BF2"/>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31"/>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1F49"/>
    <w:rsid w:val="0004206E"/>
    <w:rsid w:val="00042139"/>
    <w:rsid w:val="0004214D"/>
    <w:rsid w:val="00042170"/>
    <w:rsid w:val="000421C2"/>
    <w:rsid w:val="0004221B"/>
    <w:rsid w:val="00042456"/>
    <w:rsid w:val="000425BF"/>
    <w:rsid w:val="000426CC"/>
    <w:rsid w:val="000428CE"/>
    <w:rsid w:val="0004293F"/>
    <w:rsid w:val="00042976"/>
    <w:rsid w:val="00042B76"/>
    <w:rsid w:val="00042CA4"/>
    <w:rsid w:val="00042CD9"/>
    <w:rsid w:val="00042E18"/>
    <w:rsid w:val="00042F0F"/>
    <w:rsid w:val="00043157"/>
    <w:rsid w:val="000432DA"/>
    <w:rsid w:val="000434DF"/>
    <w:rsid w:val="0004380B"/>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6FFC"/>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5C"/>
    <w:rsid w:val="00050FC1"/>
    <w:rsid w:val="00050FF5"/>
    <w:rsid w:val="00051199"/>
    <w:rsid w:val="000512C4"/>
    <w:rsid w:val="000515AC"/>
    <w:rsid w:val="000515D6"/>
    <w:rsid w:val="000517D7"/>
    <w:rsid w:val="000518AA"/>
    <w:rsid w:val="000518CD"/>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3CF8"/>
    <w:rsid w:val="00053F07"/>
    <w:rsid w:val="00054063"/>
    <w:rsid w:val="000541B5"/>
    <w:rsid w:val="000546B8"/>
    <w:rsid w:val="00054782"/>
    <w:rsid w:val="0005479C"/>
    <w:rsid w:val="00054A9B"/>
    <w:rsid w:val="00054AE3"/>
    <w:rsid w:val="00054B5C"/>
    <w:rsid w:val="00054F67"/>
    <w:rsid w:val="0005507D"/>
    <w:rsid w:val="00055201"/>
    <w:rsid w:val="0005523D"/>
    <w:rsid w:val="00055356"/>
    <w:rsid w:val="000556A8"/>
    <w:rsid w:val="00055789"/>
    <w:rsid w:val="00055A90"/>
    <w:rsid w:val="000560BC"/>
    <w:rsid w:val="000562CD"/>
    <w:rsid w:val="000563A7"/>
    <w:rsid w:val="00056424"/>
    <w:rsid w:val="0005661C"/>
    <w:rsid w:val="000567B3"/>
    <w:rsid w:val="000567BB"/>
    <w:rsid w:val="000569EB"/>
    <w:rsid w:val="00056AC1"/>
    <w:rsid w:val="00056BC2"/>
    <w:rsid w:val="00056E13"/>
    <w:rsid w:val="00056F68"/>
    <w:rsid w:val="00056FBA"/>
    <w:rsid w:val="00057342"/>
    <w:rsid w:val="00057378"/>
    <w:rsid w:val="00057509"/>
    <w:rsid w:val="00057515"/>
    <w:rsid w:val="0005751B"/>
    <w:rsid w:val="00057613"/>
    <w:rsid w:val="00057667"/>
    <w:rsid w:val="00057734"/>
    <w:rsid w:val="000578F9"/>
    <w:rsid w:val="00057C2C"/>
    <w:rsid w:val="00057CBB"/>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28"/>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884"/>
    <w:rsid w:val="00073BF2"/>
    <w:rsid w:val="00073C1A"/>
    <w:rsid w:val="00073CA8"/>
    <w:rsid w:val="00073E5C"/>
    <w:rsid w:val="00074048"/>
    <w:rsid w:val="0007407A"/>
    <w:rsid w:val="00074E65"/>
    <w:rsid w:val="00074EBB"/>
    <w:rsid w:val="000753C8"/>
    <w:rsid w:val="00075655"/>
    <w:rsid w:val="0007573B"/>
    <w:rsid w:val="00075789"/>
    <w:rsid w:val="00075980"/>
    <w:rsid w:val="00075A36"/>
    <w:rsid w:val="00075CF0"/>
    <w:rsid w:val="00075FCE"/>
    <w:rsid w:val="00076038"/>
    <w:rsid w:val="000761BD"/>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01"/>
    <w:rsid w:val="00077638"/>
    <w:rsid w:val="000776C7"/>
    <w:rsid w:val="000776ED"/>
    <w:rsid w:val="00077789"/>
    <w:rsid w:val="00077860"/>
    <w:rsid w:val="0007789E"/>
    <w:rsid w:val="000778DE"/>
    <w:rsid w:val="000778F2"/>
    <w:rsid w:val="00077D03"/>
    <w:rsid w:val="00077E43"/>
    <w:rsid w:val="00077E48"/>
    <w:rsid w:val="00077EE5"/>
    <w:rsid w:val="0008015A"/>
    <w:rsid w:val="00080362"/>
    <w:rsid w:val="000803E9"/>
    <w:rsid w:val="000803FF"/>
    <w:rsid w:val="0008069B"/>
    <w:rsid w:val="00080A6C"/>
    <w:rsid w:val="00080AF6"/>
    <w:rsid w:val="00080EF4"/>
    <w:rsid w:val="0008100D"/>
    <w:rsid w:val="00081AA5"/>
    <w:rsid w:val="00081B8C"/>
    <w:rsid w:val="00081E1C"/>
    <w:rsid w:val="000824A1"/>
    <w:rsid w:val="000824D1"/>
    <w:rsid w:val="0008269B"/>
    <w:rsid w:val="00082741"/>
    <w:rsid w:val="00082AAA"/>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CDF"/>
    <w:rsid w:val="00085DA1"/>
    <w:rsid w:val="00085E01"/>
    <w:rsid w:val="00085FB8"/>
    <w:rsid w:val="00086103"/>
    <w:rsid w:val="000865C3"/>
    <w:rsid w:val="000866B0"/>
    <w:rsid w:val="000867A5"/>
    <w:rsid w:val="00086850"/>
    <w:rsid w:val="00086BEE"/>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461"/>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68E"/>
    <w:rsid w:val="00092996"/>
    <w:rsid w:val="00092F20"/>
    <w:rsid w:val="00093020"/>
    <w:rsid w:val="000930BC"/>
    <w:rsid w:val="000931C5"/>
    <w:rsid w:val="000932AF"/>
    <w:rsid w:val="00093456"/>
    <w:rsid w:val="000934FD"/>
    <w:rsid w:val="0009350E"/>
    <w:rsid w:val="000936A9"/>
    <w:rsid w:val="000936E6"/>
    <w:rsid w:val="0009379F"/>
    <w:rsid w:val="0009387E"/>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38"/>
    <w:rsid w:val="00095293"/>
    <w:rsid w:val="00095359"/>
    <w:rsid w:val="00095406"/>
    <w:rsid w:val="00095427"/>
    <w:rsid w:val="000959B5"/>
    <w:rsid w:val="00095A4B"/>
    <w:rsid w:val="00095BB8"/>
    <w:rsid w:val="00095D07"/>
    <w:rsid w:val="00095D59"/>
    <w:rsid w:val="00095E4F"/>
    <w:rsid w:val="00095E9A"/>
    <w:rsid w:val="00095F3F"/>
    <w:rsid w:val="0009639A"/>
    <w:rsid w:val="00096551"/>
    <w:rsid w:val="000965BD"/>
    <w:rsid w:val="00096772"/>
    <w:rsid w:val="000969C8"/>
    <w:rsid w:val="00096B0F"/>
    <w:rsid w:val="00096B35"/>
    <w:rsid w:val="00096B8C"/>
    <w:rsid w:val="00096BD5"/>
    <w:rsid w:val="00096C31"/>
    <w:rsid w:val="00096C4E"/>
    <w:rsid w:val="00097076"/>
    <w:rsid w:val="0009719C"/>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7F2"/>
    <w:rsid w:val="000A286B"/>
    <w:rsid w:val="000A2B0C"/>
    <w:rsid w:val="000A2C1F"/>
    <w:rsid w:val="000A2F1F"/>
    <w:rsid w:val="000A2FCC"/>
    <w:rsid w:val="000A326E"/>
    <w:rsid w:val="000A36AE"/>
    <w:rsid w:val="000A37BC"/>
    <w:rsid w:val="000A38C7"/>
    <w:rsid w:val="000A39CA"/>
    <w:rsid w:val="000A39F9"/>
    <w:rsid w:val="000A3A20"/>
    <w:rsid w:val="000A3A68"/>
    <w:rsid w:val="000A3C53"/>
    <w:rsid w:val="000A3CE2"/>
    <w:rsid w:val="000A3CFE"/>
    <w:rsid w:val="000A3EF0"/>
    <w:rsid w:val="000A3F11"/>
    <w:rsid w:val="000A406A"/>
    <w:rsid w:val="000A452A"/>
    <w:rsid w:val="000A48FD"/>
    <w:rsid w:val="000A4A04"/>
    <w:rsid w:val="000A4A82"/>
    <w:rsid w:val="000A4D04"/>
    <w:rsid w:val="000A4D2D"/>
    <w:rsid w:val="000A4D5D"/>
    <w:rsid w:val="000A4E53"/>
    <w:rsid w:val="000A4ECD"/>
    <w:rsid w:val="000A4F9D"/>
    <w:rsid w:val="000A525D"/>
    <w:rsid w:val="000A557F"/>
    <w:rsid w:val="000A5859"/>
    <w:rsid w:val="000A58DC"/>
    <w:rsid w:val="000A5AA6"/>
    <w:rsid w:val="000A5C61"/>
    <w:rsid w:val="000A5EB7"/>
    <w:rsid w:val="000A5F55"/>
    <w:rsid w:val="000A66A8"/>
    <w:rsid w:val="000A6768"/>
    <w:rsid w:val="000A687C"/>
    <w:rsid w:val="000A6A82"/>
    <w:rsid w:val="000A6BAC"/>
    <w:rsid w:val="000A6C5F"/>
    <w:rsid w:val="000A6EED"/>
    <w:rsid w:val="000A712F"/>
    <w:rsid w:val="000A7263"/>
    <w:rsid w:val="000A7340"/>
    <w:rsid w:val="000A74D7"/>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7ED"/>
    <w:rsid w:val="000B0813"/>
    <w:rsid w:val="000B082C"/>
    <w:rsid w:val="000B094E"/>
    <w:rsid w:val="000B09DE"/>
    <w:rsid w:val="000B0A38"/>
    <w:rsid w:val="000B0AAA"/>
    <w:rsid w:val="000B0E2D"/>
    <w:rsid w:val="000B0FC5"/>
    <w:rsid w:val="000B107F"/>
    <w:rsid w:val="000B10A8"/>
    <w:rsid w:val="000B15E1"/>
    <w:rsid w:val="000B1883"/>
    <w:rsid w:val="000B1ECB"/>
    <w:rsid w:val="000B2001"/>
    <w:rsid w:val="000B202C"/>
    <w:rsid w:val="000B22BB"/>
    <w:rsid w:val="000B23AF"/>
    <w:rsid w:val="000B244B"/>
    <w:rsid w:val="000B28C2"/>
    <w:rsid w:val="000B2937"/>
    <w:rsid w:val="000B2AD1"/>
    <w:rsid w:val="000B2D59"/>
    <w:rsid w:val="000B2E64"/>
    <w:rsid w:val="000B2FE8"/>
    <w:rsid w:val="000B30B5"/>
    <w:rsid w:val="000B32B1"/>
    <w:rsid w:val="000B32CE"/>
    <w:rsid w:val="000B3474"/>
    <w:rsid w:val="000B355C"/>
    <w:rsid w:val="000B3696"/>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628"/>
    <w:rsid w:val="000B6A9A"/>
    <w:rsid w:val="000B6B1D"/>
    <w:rsid w:val="000B6C0A"/>
    <w:rsid w:val="000B6E1E"/>
    <w:rsid w:val="000B6FCD"/>
    <w:rsid w:val="000B7272"/>
    <w:rsid w:val="000B744E"/>
    <w:rsid w:val="000B76E5"/>
    <w:rsid w:val="000B77EF"/>
    <w:rsid w:val="000B796C"/>
    <w:rsid w:val="000B7A56"/>
    <w:rsid w:val="000B7C1E"/>
    <w:rsid w:val="000C0110"/>
    <w:rsid w:val="000C013B"/>
    <w:rsid w:val="000C025E"/>
    <w:rsid w:val="000C028F"/>
    <w:rsid w:val="000C08D3"/>
    <w:rsid w:val="000C08DE"/>
    <w:rsid w:val="000C0AC3"/>
    <w:rsid w:val="000C0BB3"/>
    <w:rsid w:val="000C0FE5"/>
    <w:rsid w:val="000C123E"/>
    <w:rsid w:val="000C13A0"/>
    <w:rsid w:val="000C1583"/>
    <w:rsid w:val="000C198B"/>
    <w:rsid w:val="000C1A39"/>
    <w:rsid w:val="000C1BEC"/>
    <w:rsid w:val="000C1BEE"/>
    <w:rsid w:val="000C1CF3"/>
    <w:rsid w:val="000C2190"/>
    <w:rsid w:val="000C2300"/>
    <w:rsid w:val="000C23C3"/>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621"/>
    <w:rsid w:val="000C59B5"/>
    <w:rsid w:val="000C5A56"/>
    <w:rsid w:val="000C5C3E"/>
    <w:rsid w:val="000C5D4A"/>
    <w:rsid w:val="000C5DFA"/>
    <w:rsid w:val="000C5E66"/>
    <w:rsid w:val="000C6047"/>
    <w:rsid w:val="000C6576"/>
    <w:rsid w:val="000C664E"/>
    <w:rsid w:val="000C6833"/>
    <w:rsid w:val="000C6A6F"/>
    <w:rsid w:val="000C6BAE"/>
    <w:rsid w:val="000C6C33"/>
    <w:rsid w:val="000C6C9D"/>
    <w:rsid w:val="000C6F89"/>
    <w:rsid w:val="000C7243"/>
    <w:rsid w:val="000C72DC"/>
    <w:rsid w:val="000C7770"/>
    <w:rsid w:val="000C7AC3"/>
    <w:rsid w:val="000C7C58"/>
    <w:rsid w:val="000C7C88"/>
    <w:rsid w:val="000C7CA0"/>
    <w:rsid w:val="000D0149"/>
    <w:rsid w:val="000D017D"/>
    <w:rsid w:val="000D034A"/>
    <w:rsid w:val="000D0525"/>
    <w:rsid w:val="000D08BE"/>
    <w:rsid w:val="000D0A00"/>
    <w:rsid w:val="000D0B10"/>
    <w:rsid w:val="000D0D1F"/>
    <w:rsid w:val="000D11CC"/>
    <w:rsid w:val="000D1282"/>
    <w:rsid w:val="000D12E3"/>
    <w:rsid w:val="000D1306"/>
    <w:rsid w:val="000D1312"/>
    <w:rsid w:val="000D139D"/>
    <w:rsid w:val="000D13D5"/>
    <w:rsid w:val="000D1964"/>
    <w:rsid w:val="000D1A16"/>
    <w:rsid w:val="000D1A2E"/>
    <w:rsid w:val="000D1B93"/>
    <w:rsid w:val="000D1D5C"/>
    <w:rsid w:val="000D21FE"/>
    <w:rsid w:val="000D23F2"/>
    <w:rsid w:val="000D2D72"/>
    <w:rsid w:val="000D3002"/>
    <w:rsid w:val="000D3056"/>
    <w:rsid w:val="000D3181"/>
    <w:rsid w:val="000D3429"/>
    <w:rsid w:val="000D3460"/>
    <w:rsid w:val="000D39B2"/>
    <w:rsid w:val="000D3D38"/>
    <w:rsid w:val="000D3ED7"/>
    <w:rsid w:val="000D3EE8"/>
    <w:rsid w:val="000D3F9B"/>
    <w:rsid w:val="000D3FD0"/>
    <w:rsid w:val="000D4187"/>
    <w:rsid w:val="000D42D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88B"/>
    <w:rsid w:val="000E0AE4"/>
    <w:rsid w:val="000E0C8B"/>
    <w:rsid w:val="000E0D9B"/>
    <w:rsid w:val="000E0FA0"/>
    <w:rsid w:val="000E1149"/>
    <w:rsid w:val="000E12F7"/>
    <w:rsid w:val="000E157A"/>
    <w:rsid w:val="000E17D1"/>
    <w:rsid w:val="000E1812"/>
    <w:rsid w:val="000E1834"/>
    <w:rsid w:val="000E18F2"/>
    <w:rsid w:val="000E24A4"/>
    <w:rsid w:val="000E24B4"/>
    <w:rsid w:val="000E2753"/>
    <w:rsid w:val="000E2C7B"/>
    <w:rsid w:val="000E2D59"/>
    <w:rsid w:val="000E2DEF"/>
    <w:rsid w:val="000E2FE5"/>
    <w:rsid w:val="000E30C0"/>
    <w:rsid w:val="000E317A"/>
    <w:rsid w:val="000E3302"/>
    <w:rsid w:val="000E343D"/>
    <w:rsid w:val="000E3515"/>
    <w:rsid w:val="000E3B7B"/>
    <w:rsid w:val="000E3C5C"/>
    <w:rsid w:val="000E3C70"/>
    <w:rsid w:val="000E3E71"/>
    <w:rsid w:val="000E4059"/>
    <w:rsid w:val="000E4122"/>
    <w:rsid w:val="000E4490"/>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3D8"/>
    <w:rsid w:val="000E750B"/>
    <w:rsid w:val="000E7A4E"/>
    <w:rsid w:val="000E7AA6"/>
    <w:rsid w:val="000E7B52"/>
    <w:rsid w:val="000F0212"/>
    <w:rsid w:val="000F0260"/>
    <w:rsid w:val="000F041C"/>
    <w:rsid w:val="000F0460"/>
    <w:rsid w:val="000F05F1"/>
    <w:rsid w:val="000F069B"/>
    <w:rsid w:val="000F06D6"/>
    <w:rsid w:val="000F0901"/>
    <w:rsid w:val="000F09D0"/>
    <w:rsid w:val="000F0A83"/>
    <w:rsid w:val="000F0CB9"/>
    <w:rsid w:val="000F0E26"/>
    <w:rsid w:val="000F132E"/>
    <w:rsid w:val="000F187C"/>
    <w:rsid w:val="000F1A52"/>
    <w:rsid w:val="000F260C"/>
    <w:rsid w:val="000F2977"/>
    <w:rsid w:val="000F2AEA"/>
    <w:rsid w:val="000F2B35"/>
    <w:rsid w:val="000F2BDD"/>
    <w:rsid w:val="000F2F83"/>
    <w:rsid w:val="000F2FA4"/>
    <w:rsid w:val="000F31F4"/>
    <w:rsid w:val="000F33DB"/>
    <w:rsid w:val="000F33F4"/>
    <w:rsid w:val="000F35B6"/>
    <w:rsid w:val="000F3A6D"/>
    <w:rsid w:val="000F3CE8"/>
    <w:rsid w:val="000F4190"/>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96C"/>
    <w:rsid w:val="00100AA1"/>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8BC"/>
    <w:rsid w:val="001029BA"/>
    <w:rsid w:val="00102EEF"/>
    <w:rsid w:val="001030D4"/>
    <w:rsid w:val="0010324E"/>
    <w:rsid w:val="00103389"/>
    <w:rsid w:val="00103457"/>
    <w:rsid w:val="00103A12"/>
    <w:rsid w:val="00103A8E"/>
    <w:rsid w:val="00103B6A"/>
    <w:rsid w:val="00103BEF"/>
    <w:rsid w:val="0010417C"/>
    <w:rsid w:val="00104188"/>
    <w:rsid w:val="00104292"/>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80C"/>
    <w:rsid w:val="00105916"/>
    <w:rsid w:val="00105AB8"/>
    <w:rsid w:val="00105BFD"/>
    <w:rsid w:val="00105C0F"/>
    <w:rsid w:val="00106206"/>
    <w:rsid w:val="00106215"/>
    <w:rsid w:val="00106282"/>
    <w:rsid w:val="001063B7"/>
    <w:rsid w:val="001064AA"/>
    <w:rsid w:val="0010651C"/>
    <w:rsid w:val="00106572"/>
    <w:rsid w:val="001066CA"/>
    <w:rsid w:val="00106A1B"/>
    <w:rsid w:val="00106A9C"/>
    <w:rsid w:val="00106CF9"/>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571"/>
    <w:rsid w:val="001108F0"/>
    <w:rsid w:val="00110942"/>
    <w:rsid w:val="001109F0"/>
    <w:rsid w:val="00110A2B"/>
    <w:rsid w:val="00110AFB"/>
    <w:rsid w:val="00110BE8"/>
    <w:rsid w:val="00110C1A"/>
    <w:rsid w:val="00110CE4"/>
    <w:rsid w:val="0011105E"/>
    <w:rsid w:val="001111A0"/>
    <w:rsid w:val="00111305"/>
    <w:rsid w:val="0011162D"/>
    <w:rsid w:val="001116A2"/>
    <w:rsid w:val="00111AD9"/>
    <w:rsid w:val="00111AE3"/>
    <w:rsid w:val="00111BD9"/>
    <w:rsid w:val="001121C7"/>
    <w:rsid w:val="00112278"/>
    <w:rsid w:val="0011283E"/>
    <w:rsid w:val="0011287F"/>
    <w:rsid w:val="00112B7F"/>
    <w:rsid w:val="0011344A"/>
    <w:rsid w:val="00113504"/>
    <w:rsid w:val="001137C8"/>
    <w:rsid w:val="00113810"/>
    <w:rsid w:val="0011399B"/>
    <w:rsid w:val="00113CF7"/>
    <w:rsid w:val="00113FC7"/>
    <w:rsid w:val="0011428D"/>
    <w:rsid w:val="00114470"/>
    <w:rsid w:val="0011476B"/>
    <w:rsid w:val="00114B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057"/>
    <w:rsid w:val="0011719A"/>
    <w:rsid w:val="00117359"/>
    <w:rsid w:val="00117373"/>
    <w:rsid w:val="0011745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3EAF"/>
    <w:rsid w:val="00124112"/>
    <w:rsid w:val="0012414C"/>
    <w:rsid w:val="0012429C"/>
    <w:rsid w:val="00124599"/>
    <w:rsid w:val="00124647"/>
    <w:rsid w:val="00124655"/>
    <w:rsid w:val="0012467C"/>
    <w:rsid w:val="001249C1"/>
    <w:rsid w:val="00124BF9"/>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AB6"/>
    <w:rsid w:val="00130C02"/>
    <w:rsid w:val="00130C63"/>
    <w:rsid w:val="00130D9D"/>
    <w:rsid w:val="00130E8E"/>
    <w:rsid w:val="00131061"/>
    <w:rsid w:val="0013125E"/>
    <w:rsid w:val="001312B4"/>
    <w:rsid w:val="001312F5"/>
    <w:rsid w:val="00131492"/>
    <w:rsid w:val="00131A13"/>
    <w:rsid w:val="00131C83"/>
    <w:rsid w:val="00131D90"/>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AE6"/>
    <w:rsid w:val="00133C35"/>
    <w:rsid w:val="00133CD0"/>
    <w:rsid w:val="0013417C"/>
    <w:rsid w:val="00134225"/>
    <w:rsid w:val="00134566"/>
    <w:rsid w:val="00134698"/>
    <w:rsid w:val="00134795"/>
    <w:rsid w:val="001348BD"/>
    <w:rsid w:val="00134AB7"/>
    <w:rsid w:val="00134AE5"/>
    <w:rsid w:val="00134C30"/>
    <w:rsid w:val="00134CD2"/>
    <w:rsid w:val="00134D63"/>
    <w:rsid w:val="00134DD7"/>
    <w:rsid w:val="00134E66"/>
    <w:rsid w:val="00134E76"/>
    <w:rsid w:val="001353E7"/>
    <w:rsid w:val="00135597"/>
    <w:rsid w:val="00135C00"/>
    <w:rsid w:val="00135C11"/>
    <w:rsid w:val="00135D3C"/>
    <w:rsid w:val="00135E22"/>
    <w:rsid w:val="00135F7C"/>
    <w:rsid w:val="00136039"/>
    <w:rsid w:val="0013649A"/>
    <w:rsid w:val="0013675B"/>
    <w:rsid w:val="0013689C"/>
    <w:rsid w:val="00136962"/>
    <w:rsid w:val="00136B28"/>
    <w:rsid w:val="00136B5A"/>
    <w:rsid w:val="00136D96"/>
    <w:rsid w:val="00136F36"/>
    <w:rsid w:val="0013706F"/>
    <w:rsid w:val="0013710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DC7"/>
    <w:rsid w:val="001411D4"/>
    <w:rsid w:val="00141232"/>
    <w:rsid w:val="00141454"/>
    <w:rsid w:val="00141483"/>
    <w:rsid w:val="001414BC"/>
    <w:rsid w:val="00141651"/>
    <w:rsid w:val="00141682"/>
    <w:rsid w:val="001417C6"/>
    <w:rsid w:val="001417DE"/>
    <w:rsid w:val="00141AB6"/>
    <w:rsid w:val="00141B22"/>
    <w:rsid w:val="00141C8C"/>
    <w:rsid w:val="00141DD5"/>
    <w:rsid w:val="00142119"/>
    <w:rsid w:val="00142206"/>
    <w:rsid w:val="00142576"/>
    <w:rsid w:val="00142A8E"/>
    <w:rsid w:val="0014335A"/>
    <w:rsid w:val="00143567"/>
    <w:rsid w:val="00143A95"/>
    <w:rsid w:val="00143B13"/>
    <w:rsid w:val="00143F77"/>
    <w:rsid w:val="00144063"/>
    <w:rsid w:val="001440E2"/>
    <w:rsid w:val="001440EC"/>
    <w:rsid w:val="001446C2"/>
    <w:rsid w:val="001448C7"/>
    <w:rsid w:val="00144906"/>
    <w:rsid w:val="00144A80"/>
    <w:rsid w:val="00144C2A"/>
    <w:rsid w:val="00144D6E"/>
    <w:rsid w:val="00144E8E"/>
    <w:rsid w:val="00144F50"/>
    <w:rsid w:val="0014513D"/>
    <w:rsid w:val="001451A0"/>
    <w:rsid w:val="00145391"/>
    <w:rsid w:val="001453C3"/>
    <w:rsid w:val="001453CE"/>
    <w:rsid w:val="001454C1"/>
    <w:rsid w:val="001454D4"/>
    <w:rsid w:val="00145905"/>
    <w:rsid w:val="00145BBC"/>
    <w:rsid w:val="00145C0D"/>
    <w:rsid w:val="00145D08"/>
    <w:rsid w:val="00145D12"/>
    <w:rsid w:val="00145E91"/>
    <w:rsid w:val="00145FEF"/>
    <w:rsid w:val="0014604F"/>
    <w:rsid w:val="00146475"/>
    <w:rsid w:val="001465CE"/>
    <w:rsid w:val="00146973"/>
    <w:rsid w:val="00146A14"/>
    <w:rsid w:val="00146D88"/>
    <w:rsid w:val="001471D2"/>
    <w:rsid w:val="0014720C"/>
    <w:rsid w:val="0014723C"/>
    <w:rsid w:val="001473F3"/>
    <w:rsid w:val="001476AE"/>
    <w:rsid w:val="0014792D"/>
    <w:rsid w:val="00147CD0"/>
    <w:rsid w:val="00147E53"/>
    <w:rsid w:val="00147F72"/>
    <w:rsid w:val="00150034"/>
    <w:rsid w:val="0015007A"/>
    <w:rsid w:val="001500B0"/>
    <w:rsid w:val="001501D6"/>
    <w:rsid w:val="001506AE"/>
    <w:rsid w:val="00150728"/>
    <w:rsid w:val="001508B3"/>
    <w:rsid w:val="00150BA5"/>
    <w:rsid w:val="00150BCD"/>
    <w:rsid w:val="00150CF6"/>
    <w:rsid w:val="00150D67"/>
    <w:rsid w:val="00150EB0"/>
    <w:rsid w:val="00150F3F"/>
    <w:rsid w:val="0015102F"/>
    <w:rsid w:val="00151061"/>
    <w:rsid w:val="00151064"/>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D68"/>
    <w:rsid w:val="00152F1F"/>
    <w:rsid w:val="00152FCB"/>
    <w:rsid w:val="00153062"/>
    <w:rsid w:val="001531E0"/>
    <w:rsid w:val="00153297"/>
    <w:rsid w:val="0015331B"/>
    <w:rsid w:val="0015332B"/>
    <w:rsid w:val="00153408"/>
    <w:rsid w:val="0015356B"/>
    <w:rsid w:val="001536A6"/>
    <w:rsid w:val="00153856"/>
    <w:rsid w:val="001538CF"/>
    <w:rsid w:val="001538D8"/>
    <w:rsid w:val="001539BD"/>
    <w:rsid w:val="001539F5"/>
    <w:rsid w:val="00153BF5"/>
    <w:rsid w:val="00153E7D"/>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8F7"/>
    <w:rsid w:val="00155B7E"/>
    <w:rsid w:val="00155BD7"/>
    <w:rsid w:val="00155C27"/>
    <w:rsid w:val="00156091"/>
    <w:rsid w:val="00156521"/>
    <w:rsid w:val="00156683"/>
    <w:rsid w:val="00156746"/>
    <w:rsid w:val="00156E25"/>
    <w:rsid w:val="00156E9C"/>
    <w:rsid w:val="00157074"/>
    <w:rsid w:val="0015733E"/>
    <w:rsid w:val="00157542"/>
    <w:rsid w:val="00157719"/>
    <w:rsid w:val="001577D5"/>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13E"/>
    <w:rsid w:val="001612E5"/>
    <w:rsid w:val="00161457"/>
    <w:rsid w:val="00161922"/>
    <w:rsid w:val="00161B43"/>
    <w:rsid w:val="00161EFE"/>
    <w:rsid w:val="00161F8E"/>
    <w:rsid w:val="00162089"/>
    <w:rsid w:val="0016238E"/>
    <w:rsid w:val="001625AF"/>
    <w:rsid w:val="001627E4"/>
    <w:rsid w:val="00162AA9"/>
    <w:rsid w:val="0016329E"/>
    <w:rsid w:val="00163535"/>
    <w:rsid w:val="001637B1"/>
    <w:rsid w:val="0016392C"/>
    <w:rsid w:val="001639A1"/>
    <w:rsid w:val="00163AA6"/>
    <w:rsid w:val="00163C3C"/>
    <w:rsid w:val="00163CD4"/>
    <w:rsid w:val="00163DC1"/>
    <w:rsid w:val="00163E5A"/>
    <w:rsid w:val="00163EB6"/>
    <w:rsid w:val="001640D0"/>
    <w:rsid w:val="001640DE"/>
    <w:rsid w:val="00164131"/>
    <w:rsid w:val="0016428D"/>
    <w:rsid w:val="00164305"/>
    <w:rsid w:val="00164488"/>
    <w:rsid w:val="001644C4"/>
    <w:rsid w:val="001644F0"/>
    <w:rsid w:val="0016460A"/>
    <w:rsid w:val="0016477C"/>
    <w:rsid w:val="00164FDA"/>
    <w:rsid w:val="001651EF"/>
    <w:rsid w:val="001657F3"/>
    <w:rsid w:val="00165979"/>
    <w:rsid w:val="00165AF0"/>
    <w:rsid w:val="00165C2B"/>
    <w:rsid w:val="00165ED9"/>
    <w:rsid w:val="00165FB2"/>
    <w:rsid w:val="00166027"/>
    <w:rsid w:val="00166455"/>
    <w:rsid w:val="0016661E"/>
    <w:rsid w:val="0016674F"/>
    <w:rsid w:val="0016675E"/>
    <w:rsid w:val="001667AD"/>
    <w:rsid w:val="00166B2B"/>
    <w:rsid w:val="00166C73"/>
    <w:rsid w:val="00166D12"/>
    <w:rsid w:val="00166DA5"/>
    <w:rsid w:val="00166EDE"/>
    <w:rsid w:val="0016743D"/>
    <w:rsid w:val="00167656"/>
    <w:rsid w:val="00167978"/>
    <w:rsid w:val="00167A31"/>
    <w:rsid w:val="00167CFA"/>
    <w:rsid w:val="00167D8B"/>
    <w:rsid w:val="00167F97"/>
    <w:rsid w:val="00170065"/>
    <w:rsid w:val="00170227"/>
    <w:rsid w:val="001702F3"/>
    <w:rsid w:val="0017056B"/>
    <w:rsid w:val="00170650"/>
    <w:rsid w:val="00170657"/>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5"/>
    <w:rsid w:val="00172946"/>
    <w:rsid w:val="00172C74"/>
    <w:rsid w:val="00172CF1"/>
    <w:rsid w:val="00172DCB"/>
    <w:rsid w:val="00172F89"/>
    <w:rsid w:val="00172FC5"/>
    <w:rsid w:val="00173012"/>
    <w:rsid w:val="00173055"/>
    <w:rsid w:val="001731BF"/>
    <w:rsid w:val="001732C5"/>
    <w:rsid w:val="00173577"/>
    <w:rsid w:val="00173C31"/>
    <w:rsid w:val="001740C6"/>
    <w:rsid w:val="0017422C"/>
    <w:rsid w:val="0017428F"/>
    <w:rsid w:val="001742D7"/>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798"/>
    <w:rsid w:val="00175D24"/>
    <w:rsid w:val="00175DAD"/>
    <w:rsid w:val="00175EC5"/>
    <w:rsid w:val="00175F1F"/>
    <w:rsid w:val="001763F4"/>
    <w:rsid w:val="00176A35"/>
    <w:rsid w:val="00176AAC"/>
    <w:rsid w:val="00176C94"/>
    <w:rsid w:val="00176DB7"/>
    <w:rsid w:val="00176E2F"/>
    <w:rsid w:val="00176EB2"/>
    <w:rsid w:val="00176EBA"/>
    <w:rsid w:val="001770BF"/>
    <w:rsid w:val="00177292"/>
    <w:rsid w:val="001772BA"/>
    <w:rsid w:val="0017732E"/>
    <w:rsid w:val="0017765F"/>
    <w:rsid w:val="00177752"/>
    <w:rsid w:val="00177859"/>
    <w:rsid w:val="0017785E"/>
    <w:rsid w:val="00177957"/>
    <w:rsid w:val="00177C2B"/>
    <w:rsid w:val="00177C52"/>
    <w:rsid w:val="00177E9A"/>
    <w:rsid w:val="001802BF"/>
    <w:rsid w:val="00180355"/>
    <w:rsid w:val="00180487"/>
    <w:rsid w:val="001804F9"/>
    <w:rsid w:val="001808A7"/>
    <w:rsid w:val="00180A30"/>
    <w:rsid w:val="00180A7B"/>
    <w:rsid w:val="00180B86"/>
    <w:rsid w:val="00180C48"/>
    <w:rsid w:val="00180CD9"/>
    <w:rsid w:val="00180FFF"/>
    <w:rsid w:val="00181151"/>
    <w:rsid w:val="001811B8"/>
    <w:rsid w:val="001812FF"/>
    <w:rsid w:val="001815CD"/>
    <w:rsid w:val="00181623"/>
    <w:rsid w:val="00181AA3"/>
    <w:rsid w:val="00181B38"/>
    <w:rsid w:val="00181C9E"/>
    <w:rsid w:val="00181DA6"/>
    <w:rsid w:val="00181FFD"/>
    <w:rsid w:val="0018212F"/>
    <w:rsid w:val="0018220E"/>
    <w:rsid w:val="0018228F"/>
    <w:rsid w:val="001823D0"/>
    <w:rsid w:val="001825EC"/>
    <w:rsid w:val="001825F1"/>
    <w:rsid w:val="00182780"/>
    <w:rsid w:val="0018288D"/>
    <w:rsid w:val="0018289C"/>
    <w:rsid w:val="00182926"/>
    <w:rsid w:val="001829AE"/>
    <w:rsid w:val="001829F1"/>
    <w:rsid w:val="00182DA2"/>
    <w:rsid w:val="00182E36"/>
    <w:rsid w:val="00182F03"/>
    <w:rsid w:val="00182F96"/>
    <w:rsid w:val="00182FE5"/>
    <w:rsid w:val="0018311E"/>
    <w:rsid w:val="00183252"/>
    <w:rsid w:val="00183255"/>
    <w:rsid w:val="001832E0"/>
    <w:rsid w:val="001834BE"/>
    <w:rsid w:val="001836B0"/>
    <w:rsid w:val="001839C3"/>
    <w:rsid w:val="001839DD"/>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55"/>
    <w:rsid w:val="00186670"/>
    <w:rsid w:val="00186744"/>
    <w:rsid w:val="00186840"/>
    <w:rsid w:val="001868C6"/>
    <w:rsid w:val="00186AC9"/>
    <w:rsid w:val="00186CF1"/>
    <w:rsid w:val="00186DAB"/>
    <w:rsid w:val="00186F35"/>
    <w:rsid w:val="001871C0"/>
    <w:rsid w:val="00187378"/>
    <w:rsid w:val="001873D7"/>
    <w:rsid w:val="001874B8"/>
    <w:rsid w:val="00187526"/>
    <w:rsid w:val="001876DE"/>
    <w:rsid w:val="00187997"/>
    <w:rsid w:val="001879A2"/>
    <w:rsid w:val="001879C6"/>
    <w:rsid w:val="00187BC1"/>
    <w:rsid w:val="00187D3B"/>
    <w:rsid w:val="001904EE"/>
    <w:rsid w:val="00190AC7"/>
    <w:rsid w:val="00190B45"/>
    <w:rsid w:val="00191017"/>
    <w:rsid w:val="001911B7"/>
    <w:rsid w:val="00191265"/>
    <w:rsid w:val="00191585"/>
    <w:rsid w:val="0019159E"/>
    <w:rsid w:val="001917D0"/>
    <w:rsid w:val="00191816"/>
    <w:rsid w:val="00191936"/>
    <w:rsid w:val="00191952"/>
    <w:rsid w:val="00191962"/>
    <w:rsid w:val="001919AB"/>
    <w:rsid w:val="00191C05"/>
    <w:rsid w:val="0019224C"/>
    <w:rsid w:val="00192304"/>
    <w:rsid w:val="001924B9"/>
    <w:rsid w:val="0019270C"/>
    <w:rsid w:val="0019279D"/>
    <w:rsid w:val="00192944"/>
    <w:rsid w:val="00192BBD"/>
    <w:rsid w:val="00192BD1"/>
    <w:rsid w:val="00192D2B"/>
    <w:rsid w:val="00192E62"/>
    <w:rsid w:val="00192E63"/>
    <w:rsid w:val="00192F17"/>
    <w:rsid w:val="0019301B"/>
    <w:rsid w:val="00193041"/>
    <w:rsid w:val="001931C0"/>
    <w:rsid w:val="00193371"/>
    <w:rsid w:val="00193475"/>
    <w:rsid w:val="001934F7"/>
    <w:rsid w:val="0019354E"/>
    <w:rsid w:val="001938A5"/>
    <w:rsid w:val="00193936"/>
    <w:rsid w:val="001939FF"/>
    <w:rsid w:val="00193A69"/>
    <w:rsid w:val="00193AB7"/>
    <w:rsid w:val="0019417B"/>
    <w:rsid w:val="001942B6"/>
    <w:rsid w:val="0019469C"/>
    <w:rsid w:val="00194706"/>
    <w:rsid w:val="0019474F"/>
    <w:rsid w:val="00194849"/>
    <w:rsid w:val="001949D4"/>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2D1"/>
    <w:rsid w:val="0019634C"/>
    <w:rsid w:val="001965C1"/>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0AB"/>
    <w:rsid w:val="001A4153"/>
    <w:rsid w:val="001A42EF"/>
    <w:rsid w:val="001A433D"/>
    <w:rsid w:val="001A4514"/>
    <w:rsid w:val="001A45D1"/>
    <w:rsid w:val="001A47DA"/>
    <w:rsid w:val="001A48C2"/>
    <w:rsid w:val="001A4A1A"/>
    <w:rsid w:val="001A4D54"/>
    <w:rsid w:val="001A4EAB"/>
    <w:rsid w:val="001A4FD7"/>
    <w:rsid w:val="001A520A"/>
    <w:rsid w:val="001A529C"/>
    <w:rsid w:val="001A5315"/>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542"/>
    <w:rsid w:val="001A7985"/>
    <w:rsid w:val="001A7C16"/>
    <w:rsid w:val="001A7DF0"/>
    <w:rsid w:val="001A7ED9"/>
    <w:rsid w:val="001B01E6"/>
    <w:rsid w:val="001B0550"/>
    <w:rsid w:val="001B0A04"/>
    <w:rsid w:val="001B0AF7"/>
    <w:rsid w:val="001B0CD3"/>
    <w:rsid w:val="001B0FE5"/>
    <w:rsid w:val="001B10C1"/>
    <w:rsid w:val="001B128D"/>
    <w:rsid w:val="001B1343"/>
    <w:rsid w:val="001B1357"/>
    <w:rsid w:val="001B15BC"/>
    <w:rsid w:val="001B18D5"/>
    <w:rsid w:val="001B18E4"/>
    <w:rsid w:val="001B1B0A"/>
    <w:rsid w:val="001B1CC5"/>
    <w:rsid w:val="001B1E41"/>
    <w:rsid w:val="001B2198"/>
    <w:rsid w:val="001B227C"/>
    <w:rsid w:val="001B22B5"/>
    <w:rsid w:val="001B23AA"/>
    <w:rsid w:val="001B24B6"/>
    <w:rsid w:val="001B2758"/>
    <w:rsid w:val="001B27C2"/>
    <w:rsid w:val="001B280B"/>
    <w:rsid w:val="001B29F3"/>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01A"/>
    <w:rsid w:val="001B45EA"/>
    <w:rsid w:val="001B45FA"/>
    <w:rsid w:val="001B483D"/>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595"/>
    <w:rsid w:val="001B6658"/>
    <w:rsid w:val="001B6705"/>
    <w:rsid w:val="001B697F"/>
    <w:rsid w:val="001B6CAF"/>
    <w:rsid w:val="001B6D1F"/>
    <w:rsid w:val="001B6D75"/>
    <w:rsid w:val="001B706B"/>
    <w:rsid w:val="001B717F"/>
    <w:rsid w:val="001B7198"/>
    <w:rsid w:val="001B71FF"/>
    <w:rsid w:val="001B75F2"/>
    <w:rsid w:val="001B7677"/>
    <w:rsid w:val="001B772C"/>
    <w:rsid w:val="001B77E2"/>
    <w:rsid w:val="001B79EF"/>
    <w:rsid w:val="001B7A1A"/>
    <w:rsid w:val="001B7CAD"/>
    <w:rsid w:val="001C0069"/>
    <w:rsid w:val="001C00F5"/>
    <w:rsid w:val="001C01A4"/>
    <w:rsid w:val="001C01CD"/>
    <w:rsid w:val="001C02C0"/>
    <w:rsid w:val="001C03B0"/>
    <w:rsid w:val="001C0D78"/>
    <w:rsid w:val="001C10A9"/>
    <w:rsid w:val="001C1197"/>
    <w:rsid w:val="001C132C"/>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1F5"/>
    <w:rsid w:val="001C3397"/>
    <w:rsid w:val="001C38A9"/>
    <w:rsid w:val="001C39F8"/>
    <w:rsid w:val="001C3B20"/>
    <w:rsid w:val="001C3B71"/>
    <w:rsid w:val="001C3E1B"/>
    <w:rsid w:val="001C3E2A"/>
    <w:rsid w:val="001C40D2"/>
    <w:rsid w:val="001C411E"/>
    <w:rsid w:val="001C41EE"/>
    <w:rsid w:val="001C42C6"/>
    <w:rsid w:val="001C432D"/>
    <w:rsid w:val="001C44F6"/>
    <w:rsid w:val="001C45AE"/>
    <w:rsid w:val="001C45AF"/>
    <w:rsid w:val="001C45B9"/>
    <w:rsid w:val="001C46F9"/>
    <w:rsid w:val="001C4770"/>
    <w:rsid w:val="001C4878"/>
    <w:rsid w:val="001C492E"/>
    <w:rsid w:val="001C499A"/>
    <w:rsid w:val="001C4C23"/>
    <w:rsid w:val="001C4E02"/>
    <w:rsid w:val="001C4E87"/>
    <w:rsid w:val="001C50C4"/>
    <w:rsid w:val="001C5119"/>
    <w:rsid w:val="001C56F3"/>
    <w:rsid w:val="001C57C9"/>
    <w:rsid w:val="001C5866"/>
    <w:rsid w:val="001C591A"/>
    <w:rsid w:val="001C5937"/>
    <w:rsid w:val="001C5EEC"/>
    <w:rsid w:val="001C615D"/>
    <w:rsid w:val="001C62E3"/>
    <w:rsid w:val="001C6403"/>
    <w:rsid w:val="001C652E"/>
    <w:rsid w:val="001C674A"/>
    <w:rsid w:val="001C68CE"/>
    <w:rsid w:val="001C6933"/>
    <w:rsid w:val="001C6991"/>
    <w:rsid w:val="001C6BEE"/>
    <w:rsid w:val="001C6D9B"/>
    <w:rsid w:val="001C6E6E"/>
    <w:rsid w:val="001C6EF9"/>
    <w:rsid w:val="001C7103"/>
    <w:rsid w:val="001C722C"/>
    <w:rsid w:val="001C76A8"/>
    <w:rsid w:val="001C7B67"/>
    <w:rsid w:val="001C7E8C"/>
    <w:rsid w:val="001C7EE3"/>
    <w:rsid w:val="001C7F18"/>
    <w:rsid w:val="001C7F1D"/>
    <w:rsid w:val="001D001C"/>
    <w:rsid w:val="001D005D"/>
    <w:rsid w:val="001D0129"/>
    <w:rsid w:val="001D084E"/>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3F36"/>
    <w:rsid w:val="001D4287"/>
    <w:rsid w:val="001D4318"/>
    <w:rsid w:val="001D431B"/>
    <w:rsid w:val="001D46CF"/>
    <w:rsid w:val="001D4C96"/>
    <w:rsid w:val="001D4D0C"/>
    <w:rsid w:val="001D4DF2"/>
    <w:rsid w:val="001D4FEE"/>
    <w:rsid w:val="001D5527"/>
    <w:rsid w:val="001D573D"/>
    <w:rsid w:val="001D5C33"/>
    <w:rsid w:val="001D5CF3"/>
    <w:rsid w:val="001D5E27"/>
    <w:rsid w:val="001D60C8"/>
    <w:rsid w:val="001D6185"/>
    <w:rsid w:val="001D6397"/>
    <w:rsid w:val="001D63BE"/>
    <w:rsid w:val="001D63D6"/>
    <w:rsid w:val="001D6739"/>
    <w:rsid w:val="001D676B"/>
    <w:rsid w:val="001D6908"/>
    <w:rsid w:val="001D7010"/>
    <w:rsid w:val="001D73E2"/>
    <w:rsid w:val="001D78E8"/>
    <w:rsid w:val="001D7A2A"/>
    <w:rsid w:val="001D7AFE"/>
    <w:rsid w:val="001D7B1C"/>
    <w:rsid w:val="001D7D66"/>
    <w:rsid w:val="001D7EC0"/>
    <w:rsid w:val="001E0007"/>
    <w:rsid w:val="001E0173"/>
    <w:rsid w:val="001E0645"/>
    <w:rsid w:val="001E094B"/>
    <w:rsid w:val="001E095C"/>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249"/>
    <w:rsid w:val="001E230B"/>
    <w:rsid w:val="001E238E"/>
    <w:rsid w:val="001E2476"/>
    <w:rsid w:val="001E24F7"/>
    <w:rsid w:val="001E2786"/>
    <w:rsid w:val="001E29EC"/>
    <w:rsid w:val="001E2B7C"/>
    <w:rsid w:val="001E2D11"/>
    <w:rsid w:val="001E2D4B"/>
    <w:rsid w:val="001E2D4E"/>
    <w:rsid w:val="001E2DDF"/>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6F6B"/>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B41"/>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62"/>
    <w:rsid w:val="001F4DB1"/>
    <w:rsid w:val="001F4F05"/>
    <w:rsid w:val="001F5000"/>
    <w:rsid w:val="001F51E2"/>
    <w:rsid w:val="001F5571"/>
    <w:rsid w:val="001F5741"/>
    <w:rsid w:val="001F575C"/>
    <w:rsid w:val="001F57C5"/>
    <w:rsid w:val="001F57FD"/>
    <w:rsid w:val="001F5836"/>
    <w:rsid w:val="001F5CDA"/>
    <w:rsid w:val="001F5D57"/>
    <w:rsid w:val="001F62D0"/>
    <w:rsid w:val="001F6401"/>
    <w:rsid w:val="001F6468"/>
    <w:rsid w:val="001F64AE"/>
    <w:rsid w:val="001F64F6"/>
    <w:rsid w:val="001F6539"/>
    <w:rsid w:val="001F6620"/>
    <w:rsid w:val="001F68E0"/>
    <w:rsid w:val="001F6A77"/>
    <w:rsid w:val="001F6E5C"/>
    <w:rsid w:val="001F6F83"/>
    <w:rsid w:val="001F7025"/>
    <w:rsid w:val="001F7068"/>
    <w:rsid w:val="001F745C"/>
    <w:rsid w:val="001F75A1"/>
    <w:rsid w:val="001F7665"/>
    <w:rsid w:val="001F7724"/>
    <w:rsid w:val="001F77D6"/>
    <w:rsid w:val="001F7807"/>
    <w:rsid w:val="001F795C"/>
    <w:rsid w:val="001F7C91"/>
    <w:rsid w:val="00200448"/>
    <w:rsid w:val="002005D3"/>
    <w:rsid w:val="002005D4"/>
    <w:rsid w:val="0020078D"/>
    <w:rsid w:val="00200804"/>
    <w:rsid w:val="002008E1"/>
    <w:rsid w:val="00200CA2"/>
    <w:rsid w:val="00200D9A"/>
    <w:rsid w:val="00200F0C"/>
    <w:rsid w:val="00200F61"/>
    <w:rsid w:val="0020124E"/>
    <w:rsid w:val="0020156E"/>
    <w:rsid w:val="002017D0"/>
    <w:rsid w:val="00201822"/>
    <w:rsid w:val="00201895"/>
    <w:rsid w:val="00201C51"/>
    <w:rsid w:val="00201DA2"/>
    <w:rsid w:val="00201DB0"/>
    <w:rsid w:val="00201F0E"/>
    <w:rsid w:val="00201FF9"/>
    <w:rsid w:val="0020233B"/>
    <w:rsid w:val="002024F9"/>
    <w:rsid w:val="0020252C"/>
    <w:rsid w:val="00202633"/>
    <w:rsid w:val="002026C5"/>
    <w:rsid w:val="00202C54"/>
    <w:rsid w:val="00202D0A"/>
    <w:rsid w:val="00202DD7"/>
    <w:rsid w:val="00202F26"/>
    <w:rsid w:val="00203284"/>
    <w:rsid w:val="00203301"/>
    <w:rsid w:val="0020338C"/>
    <w:rsid w:val="002033EE"/>
    <w:rsid w:val="00203447"/>
    <w:rsid w:val="00203458"/>
    <w:rsid w:val="0020354D"/>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55D"/>
    <w:rsid w:val="00207566"/>
    <w:rsid w:val="0020782D"/>
    <w:rsid w:val="002079E1"/>
    <w:rsid w:val="00207C0A"/>
    <w:rsid w:val="00210001"/>
    <w:rsid w:val="002100AC"/>
    <w:rsid w:val="00210913"/>
    <w:rsid w:val="00210936"/>
    <w:rsid w:val="00211329"/>
    <w:rsid w:val="00211331"/>
    <w:rsid w:val="0021134A"/>
    <w:rsid w:val="0021149D"/>
    <w:rsid w:val="0021172F"/>
    <w:rsid w:val="002117E9"/>
    <w:rsid w:val="002118F4"/>
    <w:rsid w:val="00211A9A"/>
    <w:rsid w:val="00212344"/>
    <w:rsid w:val="00212399"/>
    <w:rsid w:val="00212544"/>
    <w:rsid w:val="002127FD"/>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9DD"/>
    <w:rsid w:val="00215B40"/>
    <w:rsid w:val="00215CFE"/>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8BC"/>
    <w:rsid w:val="0022094B"/>
    <w:rsid w:val="00220B8B"/>
    <w:rsid w:val="00220C33"/>
    <w:rsid w:val="00220E21"/>
    <w:rsid w:val="00220E49"/>
    <w:rsid w:val="00220FF7"/>
    <w:rsid w:val="0022108F"/>
    <w:rsid w:val="00221308"/>
    <w:rsid w:val="002213C8"/>
    <w:rsid w:val="002214C9"/>
    <w:rsid w:val="00221678"/>
    <w:rsid w:val="002219C2"/>
    <w:rsid w:val="0022237B"/>
    <w:rsid w:val="0022255F"/>
    <w:rsid w:val="0022259F"/>
    <w:rsid w:val="002228E0"/>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5AE"/>
    <w:rsid w:val="002247EB"/>
    <w:rsid w:val="0022480E"/>
    <w:rsid w:val="00224869"/>
    <w:rsid w:val="0022498B"/>
    <w:rsid w:val="00224A73"/>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611"/>
    <w:rsid w:val="0022676D"/>
    <w:rsid w:val="002268F4"/>
    <w:rsid w:val="00226B13"/>
    <w:rsid w:val="00226B65"/>
    <w:rsid w:val="00226B83"/>
    <w:rsid w:val="00226BDF"/>
    <w:rsid w:val="00226C59"/>
    <w:rsid w:val="00226C7F"/>
    <w:rsid w:val="00226D0A"/>
    <w:rsid w:val="0022727B"/>
    <w:rsid w:val="00227311"/>
    <w:rsid w:val="002274A0"/>
    <w:rsid w:val="002274AD"/>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BB3"/>
    <w:rsid w:val="00230C0B"/>
    <w:rsid w:val="00230E56"/>
    <w:rsid w:val="00231049"/>
    <w:rsid w:val="0023128A"/>
    <w:rsid w:val="002313BB"/>
    <w:rsid w:val="002314FA"/>
    <w:rsid w:val="00231644"/>
    <w:rsid w:val="00231701"/>
    <w:rsid w:val="00231758"/>
    <w:rsid w:val="00231B5C"/>
    <w:rsid w:val="00231B80"/>
    <w:rsid w:val="00231BC9"/>
    <w:rsid w:val="00231CFF"/>
    <w:rsid w:val="00231D61"/>
    <w:rsid w:val="00231D8F"/>
    <w:rsid w:val="002324CF"/>
    <w:rsid w:val="002326EB"/>
    <w:rsid w:val="0023278B"/>
    <w:rsid w:val="0023281A"/>
    <w:rsid w:val="002328AD"/>
    <w:rsid w:val="00232947"/>
    <w:rsid w:val="00232BA9"/>
    <w:rsid w:val="00232CB5"/>
    <w:rsid w:val="00232D43"/>
    <w:rsid w:val="002331B9"/>
    <w:rsid w:val="0023333C"/>
    <w:rsid w:val="0023369B"/>
    <w:rsid w:val="00233816"/>
    <w:rsid w:val="0023385E"/>
    <w:rsid w:val="00233885"/>
    <w:rsid w:val="002338B1"/>
    <w:rsid w:val="0023398C"/>
    <w:rsid w:val="00233A60"/>
    <w:rsid w:val="00233D5D"/>
    <w:rsid w:val="00233FA7"/>
    <w:rsid w:val="002342DA"/>
    <w:rsid w:val="002344AC"/>
    <w:rsid w:val="002345D9"/>
    <w:rsid w:val="00234993"/>
    <w:rsid w:val="00234B87"/>
    <w:rsid w:val="00234DB4"/>
    <w:rsid w:val="00234E9D"/>
    <w:rsid w:val="00234F52"/>
    <w:rsid w:val="00235142"/>
    <w:rsid w:val="0023527B"/>
    <w:rsid w:val="002353BA"/>
    <w:rsid w:val="0023548A"/>
    <w:rsid w:val="00235512"/>
    <w:rsid w:val="0023583E"/>
    <w:rsid w:val="0023594B"/>
    <w:rsid w:val="0023597F"/>
    <w:rsid w:val="002359E5"/>
    <w:rsid w:val="00235BAE"/>
    <w:rsid w:val="00235CE8"/>
    <w:rsid w:val="00235D86"/>
    <w:rsid w:val="0023602E"/>
    <w:rsid w:val="002360CD"/>
    <w:rsid w:val="0023626E"/>
    <w:rsid w:val="0023641F"/>
    <w:rsid w:val="00236532"/>
    <w:rsid w:val="00236554"/>
    <w:rsid w:val="002365B2"/>
    <w:rsid w:val="002366A8"/>
    <w:rsid w:val="00236A4E"/>
    <w:rsid w:val="00236AA8"/>
    <w:rsid w:val="00236DB0"/>
    <w:rsid w:val="00237166"/>
    <w:rsid w:val="002373C8"/>
    <w:rsid w:val="002375BF"/>
    <w:rsid w:val="002376C0"/>
    <w:rsid w:val="0023797A"/>
    <w:rsid w:val="00237A20"/>
    <w:rsid w:val="00237DC3"/>
    <w:rsid w:val="00237ECB"/>
    <w:rsid w:val="00237F9D"/>
    <w:rsid w:val="00240365"/>
    <w:rsid w:val="0024044D"/>
    <w:rsid w:val="002407BF"/>
    <w:rsid w:val="0024096B"/>
    <w:rsid w:val="002409B9"/>
    <w:rsid w:val="00240ADA"/>
    <w:rsid w:val="00240C40"/>
    <w:rsid w:val="00241069"/>
    <w:rsid w:val="0024176F"/>
    <w:rsid w:val="002417A6"/>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47"/>
    <w:rsid w:val="0024309A"/>
    <w:rsid w:val="002430A1"/>
    <w:rsid w:val="0024310F"/>
    <w:rsid w:val="002432CA"/>
    <w:rsid w:val="0024340B"/>
    <w:rsid w:val="0024345B"/>
    <w:rsid w:val="002435B1"/>
    <w:rsid w:val="002436D9"/>
    <w:rsid w:val="00243884"/>
    <w:rsid w:val="00243B1C"/>
    <w:rsid w:val="00243B8E"/>
    <w:rsid w:val="00243C77"/>
    <w:rsid w:val="00243F05"/>
    <w:rsid w:val="002444A9"/>
    <w:rsid w:val="002446F7"/>
    <w:rsid w:val="00244FA5"/>
    <w:rsid w:val="002452F7"/>
    <w:rsid w:val="00245391"/>
    <w:rsid w:val="0024554B"/>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1D31"/>
    <w:rsid w:val="0025214C"/>
    <w:rsid w:val="002522DB"/>
    <w:rsid w:val="00252385"/>
    <w:rsid w:val="002523E5"/>
    <w:rsid w:val="00252523"/>
    <w:rsid w:val="0025282D"/>
    <w:rsid w:val="00252F85"/>
    <w:rsid w:val="00253302"/>
    <w:rsid w:val="00253670"/>
    <w:rsid w:val="00253885"/>
    <w:rsid w:val="002538D4"/>
    <w:rsid w:val="00253A16"/>
    <w:rsid w:val="00253F37"/>
    <w:rsid w:val="00253FD7"/>
    <w:rsid w:val="00254252"/>
    <w:rsid w:val="002544FC"/>
    <w:rsid w:val="00254520"/>
    <w:rsid w:val="00254870"/>
    <w:rsid w:val="002548F8"/>
    <w:rsid w:val="00254A69"/>
    <w:rsid w:val="00254C3D"/>
    <w:rsid w:val="00254DA4"/>
    <w:rsid w:val="00254E7F"/>
    <w:rsid w:val="00254F81"/>
    <w:rsid w:val="0025511F"/>
    <w:rsid w:val="002551E3"/>
    <w:rsid w:val="0025523A"/>
    <w:rsid w:val="002552E9"/>
    <w:rsid w:val="00255302"/>
    <w:rsid w:val="002553C4"/>
    <w:rsid w:val="002554E1"/>
    <w:rsid w:val="002554E9"/>
    <w:rsid w:val="0025564A"/>
    <w:rsid w:val="002556BA"/>
    <w:rsid w:val="002558F4"/>
    <w:rsid w:val="00255C4F"/>
    <w:rsid w:val="00255D39"/>
    <w:rsid w:val="00255D49"/>
    <w:rsid w:val="00255FFB"/>
    <w:rsid w:val="00256011"/>
    <w:rsid w:val="00256017"/>
    <w:rsid w:val="002561C9"/>
    <w:rsid w:val="002562D2"/>
    <w:rsid w:val="002563D9"/>
    <w:rsid w:val="002563E3"/>
    <w:rsid w:val="00256429"/>
    <w:rsid w:val="00256547"/>
    <w:rsid w:val="00256564"/>
    <w:rsid w:val="002566E3"/>
    <w:rsid w:val="00256A4B"/>
    <w:rsid w:val="00256C80"/>
    <w:rsid w:val="00256CD6"/>
    <w:rsid w:val="00256D36"/>
    <w:rsid w:val="00256D40"/>
    <w:rsid w:val="00256DAE"/>
    <w:rsid w:val="00256F64"/>
    <w:rsid w:val="0025712A"/>
    <w:rsid w:val="00257371"/>
    <w:rsid w:val="002573B9"/>
    <w:rsid w:val="00257609"/>
    <w:rsid w:val="002578E3"/>
    <w:rsid w:val="00257A64"/>
    <w:rsid w:val="00257B1C"/>
    <w:rsid w:val="00257E79"/>
    <w:rsid w:val="00260601"/>
    <w:rsid w:val="00260854"/>
    <w:rsid w:val="00260895"/>
    <w:rsid w:val="0026092E"/>
    <w:rsid w:val="002609BB"/>
    <w:rsid w:val="00260A49"/>
    <w:rsid w:val="00261194"/>
    <w:rsid w:val="00261433"/>
    <w:rsid w:val="00261683"/>
    <w:rsid w:val="0026182C"/>
    <w:rsid w:val="00261862"/>
    <w:rsid w:val="002618E3"/>
    <w:rsid w:val="00261993"/>
    <w:rsid w:val="00261D94"/>
    <w:rsid w:val="00261E54"/>
    <w:rsid w:val="00261EE9"/>
    <w:rsid w:val="00261F4B"/>
    <w:rsid w:val="00262243"/>
    <w:rsid w:val="002622AB"/>
    <w:rsid w:val="00262342"/>
    <w:rsid w:val="00262A7B"/>
    <w:rsid w:val="00262B08"/>
    <w:rsid w:val="00262BD9"/>
    <w:rsid w:val="00262C43"/>
    <w:rsid w:val="00262FF6"/>
    <w:rsid w:val="00263543"/>
    <w:rsid w:val="00263882"/>
    <w:rsid w:val="002638A8"/>
    <w:rsid w:val="002639AC"/>
    <w:rsid w:val="00263D14"/>
    <w:rsid w:val="002640FE"/>
    <w:rsid w:val="0026413D"/>
    <w:rsid w:val="0026414E"/>
    <w:rsid w:val="00264206"/>
    <w:rsid w:val="002643A6"/>
    <w:rsid w:val="002643B0"/>
    <w:rsid w:val="002648A1"/>
    <w:rsid w:val="00264A0D"/>
    <w:rsid w:val="00264EC3"/>
    <w:rsid w:val="0026522D"/>
    <w:rsid w:val="002652BA"/>
    <w:rsid w:val="0026556E"/>
    <w:rsid w:val="00265651"/>
    <w:rsid w:val="00265865"/>
    <w:rsid w:val="00265982"/>
    <w:rsid w:val="00265B30"/>
    <w:rsid w:val="00265BDF"/>
    <w:rsid w:val="00265E07"/>
    <w:rsid w:val="002662B6"/>
    <w:rsid w:val="00266732"/>
    <w:rsid w:val="0026673C"/>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77C"/>
    <w:rsid w:val="002709A0"/>
    <w:rsid w:val="00270AD5"/>
    <w:rsid w:val="00270E61"/>
    <w:rsid w:val="00270E94"/>
    <w:rsid w:val="00271490"/>
    <w:rsid w:val="0027152B"/>
    <w:rsid w:val="00271699"/>
    <w:rsid w:val="00271723"/>
    <w:rsid w:val="0027179E"/>
    <w:rsid w:val="00271A3C"/>
    <w:rsid w:val="00271D16"/>
    <w:rsid w:val="00271DD8"/>
    <w:rsid w:val="00271E5D"/>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3FB"/>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560"/>
    <w:rsid w:val="002778E6"/>
    <w:rsid w:val="00277D97"/>
    <w:rsid w:val="0028036D"/>
    <w:rsid w:val="002803B9"/>
    <w:rsid w:val="00280429"/>
    <w:rsid w:val="00280443"/>
    <w:rsid w:val="00280454"/>
    <w:rsid w:val="00280618"/>
    <w:rsid w:val="00280817"/>
    <w:rsid w:val="00280BC0"/>
    <w:rsid w:val="00280E2D"/>
    <w:rsid w:val="0028133C"/>
    <w:rsid w:val="002814AC"/>
    <w:rsid w:val="0028182E"/>
    <w:rsid w:val="00281AEC"/>
    <w:rsid w:val="00281D34"/>
    <w:rsid w:val="0028202F"/>
    <w:rsid w:val="002829D7"/>
    <w:rsid w:val="00282A94"/>
    <w:rsid w:val="00282B03"/>
    <w:rsid w:val="00282B96"/>
    <w:rsid w:val="00282CA9"/>
    <w:rsid w:val="00282F22"/>
    <w:rsid w:val="00283127"/>
    <w:rsid w:val="002831E1"/>
    <w:rsid w:val="002833BE"/>
    <w:rsid w:val="002833E0"/>
    <w:rsid w:val="00283427"/>
    <w:rsid w:val="002835F3"/>
    <w:rsid w:val="002838CF"/>
    <w:rsid w:val="00283EDA"/>
    <w:rsid w:val="00283FE5"/>
    <w:rsid w:val="00283FEA"/>
    <w:rsid w:val="0028418C"/>
    <w:rsid w:val="002841AE"/>
    <w:rsid w:val="002845FF"/>
    <w:rsid w:val="002846B2"/>
    <w:rsid w:val="002846DA"/>
    <w:rsid w:val="00284767"/>
    <w:rsid w:val="00284795"/>
    <w:rsid w:val="002847C8"/>
    <w:rsid w:val="00284871"/>
    <w:rsid w:val="00284B56"/>
    <w:rsid w:val="00284CFE"/>
    <w:rsid w:val="00284FC9"/>
    <w:rsid w:val="002851BF"/>
    <w:rsid w:val="00285456"/>
    <w:rsid w:val="0028566B"/>
    <w:rsid w:val="002856B2"/>
    <w:rsid w:val="00285749"/>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42E"/>
    <w:rsid w:val="002904E9"/>
    <w:rsid w:val="00290828"/>
    <w:rsid w:val="00290B12"/>
    <w:rsid w:val="00290BD4"/>
    <w:rsid w:val="002911C8"/>
    <w:rsid w:val="002914C7"/>
    <w:rsid w:val="00291B13"/>
    <w:rsid w:val="00291CF0"/>
    <w:rsid w:val="002920EC"/>
    <w:rsid w:val="00292108"/>
    <w:rsid w:val="002923B1"/>
    <w:rsid w:val="00292460"/>
    <w:rsid w:val="0029261D"/>
    <w:rsid w:val="00292744"/>
    <w:rsid w:val="00292A67"/>
    <w:rsid w:val="00292E53"/>
    <w:rsid w:val="00292E83"/>
    <w:rsid w:val="00292E97"/>
    <w:rsid w:val="00292FF1"/>
    <w:rsid w:val="0029308A"/>
    <w:rsid w:val="00293328"/>
    <w:rsid w:val="00293565"/>
    <w:rsid w:val="00293778"/>
    <w:rsid w:val="00293CEB"/>
    <w:rsid w:val="00293D55"/>
    <w:rsid w:val="00294181"/>
    <w:rsid w:val="002942ED"/>
    <w:rsid w:val="002944B4"/>
    <w:rsid w:val="00294714"/>
    <w:rsid w:val="002948F7"/>
    <w:rsid w:val="002949A1"/>
    <w:rsid w:val="00294A1E"/>
    <w:rsid w:val="00294E6A"/>
    <w:rsid w:val="002952AE"/>
    <w:rsid w:val="002953D3"/>
    <w:rsid w:val="0029586B"/>
    <w:rsid w:val="0029596F"/>
    <w:rsid w:val="00295C85"/>
    <w:rsid w:val="00295DD4"/>
    <w:rsid w:val="00296039"/>
    <w:rsid w:val="002960EF"/>
    <w:rsid w:val="00296118"/>
    <w:rsid w:val="00296128"/>
    <w:rsid w:val="0029636D"/>
    <w:rsid w:val="0029649A"/>
    <w:rsid w:val="002967B3"/>
    <w:rsid w:val="00296821"/>
    <w:rsid w:val="0029685B"/>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691"/>
    <w:rsid w:val="002A08C1"/>
    <w:rsid w:val="002A0975"/>
    <w:rsid w:val="002A09BA"/>
    <w:rsid w:val="002A0C79"/>
    <w:rsid w:val="002A0E25"/>
    <w:rsid w:val="002A0E98"/>
    <w:rsid w:val="002A0F5A"/>
    <w:rsid w:val="002A1286"/>
    <w:rsid w:val="002A163E"/>
    <w:rsid w:val="002A1780"/>
    <w:rsid w:val="002A1889"/>
    <w:rsid w:val="002A19E7"/>
    <w:rsid w:val="002A1B3A"/>
    <w:rsid w:val="002A1C0F"/>
    <w:rsid w:val="002A1CBD"/>
    <w:rsid w:val="002A2025"/>
    <w:rsid w:val="002A220E"/>
    <w:rsid w:val="002A251A"/>
    <w:rsid w:val="002A27E2"/>
    <w:rsid w:val="002A27E8"/>
    <w:rsid w:val="002A28A7"/>
    <w:rsid w:val="002A2CBB"/>
    <w:rsid w:val="002A2D16"/>
    <w:rsid w:val="002A2F35"/>
    <w:rsid w:val="002A2FEA"/>
    <w:rsid w:val="002A3058"/>
    <w:rsid w:val="002A30F2"/>
    <w:rsid w:val="002A332D"/>
    <w:rsid w:val="002A34F8"/>
    <w:rsid w:val="002A3533"/>
    <w:rsid w:val="002A36CA"/>
    <w:rsid w:val="002A3812"/>
    <w:rsid w:val="002A382D"/>
    <w:rsid w:val="002A3AF0"/>
    <w:rsid w:val="002A3E3D"/>
    <w:rsid w:val="002A3FB2"/>
    <w:rsid w:val="002A413C"/>
    <w:rsid w:val="002A41AC"/>
    <w:rsid w:val="002A41F4"/>
    <w:rsid w:val="002A47AA"/>
    <w:rsid w:val="002A4B3E"/>
    <w:rsid w:val="002A4DF0"/>
    <w:rsid w:val="002A4E6D"/>
    <w:rsid w:val="002A50A0"/>
    <w:rsid w:val="002A5157"/>
    <w:rsid w:val="002A52AA"/>
    <w:rsid w:val="002A5545"/>
    <w:rsid w:val="002A5791"/>
    <w:rsid w:val="002A5891"/>
    <w:rsid w:val="002A5960"/>
    <w:rsid w:val="002A59F4"/>
    <w:rsid w:val="002A5A54"/>
    <w:rsid w:val="002A5B54"/>
    <w:rsid w:val="002A5C1D"/>
    <w:rsid w:val="002A5CC2"/>
    <w:rsid w:val="002A5E06"/>
    <w:rsid w:val="002A5FC7"/>
    <w:rsid w:val="002A645C"/>
    <w:rsid w:val="002A64B7"/>
    <w:rsid w:val="002A66C7"/>
    <w:rsid w:val="002A6710"/>
    <w:rsid w:val="002A6A67"/>
    <w:rsid w:val="002A6AAA"/>
    <w:rsid w:val="002A6C91"/>
    <w:rsid w:val="002A6D6A"/>
    <w:rsid w:val="002A6DB9"/>
    <w:rsid w:val="002A6DFF"/>
    <w:rsid w:val="002A6E4E"/>
    <w:rsid w:val="002A6E85"/>
    <w:rsid w:val="002A6EAE"/>
    <w:rsid w:val="002A6EF6"/>
    <w:rsid w:val="002A7014"/>
    <w:rsid w:val="002A70F5"/>
    <w:rsid w:val="002A70F9"/>
    <w:rsid w:val="002A776F"/>
    <w:rsid w:val="002A786B"/>
    <w:rsid w:val="002A78C8"/>
    <w:rsid w:val="002A78F8"/>
    <w:rsid w:val="002A7AAA"/>
    <w:rsid w:val="002A7C3D"/>
    <w:rsid w:val="002A7CAC"/>
    <w:rsid w:val="002A7D51"/>
    <w:rsid w:val="002A7DDC"/>
    <w:rsid w:val="002A7EFF"/>
    <w:rsid w:val="002A7F9E"/>
    <w:rsid w:val="002B000B"/>
    <w:rsid w:val="002B02D5"/>
    <w:rsid w:val="002B0360"/>
    <w:rsid w:val="002B043B"/>
    <w:rsid w:val="002B05B1"/>
    <w:rsid w:val="002B0610"/>
    <w:rsid w:val="002B08C7"/>
    <w:rsid w:val="002B0B56"/>
    <w:rsid w:val="002B0FF8"/>
    <w:rsid w:val="002B125B"/>
    <w:rsid w:val="002B12FB"/>
    <w:rsid w:val="002B13AD"/>
    <w:rsid w:val="002B1403"/>
    <w:rsid w:val="002B152F"/>
    <w:rsid w:val="002B1668"/>
    <w:rsid w:val="002B170B"/>
    <w:rsid w:val="002B1AB8"/>
    <w:rsid w:val="002B1B40"/>
    <w:rsid w:val="002B1DB0"/>
    <w:rsid w:val="002B1E95"/>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3F8"/>
    <w:rsid w:val="002B548F"/>
    <w:rsid w:val="002B563D"/>
    <w:rsid w:val="002B577C"/>
    <w:rsid w:val="002B59FE"/>
    <w:rsid w:val="002B5AEC"/>
    <w:rsid w:val="002B5FDA"/>
    <w:rsid w:val="002B63B5"/>
    <w:rsid w:val="002B6503"/>
    <w:rsid w:val="002B6755"/>
    <w:rsid w:val="002B7057"/>
    <w:rsid w:val="002B70C1"/>
    <w:rsid w:val="002B71A1"/>
    <w:rsid w:val="002B7282"/>
    <w:rsid w:val="002B7454"/>
    <w:rsid w:val="002B7490"/>
    <w:rsid w:val="002B7612"/>
    <w:rsid w:val="002B7A88"/>
    <w:rsid w:val="002B7A94"/>
    <w:rsid w:val="002B7B22"/>
    <w:rsid w:val="002B7B4F"/>
    <w:rsid w:val="002B7E34"/>
    <w:rsid w:val="002C0142"/>
    <w:rsid w:val="002C0195"/>
    <w:rsid w:val="002C037F"/>
    <w:rsid w:val="002C0445"/>
    <w:rsid w:val="002C0922"/>
    <w:rsid w:val="002C0B39"/>
    <w:rsid w:val="002C0E55"/>
    <w:rsid w:val="002C0EB3"/>
    <w:rsid w:val="002C0F1C"/>
    <w:rsid w:val="002C1265"/>
    <w:rsid w:val="002C13E2"/>
    <w:rsid w:val="002C186D"/>
    <w:rsid w:val="002C1888"/>
    <w:rsid w:val="002C1943"/>
    <w:rsid w:val="002C1C0A"/>
    <w:rsid w:val="002C1E59"/>
    <w:rsid w:val="002C1ECE"/>
    <w:rsid w:val="002C1F69"/>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0F0"/>
    <w:rsid w:val="002C457D"/>
    <w:rsid w:val="002C45C7"/>
    <w:rsid w:val="002C47AE"/>
    <w:rsid w:val="002C4824"/>
    <w:rsid w:val="002C4D31"/>
    <w:rsid w:val="002C4D53"/>
    <w:rsid w:val="002C4E72"/>
    <w:rsid w:val="002C4F32"/>
    <w:rsid w:val="002C5092"/>
    <w:rsid w:val="002C50C2"/>
    <w:rsid w:val="002C5359"/>
    <w:rsid w:val="002C56CF"/>
    <w:rsid w:val="002C57BC"/>
    <w:rsid w:val="002C5994"/>
    <w:rsid w:val="002C5A0F"/>
    <w:rsid w:val="002C5AA3"/>
    <w:rsid w:val="002C5B07"/>
    <w:rsid w:val="002C6080"/>
    <w:rsid w:val="002C62B9"/>
    <w:rsid w:val="002C6324"/>
    <w:rsid w:val="002C632F"/>
    <w:rsid w:val="002C6379"/>
    <w:rsid w:val="002C64AD"/>
    <w:rsid w:val="002C67F5"/>
    <w:rsid w:val="002C67FF"/>
    <w:rsid w:val="002C6858"/>
    <w:rsid w:val="002C68ED"/>
    <w:rsid w:val="002C6948"/>
    <w:rsid w:val="002C6C03"/>
    <w:rsid w:val="002C6D99"/>
    <w:rsid w:val="002C6EFD"/>
    <w:rsid w:val="002C702F"/>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A26"/>
    <w:rsid w:val="002D0E7C"/>
    <w:rsid w:val="002D1089"/>
    <w:rsid w:val="002D10F0"/>
    <w:rsid w:val="002D1301"/>
    <w:rsid w:val="002D1917"/>
    <w:rsid w:val="002D1940"/>
    <w:rsid w:val="002D1B80"/>
    <w:rsid w:val="002D1D50"/>
    <w:rsid w:val="002D1E89"/>
    <w:rsid w:val="002D1E99"/>
    <w:rsid w:val="002D1ED9"/>
    <w:rsid w:val="002D2040"/>
    <w:rsid w:val="002D2125"/>
    <w:rsid w:val="002D281C"/>
    <w:rsid w:val="002D2838"/>
    <w:rsid w:val="002D286B"/>
    <w:rsid w:val="002D28CA"/>
    <w:rsid w:val="002D28F7"/>
    <w:rsid w:val="002D292D"/>
    <w:rsid w:val="002D2AA7"/>
    <w:rsid w:val="002D2C65"/>
    <w:rsid w:val="002D2F3B"/>
    <w:rsid w:val="002D2FF6"/>
    <w:rsid w:val="002D34B2"/>
    <w:rsid w:val="002D3881"/>
    <w:rsid w:val="002D38C0"/>
    <w:rsid w:val="002D38E1"/>
    <w:rsid w:val="002D3FCC"/>
    <w:rsid w:val="002D40B8"/>
    <w:rsid w:val="002D42A7"/>
    <w:rsid w:val="002D45B2"/>
    <w:rsid w:val="002D4602"/>
    <w:rsid w:val="002D469E"/>
    <w:rsid w:val="002D471A"/>
    <w:rsid w:val="002D4803"/>
    <w:rsid w:val="002D487E"/>
    <w:rsid w:val="002D49A6"/>
    <w:rsid w:val="002D49C4"/>
    <w:rsid w:val="002D4D7F"/>
    <w:rsid w:val="002D4D97"/>
    <w:rsid w:val="002D4E20"/>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603"/>
    <w:rsid w:val="002D681E"/>
    <w:rsid w:val="002D685E"/>
    <w:rsid w:val="002D6888"/>
    <w:rsid w:val="002D6989"/>
    <w:rsid w:val="002D6AF4"/>
    <w:rsid w:val="002D6FCA"/>
    <w:rsid w:val="002D7019"/>
    <w:rsid w:val="002D7262"/>
    <w:rsid w:val="002D73F8"/>
    <w:rsid w:val="002D7636"/>
    <w:rsid w:val="002D7B1F"/>
    <w:rsid w:val="002D7C01"/>
    <w:rsid w:val="002D7C8F"/>
    <w:rsid w:val="002D7DCD"/>
    <w:rsid w:val="002D7DD7"/>
    <w:rsid w:val="002D7E7B"/>
    <w:rsid w:val="002D7F15"/>
    <w:rsid w:val="002E00C1"/>
    <w:rsid w:val="002E00F8"/>
    <w:rsid w:val="002E01C1"/>
    <w:rsid w:val="002E01CA"/>
    <w:rsid w:val="002E01E4"/>
    <w:rsid w:val="002E0A43"/>
    <w:rsid w:val="002E0A78"/>
    <w:rsid w:val="002E0A93"/>
    <w:rsid w:val="002E0B81"/>
    <w:rsid w:val="002E0BEA"/>
    <w:rsid w:val="002E0C9C"/>
    <w:rsid w:val="002E0D02"/>
    <w:rsid w:val="002E0D09"/>
    <w:rsid w:val="002E0EBB"/>
    <w:rsid w:val="002E0FD3"/>
    <w:rsid w:val="002E1014"/>
    <w:rsid w:val="002E1278"/>
    <w:rsid w:val="002E1309"/>
    <w:rsid w:val="002E1553"/>
    <w:rsid w:val="002E164E"/>
    <w:rsid w:val="002E1831"/>
    <w:rsid w:val="002E1952"/>
    <w:rsid w:val="002E1A81"/>
    <w:rsid w:val="002E1D8C"/>
    <w:rsid w:val="002E1DAE"/>
    <w:rsid w:val="002E1EF1"/>
    <w:rsid w:val="002E20D2"/>
    <w:rsid w:val="002E236E"/>
    <w:rsid w:val="002E2390"/>
    <w:rsid w:val="002E2493"/>
    <w:rsid w:val="002E24BF"/>
    <w:rsid w:val="002E2513"/>
    <w:rsid w:val="002E2545"/>
    <w:rsid w:val="002E25AF"/>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4C2"/>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5"/>
    <w:rsid w:val="002E5ABC"/>
    <w:rsid w:val="002E5C91"/>
    <w:rsid w:val="002E5CF7"/>
    <w:rsid w:val="002E5D85"/>
    <w:rsid w:val="002E5E32"/>
    <w:rsid w:val="002E63DD"/>
    <w:rsid w:val="002E6460"/>
    <w:rsid w:val="002E6506"/>
    <w:rsid w:val="002E6553"/>
    <w:rsid w:val="002E67B8"/>
    <w:rsid w:val="002E68FD"/>
    <w:rsid w:val="002E6969"/>
    <w:rsid w:val="002E696B"/>
    <w:rsid w:val="002E6C6E"/>
    <w:rsid w:val="002E6C7F"/>
    <w:rsid w:val="002E6CC2"/>
    <w:rsid w:val="002E6DC9"/>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829"/>
    <w:rsid w:val="002F09AB"/>
    <w:rsid w:val="002F0A94"/>
    <w:rsid w:val="002F0AB3"/>
    <w:rsid w:val="002F0AB5"/>
    <w:rsid w:val="002F0F6F"/>
    <w:rsid w:val="002F15C0"/>
    <w:rsid w:val="002F1704"/>
    <w:rsid w:val="002F1848"/>
    <w:rsid w:val="002F19ED"/>
    <w:rsid w:val="002F1A71"/>
    <w:rsid w:val="002F1D03"/>
    <w:rsid w:val="002F250A"/>
    <w:rsid w:val="002F257C"/>
    <w:rsid w:val="002F2810"/>
    <w:rsid w:val="002F2A65"/>
    <w:rsid w:val="002F2D40"/>
    <w:rsid w:val="002F2DED"/>
    <w:rsid w:val="002F2E3A"/>
    <w:rsid w:val="002F2ECF"/>
    <w:rsid w:val="002F2F53"/>
    <w:rsid w:val="002F3126"/>
    <w:rsid w:val="002F3132"/>
    <w:rsid w:val="002F35C1"/>
    <w:rsid w:val="002F3712"/>
    <w:rsid w:val="002F38A6"/>
    <w:rsid w:val="002F3945"/>
    <w:rsid w:val="002F395A"/>
    <w:rsid w:val="002F39A0"/>
    <w:rsid w:val="002F39DB"/>
    <w:rsid w:val="002F3A6F"/>
    <w:rsid w:val="002F3E6C"/>
    <w:rsid w:val="002F40B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391"/>
    <w:rsid w:val="002F639D"/>
    <w:rsid w:val="002F6544"/>
    <w:rsid w:val="002F6651"/>
    <w:rsid w:val="002F671B"/>
    <w:rsid w:val="002F67E9"/>
    <w:rsid w:val="002F69EF"/>
    <w:rsid w:val="002F6A22"/>
    <w:rsid w:val="002F6A62"/>
    <w:rsid w:val="002F6A71"/>
    <w:rsid w:val="002F6B79"/>
    <w:rsid w:val="002F6D94"/>
    <w:rsid w:val="002F7372"/>
    <w:rsid w:val="002F73EF"/>
    <w:rsid w:val="002F76A2"/>
    <w:rsid w:val="002F7968"/>
    <w:rsid w:val="002F7988"/>
    <w:rsid w:val="002F7B43"/>
    <w:rsid w:val="002F7BF6"/>
    <w:rsid w:val="002F7C25"/>
    <w:rsid w:val="002F7DF1"/>
    <w:rsid w:val="002F7E86"/>
    <w:rsid w:val="0030045E"/>
    <w:rsid w:val="003006F2"/>
    <w:rsid w:val="00300914"/>
    <w:rsid w:val="0030091D"/>
    <w:rsid w:val="003009E8"/>
    <w:rsid w:val="00300B6C"/>
    <w:rsid w:val="00300C26"/>
    <w:rsid w:val="00300CD9"/>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193"/>
    <w:rsid w:val="0030225E"/>
    <w:rsid w:val="003028A9"/>
    <w:rsid w:val="00302A38"/>
    <w:rsid w:val="00302A9B"/>
    <w:rsid w:val="00302AD1"/>
    <w:rsid w:val="00302B5C"/>
    <w:rsid w:val="00302CBC"/>
    <w:rsid w:val="00302D1E"/>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CB8"/>
    <w:rsid w:val="00304E17"/>
    <w:rsid w:val="00304E69"/>
    <w:rsid w:val="0030508F"/>
    <w:rsid w:val="0030527C"/>
    <w:rsid w:val="00305561"/>
    <w:rsid w:val="0030557F"/>
    <w:rsid w:val="0030571A"/>
    <w:rsid w:val="0030584F"/>
    <w:rsid w:val="00305C33"/>
    <w:rsid w:val="00305D3D"/>
    <w:rsid w:val="00305D88"/>
    <w:rsid w:val="00305DF4"/>
    <w:rsid w:val="00305EA1"/>
    <w:rsid w:val="00305FEB"/>
    <w:rsid w:val="003060AC"/>
    <w:rsid w:val="003060D2"/>
    <w:rsid w:val="00306384"/>
    <w:rsid w:val="00306828"/>
    <w:rsid w:val="00306976"/>
    <w:rsid w:val="00306D78"/>
    <w:rsid w:val="00306E1A"/>
    <w:rsid w:val="00306E6F"/>
    <w:rsid w:val="00306FF2"/>
    <w:rsid w:val="003071E8"/>
    <w:rsid w:val="0030736E"/>
    <w:rsid w:val="0030745E"/>
    <w:rsid w:val="003077E2"/>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7A1"/>
    <w:rsid w:val="00313A2C"/>
    <w:rsid w:val="00313A44"/>
    <w:rsid w:val="00313C63"/>
    <w:rsid w:val="00313F42"/>
    <w:rsid w:val="003141F2"/>
    <w:rsid w:val="003141FA"/>
    <w:rsid w:val="003142D4"/>
    <w:rsid w:val="003142DF"/>
    <w:rsid w:val="0031461E"/>
    <w:rsid w:val="00314833"/>
    <w:rsid w:val="003149C5"/>
    <w:rsid w:val="00314C8E"/>
    <w:rsid w:val="00314F25"/>
    <w:rsid w:val="003150F1"/>
    <w:rsid w:val="0031522E"/>
    <w:rsid w:val="003154A1"/>
    <w:rsid w:val="0031573A"/>
    <w:rsid w:val="00315990"/>
    <w:rsid w:val="00315CBB"/>
    <w:rsid w:val="00315CE9"/>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2F"/>
    <w:rsid w:val="003206EF"/>
    <w:rsid w:val="00320749"/>
    <w:rsid w:val="00320851"/>
    <w:rsid w:val="003208EF"/>
    <w:rsid w:val="00320A32"/>
    <w:rsid w:val="00320A55"/>
    <w:rsid w:val="00320B60"/>
    <w:rsid w:val="00320B78"/>
    <w:rsid w:val="00320D1F"/>
    <w:rsid w:val="00320E27"/>
    <w:rsid w:val="00320F33"/>
    <w:rsid w:val="00320F8C"/>
    <w:rsid w:val="00321048"/>
    <w:rsid w:val="003211B0"/>
    <w:rsid w:val="00321444"/>
    <w:rsid w:val="0032151D"/>
    <w:rsid w:val="00321571"/>
    <w:rsid w:val="0032175C"/>
    <w:rsid w:val="003217B9"/>
    <w:rsid w:val="003217D2"/>
    <w:rsid w:val="003218B7"/>
    <w:rsid w:val="00321951"/>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41B2"/>
    <w:rsid w:val="00324374"/>
    <w:rsid w:val="0032483C"/>
    <w:rsid w:val="0032498E"/>
    <w:rsid w:val="00324B53"/>
    <w:rsid w:val="00324B92"/>
    <w:rsid w:val="00324D7C"/>
    <w:rsid w:val="00324DF6"/>
    <w:rsid w:val="00324E1F"/>
    <w:rsid w:val="00324ED3"/>
    <w:rsid w:val="00325031"/>
    <w:rsid w:val="0032506E"/>
    <w:rsid w:val="003250A4"/>
    <w:rsid w:val="0032529C"/>
    <w:rsid w:val="00325435"/>
    <w:rsid w:val="0032579A"/>
    <w:rsid w:val="0032587A"/>
    <w:rsid w:val="003258B9"/>
    <w:rsid w:val="003258F1"/>
    <w:rsid w:val="0032591E"/>
    <w:rsid w:val="00325967"/>
    <w:rsid w:val="003259C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4EB"/>
    <w:rsid w:val="003305B3"/>
    <w:rsid w:val="0033060D"/>
    <w:rsid w:val="00330976"/>
    <w:rsid w:val="0033098A"/>
    <w:rsid w:val="003309D2"/>
    <w:rsid w:val="00330A77"/>
    <w:rsid w:val="00330CEE"/>
    <w:rsid w:val="00330DCD"/>
    <w:rsid w:val="00331315"/>
    <w:rsid w:val="00331316"/>
    <w:rsid w:val="003314D6"/>
    <w:rsid w:val="00331651"/>
    <w:rsid w:val="00331A06"/>
    <w:rsid w:val="00331A84"/>
    <w:rsid w:val="00331B1E"/>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40"/>
    <w:rsid w:val="00333AFA"/>
    <w:rsid w:val="00333B23"/>
    <w:rsid w:val="00333C18"/>
    <w:rsid w:val="00333CF3"/>
    <w:rsid w:val="00333DDB"/>
    <w:rsid w:val="00333E66"/>
    <w:rsid w:val="00333E98"/>
    <w:rsid w:val="00334311"/>
    <w:rsid w:val="00334520"/>
    <w:rsid w:val="00334684"/>
    <w:rsid w:val="00334DAA"/>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DE"/>
    <w:rsid w:val="003417A3"/>
    <w:rsid w:val="003418CE"/>
    <w:rsid w:val="00341936"/>
    <w:rsid w:val="00341C1E"/>
    <w:rsid w:val="00341CBF"/>
    <w:rsid w:val="00341D97"/>
    <w:rsid w:val="00341DF2"/>
    <w:rsid w:val="003420EA"/>
    <w:rsid w:val="00342164"/>
    <w:rsid w:val="00342270"/>
    <w:rsid w:val="003422B1"/>
    <w:rsid w:val="003422F2"/>
    <w:rsid w:val="00342750"/>
    <w:rsid w:val="00342789"/>
    <w:rsid w:val="003429FF"/>
    <w:rsid w:val="00342ACC"/>
    <w:rsid w:val="00342B2A"/>
    <w:rsid w:val="00342B3D"/>
    <w:rsid w:val="00342F23"/>
    <w:rsid w:val="0034309A"/>
    <w:rsid w:val="0034309C"/>
    <w:rsid w:val="00343344"/>
    <w:rsid w:val="00343738"/>
    <w:rsid w:val="00343974"/>
    <w:rsid w:val="00343B47"/>
    <w:rsid w:val="00343D86"/>
    <w:rsid w:val="00343F16"/>
    <w:rsid w:val="00343FA8"/>
    <w:rsid w:val="003441FD"/>
    <w:rsid w:val="0034420B"/>
    <w:rsid w:val="00344B9B"/>
    <w:rsid w:val="00344BE1"/>
    <w:rsid w:val="0034552C"/>
    <w:rsid w:val="00345814"/>
    <w:rsid w:val="00345A55"/>
    <w:rsid w:val="00345A98"/>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062"/>
    <w:rsid w:val="003502A2"/>
    <w:rsid w:val="003507CE"/>
    <w:rsid w:val="00350894"/>
    <w:rsid w:val="00350BE9"/>
    <w:rsid w:val="00350DF3"/>
    <w:rsid w:val="00350EB1"/>
    <w:rsid w:val="00350FDD"/>
    <w:rsid w:val="00351342"/>
    <w:rsid w:val="00351433"/>
    <w:rsid w:val="00351448"/>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4E55"/>
    <w:rsid w:val="00355070"/>
    <w:rsid w:val="003550CC"/>
    <w:rsid w:val="00355106"/>
    <w:rsid w:val="0035519F"/>
    <w:rsid w:val="003552CF"/>
    <w:rsid w:val="0035540E"/>
    <w:rsid w:val="00355537"/>
    <w:rsid w:val="0035561A"/>
    <w:rsid w:val="003557D8"/>
    <w:rsid w:val="00355915"/>
    <w:rsid w:val="00355A0B"/>
    <w:rsid w:val="00355A27"/>
    <w:rsid w:val="00355C9C"/>
    <w:rsid w:val="00355E00"/>
    <w:rsid w:val="00355E19"/>
    <w:rsid w:val="00355EBD"/>
    <w:rsid w:val="003565E2"/>
    <w:rsid w:val="003567A1"/>
    <w:rsid w:val="00356A46"/>
    <w:rsid w:val="00356AA6"/>
    <w:rsid w:val="00356AAF"/>
    <w:rsid w:val="00356B1F"/>
    <w:rsid w:val="00356C57"/>
    <w:rsid w:val="00356E07"/>
    <w:rsid w:val="00356E7E"/>
    <w:rsid w:val="00356F84"/>
    <w:rsid w:val="00356F85"/>
    <w:rsid w:val="00357180"/>
    <w:rsid w:val="0035730A"/>
    <w:rsid w:val="0035771D"/>
    <w:rsid w:val="00357A3E"/>
    <w:rsid w:val="00357B2A"/>
    <w:rsid w:val="00357BD3"/>
    <w:rsid w:val="00357C7F"/>
    <w:rsid w:val="00357CBD"/>
    <w:rsid w:val="00357DD5"/>
    <w:rsid w:val="00357DF0"/>
    <w:rsid w:val="00360335"/>
    <w:rsid w:val="003605B7"/>
    <w:rsid w:val="0036076B"/>
    <w:rsid w:val="00360D37"/>
    <w:rsid w:val="00360DD7"/>
    <w:rsid w:val="00360E31"/>
    <w:rsid w:val="00360F01"/>
    <w:rsid w:val="00360F4A"/>
    <w:rsid w:val="00360FA6"/>
    <w:rsid w:val="003611A8"/>
    <w:rsid w:val="003611E8"/>
    <w:rsid w:val="0036136C"/>
    <w:rsid w:val="003613D5"/>
    <w:rsid w:val="00361458"/>
    <w:rsid w:val="0036191E"/>
    <w:rsid w:val="00361AB9"/>
    <w:rsid w:val="00361B85"/>
    <w:rsid w:val="00361DD4"/>
    <w:rsid w:val="00361E0A"/>
    <w:rsid w:val="00361FF6"/>
    <w:rsid w:val="003624A3"/>
    <w:rsid w:val="003624CF"/>
    <w:rsid w:val="003624DF"/>
    <w:rsid w:val="00362668"/>
    <w:rsid w:val="003632C7"/>
    <w:rsid w:val="00363349"/>
    <w:rsid w:val="003634A2"/>
    <w:rsid w:val="003634B1"/>
    <w:rsid w:val="00363724"/>
    <w:rsid w:val="00363ABB"/>
    <w:rsid w:val="00363E64"/>
    <w:rsid w:val="00363EC9"/>
    <w:rsid w:val="00363F07"/>
    <w:rsid w:val="00364035"/>
    <w:rsid w:val="003640D7"/>
    <w:rsid w:val="003640F0"/>
    <w:rsid w:val="003641A3"/>
    <w:rsid w:val="00364207"/>
    <w:rsid w:val="003643B5"/>
    <w:rsid w:val="003643E3"/>
    <w:rsid w:val="003644B4"/>
    <w:rsid w:val="00364730"/>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62E"/>
    <w:rsid w:val="003668DB"/>
    <w:rsid w:val="00366A07"/>
    <w:rsid w:val="0036700B"/>
    <w:rsid w:val="00367096"/>
    <w:rsid w:val="003672D4"/>
    <w:rsid w:val="0036750E"/>
    <w:rsid w:val="00367704"/>
    <w:rsid w:val="0036782C"/>
    <w:rsid w:val="003678C0"/>
    <w:rsid w:val="00367A12"/>
    <w:rsid w:val="00367ACB"/>
    <w:rsid w:val="00367CC1"/>
    <w:rsid w:val="00367FB7"/>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5E"/>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67"/>
    <w:rsid w:val="003743EB"/>
    <w:rsid w:val="00374678"/>
    <w:rsid w:val="0037467A"/>
    <w:rsid w:val="0037469B"/>
    <w:rsid w:val="003746B2"/>
    <w:rsid w:val="00374859"/>
    <w:rsid w:val="0037487B"/>
    <w:rsid w:val="003749BF"/>
    <w:rsid w:val="00374AF4"/>
    <w:rsid w:val="00374BC3"/>
    <w:rsid w:val="00374C70"/>
    <w:rsid w:val="00374DC2"/>
    <w:rsid w:val="00374E43"/>
    <w:rsid w:val="00374E62"/>
    <w:rsid w:val="00374ECD"/>
    <w:rsid w:val="00374EFE"/>
    <w:rsid w:val="0037510C"/>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BC5"/>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1E4E"/>
    <w:rsid w:val="00382024"/>
    <w:rsid w:val="00382291"/>
    <w:rsid w:val="00382592"/>
    <w:rsid w:val="00382722"/>
    <w:rsid w:val="00382797"/>
    <w:rsid w:val="0038286D"/>
    <w:rsid w:val="00382C9C"/>
    <w:rsid w:val="00382D84"/>
    <w:rsid w:val="00382E4D"/>
    <w:rsid w:val="00382F96"/>
    <w:rsid w:val="00382FCF"/>
    <w:rsid w:val="003830A0"/>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AC3"/>
    <w:rsid w:val="00385F49"/>
    <w:rsid w:val="0038617B"/>
    <w:rsid w:val="0038618F"/>
    <w:rsid w:val="0038637A"/>
    <w:rsid w:val="0038637C"/>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6FD"/>
    <w:rsid w:val="00390A79"/>
    <w:rsid w:val="00390CE8"/>
    <w:rsid w:val="00390D2A"/>
    <w:rsid w:val="003912A7"/>
    <w:rsid w:val="003918DA"/>
    <w:rsid w:val="00391962"/>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54C"/>
    <w:rsid w:val="003976FF"/>
    <w:rsid w:val="00397916"/>
    <w:rsid w:val="00397B2B"/>
    <w:rsid w:val="00397BCF"/>
    <w:rsid w:val="00397C48"/>
    <w:rsid w:val="00397DFD"/>
    <w:rsid w:val="00397EC0"/>
    <w:rsid w:val="00397FD4"/>
    <w:rsid w:val="003A004A"/>
    <w:rsid w:val="003A0057"/>
    <w:rsid w:val="003A037F"/>
    <w:rsid w:val="003A0389"/>
    <w:rsid w:val="003A047F"/>
    <w:rsid w:val="003A06FA"/>
    <w:rsid w:val="003A07D9"/>
    <w:rsid w:val="003A08F5"/>
    <w:rsid w:val="003A0901"/>
    <w:rsid w:val="003A094F"/>
    <w:rsid w:val="003A0A9E"/>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CFC"/>
    <w:rsid w:val="003A2D1D"/>
    <w:rsid w:val="003A2DDA"/>
    <w:rsid w:val="003A31CE"/>
    <w:rsid w:val="003A335E"/>
    <w:rsid w:val="003A34A8"/>
    <w:rsid w:val="003A3642"/>
    <w:rsid w:val="003A3644"/>
    <w:rsid w:val="003A39EE"/>
    <w:rsid w:val="003A3E94"/>
    <w:rsid w:val="003A4147"/>
    <w:rsid w:val="003A4533"/>
    <w:rsid w:val="003A465C"/>
    <w:rsid w:val="003A46C4"/>
    <w:rsid w:val="003A486A"/>
    <w:rsid w:val="003A48A8"/>
    <w:rsid w:val="003A4B19"/>
    <w:rsid w:val="003A4C17"/>
    <w:rsid w:val="003A4F94"/>
    <w:rsid w:val="003A5057"/>
    <w:rsid w:val="003A5252"/>
    <w:rsid w:val="003A52B3"/>
    <w:rsid w:val="003A554B"/>
    <w:rsid w:val="003A5697"/>
    <w:rsid w:val="003A56E5"/>
    <w:rsid w:val="003A5744"/>
    <w:rsid w:val="003A5AA4"/>
    <w:rsid w:val="003A5CAF"/>
    <w:rsid w:val="003A5DE9"/>
    <w:rsid w:val="003A5F8D"/>
    <w:rsid w:val="003A605F"/>
    <w:rsid w:val="003A609A"/>
    <w:rsid w:val="003A60DE"/>
    <w:rsid w:val="003A6472"/>
    <w:rsid w:val="003A66D3"/>
    <w:rsid w:val="003A6713"/>
    <w:rsid w:val="003A6745"/>
    <w:rsid w:val="003A68B2"/>
    <w:rsid w:val="003A6A7D"/>
    <w:rsid w:val="003A6B90"/>
    <w:rsid w:val="003A7420"/>
    <w:rsid w:val="003A74D6"/>
    <w:rsid w:val="003A75DB"/>
    <w:rsid w:val="003A7671"/>
    <w:rsid w:val="003A76A9"/>
    <w:rsid w:val="003A7815"/>
    <w:rsid w:val="003A78D8"/>
    <w:rsid w:val="003A798D"/>
    <w:rsid w:val="003A7A0A"/>
    <w:rsid w:val="003A7F64"/>
    <w:rsid w:val="003A7F8B"/>
    <w:rsid w:val="003B0233"/>
    <w:rsid w:val="003B02BF"/>
    <w:rsid w:val="003B06C5"/>
    <w:rsid w:val="003B0752"/>
    <w:rsid w:val="003B0D03"/>
    <w:rsid w:val="003B0D23"/>
    <w:rsid w:val="003B11CA"/>
    <w:rsid w:val="003B1EAE"/>
    <w:rsid w:val="003B202A"/>
    <w:rsid w:val="003B20E5"/>
    <w:rsid w:val="003B214B"/>
    <w:rsid w:val="003B23D1"/>
    <w:rsid w:val="003B2CE4"/>
    <w:rsid w:val="003B31D1"/>
    <w:rsid w:val="003B3256"/>
    <w:rsid w:val="003B351C"/>
    <w:rsid w:val="003B3565"/>
    <w:rsid w:val="003B3B21"/>
    <w:rsid w:val="003B4003"/>
    <w:rsid w:val="003B4005"/>
    <w:rsid w:val="003B4156"/>
    <w:rsid w:val="003B43D1"/>
    <w:rsid w:val="003B43D9"/>
    <w:rsid w:val="003B440A"/>
    <w:rsid w:val="003B4517"/>
    <w:rsid w:val="003B466A"/>
    <w:rsid w:val="003B46D3"/>
    <w:rsid w:val="003B494F"/>
    <w:rsid w:val="003B4C4F"/>
    <w:rsid w:val="003B4C7F"/>
    <w:rsid w:val="003B4EA3"/>
    <w:rsid w:val="003B4F99"/>
    <w:rsid w:val="003B5104"/>
    <w:rsid w:val="003B525C"/>
    <w:rsid w:val="003B52E5"/>
    <w:rsid w:val="003B544E"/>
    <w:rsid w:val="003B5648"/>
    <w:rsid w:val="003B593B"/>
    <w:rsid w:val="003B5BE3"/>
    <w:rsid w:val="003B5D53"/>
    <w:rsid w:val="003B5DC0"/>
    <w:rsid w:val="003B5E4D"/>
    <w:rsid w:val="003B5FDC"/>
    <w:rsid w:val="003B6097"/>
    <w:rsid w:val="003B6141"/>
    <w:rsid w:val="003B6A04"/>
    <w:rsid w:val="003B7167"/>
    <w:rsid w:val="003B75A5"/>
    <w:rsid w:val="003B7755"/>
    <w:rsid w:val="003B78CD"/>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3F2"/>
    <w:rsid w:val="003C15D9"/>
    <w:rsid w:val="003C1861"/>
    <w:rsid w:val="003C1AE5"/>
    <w:rsid w:val="003C1B10"/>
    <w:rsid w:val="003C1B8D"/>
    <w:rsid w:val="003C1C4C"/>
    <w:rsid w:val="003C1EFB"/>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3E3"/>
    <w:rsid w:val="003C351D"/>
    <w:rsid w:val="003C3562"/>
    <w:rsid w:val="003C3828"/>
    <w:rsid w:val="003C38BE"/>
    <w:rsid w:val="003C3CAF"/>
    <w:rsid w:val="003C3EEE"/>
    <w:rsid w:val="003C4017"/>
    <w:rsid w:val="003C41FE"/>
    <w:rsid w:val="003C4200"/>
    <w:rsid w:val="003C44DF"/>
    <w:rsid w:val="003C44E9"/>
    <w:rsid w:val="003C4548"/>
    <w:rsid w:val="003C4673"/>
    <w:rsid w:val="003C4740"/>
    <w:rsid w:val="003C4A7F"/>
    <w:rsid w:val="003C4AF0"/>
    <w:rsid w:val="003C4E6C"/>
    <w:rsid w:val="003C50D7"/>
    <w:rsid w:val="003C51C2"/>
    <w:rsid w:val="003C5209"/>
    <w:rsid w:val="003C5532"/>
    <w:rsid w:val="003C5548"/>
    <w:rsid w:val="003C5705"/>
    <w:rsid w:val="003C57B4"/>
    <w:rsid w:val="003C5A0D"/>
    <w:rsid w:val="003C5AC9"/>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D0112"/>
    <w:rsid w:val="003D0116"/>
    <w:rsid w:val="003D0568"/>
    <w:rsid w:val="003D0930"/>
    <w:rsid w:val="003D09E2"/>
    <w:rsid w:val="003D0DF5"/>
    <w:rsid w:val="003D0F09"/>
    <w:rsid w:val="003D10FC"/>
    <w:rsid w:val="003D1228"/>
    <w:rsid w:val="003D12EC"/>
    <w:rsid w:val="003D12F1"/>
    <w:rsid w:val="003D1330"/>
    <w:rsid w:val="003D1398"/>
    <w:rsid w:val="003D1435"/>
    <w:rsid w:val="003D151E"/>
    <w:rsid w:val="003D1533"/>
    <w:rsid w:val="003D1551"/>
    <w:rsid w:val="003D1593"/>
    <w:rsid w:val="003D177E"/>
    <w:rsid w:val="003D1818"/>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171"/>
    <w:rsid w:val="003D5332"/>
    <w:rsid w:val="003D55AA"/>
    <w:rsid w:val="003D5879"/>
    <w:rsid w:val="003D62D3"/>
    <w:rsid w:val="003D641B"/>
    <w:rsid w:val="003D64A4"/>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414"/>
    <w:rsid w:val="003E0525"/>
    <w:rsid w:val="003E052A"/>
    <w:rsid w:val="003E077E"/>
    <w:rsid w:val="003E08AB"/>
    <w:rsid w:val="003E09C2"/>
    <w:rsid w:val="003E0C7F"/>
    <w:rsid w:val="003E0DD3"/>
    <w:rsid w:val="003E107B"/>
    <w:rsid w:val="003E11E2"/>
    <w:rsid w:val="003E1A1C"/>
    <w:rsid w:val="003E1B4C"/>
    <w:rsid w:val="003E1F9C"/>
    <w:rsid w:val="003E1FDC"/>
    <w:rsid w:val="003E21E6"/>
    <w:rsid w:val="003E224B"/>
    <w:rsid w:val="003E2379"/>
    <w:rsid w:val="003E2399"/>
    <w:rsid w:val="003E26C6"/>
    <w:rsid w:val="003E2793"/>
    <w:rsid w:val="003E27F6"/>
    <w:rsid w:val="003E2828"/>
    <w:rsid w:val="003E28A6"/>
    <w:rsid w:val="003E2C21"/>
    <w:rsid w:val="003E2D06"/>
    <w:rsid w:val="003E2EDE"/>
    <w:rsid w:val="003E34EF"/>
    <w:rsid w:val="003E3851"/>
    <w:rsid w:val="003E3966"/>
    <w:rsid w:val="003E3E00"/>
    <w:rsid w:val="003E3E98"/>
    <w:rsid w:val="003E3EDD"/>
    <w:rsid w:val="003E3EE0"/>
    <w:rsid w:val="003E3EFC"/>
    <w:rsid w:val="003E41D7"/>
    <w:rsid w:val="003E4208"/>
    <w:rsid w:val="003E4583"/>
    <w:rsid w:val="003E4AAF"/>
    <w:rsid w:val="003E4E87"/>
    <w:rsid w:val="003E5418"/>
    <w:rsid w:val="003E55F9"/>
    <w:rsid w:val="003E5B2E"/>
    <w:rsid w:val="003E5CB4"/>
    <w:rsid w:val="003E610D"/>
    <w:rsid w:val="003E671C"/>
    <w:rsid w:val="003E6736"/>
    <w:rsid w:val="003E67E6"/>
    <w:rsid w:val="003E6819"/>
    <w:rsid w:val="003E6986"/>
    <w:rsid w:val="003E6B4C"/>
    <w:rsid w:val="003E6BA4"/>
    <w:rsid w:val="003E6F77"/>
    <w:rsid w:val="003E714E"/>
    <w:rsid w:val="003E7318"/>
    <w:rsid w:val="003E7372"/>
    <w:rsid w:val="003E73E8"/>
    <w:rsid w:val="003E773C"/>
    <w:rsid w:val="003E78F9"/>
    <w:rsid w:val="003E7CD8"/>
    <w:rsid w:val="003E7F0E"/>
    <w:rsid w:val="003E7FE6"/>
    <w:rsid w:val="003F00A2"/>
    <w:rsid w:val="003F046B"/>
    <w:rsid w:val="003F049A"/>
    <w:rsid w:val="003F06FA"/>
    <w:rsid w:val="003F0822"/>
    <w:rsid w:val="003F0859"/>
    <w:rsid w:val="003F0980"/>
    <w:rsid w:val="003F0AB1"/>
    <w:rsid w:val="003F0B7C"/>
    <w:rsid w:val="003F0CBB"/>
    <w:rsid w:val="003F0E01"/>
    <w:rsid w:val="003F0FA9"/>
    <w:rsid w:val="003F11C2"/>
    <w:rsid w:val="003F11F8"/>
    <w:rsid w:val="003F1328"/>
    <w:rsid w:val="003F13C3"/>
    <w:rsid w:val="003F1539"/>
    <w:rsid w:val="003F17F3"/>
    <w:rsid w:val="003F19DA"/>
    <w:rsid w:val="003F1CD8"/>
    <w:rsid w:val="003F2069"/>
    <w:rsid w:val="003F23B1"/>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3B74"/>
    <w:rsid w:val="003F403E"/>
    <w:rsid w:val="003F416E"/>
    <w:rsid w:val="003F418E"/>
    <w:rsid w:val="003F41A2"/>
    <w:rsid w:val="003F4396"/>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2C0"/>
    <w:rsid w:val="0040065E"/>
    <w:rsid w:val="004006F9"/>
    <w:rsid w:val="004007C3"/>
    <w:rsid w:val="00400985"/>
    <w:rsid w:val="00400B13"/>
    <w:rsid w:val="00400E8A"/>
    <w:rsid w:val="00401224"/>
    <w:rsid w:val="0040125A"/>
    <w:rsid w:val="004012AC"/>
    <w:rsid w:val="0040131A"/>
    <w:rsid w:val="0040161B"/>
    <w:rsid w:val="004016FE"/>
    <w:rsid w:val="00401BF0"/>
    <w:rsid w:val="00401D0A"/>
    <w:rsid w:val="00402235"/>
    <w:rsid w:val="0040267F"/>
    <w:rsid w:val="00402ACC"/>
    <w:rsid w:val="00402ED2"/>
    <w:rsid w:val="00402F39"/>
    <w:rsid w:val="0040312D"/>
    <w:rsid w:val="00403224"/>
    <w:rsid w:val="00403236"/>
    <w:rsid w:val="004033BD"/>
    <w:rsid w:val="0040348D"/>
    <w:rsid w:val="004036F0"/>
    <w:rsid w:val="0040375E"/>
    <w:rsid w:val="004037D9"/>
    <w:rsid w:val="00403B63"/>
    <w:rsid w:val="00403C5E"/>
    <w:rsid w:val="00403E09"/>
    <w:rsid w:val="004040D6"/>
    <w:rsid w:val="004041B5"/>
    <w:rsid w:val="00404551"/>
    <w:rsid w:val="00404662"/>
    <w:rsid w:val="00404670"/>
    <w:rsid w:val="0040470C"/>
    <w:rsid w:val="004047BE"/>
    <w:rsid w:val="0040491E"/>
    <w:rsid w:val="0040498A"/>
    <w:rsid w:val="00404E73"/>
    <w:rsid w:val="004050FC"/>
    <w:rsid w:val="0040535C"/>
    <w:rsid w:val="004055B6"/>
    <w:rsid w:val="00405820"/>
    <w:rsid w:val="004058A2"/>
    <w:rsid w:val="004059DC"/>
    <w:rsid w:val="00405AD2"/>
    <w:rsid w:val="00405B8B"/>
    <w:rsid w:val="00405E67"/>
    <w:rsid w:val="00405E86"/>
    <w:rsid w:val="00405FCF"/>
    <w:rsid w:val="0040618B"/>
    <w:rsid w:val="00406266"/>
    <w:rsid w:val="004066AB"/>
    <w:rsid w:val="004066D2"/>
    <w:rsid w:val="00406735"/>
    <w:rsid w:val="00406B1E"/>
    <w:rsid w:val="00406B25"/>
    <w:rsid w:val="00406F76"/>
    <w:rsid w:val="00406FA9"/>
    <w:rsid w:val="004071F5"/>
    <w:rsid w:val="00407221"/>
    <w:rsid w:val="00407929"/>
    <w:rsid w:val="00407AC9"/>
    <w:rsid w:val="00407BD9"/>
    <w:rsid w:val="00407BEA"/>
    <w:rsid w:val="00407E29"/>
    <w:rsid w:val="00407EC0"/>
    <w:rsid w:val="00407EEF"/>
    <w:rsid w:val="00407F97"/>
    <w:rsid w:val="0041026E"/>
    <w:rsid w:val="00410957"/>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6E7"/>
    <w:rsid w:val="00412781"/>
    <w:rsid w:val="00412905"/>
    <w:rsid w:val="00412A4F"/>
    <w:rsid w:val="00412C0D"/>
    <w:rsid w:val="00412F28"/>
    <w:rsid w:val="00412FE5"/>
    <w:rsid w:val="0041307B"/>
    <w:rsid w:val="00413341"/>
    <w:rsid w:val="00413543"/>
    <w:rsid w:val="00413680"/>
    <w:rsid w:val="004136F7"/>
    <w:rsid w:val="00413729"/>
    <w:rsid w:val="0041373F"/>
    <w:rsid w:val="0041393E"/>
    <w:rsid w:val="00413967"/>
    <w:rsid w:val="00413C15"/>
    <w:rsid w:val="00413CD3"/>
    <w:rsid w:val="00413D04"/>
    <w:rsid w:val="004143D5"/>
    <w:rsid w:val="0041459E"/>
    <w:rsid w:val="004145CF"/>
    <w:rsid w:val="00414712"/>
    <w:rsid w:val="00414B32"/>
    <w:rsid w:val="00414C74"/>
    <w:rsid w:val="00414C9B"/>
    <w:rsid w:val="00414CAD"/>
    <w:rsid w:val="00414D77"/>
    <w:rsid w:val="00414DCA"/>
    <w:rsid w:val="00414F6D"/>
    <w:rsid w:val="00414F9E"/>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06B"/>
    <w:rsid w:val="00417200"/>
    <w:rsid w:val="0041734A"/>
    <w:rsid w:val="0041747D"/>
    <w:rsid w:val="00417494"/>
    <w:rsid w:val="004174EC"/>
    <w:rsid w:val="004176BB"/>
    <w:rsid w:val="00417797"/>
    <w:rsid w:val="004177CC"/>
    <w:rsid w:val="00417881"/>
    <w:rsid w:val="00417A74"/>
    <w:rsid w:val="00417B45"/>
    <w:rsid w:val="00417B4F"/>
    <w:rsid w:val="00417EF6"/>
    <w:rsid w:val="00417F1F"/>
    <w:rsid w:val="00417FB1"/>
    <w:rsid w:val="00420086"/>
    <w:rsid w:val="004200BA"/>
    <w:rsid w:val="004203E0"/>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CD"/>
    <w:rsid w:val="0042311C"/>
    <w:rsid w:val="004231F1"/>
    <w:rsid w:val="00423247"/>
    <w:rsid w:val="0042325F"/>
    <w:rsid w:val="00423448"/>
    <w:rsid w:val="00423771"/>
    <w:rsid w:val="00423B51"/>
    <w:rsid w:val="00423EBE"/>
    <w:rsid w:val="004242EC"/>
    <w:rsid w:val="0042441A"/>
    <w:rsid w:val="00424555"/>
    <w:rsid w:val="004247EA"/>
    <w:rsid w:val="00424985"/>
    <w:rsid w:val="004249C2"/>
    <w:rsid w:val="00424A3D"/>
    <w:rsid w:val="00424E5E"/>
    <w:rsid w:val="00424EA7"/>
    <w:rsid w:val="0042515F"/>
    <w:rsid w:val="004257BF"/>
    <w:rsid w:val="00425820"/>
    <w:rsid w:val="004258E3"/>
    <w:rsid w:val="0042593D"/>
    <w:rsid w:val="00425ABA"/>
    <w:rsid w:val="00425F56"/>
    <w:rsid w:val="00425F96"/>
    <w:rsid w:val="00425FAA"/>
    <w:rsid w:val="004261AE"/>
    <w:rsid w:val="00426360"/>
    <w:rsid w:val="004263BF"/>
    <w:rsid w:val="0042658A"/>
    <w:rsid w:val="00426690"/>
    <w:rsid w:val="004269EC"/>
    <w:rsid w:val="00426DE5"/>
    <w:rsid w:val="00426E10"/>
    <w:rsid w:val="00427025"/>
    <w:rsid w:val="00427080"/>
    <w:rsid w:val="00427303"/>
    <w:rsid w:val="0042736E"/>
    <w:rsid w:val="004274B9"/>
    <w:rsid w:val="004275AF"/>
    <w:rsid w:val="0042764E"/>
    <w:rsid w:val="00427791"/>
    <w:rsid w:val="0042780E"/>
    <w:rsid w:val="00427B33"/>
    <w:rsid w:val="00427C6C"/>
    <w:rsid w:val="00427E8A"/>
    <w:rsid w:val="00427F0F"/>
    <w:rsid w:val="00430460"/>
    <w:rsid w:val="004306D3"/>
    <w:rsid w:val="004306F6"/>
    <w:rsid w:val="0043090E"/>
    <w:rsid w:val="00430BB0"/>
    <w:rsid w:val="00430DF5"/>
    <w:rsid w:val="00430F8B"/>
    <w:rsid w:val="00430FAC"/>
    <w:rsid w:val="00430FD1"/>
    <w:rsid w:val="00431169"/>
    <w:rsid w:val="004312DA"/>
    <w:rsid w:val="004316D8"/>
    <w:rsid w:val="0043182A"/>
    <w:rsid w:val="004318DD"/>
    <w:rsid w:val="00431A2D"/>
    <w:rsid w:val="00431C27"/>
    <w:rsid w:val="00431E56"/>
    <w:rsid w:val="00431FA2"/>
    <w:rsid w:val="004320AF"/>
    <w:rsid w:val="004321C9"/>
    <w:rsid w:val="0043269F"/>
    <w:rsid w:val="00432ACD"/>
    <w:rsid w:val="00432BAC"/>
    <w:rsid w:val="00432E51"/>
    <w:rsid w:val="00433020"/>
    <w:rsid w:val="004332E6"/>
    <w:rsid w:val="0043331B"/>
    <w:rsid w:val="00433374"/>
    <w:rsid w:val="0043342E"/>
    <w:rsid w:val="004335CF"/>
    <w:rsid w:val="004338D9"/>
    <w:rsid w:val="00433940"/>
    <w:rsid w:val="00433AE1"/>
    <w:rsid w:val="00433B37"/>
    <w:rsid w:val="00433D8A"/>
    <w:rsid w:val="004340F7"/>
    <w:rsid w:val="00434144"/>
    <w:rsid w:val="0043421B"/>
    <w:rsid w:val="00434322"/>
    <w:rsid w:val="00434370"/>
    <w:rsid w:val="0043444A"/>
    <w:rsid w:val="004348FE"/>
    <w:rsid w:val="004349C2"/>
    <w:rsid w:val="00434C05"/>
    <w:rsid w:val="00434D3F"/>
    <w:rsid w:val="004357B0"/>
    <w:rsid w:val="004357D8"/>
    <w:rsid w:val="00435D85"/>
    <w:rsid w:val="004360E5"/>
    <w:rsid w:val="00436135"/>
    <w:rsid w:val="0043678E"/>
    <w:rsid w:val="00436A1F"/>
    <w:rsid w:val="00436D2B"/>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B68"/>
    <w:rsid w:val="00441DDC"/>
    <w:rsid w:val="00441E04"/>
    <w:rsid w:val="00441F69"/>
    <w:rsid w:val="00442030"/>
    <w:rsid w:val="0044207F"/>
    <w:rsid w:val="00442192"/>
    <w:rsid w:val="004423CF"/>
    <w:rsid w:val="004424E6"/>
    <w:rsid w:val="00442522"/>
    <w:rsid w:val="00442586"/>
    <w:rsid w:val="00442644"/>
    <w:rsid w:val="0044266F"/>
    <w:rsid w:val="004428BB"/>
    <w:rsid w:val="004429FD"/>
    <w:rsid w:val="00442A6E"/>
    <w:rsid w:val="00442B51"/>
    <w:rsid w:val="00442B8F"/>
    <w:rsid w:val="00442DC4"/>
    <w:rsid w:val="00442E0E"/>
    <w:rsid w:val="00442EF8"/>
    <w:rsid w:val="00443026"/>
    <w:rsid w:val="00443140"/>
    <w:rsid w:val="004433CF"/>
    <w:rsid w:val="004436A6"/>
    <w:rsid w:val="00443BE8"/>
    <w:rsid w:val="00443CFA"/>
    <w:rsid w:val="00443DFC"/>
    <w:rsid w:val="00443F02"/>
    <w:rsid w:val="00443FF0"/>
    <w:rsid w:val="004442D5"/>
    <w:rsid w:val="004445B6"/>
    <w:rsid w:val="00444674"/>
    <w:rsid w:val="00444756"/>
    <w:rsid w:val="00444AE3"/>
    <w:rsid w:val="00444B07"/>
    <w:rsid w:val="00444C4D"/>
    <w:rsid w:val="00444F8C"/>
    <w:rsid w:val="00445036"/>
    <w:rsid w:val="004451CD"/>
    <w:rsid w:val="00445761"/>
    <w:rsid w:val="004457B8"/>
    <w:rsid w:val="00445A46"/>
    <w:rsid w:val="00446108"/>
    <w:rsid w:val="0044640F"/>
    <w:rsid w:val="00446520"/>
    <w:rsid w:val="00446717"/>
    <w:rsid w:val="004468D3"/>
    <w:rsid w:val="0044691B"/>
    <w:rsid w:val="0044704A"/>
    <w:rsid w:val="0044751D"/>
    <w:rsid w:val="00447861"/>
    <w:rsid w:val="00447975"/>
    <w:rsid w:val="00447BE5"/>
    <w:rsid w:val="00447CC1"/>
    <w:rsid w:val="00450027"/>
    <w:rsid w:val="0045007B"/>
    <w:rsid w:val="00450166"/>
    <w:rsid w:val="00450204"/>
    <w:rsid w:val="00450255"/>
    <w:rsid w:val="00450353"/>
    <w:rsid w:val="0045049F"/>
    <w:rsid w:val="004509F7"/>
    <w:rsid w:val="00450A94"/>
    <w:rsid w:val="00450D55"/>
    <w:rsid w:val="00450D60"/>
    <w:rsid w:val="00450DA7"/>
    <w:rsid w:val="00450EF1"/>
    <w:rsid w:val="00450FD0"/>
    <w:rsid w:val="00450FE0"/>
    <w:rsid w:val="00451028"/>
    <w:rsid w:val="004510CA"/>
    <w:rsid w:val="00451421"/>
    <w:rsid w:val="00451616"/>
    <w:rsid w:val="004516A9"/>
    <w:rsid w:val="00451CD1"/>
    <w:rsid w:val="00451E2D"/>
    <w:rsid w:val="00451E86"/>
    <w:rsid w:val="00451E8B"/>
    <w:rsid w:val="0045205F"/>
    <w:rsid w:val="0045213C"/>
    <w:rsid w:val="00452237"/>
    <w:rsid w:val="0045288C"/>
    <w:rsid w:val="00452A7A"/>
    <w:rsid w:val="00452BF1"/>
    <w:rsid w:val="00452C49"/>
    <w:rsid w:val="004532B6"/>
    <w:rsid w:val="0045354B"/>
    <w:rsid w:val="004538B7"/>
    <w:rsid w:val="004538FA"/>
    <w:rsid w:val="0045390B"/>
    <w:rsid w:val="00453BA0"/>
    <w:rsid w:val="00453D3C"/>
    <w:rsid w:val="00453D94"/>
    <w:rsid w:val="00454049"/>
    <w:rsid w:val="00454354"/>
    <w:rsid w:val="0045445A"/>
    <w:rsid w:val="00454547"/>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0F"/>
    <w:rsid w:val="00455D23"/>
    <w:rsid w:val="00455DBF"/>
    <w:rsid w:val="004563BE"/>
    <w:rsid w:val="004563DA"/>
    <w:rsid w:val="004563DE"/>
    <w:rsid w:val="00456619"/>
    <w:rsid w:val="00456724"/>
    <w:rsid w:val="004568A2"/>
    <w:rsid w:val="00456A00"/>
    <w:rsid w:val="00456A7A"/>
    <w:rsid w:val="00456BF9"/>
    <w:rsid w:val="00456F34"/>
    <w:rsid w:val="004572CC"/>
    <w:rsid w:val="004573E3"/>
    <w:rsid w:val="004574B5"/>
    <w:rsid w:val="0045761E"/>
    <w:rsid w:val="00457645"/>
    <w:rsid w:val="004578C2"/>
    <w:rsid w:val="00460090"/>
    <w:rsid w:val="00460116"/>
    <w:rsid w:val="004602D8"/>
    <w:rsid w:val="00460475"/>
    <w:rsid w:val="00460616"/>
    <w:rsid w:val="004606BF"/>
    <w:rsid w:val="004606E4"/>
    <w:rsid w:val="0046096F"/>
    <w:rsid w:val="00460A0A"/>
    <w:rsid w:val="00460CA6"/>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BC"/>
    <w:rsid w:val="00462BF1"/>
    <w:rsid w:val="00462C35"/>
    <w:rsid w:val="00462D0C"/>
    <w:rsid w:val="00462D47"/>
    <w:rsid w:val="0046300F"/>
    <w:rsid w:val="00463013"/>
    <w:rsid w:val="0046331D"/>
    <w:rsid w:val="00463520"/>
    <w:rsid w:val="00463769"/>
    <w:rsid w:val="00463A61"/>
    <w:rsid w:val="00463A75"/>
    <w:rsid w:val="00463BDA"/>
    <w:rsid w:val="00463BE4"/>
    <w:rsid w:val="00463DBE"/>
    <w:rsid w:val="00463FCB"/>
    <w:rsid w:val="004645B8"/>
    <w:rsid w:val="0046480A"/>
    <w:rsid w:val="0046489D"/>
    <w:rsid w:val="00464A67"/>
    <w:rsid w:val="00464AD3"/>
    <w:rsid w:val="00464C9E"/>
    <w:rsid w:val="00464F48"/>
    <w:rsid w:val="00464FEE"/>
    <w:rsid w:val="004653C0"/>
    <w:rsid w:val="00465804"/>
    <w:rsid w:val="004659E6"/>
    <w:rsid w:val="00465CFE"/>
    <w:rsid w:val="00465DAB"/>
    <w:rsid w:val="00466146"/>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548"/>
    <w:rsid w:val="00470842"/>
    <w:rsid w:val="0047092B"/>
    <w:rsid w:val="00470C3E"/>
    <w:rsid w:val="00470D27"/>
    <w:rsid w:val="004711C8"/>
    <w:rsid w:val="00471444"/>
    <w:rsid w:val="00471AA9"/>
    <w:rsid w:val="00471B08"/>
    <w:rsid w:val="00471EB8"/>
    <w:rsid w:val="00471EE4"/>
    <w:rsid w:val="004721E9"/>
    <w:rsid w:val="00472358"/>
    <w:rsid w:val="0047241D"/>
    <w:rsid w:val="0047273C"/>
    <w:rsid w:val="0047297E"/>
    <w:rsid w:val="00472ABE"/>
    <w:rsid w:val="00472BE4"/>
    <w:rsid w:val="00472CE3"/>
    <w:rsid w:val="00472E28"/>
    <w:rsid w:val="00472E71"/>
    <w:rsid w:val="00472F6B"/>
    <w:rsid w:val="004730D5"/>
    <w:rsid w:val="00473278"/>
    <w:rsid w:val="00473813"/>
    <w:rsid w:val="004739B8"/>
    <w:rsid w:val="00473A8D"/>
    <w:rsid w:val="00473AD3"/>
    <w:rsid w:val="00473C99"/>
    <w:rsid w:val="00474095"/>
    <w:rsid w:val="004741DE"/>
    <w:rsid w:val="00474384"/>
    <w:rsid w:val="004743B6"/>
    <w:rsid w:val="004745B8"/>
    <w:rsid w:val="0047489F"/>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71"/>
    <w:rsid w:val="004766A0"/>
    <w:rsid w:val="004766AD"/>
    <w:rsid w:val="004766FC"/>
    <w:rsid w:val="0047690C"/>
    <w:rsid w:val="00476C18"/>
    <w:rsid w:val="00476E3F"/>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4F"/>
    <w:rsid w:val="00480E5A"/>
    <w:rsid w:val="00480F7B"/>
    <w:rsid w:val="004815D2"/>
    <w:rsid w:val="00481659"/>
    <w:rsid w:val="0048169E"/>
    <w:rsid w:val="004817B0"/>
    <w:rsid w:val="004817D2"/>
    <w:rsid w:val="00481B0E"/>
    <w:rsid w:val="00481C24"/>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BA9"/>
    <w:rsid w:val="00483C0F"/>
    <w:rsid w:val="00483C26"/>
    <w:rsid w:val="00483C5F"/>
    <w:rsid w:val="00483E58"/>
    <w:rsid w:val="0048416B"/>
    <w:rsid w:val="0048424D"/>
    <w:rsid w:val="004846F8"/>
    <w:rsid w:val="00484997"/>
    <w:rsid w:val="00484AD7"/>
    <w:rsid w:val="00484AF0"/>
    <w:rsid w:val="00484BF4"/>
    <w:rsid w:val="00484D0E"/>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0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DD8"/>
    <w:rsid w:val="00491FCF"/>
    <w:rsid w:val="004920BF"/>
    <w:rsid w:val="004920C0"/>
    <w:rsid w:val="00492109"/>
    <w:rsid w:val="004922D6"/>
    <w:rsid w:val="004926B1"/>
    <w:rsid w:val="004929EE"/>
    <w:rsid w:val="004929FB"/>
    <w:rsid w:val="00492C75"/>
    <w:rsid w:val="00492E4D"/>
    <w:rsid w:val="00493008"/>
    <w:rsid w:val="0049303A"/>
    <w:rsid w:val="004932A4"/>
    <w:rsid w:val="004933A1"/>
    <w:rsid w:val="004935A1"/>
    <w:rsid w:val="00493DBF"/>
    <w:rsid w:val="00493E8C"/>
    <w:rsid w:val="004940E0"/>
    <w:rsid w:val="00494193"/>
    <w:rsid w:val="004942AB"/>
    <w:rsid w:val="0049433C"/>
    <w:rsid w:val="00494396"/>
    <w:rsid w:val="00494404"/>
    <w:rsid w:val="00494434"/>
    <w:rsid w:val="00494657"/>
    <w:rsid w:val="004947C3"/>
    <w:rsid w:val="004948BE"/>
    <w:rsid w:val="00494971"/>
    <w:rsid w:val="00494989"/>
    <w:rsid w:val="00494BD3"/>
    <w:rsid w:val="00494C39"/>
    <w:rsid w:val="00494C81"/>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29D"/>
    <w:rsid w:val="00496720"/>
    <w:rsid w:val="00496800"/>
    <w:rsid w:val="0049687F"/>
    <w:rsid w:val="00496922"/>
    <w:rsid w:val="00496983"/>
    <w:rsid w:val="00496BAD"/>
    <w:rsid w:val="00496C0E"/>
    <w:rsid w:val="00496C18"/>
    <w:rsid w:val="00497125"/>
    <w:rsid w:val="00497192"/>
    <w:rsid w:val="0049758E"/>
    <w:rsid w:val="004975C3"/>
    <w:rsid w:val="00497631"/>
    <w:rsid w:val="0049775F"/>
    <w:rsid w:val="0049789A"/>
    <w:rsid w:val="0049792A"/>
    <w:rsid w:val="00497989"/>
    <w:rsid w:val="00497AB0"/>
    <w:rsid w:val="00497BCB"/>
    <w:rsid w:val="00497E35"/>
    <w:rsid w:val="00497E72"/>
    <w:rsid w:val="00497F62"/>
    <w:rsid w:val="00497FA7"/>
    <w:rsid w:val="00497FE3"/>
    <w:rsid w:val="004A033E"/>
    <w:rsid w:val="004A0346"/>
    <w:rsid w:val="004A04DB"/>
    <w:rsid w:val="004A068D"/>
    <w:rsid w:val="004A0724"/>
    <w:rsid w:val="004A0DB5"/>
    <w:rsid w:val="004A0F93"/>
    <w:rsid w:val="004A0FB6"/>
    <w:rsid w:val="004A0FEF"/>
    <w:rsid w:val="004A10A8"/>
    <w:rsid w:val="004A143F"/>
    <w:rsid w:val="004A15D0"/>
    <w:rsid w:val="004A1733"/>
    <w:rsid w:val="004A1BB5"/>
    <w:rsid w:val="004A1C67"/>
    <w:rsid w:val="004A1CAD"/>
    <w:rsid w:val="004A1CAF"/>
    <w:rsid w:val="004A1D86"/>
    <w:rsid w:val="004A1DC4"/>
    <w:rsid w:val="004A1DC5"/>
    <w:rsid w:val="004A1E3D"/>
    <w:rsid w:val="004A2062"/>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A0D"/>
    <w:rsid w:val="004A3B0B"/>
    <w:rsid w:val="004A3B45"/>
    <w:rsid w:val="004A3E38"/>
    <w:rsid w:val="004A411B"/>
    <w:rsid w:val="004A4316"/>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5FD4"/>
    <w:rsid w:val="004A6173"/>
    <w:rsid w:val="004A6484"/>
    <w:rsid w:val="004A65C9"/>
    <w:rsid w:val="004A65E1"/>
    <w:rsid w:val="004A68EF"/>
    <w:rsid w:val="004A69A2"/>
    <w:rsid w:val="004A6A70"/>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BE3"/>
    <w:rsid w:val="004B0EF2"/>
    <w:rsid w:val="004B0F93"/>
    <w:rsid w:val="004B137F"/>
    <w:rsid w:val="004B1FA0"/>
    <w:rsid w:val="004B215F"/>
    <w:rsid w:val="004B2293"/>
    <w:rsid w:val="004B23C9"/>
    <w:rsid w:val="004B25F5"/>
    <w:rsid w:val="004B260A"/>
    <w:rsid w:val="004B2667"/>
    <w:rsid w:val="004B2692"/>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82A"/>
    <w:rsid w:val="004B4AFF"/>
    <w:rsid w:val="004B4B83"/>
    <w:rsid w:val="004B4BD2"/>
    <w:rsid w:val="004B4F3B"/>
    <w:rsid w:val="004B564C"/>
    <w:rsid w:val="004B5663"/>
    <w:rsid w:val="004B57E5"/>
    <w:rsid w:val="004B5ACB"/>
    <w:rsid w:val="004B5C73"/>
    <w:rsid w:val="004B5D95"/>
    <w:rsid w:val="004B5EC7"/>
    <w:rsid w:val="004B5FD9"/>
    <w:rsid w:val="004B60E9"/>
    <w:rsid w:val="004B61D4"/>
    <w:rsid w:val="004B6483"/>
    <w:rsid w:val="004B67B4"/>
    <w:rsid w:val="004B67DB"/>
    <w:rsid w:val="004B6C11"/>
    <w:rsid w:val="004B6DBB"/>
    <w:rsid w:val="004B6FF2"/>
    <w:rsid w:val="004B716F"/>
    <w:rsid w:val="004B7237"/>
    <w:rsid w:val="004B7238"/>
    <w:rsid w:val="004B72C9"/>
    <w:rsid w:val="004B72D6"/>
    <w:rsid w:val="004B7534"/>
    <w:rsid w:val="004B7777"/>
    <w:rsid w:val="004B789B"/>
    <w:rsid w:val="004B7A67"/>
    <w:rsid w:val="004B7BC0"/>
    <w:rsid w:val="004B7D11"/>
    <w:rsid w:val="004B7EF8"/>
    <w:rsid w:val="004B7F6D"/>
    <w:rsid w:val="004B7FDC"/>
    <w:rsid w:val="004C0028"/>
    <w:rsid w:val="004C0159"/>
    <w:rsid w:val="004C03E6"/>
    <w:rsid w:val="004C050F"/>
    <w:rsid w:val="004C05B9"/>
    <w:rsid w:val="004C06A0"/>
    <w:rsid w:val="004C06A3"/>
    <w:rsid w:val="004C0702"/>
    <w:rsid w:val="004C08C5"/>
    <w:rsid w:val="004C094B"/>
    <w:rsid w:val="004C0B25"/>
    <w:rsid w:val="004C0C92"/>
    <w:rsid w:val="004C0DC2"/>
    <w:rsid w:val="004C0EBE"/>
    <w:rsid w:val="004C1594"/>
    <w:rsid w:val="004C16E0"/>
    <w:rsid w:val="004C18EE"/>
    <w:rsid w:val="004C1B99"/>
    <w:rsid w:val="004C1D14"/>
    <w:rsid w:val="004C1DAE"/>
    <w:rsid w:val="004C1DFA"/>
    <w:rsid w:val="004C1F10"/>
    <w:rsid w:val="004C1FEB"/>
    <w:rsid w:val="004C2384"/>
    <w:rsid w:val="004C23DC"/>
    <w:rsid w:val="004C23EF"/>
    <w:rsid w:val="004C2A19"/>
    <w:rsid w:val="004C2B67"/>
    <w:rsid w:val="004C313E"/>
    <w:rsid w:val="004C3672"/>
    <w:rsid w:val="004C3909"/>
    <w:rsid w:val="004C391B"/>
    <w:rsid w:val="004C3AF3"/>
    <w:rsid w:val="004C3B86"/>
    <w:rsid w:val="004C3D43"/>
    <w:rsid w:val="004C3DD0"/>
    <w:rsid w:val="004C3FB1"/>
    <w:rsid w:val="004C4540"/>
    <w:rsid w:val="004C46CF"/>
    <w:rsid w:val="004C47A1"/>
    <w:rsid w:val="004C4A09"/>
    <w:rsid w:val="004C4B1C"/>
    <w:rsid w:val="004C4B6A"/>
    <w:rsid w:val="004C4EF9"/>
    <w:rsid w:val="004C5083"/>
    <w:rsid w:val="004C5162"/>
    <w:rsid w:val="004C5297"/>
    <w:rsid w:val="004C5324"/>
    <w:rsid w:val="004C550E"/>
    <w:rsid w:val="004C5557"/>
    <w:rsid w:val="004C576D"/>
    <w:rsid w:val="004C587F"/>
    <w:rsid w:val="004C5B29"/>
    <w:rsid w:val="004C5DAE"/>
    <w:rsid w:val="004C610B"/>
    <w:rsid w:val="004C663F"/>
    <w:rsid w:val="004C6676"/>
    <w:rsid w:val="004C690A"/>
    <w:rsid w:val="004C69FA"/>
    <w:rsid w:val="004C6AB0"/>
    <w:rsid w:val="004C6B2B"/>
    <w:rsid w:val="004C6D04"/>
    <w:rsid w:val="004C71BF"/>
    <w:rsid w:val="004C73C1"/>
    <w:rsid w:val="004C762B"/>
    <w:rsid w:val="004C7BD5"/>
    <w:rsid w:val="004C7E7A"/>
    <w:rsid w:val="004D017A"/>
    <w:rsid w:val="004D01FF"/>
    <w:rsid w:val="004D04CE"/>
    <w:rsid w:val="004D0556"/>
    <w:rsid w:val="004D0567"/>
    <w:rsid w:val="004D05E4"/>
    <w:rsid w:val="004D06E3"/>
    <w:rsid w:val="004D06F7"/>
    <w:rsid w:val="004D099E"/>
    <w:rsid w:val="004D0CB0"/>
    <w:rsid w:val="004D0D3F"/>
    <w:rsid w:val="004D12C4"/>
    <w:rsid w:val="004D13ED"/>
    <w:rsid w:val="004D14B3"/>
    <w:rsid w:val="004D1546"/>
    <w:rsid w:val="004D15AE"/>
    <w:rsid w:val="004D1617"/>
    <w:rsid w:val="004D16C3"/>
    <w:rsid w:val="004D16DE"/>
    <w:rsid w:val="004D1859"/>
    <w:rsid w:val="004D1943"/>
    <w:rsid w:val="004D1A1C"/>
    <w:rsid w:val="004D1B0F"/>
    <w:rsid w:val="004D1C36"/>
    <w:rsid w:val="004D1D67"/>
    <w:rsid w:val="004D2190"/>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8B5"/>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1FC"/>
    <w:rsid w:val="004D725D"/>
    <w:rsid w:val="004D7299"/>
    <w:rsid w:val="004D75D7"/>
    <w:rsid w:val="004D7785"/>
    <w:rsid w:val="004D796F"/>
    <w:rsid w:val="004D7A04"/>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60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2FF4"/>
    <w:rsid w:val="004E31E7"/>
    <w:rsid w:val="004E3209"/>
    <w:rsid w:val="004E343D"/>
    <w:rsid w:val="004E3AC5"/>
    <w:rsid w:val="004E3BF7"/>
    <w:rsid w:val="004E3C42"/>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0F8"/>
    <w:rsid w:val="004E623C"/>
    <w:rsid w:val="004E62C3"/>
    <w:rsid w:val="004E6595"/>
    <w:rsid w:val="004E6C54"/>
    <w:rsid w:val="004E6D49"/>
    <w:rsid w:val="004E6D54"/>
    <w:rsid w:val="004E70D6"/>
    <w:rsid w:val="004E71D8"/>
    <w:rsid w:val="004E74C0"/>
    <w:rsid w:val="004E7535"/>
    <w:rsid w:val="004E7742"/>
    <w:rsid w:val="004E77B1"/>
    <w:rsid w:val="004E7927"/>
    <w:rsid w:val="004E7AF8"/>
    <w:rsid w:val="004E7BC3"/>
    <w:rsid w:val="004F0035"/>
    <w:rsid w:val="004F004E"/>
    <w:rsid w:val="004F00F6"/>
    <w:rsid w:val="004F027D"/>
    <w:rsid w:val="004F08E3"/>
    <w:rsid w:val="004F0912"/>
    <w:rsid w:val="004F0AB6"/>
    <w:rsid w:val="004F0C62"/>
    <w:rsid w:val="004F0C6A"/>
    <w:rsid w:val="004F0C90"/>
    <w:rsid w:val="004F0D90"/>
    <w:rsid w:val="004F0D94"/>
    <w:rsid w:val="004F0F2D"/>
    <w:rsid w:val="004F10D3"/>
    <w:rsid w:val="004F10E3"/>
    <w:rsid w:val="004F14B4"/>
    <w:rsid w:val="004F1667"/>
    <w:rsid w:val="004F1756"/>
    <w:rsid w:val="004F19B5"/>
    <w:rsid w:val="004F1DF0"/>
    <w:rsid w:val="004F1F60"/>
    <w:rsid w:val="004F1F6D"/>
    <w:rsid w:val="004F1FF5"/>
    <w:rsid w:val="004F22C1"/>
    <w:rsid w:val="004F2364"/>
    <w:rsid w:val="004F23B2"/>
    <w:rsid w:val="004F2465"/>
    <w:rsid w:val="004F2544"/>
    <w:rsid w:val="004F26D4"/>
    <w:rsid w:val="004F2748"/>
    <w:rsid w:val="004F288F"/>
    <w:rsid w:val="004F2926"/>
    <w:rsid w:val="004F2B42"/>
    <w:rsid w:val="004F2C23"/>
    <w:rsid w:val="004F2DA9"/>
    <w:rsid w:val="004F32E4"/>
    <w:rsid w:val="004F357C"/>
    <w:rsid w:val="004F3903"/>
    <w:rsid w:val="004F3CC8"/>
    <w:rsid w:val="004F3DA1"/>
    <w:rsid w:val="004F3EA3"/>
    <w:rsid w:val="004F4373"/>
    <w:rsid w:val="004F4430"/>
    <w:rsid w:val="004F4E54"/>
    <w:rsid w:val="004F5163"/>
    <w:rsid w:val="004F5368"/>
    <w:rsid w:val="004F545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3E2"/>
    <w:rsid w:val="004F754A"/>
    <w:rsid w:val="004F756F"/>
    <w:rsid w:val="004F78C4"/>
    <w:rsid w:val="004F7998"/>
    <w:rsid w:val="004F7C99"/>
    <w:rsid w:val="004F7E5A"/>
    <w:rsid w:val="004F7F74"/>
    <w:rsid w:val="0050019F"/>
    <w:rsid w:val="00500281"/>
    <w:rsid w:val="00500379"/>
    <w:rsid w:val="0050048B"/>
    <w:rsid w:val="00500795"/>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85"/>
    <w:rsid w:val="00504B97"/>
    <w:rsid w:val="00505035"/>
    <w:rsid w:val="00505141"/>
    <w:rsid w:val="005056D5"/>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35"/>
    <w:rsid w:val="0051242A"/>
    <w:rsid w:val="0051254E"/>
    <w:rsid w:val="00512559"/>
    <w:rsid w:val="005128DE"/>
    <w:rsid w:val="005129CF"/>
    <w:rsid w:val="00512AA5"/>
    <w:rsid w:val="00512AB1"/>
    <w:rsid w:val="00512DD6"/>
    <w:rsid w:val="00512F25"/>
    <w:rsid w:val="00513096"/>
    <w:rsid w:val="00513297"/>
    <w:rsid w:val="005132EA"/>
    <w:rsid w:val="005136D6"/>
    <w:rsid w:val="005136EB"/>
    <w:rsid w:val="0051380F"/>
    <w:rsid w:val="00513B7C"/>
    <w:rsid w:val="00513B88"/>
    <w:rsid w:val="00513B92"/>
    <w:rsid w:val="00513CF1"/>
    <w:rsid w:val="00513E10"/>
    <w:rsid w:val="005143DA"/>
    <w:rsid w:val="0051448A"/>
    <w:rsid w:val="005146F5"/>
    <w:rsid w:val="00514AA0"/>
    <w:rsid w:val="00514DAD"/>
    <w:rsid w:val="00514DE2"/>
    <w:rsid w:val="00515101"/>
    <w:rsid w:val="005151D4"/>
    <w:rsid w:val="005152E5"/>
    <w:rsid w:val="00515352"/>
    <w:rsid w:val="005159E1"/>
    <w:rsid w:val="00515A8D"/>
    <w:rsid w:val="00515A96"/>
    <w:rsid w:val="00515BF5"/>
    <w:rsid w:val="00515C5F"/>
    <w:rsid w:val="00515D56"/>
    <w:rsid w:val="00516130"/>
    <w:rsid w:val="0051613C"/>
    <w:rsid w:val="0051694F"/>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8D"/>
    <w:rsid w:val="00517DEF"/>
    <w:rsid w:val="00520302"/>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7F"/>
    <w:rsid w:val="00522BB0"/>
    <w:rsid w:val="00522C4B"/>
    <w:rsid w:val="00522D1B"/>
    <w:rsid w:val="00522EB0"/>
    <w:rsid w:val="00522F41"/>
    <w:rsid w:val="0052326F"/>
    <w:rsid w:val="005232C5"/>
    <w:rsid w:val="0052341D"/>
    <w:rsid w:val="005234AE"/>
    <w:rsid w:val="00523807"/>
    <w:rsid w:val="00523A85"/>
    <w:rsid w:val="00523B2E"/>
    <w:rsid w:val="00523CE1"/>
    <w:rsid w:val="00523D73"/>
    <w:rsid w:val="00523DE7"/>
    <w:rsid w:val="005240A7"/>
    <w:rsid w:val="00524649"/>
    <w:rsid w:val="00524740"/>
    <w:rsid w:val="0052477C"/>
    <w:rsid w:val="00524966"/>
    <w:rsid w:val="00524A93"/>
    <w:rsid w:val="00524C78"/>
    <w:rsid w:val="00524D1A"/>
    <w:rsid w:val="00524D9F"/>
    <w:rsid w:val="005250CB"/>
    <w:rsid w:val="00525295"/>
    <w:rsid w:val="0052533B"/>
    <w:rsid w:val="0052544C"/>
    <w:rsid w:val="005254EE"/>
    <w:rsid w:val="005255E2"/>
    <w:rsid w:val="00525622"/>
    <w:rsid w:val="00525769"/>
    <w:rsid w:val="00525B0E"/>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6F8E"/>
    <w:rsid w:val="005274F9"/>
    <w:rsid w:val="00527632"/>
    <w:rsid w:val="00527700"/>
    <w:rsid w:val="005277DA"/>
    <w:rsid w:val="005277FD"/>
    <w:rsid w:val="00527CAB"/>
    <w:rsid w:val="00527FFC"/>
    <w:rsid w:val="00530174"/>
    <w:rsid w:val="0053044F"/>
    <w:rsid w:val="00530452"/>
    <w:rsid w:val="00530461"/>
    <w:rsid w:val="00530611"/>
    <w:rsid w:val="005306A7"/>
    <w:rsid w:val="005307D7"/>
    <w:rsid w:val="0053084E"/>
    <w:rsid w:val="00530886"/>
    <w:rsid w:val="005308BA"/>
    <w:rsid w:val="0053099F"/>
    <w:rsid w:val="00530AAD"/>
    <w:rsid w:val="00530C5F"/>
    <w:rsid w:val="00530CE4"/>
    <w:rsid w:val="00530DB8"/>
    <w:rsid w:val="005311C1"/>
    <w:rsid w:val="00531352"/>
    <w:rsid w:val="005315FF"/>
    <w:rsid w:val="00531867"/>
    <w:rsid w:val="0053189F"/>
    <w:rsid w:val="005318FB"/>
    <w:rsid w:val="005319D3"/>
    <w:rsid w:val="00531C7D"/>
    <w:rsid w:val="00532460"/>
    <w:rsid w:val="0053273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AFD"/>
    <w:rsid w:val="00536B4F"/>
    <w:rsid w:val="00536BFB"/>
    <w:rsid w:val="00536DCA"/>
    <w:rsid w:val="00536DDA"/>
    <w:rsid w:val="00536E7A"/>
    <w:rsid w:val="00537016"/>
    <w:rsid w:val="005375CE"/>
    <w:rsid w:val="0053796B"/>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2CF2"/>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4EED"/>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B22"/>
    <w:rsid w:val="00547BE3"/>
    <w:rsid w:val="00547D64"/>
    <w:rsid w:val="00550011"/>
    <w:rsid w:val="0055026E"/>
    <w:rsid w:val="0055046D"/>
    <w:rsid w:val="005504D0"/>
    <w:rsid w:val="005505CB"/>
    <w:rsid w:val="00550755"/>
    <w:rsid w:val="00550B89"/>
    <w:rsid w:val="00550BF5"/>
    <w:rsid w:val="00550C5E"/>
    <w:rsid w:val="00550D77"/>
    <w:rsid w:val="00550FA1"/>
    <w:rsid w:val="00550FC9"/>
    <w:rsid w:val="00551051"/>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4DEF"/>
    <w:rsid w:val="005551C6"/>
    <w:rsid w:val="005553F6"/>
    <w:rsid w:val="005558DF"/>
    <w:rsid w:val="005559F7"/>
    <w:rsid w:val="00555A91"/>
    <w:rsid w:val="00555AF2"/>
    <w:rsid w:val="00555BBC"/>
    <w:rsid w:val="00555D55"/>
    <w:rsid w:val="005560D3"/>
    <w:rsid w:val="005562A4"/>
    <w:rsid w:val="0055644D"/>
    <w:rsid w:val="0055648E"/>
    <w:rsid w:val="00556518"/>
    <w:rsid w:val="00556817"/>
    <w:rsid w:val="00556929"/>
    <w:rsid w:val="00556AE7"/>
    <w:rsid w:val="00556D10"/>
    <w:rsid w:val="00556DA6"/>
    <w:rsid w:val="005570BE"/>
    <w:rsid w:val="005571B5"/>
    <w:rsid w:val="005571E8"/>
    <w:rsid w:val="00557890"/>
    <w:rsid w:val="005579A9"/>
    <w:rsid w:val="00557AC0"/>
    <w:rsid w:val="0056004E"/>
    <w:rsid w:val="005602C1"/>
    <w:rsid w:val="0056077D"/>
    <w:rsid w:val="005609E9"/>
    <w:rsid w:val="00560B94"/>
    <w:rsid w:val="00560BBB"/>
    <w:rsid w:val="00560CDA"/>
    <w:rsid w:val="00560D88"/>
    <w:rsid w:val="00560E7E"/>
    <w:rsid w:val="00560F13"/>
    <w:rsid w:val="00560F63"/>
    <w:rsid w:val="0056113E"/>
    <w:rsid w:val="005611AF"/>
    <w:rsid w:val="0056138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D9B"/>
    <w:rsid w:val="0056325C"/>
    <w:rsid w:val="005633E2"/>
    <w:rsid w:val="0056349B"/>
    <w:rsid w:val="005634C7"/>
    <w:rsid w:val="00563522"/>
    <w:rsid w:val="0056352A"/>
    <w:rsid w:val="0056360B"/>
    <w:rsid w:val="00563AE8"/>
    <w:rsid w:val="00563AF1"/>
    <w:rsid w:val="00563BCF"/>
    <w:rsid w:val="00563E31"/>
    <w:rsid w:val="00563F93"/>
    <w:rsid w:val="00564075"/>
    <w:rsid w:val="005640EC"/>
    <w:rsid w:val="005642E5"/>
    <w:rsid w:val="005644C7"/>
    <w:rsid w:val="005647E5"/>
    <w:rsid w:val="00564885"/>
    <w:rsid w:val="00564960"/>
    <w:rsid w:val="005649A0"/>
    <w:rsid w:val="00564B3F"/>
    <w:rsid w:val="00564B90"/>
    <w:rsid w:val="00564BC1"/>
    <w:rsid w:val="00564E09"/>
    <w:rsid w:val="00564E28"/>
    <w:rsid w:val="00565224"/>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999"/>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668"/>
    <w:rsid w:val="00570947"/>
    <w:rsid w:val="00570B5F"/>
    <w:rsid w:val="00570D5F"/>
    <w:rsid w:val="00570E60"/>
    <w:rsid w:val="0057137F"/>
    <w:rsid w:val="00571855"/>
    <w:rsid w:val="00571936"/>
    <w:rsid w:val="005719E9"/>
    <w:rsid w:val="00571A8F"/>
    <w:rsid w:val="00571CA9"/>
    <w:rsid w:val="00571D48"/>
    <w:rsid w:val="00571DD8"/>
    <w:rsid w:val="00571FA6"/>
    <w:rsid w:val="00572314"/>
    <w:rsid w:val="0057234D"/>
    <w:rsid w:val="005724B9"/>
    <w:rsid w:val="00572552"/>
    <w:rsid w:val="00572753"/>
    <w:rsid w:val="005727B2"/>
    <w:rsid w:val="005727E4"/>
    <w:rsid w:val="005727E5"/>
    <w:rsid w:val="00572EBE"/>
    <w:rsid w:val="00572FC5"/>
    <w:rsid w:val="005735DA"/>
    <w:rsid w:val="005736E1"/>
    <w:rsid w:val="00573B58"/>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5EB5"/>
    <w:rsid w:val="00576026"/>
    <w:rsid w:val="0057615E"/>
    <w:rsid w:val="00576263"/>
    <w:rsid w:val="005762AE"/>
    <w:rsid w:val="0057632F"/>
    <w:rsid w:val="00576694"/>
    <w:rsid w:val="0057674B"/>
    <w:rsid w:val="00576F93"/>
    <w:rsid w:val="00576FC5"/>
    <w:rsid w:val="005771DF"/>
    <w:rsid w:val="005774D4"/>
    <w:rsid w:val="00577582"/>
    <w:rsid w:val="00577671"/>
    <w:rsid w:val="005776DD"/>
    <w:rsid w:val="005779B0"/>
    <w:rsid w:val="00577A23"/>
    <w:rsid w:val="00577B02"/>
    <w:rsid w:val="00577C00"/>
    <w:rsid w:val="00577D99"/>
    <w:rsid w:val="005801D8"/>
    <w:rsid w:val="00580254"/>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A6"/>
    <w:rsid w:val="00582EBB"/>
    <w:rsid w:val="0058319B"/>
    <w:rsid w:val="005834C5"/>
    <w:rsid w:val="005834F5"/>
    <w:rsid w:val="0058397F"/>
    <w:rsid w:val="00583B74"/>
    <w:rsid w:val="00583CFA"/>
    <w:rsid w:val="00583F80"/>
    <w:rsid w:val="0058403D"/>
    <w:rsid w:val="0058403E"/>
    <w:rsid w:val="005840CC"/>
    <w:rsid w:val="00584300"/>
    <w:rsid w:val="005843DF"/>
    <w:rsid w:val="00584441"/>
    <w:rsid w:val="005844DE"/>
    <w:rsid w:val="005844F5"/>
    <w:rsid w:val="00584B7F"/>
    <w:rsid w:val="00584D79"/>
    <w:rsid w:val="00584DB1"/>
    <w:rsid w:val="00584DFF"/>
    <w:rsid w:val="00584E5F"/>
    <w:rsid w:val="00584FF0"/>
    <w:rsid w:val="00585132"/>
    <w:rsid w:val="005852CD"/>
    <w:rsid w:val="005853B6"/>
    <w:rsid w:val="00585610"/>
    <w:rsid w:val="0058578B"/>
    <w:rsid w:val="00585A01"/>
    <w:rsid w:val="00585AF9"/>
    <w:rsid w:val="00585CFB"/>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DE3"/>
    <w:rsid w:val="00587E43"/>
    <w:rsid w:val="0059000E"/>
    <w:rsid w:val="005900DC"/>
    <w:rsid w:val="005902CE"/>
    <w:rsid w:val="005907AB"/>
    <w:rsid w:val="00590908"/>
    <w:rsid w:val="00590BD2"/>
    <w:rsid w:val="00590E25"/>
    <w:rsid w:val="00590F27"/>
    <w:rsid w:val="00590FCD"/>
    <w:rsid w:val="00590FF6"/>
    <w:rsid w:val="005910D7"/>
    <w:rsid w:val="00591116"/>
    <w:rsid w:val="005912E1"/>
    <w:rsid w:val="0059135C"/>
    <w:rsid w:val="00591689"/>
    <w:rsid w:val="00591934"/>
    <w:rsid w:val="00591DAB"/>
    <w:rsid w:val="005926A0"/>
    <w:rsid w:val="005926BE"/>
    <w:rsid w:val="00592716"/>
    <w:rsid w:val="0059295E"/>
    <w:rsid w:val="00592CC4"/>
    <w:rsid w:val="00592CCC"/>
    <w:rsid w:val="00592CF8"/>
    <w:rsid w:val="00592DBD"/>
    <w:rsid w:val="00592DD7"/>
    <w:rsid w:val="00592DD8"/>
    <w:rsid w:val="00592DEE"/>
    <w:rsid w:val="005935AB"/>
    <w:rsid w:val="005935D9"/>
    <w:rsid w:val="0059389B"/>
    <w:rsid w:val="0059420E"/>
    <w:rsid w:val="0059440F"/>
    <w:rsid w:val="00594480"/>
    <w:rsid w:val="00594526"/>
    <w:rsid w:val="0059455C"/>
    <w:rsid w:val="00594885"/>
    <w:rsid w:val="005949CB"/>
    <w:rsid w:val="00594B31"/>
    <w:rsid w:val="00594BB3"/>
    <w:rsid w:val="00594C76"/>
    <w:rsid w:val="00594DB0"/>
    <w:rsid w:val="00594DD9"/>
    <w:rsid w:val="00594E18"/>
    <w:rsid w:val="00594ED1"/>
    <w:rsid w:val="0059512B"/>
    <w:rsid w:val="005956E9"/>
    <w:rsid w:val="0059575B"/>
    <w:rsid w:val="005959A6"/>
    <w:rsid w:val="005962A4"/>
    <w:rsid w:val="0059632D"/>
    <w:rsid w:val="00596410"/>
    <w:rsid w:val="00596583"/>
    <w:rsid w:val="0059662B"/>
    <w:rsid w:val="00596940"/>
    <w:rsid w:val="00596D62"/>
    <w:rsid w:val="00597105"/>
    <w:rsid w:val="0059710A"/>
    <w:rsid w:val="005971FA"/>
    <w:rsid w:val="00597412"/>
    <w:rsid w:val="00597545"/>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9EA"/>
    <w:rsid w:val="005A0A21"/>
    <w:rsid w:val="005A0A77"/>
    <w:rsid w:val="005A0D4F"/>
    <w:rsid w:val="005A135F"/>
    <w:rsid w:val="005A15AB"/>
    <w:rsid w:val="005A15D0"/>
    <w:rsid w:val="005A1829"/>
    <w:rsid w:val="005A193E"/>
    <w:rsid w:val="005A199A"/>
    <w:rsid w:val="005A19B7"/>
    <w:rsid w:val="005A1BC3"/>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518"/>
    <w:rsid w:val="005A3627"/>
    <w:rsid w:val="005A389B"/>
    <w:rsid w:val="005A3966"/>
    <w:rsid w:val="005A3A23"/>
    <w:rsid w:val="005A3CEB"/>
    <w:rsid w:val="005A3D17"/>
    <w:rsid w:val="005A3E24"/>
    <w:rsid w:val="005A3E5B"/>
    <w:rsid w:val="005A3F78"/>
    <w:rsid w:val="005A4120"/>
    <w:rsid w:val="005A4826"/>
    <w:rsid w:val="005A49FB"/>
    <w:rsid w:val="005A4E4A"/>
    <w:rsid w:val="005A513F"/>
    <w:rsid w:val="005A5253"/>
    <w:rsid w:val="005A52B9"/>
    <w:rsid w:val="005A55FA"/>
    <w:rsid w:val="005A596B"/>
    <w:rsid w:val="005A5A6E"/>
    <w:rsid w:val="005A5CE4"/>
    <w:rsid w:val="005A5D2F"/>
    <w:rsid w:val="005A60A5"/>
    <w:rsid w:val="005A61B1"/>
    <w:rsid w:val="005A6243"/>
    <w:rsid w:val="005A627F"/>
    <w:rsid w:val="005A6543"/>
    <w:rsid w:val="005A671D"/>
    <w:rsid w:val="005A6805"/>
    <w:rsid w:val="005A680E"/>
    <w:rsid w:val="005A6C07"/>
    <w:rsid w:val="005A6D59"/>
    <w:rsid w:val="005A70C3"/>
    <w:rsid w:val="005A7231"/>
    <w:rsid w:val="005A7281"/>
    <w:rsid w:val="005A7385"/>
    <w:rsid w:val="005A73C3"/>
    <w:rsid w:val="005A74B0"/>
    <w:rsid w:val="005A7A1C"/>
    <w:rsid w:val="005A7B57"/>
    <w:rsid w:val="005A7C72"/>
    <w:rsid w:val="005A7E65"/>
    <w:rsid w:val="005A7FC9"/>
    <w:rsid w:val="005A7FE8"/>
    <w:rsid w:val="005B032F"/>
    <w:rsid w:val="005B06E1"/>
    <w:rsid w:val="005B07B6"/>
    <w:rsid w:val="005B081D"/>
    <w:rsid w:val="005B0924"/>
    <w:rsid w:val="005B0937"/>
    <w:rsid w:val="005B0B3B"/>
    <w:rsid w:val="005B0C44"/>
    <w:rsid w:val="005B0C79"/>
    <w:rsid w:val="005B0E6C"/>
    <w:rsid w:val="005B0E8B"/>
    <w:rsid w:val="005B1028"/>
    <w:rsid w:val="005B14E9"/>
    <w:rsid w:val="005B1831"/>
    <w:rsid w:val="005B1919"/>
    <w:rsid w:val="005B19CD"/>
    <w:rsid w:val="005B1AF3"/>
    <w:rsid w:val="005B1C22"/>
    <w:rsid w:val="005B1C6D"/>
    <w:rsid w:val="005B1DD8"/>
    <w:rsid w:val="005B1EFE"/>
    <w:rsid w:val="005B20C1"/>
    <w:rsid w:val="005B219E"/>
    <w:rsid w:val="005B2269"/>
    <w:rsid w:val="005B2440"/>
    <w:rsid w:val="005B24CE"/>
    <w:rsid w:val="005B24DF"/>
    <w:rsid w:val="005B2629"/>
    <w:rsid w:val="005B2692"/>
    <w:rsid w:val="005B2865"/>
    <w:rsid w:val="005B2B58"/>
    <w:rsid w:val="005B2B9F"/>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BEC"/>
    <w:rsid w:val="005B5DC9"/>
    <w:rsid w:val="005B6100"/>
    <w:rsid w:val="005B634F"/>
    <w:rsid w:val="005B642C"/>
    <w:rsid w:val="005B65BD"/>
    <w:rsid w:val="005B6639"/>
    <w:rsid w:val="005B664C"/>
    <w:rsid w:val="005B66D3"/>
    <w:rsid w:val="005B678D"/>
    <w:rsid w:val="005B684D"/>
    <w:rsid w:val="005B693F"/>
    <w:rsid w:val="005B6983"/>
    <w:rsid w:val="005B6A9D"/>
    <w:rsid w:val="005B6D4B"/>
    <w:rsid w:val="005B6F32"/>
    <w:rsid w:val="005B7215"/>
    <w:rsid w:val="005B7616"/>
    <w:rsid w:val="005B77A1"/>
    <w:rsid w:val="005B77E8"/>
    <w:rsid w:val="005B7AB5"/>
    <w:rsid w:val="005B7E7B"/>
    <w:rsid w:val="005C01CE"/>
    <w:rsid w:val="005C0222"/>
    <w:rsid w:val="005C0375"/>
    <w:rsid w:val="005C09BD"/>
    <w:rsid w:val="005C0B13"/>
    <w:rsid w:val="005C0FE0"/>
    <w:rsid w:val="005C10F2"/>
    <w:rsid w:val="005C112C"/>
    <w:rsid w:val="005C1162"/>
    <w:rsid w:val="005C1319"/>
    <w:rsid w:val="005C1A3D"/>
    <w:rsid w:val="005C1B55"/>
    <w:rsid w:val="005C1D39"/>
    <w:rsid w:val="005C2146"/>
    <w:rsid w:val="005C21FB"/>
    <w:rsid w:val="005C2528"/>
    <w:rsid w:val="005C255A"/>
    <w:rsid w:val="005C26C4"/>
    <w:rsid w:val="005C2A53"/>
    <w:rsid w:val="005C2B2B"/>
    <w:rsid w:val="005C30E2"/>
    <w:rsid w:val="005C30F8"/>
    <w:rsid w:val="005C312A"/>
    <w:rsid w:val="005C3169"/>
    <w:rsid w:val="005C32B8"/>
    <w:rsid w:val="005C3787"/>
    <w:rsid w:val="005C3831"/>
    <w:rsid w:val="005C3F7E"/>
    <w:rsid w:val="005C4122"/>
    <w:rsid w:val="005C422F"/>
    <w:rsid w:val="005C429B"/>
    <w:rsid w:val="005C4395"/>
    <w:rsid w:val="005C43AA"/>
    <w:rsid w:val="005C44DC"/>
    <w:rsid w:val="005C477E"/>
    <w:rsid w:val="005C4886"/>
    <w:rsid w:val="005C48DC"/>
    <w:rsid w:val="005C48EC"/>
    <w:rsid w:val="005C497C"/>
    <w:rsid w:val="005C4CCF"/>
    <w:rsid w:val="005C4DEE"/>
    <w:rsid w:val="005C56D1"/>
    <w:rsid w:val="005C59A3"/>
    <w:rsid w:val="005C5A52"/>
    <w:rsid w:val="005C5A88"/>
    <w:rsid w:val="005C5B2A"/>
    <w:rsid w:val="005C5E64"/>
    <w:rsid w:val="005C5FC7"/>
    <w:rsid w:val="005C61D6"/>
    <w:rsid w:val="005C6365"/>
    <w:rsid w:val="005C63FF"/>
    <w:rsid w:val="005C6429"/>
    <w:rsid w:val="005C64C1"/>
    <w:rsid w:val="005C6C18"/>
    <w:rsid w:val="005C6CBE"/>
    <w:rsid w:val="005C6D99"/>
    <w:rsid w:val="005C6E3A"/>
    <w:rsid w:val="005C6E47"/>
    <w:rsid w:val="005C701E"/>
    <w:rsid w:val="005C72EA"/>
    <w:rsid w:val="005C76A9"/>
    <w:rsid w:val="005C7890"/>
    <w:rsid w:val="005C7A25"/>
    <w:rsid w:val="005C7BD4"/>
    <w:rsid w:val="005C7D1E"/>
    <w:rsid w:val="005C7EFB"/>
    <w:rsid w:val="005D0427"/>
    <w:rsid w:val="005D044C"/>
    <w:rsid w:val="005D04D1"/>
    <w:rsid w:val="005D056F"/>
    <w:rsid w:val="005D063F"/>
    <w:rsid w:val="005D08C5"/>
    <w:rsid w:val="005D099B"/>
    <w:rsid w:val="005D12A7"/>
    <w:rsid w:val="005D1364"/>
    <w:rsid w:val="005D185E"/>
    <w:rsid w:val="005D198B"/>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1FC"/>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135"/>
    <w:rsid w:val="005D5282"/>
    <w:rsid w:val="005D5325"/>
    <w:rsid w:val="005D5426"/>
    <w:rsid w:val="005D5543"/>
    <w:rsid w:val="005D5619"/>
    <w:rsid w:val="005D566F"/>
    <w:rsid w:val="005D5804"/>
    <w:rsid w:val="005D596A"/>
    <w:rsid w:val="005D5BC3"/>
    <w:rsid w:val="005D5CFD"/>
    <w:rsid w:val="005D5DB0"/>
    <w:rsid w:val="005D5DC4"/>
    <w:rsid w:val="005D5EA2"/>
    <w:rsid w:val="005D5FFE"/>
    <w:rsid w:val="005D6249"/>
    <w:rsid w:val="005D66F3"/>
    <w:rsid w:val="005D6712"/>
    <w:rsid w:val="005D687C"/>
    <w:rsid w:val="005D6B52"/>
    <w:rsid w:val="005D6E6F"/>
    <w:rsid w:val="005D6F45"/>
    <w:rsid w:val="005D6FD0"/>
    <w:rsid w:val="005D70ED"/>
    <w:rsid w:val="005D7821"/>
    <w:rsid w:val="005D78D5"/>
    <w:rsid w:val="005D7B41"/>
    <w:rsid w:val="005D7BF3"/>
    <w:rsid w:val="005D7F68"/>
    <w:rsid w:val="005E02A6"/>
    <w:rsid w:val="005E0577"/>
    <w:rsid w:val="005E09A8"/>
    <w:rsid w:val="005E0BB1"/>
    <w:rsid w:val="005E0D55"/>
    <w:rsid w:val="005E1203"/>
    <w:rsid w:val="005E1240"/>
    <w:rsid w:val="005E14F0"/>
    <w:rsid w:val="005E1844"/>
    <w:rsid w:val="005E19BE"/>
    <w:rsid w:val="005E1BB2"/>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8F"/>
    <w:rsid w:val="005E35E0"/>
    <w:rsid w:val="005E370B"/>
    <w:rsid w:val="005E3B60"/>
    <w:rsid w:val="005E3C8A"/>
    <w:rsid w:val="005E3D58"/>
    <w:rsid w:val="005E3F48"/>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F8C"/>
    <w:rsid w:val="005E61B9"/>
    <w:rsid w:val="005E6C2B"/>
    <w:rsid w:val="005E72AF"/>
    <w:rsid w:val="005E74CB"/>
    <w:rsid w:val="005E77FB"/>
    <w:rsid w:val="005E7A0F"/>
    <w:rsid w:val="005E7B07"/>
    <w:rsid w:val="005E7B0F"/>
    <w:rsid w:val="005E7D2C"/>
    <w:rsid w:val="005F00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7"/>
    <w:rsid w:val="005F341E"/>
    <w:rsid w:val="005F3452"/>
    <w:rsid w:val="005F3595"/>
    <w:rsid w:val="005F38CA"/>
    <w:rsid w:val="005F3946"/>
    <w:rsid w:val="005F3A83"/>
    <w:rsid w:val="005F3AD5"/>
    <w:rsid w:val="005F3B8E"/>
    <w:rsid w:val="005F3B9F"/>
    <w:rsid w:val="005F3BC8"/>
    <w:rsid w:val="005F3EA3"/>
    <w:rsid w:val="005F3EB1"/>
    <w:rsid w:val="005F417B"/>
    <w:rsid w:val="005F4191"/>
    <w:rsid w:val="005F41BD"/>
    <w:rsid w:val="005F4213"/>
    <w:rsid w:val="005F438A"/>
    <w:rsid w:val="005F45C7"/>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6AA"/>
    <w:rsid w:val="005F582C"/>
    <w:rsid w:val="005F5905"/>
    <w:rsid w:val="005F592C"/>
    <w:rsid w:val="005F5A14"/>
    <w:rsid w:val="005F5AA5"/>
    <w:rsid w:val="005F5B32"/>
    <w:rsid w:val="005F5E9F"/>
    <w:rsid w:val="005F5EAA"/>
    <w:rsid w:val="005F6145"/>
    <w:rsid w:val="005F63F7"/>
    <w:rsid w:val="005F6427"/>
    <w:rsid w:val="005F6533"/>
    <w:rsid w:val="005F682F"/>
    <w:rsid w:val="005F69A3"/>
    <w:rsid w:val="005F6D24"/>
    <w:rsid w:val="005F71A8"/>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3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B7"/>
    <w:rsid w:val="006060F1"/>
    <w:rsid w:val="00606112"/>
    <w:rsid w:val="006062AF"/>
    <w:rsid w:val="00606348"/>
    <w:rsid w:val="006063D5"/>
    <w:rsid w:val="00606485"/>
    <w:rsid w:val="0060661E"/>
    <w:rsid w:val="00606661"/>
    <w:rsid w:val="006066F0"/>
    <w:rsid w:val="00606816"/>
    <w:rsid w:val="00606995"/>
    <w:rsid w:val="00606AB9"/>
    <w:rsid w:val="00606C49"/>
    <w:rsid w:val="00606CC3"/>
    <w:rsid w:val="00606EC3"/>
    <w:rsid w:val="00607305"/>
    <w:rsid w:val="006074B0"/>
    <w:rsid w:val="006075A1"/>
    <w:rsid w:val="00607A05"/>
    <w:rsid w:val="00607A44"/>
    <w:rsid w:val="00607C1D"/>
    <w:rsid w:val="00607CED"/>
    <w:rsid w:val="00607EF0"/>
    <w:rsid w:val="00610079"/>
    <w:rsid w:val="00610130"/>
    <w:rsid w:val="00610294"/>
    <w:rsid w:val="0061039F"/>
    <w:rsid w:val="006104F1"/>
    <w:rsid w:val="00610574"/>
    <w:rsid w:val="0061063E"/>
    <w:rsid w:val="00610E15"/>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92"/>
    <w:rsid w:val="00612FFF"/>
    <w:rsid w:val="00613101"/>
    <w:rsid w:val="006131DF"/>
    <w:rsid w:val="00613550"/>
    <w:rsid w:val="0061371D"/>
    <w:rsid w:val="006138F2"/>
    <w:rsid w:val="00613923"/>
    <w:rsid w:val="006139A4"/>
    <w:rsid w:val="00613BC6"/>
    <w:rsid w:val="00613D11"/>
    <w:rsid w:val="00613D3F"/>
    <w:rsid w:val="00613E9C"/>
    <w:rsid w:val="00614078"/>
    <w:rsid w:val="00614242"/>
    <w:rsid w:val="00614633"/>
    <w:rsid w:val="006149C4"/>
    <w:rsid w:val="00614B16"/>
    <w:rsid w:val="00614D15"/>
    <w:rsid w:val="00614D99"/>
    <w:rsid w:val="00614EB1"/>
    <w:rsid w:val="00614F45"/>
    <w:rsid w:val="0061501B"/>
    <w:rsid w:val="00615154"/>
    <w:rsid w:val="00615255"/>
    <w:rsid w:val="006152BF"/>
    <w:rsid w:val="006154E1"/>
    <w:rsid w:val="00615A02"/>
    <w:rsid w:val="00615A4C"/>
    <w:rsid w:val="00615CDB"/>
    <w:rsid w:val="00615CE0"/>
    <w:rsid w:val="00616027"/>
    <w:rsid w:val="00616350"/>
    <w:rsid w:val="006165EC"/>
    <w:rsid w:val="0061665E"/>
    <w:rsid w:val="00616785"/>
    <w:rsid w:val="00616924"/>
    <w:rsid w:val="00616C48"/>
    <w:rsid w:val="00616C76"/>
    <w:rsid w:val="00616E88"/>
    <w:rsid w:val="00616F07"/>
    <w:rsid w:val="00616F83"/>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41B"/>
    <w:rsid w:val="00621654"/>
    <w:rsid w:val="00621688"/>
    <w:rsid w:val="00621700"/>
    <w:rsid w:val="00621758"/>
    <w:rsid w:val="0062178A"/>
    <w:rsid w:val="006217C5"/>
    <w:rsid w:val="006218C1"/>
    <w:rsid w:val="006219F0"/>
    <w:rsid w:val="00621A70"/>
    <w:rsid w:val="006220FD"/>
    <w:rsid w:val="00622290"/>
    <w:rsid w:val="00622525"/>
    <w:rsid w:val="00622529"/>
    <w:rsid w:val="00622731"/>
    <w:rsid w:val="00622776"/>
    <w:rsid w:val="00622C39"/>
    <w:rsid w:val="00622CCB"/>
    <w:rsid w:val="00622E29"/>
    <w:rsid w:val="006230BD"/>
    <w:rsid w:val="00623106"/>
    <w:rsid w:val="006233E0"/>
    <w:rsid w:val="0062347A"/>
    <w:rsid w:val="00623CA9"/>
    <w:rsid w:val="00623E38"/>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435"/>
    <w:rsid w:val="00626651"/>
    <w:rsid w:val="006268E9"/>
    <w:rsid w:val="0062696B"/>
    <w:rsid w:val="006269E5"/>
    <w:rsid w:val="00626C6E"/>
    <w:rsid w:val="00626D3B"/>
    <w:rsid w:val="00627052"/>
    <w:rsid w:val="00627081"/>
    <w:rsid w:val="0062721D"/>
    <w:rsid w:val="006274C4"/>
    <w:rsid w:val="006277E0"/>
    <w:rsid w:val="00627A51"/>
    <w:rsid w:val="00627A5E"/>
    <w:rsid w:val="00627AAF"/>
    <w:rsid w:val="00627AB8"/>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09"/>
    <w:rsid w:val="0063213C"/>
    <w:rsid w:val="00632339"/>
    <w:rsid w:val="006323A0"/>
    <w:rsid w:val="00632415"/>
    <w:rsid w:val="00632416"/>
    <w:rsid w:val="0063242E"/>
    <w:rsid w:val="006326FE"/>
    <w:rsid w:val="00632DE3"/>
    <w:rsid w:val="00632F30"/>
    <w:rsid w:val="006331A0"/>
    <w:rsid w:val="006332C4"/>
    <w:rsid w:val="00633629"/>
    <w:rsid w:val="0063367D"/>
    <w:rsid w:val="006337EE"/>
    <w:rsid w:val="00633831"/>
    <w:rsid w:val="00633BBA"/>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76"/>
    <w:rsid w:val="006362EF"/>
    <w:rsid w:val="00636360"/>
    <w:rsid w:val="006365AD"/>
    <w:rsid w:val="006367C9"/>
    <w:rsid w:val="006368FB"/>
    <w:rsid w:val="00636ADF"/>
    <w:rsid w:val="00636B1C"/>
    <w:rsid w:val="00636D7F"/>
    <w:rsid w:val="00636FC6"/>
    <w:rsid w:val="00637126"/>
    <w:rsid w:val="00637540"/>
    <w:rsid w:val="006375DF"/>
    <w:rsid w:val="006376E3"/>
    <w:rsid w:val="006376F5"/>
    <w:rsid w:val="0063770B"/>
    <w:rsid w:val="006377A1"/>
    <w:rsid w:val="006377E5"/>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2F9"/>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5B"/>
    <w:rsid w:val="00644386"/>
    <w:rsid w:val="00644489"/>
    <w:rsid w:val="006445C4"/>
    <w:rsid w:val="006445FE"/>
    <w:rsid w:val="0064474B"/>
    <w:rsid w:val="006449CD"/>
    <w:rsid w:val="00644F00"/>
    <w:rsid w:val="0064508E"/>
    <w:rsid w:val="006452F2"/>
    <w:rsid w:val="0064546A"/>
    <w:rsid w:val="00645771"/>
    <w:rsid w:val="006457A0"/>
    <w:rsid w:val="006457CA"/>
    <w:rsid w:val="00645815"/>
    <w:rsid w:val="006459EE"/>
    <w:rsid w:val="00645C28"/>
    <w:rsid w:val="00645D7F"/>
    <w:rsid w:val="00645F60"/>
    <w:rsid w:val="00645FBA"/>
    <w:rsid w:val="00645FF2"/>
    <w:rsid w:val="00646115"/>
    <w:rsid w:val="0064619E"/>
    <w:rsid w:val="00646245"/>
    <w:rsid w:val="006463AC"/>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3F"/>
    <w:rsid w:val="00647B19"/>
    <w:rsid w:val="00647BB2"/>
    <w:rsid w:val="0065013D"/>
    <w:rsid w:val="00650376"/>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A9"/>
    <w:rsid w:val="006520D4"/>
    <w:rsid w:val="0065228D"/>
    <w:rsid w:val="0065247A"/>
    <w:rsid w:val="006525D5"/>
    <w:rsid w:val="006527BD"/>
    <w:rsid w:val="00652A1C"/>
    <w:rsid w:val="00652D48"/>
    <w:rsid w:val="00652E8C"/>
    <w:rsid w:val="00652FB2"/>
    <w:rsid w:val="0065352B"/>
    <w:rsid w:val="006535AE"/>
    <w:rsid w:val="0065369F"/>
    <w:rsid w:val="006537DE"/>
    <w:rsid w:val="00653984"/>
    <w:rsid w:val="00653BF1"/>
    <w:rsid w:val="0065422B"/>
    <w:rsid w:val="006542AE"/>
    <w:rsid w:val="00654532"/>
    <w:rsid w:val="006545C6"/>
    <w:rsid w:val="00654808"/>
    <w:rsid w:val="00654CA1"/>
    <w:rsid w:val="00654DEC"/>
    <w:rsid w:val="00654E23"/>
    <w:rsid w:val="00654E93"/>
    <w:rsid w:val="00654EB0"/>
    <w:rsid w:val="00654FF6"/>
    <w:rsid w:val="0065501C"/>
    <w:rsid w:val="006551BA"/>
    <w:rsid w:val="006553AD"/>
    <w:rsid w:val="006554FC"/>
    <w:rsid w:val="0065560D"/>
    <w:rsid w:val="00655641"/>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371"/>
    <w:rsid w:val="006576EF"/>
    <w:rsid w:val="00657798"/>
    <w:rsid w:val="00657C81"/>
    <w:rsid w:val="00657FBF"/>
    <w:rsid w:val="00660007"/>
    <w:rsid w:val="00660009"/>
    <w:rsid w:val="006601CE"/>
    <w:rsid w:val="006602BB"/>
    <w:rsid w:val="0066049D"/>
    <w:rsid w:val="006609B2"/>
    <w:rsid w:val="0066115E"/>
    <w:rsid w:val="006613ED"/>
    <w:rsid w:val="00661487"/>
    <w:rsid w:val="006614A1"/>
    <w:rsid w:val="00661534"/>
    <w:rsid w:val="006617C9"/>
    <w:rsid w:val="006619E5"/>
    <w:rsid w:val="00661C14"/>
    <w:rsid w:val="00661ECC"/>
    <w:rsid w:val="00662613"/>
    <w:rsid w:val="00662829"/>
    <w:rsid w:val="0066292E"/>
    <w:rsid w:val="00662B98"/>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E17"/>
    <w:rsid w:val="00664E2B"/>
    <w:rsid w:val="00664EA2"/>
    <w:rsid w:val="00664F54"/>
    <w:rsid w:val="006651A6"/>
    <w:rsid w:val="0066527A"/>
    <w:rsid w:val="006652F3"/>
    <w:rsid w:val="00665408"/>
    <w:rsid w:val="006656C6"/>
    <w:rsid w:val="00665BD2"/>
    <w:rsid w:val="00665D13"/>
    <w:rsid w:val="00665D1C"/>
    <w:rsid w:val="00666227"/>
    <w:rsid w:val="0066665E"/>
    <w:rsid w:val="0066666A"/>
    <w:rsid w:val="006668C0"/>
    <w:rsid w:val="00666A78"/>
    <w:rsid w:val="00666AA6"/>
    <w:rsid w:val="00666B2A"/>
    <w:rsid w:val="00666BEB"/>
    <w:rsid w:val="00666CD5"/>
    <w:rsid w:val="00666E2F"/>
    <w:rsid w:val="00667055"/>
    <w:rsid w:val="00667065"/>
    <w:rsid w:val="0066710F"/>
    <w:rsid w:val="00667667"/>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12"/>
    <w:rsid w:val="00671B5D"/>
    <w:rsid w:val="00671C50"/>
    <w:rsid w:val="00671EFF"/>
    <w:rsid w:val="006724A1"/>
    <w:rsid w:val="0067251D"/>
    <w:rsid w:val="006725CB"/>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E6"/>
    <w:rsid w:val="00673AF4"/>
    <w:rsid w:val="00673C36"/>
    <w:rsid w:val="00673D57"/>
    <w:rsid w:val="00673E68"/>
    <w:rsid w:val="006742F0"/>
    <w:rsid w:val="00674408"/>
    <w:rsid w:val="006745ED"/>
    <w:rsid w:val="00674727"/>
    <w:rsid w:val="00674972"/>
    <w:rsid w:val="00674A54"/>
    <w:rsid w:val="00674A6B"/>
    <w:rsid w:val="00674B10"/>
    <w:rsid w:val="00674DE8"/>
    <w:rsid w:val="00674F37"/>
    <w:rsid w:val="00675233"/>
    <w:rsid w:val="0067532F"/>
    <w:rsid w:val="00675454"/>
    <w:rsid w:val="0067560B"/>
    <w:rsid w:val="006756A1"/>
    <w:rsid w:val="00675704"/>
    <w:rsid w:val="006757B2"/>
    <w:rsid w:val="00675BCD"/>
    <w:rsid w:val="00675FB0"/>
    <w:rsid w:val="00676018"/>
    <w:rsid w:val="0067615B"/>
    <w:rsid w:val="0067647C"/>
    <w:rsid w:val="0067659B"/>
    <w:rsid w:val="006765F4"/>
    <w:rsid w:val="0067682A"/>
    <w:rsid w:val="006768E8"/>
    <w:rsid w:val="00676966"/>
    <w:rsid w:val="00676AFF"/>
    <w:rsid w:val="00677109"/>
    <w:rsid w:val="006771AA"/>
    <w:rsid w:val="006772D9"/>
    <w:rsid w:val="00677478"/>
    <w:rsid w:val="00677495"/>
    <w:rsid w:val="00677544"/>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4A2"/>
    <w:rsid w:val="00681764"/>
    <w:rsid w:val="00681865"/>
    <w:rsid w:val="006818B4"/>
    <w:rsid w:val="00681C0F"/>
    <w:rsid w:val="00681DE4"/>
    <w:rsid w:val="00682103"/>
    <w:rsid w:val="00682302"/>
    <w:rsid w:val="006824E3"/>
    <w:rsid w:val="00682514"/>
    <w:rsid w:val="00682593"/>
    <w:rsid w:val="006828C9"/>
    <w:rsid w:val="006828CD"/>
    <w:rsid w:val="0068292F"/>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BE1"/>
    <w:rsid w:val="00684D0F"/>
    <w:rsid w:val="00684EAC"/>
    <w:rsid w:val="006851B1"/>
    <w:rsid w:val="006851F4"/>
    <w:rsid w:val="006851FA"/>
    <w:rsid w:val="00685201"/>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299"/>
    <w:rsid w:val="00687825"/>
    <w:rsid w:val="006879D5"/>
    <w:rsid w:val="00687DEC"/>
    <w:rsid w:val="00690190"/>
    <w:rsid w:val="00690229"/>
    <w:rsid w:val="0069061C"/>
    <w:rsid w:val="006906BC"/>
    <w:rsid w:val="006906BD"/>
    <w:rsid w:val="00690814"/>
    <w:rsid w:val="00690BB9"/>
    <w:rsid w:val="00690C82"/>
    <w:rsid w:val="00690CEA"/>
    <w:rsid w:val="00690F79"/>
    <w:rsid w:val="0069103B"/>
    <w:rsid w:val="006910A5"/>
    <w:rsid w:val="00691167"/>
    <w:rsid w:val="006911A7"/>
    <w:rsid w:val="006912D6"/>
    <w:rsid w:val="006912E1"/>
    <w:rsid w:val="00691646"/>
    <w:rsid w:val="006916DE"/>
    <w:rsid w:val="00691BF2"/>
    <w:rsid w:val="00691DAD"/>
    <w:rsid w:val="00691E76"/>
    <w:rsid w:val="006920C8"/>
    <w:rsid w:val="00692204"/>
    <w:rsid w:val="0069239A"/>
    <w:rsid w:val="00692937"/>
    <w:rsid w:val="0069296B"/>
    <w:rsid w:val="006929AD"/>
    <w:rsid w:val="00692D2E"/>
    <w:rsid w:val="00693706"/>
    <w:rsid w:val="0069392A"/>
    <w:rsid w:val="00693965"/>
    <w:rsid w:val="00693BCF"/>
    <w:rsid w:val="00693C86"/>
    <w:rsid w:val="006946C6"/>
    <w:rsid w:val="00694A13"/>
    <w:rsid w:val="00694AB8"/>
    <w:rsid w:val="00694C74"/>
    <w:rsid w:val="00694CB8"/>
    <w:rsid w:val="00694D15"/>
    <w:rsid w:val="00694D32"/>
    <w:rsid w:val="00694D78"/>
    <w:rsid w:val="00695330"/>
    <w:rsid w:val="0069537E"/>
    <w:rsid w:val="00695386"/>
    <w:rsid w:val="006954AA"/>
    <w:rsid w:val="006954F9"/>
    <w:rsid w:val="0069555B"/>
    <w:rsid w:val="00695865"/>
    <w:rsid w:val="006958CA"/>
    <w:rsid w:val="006958F5"/>
    <w:rsid w:val="0069590A"/>
    <w:rsid w:val="00695BE9"/>
    <w:rsid w:val="00695D67"/>
    <w:rsid w:val="00695F21"/>
    <w:rsid w:val="00695F7D"/>
    <w:rsid w:val="00696107"/>
    <w:rsid w:val="0069623E"/>
    <w:rsid w:val="00696487"/>
    <w:rsid w:val="0069652C"/>
    <w:rsid w:val="006965B9"/>
    <w:rsid w:val="00696745"/>
    <w:rsid w:val="00696B3A"/>
    <w:rsid w:val="00696BA7"/>
    <w:rsid w:val="00696DDE"/>
    <w:rsid w:val="00696DFA"/>
    <w:rsid w:val="00696EE3"/>
    <w:rsid w:val="00696F43"/>
    <w:rsid w:val="00697158"/>
    <w:rsid w:val="006971C7"/>
    <w:rsid w:val="006971CE"/>
    <w:rsid w:val="00697271"/>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CA5"/>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4EA"/>
    <w:rsid w:val="006A487F"/>
    <w:rsid w:val="006A4A8B"/>
    <w:rsid w:val="006A4A91"/>
    <w:rsid w:val="006A4D2B"/>
    <w:rsid w:val="006A4F01"/>
    <w:rsid w:val="006A53FD"/>
    <w:rsid w:val="006A54E5"/>
    <w:rsid w:val="006A5695"/>
    <w:rsid w:val="006A58C2"/>
    <w:rsid w:val="006A599D"/>
    <w:rsid w:val="006A5A84"/>
    <w:rsid w:val="006A5AD4"/>
    <w:rsid w:val="006A5D71"/>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2F"/>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94"/>
    <w:rsid w:val="006B14CC"/>
    <w:rsid w:val="006B1985"/>
    <w:rsid w:val="006B1A97"/>
    <w:rsid w:val="006B1C6B"/>
    <w:rsid w:val="006B1CCF"/>
    <w:rsid w:val="006B1E2F"/>
    <w:rsid w:val="006B1E8D"/>
    <w:rsid w:val="006B1F66"/>
    <w:rsid w:val="006B2106"/>
    <w:rsid w:val="006B220E"/>
    <w:rsid w:val="006B225B"/>
    <w:rsid w:val="006B23C4"/>
    <w:rsid w:val="006B24A4"/>
    <w:rsid w:val="006B2538"/>
    <w:rsid w:val="006B258F"/>
    <w:rsid w:val="006B25A5"/>
    <w:rsid w:val="006B26F1"/>
    <w:rsid w:val="006B28CB"/>
    <w:rsid w:val="006B29C3"/>
    <w:rsid w:val="006B2A08"/>
    <w:rsid w:val="006B33EC"/>
    <w:rsid w:val="006B34A2"/>
    <w:rsid w:val="006B35F0"/>
    <w:rsid w:val="006B384F"/>
    <w:rsid w:val="006B3BA5"/>
    <w:rsid w:val="006B3C87"/>
    <w:rsid w:val="006B3DB7"/>
    <w:rsid w:val="006B3EB0"/>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58C"/>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6F0C"/>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179"/>
    <w:rsid w:val="006C1426"/>
    <w:rsid w:val="006C150E"/>
    <w:rsid w:val="006C1733"/>
    <w:rsid w:val="006C1AE6"/>
    <w:rsid w:val="006C1BE3"/>
    <w:rsid w:val="006C1D52"/>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564"/>
    <w:rsid w:val="006C56A6"/>
    <w:rsid w:val="006C5851"/>
    <w:rsid w:val="006C59C2"/>
    <w:rsid w:val="006C5A18"/>
    <w:rsid w:val="006C5AF5"/>
    <w:rsid w:val="006C5BF5"/>
    <w:rsid w:val="006C5CCA"/>
    <w:rsid w:val="006C604C"/>
    <w:rsid w:val="006C63C5"/>
    <w:rsid w:val="006C657A"/>
    <w:rsid w:val="006C6608"/>
    <w:rsid w:val="006C6632"/>
    <w:rsid w:val="006C67B8"/>
    <w:rsid w:val="006C696A"/>
    <w:rsid w:val="006C6B5A"/>
    <w:rsid w:val="006C6BB2"/>
    <w:rsid w:val="006C6DDF"/>
    <w:rsid w:val="006C6F2E"/>
    <w:rsid w:val="006C72DE"/>
    <w:rsid w:val="006C7309"/>
    <w:rsid w:val="006C79F7"/>
    <w:rsid w:val="006C7A59"/>
    <w:rsid w:val="006C7AAC"/>
    <w:rsid w:val="006C7CF0"/>
    <w:rsid w:val="006C7D8A"/>
    <w:rsid w:val="006C7F6A"/>
    <w:rsid w:val="006C7FBF"/>
    <w:rsid w:val="006D013B"/>
    <w:rsid w:val="006D024C"/>
    <w:rsid w:val="006D02E7"/>
    <w:rsid w:val="006D05B8"/>
    <w:rsid w:val="006D07A9"/>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795"/>
    <w:rsid w:val="006D380C"/>
    <w:rsid w:val="006D3888"/>
    <w:rsid w:val="006D4057"/>
    <w:rsid w:val="006D41D7"/>
    <w:rsid w:val="006D4385"/>
    <w:rsid w:val="006D45C1"/>
    <w:rsid w:val="006D47FA"/>
    <w:rsid w:val="006D4802"/>
    <w:rsid w:val="006D48B6"/>
    <w:rsid w:val="006D4C37"/>
    <w:rsid w:val="006D4D47"/>
    <w:rsid w:val="006D4E4D"/>
    <w:rsid w:val="006D50C1"/>
    <w:rsid w:val="006D519D"/>
    <w:rsid w:val="006D51AB"/>
    <w:rsid w:val="006D52FC"/>
    <w:rsid w:val="006D53AF"/>
    <w:rsid w:val="006D54EB"/>
    <w:rsid w:val="006D55D0"/>
    <w:rsid w:val="006D55F6"/>
    <w:rsid w:val="006D56EC"/>
    <w:rsid w:val="006D5A4E"/>
    <w:rsid w:val="006D5CD8"/>
    <w:rsid w:val="006D5D52"/>
    <w:rsid w:val="006D5E95"/>
    <w:rsid w:val="006D5E96"/>
    <w:rsid w:val="006D6253"/>
    <w:rsid w:val="006D629F"/>
    <w:rsid w:val="006D62EC"/>
    <w:rsid w:val="006D68D0"/>
    <w:rsid w:val="006D6A23"/>
    <w:rsid w:val="006D6BD3"/>
    <w:rsid w:val="006D6C0C"/>
    <w:rsid w:val="006D6DA7"/>
    <w:rsid w:val="006D6EFF"/>
    <w:rsid w:val="006D6F65"/>
    <w:rsid w:val="006D723C"/>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3F2"/>
    <w:rsid w:val="006E2725"/>
    <w:rsid w:val="006E2913"/>
    <w:rsid w:val="006E2C43"/>
    <w:rsid w:val="006E2ECB"/>
    <w:rsid w:val="006E3248"/>
    <w:rsid w:val="006E32BE"/>
    <w:rsid w:val="006E32D5"/>
    <w:rsid w:val="006E34D2"/>
    <w:rsid w:val="006E3B19"/>
    <w:rsid w:val="006E3BC8"/>
    <w:rsid w:val="006E3DFF"/>
    <w:rsid w:val="006E3E6D"/>
    <w:rsid w:val="006E3F2E"/>
    <w:rsid w:val="006E40BF"/>
    <w:rsid w:val="006E410B"/>
    <w:rsid w:val="006E41E7"/>
    <w:rsid w:val="006E437D"/>
    <w:rsid w:val="006E43E5"/>
    <w:rsid w:val="006E43EF"/>
    <w:rsid w:val="006E44C7"/>
    <w:rsid w:val="006E44E2"/>
    <w:rsid w:val="006E4691"/>
    <w:rsid w:val="006E46D3"/>
    <w:rsid w:val="006E4746"/>
    <w:rsid w:val="006E4B59"/>
    <w:rsid w:val="006E4BD6"/>
    <w:rsid w:val="006E502C"/>
    <w:rsid w:val="006E5331"/>
    <w:rsid w:val="006E5370"/>
    <w:rsid w:val="006E540B"/>
    <w:rsid w:val="006E5440"/>
    <w:rsid w:val="006E5561"/>
    <w:rsid w:val="006E5652"/>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24"/>
    <w:rsid w:val="006F2133"/>
    <w:rsid w:val="006F23B1"/>
    <w:rsid w:val="006F2537"/>
    <w:rsid w:val="006F26B2"/>
    <w:rsid w:val="006F278D"/>
    <w:rsid w:val="006F295F"/>
    <w:rsid w:val="006F2960"/>
    <w:rsid w:val="006F2B2B"/>
    <w:rsid w:val="006F2B63"/>
    <w:rsid w:val="006F2ED8"/>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5"/>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F3"/>
    <w:rsid w:val="006F6451"/>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0AC"/>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191"/>
    <w:rsid w:val="00702D9C"/>
    <w:rsid w:val="00702DF4"/>
    <w:rsid w:val="00702FB6"/>
    <w:rsid w:val="00703142"/>
    <w:rsid w:val="007035C5"/>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B09"/>
    <w:rsid w:val="00704CEA"/>
    <w:rsid w:val="00704CF0"/>
    <w:rsid w:val="00705032"/>
    <w:rsid w:val="00705111"/>
    <w:rsid w:val="00705149"/>
    <w:rsid w:val="00705276"/>
    <w:rsid w:val="00705505"/>
    <w:rsid w:val="007058A9"/>
    <w:rsid w:val="007058D4"/>
    <w:rsid w:val="00705BF0"/>
    <w:rsid w:val="00705DEB"/>
    <w:rsid w:val="00705E6F"/>
    <w:rsid w:val="007060AE"/>
    <w:rsid w:val="0070626D"/>
    <w:rsid w:val="007062AB"/>
    <w:rsid w:val="00706485"/>
    <w:rsid w:val="00706796"/>
    <w:rsid w:val="00706A00"/>
    <w:rsid w:val="00706A28"/>
    <w:rsid w:val="00706B08"/>
    <w:rsid w:val="00706C78"/>
    <w:rsid w:val="00706EA4"/>
    <w:rsid w:val="00706EB6"/>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8CE"/>
    <w:rsid w:val="00712B85"/>
    <w:rsid w:val="00712C54"/>
    <w:rsid w:val="00712CC0"/>
    <w:rsid w:val="00712E2C"/>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183"/>
    <w:rsid w:val="00715248"/>
    <w:rsid w:val="007152F1"/>
    <w:rsid w:val="007155AD"/>
    <w:rsid w:val="00715823"/>
    <w:rsid w:val="007159F0"/>
    <w:rsid w:val="00715B64"/>
    <w:rsid w:val="00715BAF"/>
    <w:rsid w:val="00715D92"/>
    <w:rsid w:val="00715F10"/>
    <w:rsid w:val="00715F97"/>
    <w:rsid w:val="0071602B"/>
    <w:rsid w:val="007160AF"/>
    <w:rsid w:val="0071618F"/>
    <w:rsid w:val="00716371"/>
    <w:rsid w:val="007164EA"/>
    <w:rsid w:val="00716500"/>
    <w:rsid w:val="007166B9"/>
    <w:rsid w:val="007167C0"/>
    <w:rsid w:val="007167CF"/>
    <w:rsid w:val="007168CF"/>
    <w:rsid w:val="00716B9A"/>
    <w:rsid w:val="00716CCF"/>
    <w:rsid w:val="00716F77"/>
    <w:rsid w:val="0071721B"/>
    <w:rsid w:val="00717305"/>
    <w:rsid w:val="00717385"/>
    <w:rsid w:val="00717499"/>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6D8"/>
    <w:rsid w:val="00723715"/>
    <w:rsid w:val="00723722"/>
    <w:rsid w:val="00723C4B"/>
    <w:rsid w:val="00723C7E"/>
    <w:rsid w:val="0072418B"/>
    <w:rsid w:val="00724283"/>
    <w:rsid w:val="00724315"/>
    <w:rsid w:val="0072437A"/>
    <w:rsid w:val="007246A2"/>
    <w:rsid w:val="007246CD"/>
    <w:rsid w:val="007247C1"/>
    <w:rsid w:val="007247E3"/>
    <w:rsid w:val="0072487D"/>
    <w:rsid w:val="00724ADE"/>
    <w:rsid w:val="00724B38"/>
    <w:rsid w:val="00724D4F"/>
    <w:rsid w:val="00724EE6"/>
    <w:rsid w:val="00725125"/>
    <w:rsid w:val="00725158"/>
    <w:rsid w:val="0072527F"/>
    <w:rsid w:val="007253BC"/>
    <w:rsid w:val="00725614"/>
    <w:rsid w:val="00725641"/>
    <w:rsid w:val="0072575B"/>
    <w:rsid w:val="0072588C"/>
    <w:rsid w:val="007258F1"/>
    <w:rsid w:val="00725AE1"/>
    <w:rsid w:val="00725CB4"/>
    <w:rsid w:val="00725D5D"/>
    <w:rsid w:val="00725DDB"/>
    <w:rsid w:val="00725E83"/>
    <w:rsid w:val="0072604E"/>
    <w:rsid w:val="00726136"/>
    <w:rsid w:val="00726384"/>
    <w:rsid w:val="0072667C"/>
    <w:rsid w:val="007266A6"/>
    <w:rsid w:val="007266C8"/>
    <w:rsid w:val="007269C5"/>
    <w:rsid w:val="00726A5C"/>
    <w:rsid w:val="00726AC1"/>
    <w:rsid w:val="00726B98"/>
    <w:rsid w:val="00726ED7"/>
    <w:rsid w:val="00726FBC"/>
    <w:rsid w:val="0072704E"/>
    <w:rsid w:val="00727110"/>
    <w:rsid w:val="00727171"/>
    <w:rsid w:val="00727254"/>
    <w:rsid w:val="007272B5"/>
    <w:rsid w:val="007273B2"/>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1F"/>
    <w:rsid w:val="00730E52"/>
    <w:rsid w:val="00730F18"/>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2CB"/>
    <w:rsid w:val="00732367"/>
    <w:rsid w:val="00732686"/>
    <w:rsid w:val="0073281B"/>
    <w:rsid w:val="00732A14"/>
    <w:rsid w:val="00732A32"/>
    <w:rsid w:val="00732C94"/>
    <w:rsid w:val="00732DA4"/>
    <w:rsid w:val="00732F86"/>
    <w:rsid w:val="007333F7"/>
    <w:rsid w:val="007334CF"/>
    <w:rsid w:val="00733692"/>
    <w:rsid w:val="00733710"/>
    <w:rsid w:val="007337FA"/>
    <w:rsid w:val="00733AA8"/>
    <w:rsid w:val="00733AD9"/>
    <w:rsid w:val="00733B6A"/>
    <w:rsid w:val="00733BE6"/>
    <w:rsid w:val="00733D6E"/>
    <w:rsid w:val="00733EAC"/>
    <w:rsid w:val="00733ECE"/>
    <w:rsid w:val="007340F8"/>
    <w:rsid w:val="00734100"/>
    <w:rsid w:val="00734191"/>
    <w:rsid w:val="0073420C"/>
    <w:rsid w:val="00734212"/>
    <w:rsid w:val="007345A0"/>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34B"/>
    <w:rsid w:val="007416FE"/>
    <w:rsid w:val="0074181A"/>
    <w:rsid w:val="00741A00"/>
    <w:rsid w:val="00741A95"/>
    <w:rsid w:val="00741CEA"/>
    <w:rsid w:val="00741D41"/>
    <w:rsid w:val="00741EED"/>
    <w:rsid w:val="00741FB1"/>
    <w:rsid w:val="00742023"/>
    <w:rsid w:val="007421CF"/>
    <w:rsid w:val="007421FF"/>
    <w:rsid w:val="00742208"/>
    <w:rsid w:val="00742263"/>
    <w:rsid w:val="007423B7"/>
    <w:rsid w:val="00742625"/>
    <w:rsid w:val="00742831"/>
    <w:rsid w:val="00742B96"/>
    <w:rsid w:val="00742CAB"/>
    <w:rsid w:val="00742CB7"/>
    <w:rsid w:val="00742EE6"/>
    <w:rsid w:val="007431DF"/>
    <w:rsid w:val="00743341"/>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273"/>
    <w:rsid w:val="00745599"/>
    <w:rsid w:val="007456C4"/>
    <w:rsid w:val="007456F7"/>
    <w:rsid w:val="00745814"/>
    <w:rsid w:val="00745B55"/>
    <w:rsid w:val="00745D8A"/>
    <w:rsid w:val="00745FB7"/>
    <w:rsid w:val="00746042"/>
    <w:rsid w:val="007466BF"/>
    <w:rsid w:val="007467FA"/>
    <w:rsid w:val="007469CD"/>
    <w:rsid w:val="00746B26"/>
    <w:rsid w:val="00746B7A"/>
    <w:rsid w:val="00746F18"/>
    <w:rsid w:val="0074703D"/>
    <w:rsid w:val="00747580"/>
    <w:rsid w:val="007475EE"/>
    <w:rsid w:val="00747779"/>
    <w:rsid w:val="00747851"/>
    <w:rsid w:val="0074785D"/>
    <w:rsid w:val="00747983"/>
    <w:rsid w:val="00747B46"/>
    <w:rsid w:val="00747D9C"/>
    <w:rsid w:val="0075035D"/>
    <w:rsid w:val="007503AC"/>
    <w:rsid w:val="007505BE"/>
    <w:rsid w:val="007505C0"/>
    <w:rsid w:val="00750634"/>
    <w:rsid w:val="007508B2"/>
    <w:rsid w:val="00750B0F"/>
    <w:rsid w:val="00750EB3"/>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1DB"/>
    <w:rsid w:val="0075439E"/>
    <w:rsid w:val="00754481"/>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52"/>
    <w:rsid w:val="007574CF"/>
    <w:rsid w:val="007575E4"/>
    <w:rsid w:val="0075760E"/>
    <w:rsid w:val="00757795"/>
    <w:rsid w:val="00757865"/>
    <w:rsid w:val="007578AD"/>
    <w:rsid w:val="007579B2"/>
    <w:rsid w:val="00757A67"/>
    <w:rsid w:val="00757B84"/>
    <w:rsid w:val="00757C8B"/>
    <w:rsid w:val="00757CFF"/>
    <w:rsid w:val="00757DA4"/>
    <w:rsid w:val="00757F3E"/>
    <w:rsid w:val="00760136"/>
    <w:rsid w:val="007602E7"/>
    <w:rsid w:val="0076067B"/>
    <w:rsid w:val="00760CE0"/>
    <w:rsid w:val="00760D21"/>
    <w:rsid w:val="00760D6A"/>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253"/>
    <w:rsid w:val="0076442C"/>
    <w:rsid w:val="0076470C"/>
    <w:rsid w:val="007647E7"/>
    <w:rsid w:val="00764955"/>
    <w:rsid w:val="00764961"/>
    <w:rsid w:val="00764986"/>
    <w:rsid w:val="00764E5B"/>
    <w:rsid w:val="007652F1"/>
    <w:rsid w:val="007653B0"/>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94E"/>
    <w:rsid w:val="00771DCD"/>
    <w:rsid w:val="007721B9"/>
    <w:rsid w:val="007721FA"/>
    <w:rsid w:val="007723C5"/>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A3F"/>
    <w:rsid w:val="00773B81"/>
    <w:rsid w:val="00773C3A"/>
    <w:rsid w:val="00774040"/>
    <w:rsid w:val="00774397"/>
    <w:rsid w:val="0077459A"/>
    <w:rsid w:val="0077469C"/>
    <w:rsid w:val="007746E2"/>
    <w:rsid w:val="00774A82"/>
    <w:rsid w:val="00774C9F"/>
    <w:rsid w:val="00774D4A"/>
    <w:rsid w:val="00774E69"/>
    <w:rsid w:val="0077525E"/>
    <w:rsid w:val="00775365"/>
    <w:rsid w:val="00775434"/>
    <w:rsid w:val="007754F7"/>
    <w:rsid w:val="00775C28"/>
    <w:rsid w:val="00775C71"/>
    <w:rsid w:val="00775EF6"/>
    <w:rsid w:val="00775F12"/>
    <w:rsid w:val="0077605F"/>
    <w:rsid w:val="007760BF"/>
    <w:rsid w:val="00776331"/>
    <w:rsid w:val="00776509"/>
    <w:rsid w:val="007767FB"/>
    <w:rsid w:val="0077692F"/>
    <w:rsid w:val="00776A03"/>
    <w:rsid w:val="00776B94"/>
    <w:rsid w:val="00776C8E"/>
    <w:rsid w:val="00776E8F"/>
    <w:rsid w:val="00776FF2"/>
    <w:rsid w:val="00777564"/>
    <w:rsid w:val="0077766C"/>
    <w:rsid w:val="007778D5"/>
    <w:rsid w:val="00777A04"/>
    <w:rsid w:val="00777CA7"/>
    <w:rsid w:val="00780029"/>
    <w:rsid w:val="00780051"/>
    <w:rsid w:val="007800D6"/>
    <w:rsid w:val="007802F5"/>
    <w:rsid w:val="0078035E"/>
    <w:rsid w:val="00780449"/>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634"/>
    <w:rsid w:val="00782752"/>
    <w:rsid w:val="0078288A"/>
    <w:rsid w:val="0078290E"/>
    <w:rsid w:val="00782922"/>
    <w:rsid w:val="00782A56"/>
    <w:rsid w:val="00782ABF"/>
    <w:rsid w:val="007830D6"/>
    <w:rsid w:val="00783175"/>
    <w:rsid w:val="007831D9"/>
    <w:rsid w:val="007833B7"/>
    <w:rsid w:val="00783800"/>
    <w:rsid w:val="00783840"/>
    <w:rsid w:val="007839D4"/>
    <w:rsid w:val="00783A35"/>
    <w:rsid w:val="00783A3A"/>
    <w:rsid w:val="00783AAC"/>
    <w:rsid w:val="00783CB2"/>
    <w:rsid w:val="007844A1"/>
    <w:rsid w:val="00784585"/>
    <w:rsid w:val="007845E5"/>
    <w:rsid w:val="00784641"/>
    <w:rsid w:val="007846EC"/>
    <w:rsid w:val="00784793"/>
    <w:rsid w:val="00784843"/>
    <w:rsid w:val="00784B16"/>
    <w:rsid w:val="00784DFE"/>
    <w:rsid w:val="00784E06"/>
    <w:rsid w:val="00784E13"/>
    <w:rsid w:val="00784F22"/>
    <w:rsid w:val="007850D8"/>
    <w:rsid w:val="00785171"/>
    <w:rsid w:val="007852C2"/>
    <w:rsid w:val="00785550"/>
    <w:rsid w:val="0078566F"/>
    <w:rsid w:val="00785987"/>
    <w:rsid w:val="00785A34"/>
    <w:rsid w:val="00785A57"/>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863"/>
    <w:rsid w:val="00787A0E"/>
    <w:rsid w:val="00787A33"/>
    <w:rsid w:val="00787FD5"/>
    <w:rsid w:val="0079004F"/>
    <w:rsid w:val="00790057"/>
    <w:rsid w:val="0079018B"/>
    <w:rsid w:val="007903CD"/>
    <w:rsid w:val="007906D8"/>
    <w:rsid w:val="00790797"/>
    <w:rsid w:val="007907C7"/>
    <w:rsid w:val="007908D5"/>
    <w:rsid w:val="00790A0B"/>
    <w:rsid w:val="00790D38"/>
    <w:rsid w:val="00790D5F"/>
    <w:rsid w:val="0079153C"/>
    <w:rsid w:val="0079158F"/>
    <w:rsid w:val="007915C9"/>
    <w:rsid w:val="007916FA"/>
    <w:rsid w:val="00791909"/>
    <w:rsid w:val="0079190A"/>
    <w:rsid w:val="00791946"/>
    <w:rsid w:val="00791AEE"/>
    <w:rsid w:val="00791B48"/>
    <w:rsid w:val="00791BB2"/>
    <w:rsid w:val="00791C81"/>
    <w:rsid w:val="00791CC8"/>
    <w:rsid w:val="00791E1F"/>
    <w:rsid w:val="00791EE0"/>
    <w:rsid w:val="00791F52"/>
    <w:rsid w:val="00792015"/>
    <w:rsid w:val="007921E1"/>
    <w:rsid w:val="0079224A"/>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3CBA"/>
    <w:rsid w:val="00794131"/>
    <w:rsid w:val="007942BB"/>
    <w:rsid w:val="0079435D"/>
    <w:rsid w:val="00794412"/>
    <w:rsid w:val="007946C9"/>
    <w:rsid w:val="00794AF0"/>
    <w:rsid w:val="00794AFA"/>
    <w:rsid w:val="00794CC1"/>
    <w:rsid w:val="00795554"/>
    <w:rsid w:val="00795791"/>
    <w:rsid w:val="007957B4"/>
    <w:rsid w:val="00795872"/>
    <w:rsid w:val="007958B2"/>
    <w:rsid w:val="007959B4"/>
    <w:rsid w:val="00795AF2"/>
    <w:rsid w:val="00795AFC"/>
    <w:rsid w:val="00795B55"/>
    <w:rsid w:val="00795D07"/>
    <w:rsid w:val="00795E90"/>
    <w:rsid w:val="007962A8"/>
    <w:rsid w:val="0079649C"/>
    <w:rsid w:val="007965E2"/>
    <w:rsid w:val="0079670D"/>
    <w:rsid w:val="007967DE"/>
    <w:rsid w:val="00796803"/>
    <w:rsid w:val="00796A02"/>
    <w:rsid w:val="00796BC7"/>
    <w:rsid w:val="00797518"/>
    <w:rsid w:val="0079758F"/>
    <w:rsid w:val="007975A0"/>
    <w:rsid w:val="007979F4"/>
    <w:rsid w:val="00797C5B"/>
    <w:rsid w:val="007A025D"/>
    <w:rsid w:val="007A0393"/>
    <w:rsid w:val="007A03A1"/>
    <w:rsid w:val="007A0525"/>
    <w:rsid w:val="007A0963"/>
    <w:rsid w:val="007A09A6"/>
    <w:rsid w:val="007A0DC1"/>
    <w:rsid w:val="007A0E84"/>
    <w:rsid w:val="007A10E1"/>
    <w:rsid w:val="007A10EE"/>
    <w:rsid w:val="007A124D"/>
    <w:rsid w:val="007A129E"/>
    <w:rsid w:val="007A1361"/>
    <w:rsid w:val="007A1472"/>
    <w:rsid w:val="007A14F6"/>
    <w:rsid w:val="007A16A6"/>
    <w:rsid w:val="007A1886"/>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15E"/>
    <w:rsid w:val="007A5268"/>
    <w:rsid w:val="007A526F"/>
    <w:rsid w:val="007A5277"/>
    <w:rsid w:val="007A53AB"/>
    <w:rsid w:val="007A54D7"/>
    <w:rsid w:val="007A552E"/>
    <w:rsid w:val="007A55E5"/>
    <w:rsid w:val="007A565C"/>
    <w:rsid w:val="007A56DE"/>
    <w:rsid w:val="007A575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281"/>
    <w:rsid w:val="007A735F"/>
    <w:rsid w:val="007A75F0"/>
    <w:rsid w:val="007A78AC"/>
    <w:rsid w:val="007A79B2"/>
    <w:rsid w:val="007A7A7E"/>
    <w:rsid w:val="007A7B4C"/>
    <w:rsid w:val="007A7B98"/>
    <w:rsid w:val="007A7EF3"/>
    <w:rsid w:val="007A7FF9"/>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06"/>
    <w:rsid w:val="007B255E"/>
    <w:rsid w:val="007B2690"/>
    <w:rsid w:val="007B2944"/>
    <w:rsid w:val="007B2BDE"/>
    <w:rsid w:val="007B2E24"/>
    <w:rsid w:val="007B2E31"/>
    <w:rsid w:val="007B2E40"/>
    <w:rsid w:val="007B2ECD"/>
    <w:rsid w:val="007B2FEE"/>
    <w:rsid w:val="007B3026"/>
    <w:rsid w:val="007B334F"/>
    <w:rsid w:val="007B34B6"/>
    <w:rsid w:val="007B356C"/>
    <w:rsid w:val="007B35F5"/>
    <w:rsid w:val="007B36AA"/>
    <w:rsid w:val="007B36CD"/>
    <w:rsid w:val="007B36F7"/>
    <w:rsid w:val="007B37DF"/>
    <w:rsid w:val="007B3885"/>
    <w:rsid w:val="007B3B22"/>
    <w:rsid w:val="007B3C14"/>
    <w:rsid w:val="007B3DDA"/>
    <w:rsid w:val="007B3E9A"/>
    <w:rsid w:val="007B3EF6"/>
    <w:rsid w:val="007B4210"/>
    <w:rsid w:val="007B46DA"/>
    <w:rsid w:val="007B47A4"/>
    <w:rsid w:val="007B51AA"/>
    <w:rsid w:val="007B521C"/>
    <w:rsid w:val="007B537F"/>
    <w:rsid w:val="007B53BB"/>
    <w:rsid w:val="007B544F"/>
    <w:rsid w:val="007B5560"/>
    <w:rsid w:val="007B558D"/>
    <w:rsid w:val="007B56C2"/>
    <w:rsid w:val="007B56FB"/>
    <w:rsid w:val="007B5818"/>
    <w:rsid w:val="007B5859"/>
    <w:rsid w:val="007B5935"/>
    <w:rsid w:val="007B5A8B"/>
    <w:rsid w:val="007B5AD2"/>
    <w:rsid w:val="007B5B5E"/>
    <w:rsid w:val="007B5B99"/>
    <w:rsid w:val="007B5BFA"/>
    <w:rsid w:val="007B5C9F"/>
    <w:rsid w:val="007B5D64"/>
    <w:rsid w:val="007B5DAC"/>
    <w:rsid w:val="007B5E60"/>
    <w:rsid w:val="007B5ED7"/>
    <w:rsid w:val="007B5F11"/>
    <w:rsid w:val="007B5F64"/>
    <w:rsid w:val="007B6068"/>
    <w:rsid w:val="007B608B"/>
    <w:rsid w:val="007B614C"/>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DFF"/>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C42"/>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6C7"/>
    <w:rsid w:val="007C3B5B"/>
    <w:rsid w:val="007C3BF6"/>
    <w:rsid w:val="007C3C6F"/>
    <w:rsid w:val="007C3E24"/>
    <w:rsid w:val="007C407A"/>
    <w:rsid w:val="007C40A2"/>
    <w:rsid w:val="007C42E5"/>
    <w:rsid w:val="007C45B9"/>
    <w:rsid w:val="007C46DD"/>
    <w:rsid w:val="007C4708"/>
    <w:rsid w:val="007C49DD"/>
    <w:rsid w:val="007C4A38"/>
    <w:rsid w:val="007C4A54"/>
    <w:rsid w:val="007C4B62"/>
    <w:rsid w:val="007C4C90"/>
    <w:rsid w:val="007C4D13"/>
    <w:rsid w:val="007C4D7F"/>
    <w:rsid w:val="007C4DE2"/>
    <w:rsid w:val="007C4F8F"/>
    <w:rsid w:val="007C50CA"/>
    <w:rsid w:val="007C542A"/>
    <w:rsid w:val="007C5AEC"/>
    <w:rsid w:val="007C5CD8"/>
    <w:rsid w:val="007C5E1D"/>
    <w:rsid w:val="007C5E64"/>
    <w:rsid w:val="007C5EDA"/>
    <w:rsid w:val="007C627F"/>
    <w:rsid w:val="007C63F0"/>
    <w:rsid w:val="007C647E"/>
    <w:rsid w:val="007C659A"/>
    <w:rsid w:val="007C67B3"/>
    <w:rsid w:val="007C6BA4"/>
    <w:rsid w:val="007C6BF9"/>
    <w:rsid w:val="007C6C33"/>
    <w:rsid w:val="007C7141"/>
    <w:rsid w:val="007C7360"/>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9F8"/>
    <w:rsid w:val="007D2D10"/>
    <w:rsid w:val="007D3487"/>
    <w:rsid w:val="007D353E"/>
    <w:rsid w:val="007D380B"/>
    <w:rsid w:val="007D390E"/>
    <w:rsid w:val="007D39CD"/>
    <w:rsid w:val="007D3BA5"/>
    <w:rsid w:val="007D3C49"/>
    <w:rsid w:val="007D413C"/>
    <w:rsid w:val="007D4201"/>
    <w:rsid w:val="007D42C3"/>
    <w:rsid w:val="007D43B3"/>
    <w:rsid w:val="007D4662"/>
    <w:rsid w:val="007D46D3"/>
    <w:rsid w:val="007D47EF"/>
    <w:rsid w:val="007D49B1"/>
    <w:rsid w:val="007D4A40"/>
    <w:rsid w:val="007D4A8C"/>
    <w:rsid w:val="007D4BE6"/>
    <w:rsid w:val="007D4E53"/>
    <w:rsid w:val="007D5049"/>
    <w:rsid w:val="007D55AD"/>
    <w:rsid w:val="007D56EC"/>
    <w:rsid w:val="007D5762"/>
    <w:rsid w:val="007D58A7"/>
    <w:rsid w:val="007D596B"/>
    <w:rsid w:val="007D5C61"/>
    <w:rsid w:val="007D5D98"/>
    <w:rsid w:val="007D5DBE"/>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1E1"/>
    <w:rsid w:val="007E0278"/>
    <w:rsid w:val="007E02A9"/>
    <w:rsid w:val="007E07E9"/>
    <w:rsid w:val="007E082A"/>
    <w:rsid w:val="007E0C80"/>
    <w:rsid w:val="007E0CC8"/>
    <w:rsid w:val="007E0F5F"/>
    <w:rsid w:val="007E1045"/>
    <w:rsid w:val="007E1077"/>
    <w:rsid w:val="007E1080"/>
    <w:rsid w:val="007E1201"/>
    <w:rsid w:val="007E14D3"/>
    <w:rsid w:val="007E1573"/>
    <w:rsid w:val="007E1606"/>
    <w:rsid w:val="007E167C"/>
    <w:rsid w:val="007E17F4"/>
    <w:rsid w:val="007E184E"/>
    <w:rsid w:val="007E1925"/>
    <w:rsid w:val="007E1950"/>
    <w:rsid w:val="007E1B37"/>
    <w:rsid w:val="007E1BF2"/>
    <w:rsid w:val="007E1C87"/>
    <w:rsid w:val="007E20F3"/>
    <w:rsid w:val="007E215A"/>
    <w:rsid w:val="007E2243"/>
    <w:rsid w:val="007E229F"/>
    <w:rsid w:val="007E2327"/>
    <w:rsid w:val="007E26A9"/>
    <w:rsid w:val="007E2C0E"/>
    <w:rsid w:val="007E2C70"/>
    <w:rsid w:val="007E2E26"/>
    <w:rsid w:val="007E304F"/>
    <w:rsid w:val="007E30E7"/>
    <w:rsid w:val="007E333A"/>
    <w:rsid w:val="007E33E2"/>
    <w:rsid w:val="007E34E4"/>
    <w:rsid w:val="007E356E"/>
    <w:rsid w:val="007E36F0"/>
    <w:rsid w:val="007E397B"/>
    <w:rsid w:val="007E397D"/>
    <w:rsid w:val="007E3A66"/>
    <w:rsid w:val="007E3DB7"/>
    <w:rsid w:val="007E3DF6"/>
    <w:rsid w:val="007E3E40"/>
    <w:rsid w:val="007E3F13"/>
    <w:rsid w:val="007E4065"/>
    <w:rsid w:val="007E40FE"/>
    <w:rsid w:val="007E4672"/>
    <w:rsid w:val="007E46DB"/>
    <w:rsid w:val="007E48C4"/>
    <w:rsid w:val="007E4942"/>
    <w:rsid w:val="007E4B0B"/>
    <w:rsid w:val="007E4B80"/>
    <w:rsid w:val="007E4F5B"/>
    <w:rsid w:val="007E5011"/>
    <w:rsid w:val="007E505F"/>
    <w:rsid w:val="007E5108"/>
    <w:rsid w:val="007E5365"/>
    <w:rsid w:val="007E55A2"/>
    <w:rsid w:val="007E58EB"/>
    <w:rsid w:val="007E5B53"/>
    <w:rsid w:val="007E5CEB"/>
    <w:rsid w:val="007E5FEF"/>
    <w:rsid w:val="007E64B9"/>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137"/>
    <w:rsid w:val="007F121C"/>
    <w:rsid w:val="007F1483"/>
    <w:rsid w:val="007F15AC"/>
    <w:rsid w:val="007F188F"/>
    <w:rsid w:val="007F19D4"/>
    <w:rsid w:val="007F1A80"/>
    <w:rsid w:val="007F1AC0"/>
    <w:rsid w:val="007F1B64"/>
    <w:rsid w:val="007F1ED9"/>
    <w:rsid w:val="007F2244"/>
    <w:rsid w:val="007F229B"/>
    <w:rsid w:val="007F2418"/>
    <w:rsid w:val="007F24CC"/>
    <w:rsid w:val="007F25B9"/>
    <w:rsid w:val="007F27A9"/>
    <w:rsid w:val="007F285D"/>
    <w:rsid w:val="007F2865"/>
    <w:rsid w:val="007F2898"/>
    <w:rsid w:val="007F289B"/>
    <w:rsid w:val="007F292F"/>
    <w:rsid w:val="007F293A"/>
    <w:rsid w:val="007F2C92"/>
    <w:rsid w:val="007F2DBA"/>
    <w:rsid w:val="007F2EFB"/>
    <w:rsid w:val="007F3049"/>
    <w:rsid w:val="007F3633"/>
    <w:rsid w:val="007F3D5E"/>
    <w:rsid w:val="007F3E90"/>
    <w:rsid w:val="007F3EC2"/>
    <w:rsid w:val="007F40A7"/>
    <w:rsid w:val="007F412B"/>
    <w:rsid w:val="007F41CD"/>
    <w:rsid w:val="007F43DA"/>
    <w:rsid w:val="007F4671"/>
    <w:rsid w:val="007F474B"/>
    <w:rsid w:val="007F4765"/>
    <w:rsid w:val="007F4ABE"/>
    <w:rsid w:val="007F4B63"/>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EC9"/>
    <w:rsid w:val="007F6EFC"/>
    <w:rsid w:val="007F6F46"/>
    <w:rsid w:val="007F6F95"/>
    <w:rsid w:val="007F71E0"/>
    <w:rsid w:val="007F7240"/>
    <w:rsid w:val="007F767B"/>
    <w:rsid w:val="007F76C2"/>
    <w:rsid w:val="007F7807"/>
    <w:rsid w:val="007F7AF0"/>
    <w:rsid w:val="007F7AFB"/>
    <w:rsid w:val="007F7DFB"/>
    <w:rsid w:val="007F7EA5"/>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E7"/>
    <w:rsid w:val="00801328"/>
    <w:rsid w:val="00801347"/>
    <w:rsid w:val="00801380"/>
    <w:rsid w:val="008014CF"/>
    <w:rsid w:val="008015CB"/>
    <w:rsid w:val="00801744"/>
    <w:rsid w:val="00801A29"/>
    <w:rsid w:val="00801D1C"/>
    <w:rsid w:val="00801F2B"/>
    <w:rsid w:val="00801F9D"/>
    <w:rsid w:val="008023F0"/>
    <w:rsid w:val="00802A59"/>
    <w:rsid w:val="00802D5F"/>
    <w:rsid w:val="00803479"/>
    <w:rsid w:val="008039CE"/>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AD2"/>
    <w:rsid w:val="00805B78"/>
    <w:rsid w:val="00805EFD"/>
    <w:rsid w:val="00806035"/>
    <w:rsid w:val="00806795"/>
    <w:rsid w:val="00806BE8"/>
    <w:rsid w:val="00806C87"/>
    <w:rsid w:val="00806D1E"/>
    <w:rsid w:val="00806DE4"/>
    <w:rsid w:val="00806FBD"/>
    <w:rsid w:val="008072C8"/>
    <w:rsid w:val="0080748B"/>
    <w:rsid w:val="00807525"/>
    <w:rsid w:val="008076C3"/>
    <w:rsid w:val="00807BB7"/>
    <w:rsid w:val="00807BF2"/>
    <w:rsid w:val="00807E0C"/>
    <w:rsid w:val="00810299"/>
    <w:rsid w:val="008102DD"/>
    <w:rsid w:val="00810376"/>
    <w:rsid w:val="008104AD"/>
    <w:rsid w:val="0081068F"/>
    <w:rsid w:val="0081092B"/>
    <w:rsid w:val="00810A47"/>
    <w:rsid w:val="00810BCB"/>
    <w:rsid w:val="00810D37"/>
    <w:rsid w:val="00810E7F"/>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2EA2"/>
    <w:rsid w:val="00813000"/>
    <w:rsid w:val="00813121"/>
    <w:rsid w:val="0081314B"/>
    <w:rsid w:val="0081321B"/>
    <w:rsid w:val="0081323B"/>
    <w:rsid w:val="008132ED"/>
    <w:rsid w:val="00813326"/>
    <w:rsid w:val="00813346"/>
    <w:rsid w:val="00813AC7"/>
    <w:rsid w:val="00813B29"/>
    <w:rsid w:val="00813BAF"/>
    <w:rsid w:val="00813BE4"/>
    <w:rsid w:val="00813C0C"/>
    <w:rsid w:val="00813D62"/>
    <w:rsid w:val="00813DE2"/>
    <w:rsid w:val="008142DA"/>
    <w:rsid w:val="008143FD"/>
    <w:rsid w:val="00814430"/>
    <w:rsid w:val="00814508"/>
    <w:rsid w:val="00814514"/>
    <w:rsid w:val="0081462B"/>
    <w:rsid w:val="008146AF"/>
    <w:rsid w:val="00814C81"/>
    <w:rsid w:val="00814CD9"/>
    <w:rsid w:val="00814D03"/>
    <w:rsid w:val="00814D7F"/>
    <w:rsid w:val="00814EB4"/>
    <w:rsid w:val="00814F2E"/>
    <w:rsid w:val="0081523D"/>
    <w:rsid w:val="008154C7"/>
    <w:rsid w:val="00815974"/>
    <w:rsid w:val="00815C0B"/>
    <w:rsid w:val="00815CA4"/>
    <w:rsid w:val="00815D7B"/>
    <w:rsid w:val="00815E46"/>
    <w:rsid w:val="00815F10"/>
    <w:rsid w:val="0081648E"/>
    <w:rsid w:val="00816803"/>
    <w:rsid w:val="00816992"/>
    <w:rsid w:val="00816A07"/>
    <w:rsid w:val="00816C26"/>
    <w:rsid w:val="00816C6B"/>
    <w:rsid w:val="00816F23"/>
    <w:rsid w:val="008170D5"/>
    <w:rsid w:val="00817321"/>
    <w:rsid w:val="008173E4"/>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0D4"/>
    <w:rsid w:val="008234C7"/>
    <w:rsid w:val="00823DFC"/>
    <w:rsid w:val="00823EFE"/>
    <w:rsid w:val="00823FAC"/>
    <w:rsid w:val="00823FF2"/>
    <w:rsid w:val="0082421F"/>
    <w:rsid w:val="00824226"/>
    <w:rsid w:val="008245F5"/>
    <w:rsid w:val="008246B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220"/>
    <w:rsid w:val="00826306"/>
    <w:rsid w:val="0082666A"/>
    <w:rsid w:val="008266FF"/>
    <w:rsid w:val="00826761"/>
    <w:rsid w:val="0082694F"/>
    <w:rsid w:val="00826B97"/>
    <w:rsid w:val="00826BFE"/>
    <w:rsid w:val="00826D9F"/>
    <w:rsid w:val="00826EEE"/>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AF"/>
    <w:rsid w:val="00830FE1"/>
    <w:rsid w:val="00831294"/>
    <w:rsid w:val="00831709"/>
    <w:rsid w:val="0083185F"/>
    <w:rsid w:val="00831A2D"/>
    <w:rsid w:val="00831B3B"/>
    <w:rsid w:val="00831C4A"/>
    <w:rsid w:val="00831E92"/>
    <w:rsid w:val="00831F25"/>
    <w:rsid w:val="00831FF2"/>
    <w:rsid w:val="0083215B"/>
    <w:rsid w:val="00832275"/>
    <w:rsid w:val="008322A3"/>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A0F"/>
    <w:rsid w:val="00833DB8"/>
    <w:rsid w:val="00833EE9"/>
    <w:rsid w:val="008341B9"/>
    <w:rsid w:val="008342A8"/>
    <w:rsid w:val="008345DE"/>
    <w:rsid w:val="00834681"/>
    <w:rsid w:val="008346E3"/>
    <w:rsid w:val="008347D4"/>
    <w:rsid w:val="0083480F"/>
    <w:rsid w:val="00834CDC"/>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271"/>
    <w:rsid w:val="008373F6"/>
    <w:rsid w:val="00837582"/>
    <w:rsid w:val="00837780"/>
    <w:rsid w:val="00837ADC"/>
    <w:rsid w:val="00837B31"/>
    <w:rsid w:val="00837B41"/>
    <w:rsid w:val="00837D1F"/>
    <w:rsid w:val="00840014"/>
    <w:rsid w:val="0084041C"/>
    <w:rsid w:val="008404D1"/>
    <w:rsid w:val="00840521"/>
    <w:rsid w:val="0084095B"/>
    <w:rsid w:val="00840BA8"/>
    <w:rsid w:val="00840C24"/>
    <w:rsid w:val="00840DDD"/>
    <w:rsid w:val="00840F91"/>
    <w:rsid w:val="008412D7"/>
    <w:rsid w:val="0084157D"/>
    <w:rsid w:val="00841638"/>
    <w:rsid w:val="008416E9"/>
    <w:rsid w:val="00841745"/>
    <w:rsid w:val="00841783"/>
    <w:rsid w:val="008419D3"/>
    <w:rsid w:val="00841BCF"/>
    <w:rsid w:val="00841BFB"/>
    <w:rsid w:val="00841C2D"/>
    <w:rsid w:val="00842164"/>
    <w:rsid w:val="008422BC"/>
    <w:rsid w:val="00842338"/>
    <w:rsid w:val="008426DA"/>
    <w:rsid w:val="008429AA"/>
    <w:rsid w:val="00842A1F"/>
    <w:rsid w:val="00842A64"/>
    <w:rsid w:val="00842AFC"/>
    <w:rsid w:val="00842B62"/>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4E0B"/>
    <w:rsid w:val="00845132"/>
    <w:rsid w:val="008451BB"/>
    <w:rsid w:val="00845490"/>
    <w:rsid w:val="00845969"/>
    <w:rsid w:val="00845A39"/>
    <w:rsid w:val="00845B50"/>
    <w:rsid w:val="00845CED"/>
    <w:rsid w:val="00845CEE"/>
    <w:rsid w:val="00845CF6"/>
    <w:rsid w:val="00845EA9"/>
    <w:rsid w:val="00845FD2"/>
    <w:rsid w:val="0084607F"/>
    <w:rsid w:val="00846098"/>
    <w:rsid w:val="00846193"/>
    <w:rsid w:val="0084632A"/>
    <w:rsid w:val="008464A9"/>
    <w:rsid w:val="0084652D"/>
    <w:rsid w:val="00846910"/>
    <w:rsid w:val="00846970"/>
    <w:rsid w:val="00846CAA"/>
    <w:rsid w:val="00846E0A"/>
    <w:rsid w:val="008470CD"/>
    <w:rsid w:val="00847141"/>
    <w:rsid w:val="00847173"/>
    <w:rsid w:val="00847AE1"/>
    <w:rsid w:val="00847B1B"/>
    <w:rsid w:val="00847FA9"/>
    <w:rsid w:val="0085015B"/>
    <w:rsid w:val="00850D08"/>
    <w:rsid w:val="00850DE9"/>
    <w:rsid w:val="00850F5A"/>
    <w:rsid w:val="0085119C"/>
    <w:rsid w:val="0085128A"/>
    <w:rsid w:val="008514DF"/>
    <w:rsid w:val="008518B2"/>
    <w:rsid w:val="00851AA0"/>
    <w:rsid w:val="00851B4D"/>
    <w:rsid w:val="00851B9C"/>
    <w:rsid w:val="00851C13"/>
    <w:rsid w:val="00851DCF"/>
    <w:rsid w:val="00851E56"/>
    <w:rsid w:val="008520EB"/>
    <w:rsid w:val="008526C2"/>
    <w:rsid w:val="0085272C"/>
    <w:rsid w:val="008528A7"/>
    <w:rsid w:val="00852B96"/>
    <w:rsid w:val="00852E12"/>
    <w:rsid w:val="008530CF"/>
    <w:rsid w:val="0085318F"/>
    <w:rsid w:val="00853286"/>
    <w:rsid w:val="0085330F"/>
    <w:rsid w:val="00853408"/>
    <w:rsid w:val="008534D3"/>
    <w:rsid w:val="00853774"/>
    <w:rsid w:val="00853A01"/>
    <w:rsid w:val="00853A24"/>
    <w:rsid w:val="00853A55"/>
    <w:rsid w:val="00853C0F"/>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1C5"/>
    <w:rsid w:val="0085524D"/>
    <w:rsid w:val="00855B99"/>
    <w:rsid w:val="00855BE9"/>
    <w:rsid w:val="00855D78"/>
    <w:rsid w:val="00855DE8"/>
    <w:rsid w:val="00855EC1"/>
    <w:rsid w:val="008562B1"/>
    <w:rsid w:val="00856320"/>
    <w:rsid w:val="00856655"/>
    <w:rsid w:val="008566DD"/>
    <w:rsid w:val="00856A54"/>
    <w:rsid w:val="00856AF2"/>
    <w:rsid w:val="00856BD5"/>
    <w:rsid w:val="00856C3B"/>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418"/>
    <w:rsid w:val="008616EC"/>
    <w:rsid w:val="0086178D"/>
    <w:rsid w:val="00861971"/>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774"/>
    <w:rsid w:val="0086395F"/>
    <w:rsid w:val="00863C69"/>
    <w:rsid w:val="00863E74"/>
    <w:rsid w:val="00864026"/>
    <w:rsid w:val="008640E6"/>
    <w:rsid w:val="00864420"/>
    <w:rsid w:val="00864471"/>
    <w:rsid w:val="008645C9"/>
    <w:rsid w:val="0086461B"/>
    <w:rsid w:val="00864967"/>
    <w:rsid w:val="00864ABF"/>
    <w:rsid w:val="00864D5C"/>
    <w:rsid w:val="008650ED"/>
    <w:rsid w:val="0086568D"/>
    <w:rsid w:val="008656D2"/>
    <w:rsid w:val="00865947"/>
    <w:rsid w:val="00865A02"/>
    <w:rsid w:val="00865E18"/>
    <w:rsid w:val="00865EBC"/>
    <w:rsid w:val="00866119"/>
    <w:rsid w:val="008661D2"/>
    <w:rsid w:val="00866250"/>
    <w:rsid w:val="008662FD"/>
    <w:rsid w:val="00866376"/>
    <w:rsid w:val="00866410"/>
    <w:rsid w:val="00866457"/>
    <w:rsid w:val="0086680C"/>
    <w:rsid w:val="008669C3"/>
    <w:rsid w:val="00866B42"/>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C46"/>
    <w:rsid w:val="00871D21"/>
    <w:rsid w:val="008720AF"/>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BCA"/>
    <w:rsid w:val="00873CE8"/>
    <w:rsid w:val="00873D25"/>
    <w:rsid w:val="00873FF0"/>
    <w:rsid w:val="0087405E"/>
    <w:rsid w:val="008740F9"/>
    <w:rsid w:val="00874277"/>
    <w:rsid w:val="008742F7"/>
    <w:rsid w:val="00874472"/>
    <w:rsid w:val="008749CF"/>
    <w:rsid w:val="00874A09"/>
    <w:rsid w:val="00874EA5"/>
    <w:rsid w:val="00874EEA"/>
    <w:rsid w:val="00875A9E"/>
    <w:rsid w:val="00875BC4"/>
    <w:rsid w:val="00875C49"/>
    <w:rsid w:val="00876446"/>
    <w:rsid w:val="00876640"/>
    <w:rsid w:val="00876686"/>
    <w:rsid w:val="008767FF"/>
    <w:rsid w:val="00876A13"/>
    <w:rsid w:val="00876B5F"/>
    <w:rsid w:val="00876C75"/>
    <w:rsid w:val="00876CB1"/>
    <w:rsid w:val="00876CC7"/>
    <w:rsid w:val="00876D3B"/>
    <w:rsid w:val="00876E5C"/>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2F1"/>
    <w:rsid w:val="00881517"/>
    <w:rsid w:val="008815D2"/>
    <w:rsid w:val="0088191B"/>
    <w:rsid w:val="00881D01"/>
    <w:rsid w:val="00881F7E"/>
    <w:rsid w:val="00882044"/>
    <w:rsid w:val="00882526"/>
    <w:rsid w:val="008825B6"/>
    <w:rsid w:val="0088324D"/>
    <w:rsid w:val="0088326B"/>
    <w:rsid w:val="008833E9"/>
    <w:rsid w:val="0088361F"/>
    <w:rsid w:val="008836D0"/>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7"/>
    <w:rsid w:val="00885E49"/>
    <w:rsid w:val="00885F90"/>
    <w:rsid w:val="00885FB2"/>
    <w:rsid w:val="00886A82"/>
    <w:rsid w:val="00886B77"/>
    <w:rsid w:val="00886DEE"/>
    <w:rsid w:val="00886E35"/>
    <w:rsid w:val="00886EA8"/>
    <w:rsid w:val="00886FB7"/>
    <w:rsid w:val="00887104"/>
    <w:rsid w:val="008872F8"/>
    <w:rsid w:val="0088730B"/>
    <w:rsid w:val="00887384"/>
    <w:rsid w:val="00887489"/>
    <w:rsid w:val="008877EE"/>
    <w:rsid w:val="00887961"/>
    <w:rsid w:val="00887E57"/>
    <w:rsid w:val="00890071"/>
    <w:rsid w:val="00890165"/>
    <w:rsid w:val="0089022B"/>
    <w:rsid w:val="008903F5"/>
    <w:rsid w:val="008904DD"/>
    <w:rsid w:val="0089056F"/>
    <w:rsid w:val="00890706"/>
    <w:rsid w:val="008909D3"/>
    <w:rsid w:val="00890AEC"/>
    <w:rsid w:val="00890C38"/>
    <w:rsid w:val="00890D59"/>
    <w:rsid w:val="00890DB5"/>
    <w:rsid w:val="00890F57"/>
    <w:rsid w:val="008911D1"/>
    <w:rsid w:val="0089136B"/>
    <w:rsid w:val="008913FF"/>
    <w:rsid w:val="00891545"/>
    <w:rsid w:val="0089193E"/>
    <w:rsid w:val="00891992"/>
    <w:rsid w:val="00891998"/>
    <w:rsid w:val="00891A13"/>
    <w:rsid w:val="00891D1E"/>
    <w:rsid w:val="00892477"/>
    <w:rsid w:val="0089251F"/>
    <w:rsid w:val="008928D7"/>
    <w:rsid w:val="00892A69"/>
    <w:rsid w:val="00892C3B"/>
    <w:rsid w:val="00892C59"/>
    <w:rsid w:val="00892E09"/>
    <w:rsid w:val="00892F5A"/>
    <w:rsid w:val="0089301E"/>
    <w:rsid w:val="008930FF"/>
    <w:rsid w:val="008932E9"/>
    <w:rsid w:val="00893386"/>
    <w:rsid w:val="00893603"/>
    <w:rsid w:val="008936A0"/>
    <w:rsid w:val="008937D3"/>
    <w:rsid w:val="0089381A"/>
    <w:rsid w:val="00893B08"/>
    <w:rsid w:val="00893D7A"/>
    <w:rsid w:val="008943FC"/>
    <w:rsid w:val="0089457F"/>
    <w:rsid w:val="008945E4"/>
    <w:rsid w:val="008946D5"/>
    <w:rsid w:val="00894787"/>
    <w:rsid w:val="008947FF"/>
    <w:rsid w:val="00894838"/>
    <w:rsid w:val="00894843"/>
    <w:rsid w:val="00894F2E"/>
    <w:rsid w:val="0089524F"/>
    <w:rsid w:val="0089526A"/>
    <w:rsid w:val="0089534F"/>
    <w:rsid w:val="00895493"/>
    <w:rsid w:val="0089554D"/>
    <w:rsid w:val="00895698"/>
    <w:rsid w:val="0089597B"/>
    <w:rsid w:val="00895A05"/>
    <w:rsid w:val="00895A0A"/>
    <w:rsid w:val="00895B48"/>
    <w:rsid w:val="00895C4B"/>
    <w:rsid w:val="00895C8B"/>
    <w:rsid w:val="00895D52"/>
    <w:rsid w:val="00895E62"/>
    <w:rsid w:val="00896045"/>
    <w:rsid w:val="00896361"/>
    <w:rsid w:val="008965C3"/>
    <w:rsid w:val="00896A02"/>
    <w:rsid w:val="00896B61"/>
    <w:rsid w:val="00896C61"/>
    <w:rsid w:val="00896CEE"/>
    <w:rsid w:val="00897109"/>
    <w:rsid w:val="0089717C"/>
    <w:rsid w:val="008972EE"/>
    <w:rsid w:val="008977FB"/>
    <w:rsid w:val="0089790F"/>
    <w:rsid w:val="0089791A"/>
    <w:rsid w:val="0089795C"/>
    <w:rsid w:val="00897C27"/>
    <w:rsid w:val="00897CCB"/>
    <w:rsid w:val="00897F09"/>
    <w:rsid w:val="00897F3E"/>
    <w:rsid w:val="008A0085"/>
    <w:rsid w:val="008A0668"/>
    <w:rsid w:val="008A0676"/>
    <w:rsid w:val="008A0706"/>
    <w:rsid w:val="008A0745"/>
    <w:rsid w:val="008A07A6"/>
    <w:rsid w:val="008A08F8"/>
    <w:rsid w:val="008A0CE0"/>
    <w:rsid w:val="008A13CF"/>
    <w:rsid w:val="008A1499"/>
    <w:rsid w:val="008A15B2"/>
    <w:rsid w:val="008A1788"/>
    <w:rsid w:val="008A17F5"/>
    <w:rsid w:val="008A1C8C"/>
    <w:rsid w:val="008A1E65"/>
    <w:rsid w:val="008A20BC"/>
    <w:rsid w:val="008A22C0"/>
    <w:rsid w:val="008A2435"/>
    <w:rsid w:val="008A24E5"/>
    <w:rsid w:val="008A2579"/>
    <w:rsid w:val="008A2624"/>
    <w:rsid w:val="008A2798"/>
    <w:rsid w:val="008A28DE"/>
    <w:rsid w:val="008A28E4"/>
    <w:rsid w:val="008A2A0A"/>
    <w:rsid w:val="008A2A3B"/>
    <w:rsid w:val="008A2C6D"/>
    <w:rsid w:val="008A2E7D"/>
    <w:rsid w:val="008A2EFE"/>
    <w:rsid w:val="008A3184"/>
    <w:rsid w:val="008A3726"/>
    <w:rsid w:val="008A39BB"/>
    <w:rsid w:val="008A3A9A"/>
    <w:rsid w:val="008A3A9F"/>
    <w:rsid w:val="008A3BC6"/>
    <w:rsid w:val="008A3D21"/>
    <w:rsid w:val="008A3E36"/>
    <w:rsid w:val="008A41A2"/>
    <w:rsid w:val="008A4447"/>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BFE"/>
    <w:rsid w:val="008A5DAF"/>
    <w:rsid w:val="008A5E7C"/>
    <w:rsid w:val="008A5FEE"/>
    <w:rsid w:val="008A6229"/>
    <w:rsid w:val="008A6420"/>
    <w:rsid w:val="008A6473"/>
    <w:rsid w:val="008A6673"/>
    <w:rsid w:val="008A6754"/>
    <w:rsid w:val="008A68FA"/>
    <w:rsid w:val="008A69DE"/>
    <w:rsid w:val="008A722B"/>
    <w:rsid w:val="008A75FA"/>
    <w:rsid w:val="008A7BA3"/>
    <w:rsid w:val="008A7E7E"/>
    <w:rsid w:val="008A7EBB"/>
    <w:rsid w:val="008B008B"/>
    <w:rsid w:val="008B0151"/>
    <w:rsid w:val="008B030D"/>
    <w:rsid w:val="008B03E7"/>
    <w:rsid w:val="008B050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745"/>
    <w:rsid w:val="008B3771"/>
    <w:rsid w:val="008B380F"/>
    <w:rsid w:val="008B392A"/>
    <w:rsid w:val="008B3B59"/>
    <w:rsid w:val="008B3C91"/>
    <w:rsid w:val="008B40CD"/>
    <w:rsid w:val="008B43A8"/>
    <w:rsid w:val="008B4579"/>
    <w:rsid w:val="008B46F0"/>
    <w:rsid w:val="008B4833"/>
    <w:rsid w:val="008B4AB3"/>
    <w:rsid w:val="008B4B14"/>
    <w:rsid w:val="008B4BAE"/>
    <w:rsid w:val="008B4BF6"/>
    <w:rsid w:val="008B4C1A"/>
    <w:rsid w:val="008B4C1F"/>
    <w:rsid w:val="008B4CA4"/>
    <w:rsid w:val="008B4CD7"/>
    <w:rsid w:val="008B4D2F"/>
    <w:rsid w:val="008B4F4C"/>
    <w:rsid w:val="008B51A9"/>
    <w:rsid w:val="008B53F6"/>
    <w:rsid w:val="008B5419"/>
    <w:rsid w:val="008B5671"/>
    <w:rsid w:val="008B56E5"/>
    <w:rsid w:val="008B5778"/>
    <w:rsid w:val="008B59A3"/>
    <w:rsid w:val="008B5B58"/>
    <w:rsid w:val="008B5C17"/>
    <w:rsid w:val="008B5CB1"/>
    <w:rsid w:val="008B5F17"/>
    <w:rsid w:val="008B6297"/>
    <w:rsid w:val="008B62B3"/>
    <w:rsid w:val="008B6323"/>
    <w:rsid w:val="008B63CB"/>
    <w:rsid w:val="008B63E0"/>
    <w:rsid w:val="008B6477"/>
    <w:rsid w:val="008B66FE"/>
    <w:rsid w:val="008B673A"/>
    <w:rsid w:val="008B681B"/>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399"/>
    <w:rsid w:val="008C1420"/>
    <w:rsid w:val="008C1913"/>
    <w:rsid w:val="008C1973"/>
    <w:rsid w:val="008C1A00"/>
    <w:rsid w:val="008C1B05"/>
    <w:rsid w:val="008C1EAB"/>
    <w:rsid w:val="008C1ECC"/>
    <w:rsid w:val="008C2209"/>
    <w:rsid w:val="008C2462"/>
    <w:rsid w:val="008C24FE"/>
    <w:rsid w:val="008C27FE"/>
    <w:rsid w:val="008C2B1C"/>
    <w:rsid w:val="008C2C53"/>
    <w:rsid w:val="008C2CED"/>
    <w:rsid w:val="008C2D55"/>
    <w:rsid w:val="008C2FC7"/>
    <w:rsid w:val="008C2FDF"/>
    <w:rsid w:val="008C30DD"/>
    <w:rsid w:val="008C412F"/>
    <w:rsid w:val="008C43F9"/>
    <w:rsid w:val="008C458D"/>
    <w:rsid w:val="008C46E9"/>
    <w:rsid w:val="008C473E"/>
    <w:rsid w:val="008C48C8"/>
    <w:rsid w:val="008C4970"/>
    <w:rsid w:val="008C4A93"/>
    <w:rsid w:val="008C4B7E"/>
    <w:rsid w:val="008C4E7E"/>
    <w:rsid w:val="008C4EE4"/>
    <w:rsid w:val="008C50C3"/>
    <w:rsid w:val="008C523E"/>
    <w:rsid w:val="008C53F1"/>
    <w:rsid w:val="008C5941"/>
    <w:rsid w:val="008C59C7"/>
    <w:rsid w:val="008C5A45"/>
    <w:rsid w:val="008C5F77"/>
    <w:rsid w:val="008C635A"/>
    <w:rsid w:val="008C6948"/>
    <w:rsid w:val="008C6B17"/>
    <w:rsid w:val="008C6EE8"/>
    <w:rsid w:val="008C6FC9"/>
    <w:rsid w:val="008C70FE"/>
    <w:rsid w:val="008C71B3"/>
    <w:rsid w:val="008C721F"/>
    <w:rsid w:val="008C7259"/>
    <w:rsid w:val="008C7525"/>
    <w:rsid w:val="008C767E"/>
    <w:rsid w:val="008C790E"/>
    <w:rsid w:val="008C7B20"/>
    <w:rsid w:val="008C7B45"/>
    <w:rsid w:val="008C7E17"/>
    <w:rsid w:val="008C7E27"/>
    <w:rsid w:val="008C7EFF"/>
    <w:rsid w:val="008D0041"/>
    <w:rsid w:val="008D01AA"/>
    <w:rsid w:val="008D0239"/>
    <w:rsid w:val="008D027F"/>
    <w:rsid w:val="008D06FC"/>
    <w:rsid w:val="008D0863"/>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112"/>
    <w:rsid w:val="008D227E"/>
    <w:rsid w:val="008D22C7"/>
    <w:rsid w:val="008D24B7"/>
    <w:rsid w:val="008D26C5"/>
    <w:rsid w:val="008D3024"/>
    <w:rsid w:val="008D307E"/>
    <w:rsid w:val="008D3184"/>
    <w:rsid w:val="008D32E2"/>
    <w:rsid w:val="008D3428"/>
    <w:rsid w:val="008D353C"/>
    <w:rsid w:val="008D364B"/>
    <w:rsid w:val="008D3751"/>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7D9"/>
    <w:rsid w:val="008D4AD4"/>
    <w:rsid w:val="008D4C71"/>
    <w:rsid w:val="008D4D1E"/>
    <w:rsid w:val="008D4D70"/>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D7EA9"/>
    <w:rsid w:val="008E0120"/>
    <w:rsid w:val="008E020E"/>
    <w:rsid w:val="008E02AD"/>
    <w:rsid w:val="008E0300"/>
    <w:rsid w:val="008E05B7"/>
    <w:rsid w:val="008E063F"/>
    <w:rsid w:val="008E06B1"/>
    <w:rsid w:val="008E0782"/>
    <w:rsid w:val="008E088B"/>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0A"/>
    <w:rsid w:val="008E3410"/>
    <w:rsid w:val="008E349C"/>
    <w:rsid w:val="008E35A6"/>
    <w:rsid w:val="008E35BD"/>
    <w:rsid w:val="008E383E"/>
    <w:rsid w:val="008E39EB"/>
    <w:rsid w:val="008E3B0B"/>
    <w:rsid w:val="008E3BA6"/>
    <w:rsid w:val="008E3BB0"/>
    <w:rsid w:val="008E3C47"/>
    <w:rsid w:val="008E3D7C"/>
    <w:rsid w:val="008E3DC4"/>
    <w:rsid w:val="008E3E0D"/>
    <w:rsid w:val="008E4712"/>
    <w:rsid w:val="008E47B1"/>
    <w:rsid w:val="008E4BEB"/>
    <w:rsid w:val="008E4CC5"/>
    <w:rsid w:val="008E4D25"/>
    <w:rsid w:val="008E4E9D"/>
    <w:rsid w:val="008E508B"/>
    <w:rsid w:val="008E5154"/>
    <w:rsid w:val="008E52E2"/>
    <w:rsid w:val="008E5381"/>
    <w:rsid w:val="008E541B"/>
    <w:rsid w:val="008E55CD"/>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0"/>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01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19"/>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7EE"/>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A7E"/>
    <w:rsid w:val="00904B6E"/>
    <w:rsid w:val="00904C1F"/>
    <w:rsid w:val="009051A0"/>
    <w:rsid w:val="009055CE"/>
    <w:rsid w:val="00905650"/>
    <w:rsid w:val="00905979"/>
    <w:rsid w:val="009059EC"/>
    <w:rsid w:val="00905E09"/>
    <w:rsid w:val="00905E7D"/>
    <w:rsid w:val="009060B2"/>
    <w:rsid w:val="009060FD"/>
    <w:rsid w:val="009061BA"/>
    <w:rsid w:val="00906A9B"/>
    <w:rsid w:val="00906B8F"/>
    <w:rsid w:val="00906BE0"/>
    <w:rsid w:val="00906F6E"/>
    <w:rsid w:val="0090704A"/>
    <w:rsid w:val="009070F3"/>
    <w:rsid w:val="0090736C"/>
    <w:rsid w:val="009073A9"/>
    <w:rsid w:val="009076EB"/>
    <w:rsid w:val="0090772F"/>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EBC"/>
    <w:rsid w:val="0091135E"/>
    <w:rsid w:val="009117EB"/>
    <w:rsid w:val="00911C2E"/>
    <w:rsid w:val="0091204F"/>
    <w:rsid w:val="0091228B"/>
    <w:rsid w:val="00912507"/>
    <w:rsid w:val="0091284D"/>
    <w:rsid w:val="009129FF"/>
    <w:rsid w:val="00912DBE"/>
    <w:rsid w:val="00912E9F"/>
    <w:rsid w:val="00913287"/>
    <w:rsid w:val="009132CE"/>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942"/>
    <w:rsid w:val="00917B98"/>
    <w:rsid w:val="00917EA1"/>
    <w:rsid w:val="00917F1F"/>
    <w:rsid w:val="00917F74"/>
    <w:rsid w:val="00917F92"/>
    <w:rsid w:val="0092012C"/>
    <w:rsid w:val="009202AF"/>
    <w:rsid w:val="009202CD"/>
    <w:rsid w:val="00920353"/>
    <w:rsid w:val="0092054D"/>
    <w:rsid w:val="00920632"/>
    <w:rsid w:val="00920682"/>
    <w:rsid w:val="009207FE"/>
    <w:rsid w:val="00920B2F"/>
    <w:rsid w:val="00920CB4"/>
    <w:rsid w:val="00920E42"/>
    <w:rsid w:val="009210C6"/>
    <w:rsid w:val="009210DB"/>
    <w:rsid w:val="009210E3"/>
    <w:rsid w:val="0092112B"/>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7E"/>
    <w:rsid w:val="00922AE8"/>
    <w:rsid w:val="00922EE3"/>
    <w:rsid w:val="00923097"/>
    <w:rsid w:val="00923212"/>
    <w:rsid w:val="009238D7"/>
    <w:rsid w:val="009239EB"/>
    <w:rsid w:val="00923AF3"/>
    <w:rsid w:val="00923B2C"/>
    <w:rsid w:val="00923FEA"/>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1FE"/>
    <w:rsid w:val="0092655B"/>
    <w:rsid w:val="00926577"/>
    <w:rsid w:val="009266FE"/>
    <w:rsid w:val="009267F5"/>
    <w:rsid w:val="00926949"/>
    <w:rsid w:val="00926B1A"/>
    <w:rsid w:val="00926C9C"/>
    <w:rsid w:val="00926CB6"/>
    <w:rsid w:val="00926F62"/>
    <w:rsid w:val="0092703A"/>
    <w:rsid w:val="009270AA"/>
    <w:rsid w:val="009270D7"/>
    <w:rsid w:val="009272C7"/>
    <w:rsid w:val="0092744D"/>
    <w:rsid w:val="009274E2"/>
    <w:rsid w:val="00927663"/>
    <w:rsid w:val="00927672"/>
    <w:rsid w:val="009278B7"/>
    <w:rsid w:val="009278F9"/>
    <w:rsid w:val="0092795B"/>
    <w:rsid w:val="009279AD"/>
    <w:rsid w:val="00927C7B"/>
    <w:rsid w:val="00927F24"/>
    <w:rsid w:val="00927F87"/>
    <w:rsid w:val="00927FE5"/>
    <w:rsid w:val="00930149"/>
    <w:rsid w:val="009301DC"/>
    <w:rsid w:val="00930216"/>
    <w:rsid w:val="00930722"/>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2FD2"/>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C57"/>
    <w:rsid w:val="00935F07"/>
    <w:rsid w:val="00936096"/>
    <w:rsid w:val="0093615E"/>
    <w:rsid w:val="009362C5"/>
    <w:rsid w:val="00936325"/>
    <w:rsid w:val="009366E4"/>
    <w:rsid w:val="009366F4"/>
    <w:rsid w:val="00936BCF"/>
    <w:rsid w:val="00937057"/>
    <w:rsid w:val="009370E5"/>
    <w:rsid w:val="009372B0"/>
    <w:rsid w:val="009378C9"/>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573"/>
    <w:rsid w:val="009419E8"/>
    <w:rsid w:val="00941B1B"/>
    <w:rsid w:val="00941CAF"/>
    <w:rsid w:val="00941CB8"/>
    <w:rsid w:val="00941D19"/>
    <w:rsid w:val="00941E34"/>
    <w:rsid w:val="00941E42"/>
    <w:rsid w:val="00941F50"/>
    <w:rsid w:val="00942007"/>
    <w:rsid w:val="00942172"/>
    <w:rsid w:val="009421B7"/>
    <w:rsid w:val="009421BB"/>
    <w:rsid w:val="009421F3"/>
    <w:rsid w:val="00942265"/>
    <w:rsid w:val="00942316"/>
    <w:rsid w:val="009423F5"/>
    <w:rsid w:val="009426C9"/>
    <w:rsid w:val="009427A4"/>
    <w:rsid w:val="00942851"/>
    <w:rsid w:val="009428EB"/>
    <w:rsid w:val="00942B30"/>
    <w:rsid w:val="00942DE3"/>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232"/>
    <w:rsid w:val="009443A1"/>
    <w:rsid w:val="0094445B"/>
    <w:rsid w:val="00944499"/>
    <w:rsid w:val="009444C8"/>
    <w:rsid w:val="009444D5"/>
    <w:rsid w:val="00944683"/>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6FDB"/>
    <w:rsid w:val="00947267"/>
    <w:rsid w:val="00947379"/>
    <w:rsid w:val="00947583"/>
    <w:rsid w:val="00947807"/>
    <w:rsid w:val="00947A62"/>
    <w:rsid w:val="00947C26"/>
    <w:rsid w:val="00947D51"/>
    <w:rsid w:val="00947E8F"/>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341"/>
    <w:rsid w:val="00952401"/>
    <w:rsid w:val="009526C7"/>
    <w:rsid w:val="00952717"/>
    <w:rsid w:val="009527AD"/>
    <w:rsid w:val="0095287E"/>
    <w:rsid w:val="009528BE"/>
    <w:rsid w:val="009528C1"/>
    <w:rsid w:val="00952CC6"/>
    <w:rsid w:val="00952CD9"/>
    <w:rsid w:val="00952E9F"/>
    <w:rsid w:val="00953109"/>
    <w:rsid w:val="0095311C"/>
    <w:rsid w:val="00953190"/>
    <w:rsid w:val="0095327F"/>
    <w:rsid w:val="00953425"/>
    <w:rsid w:val="009534AB"/>
    <w:rsid w:val="00953741"/>
    <w:rsid w:val="009537A3"/>
    <w:rsid w:val="00953C1A"/>
    <w:rsid w:val="00953C3C"/>
    <w:rsid w:val="00953E34"/>
    <w:rsid w:val="00953E88"/>
    <w:rsid w:val="00953E93"/>
    <w:rsid w:val="00953F11"/>
    <w:rsid w:val="00953F49"/>
    <w:rsid w:val="009540AE"/>
    <w:rsid w:val="009543D3"/>
    <w:rsid w:val="0095440B"/>
    <w:rsid w:val="0095458E"/>
    <w:rsid w:val="0095481A"/>
    <w:rsid w:val="00954A8F"/>
    <w:rsid w:val="00954B59"/>
    <w:rsid w:val="00954D25"/>
    <w:rsid w:val="00954DD6"/>
    <w:rsid w:val="00954FF2"/>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0B"/>
    <w:rsid w:val="00957B54"/>
    <w:rsid w:val="00957BCE"/>
    <w:rsid w:val="00957FBD"/>
    <w:rsid w:val="00957FE8"/>
    <w:rsid w:val="00960107"/>
    <w:rsid w:val="00960453"/>
    <w:rsid w:val="009608B1"/>
    <w:rsid w:val="0096093F"/>
    <w:rsid w:val="00960AEA"/>
    <w:rsid w:val="00960DCA"/>
    <w:rsid w:val="00960DF1"/>
    <w:rsid w:val="00960DF9"/>
    <w:rsid w:val="0096149D"/>
    <w:rsid w:val="009618F0"/>
    <w:rsid w:val="00961AA1"/>
    <w:rsid w:val="00962128"/>
    <w:rsid w:val="00962378"/>
    <w:rsid w:val="009625EC"/>
    <w:rsid w:val="0096283F"/>
    <w:rsid w:val="00962B58"/>
    <w:rsid w:val="00962CB1"/>
    <w:rsid w:val="00962E78"/>
    <w:rsid w:val="00962EC7"/>
    <w:rsid w:val="00962FF7"/>
    <w:rsid w:val="00963102"/>
    <w:rsid w:val="009631B5"/>
    <w:rsid w:val="0096327B"/>
    <w:rsid w:val="009632A2"/>
    <w:rsid w:val="0096393C"/>
    <w:rsid w:val="0096394B"/>
    <w:rsid w:val="0096396E"/>
    <w:rsid w:val="00963D56"/>
    <w:rsid w:val="00963DF4"/>
    <w:rsid w:val="00963E23"/>
    <w:rsid w:val="00963FA2"/>
    <w:rsid w:val="00963FDB"/>
    <w:rsid w:val="00964169"/>
    <w:rsid w:val="0096418E"/>
    <w:rsid w:val="009641C9"/>
    <w:rsid w:val="009647C2"/>
    <w:rsid w:val="00964855"/>
    <w:rsid w:val="00964C6D"/>
    <w:rsid w:val="00964E8E"/>
    <w:rsid w:val="00965090"/>
    <w:rsid w:val="00965113"/>
    <w:rsid w:val="00965558"/>
    <w:rsid w:val="00965694"/>
    <w:rsid w:val="009657A3"/>
    <w:rsid w:val="0096580A"/>
    <w:rsid w:val="00965C5A"/>
    <w:rsid w:val="00965D79"/>
    <w:rsid w:val="00965E9F"/>
    <w:rsid w:val="00966110"/>
    <w:rsid w:val="009663C9"/>
    <w:rsid w:val="00966448"/>
    <w:rsid w:val="00966818"/>
    <w:rsid w:val="009669F9"/>
    <w:rsid w:val="00966A37"/>
    <w:rsid w:val="00966ABE"/>
    <w:rsid w:val="00966B0F"/>
    <w:rsid w:val="00966CAF"/>
    <w:rsid w:val="00966D02"/>
    <w:rsid w:val="00966F66"/>
    <w:rsid w:val="00967154"/>
    <w:rsid w:val="00967219"/>
    <w:rsid w:val="0096733A"/>
    <w:rsid w:val="009677C8"/>
    <w:rsid w:val="009677D7"/>
    <w:rsid w:val="00967855"/>
    <w:rsid w:val="00967A2A"/>
    <w:rsid w:val="00967AB3"/>
    <w:rsid w:val="00967D1C"/>
    <w:rsid w:val="009700D3"/>
    <w:rsid w:val="009705C3"/>
    <w:rsid w:val="009708E3"/>
    <w:rsid w:val="009709E9"/>
    <w:rsid w:val="00970A07"/>
    <w:rsid w:val="00970AF7"/>
    <w:rsid w:val="00970BA1"/>
    <w:rsid w:val="00970D66"/>
    <w:rsid w:val="00970DB5"/>
    <w:rsid w:val="00970EFC"/>
    <w:rsid w:val="0097105C"/>
    <w:rsid w:val="0097122C"/>
    <w:rsid w:val="00971366"/>
    <w:rsid w:val="009713F9"/>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3E7F"/>
    <w:rsid w:val="00974137"/>
    <w:rsid w:val="0097418F"/>
    <w:rsid w:val="009741E5"/>
    <w:rsid w:val="009745F8"/>
    <w:rsid w:val="009746D3"/>
    <w:rsid w:val="0097474A"/>
    <w:rsid w:val="00974AE1"/>
    <w:rsid w:val="00974B41"/>
    <w:rsid w:val="00974BD3"/>
    <w:rsid w:val="00974C42"/>
    <w:rsid w:val="00974F77"/>
    <w:rsid w:val="009750D5"/>
    <w:rsid w:val="009754F8"/>
    <w:rsid w:val="0097551C"/>
    <w:rsid w:val="009755A9"/>
    <w:rsid w:val="009755CD"/>
    <w:rsid w:val="00975655"/>
    <w:rsid w:val="00975AD6"/>
    <w:rsid w:val="00975CC4"/>
    <w:rsid w:val="00975CE9"/>
    <w:rsid w:val="00975E38"/>
    <w:rsid w:val="00976566"/>
    <w:rsid w:val="0097675C"/>
    <w:rsid w:val="00976AA6"/>
    <w:rsid w:val="00976B44"/>
    <w:rsid w:val="00976B65"/>
    <w:rsid w:val="00976CB6"/>
    <w:rsid w:val="00976E5D"/>
    <w:rsid w:val="00977376"/>
    <w:rsid w:val="009774D5"/>
    <w:rsid w:val="0097752A"/>
    <w:rsid w:val="0097786A"/>
    <w:rsid w:val="00977988"/>
    <w:rsid w:val="009779FC"/>
    <w:rsid w:val="00977B59"/>
    <w:rsid w:val="00977C44"/>
    <w:rsid w:val="00977D7B"/>
    <w:rsid w:val="00977FB5"/>
    <w:rsid w:val="00980047"/>
    <w:rsid w:val="009801E2"/>
    <w:rsid w:val="009804C6"/>
    <w:rsid w:val="0098058B"/>
    <w:rsid w:val="009807EE"/>
    <w:rsid w:val="009807F9"/>
    <w:rsid w:val="00980850"/>
    <w:rsid w:val="009808D1"/>
    <w:rsid w:val="009809BC"/>
    <w:rsid w:val="00980A18"/>
    <w:rsid w:val="00980CC0"/>
    <w:rsid w:val="0098106C"/>
    <w:rsid w:val="0098113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9A9"/>
    <w:rsid w:val="00982A31"/>
    <w:rsid w:val="00982B43"/>
    <w:rsid w:val="00982D57"/>
    <w:rsid w:val="00983017"/>
    <w:rsid w:val="00983485"/>
    <w:rsid w:val="0098349F"/>
    <w:rsid w:val="009835FC"/>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717"/>
    <w:rsid w:val="00984A5A"/>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469"/>
    <w:rsid w:val="00986814"/>
    <w:rsid w:val="0098706D"/>
    <w:rsid w:val="0098730B"/>
    <w:rsid w:val="00987616"/>
    <w:rsid w:val="00987634"/>
    <w:rsid w:val="00987680"/>
    <w:rsid w:val="009903D0"/>
    <w:rsid w:val="009904A7"/>
    <w:rsid w:val="009904BD"/>
    <w:rsid w:val="009904CE"/>
    <w:rsid w:val="0099051B"/>
    <w:rsid w:val="00990749"/>
    <w:rsid w:val="00990AD2"/>
    <w:rsid w:val="00990C8A"/>
    <w:rsid w:val="00990FE6"/>
    <w:rsid w:val="0099109F"/>
    <w:rsid w:val="0099121F"/>
    <w:rsid w:val="0099128E"/>
    <w:rsid w:val="00991411"/>
    <w:rsid w:val="00991499"/>
    <w:rsid w:val="009915CC"/>
    <w:rsid w:val="009916E4"/>
    <w:rsid w:val="00991A3C"/>
    <w:rsid w:val="00991AF4"/>
    <w:rsid w:val="00991B7A"/>
    <w:rsid w:val="00991BB0"/>
    <w:rsid w:val="00991CC3"/>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8A5"/>
    <w:rsid w:val="00996971"/>
    <w:rsid w:val="009969C9"/>
    <w:rsid w:val="00996A54"/>
    <w:rsid w:val="00996C85"/>
    <w:rsid w:val="00996DF4"/>
    <w:rsid w:val="00996EED"/>
    <w:rsid w:val="009970C2"/>
    <w:rsid w:val="009971B5"/>
    <w:rsid w:val="009973D5"/>
    <w:rsid w:val="009973D7"/>
    <w:rsid w:val="0099740C"/>
    <w:rsid w:val="009974EA"/>
    <w:rsid w:val="009977CA"/>
    <w:rsid w:val="009979AC"/>
    <w:rsid w:val="00997ACE"/>
    <w:rsid w:val="00997E1B"/>
    <w:rsid w:val="00997EBF"/>
    <w:rsid w:val="00997F0A"/>
    <w:rsid w:val="009A0255"/>
    <w:rsid w:val="009A0289"/>
    <w:rsid w:val="009A0771"/>
    <w:rsid w:val="009A0855"/>
    <w:rsid w:val="009A0F7D"/>
    <w:rsid w:val="009A0F8C"/>
    <w:rsid w:val="009A0FCE"/>
    <w:rsid w:val="009A1176"/>
    <w:rsid w:val="009A121F"/>
    <w:rsid w:val="009A1277"/>
    <w:rsid w:val="009A1464"/>
    <w:rsid w:val="009A1559"/>
    <w:rsid w:val="009A15B7"/>
    <w:rsid w:val="009A15D4"/>
    <w:rsid w:val="009A15FB"/>
    <w:rsid w:val="009A16AE"/>
    <w:rsid w:val="009A16DF"/>
    <w:rsid w:val="009A1DBF"/>
    <w:rsid w:val="009A1E79"/>
    <w:rsid w:val="009A1E95"/>
    <w:rsid w:val="009A26EF"/>
    <w:rsid w:val="009A2988"/>
    <w:rsid w:val="009A29BB"/>
    <w:rsid w:val="009A2C29"/>
    <w:rsid w:val="009A2C75"/>
    <w:rsid w:val="009A2F8F"/>
    <w:rsid w:val="009A3075"/>
    <w:rsid w:val="009A308F"/>
    <w:rsid w:val="009A320C"/>
    <w:rsid w:val="009A34E6"/>
    <w:rsid w:val="009A353B"/>
    <w:rsid w:val="009A3614"/>
    <w:rsid w:val="009A3B18"/>
    <w:rsid w:val="009A3D0A"/>
    <w:rsid w:val="009A3E5B"/>
    <w:rsid w:val="009A40D1"/>
    <w:rsid w:val="009A4399"/>
    <w:rsid w:val="009A4714"/>
    <w:rsid w:val="009A4763"/>
    <w:rsid w:val="009A4978"/>
    <w:rsid w:val="009A4E4A"/>
    <w:rsid w:val="009A54B6"/>
    <w:rsid w:val="009A54C5"/>
    <w:rsid w:val="009A5544"/>
    <w:rsid w:val="009A55F1"/>
    <w:rsid w:val="009A5773"/>
    <w:rsid w:val="009A58C9"/>
    <w:rsid w:val="009A58EF"/>
    <w:rsid w:val="009A5BFC"/>
    <w:rsid w:val="009A5DED"/>
    <w:rsid w:val="009A5FF5"/>
    <w:rsid w:val="009A6294"/>
    <w:rsid w:val="009A6368"/>
    <w:rsid w:val="009A649C"/>
    <w:rsid w:val="009A66CB"/>
    <w:rsid w:val="009A6828"/>
    <w:rsid w:val="009A6855"/>
    <w:rsid w:val="009A68E4"/>
    <w:rsid w:val="009A6B24"/>
    <w:rsid w:val="009A759D"/>
    <w:rsid w:val="009A772D"/>
    <w:rsid w:val="009A773C"/>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BC2"/>
    <w:rsid w:val="009B1C11"/>
    <w:rsid w:val="009B2103"/>
    <w:rsid w:val="009B2191"/>
    <w:rsid w:val="009B2445"/>
    <w:rsid w:val="009B25E1"/>
    <w:rsid w:val="009B2662"/>
    <w:rsid w:val="009B26CE"/>
    <w:rsid w:val="009B2944"/>
    <w:rsid w:val="009B2C72"/>
    <w:rsid w:val="009B2E07"/>
    <w:rsid w:val="009B2E26"/>
    <w:rsid w:val="009B324E"/>
    <w:rsid w:val="009B35C7"/>
    <w:rsid w:val="009B3663"/>
    <w:rsid w:val="009B368A"/>
    <w:rsid w:val="009B3746"/>
    <w:rsid w:val="009B3BAB"/>
    <w:rsid w:val="009B3D3D"/>
    <w:rsid w:val="009B42B4"/>
    <w:rsid w:val="009B442D"/>
    <w:rsid w:val="009B489A"/>
    <w:rsid w:val="009B48E4"/>
    <w:rsid w:val="009B4954"/>
    <w:rsid w:val="009B4A04"/>
    <w:rsid w:val="009B4AC0"/>
    <w:rsid w:val="009B4B4F"/>
    <w:rsid w:val="009B4BC0"/>
    <w:rsid w:val="009B4C2B"/>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5F8"/>
    <w:rsid w:val="009B579D"/>
    <w:rsid w:val="009B5836"/>
    <w:rsid w:val="009B5842"/>
    <w:rsid w:val="009B5944"/>
    <w:rsid w:val="009B5951"/>
    <w:rsid w:val="009B599C"/>
    <w:rsid w:val="009B59FD"/>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00"/>
    <w:rsid w:val="009B7C55"/>
    <w:rsid w:val="009B7E0D"/>
    <w:rsid w:val="009B7EBA"/>
    <w:rsid w:val="009B7F40"/>
    <w:rsid w:val="009B7F94"/>
    <w:rsid w:val="009C02C2"/>
    <w:rsid w:val="009C02C8"/>
    <w:rsid w:val="009C035E"/>
    <w:rsid w:val="009C067C"/>
    <w:rsid w:val="009C06F6"/>
    <w:rsid w:val="009C07B5"/>
    <w:rsid w:val="009C099D"/>
    <w:rsid w:val="009C09A6"/>
    <w:rsid w:val="009C0B73"/>
    <w:rsid w:val="009C0C12"/>
    <w:rsid w:val="009C0DFD"/>
    <w:rsid w:val="009C0F33"/>
    <w:rsid w:val="009C1017"/>
    <w:rsid w:val="009C118C"/>
    <w:rsid w:val="009C11D6"/>
    <w:rsid w:val="009C11F0"/>
    <w:rsid w:val="009C15AD"/>
    <w:rsid w:val="009C1688"/>
    <w:rsid w:val="009C18ED"/>
    <w:rsid w:val="009C1925"/>
    <w:rsid w:val="009C1B12"/>
    <w:rsid w:val="009C1BF4"/>
    <w:rsid w:val="009C1C15"/>
    <w:rsid w:val="009C1D3E"/>
    <w:rsid w:val="009C1E46"/>
    <w:rsid w:val="009C1F3C"/>
    <w:rsid w:val="009C1FC8"/>
    <w:rsid w:val="009C207B"/>
    <w:rsid w:val="009C2177"/>
    <w:rsid w:val="009C223C"/>
    <w:rsid w:val="009C245E"/>
    <w:rsid w:val="009C252C"/>
    <w:rsid w:val="009C25B9"/>
    <w:rsid w:val="009C291B"/>
    <w:rsid w:val="009C2933"/>
    <w:rsid w:val="009C298F"/>
    <w:rsid w:val="009C2A0F"/>
    <w:rsid w:val="009C2C30"/>
    <w:rsid w:val="009C334A"/>
    <w:rsid w:val="009C346B"/>
    <w:rsid w:val="009C35D5"/>
    <w:rsid w:val="009C36E2"/>
    <w:rsid w:val="009C380C"/>
    <w:rsid w:val="009C381E"/>
    <w:rsid w:val="009C38DF"/>
    <w:rsid w:val="009C39E5"/>
    <w:rsid w:val="009C3A24"/>
    <w:rsid w:val="009C3AAD"/>
    <w:rsid w:val="009C3B87"/>
    <w:rsid w:val="009C3C27"/>
    <w:rsid w:val="009C3E71"/>
    <w:rsid w:val="009C3EA9"/>
    <w:rsid w:val="009C3F06"/>
    <w:rsid w:val="009C3FA1"/>
    <w:rsid w:val="009C410A"/>
    <w:rsid w:val="009C4211"/>
    <w:rsid w:val="009C4283"/>
    <w:rsid w:val="009C4686"/>
    <w:rsid w:val="009C48CD"/>
    <w:rsid w:val="009C4B53"/>
    <w:rsid w:val="009C4D22"/>
    <w:rsid w:val="009C4EF7"/>
    <w:rsid w:val="009C5120"/>
    <w:rsid w:val="009C5176"/>
    <w:rsid w:val="009C5437"/>
    <w:rsid w:val="009C5475"/>
    <w:rsid w:val="009C54DF"/>
    <w:rsid w:val="009C5516"/>
    <w:rsid w:val="009C5896"/>
    <w:rsid w:val="009C58C2"/>
    <w:rsid w:val="009C5A91"/>
    <w:rsid w:val="009C5B8F"/>
    <w:rsid w:val="009C5BA8"/>
    <w:rsid w:val="009C5D33"/>
    <w:rsid w:val="009C5E3F"/>
    <w:rsid w:val="009C6719"/>
    <w:rsid w:val="009C6734"/>
    <w:rsid w:val="009C6AA8"/>
    <w:rsid w:val="009C6B01"/>
    <w:rsid w:val="009C6C6B"/>
    <w:rsid w:val="009C6CF2"/>
    <w:rsid w:val="009C6DEB"/>
    <w:rsid w:val="009C6EBC"/>
    <w:rsid w:val="009C6EC5"/>
    <w:rsid w:val="009C7243"/>
    <w:rsid w:val="009C749A"/>
    <w:rsid w:val="009C769E"/>
    <w:rsid w:val="009C7769"/>
    <w:rsid w:val="009C78BE"/>
    <w:rsid w:val="009C78CB"/>
    <w:rsid w:val="009C7A33"/>
    <w:rsid w:val="009C7A38"/>
    <w:rsid w:val="009C7B67"/>
    <w:rsid w:val="009C7F5D"/>
    <w:rsid w:val="009C7FD6"/>
    <w:rsid w:val="009D0213"/>
    <w:rsid w:val="009D0221"/>
    <w:rsid w:val="009D07E3"/>
    <w:rsid w:val="009D0975"/>
    <w:rsid w:val="009D0A3A"/>
    <w:rsid w:val="009D0A67"/>
    <w:rsid w:val="009D0D6E"/>
    <w:rsid w:val="009D1531"/>
    <w:rsid w:val="009D157E"/>
    <w:rsid w:val="009D165B"/>
    <w:rsid w:val="009D1748"/>
    <w:rsid w:val="009D180C"/>
    <w:rsid w:val="009D18F5"/>
    <w:rsid w:val="009D2343"/>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426"/>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69"/>
    <w:rsid w:val="009E0DCC"/>
    <w:rsid w:val="009E0E26"/>
    <w:rsid w:val="009E1006"/>
    <w:rsid w:val="009E1020"/>
    <w:rsid w:val="009E10D0"/>
    <w:rsid w:val="009E1225"/>
    <w:rsid w:val="009E1435"/>
    <w:rsid w:val="009E182D"/>
    <w:rsid w:val="009E18D0"/>
    <w:rsid w:val="009E18DD"/>
    <w:rsid w:val="009E1A5D"/>
    <w:rsid w:val="009E1A81"/>
    <w:rsid w:val="009E1C88"/>
    <w:rsid w:val="009E1E01"/>
    <w:rsid w:val="009E1FD9"/>
    <w:rsid w:val="009E217C"/>
    <w:rsid w:val="009E238B"/>
    <w:rsid w:val="009E27CF"/>
    <w:rsid w:val="009E2899"/>
    <w:rsid w:val="009E29EB"/>
    <w:rsid w:val="009E2B0E"/>
    <w:rsid w:val="009E2B23"/>
    <w:rsid w:val="009E2D89"/>
    <w:rsid w:val="009E2D90"/>
    <w:rsid w:val="009E30F3"/>
    <w:rsid w:val="009E313E"/>
    <w:rsid w:val="009E345E"/>
    <w:rsid w:val="009E382A"/>
    <w:rsid w:val="009E3F20"/>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E07"/>
    <w:rsid w:val="009E6F58"/>
    <w:rsid w:val="009E7264"/>
    <w:rsid w:val="009E72BD"/>
    <w:rsid w:val="009E72E5"/>
    <w:rsid w:val="009E7304"/>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399B"/>
    <w:rsid w:val="009F406A"/>
    <w:rsid w:val="009F429A"/>
    <w:rsid w:val="009F42AB"/>
    <w:rsid w:val="009F4510"/>
    <w:rsid w:val="009F4587"/>
    <w:rsid w:val="009F45F4"/>
    <w:rsid w:val="009F4652"/>
    <w:rsid w:val="009F4715"/>
    <w:rsid w:val="009F4A1D"/>
    <w:rsid w:val="009F502F"/>
    <w:rsid w:val="009F5099"/>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9C7"/>
    <w:rsid w:val="009F6A5D"/>
    <w:rsid w:val="009F6C5C"/>
    <w:rsid w:val="009F6D56"/>
    <w:rsid w:val="009F6E3D"/>
    <w:rsid w:val="009F6E41"/>
    <w:rsid w:val="009F71A1"/>
    <w:rsid w:val="009F769A"/>
    <w:rsid w:val="009F76D0"/>
    <w:rsid w:val="009F776C"/>
    <w:rsid w:val="009F79B4"/>
    <w:rsid w:val="009F7A62"/>
    <w:rsid w:val="009F7A6C"/>
    <w:rsid w:val="009F7D3A"/>
    <w:rsid w:val="009F7DA9"/>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BEE"/>
    <w:rsid w:val="00A04CC9"/>
    <w:rsid w:val="00A04EF2"/>
    <w:rsid w:val="00A05131"/>
    <w:rsid w:val="00A054BF"/>
    <w:rsid w:val="00A0551D"/>
    <w:rsid w:val="00A055EE"/>
    <w:rsid w:val="00A05638"/>
    <w:rsid w:val="00A0575F"/>
    <w:rsid w:val="00A0580D"/>
    <w:rsid w:val="00A0595E"/>
    <w:rsid w:val="00A059C8"/>
    <w:rsid w:val="00A05AFD"/>
    <w:rsid w:val="00A05B2C"/>
    <w:rsid w:val="00A05C7C"/>
    <w:rsid w:val="00A05C80"/>
    <w:rsid w:val="00A05CB6"/>
    <w:rsid w:val="00A05D78"/>
    <w:rsid w:val="00A06128"/>
    <w:rsid w:val="00A067DD"/>
    <w:rsid w:val="00A068BD"/>
    <w:rsid w:val="00A06998"/>
    <w:rsid w:val="00A06AF9"/>
    <w:rsid w:val="00A06B47"/>
    <w:rsid w:val="00A06C14"/>
    <w:rsid w:val="00A06C6B"/>
    <w:rsid w:val="00A06DFC"/>
    <w:rsid w:val="00A071B7"/>
    <w:rsid w:val="00A072FE"/>
    <w:rsid w:val="00A074C7"/>
    <w:rsid w:val="00A07550"/>
    <w:rsid w:val="00A076F8"/>
    <w:rsid w:val="00A077E3"/>
    <w:rsid w:val="00A07848"/>
    <w:rsid w:val="00A07A74"/>
    <w:rsid w:val="00A07E5E"/>
    <w:rsid w:val="00A07FA4"/>
    <w:rsid w:val="00A1015C"/>
    <w:rsid w:val="00A101AE"/>
    <w:rsid w:val="00A10233"/>
    <w:rsid w:val="00A107C3"/>
    <w:rsid w:val="00A1085E"/>
    <w:rsid w:val="00A10C87"/>
    <w:rsid w:val="00A10CE2"/>
    <w:rsid w:val="00A11606"/>
    <w:rsid w:val="00A118D5"/>
    <w:rsid w:val="00A11A89"/>
    <w:rsid w:val="00A11BAB"/>
    <w:rsid w:val="00A11E9A"/>
    <w:rsid w:val="00A11FF1"/>
    <w:rsid w:val="00A120E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50D"/>
    <w:rsid w:val="00A14714"/>
    <w:rsid w:val="00A148A2"/>
    <w:rsid w:val="00A149DE"/>
    <w:rsid w:val="00A149ED"/>
    <w:rsid w:val="00A14DBA"/>
    <w:rsid w:val="00A14DC8"/>
    <w:rsid w:val="00A14DE3"/>
    <w:rsid w:val="00A1512F"/>
    <w:rsid w:val="00A15281"/>
    <w:rsid w:val="00A1548B"/>
    <w:rsid w:val="00A155F3"/>
    <w:rsid w:val="00A156FA"/>
    <w:rsid w:val="00A1570C"/>
    <w:rsid w:val="00A15E99"/>
    <w:rsid w:val="00A15ED3"/>
    <w:rsid w:val="00A1618B"/>
    <w:rsid w:val="00A163B6"/>
    <w:rsid w:val="00A164D6"/>
    <w:rsid w:val="00A16AF4"/>
    <w:rsid w:val="00A16B6A"/>
    <w:rsid w:val="00A16C04"/>
    <w:rsid w:val="00A16E56"/>
    <w:rsid w:val="00A17167"/>
    <w:rsid w:val="00A176A1"/>
    <w:rsid w:val="00A176B6"/>
    <w:rsid w:val="00A176FD"/>
    <w:rsid w:val="00A177BA"/>
    <w:rsid w:val="00A179E2"/>
    <w:rsid w:val="00A17B20"/>
    <w:rsid w:val="00A17FA1"/>
    <w:rsid w:val="00A200FE"/>
    <w:rsid w:val="00A202B3"/>
    <w:rsid w:val="00A2036F"/>
    <w:rsid w:val="00A20559"/>
    <w:rsid w:val="00A206EA"/>
    <w:rsid w:val="00A20B1A"/>
    <w:rsid w:val="00A20CAD"/>
    <w:rsid w:val="00A20D23"/>
    <w:rsid w:val="00A20DC1"/>
    <w:rsid w:val="00A20FEF"/>
    <w:rsid w:val="00A2111D"/>
    <w:rsid w:val="00A212DC"/>
    <w:rsid w:val="00A21459"/>
    <w:rsid w:val="00A21466"/>
    <w:rsid w:val="00A2168D"/>
    <w:rsid w:val="00A21A43"/>
    <w:rsid w:val="00A21D80"/>
    <w:rsid w:val="00A2249D"/>
    <w:rsid w:val="00A22801"/>
    <w:rsid w:val="00A22EB9"/>
    <w:rsid w:val="00A23093"/>
    <w:rsid w:val="00A230F3"/>
    <w:rsid w:val="00A233BD"/>
    <w:rsid w:val="00A23642"/>
    <w:rsid w:val="00A23741"/>
    <w:rsid w:val="00A23922"/>
    <w:rsid w:val="00A23B3B"/>
    <w:rsid w:val="00A23C49"/>
    <w:rsid w:val="00A23D13"/>
    <w:rsid w:val="00A23E0B"/>
    <w:rsid w:val="00A24136"/>
    <w:rsid w:val="00A2421B"/>
    <w:rsid w:val="00A243B7"/>
    <w:rsid w:val="00A24475"/>
    <w:rsid w:val="00A24578"/>
    <w:rsid w:val="00A24610"/>
    <w:rsid w:val="00A2464F"/>
    <w:rsid w:val="00A246CE"/>
    <w:rsid w:val="00A246EF"/>
    <w:rsid w:val="00A24948"/>
    <w:rsid w:val="00A24B07"/>
    <w:rsid w:val="00A24E1B"/>
    <w:rsid w:val="00A25110"/>
    <w:rsid w:val="00A25120"/>
    <w:rsid w:val="00A251FF"/>
    <w:rsid w:val="00A2525A"/>
    <w:rsid w:val="00A253B6"/>
    <w:rsid w:val="00A25582"/>
    <w:rsid w:val="00A255F3"/>
    <w:rsid w:val="00A258BB"/>
    <w:rsid w:val="00A25A4C"/>
    <w:rsid w:val="00A25AF5"/>
    <w:rsid w:val="00A25C6E"/>
    <w:rsid w:val="00A25E2C"/>
    <w:rsid w:val="00A25E9D"/>
    <w:rsid w:val="00A261E3"/>
    <w:rsid w:val="00A2625E"/>
    <w:rsid w:val="00A262CB"/>
    <w:rsid w:val="00A26378"/>
    <w:rsid w:val="00A26569"/>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9A5"/>
    <w:rsid w:val="00A30D0F"/>
    <w:rsid w:val="00A312D7"/>
    <w:rsid w:val="00A313E4"/>
    <w:rsid w:val="00A31981"/>
    <w:rsid w:val="00A31B2F"/>
    <w:rsid w:val="00A31E74"/>
    <w:rsid w:val="00A322AA"/>
    <w:rsid w:val="00A32618"/>
    <w:rsid w:val="00A326D0"/>
    <w:rsid w:val="00A326D2"/>
    <w:rsid w:val="00A327ED"/>
    <w:rsid w:val="00A327F5"/>
    <w:rsid w:val="00A3282F"/>
    <w:rsid w:val="00A32A06"/>
    <w:rsid w:val="00A32AEB"/>
    <w:rsid w:val="00A32AFC"/>
    <w:rsid w:val="00A32DD1"/>
    <w:rsid w:val="00A331BB"/>
    <w:rsid w:val="00A3338E"/>
    <w:rsid w:val="00A333A9"/>
    <w:rsid w:val="00A334D3"/>
    <w:rsid w:val="00A33823"/>
    <w:rsid w:val="00A338A5"/>
    <w:rsid w:val="00A3391E"/>
    <w:rsid w:val="00A33A84"/>
    <w:rsid w:val="00A33B80"/>
    <w:rsid w:val="00A33B83"/>
    <w:rsid w:val="00A33C8A"/>
    <w:rsid w:val="00A33D64"/>
    <w:rsid w:val="00A33FAB"/>
    <w:rsid w:val="00A340D5"/>
    <w:rsid w:val="00A34462"/>
    <w:rsid w:val="00A345D8"/>
    <w:rsid w:val="00A34857"/>
    <w:rsid w:val="00A34A0A"/>
    <w:rsid w:val="00A34AC4"/>
    <w:rsid w:val="00A34B02"/>
    <w:rsid w:val="00A35258"/>
    <w:rsid w:val="00A3530F"/>
    <w:rsid w:val="00A35487"/>
    <w:rsid w:val="00A35707"/>
    <w:rsid w:val="00A35779"/>
    <w:rsid w:val="00A35B8D"/>
    <w:rsid w:val="00A35C17"/>
    <w:rsid w:val="00A35EBA"/>
    <w:rsid w:val="00A35EFD"/>
    <w:rsid w:val="00A361CA"/>
    <w:rsid w:val="00A361FE"/>
    <w:rsid w:val="00A3631A"/>
    <w:rsid w:val="00A364C5"/>
    <w:rsid w:val="00A36824"/>
    <w:rsid w:val="00A36A9C"/>
    <w:rsid w:val="00A36B31"/>
    <w:rsid w:val="00A36C5C"/>
    <w:rsid w:val="00A36CAE"/>
    <w:rsid w:val="00A36E07"/>
    <w:rsid w:val="00A36E3F"/>
    <w:rsid w:val="00A36F85"/>
    <w:rsid w:val="00A3704E"/>
    <w:rsid w:val="00A372C4"/>
    <w:rsid w:val="00A374E8"/>
    <w:rsid w:val="00A376F8"/>
    <w:rsid w:val="00A3790C"/>
    <w:rsid w:val="00A37C7B"/>
    <w:rsid w:val="00A4024F"/>
    <w:rsid w:val="00A40403"/>
    <w:rsid w:val="00A40413"/>
    <w:rsid w:val="00A405D4"/>
    <w:rsid w:val="00A40728"/>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8E3"/>
    <w:rsid w:val="00A429D8"/>
    <w:rsid w:val="00A42DA7"/>
    <w:rsid w:val="00A42DE0"/>
    <w:rsid w:val="00A42E4E"/>
    <w:rsid w:val="00A42F09"/>
    <w:rsid w:val="00A43018"/>
    <w:rsid w:val="00A431D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BD8"/>
    <w:rsid w:val="00A45E17"/>
    <w:rsid w:val="00A45E3D"/>
    <w:rsid w:val="00A45EA7"/>
    <w:rsid w:val="00A460A1"/>
    <w:rsid w:val="00A46396"/>
    <w:rsid w:val="00A46620"/>
    <w:rsid w:val="00A46821"/>
    <w:rsid w:val="00A4696F"/>
    <w:rsid w:val="00A46A00"/>
    <w:rsid w:val="00A46A63"/>
    <w:rsid w:val="00A46B7A"/>
    <w:rsid w:val="00A46B9F"/>
    <w:rsid w:val="00A46D87"/>
    <w:rsid w:val="00A46DBF"/>
    <w:rsid w:val="00A46EA0"/>
    <w:rsid w:val="00A46FF8"/>
    <w:rsid w:val="00A470D8"/>
    <w:rsid w:val="00A47350"/>
    <w:rsid w:val="00A47457"/>
    <w:rsid w:val="00A47509"/>
    <w:rsid w:val="00A4767E"/>
    <w:rsid w:val="00A477C3"/>
    <w:rsid w:val="00A47A97"/>
    <w:rsid w:val="00A47B14"/>
    <w:rsid w:val="00A47D36"/>
    <w:rsid w:val="00A47DFB"/>
    <w:rsid w:val="00A47DFC"/>
    <w:rsid w:val="00A50095"/>
    <w:rsid w:val="00A50429"/>
    <w:rsid w:val="00A504D3"/>
    <w:rsid w:val="00A50594"/>
    <w:rsid w:val="00A50763"/>
    <w:rsid w:val="00A5120C"/>
    <w:rsid w:val="00A5152A"/>
    <w:rsid w:val="00A5166E"/>
    <w:rsid w:val="00A51881"/>
    <w:rsid w:val="00A5189B"/>
    <w:rsid w:val="00A51AF4"/>
    <w:rsid w:val="00A51CC8"/>
    <w:rsid w:val="00A51D47"/>
    <w:rsid w:val="00A51F5C"/>
    <w:rsid w:val="00A51FF8"/>
    <w:rsid w:val="00A52369"/>
    <w:rsid w:val="00A5295F"/>
    <w:rsid w:val="00A52A41"/>
    <w:rsid w:val="00A52B14"/>
    <w:rsid w:val="00A52C66"/>
    <w:rsid w:val="00A52E2B"/>
    <w:rsid w:val="00A52E66"/>
    <w:rsid w:val="00A52EBC"/>
    <w:rsid w:val="00A530CB"/>
    <w:rsid w:val="00A530E9"/>
    <w:rsid w:val="00A5319F"/>
    <w:rsid w:val="00A531CD"/>
    <w:rsid w:val="00A53256"/>
    <w:rsid w:val="00A532F0"/>
    <w:rsid w:val="00A5381E"/>
    <w:rsid w:val="00A5397A"/>
    <w:rsid w:val="00A53B6E"/>
    <w:rsid w:val="00A53C2B"/>
    <w:rsid w:val="00A53C42"/>
    <w:rsid w:val="00A53E2B"/>
    <w:rsid w:val="00A53E98"/>
    <w:rsid w:val="00A53FEB"/>
    <w:rsid w:val="00A54155"/>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5E93"/>
    <w:rsid w:val="00A56293"/>
    <w:rsid w:val="00A562A3"/>
    <w:rsid w:val="00A56302"/>
    <w:rsid w:val="00A5636D"/>
    <w:rsid w:val="00A563FE"/>
    <w:rsid w:val="00A56429"/>
    <w:rsid w:val="00A564E2"/>
    <w:rsid w:val="00A56534"/>
    <w:rsid w:val="00A56838"/>
    <w:rsid w:val="00A56991"/>
    <w:rsid w:val="00A56996"/>
    <w:rsid w:val="00A569A8"/>
    <w:rsid w:val="00A56A47"/>
    <w:rsid w:val="00A56BA2"/>
    <w:rsid w:val="00A56CC5"/>
    <w:rsid w:val="00A56E55"/>
    <w:rsid w:val="00A56EC5"/>
    <w:rsid w:val="00A56FB4"/>
    <w:rsid w:val="00A570CD"/>
    <w:rsid w:val="00A5738B"/>
    <w:rsid w:val="00A573B0"/>
    <w:rsid w:val="00A57942"/>
    <w:rsid w:val="00A579A9"/>
    <w:rsid w:val="00A57A6D"/>
    <w:rsid w:val="00A57DEF"/>
    <w:rsid w:val="00A57E2E"/>
    <w:rsid w:val="00A57FA6"/>
    <w:rsid w:val="00A60191"/>
    <w:rsid w:val="00A601C2"/>
    <w:rsid w:val="00A601DF"/>
    <w:rsid w:val="00A6021D"/>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80F"/>
    <w:rsid w:val="00A619C3"/>
    <w:rsid w:val="00A61A06"/>
    <w:rsid w:val="00A61E26"/>
    <w:rsid w:val="00A61ED5"/>
    <w:rsid w:val="00A61FCB"/>
    <w:rsid w:val="00A62056"/>
    <w:rsid w:val="00A620F5"/>
    <w:rsid w:val="00A62117"/>
    <w:rsid w:val="00A624B9"/>
    <w:rsid w:val="00A629D5"/>
    <w:rsid w:val="00A62A31"/>
    <w:rsid w:val="00A62CAF"/>
    <w:rsid w:val="00A6350A"/>
    <w:rsid w:val="00A63535"/>
    <w:rsid w:val="00A63536"/>
    <w:rsid w:val="00A636A4"/>
    <w:rsid w:val="00A636CD"/>
    <w:rsid w:val="00A63A3E"/>
    <w:rsid w:val="00A63B27"/>
    <w:rsid w:val="00A63C93"/>
    <w:rsid w:val="00A63DA1"/>
    <w:rsid w:val="00A6405A"/>
    <w:rsid w:val="00A647FD"/>
    <w:rsid w:val="00A6498A"/>
    <w:rsid w:val="00A64F3A"/>
    <w:rsid w:val="00A65138"/>
    <w:rsid w:val="00A651A6"/>
    <w:rsid w:val="00A653C5"/>
    <w:rsid w:val="00A654D1"/>
    <w:rsid w:val="00A655D9"/>
    <w:rsid w:val="00A657B0"/>
    <w:rsid w:val="00A657D1"/>
    <w:rsid w:val="00A65E58"/>
    <w:rsid w:val="00A65E61"/>
    <w:rsid w:val="00A661E5"/>
    <w:rsid w:val="00A66252"/>
    <w:rsid w:val="00A6638D"/>
    <w:rsid w:val="00A6660E"/>
    <w:rsid w:val="00A6660F"/>
    <w:rsid w:val="00A667EB"/>
    <w:rsid w:val="00A66900"/>
    <w:rsid w:val="00A66A63"/>
    <w:rsid w:val="00A66A7D"/>
    <w:rsid w:val="00A66C12"/>
    <w:rsid w:val="00A66D06"/>
    <w:rsid w:val="00A66EE2"/>
    <w:rsid w:val="00A66F79"/>
    <w:rsid w:val="00A672A7"/>
    <w:rsid w:val="00A67371"/>
    <w:rsid w:val="00A673BC"/>
    <w:rsid w:val="00A673E6"/>
    <w:rsid w:val="00A67CC7"/>
    <w:rsid w:val="00A67F15"/>
    <w:rsid w:val="00A67F9A"/>
    <w:rsid w:val="00A70018"/>
    <w:rsid w:val="00A700DC"/>
    <w:rsid w:val="00A70173"/>
    <w:rsid w:val="00A70487"/>
    <w:rsid w:val="00A704D0"/>
    <w:rsid w:val="00A70F4C"/>
    <w:rsid w:val="00A71095"/>
    <w:rsid w:val="00A71100"/>
    <w:rsid w:val="00A7112F"/>
    <w:rsid w:val="00A7114B"/>
    <w:rsid w:val="00A7136F"/>
    <w:rsid w:val="00A713D1"/>
    <w:rsid w:val="00A713FD"/>
    <w:rsid w:val="00A71679"/>
    <w:rsid w:val="00A716C4"/>
    <w:rsid w:val="00A71918"/>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85"/>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A5"/>
    <w:rsid w:val="00A7498A"/>
    <w:rsid w:val="00A74AAD"/>
    <w:rsid w:val="00A74B60"/>
    <w:rsid w:val="00A74D16"/>
    <w:rsid w:val="00A74F4C"/>
    <w:rsid w:val="00A75055"/>
    <w:rsid w:val="00A75737"/>
    <w:rsid w:val="00A7579B"/>
    <w:rsid w:val="00A75BB6"/>
    <w:rsid w:val="00A76052"/>
    <w:rsid w:val="00A762CF"/>
    <w:rsid w:val="00A765B4"/>
    <w:rsid w:val="00A766F3"/>
    <w:rsid w:val="00A7675E"/>
    <w:rsid w:val="00A767EB"/>
    <w:rsid w:val="00A769E5"/>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1E2"/>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1FE5"/>
    <w:rsid w:val="00A8204F"/>
    <w:rsid w:val="00A82231"/>
    <w:rsid w:val="00A82267"/>
    <w:rsid w:val="00A822AE"/>
    <w:rsid w:val="00A82511"/>
    <w:rsid w:val="00A82769"/>
    <w:rsid w:val="00A829AD"/>
    <w:rsid w:val="00A82ADB"/>
    <w:rsid w:val="00A83068"/>
    <w:rsid w:val="00A83073"/>
    <w:rsid w:val="00A8326B"/>
    <w:rsid w:val="00A83295"/>
    <w:rsid w:val="00A832CA"/>
    <w:rsid w:val="00A83477"/>
    <w:rsid w:val="00A83D76"/>
    <w:rsid w:val="00A83FD6"/>
    <w:rsid w:val="00A842D8"/>
    <w:rsid w:val="00A84329"/>
    <w:rsid w:val="00A84402"/>
    <w:rsid w:val="00A844D1"/>
    <w:rsid w:val="00A8479D"/>
    <w:rsid w:val="00A849DD"/>
    <w:rsid w:val="00A8510B"/>
    <w:rsid w:val="00A852F8"/>
    <w:rsid w:val="00A853BF"/>
    <w:rsid w:val="00A853C3"/>
    <w:rsid w:val="00A856B4"/>
    <w:rsid w:val="00A85C4A"/>
    <w:rsid w:val="00A85C92"/>
    <w:rsid w:val="00A85F42"/>
    <w:rsid w:val="00A8636B"/>
    <w:rsid w:val="00A863E8"/>
    <w:rsid w:val="00A86821"/>
    <w:rsid w:val="00A8690A"/>
    <w:rsid w:val="00A86B78"/>
    <w:rsid w:val="00A86C0C"/>
    <w:rsid w:val="00A86CD6"/>
    <w:rsid w:val="00A86EF3"/>
    <w:rsid w:val="00A8717F"/>
    <w:rsid w:val="00A875FB"/>
    <w:rsid w:val="00A877E5"/>
    <w:rsid w:val="00A87937"/>
    <w:rsid w:val="00A87C3F"/>
    <w:rsid w:val="00A90267"/>
    <w:rsid w:val="00A902A6"/>
    <w:rsid w:val="00A90482"/>
    <w:rsid w:val="00A90943"/>
    <w:rsid w:val="00A90A09"/>
    <w:rsid w:val="00A90EBC"/>
    <w:rsid w:val="00A90F95"/>
    <w:rsid w:val="00A912D9"/>
    <w:rsid w:val="00A91422"/>
    <w:rsid w:val="00A9165B"/>
    <w:rsid w:val="00A916C7"/>
    <w:rsid w:val="00A91943"/>
    <w:rsid w:val="00A91D2E"/>
    <w:rsid w:val="00A91D47"/>
    <w:rsid w:val="00A92094"/>
    <w:rsid w:val="00A920B5"/>
    <w:rsid w:val="00A92276"/>
    <w:rsid w:val="00A922EC"/>
    <w:rsid w:val="00A9230F"/>
    <w:rsid w:val="00A92471"/>
    <w:rsid w:val="00A925A0"/>
    <w:rsid w:val="00A925C8"/>
    <w:rsid w:val="00A92744"/>
    <w:rsid w:val="00A92B22"/>
    <w:rsid w:val="00A92F2B"/>
    <w:rsid w:val="00A9304F"/>
    <w:rsid w:val="00A9312C"/>
    <w:rsid w:val="00A933D1"/>
    <w:rsid w:val="00A93726"/>
    <w:rsid w:val="00A9372A"/>
    <w:rsid w:val="00A93822"/>
    <w:rsid w:val="00A93C92"/>
    <w:rsid w:val="00A940D1"/>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0B"/>
    <w:rsid w:val="00A9691B"/>
    <w:rsid w:val="00A96F4F"/>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2D5"/>
    <w:rsid w:val="00AA030A"/>
    <w:rsid w:val="00AA03B3"/>
    <w:rsid w:val="00AA0446"/>
    <w:rsid w:val="00AA0871"/>
    <w:rsid w:val="00AA0A7A"/>
    <w:rsid w:val="00AA0B3E"/>
    <w:rsid w:val="00AA0CE9"/>
    <w:rsid w:val="00AA0D21"/>
    <w:rsid w:val="00AA1002"/>
    <w:rsid w:val="00AA1145"/>
    <w:rsid w:val="00AA1323"/>
    <w:rsid w:val="00AA1929"/>
    <w:rsid w:val="00AA196D"/>
    <w:rsid w:val="00AA1B1E"/>
    <w:rsid w:val="00AA1CB0"/>
    <w:rsid w:val="00AA1EA8"/>
    <w:rsid w:val="00AA1F95"/>
    <w:rsid w:val="00AA2195"/>
    <w:rsid w:val="00AA2650"/>
    <w:rsid w:val="00AA2787"/>
    <w:rsid w:val="00AA2921"/>
    <w:rsid w:val="00AA295C"/>
    <w:rsid w:val="00AA2A8F"/>
    <w:rsid w:val="00AA2B21"/>
    <w:rsid w:val="00AA2B41"/>
    <w:rsid w:val="00AA2C69"/>
    <w:rsid w:val="00AA2C9B"/>
    <w:rsid w:val="00AA2FD5"/>
    <w:rsid w:val="00AA30DC"/>
    <w:rsid w:val="00AA3395"/>
    <w:rsid w:val="00AA3413"/>
    <w:rsid w:val="00AA376F"/>
    <w:rsid w:val="00AA39D4"/>
    <w:rsid w:val="00AA39F0"/>
    <w:rsid w:val="00AA3B91"/>
    <w:rsid w:val="00AA3C95"/>
    <w:rsid w:val="00AA3CC2"/>
    <w:rsid w:val="00AA3D5F"/>
    <w:rsid w:val="00AA403E"/>
    <w:rsid w:val="00AA447D"/>
    <w:rsid w:val="00AA44B0"/>
    <w:rsid w:val="00AA4669"/>
    <w:rsid w:val="00AA4924"/>
    <w:rsid w:val="00AA4A3C"/>
    <w:rsid w:val="00AA4B0B"/>
    <w:rsid w:val="00AA4E7D"/>
    <w:rsid w:val="00AA4FA6"/>
    <w:rsid w:val="00AA50E8"/>
    <w:rsid w:val="00AA51FA"/>
    <w:rsid w:val="00AA5304"/>
    <w:rsid w:val="00AA5370"/>
    <w:rsid w:val="00AA5558"/>
    <w:rsid w:val="00AA556F"/>
    <w:rsid w:val="00AA5709"/>
    <w:rsid w:val="00AA5770"/>
    <w:rsid w:val="00AA5F6C"/>
    <w:rsid w:val="00AA62BC"/>
    <w:rsid w:val="00AA63A5"/>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0F06"/>
    <w:rsid w:val="00AB0FBF"/>
    <w:rsid w:val="00AB1196"/>
    <w:rsid w:val="00AB1275"/>
    <w:rsid w:val="00AB1522"/>
    <w:rsid w:val="00AB1B1F"/>
    <w:rsid w:val="00AB1B4F"/>
    <w:rsid w:val="00AB1C70"/>
    <w:rsid w:val="00AB1C79"/>
    <w:rsid w:val="00AB1C80"/>
    <w:rsid w:val="00AB1DF5"/>
    <w:rsid w:val="00AB1F42"/>
    <w:rsid w:val="00AB1F57"/>
    <w:rsid w:val="00AB209D"/>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3DB"/>
    <w:rsid w:val="00AC0461"/>
    <w:rsid w:val="00AC0601"/>
    <w:rsid w:val="00AC067F"/>
    <w:rsid w:val="00AC074F"/>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D06"/>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14D"/>
    <w:rsid w:val="00AC571D"/>
    <w:rsid w:val="00AC5A8D"/>
    <w:rsid w:val="00AC5DD5"/>
    <w:rsid w:val="00AC60F8"/>
    <w:rsid w:val="00AC631C"/>
    <w:rsid w:val="00AC6349"/>
    <w:rsid w:val="00AC64C0"/>
    <w:rsid w:val="00AC66F2"/>
    <w:rsid w:val="00AC6721"/>
    <w:rsid w:val="00AC6883"/>
    <w:rsid w:val="00AC68C5"/>
    <w:rsid w:val="00AC69E1"/>
    <w:rsid w:val="00AC6AA7"/>
    <w:rsid w:val="00AC6B77"/>
    <w:rsid w:val="00AC6D12"/>
    <w:rsid w:val="00AC6E8A"/>
    <w:rsid w:val="00AC6E99"/>
    <w:rsid w:val="00AC6EE2"/>
    <w:rsid w:val="00AC700B"/>
    <w:rsid w:val="00AC71D7"/>
    <w:rsid w:val="00AC743E"/>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0"/>
    <w:rsid w:val="00AD1BF8"/>
    <w:rsid w:val="00AD1CDD"/>
    <w:rsid w:val="00AD2295"/>
    <w:rsid w:val="00AD22FE"/>
    <w:rsid w:val="00AD2366"/>
    <w:rsid w:val="00AD258A"/>
    <w:rsid w:val="00AD2791"/>
    <w:rsid w:val="00AD2845"/>
    <w:rsid w:val="00AD2847"/>
    <w:rsid w:val="00AD2D45"/>
    <w:rsid w:val="00AD34C4"/>
    <w:rsid w:val="00AD3596"/>
    <w:rsid w:val="00AD362D"/>
    <w:rsid w:val="00AD371A"/>
    <w:rsid w:val="00AD3868"/>
    <w:rsid w:val="00AD3A4E"/>
    <w:rsid w:val="00AD3C0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6EA3"/>
    <w:rsid w:val="00AD73E4"/>
    <w:rsid w:val="00AD7547"/>
    <w:rsid w:val="00AD756B"/>
    <w:rsid w:val="00AD761E"/>
    <w:rsid w:val="00AD7B52"/>
    <w:rsid w:val="00AD7D34"/>
    <w:rsid w:val="00AD7DC5"/>
    <w:rsid w:val="00AD7F8D"/>
    <w:rsid w:val="00AE006A"/>
    <w:rsid w:val="00AE0401"/>
    <w:rsid w:val="00AE054B"/>
    <w:rsid w:val="00AE0628"/>
    <w:rsid w:val="00AE0970"/>
    <w:rsid w:val="00AE0D21"/>
    <w:rsid w:val="00AE0D59"/>
    <w:rsid w:val="00AE0EF5"/>
    <w:rsid w:val="00AE0F1A"/>
    <w:rsid w:val="00AE10A3"/>
    <w:rsid w:val="00AE1146"/>
    <w:rsid w:val="00AE121D"/>
    <w:rsid w:val="00AE1223"/>
    <w:rsid w:val="00AE1268"/>
    <w:rsid w:val="00AE126A"/>
    <w:rsid w:val="00AE18C2"/>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BC9"/>
    <w:rsid w:val="00AE2D2E"/>
    <w:rsid w:val="00AE2D66"/>
    <w:rsid w:val="00AE2F36"/>
    <w:rsid w:val="00AE2F50"/>
    <w:rsid w:val="00AE303D"/>
    <w:rsid w:val="00AE35B6"/>
    <w:rsid w:val="00AE377C"/>
    <w:rsid w:val="00AE3821"/>
    <w:rsid w:val="00AE3856"/>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BEE"/>
    <w:rsid w:val="00AE6C50"/>
    <w:rsid w:val="00AE6FA6"/>
    <w:rsid w:val="00AE70FE"/>
    <w:rsid w:val="00AE7175"/>
    <w:rsid w:val="00AE72AA"/>
    <w:rsid w:val="00AE7395"/>
    <w:rsid w:val="00AE7714"/>
    <w:rsid w:val="00AE77D6"/>
    <w:rsid w:val="00AE7999"/>
    <w:rsid w:val="00AE79B1"/>
    <w:rsid w:val="00AE7BCC"/>
    <w:rsid w:val="00AE7D2A"/>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A61"/>
    <w:rsid w:val="00AF2B56"/>
    <w:rsid w:val="00AF2F75"/>
    <w:rsid w:val="00AF31BB"/>
    <w:rsid w:val="00AF3336"/>
    <w:rsid w:val="00AF349E"/>
    <w:rsid w:val="00AF34ED"/>
    <w:rsid w:val="00AF39F8"/>
    <w:rsid w:val="00AF3C2A"/>
    <w:rsid w:val="00AF3DB8"/>
    <w:rsid w:val="00AF3DD9"/>
    <w:rsid w:val="00AF3F0D"/>
    <w:rsid w:val="00AF3F7A"/>
    <w:rsid w:val="00AF4483"/>
    <w:rsid w:val="00AF4BF9"/>
    <w:rsid w:val="00AF4C05"/>
    <w:rsid w:val="00AF4DBB"/>
    <w:rsid w:val="00AF4E80"/>
    <w:rsid w:val="00AF4F66"/>
    <w:rsid w:val="00AF50EF"/>
    <w:rsid w:val="00AF5283"/>
    <w:rsid w:val="00AF5631"/>
    <w:rsid w:val="00AF5772"/>
    <w:rsid w:val="00AF58B6"/>
    <w:rsid w:val="00AF5975"/>
    <w:rsid w:val="00AF5FF4"/>
    <w:rsid w:val="00AF611D"/>
    <w:rsid w:val="00AF61E8"/>
    <w:rsid w:val="00AF622B"/>
    <w:rsid w:val="00AF6508"/>
    <w:rsid w:val="00AF6B66"/>
    <w:rsid w:val="00AF6D0C"/>
    <w:rsid w:val="00AF6D77"/>
    <w:rsid w:val="00AF6E72"/>
    <w:rsid w:val="00AF71C2"/>
    <w:rsid w:val="00AF737C"/>
    <w:rsid w:val="00AF748F"/>
    <w:rsid w:val="00AF7602"/>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70"/>
    <w:rsid w:val="00B01ACA"/>
    <w:rsid w:val="00B01CE6"/>
    <w:rsid w:val="00B01D3E"/>
    <w:rsid w:val="00B020B1"/>
    <w:rsid w:val="00B02345"/>
    <w:rsid w:val="00B024FB"/>
    <w:rsid w:val="00B026C6"/>
    <w:rsid w:val="00B02751"/>
    <w:rsid w:val="00B027E0"/>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EF2"/>
    <w:rsid w:val="00B03FBC"/>
    <w:rsid w:val="00B03FFD"/>
    <w:rsid w:val="00B0404E"/>
    <w:rsid w:val="00B04456"/>
    <w:rsid w:val="00B045AA"/>
    <w:rsid w:val="00B04ACD"/>
    <w:rsid w:val="00B04DC1"/>
    <w:rsid w:val="00B04E27"/>
    <w:rsid w:val="00B04FE3"/>
    <w:rsid w:val="00B0500C"/>
    <w:rsid w:val="00B05029"/>
    <w:rsid w:val="00B053D9"/>
    <w:rsid w:val="00B054EF"/>
    <w:rsid w:val="00B0554E"/>
    <w:rsid w:val="00B05591"/>
    <w:rsid w:val="00B057B9"/>
    <w:rsid w:val="00B05A64"/>
    <w:rsid w:val="00B05AA5"/>
    <w:rsid w:val="00B05CB1"/>
    <w:rsid w:val="00B05E5C"/>
    <w:rsid w:val="00B06108"/>
    <w:rsid w:val="00B06154"/>
    <w:rsid w:val="00B06219"/>
    <w:rsid w:val="00B06493"/>
    <w:rsid w:val="00B0659D"/>
    <w:rsid w:val="00B06634"/>
    <w:rsid w:val="00B068CA"/>
    <w:rsid w:val="00B068D6"/>
    <w:rsid w:val="00B068FA"/>
    <w:rsid w:val="00B06BD6"/>
    <w:rsid w:val="00B06D22"/>
    <w:rsid w:val="00B07471"/>
    <w:rsid w:val="00B074C0"/>
    <w:rsid w:val="00B074C9"/>
    <w:rsid w:val="00B07509"/>
    <w:rsid w:val="00B075C3"/>
    <w:rsid w:val="00B07640"/>
    <w:rsid w:val="00B077DC"/>
    <w:rsid w:val="00B07812"/>
    <w:rsid w:val="00B07894"/>
    <w:rsid w:val="00B0797E"/>
    <w:rsid w:val="00B07C3C"/>
    <w:rsid w:val="00B07CB7"/>
    <w:rsid w:val="00B07E2B"/>
    <w:rsid w:val="00B07ECC"/>
    <w:rsid w:val="00B07FA4"/>
    <w:rsid w:val="00B1010F"/>
    <w:rsid w:val="00B10203"/>
    <w:rsid w:val="00B1044A"/>
    <w:rsid w:val="00B108DC"/>
    <w:rsid w:val="00B10950"/>
    <w:rsid w:val="00B1095B"/>
    <w:rsid w:val="00B10B97"/>
    <w:rsid w:val="00B10CDD"/>
    <w:rsid w:val="00B10D3F"/>
    <w:rsid w:val="00B11308"/>
    <w:rsid w:val="00B114F9"/>
    <w:rsid w:val="00B11AD9"/>
    <w:rsid w:val="00B11C7C"/>
    <w:rsid w:val="00B11CF2"/>
    <w:rsid w:val="00B11E36"/>
    <w:rsid w:val="00B1218C"/>
    <w:rsid w:val="00B12199"/>
    <w:rsid w:val="00B121B4"/>
    <w:rsid w:val="00B12660"/>
    <w:rsid w:val="00B12950"/>
    <w:rsid w:val="00B12981"/>
    <w:rsid w:val="00B12AD1"/>
    <w:rsid w:val="00B12B6B"/>
    <w:rsid w:val="00B12C5E"/>
    <w:rsid w:val="00B12D65"/>
    <w:rsid w:val="00B12D66"/>
    <w:rsid w:val="00B12E08"/>
    <w:rsid w:val="00B12E12"/>
    <w:rsid w:val="00B1309A"/>
    <w:rsid w:val="00B13453"/>
    <w:rsid w:val="00B1345B"/>
    <w:rsid w:val="00B134C7"/>
    <w:rsid w:val="00B134FB"/>
    <w:rsid w:val="00B135FB"/>
    <w:rsid w:val="00B13BF7"/>
    <w:rsid w:val="00B13E21"/>
    <w:rsid w:val="00B141F0"/>
    <w:rsid w:val="00B14220"/>
    <w:rsid w:val="00B143BF"/>
    <w:rsid w:val="00B14A53"/>
    <w:rsid w:val="00B14BFC"/>
    <w:rsid w:val="00B14C50"/>
    <w:rsid w:val="00B14D0B"/>
    <w:rsid w:val="00B14F62"/>
    <w:rsid w:val="00B1519E"/>
    <w:rsid w:val="00B1559B"/>
    <w:rsid w:val="00B157D0"/>
    <w:rsid w:val="00B158AB"/>
    <w:rsid w:val="00B15CBB"/>
    <w:rsid w:val="00B15D51"/>
    <w:rsid w:val="00B15DD6"/>
    <w:rsid w:val="00B15E64"/>
    <w:rsid w:val="00B16177"/>
    <w:rsid w:val="00B16238"/>
    <w:rsid w:val="00B16377"/>
    <w:rsid w:val="00B16463"/>
    <w:rsid w:val="00B167A4"/>
    <w:rsid w:val="00B16D11"/>
    <w:rsid w:val="00B16DE2"/>
    <w:rsid w:val="00B16EE9"/>
    <w:rsid w:val="00B171CE"/>
    <w:rsid w:val="00B1725E"/>
    <w:rsid w:val="00B174A9"/>
    <w:rsid w:val="00B175A2"/>
    <w:rsid w:val="00B17737"/>
    <w:rsid w:val="00B1774E"/>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B93"/>
    <w:rsid w:val="00B20D15"/>
    <w:rsid w:val="00B211C4"/>
    <w:rsid w:val="00B212A1"/>
    <w:rsid w:val="00B21530"/>
    <w:rsid w:val="00B2158A"/>
    <w:rsid w:val="00B2195C"/>
    <w:rsid w:val="00B21A56"/>
    <w:rsid w:val="00B21B49"/>
    <w:rsid w:val="00B21BB5"/>
    <w:rsid w:val="00B21CCC"/>
    <w:rsid w:val="00B21D1B"/>
    <w:rsid w:val="00B21EF4"/>
    <w:rsid w:val="00B22082"/>
    <w:rsid w:val="00B22183"/>
    <w:rsid w:val="00B2281A"/>
    <w:rsid w:val="00B22822"/>
    <w:rsid w:val="00B22E4A"/>
    <w:rsid w:val="00B22F47"/>
    <w:rsid w:val="00B2321F"/>
    <w:rsid w:val="00B235E6"/>
    <w:rsid w:val="00B23692"/>
    <w:rsid w:val="00B23948"/>
    <w:rsid w:val="00B239AE"/>
    <w:rsid w:val="00B239F4"/>
    <w:rsid w:val="00B23C47"/>
    <w:rsid w:val="00B23F05"/>
    <w:rsid w:val="00B2405F"/>
    <w:rsid w:val="00B24648"/>
    <w:rsid w:val="00B2465E"/>
    <w:rsid w:val="00B248F2"/>
    <w:rsid w:val="00B2491D"/>
    <w:rsid w:val="00B24A53"/>
    <w:rsid w:val="00B24B9D"/>
    <w:rsid w:val="00B24BC3"/>
    <w:rsid w:val="00B24C4F"/>
    <w:rsid w:val="00B24DF8"/>
    <w:rsid w:val="00B25242"/>
    <w:rsid w:val="00B2536E"/>
    <w:rsid w:val="00B254CC"/>
    <w:rsid w:val="00B25567"/>
    <w:rsid w:val="00B25B79"/>
    <w:rsid w:val="00B25DBF"/>
    <w:rsid w:val="00B25E5B"/>
    <w:rsid w:val="00B25FDD"/>
    <w:rsid w:val="00B26019"/>
    <w:rsid w:val="00B2611A"/>
    <w:rsid w:val="00B26392"/>
    <w:rsid w:val="00B26610"/>
    <w:rsid w:val="00B2670E"/>
    <w:rsid w:val="00B267A5"/>
    <w:rsid w:val="00B268EE"/>
    <w:rsid w:val="00B269F8"/>
    <w:rsid w:val="00B26AFD"/>
    <w:rsid w:val="00B26B66"/>
    <w:rsid w:val="00B26C1A"/>
    <w:rsid w:val="00B26CB0"/>
    <w:rsid w:val="00B26CEE"/>
    <w:rsid w:val="00B26D74"/>
    <w:rsid w:val="00B26DC1"/>
    <w:rsid w:val="00B26FED"/>
    <w:rsid w:val="00B27937"/>
    <w:rsid w:val="00B27B0A"/>
    <w:rsid w:val="00B27B68"/>
    <w:rsid w:val="00B27ED1"/>
    <w:rsid w:val="00B27F87"/>
    <w:rsid w:val="00B30073"/>
    <w:rsid w:val="00B30123"/>
    <w:rsid w:val="00B303AA"/>
    <w:rsid w:val="00B30440"/>
    <w:rsid w:val="00B30770"/>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6AA"/>
    <w:rsid w:val="00B326F3"/>
    <w:rsid w:val="00B3296E"/>
    <w:rsid w:val="00B32AB0"/>
    <w:rsid w:val="00B32EDD"/>
    <w:rsid w:val="00B32FC6"/>
    <w:rsid w:val="00B330E3"/>
    <w:rsid w:val="00B33216"/>
    <w:rsid w:val="00B33437"/>
    <w:rsid w:val="00B334BB"/>
    <w:rsid w:val="00B33517"/>
    <w:rsid w:val="00B3369D"/>
    <w:rsid w:val="00B33829"/>
    <w:rsid w:val="00B338D2"/>
    <w:rsid w:val="00B339B1"/>
    <w:rsid w:val="00B339DC"/>
    <w:rsid w:val="00B33B08"/>
    <w:rsid w:val="00B33B59"/>
    <w:rsid w:val="00B33B6C"/>
    <w:rsid w:val="00B33B75"/>
    <w:rsid w:val="00B33CB7"/>
    <w:rsid w:val="00B33CF2"/>
    <w:rsid w:val="00B33D7B"/>
    <w:rsid w:val="00B33D89"/>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D4C"/>
    <w:rsid w:val="00B35E52"/>
    <w:rsid w:val="00B35EC7"/>
    <w:rsid w:val="00B360FA"/>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803"/>
    <w:rsid w:val="00B40962"/>
    <w:rsid w:val="00B40998"/>
    <w:rsid w:val="00B40A57"/>
    <w:rsid w:val="00B40B29"/>
    <w:rsid w:val="00B40B97"/>
    <w:rsid w:val="00B40C22"/>
    <w:rsid w:val="00B40D1F"/>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C33"/>
    <w:rsid w:val="00B43E6D"/>
    <w:rsid w:val="00B44043"/>
    <w:rsid w:val="00B44133"/>
    <w:rsid w:val="00B441E6"/>
    <w:rsid w:val="00B4465F"/>
    <w:rsid w:val="00B4481B"/>
    <w:rsid w:val="00B44B57"/>
    <w:rsid w:val="00B44C69"/>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C8"/>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0FC0"/>
    <w:rsid w:val="00B51246"/>
    <w:rsid w:val="00B513EF"/>
    <w:rsid w:val="00B513F2"/>
    <w:rsid w:val="00B51659"/>
    <w:rsid w:val="00B51803"/>
    <w:rsid w:val="00B51A4B"/>
    <w:rsid w:val="00B51A55"/>
    <w:rsid w:val="00B51A8D"/>
    <w:rsid w:val="00B51A9D"/>
    <w:rsid w:val="00B51D3B"/>
    <w:rsid w:val="00B51F51"/>
    <w:rsid w:val="00B52190"/>
    <w:rsid w:val="00B52224"/>
    <w:rsid w:val="00B5239C"/>
    <w:rsid w:val="00B523C4"/>
    <w:rsid w:val="00B52600"/>
    <w:rsid w:val="00B52668"/>
    <w:rsid w:val="00B5274B"/>
    <w:rsid w:val="00B5293D"/>
    <w:rsid w:val="00B52C39"/>
    <w:rsid w:val="00B52E0F"/>
    <w:rsid w:val="00B52FB6"/>
    <w:rsid w:val="00B535DA"/>
    <w:rsid w:val="00B5379F"/>
    <w:rsid w:val="00B53869"/>
    <w:rsid w:val="00B53B73"/>
    <w:rsid w:val="00B53EF9"/>
    <w:rsid w:val="00B53F04"/>
    <w:rsid w:val="00B541AE"/>
    <w:rsid w:val="00B5424F"/>
    <w:rsid w:val="00B5460E"/>
    <w:rsid w:val="00B54655"/>
    <w:rsid w:val="00B54C53"/>
    <w:rsid w:val="00B54D0C"/>
    <w:rsid w:val="00B55237"/>
    <w:rsid w:val="00B552CE"/>
    <w:rsid w:val="00B55860"/>
    <w:rsid w:val="00B5595E"/>
    <w:rsid w:val="00B55A40"/>
    <w:rsid w:val="00B55B65"/>
    <w:rsid w:val="00B55B97"/>
    <w:rsid w:val="00B55CE3"/>
    <w:rsid w:val="00B55CF2"/>
    <w:rsid w:val="00B56073"/>
    <w:rsid w:val="00B56097"/>
    <w:rsid w:val="00B5610D"/>
    <w:rsid w:val="00B561EB"/>
    <w:rsid w:val="00B56225"/>
    <w:rsid w:val="00B56383"/>
    <w:rsid w:val="00B5654E"/>
    <w:rsid w:val="00B56766"/>
    <w:rsid w:val="00B56959"/>
    <w:rsid w:val="00B56977"/>
    <w:rsid w:val="00B56C2A"/>
    <w:rsid w:val="00B56D02"/>
    <w:rsid w:val="00B56EFB"/>
    <w:rsid w:val="00B56FB2"/>
    <w:rsid w:val="00B571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E34"/>
    <w:rsid w:val="00B60F10"/>
    <w:rsid w:val="00B61132"/>
    <w:rsid w:val="00B61219"/>
    <w:rsid w:val="00B612F7"/>
    <w:rsid w:val="00B612FD"/>
    <w:rsid w:val="00B61374"/>
    <w:rsid w:val="00B613BF"/>
    <w:rsid w:val="00B6153E"/>
    <w:rsid w:val="00B615E5"/>
    <w:rsid w:val="00B61649"/>
    <w:rsid w:val="00B616B1"/>
    <w:rsid w:val="00B61A49"/>
    <w:rsid w:val="00B61B21"/>
    <w:rsid w:val="00B61BE3"/>
    <w:rsid w:val="00B61D96"/>
    <w:rsid w:val="00B62189"/>
    <w:rsid w:val="00B622AB"/>
    <w:rsid w:val="00B6230D"/>
    <w:rsid w:val="00B623F0"/>
    <w:rsid w:val="00B62405"/>
    <w:rsid w:val="00B6284A"/>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081"/>
    <w:rsid w:val="00B67204"/>
    <w:rsid w:val="00B6725F"/>
    <w:rsid w:val="00B673CE"/>
    <w:rsid w:val="00B6745C"/>
    <w:rsid w:val="00B6758E"/>
    <w:rsid w:val="00B6771B"/>
    <w:rsid w:val="00B67A1A"/>
    <w:rsid w:val="00B67B17"/>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1D1"/>
    <w:rsid w:val="00B7189C"/>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B0D"/>
    <w:rsid w:val="00B73D32"/>
    <w:rsid w:val="00B74238"/>
    <w:rsid w:val="00B7459A"/>
    <w:rsid w:val="00B748B9"/>
    <w:rsid w:val="00B74900"/>
    <w:rsid w:val="00B74986"/>
    <w:rsid w:val="00B74A96"/>
    <w:rsid w:val="00B74ADC"/>
    <w:rsid w:val="00B750D1"/>
    <w:rsid w:val="00B751B5"/>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6B73"/>
    <w:rsid w:val="00B76C6B"/>
    <w:rsid w:val="00B77223"/>
    <w:rsid w:val="00B772B4"/>
    <w:rsid w:val="00B77388"/>
    <w:rsid w:val="00B773D8"/>
    <w:rsid w:val="00B77613"/>
    <w:rsid w:val="00B77708"/>
    <w:rsid w:val="00B77805"/>
    <w:rsid w:val="00B77A5B"/>
    <w:rsid w:val="00B805AB"/>
    <w:rsid w:val="00B806B0"/>
    <w:rsid w:val="00B809B1"/>
    <w:rsid w:val="00B80AE0"/>
    <w:rsid w:val="00B80C1C"/>
    <w:rsid w:val="00B80D34"/>
    <w:rsid w:val="00B80E3D"/>
    <w:rsid w:val="00B80F7F"/>
    <w:rsid w:val="00B80F95"/>
    <w:rsid w:val="00B81095"/>
    <w:rsid w:val="00B81184"/>
    <w:rsid w:val="00B812EA"/>
    <w:rsid w:val="00B8149B"/>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B7E"/>
    <w:rsid w:val="00B82F4E"/>
    <w:rsid w:val="00B8302E"/>
    <w:rsid w:val="00B83168"/>
    <w:rsid w:val="00B83283"/>
    <w:rsid w:val="00B833B4"/>
    <w:rsid w:val="00B83424"/>
    <w:rsid w:val="00B836AF"/>
    <w:rsid w:val="00B83710"/>
    <w:rsid w:val="00B837DC"/>
    <w:rsid w:val="00B838C8"/>
    <w:rsid w:val="00B83B74"/>
    <w:rsid w:val="00B83E18"/>
    <w:rsid w:val="00B83E8F"/>
    <w:rsid w:val="00B84346"/>
    <w:rsid w:val="00B84658"/>
    <w:rsid w:val="00B84983"/>
    <w:rsid w:val="00B84DFF"/>
    <w:rsid w:val="00B84ED8"/>
    <w:rsid w:val="00B851F7"/>
    <w:rsid w:val="00B855D4"/>
    <w:rsid w:val="00B856AB"/>
    <w:rsid w:val="00B85889"/>
    <w:rsid w:val="00B860A7"/>
    <w:rsid w:val="00B864B2"/>
    <w:rsid w:val="00B8662A"/>
    <w:rsid w:val="00B8667C"/>
    <w:rsid w:val="00B869BC"/>
    <w:rsid w:val="00B86BC3"/>
    <w:rsid w:val="00B86D3E"/>
    <w:rsid w:val="00B86DAE"/>
    <w:rsid w:val="00B86EA8"/>
    <w:rsid w:val="00B86FEB"/>
    <w:rsid w:val="00B871F3"/>
    <w:rsid w:val="00B8724C"/>
    <w:rsid w:val="00B873CE"/>
    <w:rsid w:val="00B874BA"/>
    <w:rsid w:val="00B87767"/>
    <w:rsid w:val="00B879D8"/>
    <w:rsid w:val="00B87A67"/>
    <w:rsid w:val="00B87A75"/>
    <w:rsid w:val="00B87ADC"/>
    <w:rsid w:val="00B87CD9"/>
    <w:rsid w:val="00B87D3D"/>
    <w:rsid w:val="00B87F5E"/>
    <w:rsid w:val="00B90074"/>
    <w:rsid w:val="00B9014F"/>
    <w:rsid w:val="00B90219"/>
    <w:rsid w:val="00B902C1"/>
    <w:rsid w:val="00B904B5"/>
    <w:rsid w:val="00B90566"/>
    <w:rsid w:val="00B90796"/>
    <w:rsid w:val="00B907C9"/>
    <w:rsid w:val="00B90D28"/>
    <w:rsid w:val="00B90DDC"/>
    <w:rsid w:val="00B90F03"/>
    <w:rsid w:val="00B91060"/>
    <w:rsid w:val="00B911B0"/>
    <w:rsid w:val="00B916E2"/>
    <w:rsid w:val="00B91806"/>
    <w:rsid w:val="00B91C11"/>
    <w:rsid w:val="00B91CB2"/>
    <w:rsid w:val="00B91D6A"/>
    <w:rsid w:val="00B91EDA"/>
    <w:rsid w:val="00B922E6"/>
    <w:rsid w:val="00B925F9"/>
    <w:rsid w:val="00B92665"/>
    <w:rsid w:val="00B928AE"/>
    <w:rsid w:val="00B92ABD"/>
    <w:rsid w:val="00B92C63"/>
    <w:rsid w:val="00B92CD0"/>
    <w:rsid w:val="00B92E4A"/>
    <w:rsid w:val="00B92E77"/>
    <w:rsid w:val="00B92FA6"/>
    <w:rsid w:val="00B93420"/>
    <w:rsid w:val="00B936F6"/>
    <w:rsid w:val="00B939F8"/>
    <w:rsid w:val="00B93D1D"/>
    <w:rsid w:val="00B93E6D"/>
    <w:rsid w:val="00B9442C"/>
    <w:rsid w:val="00B94464"/>
    <w:rsid w:val="00B94488"/>
    <w:rsid w:val="00B944D7"/>
    <w:rsid w:val="00B94B5A"/>
    <w:rsid w:val="00B94C07"/>
    <w:rsid w:val="00B94E1C"/>
    <w:rsid w:val="00B95009"/>
    <w:rsid w:val="00B95083"/>
    <w:rsid w:val="00B95260"/>
    <w:rsid w:val="00B952B3"/>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46"/>
    <w:rsid w:val="00B97481"/>
    <w:rsid w:val="00BA028E"/>
    <w:rsid w:val="00BA02D6"/>
    <w:rsid w:val="00BA060A"/>
    <w:rsid w:val="00BA0674"/>
    <w:rsid w:val="00BA1210"/>
    <w:rsid w:val="00BA1427"/>
    <w:rsid w:val="00BA14AA"/>
    <w:rsid w:val="00BA14C5"/>
    <w:rsid w:val="00BA1C4D"/>
    <w:rsid w:val="00BA1DA4"/>
    <w:rsid w:val="00BA1E09"/>
    <w:rsid w:val="00BA1FAC"/>
    <w:rsid w:val="00BA20ED"/>
    <w:rsid w:val="00BA251C"/>
    <w:rsid w:val="00BA2958"/>
    <w:rsid w:val="00BA2981"/>
    <w:rsid w:val="00BA2A9B"/>
    <w:rsid w:val="00BA2B65"/>
    <w:rsid w:val="00BA2B97"/>
    <w:rsid w:val="00BA2BF6"/>
    <w:rsid w:val="00BA2DEE"/>
    <w:rsid w:val="00BA2ED3"/>
    <w:rsid w:val="00BA3209"/>
    <w:rsid w:val="00BA322E"/>
    <w:rsid w:val="00BA3773"/>
    <w:rsid w:val="00BA37DE"/>
    <w:rsid w:val="00BA3E13"/>
    <w:rsid w:val="00BA3EAE"/>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9F"/>
    <w:rsid w:val="00BA720E"/>
    <w:rsid w:val="00BA731D"/>
    <w:rsid w:val="00BA73AC"/>
    <w:rsid w:val="00BA7714"/>
    <w:rsid w:val="00BA78F6"/>
    <w:rsid w:val="00BA7C00"/>
    <w:rsid w:val="00BA7D26"/>
    <w:rsid w:val="00BA7D41"/>
    <w:rsid w:val="00BA7E06"/>
    <w:rsid w:val="00BA7F09"/>
    <w:rsid w:val="00BB011E"/>
    <w:rsid w:val="00BB012C"/>
    <w:rsid w:val="00BB0374"/>
    <w:rsid w:val="00BB03AD"/>
    <w:rsid w:val="00BB0521"/>
    <w:rsid w:val="00BB0681"/>
    <w:rsid w:val="00BB0A29"/>
    <w:rsid w:val="00BB0C4D"/>
    <w:rsid w:val="00BB0CEB"/>
    <w:rsid w:val="00BB0D49"/>
    <w:rsid w:val="00BB0E4C"/>
    <w:rsid w:val="00BB0E63"/>
    <w:rsid w:val="00BB0F80"/>
    <w:rsid w:val="00BB1099"/>
    <w:rsid w:val="00BB13F4"/>
    <w:rsid w:val="00BB1590"/>
    <w:rsid w:val="00BB1854"/>
    <w:rsid w:val="00BB1986"/>
    <w:rsid w:val="00BB1A11"/>
    <w:rsid w:val="00BB1AE5"/>
    <w:rsid w:val="00BB1B3F"/>
    <w:rsid w:val="00BB1BEF"/>
    <w:rsid w:val="00BB1C53"/>
    <w:rsid w:val="00BB1DF3"/>
    <w:rsid w:val="00BB1E04"/>
    <w:rsid w:val="00BB1FC0"/>
    <w:rsid w:val="00BB243E"/>
    <w:rsid w:val="00BB2566"/>
    <w:rsid w:val="00BB28B4"/>
    <w:rsid w:val="00BB2CF5"/>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8B2"/>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7E"/>
    <w:rsid w:val="00BB77BA"/>
    <w:rsid w:val="00BB7891"/>
    <w:rsid w:val="00BB78E9"/>
    <w:rsid w:val="00BB7B08"/>
    <w:rsid w:val="00BB7BF1"/>
    <w:rsid w:val="00BB7DAD"/>
    <w:rsid w:val="00BB7DDD"/>
    <w:rsid w:val="00BC05B5"/>
    <w:rsid w:val="00BC05D2"/>
    <w:rsid w:val="00BC0816"/>
    <w:rsid w:val="00BC09A0"/>
    <w:rsid w:val="00BC0D31"/>
    <w:rsid w:val="00BC0DF6"/>
    <w:rsid w:val="00BC0EE7"/>
    <w:rsid w:val="00BC1026"/>
    <w:rsid w:val="00BC10FD"/>
    <w:rsid w:val="00BC113D"/>
    <w:rsid w:val="00BC11D3"/>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2C6"/>
    <w:rsid w:val="00BC3303"/>
    <w:rsid w:val="00BC33AB"/>
    <w:rsid w:val="00BC3548"/>
    <w:rsid w:val="00BC3573"/>
    <w:rsid w:val="00BC3631"/>
    <w:rsid w:val="00BC3722"/>
    <w:rsid w:val="00BC3B83"/>
    <w:rsid w:val="00BC3D68"/>
    <w:rsid w:val="00BC3E13"/>
    <w:rsid w:val="00BC3E20"/>
    <w:rsid w:val="00BC3E8D"/>
    <w:rsid w:val="00BC3EA7"/>
    <w:rsid w:val="00BC3F50"/>
    <w:rsid w:val="00BC4624"/>
    <w:rsid w:val="00BC4BCD"/>
    <w:rsid w:val="00BC4DBD"/>
    <w:rsid w:val="00BC5213"/>
    <w:rsid w:val="00BC5309"/>
    <w:rsid w:val="00BC560C"/>
    <w:rsid w:val="00BC5841"/>
    <w:rsid w:val="00BC589D"/>
    <w:rsid w:val="00BC5CDF"/>
    <w:rsid w:val="00BC5E1E"/>
    <w:rsid w:val="00BC626A"/>
    <w:rsid w:val="00BC62EE"/>
    <w:rsid w:val="00BC63D0"/>
    <w:rsid w:val="00BC6451"/>
    <w:rsid w:val="00BC666D"/>
    <w:rsid w:val="00BC674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4D"/>
    <w:rsid w:val="00BD32B2"/>
    <w:rsid w:val="00BD32B5"/>
    <w:rsid w:val="00BD3656"/>
    <w:rsid w:val="00BD36A3"/>
    <w:rsid w:val="00BD3850"/>
    <w:rsid w:val="00BD38B6"/>
    <w:rsid w:val="00BD3954"/>
    <w:rsid w:val="00BD39BE"/>
    <w:rsid w:val="00BD3B71"/>
    <w:rsid w:val="00BD3F52"/>
    <w:rsid w:val="00BD4112"/>
    <w:rsid w:val="00BD41EA"/>
    <w:rsid w:val="00BD4268"/>
    <w:rsid w:val="00BD4361"/>
    <w:rsid w:val="00BD450D"/>
    <w:rsid w:val="00BD48E0"/>
    <w:rsid w:val="00BD4921"/>
    <w:rsid w:val="00BD4B2D"/>
    <w:rsid w:val="00BD4BAE"/>
    <w:rsid w:val="00BD4DCD"/>
    <w:rsid w:val="00BD4E81"/>
    <w:rsid w:val="00BD50C4"/>
    <w:rsid w:val="00BD51E7"/>
    <w:rsid w:val="00BD52BD"/>
    <w:rsid w:val="00BD56D6"/>
    <w:rsid w:val="00BD5703"/>
    <w:rsid w:val="00BD5897"/>
    <w:rsid w:val="00BD5B83"/>
    <w:rsid w:val="00BD5C55"/>
    <w:rsid w:val="00BD5D47"/>
    <w:rsid w:val="00BD5DA4"/>
    <w:rsid w:val="00BD5EED"/>
    <w:rsid w:val="00BD6141"/>
    <w:rsid w:val="00BD61FD"/>
    <w:rsid w:val="00BD65D6"/>
    <w:rsid w:val="00BD6646"/>
    <w:rsid w:val="00BD6672"/>
    <w:rsid w:val="00BD6715"/>
    <w:rsid w:val="00BD688D"/>
    <w:rsid w:val="00BD6924"/>
    <w:rsid w:val="00BD698F"/>
    <w:rsid w:val="00BD6CE1"/>
    <w:rsid w:val="00BD6FB8"/>
    <w:rsid w:val="00BD730A"/>
    <w:rsid w:val="00BD73CE"/>
    <w:rsid w:val="00BD7428"/>
    <w:rsid w:val="00BD763B"/>
    <w:rsid w:val="00BD7722"/>
    <w:rsid w:val="00BD796D"/>
    <w:rsid w:val="00BD7A51"/>
    <w:rsid w:val="00BD7AB8"/>
    <w:rsid w:val="00BD7B80"/>
    <w:rsid w:val="00BD7BEC"/>
    <w:rsid w:val="00BD7CA3"/>
    <w:rsid w:val="00BE02A5"/>
    <w:rsid w:val="00BE02B6"/>
    <w:rsid w:val="00BE04D5"/>
    <w:rsid w:val="00BE0897"/>
    <w:rsid w:val="00BE089B"/>
    <w:rsid w:val="00BE0942"/>
    <w:rsid w:val="00BE0A10"/>
    <w:rsid w:val="00BE0A75"/>
    <w:rsid w:val="00BE0B25"/>
    <w:rsid w:val="00BE0C60"/>
    <w:rsid w:val="00BE0F45"/>
    <w:rsid w:val="00BE108E"/>
    <w:rsid w:val="00BE1230"/>
    <w:rsid w:val="00BE123A"/>
    <w:rsid w:val="00BE1302"/>
    <w:rsid w:val="00BE1307"/>
    <w:rsid w:val="00BE1369"/>
    <w:rsid w:val="00BE13E1"/>
    <w:rsid w:val="00BE146C"/>
    <w:rsid w:val="00BE14BB"/>
    <w:rsid w:val="00BE1596"/>
    <w:rsid w:val="00BE16B1"/>
    <w:rsid w:val="00BE1754"/>
    <w:rsid w:val="00BE17E9"/>
    <w:rsid w:val="00BE1B7E"/>
    <w:rsid w:val="00BE1BBD"/>
    <w:rsid w:val="00BE1C3D"/>
    <w:rsid w:val="00BE1E20"/>
    <w:rsid w:val="00BE1EC5"/>
    <w:rsid w:val="00BE25CC"/>
    <w:rsid w:val="00BE2ADE"/>
    <w:rsid w:val="00BE2C05"/>
    <w:rsid w:val="00BE2C5D"/>
    <w:rsid w:val="00BE2C60"/>
    <w:rsid w:val="00BE2EF8"/>
    <w:rsid w:val="00BE2FC3"/>
    <w:rsid w:val="00BE31EB"/>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6B9"/>
    <w:rsid w:val="00BE576F"/>
    <w:rsid w:val="00BE5995"/>
    <w:rsid w:val="00BE5B29"/>
    <w:rsid w:val="00BE5B4B"/>
    <w:rsid w:val="00BE5C16"/>
    <w:rsid w:val="00BE5D60"/>
    <w:rsid w:val="00BE5D92"/>
    <w:rsid w:val="00BE6101"/>
    <w:rsid w:val="00BE635F"/>
    <w:rsid w:val="00BE64C1"/>
    <w:rsid w:val="00BE65E2"/>
    <w:rsid w:val="00BE6632"/>
    <w:rsid w:val="00BE673A"/>
    <w:rsid w:val="00BE675B"/>
    <w:rsid w:val="00BE67DC"/>
    <w:rsid w:val="00BE69B1"/>
    <w:rsid w:val="00BE6C0B"/>
    <w:rsid w:val="00BE6C6C"/>
    <w:rsid w:val="00BE6CF9"/>
    <w:rsid w:val="00BE6E33"/>
    <w:rsid w:val="00BE6F5D"/>
    <w:rsid w:val="00BE733D"/>
    <w:rsid w:val="00BE73B3"/>
    <w:rsid w:val="00BE74EE"/>
    <w:rsid w:val="00BE75AF"/>
    <w:rsid w:val="00BE77BF"/>
    <w:rsid w:val="00BE78D5"/>
    <w:rsid w:val="00BE7998"/>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495"/>
    <w:rsid w:val="00BF1504"/>
    <w:rsid w:val="00BF15EC"/>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A0"/>
    <w:rsid w:val="00BF2DD5"/>
    <w:rsid w:val="00BF322C"/>
    <w:rsid w:val="00BF3536"/>
    <w:rsid w:val="00BF35DA"/>
    <w:rsid w:val="00BF365C"/>
    <w:rsid w:val="00BF36AB"/>
    <w:rsid w:val="00BF3701"/>
    <w:rsid w:val="00BF384D"/>
    <w:rsid w:val="00BF3887"/>
    <w:rsid w:val="00BF39C5"/>
    <w:rsid w:val="00BF3A05"/>
    <w:rsid w:val="00BF3B06"/>
    <w:rsid w:val="00BF3B8B"/>
    <w:rsid w:val="00BF3BC6"/>
    <w:rsid w:val="00BF3C15"/>
    <w:rsid w:val="00BF3FB0"/>
    <w:rsid w:val="00BF4020"/>
    <w:rsid w:val="00BF4218"/>
    <w:rsid w:val="00BF42E7"/>
    <w:rsid w:val="00BF4347"/>
    <w:rsid w:val="00BF4587"/>
    <w:rsid w:val="00BF4954"/>
    <w:rsid w:val="00BF4ACB"/>
    <w:rsid w:val="00BF4C32"/>
    <w:rsid w:val="00BF4EEA"/>
    <w:rsid w:val="00BF4FE6"/>
    <w:rsid w:val="00BF5180"/>
    <w:rsid w:val="00BF559D"/>
    <w:rsid w:val="00BF56ED"/>
    <w:rsid w:val="00BF582E"/>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0E6"/>
    <w:rsid w:val="00BF71E1"/>
    <w:rsid w:val="00BF7245"/>
    <w:rsid w:val="00BF7254"/>
    <w:rsid w:val="00BF7433"/>
    <w:rsid w:val="00BF74BF"/>
    <w:rsid w:val="00BF74FC"/>
    <w:rsid w:val="00BF771B"/>
    <w:rsid w:val="00BF7B27"/>
    <w:rsid w:val="00BF7E79"/>
    <w:rsid w:val="00C00170"/>
    <w:rsid w:val="00C001C3"/>
    <w:rsid w:val="00C002BA"/>
    <w:rsid w:val="00C005DB"/>
    <w:rsid w:val="00C0066F"/>
    <w:rsid w:val="00C006A2"/>
    <w:rsid w:val="00C00C89"/>
    <w:rsid w:val="00C0101E"/>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CBB"/>
    <w:rsid w:val="00C03DD1"/>
    <w:rsid w:val="00C03DDE"/>
    <w:rsid w:val="00C03FEC"/>
    <w:rsid w:val="00C04043"/>
    <w:rsid w:val="00C04122"/>
    <w:rsid w:val="00C0425C"/>
    <w:rsid w:val="00C042E5"/>
    <w:rsid w:val="00C04345"/>
    <w:rsid w:val="00C04431"/>
    <w:rsid w:val="00C04514"/>
    <w:rsid w:val="00C0492B"/>
    <w:rsid w:val="00C04A59"/>
    <w:rsid w:val="00C04ABE"/>
    <w:rsid w:val="00C04AE6"/>
    <w:rsid w:val="00C04B33"/>
    <w:rsid w:val="00C04BD7"/>
    <w:rsid w:val="00C04C44"/>
    <w:rsid w:val="00C04D1B"/>
    <w:rsid w:val="00C04F1D"/>
    <w:rsid w:val="00C04FC7"/>
    <w:rsid w:val="00C05019"/>
    <w:rsid w:val="00C0502F"/>
    <w:rsid w:val="00C052A9"/>
    <w:rsid w:val="00C0535C"/>
    <w:rsid w:val="00C053EE"/>
    <w:rsid w:val="00C05560"/>
    <w:rsid w:val="00C0568D"/>
    <w:rsid w:val="00C0586E"/>
    <w:rsid w:val="00C059AB"/>
    <w:rsid w:val="00C05CE4"/>
    <w:rsid w:val="00C05D0A"/>
    <w:rsid w:val="00C05DF1"/>
    <w:rsid w:val="00C05FC9"/>
    <w:rsid w:val="00C0627B"/>
    <w:rsid w:val="00C06322"/>
    <w:rsid w:val="00C064D5"/>
    <w:rsid w:val="00C065B3"/>
    <w:rsid w:val="00C0665B"/>
    <w:rsid w:val="00C067B6"/>
    <w:rsid w:val="00C068DA"/>
    <w:rsid w:val="00C06B34"/>
    <w:rsid w:val="00C06E3B"/>
    <w:rsid w:val="00C07086"/>
    <w:rsid w:val="00C071C6"/>
    <w:rsid w:val="00C071FA"/>
    <w:rsid w:val="00C07481"/>
    <w:rsid w:val="00C076A1"/>
    <w:rsid w:val="00C076D9"/>
    <w:rsid w:val="00C07771"/>
    <w:rsid w:val="00C07804"/>
    <w:rsid w:val="00C07857"/>
    <w:rsid w:val="00C07862"/>
    <w:rsid w:val="00C07BF3"/>
    <w:rsid w:val="00C07C4D"/>
    <w:rsid w:val="00C07E16"/>
    <w:rsid w:val="00C07F1C"/>
    <w:rsid w:val="00C07FD4"/>
    <w:rsid w:val="00C1007D"/>
    <w:rsid w:val="00C10672"/>
    <w:rsid w:val="00C1070A"/>
    <w:rsid w:val="00C10718"/>
    <w:rsid w:val="00C10AE5"/>
    <w:rsid w:val="00C10AF9"/>
    <w:rsid w:val="00C10B51"/>
    <w:rsid w:val="00C10CB6"/>
    <w:rsid w:val="00C10F2E"/>
    <w:rsid w:val="00C10F82"/>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AB3"/>
    <w:rsid w:val="00C13B92"/>
    <w:rsid w:val="00C13E01"/>
    <w:rsid w:val="00C140A2"/>
    <w:rsid w:val="00C140E4"/>
    <w:rsid w:val="00C140FE"/>
    <w:rsid w:val="00C14158"/>
    <w:rsid w:val="00C143BB"/>
    <w:rsid w:val="00C1443C"/>
    <w:rsid w:val="00C14459"/>
    <w:rsid w:val="00C1450F"/>
    <w:rsid w:val="00C14527"/>
    <w:rsid w:val="00C14A91"/>
    <w:rsid w:val="00C14ABD"/>
    <w:rsid w:val="00C14B5F"/>
    <w:rsid w:val="00C14D07"/>
    <w:rsid w:val="00C14D7C"/>
    <w:rsid w:val="00C14DB2"/>
    <w:rsid w:val="00C15405"/>
    <w:rsid w:val="00C154D2"/>
    <w:rsid w:val="00C15599"/>
    <w:rsid w:val="00C155AE"/>
    <w:rsid w:val="00C15773"/>
    <w:rsid w:val="00C15A2E"/>
    <w:rsid w:val="00C15A7B"/>
    <w:rsid w:val="00C15BA3"/>
    <w:rsid w:val="00C15C03"/>
    <w:rsid w:val="00C15E2A"/>
    <w:rsid w:val="00C16090"/>
    <w:rsid w:val="00C160C2"/>
    <w:rsid w:val="00C164BD"/>
    <w:rsid w:val="00C16580"/>
    <w:rsid w:val="00C165B1"/>
    <w:rsid w:val="00C165DC"/>
    <w:rsid w:val="00C166D3"/>
    <w:rsid w:val="00C166FE"/>
    <w:rsid w:val="00C16746"/>
    <w:rsid w:val="00C1714A"/>
    <w:rsid w:val="00C1738A"/>
    <w:rsid w:val="00C17C65"/>
    <w:rsid w:val="00C17DC7"/>
    <w:rsid w:val="00C17DD9"/>
    <w:rsid w:val="00C17E06"/>
    <w:rsid w:val="00C17F81"/>
    <w:rsid w:val="00C203CF"/>
    <w:rsid w:val="00C20552"/>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D92"/>
    <w:rsid w:val="00C22E23"/>
    <w:rsid w:val="00C22FB2"/>
    <w:rsid w:val="00C2305E"/>
    <w:rsid w:val="00C2308A"/>
    <w:rsid w:val="00C231D2"/>
    <w:rsid w:val="00C232C9"/>
    <w:rsid w:val="00C2345F"/>
    <w:rsid w:val="00C2375E"/>
    <w:rsid w:val="00C238D9"/>
    <w:rsid w:val="00C239B6"/>
    <w:rsid w:val="00C23A9D"/>
    <w:rsid w:val="00C23B57"/>
    <w:rsid w:val="00C23FB6"/>
    <w:rsid w:val="00C24376"/>
    <w:rsid w:val="00C244CF"/>
    <w:rsid w:val="00C245AB"/>
    <w:rsid w:val="00C246DC"/>
    <w:rsid w:val="00C247CC"/>
    <w:rsid w:val="00C24860"/>
    <w:rsid w:val="00C248E4"/>
    <w:rsid w:val="00C24D88"/>
    <w:rsid w:val="00C24FD1"/>
    <w:rsid w:val="00C250ED"/>
    <w:rsid w:val="00C2529C"/>
    <w:rsid w:val="00C25549"/>
    <w:rsid w:val="00C2568E"/>
    <w:rsid w:val="00C258BC"/>
    <w:rsid w:val="00C25905"/>
    <w:rsid w:val="00C25AD3"/>
    <w:rsid w:val="00C25B4C"/>
    <w:rsid w:val="00C25C08"/>
    <w:rsid w:val="00C25C2D"/>
    <w:rsid w:val="00C25EB5"/>
    <w:rsid w:val="00C25FEE"/>
    <w:rsid w:val="00C26745"/>
    <w:rsid w:val="00C26B40"/>
    <w:rsid w:val="00C26B8B"/>
    <w:rsid w:val="00C26C72"/>
    <w:rsid w:val="00C26D0B"/>
    <w:rsid w:val="00C26D8B"/>
    <w:rsid w:val="00C26FCD"/>
    <w:rsid w:val="00C2704A"/>
    <w:rsid w:val="00C270FE"/>
    <w:rsid w:val="00C27682"/>
    <w:rsid w:val="00C279AB"/>
    <w:rsid w:val="00C27AEC"/>
    <w:rsid w:val="00C27E39"/>
    <w:rsid w:val="00C27FC2"/>
    <w:rsid w:val="00C303A6"/>
    <w:rsid w:val="00C303B2"/>
    <w:rsid w:val="00C30454"/>
    <w:rsid w:val="00C305C1"/>
    <w:rsid w:val="00C306A9"/>
    <w:rsid w:val="00C307FA"/>
    <w:rsid w:val="00C30968"/>
    <w:rsid w:val="00C30CF6"/>
    <w:rsid w:val="00C30E8D"/>
    <w:rsid w:val="00C30EFF"/>
    <w:rsid w:val="00C31060"/>
    <w:rsid w:val="00C311FB"/>
    <w:rsid w:val="00C31697"/>
    <w:rsid w:val="00C31A0F"/>
    <w:rsid w:val="00C32090"/>
    <w:rsid w:val="00C32278"/>
    <w:rsid w:val="00C32357"/>
    <w:rsid w:val="00C323FC"/>
    <w:rsid w:val="00C325D8"/>
    <w:rsid w:val="00C32A60"/>
    <w:rsid w:val="00C32DA1"/>
    <w:rsid w:val="00C32DBB"/>
    <w:rsid w:val="00C32EC8"/>
    <w:rsid w:val="00C33004"/>
    <w:rsid w:val="00C3369A"/>
    <w:rsid w:val="00C336FF"/>
    <w:rsid w:val="00C33847"/>
    <w:rsid w:val="00C339AA"/>
    <w:rsid w:val="00C33A95"/>
    <w:rsid w:val="00C33BC9"/>
    <w:rsid w:val="00C33BF9"/>
    <w:rsid w:val="00C33CD6"/>
    <w:rsid w:val="00C33D3E"/>
    <w:rsid w:val="00C33DCE"/>
    <w:rsid w:val="00C34094"/>
    <w:rsid w:val="00C340DE"/>
    <w:rsid w:val="00C343C4"/>
    <w:rsid w:val="00C344B1"/>
    <w:rsid w:val="00C3474B"/>
    <w:rsid w:val="00C347ED"/>
    <w:rsid w:val="00C34934"/>
    <w:rsid w:val="00C34B83"/>
    <w:rsid w:val="00C34FD0"/>
    <w:rsid w:val="00C35224"/>
    <w:rsid w:val="00C353E5"/>
    <w:rsid w:val="00C354E7"/>
    <w:rsid w:val="00C35669"/>
    <w:rsid w:val="00C35702"/>
    <w:rsid w:val="00C35C07"/>
    <w:rsid w:val="00C35F2D"/>
    <w:rsid w:val="00C36173"/>
    <w:rsid w:val="00C36424"/>
    <w:rsid w:val="00C36463"/>
    <w:rsid w:val="00C3664E"/>
    <w:rsid w:val="00C368BC"/>
    <w:rsid w:val="00C3691D"/>
    <w:rsid w:val="00C369F2"/>
    <w:rsid w:val="00C36ADD"/>
    <w:rsid w:val="00C36B35"/>
    <w:rsid w:val="00C36D50"/>
    <w:rsid w:val="00C36E87"/>
    <w:rsid w:val="00C36E8E"/>
    <w:rsid w:val="00C36F83"/>
    <w:rsid w:val="00C37108"/>
    <w:rsid w:val="00C3735D"/>
    <w:rsid w:val="00C3772C"/>
    <w:rsid w:val="00C37847"/>
    <w:rsid w:val="00C37913"/>
    <w:rsid w:val="00C37931"/>
    <w:rsid w:val="00C37A71"/>
    <w:rsid w:val="00C37BFB"/>
    <w:rsid w:val="00C37F4B"/>
    <w:rsid w:val="00C40156"/>
    <w:rsid w:val="00C4031C"/>
    <w:rsid w:val="00C40559"/>
    <w:rsid w:val="00C4061E"/>
    <w:rsid w:val="00C408EF"/>
    <w:rsid w:val="00C408FF"/>
    <w:rsid w:val="00C40A3C"/>
    <w:rsid w:val="00C40BF0"/>
    <w:rsid w:val="00C40D17"/>
    <w:rsid w:val="00C40E1A"/>
    <w:rsid w:val="00C4103B"/>
    <w:rsid w:val="00C4124F"/>
    <w:rsid w:val="00C412A1"/>
    <w:rsid w:val="00C412BB"/>
    <w:rsid w:val="00C412DB"/>
    <w:rsid w:val="00C414B6"/>
    <w:rsid w:val="00C41629"/>
    <w:rsid w:val="00C417A9"/>
    <w:rsid w:val="00C419F8"/>
    <w:rsid w:val="00C41A1F"/>
    <w:rsid w:val="00C41B12"/>
    <w:rsid w:val="00C41CC5"/>
    <w:rsid w:val="00C41F90"/>
    <w:rsid w:val="00C42037"/>
    <w:rsid w:val="00C420CB"/>
    <w:rsid w:val="00C42210"/>
    <w:rsid w:val="00C4223A"/>
    <w:rsid w:val="00C42309"/>
    <w:rsid w:val="00C4251C"/>
    <w:rsid w:val="00C426E2"/>
    <w:rsid w:val="00C427F3"/>
    <w:rsid w:val="00C42870"/>
    <w:rsid w:val="00C42881"/>
    <w:rsid w:val="00C42C18"/>
    <w:rsid w:val="00C42DC4"/>
    <w:rsid w:val="00C42F3B"/>
    <w:rsid w:val="00C431D3"/>
    <w:rsid w:val="00C43236"/>
    <w:rsid w:val="00C43406"/>
    <w:rsid w:val="00C4359A"/>
    <w:rsid w:val="00C43649"/>
    <w:rsid w:val="00C436DF"/>
    <w:rsid w:val="00C43715"/>
    <w:rsid w:val="00C4385A"/>
    <w:rsid w:val="00C43876"/>
    <w:rsid w:val="00C439C9"/>
    <w:rsid w:val="00C43A07"/>
    <w:rsid w:val="00C43F58"/>
    <w:rsid w:val="00C44061"/>
    <w:rsid w:val="00C4438C"/>
    <w:rsid w:val="00C444E2"/>
    <w:rsid w:val="00C446B8"/>
    <w:rsid w:val="00C446C4"/>
    <w:rsid w:val="00C44A54"/>
    <w:rsid w:val="00C44B72"/>
    <w:rsid w:val="00C44C2B"/>
    <w:rsid w:val="00C44CB9"/>
    <w:rsid w:val="00C44EB3"/>
    <w:rsid w:val="00C44F4B"/>
    <w:rsid w:val="00C45031"/>
    <w:rsid w:val="00C450E6"/>
    <w:rsid w:val="00C45352"/>
    <w:rsid w:val="00C453C6"/>
    <w:rsid w:val="00C45512"/>
    <w:rsid w:val="00C455ED"/>
    <w:rsid w:val="00C45615"/>
    <w:rsid w:val="00C456AE"/>
    <w:rsid w:val="00C45821"/>
    <w:rsid w:val="00C459B2"/>
    <w:rsid w:val="00C45AA7"/>
    <w:rsid w:val="00C45E01"/>
    <w:rsid w:val="00C45EDB"/>
    <w:rsid w:val="00C46017"/>
    <w:rsid w:val="00C46142"/>
    <w:rsid w:val="00C461A8"/>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0CA"/>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6F2"/>
    <w:rsid w:val="00C53BFF"/>
    <w:rsid w:val="00C54051"/>
    <w:rsid w:val="00C540BA"/>
    <w:rsid w:val="00C54591"/>
    <w:rsid w:val="00C54708"/>
    <w:rsid w:val="00C54B67"/>
    <w:rsid w:val="00C54C9C"/>
    <w:rsid w:val="00C54E05"/>
    <w:rsid w:val="00C54EFD"/>
    <w:rsid w:val="00C55029"/>
    <w:rsid w:val="00C5507E"/>
    <w:rsid w:val="00C550E9"/>
    <w:rsid w:val="00C55256"/>
    <w:rsid w:val="00C5539B"/>
    <w:rsid w:val="00C55911"/>
    <w:rsid w:val="00C55974"/>
    <w:rsid w:val="00C55CA4"/>
    <w:rsid w:val="00C55D42"/>
    <w:rsid w:val="00C55D90"/>
    <w:rsid w:val="00C56091"/>
    <w:rsid w:val="00C56256"/>
    <w:rsid w:val="00C56878"/>
    <w:rsid w:val="00C56A37"/>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C6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B4D"/>
    <w:rsid w:val="00C65C11"/>
    <w:rsid w:val="00C65C7A"/>
    <w:rsid w:val="00C65CB4"/>
    <w:rsid w:val="00C65D79"/>
    <w:rsid w:val="00C6609B"/>
    <w:rsid w:val="00C6631D"/>
    <w:rsid w:val="00C66325"/>
    <w:rsid w:val="00C6633D"/>
    <w:rsid w:val="00C666BF"/>
    <w:rsid w:val="00C6682C"/>
    <w:rsid w:val="00C66E0E"/>
    <w:rsid w:val="00C66F23"/>
    <w:rsid w:val="00C676BC"/>
    <w:rsid w:val="00C679DA"/>
    <w:rsid w:val="00C67F09"/>
    <w:rsid w:val="00C67FF7"/>
    <w:rsid w:val="00C702CE"/>
    <w:rsid w:val="00C70448"/>
    <w:rsid w:val="00C706C2"/>
    <w:rsid w:val="00C709EF"/>
    <w:rsid w:val="00C70AD6"/>
    <w:rsid w:val="00C70C53"/>
    <w:rsid w:val="00C70CA4"/>
    <w:rsid w:val="00C70DF8"/>
    <w:rsid w:val="00C70FA1"/>
    <w:rsid w:val="00C71031"/>
    <w:rsid w:val="00C7119C"/>
    <w:rsid w:val="00C71224"/>
    <w:rsid w:val="00C71256"/>
    <w:rsid w:val="00C71331"/>
    <w:rsid w:val="00C713DB"/>
    <w:rsid w:val="00C71817"/>
    <w:rsid w:val="00C7188A"/>
    <w:rsid w:val="00C71949"/>
    <w:rsid w:val="00C71C05"/>
    <w:rsid w:val="00C722B9"/>
    <w:rsid w:val="00C72A73"/>
    <w:rsid w:val="00C72B6B"/>
    <w:rsid w:val="00C72BDC"/>
    <w:rsid w:val="00C72F1F"/>
    <w:rsid w:val="00C73436"/>
    <w:rsid w:val="00C7345D"/>
    <w:rsid w:val="00C7380D"/>
    <w:rsid w:val="00C73A17"/>
    <w:rsid w:val="00C73BF4"/>
    <w:rsid w:val="00C73C17"/>
    <w:rsid w:val="00C73D41"/>
    <w:rsid w:val="00C73E30"/>
    <w:rsid w:val="00C73F5F"/>
    <w:rsid w:val="00C7409C"/>
    <w:rsid w:val="00C740EA"/>
    <w:rsid w:val="00C741CF"/>
    <w:rsid w:val="00C741EF"/>
    <w:rsid w:val="00C742BA"/>
    <w:rsid w:val="00C74683"/>
    <w:rsid w:val="00C74779"/>
    <w:rsid w:val="00C75038"/>
    <w:rsid w:val="00C75119"/>
    <w:rsid w:val="00C7562D"/>
    <w:rsid w:val="00C75789"/>
    <w:rsid w:val="00C75AFC"/>
    <w:rsid w:val="00C75C7E"/>
    <w:rsid w:val="00C76558"/>
    <w:rsid w:val="00C76CB9"/>
    <w:rsid w:val="00C76FBD"/>
    <w:rsid w:val="00C771D3"/>
    <w:rsid w:val="00C77322"/>
    <w:rsid w:val="00C77658"/>
    <w:rsid w:val="00C77683"/>
    <w:rsid w:val="00C77B4A"/>
    <w:rsid w:val="00C77C85"/>
    <w:rsid w:val="00C77DED"/>
    <w:rsid w:val="00C77F48"/>
    <w:rsid w:val="00C77F9F"/>
    <w:rsid w:val="00C77FC4"/>
    <w:rsid w:val="00C80070"/>
    <w:rsid w:val="00C80374"/>
    <w:rsid w:val="00C803B5"/>
    <w:rsid w:val="00C8045D"/>
    <w:rsid w:val="00C80579"/>
    <w:rsid w:val="00C80679"/>
    <w:rsid w:val="00C80D12"/>
    <w:rsid w:val="00C80EDD"/>
    <w:rsid w:val="00C80F16"/>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DB"/>
    <w:rsid w:val="00C858E7"/>
    <w:rsid w:val="00C85A86"/>
    <w:rsid w:val="00C85FD6"/>
    <w:rsid w:val="00C86225"/>
    <w:rsid w:val="00C864D0"/>
    <w:rsid w:val="00C8659E"/>
    <w:rsid w:val="00C867B9"/>
    <w:rsid w:val="00C867BC"/>
    <w:rsid w:val="00C8684D"/>
    <w:rsid w:val="00C86A62"/>
    <w:rsid w:val="00C86B8F"/>
    <w:rsid w:val="00C86E46"/>
    <w:rsid w:val="00C86E84"/>
    <w:rsid w:val="00C86FF7"/>
    <w:rsid w:val="00C870F7"/>
    <w:rsid w:val="00C87195"/>
    <w:rsid w:val="00C87608"/>
    <w:rsid w:val="00C8788B"/>
    <w:rsid w:val="00C87A00"/>
    <w:rsid w:val="00C87A05"/>
    <w:rsid w:val="00C87B0A"/>
    <w:rsid w:val="00C87E1D"/>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96E"/>
    <w:rsid w:val="00C91A80"/>
    <w:rsid w:val="00C91AFC"/>
    <w:rsid w:val="00C91B7A"/>
    <w:rsid w:val="00C91C43"/>
    <w:rsid w:val="00C91C59"/>
    <w:rsid w:val="00C91C5B"/>
    <w:rsid w:val="00C91EC2"/>
    <w:rsid w:val="00C9208B"/>
    <w:rsid w:val="00C92576"/>
    <w:rsid w:val="00C92754"/>
    <w:rsid w:val="00C92803"/>
    <w:rsid w:val="00C92E40"/>
    <w:rsid w:val="00C92E68"/>
    <w:rsid w:val="00C92EA6"/>
    <w:rsid w:val="00C92FF8"/>
    <w:rsid w:val="00C930D6"/>
    <w:rsid w:val="00C93333"/>
    <w:rsid w:val="00C93366"/>
    <w:rsid w:val="00C933C4"/>
    <w:rsid w:val="00C939AB"/>
    <w:rsid w:val="00C93AB9"/>
    <w:rsid w:val="00C93B5A"/>
    <w:rsid w:val="00C93BF8"/>
    <w:rsid w:val="00C93CEA"/>
    <w:rsid w:val="00C93D89"/>
    <w:rsid w:val="00C93F95"/>
    <w:rsid w:val="00C93FDB"/>
    <w:rsid w:val="00C94206"/>
    <w:rsid w:val="00C94223"/>
    <w:rsid w:val="00C946D1"/>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B29"/>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1A1"/>
    <w:rsid w:val="00CA024F"/>
    <w:rsid w:val="00CA0424"/>
    <w:rsid w:val="00CA0449"/>
    <w:rsid w:val="00CA05F9"/>
    <w:rsid w:val="00CA06C1"/>
    <w:rsid w:val="00CA07DE"/>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4A"/>
    <w:rsid w:val="00CA4097"/>
    <w:rsid w:val="00CA4231"/>
    <w:rsid w:val="00CA4630"/>
    <w:rsid w:val="00CA4780"/>
    <w:rsid w:val="00CA4AC7"/>
    <w:rsid w:val="00CA4DF3"/>
    <w:rsid w:val="00CA4F45"/>
    <w:rsid w:val="00CA4F69"/>
    <w:rsid w:val="00CA5248"/>
    <w:rsid w:val="00CA545F"/>
    <w:rsid w:val="00CA5464"/>
    <w:rsid w:val="00CA550E"/>
    <w:rsid w:val="00CA5764"/>
    <w:rsid w:val="00CA5778"/>
    <w:rsid w:val="00CA582A"/>
    <w:rsid w:val="00CA5B2D"/>
    <w:rsid w:val="00CA5B6A"/>
    <w:rsid w:val="00CA6030"/>
    <w:rsid w:val="00CA61BD"/>
    <w:rsid w:val="00CA6223"/>
    <w:rsid w:val="00CA623C"/>
    <w:rsid w:val="00CA623F"/>
    <w:rsid w:val="00CA64D3"/>
    <w:rsid w:val="00CA65AF"/>
    <w:rsid w:val="00CA7061"/>
    <w:rsid w:val="00CA73EC"/>
    <w:rsid w:val="00CA73F6"/>
    <w:rsid w:val="00CA7558"/>
    <w:rsid w:val="00CA75FD"/>
    <w:rsid w:val="00CA76FE"/>
    <w:rsid w:val="00CA7700"/>
    <w:rsid w:val="00CA7750"/>
    <w:rsid w:val="00CA78AD"/>
    <w:rsid w:val="00CA78D8"/>
    <w:rsid w:val="00CA79AF"/>
    <w:rsid w:val="00CB010C"/>
    <w:rsid w:val="00CB0148"/>
    <w:rsid w:val="00CB0566"/>
    <w:rsid w:val="00CB05CC"/>
    <w:rsid w:val="00CB0AB9"/>
    <w:rsid w:val="00CB0CBA"/>
    <w:rsid w:val="00CB0E8C"/>
    <w:rsid w:val="00CB128D"/>
    <w:rsid w:val="00CB140F"/>
    <w:rsid w:val="00CB17C6"/>
    <w:rsid w:val="00CB1AB5"/>
    <w:rsid w:val="00CB1C01"/>
    <w:rsid w:val="00CB231A"/>
    <w:rsid w:val="00CB23E8"/>
    <w:rsid w:val="00CB2541"/>
    <w:rsid w:val="00CB2554"/>
    <w:rsid w:val="00CB268B"/>
    <w:rsid w:val="00CB270F"/>
    <w:rsid w:val="00CB2728"/>
    <w:rsid w:val="00CB29B2"/>
    <w:rsid w:val="00CB2A17"/>
    <w:rsid w:val="00CB2C84"/>
    <w:rsid w:val="00CB2C9D"/>
    <w:rsid w:val="00CB2F03"/>
    <w:rsid w:val="00CB30D6"/>
    <w:rsid w:val="00CB3107"/>
    <w:rsid w:val="00CB31A7"/>
    <w:rsid w:val="00CB32B2"/>
    <w:rsid w:val="00CB32DC"/>
    <w:rsid w:val="00CB32E7"/>
    <w:rsid w:val="00CB3400"/>
    <w:rsid w:val="00CB38D4"/>
    <w:rsid w:val="00CB3D14"/>
    <w:rsid w:val="00CB3F16"/>
    <w:rsid w:val="00CB4078"/>
    <w:rsid w:val="00CB409C"/>
    <w:rsid w:val="00CB41E0"/>
    <w:rsid w:val="00CB43C7"/>
    <w:rsid w:val="00CB43D5"/>
    <w:rsid w:val="00CB4496"/>
    <w:rsid w:val="00CB450B"/>
    <w:rsid w:val="00CB4B89"/>
    <w:rsid w:val="00CB4D5F"/>
    <w:rsid w:val="00CB5140"/>
    <w:rsid w:val="00CB5205"/>
    <w:rsid w:val="00CB52CC"/>
    <w:rsid w:val="00CB5463"/>
    <w:rsid w:val="00CB56C2"/>
    <w:rsid w:val="00CB5814"/>
    <w:rsid w:val="00CB5C93"/>
    <w:rsid w:val="00CB5DFA"/>
    <w:rsid w:val="00CB62E7"/>
    <w:rsid w:val="00CB6556"/>
    <w:rsid w:val="00CB6686"/>
    <w:rsid w:val="00CB67DD"/>
    <w:rsid w:val="00CB6861"/>
    <w:rsid w:val="00CB6948"/>
    <w:rsid w:val="00CB6B16"/>
    <w:rsid w:val="00CB6BA1"/>
    <w:rsid w:val="00CB6C56"/>
    <w:rsid w:val="00CB6E43"/>
    <w:rsid w:val="00CB6FD4"/>
    <w:rsid w:val="00CB7395"/>
    <w:rsid w:val="00CB763B"/>
    <w:rsid w:val="00CB7A05"/>
    <w:rsid w:val="00CB7A9A"/>
    <w:rsid w:val="00CB7AEC"/>
    <w:rsid w:val="00CB7B46"/>
    <w:rsid w:val="00CB7BB2"/>
    <w:rsid w:val="00CB7C0A"/>
    <w:rsid w:val="00CB7EE6"/>
    <w:rsid w:val="00CB7EFC"/>
    <w:rsid w:val="00CC006A"/>
    <w:rsid w:val="00CC0142"/>
    <w:rsid w:val="00CC0273"/>
    <w:rsid w:val="00CC0452"/>
    <w:rsid w:val="00CC045B"/>
    <w:rsid w:val="00CC0524"/>
    <w:rsid w:val="00CC05CA"/>
    <w:rsid w:val="00CC0716"/>
    <w:rsid w:val="00CC0720"/>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1DF4"/>
    <w:rsid w:val="00CC1E58"/>
    <w:rsid w:val="00CC20D7"/>
    <w:rsid w:val="00CC2173"/>
    <w:rsid w:val="00CC21E0"/>
    <w:rsid w:val="00CC237D"/>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2C"/>
    <w:rsid w:val="00CC38B6"/>
    <w:rsid w:val="00CC391E"/>
    <w:rsid w:val="00CC3A22"/>
    <w:rsid w:val="00CC3BF3"/>
    <w:rsid w:val="00CC3DBE"/>
    <w:rsid w:val="00CC3DD4"/>
    <w:rsid w:val="00CC3E91"/>
    <w:rsid w:val="00CC412E"/>
    <w:rsid w:val="00CC4389"/>
    <w:rsid w:val="00CC43BA"/>
    <w:rsid w:val="00CC46E9"/>
    <w:rsid w:val="00CC474F"/>
    <w:rsid w:val="00CC47F2"/>
    <w:rsid w:val="00CC48C6"/>
    <w:rsid w:val="00CC4A6C"/>
    <w:rsid w:val="00CC4B19"/>
    <w:rsid w:val="00CC4D71"/>
    <w:rsid w:val="00CC4E52"/>
    <w:rsid w:val="00CC50DF"/>
    <w:rsid w:val="00CC5323"/>
    <w:rsid w:val="00CC5407"/>
    <w:rsid w:val="00CC5549"/>
    <w:rsid w:val="00CC562F"/>
    <w:rsid w:val="00CC565D"/>
    <w:rsid w:val="00CC5890"/>
    <w:rsid w:val="00CC58E6"/>
    <w:rsid w:val="00CC5986"/>
    <w:rsid w:val="00CC5C5D"/>
    <w:rsid w:val="00CC5F81"/>
    <w:rsid w:val="00CC61A9"/>
    <w:rsid w:val="00CC61B1"/>
    <w:rsid w:val="00CC621D"/>
    <w:rsid w:val="00CC63DA"/>
    <w:rsid w:val="00CC64B1"/>
    <w:rsid w:val="00CC6710"/>
    <w:rsid w:val="00CC6771"/>
    <w:rsid w:val="00CC6A63"/>
    <w:rsid w:val="00CC6BB6"/>
    <w:rsid w:val="00CC6EEF"/>
    <w:rsid w:val="00CC6F18"/>
    <w:rsid w:val="00CC7093"/>
    <w:rsid w:val="00CC7155"/>
    <w:rsid w:val="00CC72D9"/>
    <w:rsid w:val="00CC76F6"/>
    <w:rsid w:val="00CC7707"/>
    <w:rsid w:val="00CC7834"/>
    <w:rsid w:val="00CC788B"/>
    <w:rsid w:val="00CC7984"/>
    <w:rsid w:val="00CC7B7C"/>
    <w:rsid w:val="00CC7B9E"/>
    <w:rsid w:val="00CC7C41"/>
    <w:rsid w:val="00CC7D62"/>
    <w:rsid w:val="00CC7F62"/>
    <w:rsid w:val="00CD000F"/>
    <w:rsid w:val="00CD0033"/>
    <w:rsid w:val="00CD004E"/>
    <w:rsid w:val="00CD012A"/>
    <w:rsid w:val="00CD0530"/>
    <w:rsid w:val="00CD06E8"/>
    <w:rsid w:val="00CD0860"/>
    <w:rsid w:val="00CD09EC"/>
    <w:rsid w:val="00CD0AAF"/>
    <w:rsid w:val="00CD0BCC"/>
    <w:rsid w:val="00CD0D0A"/>
    <w:rsid w:val="00CD0E52"/>
    <w:rsid w:val="00CD1069"/>
    <w:rsid w:val="00CD165F"/>
    <w:rsid w:val="00CD18FE"/>
    <w:rsid w:val="00CD1901"/>
    <w:rsid w:val="00CD1AA0"/>
    <w:rsid w:val="00CD1DBA"/>
    <w:rsid w:val="00CD1F20"/>
    <w:rsid w:val="00CD2163"/>
    <w:rsid w:val="00CD221F"/>
    <w:rsid w:val="00CD2509"/>
    <w:rsid w:val="00CD275C"/>
    <w:rsid w:val="00CD2867"/>
    <w:rsid w:val="00CD295E"/>
    <w:rsid w:val="00CD2BBE"/>
    <w:rsid w:val="00CD2C21"/>
    <w:rsid w:val="00CD2C28"/>
    <w:rsid w:val="00CD2D44"/>
    <w:rsid w:val="00CD2DB8"/>
    <w:rsid w:val="00CD2E75"/>
    <w:rsid w:val="00CD30A8"/>
    <w:rsid w:val="00CD30E4"/>
    <w:rsid w:val="00CD3466"/>
    <w:rsid w:val="00CD348D"/>
    <w:rsid w:val="00CD3573"/>
    <w:rsid w:val="00CD3737"/>
    <w:rsid w:val="00CD3C38"/>
    <w:rsid w:val="00CD3C5F"/>
    <w:rsid w:val="00CD3D94"/>
    <w:rsid w:val="00CD3D96"/>
    <w:rsid w:val="00CD3FD4"/>
    <w:rsid w:val="00CD4176"/>
    <w:rsid w:val="00CD4229"/>
    <w:rsid w:val="00CD424B"/>
    <w:rsid w:val="00CD427D"/>
    <w:rsid w:val="00CD42BC"/>
    <w:rsid w:val="00CD431D"/>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67B"/>
    <w:rsid w:val="00CD67D1"/>
    <w:rsid w:val="00CD6BA8"/>
    <w:rsid w:val="00CD6DB7"/>
    <w:rsid w:val="00CD6DBF"/>
    <w:rsid w:val="00CD70F7"/>
    <w:rsid w:val="00CD7164"/>
    <w:rsid w:val="00CD7601"/>
    <w:rsid w:val="00CD7780"/>
    <w:rsid w:val="00CD77C5"/>
    <w:rsid w:val="00CD78FD"/>
    <w:rsid w:val="00CD7A05"/>
    <w:rsid w:val="00CE02BA"/>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2F5"/>
    <w:rsid w:val="00CE25A3"/>
    <w:rsid w:val="00CE2744"/>
    <w:rsid w:val="00CE2753"/>
    <w:rsid w:val="00CE280F"/>
    <w:rsid w:val="00CE2940"/>
    <w:rsid w:val="00CE299A"/>
    <w:rsid w:val="00CE2EA8"/>
    <w:rsid w:val="00CE2F3D"/>
    <w:rsid w:val="00CE3045"/>
    <w:rsid w:val="00CE3082"/>
    <w:rsid w:val="00CE317C"/>
    <w:rsid w:val="00CE3538"/>
    <w:rsid w:val="00CE39D4"/>
    <w:rsid w:val="00CE3F72"/>
    <w:rsid w:val="00CE407A"/>
    <w:rsid w:val="00CE4297"/>
    <w:rsid w:val="00CE47E0"/>
    <w:rsid w:val="00CE4947"/>
    <w:rsid w:val="00CE4AE3"/>
    <w:rsid w:val="00CE4B5B"/>
    <w:rsid w:val="00CE4CB4"/>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56"/>
    <w:rsid w:val="00CE7471"/>
    <w:rsid w:val="00CE7589"/>
    <w:rsid w:val="00CE76E4"/>
    <w:rsid w:val="00CE77EA"/>
    <w:rsid w:val="00CE7992"/>
    <w:rsid w:val="00CE79D6"/>
    <w:rsid w:val="00CE7A99"/>
    <w:rsid w:val="00CE7CB2"/>
    <w:rsid w:val="00CE7CD0"/>
    <w:rsid w:val="00CE7D7C"/>
    <w:rsid w:val="00CF02F1"/>
    <w:rsid w:val="00CF035C"/>
    <w:rsid w:val="00CF0513"/>
    <w:rsid w:val="00CF064E"/>
    <w:rsid w:val="00CF0A18"/>
    <w:rsid w:val="00CF0BB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767"/>
    <w:rsid w:val="00CF29D9"/>
    <w:rsid w:val="00CF2A1B"/>
    <w:rsid w:val="00CF2BF5"/>
    <w:rsid w:val="00CF2C88"/>
    <w:rsid w:val="00CF2F49"/>
    <w:rsid w:val="00CF2F9E"/>
    <w:rsid w:val="00CF322E"/>
    <w:rsid w:val="00CF334C"/>
    <w:rsid w:val="00CF3400"/>
    <w:rsid w:val="00CF3450"/>
    <w:rsid w:val="00CF34C2"/>
    <w:rsid w:val="00CF363F"/>
    <w:rsid w:val="00CF3751"/>
    <w:rsid w:val="00CF38B3"/>
    <w:rsid w:val="00CF3A6E"/>
    <w:rsid w:val="00CF3D4F"/>
    <w:rsid w:val="00CF3DF6"/>
    <w:rsid w:val="00CF3F93"/>
    <w:rsid w:val="00CF4172"/>
    <w:rsid w:val="00CF4288"/>
    <w:rsid w:val="00CF4437"/>
    <w:rsid w:val="00CF44B7"/>
    <w:rsid w:val="00CF453B"/>
    <w:rsid w:val="00CF45B8"/>
    <w:rsid w:val="00CF474F"/>
    <w:rsid w:val="00CF4D1B"/>
    <w:rsid w:val="00CF4DBD"/>
    <w:rsid w:val="00CF5109"/>
    <w:rsid w:val="00CF528B"/>
    <w:rsid w:val="00CF52E0"/>
    <w:rsid w:val="00CF5537"/>
    <w:rsid w:val="00CF5764"/>
    <w:rsid w:val="00CF588F"/>
    <w:rsid w:val="00CF5A4F"/>
    <w:rsid w:val="00CF5B95"/>
    <w:rsid w:val="00CF5DE8"/>
    <w:rsid w:val="00CF5ED1"/>
    <w:rsid w:val="00CF5FC9"/>
    <w:rsid w:val="00CF5FDA"/>
    <w:rsid w:val="00CF6059"/>
    <w:rsid w:val="00CF60F4"/>
    <w:rsid w:val="00CF621A"/>
    <w:rsid w:val="00CF62AD"/>
    <w:rsid w:val="00CF6315"/>
    <w:rsid w:val="00CF64A0"/>
    <w:rsid w:val="00CF658C"/>
    <w:rsid w:val="00CF66E3"/>
    <w:rsid w:val="00CF66F8"/>
    <w:rsid w:val="00CF6820"/>
    <w:rsid w:val="00CF6BF4"/>
    <w:rsid w:val="00CF6C70"/>
    <w:rsid w:val="00CF6D42"/>
    <w:rsid w:val="00CF6E52"/>
    <w:rsid w:val="00CF6F12"/>
    <w:rsid w:val="00CF6FF0"/>
    <w:rsid w:val="00CF70E1"/>
    <w:rsid w:val="00CF71F2"/>
    <w:rsid w:val="00CF7244"/>
    <w:rsid w:val="00CF7245"/>
    <w:rsid w:val="00CF734D"/>
    <w:rsid w:val="00CF7479"/>
    <w:rsid w:val="00CF747E"/>
    <w:rsid w:val="00CF76A0"/>
    <w:rsid w:val="00CF7A7B"/>
    <w:rsid w:val="00CF7B45"/>
    <w:rsid w:val="00D0001A"/>
    <w:rsid w:val="00D000C7"/>
    <w:rsid w:val="00D001BA"/>
    <w:rsid w:val="00D005A8"/>
    <w:rsid w:val="00D006E4"/>
    <w:rsid w:val="00D006E8"/>
    <w:rsid w:val="00D0099B"/>
    <w:rsid w:val="00D00AC3"/>
    <w:rsid w:val="00D00C03"/>
    <w:rsid w:val="00D017B3"/>
    <w:rsid w:val="00D01A68"/>
    <w:rsid w:val="00D01CBD"/>
    <w:rsid w:val="00D01D84"/>
    <w:rsid w:val="00D01EAE"/>
    <w:rsid w:val="00D01EF0"/>
    <w:rsid w:val="00D0203B"/>
    <w:rsid w:val="00D020CA"/>
    <w:rsid w:val="00D020EE"/>
    <w:rsid w:val="00D02199"/>
    <w:rsid w:val="00D02306"/>
    <w:rsid w:val="00D024B3"/>
    <w:rsid w:val="00D02593"/>
    <w:rsid w:val="00D02931"/>
    <w:rsid w:val="00D0295D"/>
    <w:rsid w:val="00D02E97"/>
    <w:rsid w:val="00D030E2"/>
    <w:rsid w:val="00D03109"/>
    <w:rsid w:val="00D03115"/>
    <w:rsid w:val="00D03164"/>
    <w:rsid w:val="00D033CF"/>
    <w:rsid w:val="00D033F2"/>
    <w:rsid w:val="00D0371A"/>
    <w:rsid w:val="00D039D5"/>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326"/>
    <w:rsid w:val="00D11701"/>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3D64"/>
    <w:rsid w:val="00D13D99"/>
    <w:rsid w:val="00D141B7"/>
    <w:rsid w:val="00D142B8"/>
    <w:rsid w:val="00D147D5"/>
    <w:rsid w:val="00D14871"/>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5DB9"/>
    <w:rsid w:val="00D162D0"/>
    <w:rsid w:val="00D165D1"/>
    <w:rsid w:val="00D1660C"/>
    <w:rsid w:val="00D16742"/>
    <w:rsid w:val="00D16AD1"/>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C8"/>
    <w:rsid w:val="00D219EC"/>
    <w:rsid w:val="00D21C5B"/>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F3A"/>
    <w:rsid w:val="00D25292"/>
    <w:rsid w:val="00D25414"/>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6BF"/>
    <w:rsid w:val="00D27BCE"/>
    <w:rsid w:val="00D27D74"/>
    <w:rsid w:val="00D27DE7"/>
    <w:rsid w:val="00D27FC4"/>
    <w:rsid w:val="00D27FDA"/>
    <w:rsid w:val="00D3047B"/>
    <w:rsid w:val="00D30B8F"/>
    <w:rsid w:val="00D30C46"/>
    <w:rsid w:val="00D30E3C"/>
    <w:rsid w:val="00D30E46"/>
    <w:rsid w:val="00D30EF0"/>
    <w:rsid w:val="00D31104"/>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AA3"/>
    <w:rsid w:val="00D33B22"/>
    <w:rsid w:val="00D33B54"/>
    <w:rsid w:val="00D33BAF"/>
    <w:rsid w:val="00D33E14"/>
    <w:rsid w:val="00D3409C"/>
    <w:rsid w:val="00D341FC"/>
    <w:rsid w:val="00D3464E"/>
    <w:rsid w:val="00D34C92"/>
    <w:rsid w:val="00D34D77"/>
    <w:rsid w:val="00D357C3"/>
    <w:rsid w:val="00D35800"/>
    <w:rsid w:val="00D358DA"/>
    <w:rsid w:val="00D358FA"/>
    <w:rsid w:val="00D35932"/>
    <w:rsid w:val="00D359FC"/>
    <w:rsid w:val="00D35C7F"/>
    <w:rsid w:val="00D35D02"/>
    <w:rsid w:val="00D35E46"/>
    <w:rsid w:val="00D360CE"/>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239"/>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18D"/>
    <w:rsid w:val="00D43371"/>
    <w:rsid w:val="00D4394D"/>
    <w:rsid w:val="00D43B06"/>
    <w:rsid w:val="00D43C0C"/>
    <w:rsid w:val="00D43E0D"/>
    <w:rsid w:val="00D43EC1"/>
    <w:rsid w:val="00D43F83"/>
    <w:rsid w:val="00D440B0"/>
    <w:rsid w:val="00D44640"/>
    <w:rsid w:val="00D447B5"/>
    <w:rsid w:val="00D447D0"/>
    <w:rsid w:val="00D447E8"/>
    <w:rsid w:val="00D44BB8"/>
    <w:rsid w:val="00D44C68"/>
    <w:rsid w:val="00D44F1C"/>
    <w:rsid w:val="00D45188"/>
    <w:rsid w:val="00D451A9"/>
    <w:rsid w:val="00D451DE"/>
    <w:rsid w:val="00D4531F"/>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9AE"/>
    <w:rsid w:val="00D47B58"/>
    <w:rsid w:val="00D47D55"/>
    <w:rsid w:val="00D47D84"/>
    <w:rsid w:val="00D47EB7"/>
    <w:rsid w:val="00D50063"/>
    <w:rsid w:val="00D50195"/>
    <w:rsid w:val="00D50204"/>
    <w:rsid w:val="00D5038B"/>
    <w:rsid w:val="00D50484"/>
    <w:rsid w:val="00D504B7"/>
    <w:rsid w:val="00D5063D"/>
    <w:rsid w:val="00D506B8"/>
    <w:rsid w:val="00D5071D"/>
    <w:rsid w:val="00D509E6"/>
    <w:rsid w:val="00D50A67"/>
    <w:rsid w:val="00D50B6F"/>
    <w:rsid w:val="00D50D7B"/>
    <w:rsid w:val="00D50E9B"/>
    <w:rsid w:val="00D50F19"/>
    <w:rsid w:val="00D50F47"/>
    <w:rsid w:val="00D5102A"/>
    <w:rsid w:val="00D513F3"/>
    <w:rsid w:val="00D5148A"/>
    <w:rsid w:val="00D514F2"/>
    <w:rsid w:val="00D516D4"/>
    <w:rsid w:val="00D51AF3"/>
    <w:rsid w:val="00D51B02"/>
    <w:rsid w:val="00D51B9E"/>
    <w:rsid w:val="00D51EBD"/>
    <w:rsid w:val="00D522D7"/>
    <w:rsid w:val="00D52393"/>
    <w:rsid w:val="00D529BB"/>
    <w:rsid w:val="00D52AED"/>
    <w:rsid w:val="00D52AF3"/>
    <w:rsid w:val="00D52CE7"/>
    <w:rsid w:val="00D52D8A"/>
    <w:rsid w:val="00D52F74"/>
    <w:rsid w:val="00D53025"/>
    <w:rsid w:val="00D5337C"/>
    <w:rsid w:val="00D5341B"/>
    <w:rsid w:val="00D53829"/>
    <w:rsid w:val="00D53AEF"/>
    <w:rsid w:val="00D53CA4"/>
    <w:rsid w:val="00D53CC5"/>
    <w:rsid w:val="00D5402B"/>
    <w:rsid w:val="00D5442A"/>
    <w:rsid w:val="00D547DC"/>
    <w:rsid w:val="00D5483D"/>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44B"/>
    <w:rsid w:val="00D56742"/>
    <w:rsid w:val="00D56909"/>
    <w:rsid w:val="00D56E7A"/>
    <w:rsid w:val="00D570AA"/>
    <w:rsid w:val="00D5715C"/>
    <w:rsid w:val="00D57162"/>
    <w:rsid w:val="00D57354"/>
    <w:rsid w:val="00D573CF"/>
    <w:rsid w:val="00D57600"/>
    <w:rsid w:val="00D57651"/>
    <w:rsid w:val="00D57C11"/>
    <w:rsid w:val="00D57CFB"/>
    <w:rsid w:val="00D57F04"/>
    <w:rsid w:val="00D6013A"/>
    <w:rsid w:val="00D60202"/>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3F7"/>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D81"/>
    <w:rsid w:val="00D64F22"/>
    <w:rsid w:val="00D6500F"/>
    <w:rsid w:val="00D651B9"/>
    <w:rsid w:val="00D65223"/>
    <w:rsid w:val="00D65318"/>
    <w:rsid w:val="00D65362"/>
    <w:rsid w:val="00D654DF"/>
    <w:rsid w:val="00D655BE"/>
    <w:rsid w:val="00D65682"/>
    <w:rsid w:val="00D656FE"/>
    <w:rsid w:val="00D65900"/>
    <w:rsid w:val="00D65976"/>
    <w:rsid w:val="00D65D6A"/>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BB8"/>
    <w:rsid w:val="00D70CB1"/>
    <w:rsid w:val="00D70F83"/>
    <w:rsid w:val="00D70FF2"/>
    <w:rsid w:val="00D71068"/>
    <w:rsid w:val="00D710DF"/>
    <w:rsid w:val="00D712F3"/>
    <w:rsid w:val="00D7174C"/>
    <w:rsid w:val="00D71A37"/>
    <w:rsid w:val="00D71B93"/>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D67"/>
    <w:rsid w:val="00D74E7B"/>
    <w:rsid w:val="00D74F6C"/>
    <w:rsid w:val="00D75130"/>
    <w:rsid w:val="00D752F0"/>
    <w:rsid w:val="00D757E9"/>
    <w:rsid w:val="00D758E8"/>
    <w:rsid w:val="00D75D39"/>
    <w:rsid w:val="00D75D8D"/>
    <w:rsid w:val="00D75F7D"/>
    <w:rsid w:val="00D75F8C"/>
    <w:rsid w:val="00D75FAE"/>
    <w:rsid w:val="00D75FFB"/>
    <w:rsid w:val="00D76171"/>
    <w:rsid w:val="00D7640B"/>
    <w:rsid w:val="00D76482"/>
    <w:rsid w:val="00D76495"/>
    <w:rsid w:val="00D764B1"/>
    <w:rsid w:val="00D76524"/>
    <w:rsid w:val="00D76620"/>
    <w:rsid w:val="00D76A26"/>
    <w:rsid w:val="00D76AFB"/>
    <w:rsid w:val="00D76CC6"/>
    <w:rsid w:val="00D76E8A"/>
    <w:rsid w:val="00D76F88"/>
    <w:rsid w:val="00D77121"/>
    <w:rsid w:val="00D77411"/>
    <w:rsid w:val="00D775B4"/>
    <w:rsid w:val="00D7781D"/>
    <w:rsid w:val="00D779FC"/>
    <w:rsid w:val="00D77A6B"/>
    <w:rsid w:val="00D77A80"/>
    <w:rsid w:val="00D77BA9"/>
    <w:rsid w:val="00D77CEF"/>
    <w:rsid w:val="00D77E69"/>
    <w:rsid w:val="00D800B4"/>
    <w:rsid w:val="00D80320"/>
    <w:rsid w:val="00D8033B"/>
    <w:rsid w:val="00D80580"/>
    <w:rsid w:val="00D81489"/>
    <w:rsid w:val="00D81560"/>
    <w:rsid w:val="00D818DE"/>
    <w:rsid w:val="00D81901"/>
    <w:rsid w:val="00D81BE7"/>
    <w:rsid w:val="00D81CCA"/>
    <w:rsid w:val="00D822A3"/>
    <w:rsid w:val="00D822AE"/>
    <w:rsid w:val="00D82885"/>
    <w:rsid w:val="00D828DD"/>
    <w:rsid w:val="00D829F9"/>
    <w:rsid w:val="00D82AD0"/>
    <w:rsid w:val="00D83214"/>
    <w:rsid w:val="00D83418"/>
    <w:rsid w:val="00D834AD"/>
    <w:rsid w:val="00D836FF"/>
    <w:rsid w:val="00D83A6D"/>
    <w:rsid w:val="00D83B61"/>
    <w:rsid w:val="00D83E48"/>
    <w:rsid w:val="00D8402F"/>
    <w:rsid w:val="00D84169"/>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63"/>
    <w:rsid w:val="00D869BB"/>
    <w:rsid w:val="00D86CCA"/>
    <w:rsid w:val="00D86E5D"/>
    <w:rsid w:val="00D86E9F"/>
    <w:rsid w:val="00D8707E"/>
    <w:rsid w:val="00D8708C"/>
    <w:rsid w:val="00D87096"/>
    <w:rsid w:val="00D87B2B"/>
    <w:rsid w:val="00D87D2D"/>
    <w:rsid w:val="00D90060"/>
    <w:rsid w:val="00D901C7"/>
    <w:rsid w:val="00D9070A"/>
    <w:rsid w:val="00D90768"/>
    <w:rsid w:val="00D907D9"/>
    <w:rsid w:val="00D90A15"/>
    <w:rsid w:val="00D90CCC"/>
    <w:rsid w:val="00D913AC"/>
    <w:rsid w:val="00D914DC"/>
    <w:rsid w:val="00D91826"/>
    <w:rsid w:val="00D91B7A"/>
    <w:rsid w:val="00D91C23"/>
    <w:rsid w:val="00D91C35"/>
    <w:rsid w:val="00D91C7B"/>
    <w:rsid w:val="00D91CFB"/>
    <w:rsid w:val="00D91EB4"/>
    <w:rsid w:val="00D920CB"/>
    <w:rsid w:val="00D922F2"/>
    <w:rsid w:val="00D9230E"/>
    <w:rsid w:val="00D929C9"/>
    <w:rsid w:val="00D92B45"/>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3D7"/>
    <w:rsid w:val="00D9541D"/>
    <w:rsid w:val="00D95758"/>
    <w:rsid w:val="00D958D4"/>
    <w:rsid w:val="00D95905"/>
    <w:rsid w:val="00D9594A"/>
    <w:rsid w:val="00D95F63"/>
    <w:rsid w:val="00D96162"/>
    <w:rsid w:val="00D969B9"/>
    <w:rsid w:val="00D96EEE"/>
    <w:rsid w:val="00D96F55"/>
    <w:rsid w:val="00D97183"/>
    <w:rsid w:val="00D971AA"/>
    <w:rsid w:val="00D972CC"/>
    <w:rsid w:val="00D97335"/>
    <w:rsid w:val="00D976ED"/>
    <w:rsid w:val="00D9779E"/>
    <w:rsid w:val="00D97A12"/>
    <w:rsid w:val="00D97B79"/>
    <w:rsid w:val="00D97C9B"/>
    <w:rsid w:val="00D97D44"/>
    <w:rsid w:val="00D97DE2"/>
    <w:rsid w:val="00D97E30"/>
    <w:rsid w:val="00D97F28"/>
    <w:rsid w:val="00DA0427"/>
    <w:rsid w:val="00DA04BA"/>
    <w:rsid w:val="00DA0574"/>
    <w:rsid w:val="00DA06BC"/>
    <w:rsid w:val="00DA0797"/>
    <w:rsid w:val="00DA08BE"/>
    <w:rsid w:val="00DA0D0C"/>
    <w:rsid w:val="00DA0F9D"/>
    <w:rsid w:val="00DA10C7"/>
    <w:rsid w:val="00DA10CA"/>
    <w:rsid w:val="00DA1159"/>
    <w:rsid w:val="00DA1199"/>
    <w:rsid w:val="00DA122F"/>
    <w:rsid w:val="00DA125B"/>
    <w:rsid w:val="00DA14BB"/>
    <w:rsid w:val="00DA15CD"/>
    <w:rsid w:val="00DA162F"/>
    <w:rsid w:val="00DA1694"/>
    <w:rsid w:val="00DA1753"/>
    <w:rsid w:val="00DA19BA"/>
    <w:rsid w:val="00DA1CC7"/>
    <w:rsid w:val="00DA1CD8"/>
    <w:rsid w:val="00DA1E1E"/>
    <w:rsid w:val="00DA1EB9"/>
    <w:rsid w:val="00DA1FC4"/>
    <w:rsid w:val="00DA1FF3"/>
    <w:rsid w:val="00DA2000"/>
    <w:rsid w:val="00DA2025"/>
    <w:rsid w:val="00DA20A0"/>
    <w:rsid w:val="00DA217C"/>
    <w:rsid w:val="00DA24ED"/>
    <w:rsid w:val="00DA25B5"/>
    <w:rsid w:val="00DA28BC"/>
    <w:rsid w:val="00DA2A98"/>
    <w:rsid w:val="00DA2BD0"/>
    <w:rsid w:val="00DA2D6E"/>
    <w:rsid w:val="00DA2E74"/>
    <w:rsid w:val="00DA2EA0"/>
    <w:rsid w:val="00DA2EEA"/>
    <w:rsid w:val="00DA2EF2"/>
    <w:rsid w:val="00DA30DF"/>
    <w:rsid w:val="00DA337E"/>
    <w:rsid w:val="00DA382D"/>
    <w:rsid w:val="00DA38D2"/>
    <w:rsid w:val="00DA39EA"/>
    <w:rsid w:val="00DA3A07"/>
    <w:rsid w:val="00DA3A4A"/>
    <w:rsid w:val="00DA3D02"/>
    <w:rsid w:val="00DA3D11"/>
    <w:rsid w:val="00DA3F7B"/>
    <w:rsid w:val="00DA4168"/>
    <w:rsid w:val="00DA439C"/>
    <w:rsid w:val="00DA43E0"/>
    <w:rsid w:val="00DA442D"/>
    <w:rsid w:val="00DA44B4"/>
    <w:rsid w:val="00DA4564"/>
    <w:rsid w:val="00DA46CE"/>
    <w:rsid w:val="00DA4986"/>
    <w:rsid w:val="00DA4AEA"/>
    <w:rsid w:val="00DA4B05"/>
    <w:rsid w:val="00DA4B18"/>
    <w:rsid w:val="00DA4DD2"/>
    <w:rsid w:val="00DA5286"/>
    <w:rsid w:val="00DA54DA"/>
    <w:rsid w:val="00DA563D"/>
    <w:rsid w:val="00DA5911"/>
    <w:rsid w:val="00DA5AD3"/>
    <w:rsid w:val="00DA5CE5"/>
    <w:rsid w:val="00DA5DC2"/>
    <w:rsid w:val="00DA5EA2"/>
    <w:rsid w:val="00DA60EB"/>
    <w:rsid w:val="00DA61DF"/>
    <w:rsid w:val="00DA6387"/>
    <w:rsid w:val="00DA6451"/>
    <w:rsid w:val="00DA68CB"/>
    <w:rsid w:val="00DA6A78"/>
    <w:rsid w:val="00DA6ABE"/>
    <w:rsid w:val="00DA711C"/>
    <w:rsid w:val="00DA71BD"/>
    <w:rsid w:val="00DA71D8"/>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0EE4"/>
    <w:rsid w:val="00DB1087"/>
    <w:rsid w:val="00DB1286"/>
    <w:rsid w:val="00DB12BC"/>
    <w:rsid w:val="00DB12D5"/>
    <w:rsid w:val="00DB12FA"/>
    <w:rsid w:val="00DB149C"/>
    <w:rsid w:val="00DB156E"/>
    <w:rsid w:val="00DB19AC"/>
    <w:rsid w:val="00DB1B1E"/>
    <w:rsid w:val="00DB1DED"/>
    <w:rsid w:val="00DB1E18"/>
    <w:rsid w:val="00DB1F3D"/>
    <w:rsid w:val="00DB1FD7"/>
    <w:rsid w:val="00DB204B"/>
    <w:rsid w:val="00DB2451"/>
    <w:rsid w:val="00DB2680"/>
    <w:rsid w:val="00DB26E6"/>
    <w:rsid w:val="00DB29D5"/>
    <w:rsid w:val="00DB2BFF"/>
    <w:rsid w:val="00DB2C2A"/>
    <w:rsid w:val="00DB2DAB"/>
    <w:rsid w:val="00DB2FB0"/>
    <w:rsid w:val="00DB2FB7"/>
    <w:rsid w:val="00DB31B8"/>
    <w:rsid w:val="00DB31C7"/>
    <w:rsid w:val="00DB3388"/>
    <w:rsid w:val="00DB350C"/>
    <w:rsid w:val="00DB3668"/>
    <w:rsid w:val="00DB3B82"/>
    <w:rsid w:val="00DB3E6C"/>
    <w:rsid w:val="00DB3F83"/>
    <w:rsid w:val="00DB3FD0"/>
    <w:rsid w:val="00DB40E4"/>
    <w:rsid w:val="00DB458B"/>
    <w:rsid w:val="00DB45AE"/>
    <w:rsid w:val="00DB46A1"/>
    <w:rsid w:val="00DB47D4"/>
    <w:rsid w:val="00DB4A71"/>
    <w:rsid w:val="00DB4E88"/>
    <w:rsid w:val="00DB4FFB"/>
    <w:rsid w:val="00DB52BE"/>
    <w:rsid w:val="00DB52D6"/>
    <w:rsid w:val="00DB5591"/>
    <w:rsid w:val="00DB59BE"/>
    <w:rsid w:val="00DB5C96"/>
    <w:rsid w:val="00DB5E5A"/>
    <w:rsid w:val="00DB64AA"/>
    <w:rsid w:val="00DB64C7"/>
    <w:rsid w:val="00DB6530"/>
    <w:rsid w:val="00DB65B6"/>
    <w:rsid w:val="00DB675D"/>
    <w:rsid w:val="00DB67C0"/>
    <w:rsid w:val="00DB6979"/>
    <w:rsid w:val="00DB6D48"/>
    <w:rsid w:val="00DB6E6D"/>
    <w:rsid w:val="00DB7246"/>
    <w:rsid w:val="00DB725E"/>
    <w:rsid w:val="00DB77E4"/>
    <w:rsid w:val="00DB788F"/>
    <w:rsid w:val="00DB7DA3"/>
    <w:rsid w:val="00DB7ED7"/>
    <w:rsid w:val="00DB7F38"/>
    <w:rsid w:val="00DB7F63"/>
    <w:rsid w:val="00DC0040"/>
    <w:rsid w:val="00DC033B"/>
    <w:rsid w:val="00DC057B"/>
    <w:rsid w:val="00DC0AA2"/>
    <w:rsid w:val="00DC0B5B"/>
    <w:rsid w:val="00DC0C44"/>
    <w:rsid w:val="00DC0CF3"/>
    <w:rsid w:val="00DC0D4D"/>
    <w:rsid w:val="00DC1114"/>
    <w:rsid w:val="00DC123D"/>
    <w:rsid w:val="00DC1271"/>
    <w:rsid w:val="00DC149B"/>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7D3"/>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C7EAF"/>
    <w:rsid w:val="00DD0101"/>
    <w:rsid w:val="00DD01D4"/>
    <w:rsid w:val="00DD059A"/>
    <w:rsid w:val="00DD0731"/>
    <w:rsid w:val="00DD088D"/>
    <w:rsid w:val="00DD0895"/>
    <w:rsid w:val="00DD0A72"/>
    <w:rsid w:val="00DD0CC3"/>
    <w:rsid w:val="00DD0D8E"/>
    <w:rsid w:val="00DD0FD2"/>
    <w:rsid w:val="00DD1178"/>
    <w:rsid w:val="00DD11B2"/>
    <w:rsid w:val="00DD139A"/>
    <w:rsid w:val="00DD13BE"/>
    <w:rsid w:val="00DD1410"/>
    <w:rsid w:val="00DD147E"/>
    <w:rsid w:val="00DD16B3"/>
    <w:rsid w:val="00DD16E4"/>
    <w:rsid w:val="00DD170A"/>
    <w:rsid w:val="00DD1812"/>
    <w:rsid w:val="00DD182E"/>
    <w:rsid w:val="00DD1858"/>
    <w:rsid w:val="00DD1904"/>
    <w:rsid w:val="00DD1932"/>
    <w:rsid w:val="00DD1958"/>
    <w:rsid w:val="00DD197D"/>
    <w:rsid w:val="00DD1B10"/>
    <w:rsid w:val="00DD1B19"/>
    <w:rsid w:val="00DD1B23"/>
    <w:rsid w:val="00DD1F14"/>
    <w:rsid w:val="00DD213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C98"/>
    <w:rsid w:val="00DD4D0D"/>
    <w:rsid w:val="00DD4E09"/>
    <w:rsid w:val="00DD5017"/>
    <w:rsid w:val="00DD505A"/>
    <w:rsid w:val="00DD5679"/>
    <w:rsid w:val="00DD5968"/>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06A"/>
    <w:rsid w:val="00DE11F8"/>
    <w:rsid w:val="00DE1350"/>
    <w:rsid w:val="00DE1619"/>
    <w:rsid w:val="00DE1632"/>
    <w:rsid w:val="00DE17BD"/>
    <w:rsid w:val="00DE19A0"/>
    <w:rsid w:val="00DE19FA"/>
    <w:rsid w:val="00DE1AA1"/>
    <w:rsid w:val="00DE1C8F"/>
    <w:rsid w:val="00DE1F4E"/>
    <w:rsid w:val="00DE1F50"/>
    <w:rsid w:val="00DE20A4"/>
    <w:rsid w:val="00DE216A"/>
    <w:rsid w:val="00DE246D"/>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294"/>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395"/>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0A"/>
    <w:rsid w:val="00DE79D2"/>
    <w:rsid w:val="00DE7B77"/>
    <w:rsid w:val="00DE7C21"/>
    <w:rsid w:val="00DE7DEB"/>
    <w:rsid w:val="00DE7E2B"/>
    <w:rsid w:val="00DF02C6"/>
    <w:rsid w:val="00DF0395"/>
    <w:rsid w:val="00DF03B2"/>
    <w:rsid w:val="00DF03D2"/>
    <w:rsid w:val="00DF053B"/>
    <w:rsid w:val="00DF07B5"/>
    <w:rsid w:val="00DF0A20"/>
    <w:rsid w:val="00DF0A5A"/>
    <w:rsid w:val="00DF0E0B"/>
    <w:rsid w:val="00DF0E4F"/>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8D"/>
    <w:rsid w:val="00DF309B"/>
    <w:rsid w:val="00DF3325"/>
    <w:rsid w:val="00DF38BD"/>
    <w:rsid w:val="00DF3A80"/>
    <w:rsid w:val="00DF3D11"/>
    <w:rsid w:val="00DF3DBA"/>
    <w:rsid w:val="00DF3E21"/>
    <w:rsid w:val="00DF3FAE"/>
    <w:rsid w:val="00DF3FFD"/>
    <w:rsid w:val="00DF40B3"/>
    <w:rsid w:val="00DF416A"/>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5B"/>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4FF"/>
    <w:rsid w:val="00E017B0"/>
    <w:rsid w:val="00E01B43"/>
    <w:rsid w:val="00E01CEE"/>
    <w:rsid w:val="00E01EE2"/>
    <w:rsid w:val="00E01F3C"/>
    <w:rsid w:val="00E020FB"/>
    <w:rsid w:val="00E02184"/>
    <w:rsid w:val="00E0228A"/>
    <w:rsid w:val="00E0239C"/>
    <w:rsid w:val="00E023A3"/>
    <w:rsid w:val="00E025E9"/>
    <w:rsid w:val="00E02695"/>
    <w:rsid w:val="00E026CD"/>
    <w:rsid w:val="00E02924"/>
    <w:rsid w:val="00E02A31"/>
    <w:rsid w:val="00E02E05"/>
    <w:rsid w:val="00E02E60"/>
    <w:rsid w:val="00E02F96"/>
    <w:rsid w:val="00E02FC7"/>
    <w:rsid w:val="00E0305B"/>
    <w:rsid w:val="00E03072"/>
    <w:rsid w:val="00E03082"/>
    <w:rsid w:val="00E03299"/>
    <w:rsid w:val="00E03614"/>
    <w:rsid w:val="00E03643"/>
    <w:rsid w:val="00E03676"/>
    <w:rsid w:val="00E03D9E"/>
    <w:rsid w:val="00E04209"/>
    <w:rsid w:val="00E042DC"/>
    <w:rsid w:val="00E042E2"/>
    <w:rsid w:val="00E04380"/>
    <w:rsid w:val="00E04682"/>
    <w:rsid w:val="00E0470C"/>
    <w:rsid w:val="00E047BF"/>
    <w:rsid w:val="00E04BCE"/>
    <w:rsid w:val="00E04BE3"/>
    <w:rsid w:val="00E04F57"/>
    <w:rsid w:val="00E052BD"/>
    <w:rsid w:val="00E054A2"/>
    <w:rsid w:val="00E05589"/>
    <w:rsid w:val="00E055AC"/>
    <w:rsid w:val="00E055DB"/>
    <w:rsid w:val="00E0560F"/>
    <w:rsid w:val="00E05628"/>
    <w:rsid w:val="00E0573B"/>
    <w:rsid w:val="00E0575F"/>
    <w:rsid w:val="00E0597D"/>
    <w:rsid w:val="00E05A6E"/>
    <w:rsid w:val="00E05B74"/>
    <w:rsid w:val="00E05E6A"/>
    <w:rsid w:val="00E0604A"/>
    <w:rsid w:val="00E0686F"/>
    <w:rsid w:val="00E068AC"/>
    <w:rsid w:val="00E068F1"/>
    <w:rsid w:val="00E06AC9"/>
    <w:rsid w:val="00E06B9D"/>
    <w:rsid w:val="00E07332"/>
    <w:rsid w:val="00E077F0"/>
    <w:rsid w:val="00E077FB"/>
    <w:rsid w:val="00E07AB5"/>
    <w:rsid w:val="00E1031B"/>
    <w:rsid w:val="00E103D5"/>
    <w:rsid w:val="00E10662"/>
    <w:rsid w:val="00E10C82"/>
    <w:rsid w:val="00E110DB"/>
    <w:rsid w:val="00E11100"/>
    <w:rsid w:val="00E1117F"/>
    <w:rsid w:val="00E11280"/>
    <w:rsid w:val="00E1130D"/>
    <w:rsid w:val="00E1133C"/>
    <w:rsid w:val="00E1148C"/>
    <w:rsid w:val="00E11609"/>
    <w:rsid w:val="00E11675"/>
    <w:rsid w:val="00E118E4"/>
    <w:rsid w:val="00E11959"/>
    <w:rsid w:val="00E1199D"/>
    <w:rsid w:val="00E119FA"/>
    <w:rsid w:val="00E11A33"/>
    <w:rsid w:val="00E11A88"/>
    <w:rsid w:val="00E11ACB"/>
    <w:rsid w:val="00E12163"/>
    <w:rsid w:val="00E121ED"/>
    <w:rsid w:val="00E1234C"/>
    <w:rsid w:val="00E12395"/>
    <w:rsid w:val="00E123E6"/>
    <w:rsid w:val="00E127B9"/>
    <w:rsid w:val="00E127C5"/>
    <w:rsid w:val="00E1298F"/>
    <w:rsid w:val="00E12B37"/>
    <w:rsid w:val="00E12E86"/>
    <w:rsid w:val="00E12EE1"/>
    <w:rsid w:val="00E1308D"/>
    <w:rsid w:val="00E13131"/>
    <w:rsid w:val="00E132DC"/>
    <w:rsid w:val="00E13316"/>
    <w:rsid w:val="00E1334B"/>
    <w:rsid w:val="00E13429"/>
    <w:rsid w:val="00E13494"/>
    <w:rsid w:val="00E134C7"/>
    <w:rsid w:val="00E1355C"/>
    <w:rsid w:val="00E1387E"/>
    <w:rsid w:val="00E13EB9"/>
    <w:rsid w:val="00E14164"/>
    <w:rsid w:val="00E1437E"/>
    <w:rsid w:val="00E148F7"/>
    <w:rsid w:val="00E14AED"/>
    <w:rsid w:val="00E14D38"/>
    <w:rsid w:val="00E14F35"/>
    <w:rsid w:val="00E14F72"/>
    <w:rsid w:val="00E14FE9"/>
    <w:rsid w:val="00E1506A"/>
    <w:rsid w:val="00E1527F"/>
    <w:rsid w:val="00E155FD"/>
    <w:rsid w:val="00E1579E"/>
    <w:rsid w:val="00E157B2"/>
    <w:rsid w:val="00E15956"/>
    <w:rsid w:val="00E15A7A"/>
    <w:rsid w:val="00E15A7F"/>
    <w:rsid w:val="00E15D96"/>
    <w:rsid w:val="00E15FBF"/>
    <w:rsid w:val="00E16179"/>
    <w:rsid w:val="00E1621A"/>
    <w:rsid w:val="00E163FA"/>
    <w:rsid w:val="00E16428"/>
    <w:rsid w:val="00E16445"/>
    <w:rsid w:val="00E1687B"/>
    <w:rsid w:val="00E16C70"/>
    <w:rsid w:val="00E16CA0"/>
    <w:rsid w:val="00E16CA5"/>
    <w:rsid w:val="00E16CA7"/>
    <w:rsid w:val="00E16F6A"/>
    <w:rsid w:val="00E16FED"/>
    <w:rsid w:val="00E1736E"/>
    <w:rsid w:val="00E173E1"/>
    <w:rsid w:val="00E1756D"/>
    <w:rsid w:val="00E1784B"/>
    <w:rsid w:val="00E17A8B"/>
    <w:rsid w:val="00E17F5D"/>
    <w:rsid w:val="00E17FD3"/>
    <w:rsid w:val="00E200C0"/>
    <w:rsid w:val="00E20208"/>
    <w:rsid w:val="00E20487"/>
    <w:rsid w:val="00E2055A"/>
    <w:rsid w:val="00E2061C"/>
    <w:rsid w:val="00E20A48"/>
    <w:rsid w:val="00E20A4C"/>
    <w:rsid w:val="00E20CC9"/>
    <w:rsid w:val="00E20D88"/>
    <w:rsid w:val="00E2129D"/>
    <w:rsid w:val="00E21764"/>
    <w:rsid w:val="00E21A59"/>
    <w:rsid w:val="00E21B0D"/>
    <w:rsid w:val="00E21BF8"/>
    <w:rsid w:val="00E21CC1"/>
    <w:rsid w:val="00E21DE3"/>
    <w:rsid w:val="00E22064"/>
    <w:rsid w:val="00E22096"/>
    <w:rsid w:val="00E22165"/>
    <w:rsid w:val="00E22418"/>
    <w:rsid w:val="00E22468"/>
    <w:rsid w:val="00E224AC"/>
    <w:rsid w:val="00E228CE"/>
    <w:rsid w:val="00E228EA"/>
    <w:rsid w:val="00E22A13"/>
    <w:rsid w:val="00E22A3B"/>
    <w:rsid w:val="00E22AD3"/>
    <w:rsid w:val="00E22F91"/>
    <w:rsid w:val="00E2314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2A4"/>
    <w:rsid w:val="00E263F0"/>
    <w:rsid w:val="00E26497"/>
    <w:rsid w:val="00E2655A"/>
    <w:rsid w:val="00E26ED4"/>
    <w:rsid w:val="00E27008"/>
    <w:rsid w:val="00E2709A"/>
    <w:rsid w:val="00E27350"/>
    <w:rsid w:val="00E2750C"/>
    <w:rsid w:val="00E275D6"/>
    <w:rsid w:val="00E27604"/>
    <w:rsid w:val="00E27696"/>
    <w:rsid w:val="00E2787A"/>
    <w:rsid w:val="00E27930"/>
    <w:rsid w:val="00E27B34"/>
    <w:rsid w:val="00E27B4F"/>
    <w:rsid w:val="00E27D22"/>
    <w:rsid w:val="00E27E94"/>
    <w:rsid w:val="00E27F7A"/>
    <w:rsid w:val="00E30148"/>
    <w:rsid w:val="00E30215"/>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51"/>
    <w:rsid w:val="00E336D3"/>
    <w:rsid w:val="00E3383F"/>
    <w:rsid w:val="00E33A47"/>
    <w:rsid w:val="00E33AB3"/>
    <w:rsid w:val="00E33AE6"/>
    <w:rsid w:val="00E33AFE"/>
    <w:rsid w:val="00E33B16"/>
    <w:rsid w:val="00E33CC7"/>
    <w:rsid w:val="00E33CCC"/>
    <w:rsid w:val="00E3440E"/>
    <w:rsid w:val="00E344D2"/>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BDB"/>
    <w:rsid w:val="00E36FED"/>
    <w:rsid w:val="00E3787A"/>
    <w:rsid w:val="00E37AFC"/>
    <w:rsid w:val="00E37C0B"/>
    <w:rsid w:val="00E37C59"/>
    <w:rsid w:val="00E37C9D"/>
    <w:rsid w:val="00E37D14"/>
    <w:rsid w:val="00E37FF7"/>
    <w:rsid w:val="00E37FFA"/>
    <w:rsid w:val="00E400A4"/>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17F"/>
    <w:rsid w:val="00E4223A"/>
    <w:rsid w:val="00E423FE"/>
    <w:rsid w:val="00E42867"/>
    <w:rsid w:val="00E42946"/>
    <w:rsid w:val="00E42BE1"/>
    <w:rsid w:val="00E42DB1"/>
    <w:rsid w:val="00E42FEE"/>
    <w:rsid w:val="00E43175"/>
    <w:rsid w:val="00E431C3"/>
    <w:rsid w:val="00E43496"/>
    <w:rsid w:val="00E434E6"/>
    <w:rsid w:val="00E4376D"/>
    <w:rsid w:val="00E438BC"/>
    <w:rsid w:val="00E43B5D"/>
    <w:rsid w:val="00E43C1E"/>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4F1"/>
    <w:rsid w:val="00E455A9"/>
    <w:rsid w:val="00E4569A"/>
    <w:rsid w:val="00E457BA"/>
    <w:rsid w:val="00E4580D"/>
    <w:rsid w:val="00E45997"/>
    <w:rsid w:val="00E45A34"/>
    <w:rsid w:val="00E45B69"/>
    <w:rsid w:val="00E45CB9"/>
    <w:rsid w:val="00E461B4"/>
    <w:rsid w:val="00E463DB"/>
    <w:rsid w:val="00E4675D"/>
    <w:rsid w:val="00E46B7C"/>
    <w:rsid w:val="00E46C05"/>
    <w:rsid w:val="00E46CFF"/>
    <w:rsid w:val="00E46DDC"/>
    <w:rsid w:val="00E46EAC"/>
    <w:rsid w:val="00E46EC7"/>
    <w:rsid w:val="00E47075"/>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0E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1FD"/>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285"/>
    <w:rsid w:val="00E6035C"/>
    <w:rsid w:val="00E60423"/>
    <w:rsid w:val="00E6065C"/>
    <w:rsid w:val="00E60C50"/>
    <w:rsid w:val="00E60EDF"/>
    <w:rsid w:val="00E61300"/>
    <w:rsid w:val="00E6130D"/>
    <w:rsid w:val="00E6133F"/>
    <w:rsid w:val="00E61645"/>
    <w:rsid w:val="00E6165B"/>
    <w:rsid w:val="00E61774"/>
    <w:rsid w:val="00E617A3"/>
    <w:rsid w:val="00E617D1"/>
    <w:rsid w:val="00E61960"/>
    <w:rsid w:val="00E619A5"/>
    <w:rsid w:val="00E61D29"/>
    <w:rsid w:val="00E61EC6"/>
    <w:rsid w:val="00E61F62"/>
    <w:rsid w:val="00E622DD"/>
    <w:rsid w:val="00E622E4"/>
    <w:rsid w:val="00E6231D"/>
    <w:rsid w:val="00E6246A"/>
    <w:rsid w:val="00E62501"/>
    <w:rsid w:val="00E6258A"/>
    <w:rsid w:val="00E62891"/>
    <w:rsid w:val="00E62BEE"/>
    <w:rsid w:val="00E62CBE"/>
    <w:rsid w:val="00E62ED4"/>
    <w:rsid w:val="00E62FAA"/>
    <w:rsid w:val="00E630C5"/>
    <w:rsid w:val="00E63151"/>
    <w:rsid w:val="00E6316E"/>
    <w:rsid w:val="00E6335A"/>
    <w:rsid w:val="00E633E7"/>
    <w:rsid w:val="00E63AA6"/>
    <w:rsid w:val="00E63AE7"/>
    <w:rsid w:val="00E63C3A"/>
    <w:rsid w:val="00E63E24"/>
    <w:rsid w:val="00E641D8"/>
    <w:rsid w:val="00E6454A"/>
    <w:rsid w:val="00E6459D"/>
    <w:rsid w:val="00E647AA"/>
    <w:rsid w:val="00E6483C"/>
    <w:rsid w:val="00E648D6"/>
    <w:rsid w:val="00E64A3B"/>
    <w:rsid w:val="00E64AFD"/>
    <w:rsid w:val="00E64B42"/>
    <w:rsid w:val="00E64EA2"/>
    <w:rsid w:val="00E6507B"/>
    <w:rsid w:val="00E65AC5"/>
    <w:rsid w:val="00E65D33"/>
    <w:rsid w:val="00E65F5C"/>
    <w:rsid w:val="00E65FE6"/>
    <w:rsid w:val="00E66091"/>
    <w:rsid w:val="00E6610E"/>
    <w:rsid w:val="00E66283"/>
    <w:rsid w:val="00E662B6"/>
    <w:rsid w:val="00E667B3"/>
    <w:rsid w:val="00E66871"/>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C93"/>
    <w:rsid w:val="00E70D1C"/>
    <w:rsid w:val="00E70D51"/>
    <w:rsid w:val="00E70D6C"/>
    <w:rsid w:val="00E70DA8"/>
    <w:rsid w:val="00E70DB2"/>
    <w:rsid w:val="00E70DCF"/>
    <w:rsid w:val="00E70E22"/>
    <w:rsid w:val="00E70EEE"/>
    <w:rsid w:val="00E71084"/>
    <w:rsid w:val="00E715B6"/>
    <w:rsid w:val="00E71A1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CEC"/>
    <w:rsid w:val="00E73D68"/>
    <w:rsid w:val="00E73D83"/>
    <w:rsid w:val="00E73E3F"/>
    <w:rsid w:val="00E73EAA"/>
    <w:rsid w:val="00E73FC4"/>
    <w:rsid w:val="00E74112"/>
    <w:rsid w:val="00E741C6"/>
    <w:rsid w:val="00E74403"/>
    <w:rsid w:val="00E745F5"/>
    <w:rsid w:val="00E74760"/>
    <w:rsid w:val="00E74783"/>
    <w:rsid w:val="00E74B07"/>
    <w:rsid w:val="00E74B27"/>
    <w:rsid w:val="00E74B57"/>
    <w:rsid w:val="00E74BC2"/>
    <w:rsid w:val="00E74CA1"/>
    <w:rsid w:val="00E74E16"/>
    <w:rsid w:val="00E74E19"/>
    <w:rsid w:val="00E74FD0"/>
    <w:rsid w:val="00E75299"/>
    <w:rsid w:val="00E75560"/>
    <w:rsid w:val="00E755D4"/>
    <w:rsid w:val="00E75655"/>
    <w:rsid w:val="00E757CD"/>
    <w:rsid w:val="00E75913"/>
    <w:rsid w:val="00E7597F"/>
    <w:rsid w:val="00E75A68"/>
    <w:rsid w:val="00E75AC7"/>
    <w:rsid w:val="00E75AFC"/>
    <w:rsid w:val="00E75B94"/>
    <w:rsid w:val="00E75BFD"/>
    <w:rsid w:val="00E75D85"/>
    <w:rsid w:val="00E75DDA"/>
    <w:rsid w:val="00E761E9"/>
    <w:rsid w:val="00E761F4"/>
    <w:rsid w:val="00E76215"/>
    <w:rsid w:val="00E76306"/>
    <w:rsid w:val="00E7655A"/>
    <w:rsid w:val="00E766F8"/>
    <w:rsid w:val="00E76A17"/>
    <w:rsid w:val="00E76BFF"/>
    <w:rsid w:val="00E76C7F"/>
    <w:rsid w:val="00E76D30"/>
    <w:rsid w:val="00E76D50"/>
    <w:rsid w:val="00E76ECF"/>
    <w:rsid w:val="00E76F31"/>
    <w:rsid w:val="00E76FA1"/>
    <w:rsid w:val="00E7704A"/>
    <w:rsid w:val="00E771CE"/>
    <w:rsid w:val="00E7743F"/>
    <w:rsid w:val="00E77893"/>
    <w:rsid w:val="00E77929"/>
    <w:rsid w:val="00E77B17"/>
    <w:rsid w:val="00E77D1A"/>
    <w:rsid w:val="00E77E9E"/>
    <w:rsid w:val="00E80032"/>
    <w:rsid w:val="00E80128"/>
    <w:rsid w:val="00E8022C"/>
    <w:rsid w:val="00E803D1"/>
    <w:rsid w:val="00E80A44"/>
    <w:rsid w:val="00E80AE1"/>
    <w:rsid w:val="00E80B96"/>
    <w:rsid w:val="00E80C07"/>
    <w:rsid w:val="00E80C28"/>
    <w:rsid w:val="00E80CB2"/>
    <w:rsid w:val="00E80D1E"/>
    <w:rsid w:val="00E80D87"/>
    <w:rsid w:val="00E80F54"/>
    <w:rsid w:val="00E80F56"/>
    <w:rsid w:val="00E81012"/>
    <w:rsid w:val="00E8120C"/>
    <w:rsid w:val="00E812E4"/>
    <w:rsid w:val="00E8132F"/>
    <w:rsid w:val="00E814F9"/>
    <w:rsid w:val="00E815CA"/>
    <w:rsid w:val="00E815D0"/>
    <w:rsid w:val="00E816EE"/>
    <w:rsid w:val="00E816FD"/>
    <w:rsid w:val="00E817BF"/>
    <w:rsid w:val="00E817C0"/>
    <w:rsid w:val="00E8188E"/>
    <w:rsid w:val="00E8189E"/>
    <w:rsid w:val="00E819AF"/>
    <w:rsid w:val="00E81ECB"/>
    <w:rsid w:val="00E82544"/>
    <w:rsid w:val="00E8258F"/>
    <w:rsid w:val="00E82A57"/>
    <w:rsid w:val="00E82DDA"/>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50D"/>
    <w:rsid w:val="00E857B8"/>
    <w:rsid w:val="00E858B0"/>
    <w:rsid w:val="00E85A6E"/>
    <w:rsid w:val="00E85B63"/>
    <w:rsid w:val="00E85BA9"/>
    <w:rsid w:val="00E85BCA"/>
    <w:rsid w:val="00E85CCE"/>
    <w:rsid w:val="00E85EB9"/>
    <w:rsid w:val="00E863B5"/>
    <w:rsid w:val="00E86472"/>
    <w:rsid w:val="00E8692E"/>
    <w:rsid w:val="00E86A67"/>
    <w:rsid w:val="00E86C12"/>
    <w:rsid w:val="00E86C33"/>
    <w:rsid w:val="00E86DDD"/>
    <w:rsid w:val="00E86F77"/>
    <w:rsid w:val="00E87119"/>
    <w:rsid w:val="00E87335"/>
    <w:rsid w:val="00E87424"/>
    <w:rsid w:val="00E87771"/>
    <w:rsid w:val="00E877EB"/>
    <w:rsid w:val="00E87871"/>
    <w:rsid w:val="00E8796D"/>
    <w:rsid w:val="00E87B7E"/>
    <w:rsid w:val="00E9040F"/>
    <w:rsid w:val="00E9044B"/>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A26"/>
    <w:rsid w:val="00E91BC7"/>
    <w:rsid w:val="00E91DB4"/>
    <w:rsid w:val="00E91FAB"/>
    <w:rsid w:val="00E91FFE"/>
    <w:rsid w:val="00E920A3"/>
    <w:rsid w:val="00E920BB"/>
    <w:rsid w:val="00E9212B"/>
    <w:rsid w:val="00E92336"/>
    <w:rsid w:val="00E924A3"/>
    <w:rsid w:val="00E92637"/>
    <w:rsid w:val="00E92687"/>
    <w:rsid w:val="00E92966"/>
    <w:rsid w:val="00E92E10"/>
    <w:rsid w:val="00E92E31"/>
    <w:rsid w:val="00E93095"/>
    <w:rsid w:val="00E9336D"/>
    <w:rsid w:val="00E93370"/>
    <w:rsid w:val="00E934DA"/>
    <w:rsid w:val="00E9358C"/>
    <w:rsid w:val="00E93693"/>
    <w:rsid w:val="00E93975"/>
    <w:rsid w:val="00E93A09"/>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8F7"/>
    <w:rsid w:val="00E94939"/>
    <w:rsid w:val="00E949DC"/>
    <w:rsid w:val="00E95309"/>
    <w:rsid w:val="00E95889"/>
    <w:rsid w:val="00E9596A"/>
    <w:rsid w:val="00E95AE5"/>
    <w:rsid w:val="00E95BC8"/>
    <w:rsid w:val="00E95E82"/>
    <w:rsid w:val="00E95F6D"/>
    <w:rsid w:val="00E960A0"/>
    <w:rsid w:val="00E962F6"/>
    <w:rsid w:val="00E9630B"/>
    <w:rsid w:val="00E9648D"/>
    <w:rsid w:val="00E96590"/>
    <w:rsid w:val="00E9660B"/>
    <w:rsid w:val="00E96661"/>
    <w:rsid w:val="00E96792"/>
    <w:rsid w:val="00E96DCE"/>
    <w:rsid w:val="00E96E30"/>
    <w:rsid w:val="00E96E51"/>
    <w:rsid w:val="00E97058"/>
    <w:rsid w:val="00E97112"/>
    <w:rsid w:val="00E97169"/>
    <w:rsid w:val="00E9749D"/>
    <w:rsid w:val="00E975C0"/>
    <w:rsid w:val="00E97998"/>
    <w:rsid w:val="00E97BBF"/>
    <w:rsid w:val="00E97D92"/>
    <w:rsid w:val="00EA01E8"/>
    <w:rsid w:val="00EA0615"/>
    <w:rsid w:val="00EA070B"/>
    <w:rsid w:val="00EA0AF1"/>
    <w:rsid w:val="00EA0C44"/>
    <w:rsid w:val="00EA0C78"/>
    <w:rsid w:val="00EA0D62"/>
    <w:rsid w:val="00EA0D94"/>
    <w:rsid w:val="00EA0E42"/>
    <w:rsid w:val="00EA0F81"/>
    <w:rsid w:val="00EA13DA"/>
    <w:rsid w:val="00EA1421"/>
    <w:rsid w:val="00EA1707"/>
    <w:rsid w:val="00EA17BC"/>
    <w:rsid w:val="00EA193C"/>
    <w:rsid w:val="00EA19CC"/>
    <w:rsid w:val="00EA1B3D"/>
    <w:rsid w:val="00EA1B45"/>
    <w:rsid w:val="00EA1D33"/>
    <w:rsid w:val="00EA1F7E"/>
    <w:rsid w:val="00EA2133"/>
    <w:rsid w:val="00EA228E"/>
    <w:rsid w:val="00EA22A5"/>
    <w:rsid w:val="00EA23F9"/>
    <w:rsid w:val="00EA25C5"/>
    <w:rsid w:val="00EA262C"/>
    <w:rsid w:val="00EA2860"/>
    <w:rsid w:val="00EA29A9"/>
    <w:rsid w:val="00EA2EF0"/>
    <w:rsid w:val="00EA3129"/>
    <w:rsid w:val="00EA3585"/>
    <w:rsid w:val="00EA3873"/>
    <w:rsid w:val="00EA3A04"/>
    <w:rsid w:val="00EA3C12"/>
    <w:rsid w:val="00EA3E94"/>
    <w:rsid w:val="00EA4294"/>
    <w:rsid w:val="00EA44E2"/>
    <w:rsid w:val="00EA454B"/>
    <w:rsid w:val="00EA4666"/>
    <w:rsid w:val="00EA4A38"/>
    <w:rsid w:val="00EA4C5E"/>
    <w:rsid w:val="00EA4C7D"/>
    <w:rsid w:val="00EA4E0F"/>
    <w:rsid w:val="00EA4F01"/>
    <w:rsid w:val="00EA53B9"/>
    <w:rsid w:val="00EA5987"/>
    <w:rsid w:val="00EA5EF3"/>
    <w:rsid w:val="00EA5F63"/>
    <w:rsid w:val="00EA603A"/>
    <w:rsid w:val="00EA615C"/>
    <w:rsid w:val="00EA6266"/>
    <w:rsid w:val="00EA627A"/>
    <w:rsid w:val="00EA63F3"/>
    <w:rsid w:val="00EA653E"/>
    <w:rsid w:val="00EA65D7"/>
    <w:rsid w:val="00EA65E9"/>
    <w:rsid w:val="00EA6732"/>
    <w:rsid w:val="00EA67E8"/>
    <w:rsid w:val="00EA686E"/>
    <w:rsid w:val="00EA6936"/>
    <w:rsid w:val="00EA695E"/>
    <w:rsid w:val="00EA6B39"/>
    <w:rsid w:val="00EA6C0D"/>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A7FDC"/>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5"/>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B84"/>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B34"/>
    <w:rsid w:val="00EC0D62"/>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5AB"/>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276"/>
    <w:rsid w:val="00EC749A"/>
    <w:rsid w:val="00EC75C2"/>
    <w:rsid w:val="00EC76D5"/>
    <w:rsid w:val="00EC775A"/>
    <w:rsid w:val="00EC7A73"/>
    <w:rsid w:val="00EC7ADE"/>
    <w:rsid w:val="00EC7AF7"/>
    <w:rsid w:val="00EC7C48"/>
    <w:rsid w:val="00EC7C7C"/>
    <w:rsid w:val="00ED005B"/>
    <w:rsid w:val="00ED0099"/>
    <w:rsid w:val="00ED00DF"/>
    <w:rsid w:val="00ED055F"/>
    <w:rsid w:val="00ED076E"/>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F0F"/>
    <w:rsid w:val="00ED1FCE"/>
    <w:rsid w:val="00ED201F"/>
    <w:rsid w:val="00ED21EB"/>
    <w:rsid w:val="00ED240D"/>
    <w:rsid w:val="00ED24D1"/>
    <w:rsid w:val="00ED25CA"/>
    <w:rsid w:val="00ED2710"/>
    <w:rsid w:val="00ED28E3"/>
    <w:rsid w:val="00ED28ED"/>
    <w:rsid w:val="00ED2982"/>
    <w:rsid w:val="00ED29BA"/>
    <w:rsid w:val="00ED2AE8"/>
    <w:rsid w:val="00ED2B59"/>
    <w:rsid w:val="00ED2CAC"/>
    <w:rsid w:val="00ED2E7C"/>
    <w:rsid w:val="00ED2F5B"/>
    <w:rsid w:val="00ED302B"/>
    <w:rsid w:val="00ED32D8"/>
    <w:rsid w:val="00ED3BFB"/>
    <w:rsid w:val="00ED3D75"/>
    <w:rsid w:val="00ED3E0A"/>
    <w:rsid w:val="00ED3FCD"/>
    <w:rsid w:val="00ED3FCE"/>
    <w:rsid w:val="00ED3FFC"/>
    <w:rsid w:val="00ED4198"/>
    <w:rsid w:val="00ED45BC"/>
    <w:rsid w:val="00ED479C"/>
    <w:rsid w:val="00ED49D7"/>
    <w:rsid w:val="00ED4A3F"/>
    <w:rsid w:val="00ED4AD7"/>
    <w:rsid w:val="00ED4B43"/>
    <w:rsid w:val="00ED4E18"/>
    <w:rsid w:val="00ED4E25"/>
    <w:rsid w:val="00ED4F28"/>
    <w:rsid w:val="00ED52B2"/>
    <w:rsid w:val="00ED54A5"/>
    <w:rsid w:val="00ED550A"/>
    <w:rsid w:val="00ED57CB"/>
    <w:rsid w:val="00ED5856"/>
    <w:rsid w:val="00ED5E93"/>
    <w:rsid w:val="00ED5E94"/>
    <w:rsid w:val="00ED6308"/>
    <w:rsid w:val="00ED67E4"/>
    <w:rsid w:val="00ED6D00"/>
    <w:rsid w:val="00ED6D0E"/>
    <w:rsid w:val="00ED6F16"/>
    <w:rsid w:val="00ED6F23"/>
    <w:rsid w:val="00ED70D9"/>
    <w:rsid w:val="00ED72CD"/>
    <w:rsid w:val="00ED7563"/>
    <w:rsid w:val="00ED79B4"/>
    <w:rsid w:val="00ED7A66"/>
    <w:rsid w:val="00ED7AEB"/>
    <w:rsid w:val="00ED7E9E"/>
    <w:rsid w:val="00ED7EF2"/>
    <w:rsid w:val="00EE0148"/>
    <w:rsid w:val="00EE0210"/>
    <w:rsid w:val="00EE066D"/>
    <w:rsid w:val="00EE078C"/>
    <w:rsid w:val="00EE0C08"/>
    <w:rsid w:val="00EE0F9A"/>
    <w:rsid w:val="00EE1188"/>
    <w:rsid w:val="00EE146E"/>
    <w:rsid w:val="00EE14EF"/>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558"/>
    <w:rsid w:val="00EE467F"/>
    <w:rsid w:val="00EE492B"/>
    <w:rsid w:val="00EE4C01"/>
    <w:rsid w:val="00EE4C5F"/>
    <w:rsid w:val="00EE4EC9"/>
    <w:rsid w:val="00EE517F"/>
    <w:rsid w:val="00EE53C3"/>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998"/>
    <w:rsid w:val="00EF1E0B"/>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A91"/>
    <w:rsid w:val="00EF4D23"/>
    <w:rsid w:val="00EF4D9D"/>
    <w:rsid w:val="00EF4E55"/>
    <w:rsid w:val="00EF500A"/>
    <w:rsid w:val="00EF502C"/>
    <w:rsid w:val="00EF5076"/>
    <w:rsid w:val="00EF5384"/>
    <w:rsid w:val="00EF53A8"/>
    <w:rsid w:val="00EF53C8"/>
    <w:rsid w:val="00EF54A4"/>
    <w:rsid w:val="00EF571B"/>
    <w:rsid w:val="00EF5925"/>
    <w:rsid w:val="00EF5956"/>
    <w:rsid w:val="00EF59A4"/>
    <w:rsid w:val="00EF5A6C"/>
    <w:rsid w:val="00EF5B54"/>
    <w:rsid w:val="00EF5C6A"/>
    <w:rsid w:val="00EF5D33"/>
    <w:rsid w:val="00EF5DCF"/>
    <w:rsid w:val="00EF5E34"/>
    <w:rsid w:val="00EF5E3D"/>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89"/>
    <w:rsid w:val="00EF70DD"/>
    <w:rsid w:val="00EF71BE"/>
    <w:rsid w:val="00EF71F0"/>
    <w:rsid w:val="00EF735D"/>
    <w:rsid w:val="00EF7420"/>
    <w:rsid w:val="00EF74E4"/>
    <w:rsid w:val="00EF756F"/>
    <w:rsid w:val="00EF76D3"/>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6F"/>
    <w:rsid w:val="00F01273"/>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C7E"/>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D74"/>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45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C50"/>
    <w:rsid w:val="00F11FC4"/>
    <w:rsid w:val="00F11FDC"/>
    <w:rsid w:val="00F12254"/>
    <w:rsid w:val="00F127D4"/>
    <w:rsid w:val="00F128EB"/>
    <w:rsid w:val="00F129E7"/>
    <w:rsid w:val="00F12AFC"/>
    <w:rsid w:val="00F12D61"/>
    <w:rsid w:val="00F12D6D"/>
    <w:rsid w:val="00F12DE2"/>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4C"/>
    <w:rsid w:val="00F14393"/>
    <w:rsid w:val="00F14422"/>
    <w:rsid w:val="00F144A3"/>
    <w:rsid w:val="00F14579"/>
    <w:rsid w:val="00F1471D"/>
    <w:rsid w:val="00F14720"/>
    <w:rsid w:val="00F1481F"/>
    <w:rsid w:val="00F14966"/>
    <w:rsid w:val="00F14B05"/>
    <w:rsid w:val="00F14E18"/>
    <w:rsid w:val="00F14F15"/>
    <w:rsid w:val="00F1510F"/>
    <w:rsid w:val="00F153C9"/>
    <w:rsid w:val="00F15437"/>
    <w:rsid w:val="00F15555"/>
    <w:rsid w:val="00F15644"/>
    <w:rsid w:val="00F15712"/>
    <w:rsid w:val="00F158B0"/>
    <w:rsid w:val="00F15E5A"/>
    <w:rsid w:val="00F15F9C"/>
    <w:rsid w:val="00F1625A"/>
    <w:rsid w:val="00F1633F"/>
    <w:rsid w:val="00F164AC"/>
    <w:rsid w:val="00F166C5"/>
    <w:rsid w:val="00F16BB0"/>
    <w:rsid w:val="00F16CE8"/>
    <w:rsid w:val="00F16CFF"/>
    <w:rsid w:val="00F1702D"/>
    <w:rsid w:val="00F171B6"/>
    <w:rsid w:val="00F17202"/>
    <w:rsid w:val="00F17719"/>
    <w:rsid w:val="00F17838"/>
    <w:rsid w:val="00F1783F"/>
    <w:rsid w:val="00F17AB8"/>
    <w:rsid w:val="00F17D53"/>
    <w:rsid w:val="00F17D99"/>
    <w:rsid w:val="00F2035D"/>
    <w:rsid w:val="00F203F8"/>
    <w:rsid w:val="00F2052D"/>
    <w:rsid w:val="00F205A3"/>
    <w:rsid w:val="00F206BA"/>
    <w:rsid w:val="00F206C0"/>
    <w:rsid w:val="00F206F4"/>
    <w:rsid w:val="00F20B21"/>
    <w:rsid w:val="00F20CA3"/>
    <w:rsid w:val="00F20D13"/>
    <w:rsid w:val="00F20F79"/>
    <w:rsid w:val="00F21153"/>
    <w:rsid w:val="00F2126D"/>
    <w:rsid w:val="00F212C9"/>
    <w:rsid w:val="00F2138C"/>
    <w:rsid w:val="00F214A2"/>
    <w:rsid w:val="00F214E0"/>
    <w:rsid w:val="00F219F6"/>
    <w:rsid w:val="00F21B83"/>
    <w:rsid w:val="00F21D41"/>
    <w:rsid w:val="00F21D96"/>
    <w:rsid w:val="00F21E64"/>
    <w:rsid w:val="00F21EC8"/>
    <w:rsid w:val="00F21F8C"/>
    <w:rsid w:val="00F222EB"/>
    <w:rsid w:val="00F2235A"/>
    <w:rsid w:val="00F224E2"/>
    <w:rsid w:val="00F2259A"/>
    <w:rsid w:val="00F2263A"/>
    <w:rsid w:val="00F227E6"/>
    <w:rsid w:val="00F228D2"/>
    <w:rsid w:val="00F228FE"/>
    <w:rsid w:val="00F22A6D"/>
    <w:rsid w:val="00F22B0C"/>
    <w:rsid w:val="00F22D65"/>
    <w:rsid w:val="00F22D7C"/>
    <w:rsid w:val="00F22EBD"/>
    <w:rsid w:val="00F22F40"/>
    <w:rsid w:val="00F231CD"/>
    <w:rsid w:val="00F2344F"/>
    <w:rsid w:val="00F23462"/>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28"/>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706"/>
    <w:rsid w:val="00F258E9"/>
    <w:rsid w:val="00F259DA"/>
    <w:rsid w:val="00F25B86"/>
    <w:rsid w:val="00F25D88"/>
    <w:rsid w:val="00F25E27"/>
    <w:rsid w:val="00F25EA2"/>
    <w:rsid w:val="00F26000"/>
    <w:rsid w:val="00F262AD"/>
    <w:rsid w:val="00F26349"/>
    <w:rsid w:val="00F26580"/>
    <w:rsid w:val="00F26717"/>
    <w:rsid w:val="00F267B5"/>
    <w:rsid w:val="00F2698B"/>
    <w:rsid w:val="00F26A06"/>
    <w:rsid w:val="00F26A09"/>
    <w:rsid w:val="00F26A2A"/>
    <w:rsid w:val="00F26B83"/>
    <w:rsid w:val="00F26FD1"/>
    <w:rsid w:val="00F273B3"/>
    <w:rsid w:val="00F27411"/>
    <w:rsid w:val="00F27589"/>
    <w:rsid w:val="00F279BE"/>
    <w:rsid w:val="00F27AC0"/>
    <w:rsid w:val="00F27BF6"/>
    <w:rsid w:val="00F27D7C"/>
    <w:rsid w:val="00F27E8D"/>
    <w:rsid w:val="00F27EA6"/>
    <w:rsid w:val="00F27F4D"/>
    <w:rsid w:val="00F301D7"/>
    <w:rsid w:val="00F303A6"/>
    <w:rsid w:val="00F3041E"/>
    <w:rsid w:val="00F30581"/>
    <w:rsid w:val="00F305A1"/>
    <w:rsid w:val="00F306DB"/>
    <w:rsid w:val="00F30767"/>
    <w:rsid w:val="00F30CAD"/>
    <w:rsid w:val="00F30F61"/>
    <w:rsid w:val="00F30F96"/>
    <w:rsid w:val="00F3137A"/>
    <w:rsid w:val="00F31495"/>
    <w:rsid w:val="00F314AE"/>
    <w:rsid w:val="00F315DA"/>
    <w:rsid w:val="00F31690"/>
    <w:rsid w:val="00F316FA"/>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5F"/>
    <w:rsid w:val="00F336BB"/>
    <w:rsid w:val="00F33903"/>
    <w:rsid w:val="00F33B01"/>
    <w:rsid w:val="00F33D86"/>
    <w:rsid w:val="00F33F0D"/>
    <w:rsid w:val="00F34093"/>
    <w:rsid w:val="00F342EF"/>
    <w:rsid w:val="00F34553"/>
    <w:rsid w:val="00F345F4"/>
    <w:rsid w:val="00F346EC"/>
    <w:rsid w:val="00F34883"/>
    <w:rsid w:val="00F348A5"/>
    <w:rsid w:val="00F34B92"/>
    <w:rsid w:val="00F34BB6"/>
    <w:rsid w:val="00F34CEB"/>
    <w:rsid w:val="00F34F95"/>
    <w:rsid w:val="00F3514C"/>
    <w:rsid w:val="00F3516E"/>
    <w:rsid w:val="00F35369"/>
    <w:rsid w:val="00F353D6"/>
    <w:rsid w:val="00F3543F"/>
    <w:rsid w:val="00F356C5"/>
    <w:rsid w:val="00F356E0"/>
    <w:rsid w:val="00F35889"/>
    <w:rsid w:val="00F358FA"/>
    <w:rsid w:val="00F3592E"/>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204"/>
    <w:rsid w:val="00F374A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1"/>
    <w:rsid w:val="00F418DE"/>
    <w:rsid w:val="00F41A32"/>
    <w:rsid w:val="00F41A50"/>
    <w:rsid w:val="00F41AAA"/>
    <w:rsid w:val="00F41E1C"/>
    <w:rsid w:val="00F42015"/>
    <w:rsid w:val="00F420E3"/>
    <w:rsid w:val="00F4217C"/>
    <w:rsid w:val="00F423BA"/>
    <w:rsid w:val="00F427CD"/>
    <w:rsid w:val="00F42A46"/>
    <w:rsid w:val="00F42F05"/>
    <w:rsid w:val="00F42FF1"/>
    <w:rsid w:val="00F43544"/>
    <w:rsid w:val="00F435E5"/>
    <w:rsid w:val="00F435F7"/>
    <w:rsid w:val="00F43730"/>
    <w:rsid w:val="00F437EA"/>
    <w:rsid w:val="00F4396D"/>
    <w:rsid w:val="00F43E2F"/>
    <w:rsid w:val="00F43E39"/>
    <w:rsid w:val="00F43F9E"/>
    <w:rsid w:val="00F44415"/>
    <w:rsid w:val="00F444A9"/>
    <w:rsid w:val="00F444EC"/>
    <w:rsid w:val="00F4455B"/>
    <w:rsid w:val="00F44582"/>
    <w:rsid w:val="00F446B3"/>
    <w:rsid w:val="00F4477C"/>
    <w:rsid w:val="00F4477F"/>
    <w:rsid w:val="00F448E7"/>
    <w:rsid w:val="00F4495B"/>
    <w:rsid w:val="00F44BFB"/>
    <w:rsid w:val="00F44D8F"/>
    <w:rsid w:val="00F44EC2"/>
    <w:rsid w:val="00F4512C"/>
    <w:rsid w:val="00F4523B"/>
    <w:rsid w:val="00F454B0"/>
    <w:rsid w:val="00F454EC"/>
    <w:rsid w:val="00F456BA"/>
    <w:rsid w:val="00F458C7"/>
    <w:rsid w:val="00F45999"/>
    <w:rsid w:val="00F45FA2"/>
    <w:rsid w:val="00F46132"/>
    <w:rsid w:val="00F461A3"/>
    <w:rsid w:val="00F4636D"/>
    <w:rsid w:val="00F466D5"/>
    <w:rsid w:val="00F46792"/>
    <w:rsid w:val="00F46992"/>
    <w:rsid w:val="00F46A08"/>
    <w:rsid w:val="00F46AA5"/>
    <w:rsid w:val="00F46ABB"/>
    <w:rsid w:val="00F46C23"/>
    <w:rsid w:val="00F46CDC"/>
    <w:rsid w:val="00F473CE"/>
    <w:rsid w:val="00F47600"/>
    <w:rsid w:val="00F4791D"/>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D4"/>
    <w:rsid w:val="00F525EC"/>
    <w:rsid w:val="00F525F7"/>
    <w:rsid w:val="00F52745"/>
    <w:rsid w:val="00F52846"/>
    <w:rsid w:val="00F52895"/>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BFE"/>
    <w:rsid w:val="00F57C83"/>
    <w:rsid w:val="00F57CB4"/>
    <w:rsid w:val="00F57EEC"/>
    <w:rsid w:val="00F57FB9"/>
    <w:rsid w:val="00F60005"/>
    <w:rsid w:val="00F6015E"/>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69B"/>
    <w:rsid w:val="00F639F9"/>
    <w:rsid w:val="00F63AE9"/>
    <w:rsid w:val="00F63BAC"/>
    <w:rsid w:val="00F63C85"/>
    <w:rsid w:val="00F63DBE"/>
    <w:rsid w:val="00F63E4A"/>
    <w:rsid w:val="00F63E9B"/>
    <w:rsid w:val="00F6417F"/>
    <w:rsid w:val="00F6421A"/>
    <w:rsid w:val="00F646CC"/>
    <w:rsid w:val="00F6487C"/>
    <w:rsid w:val="00F64A11"/>
    <w:rsid w:val="00F64AB1"/>
    <w:rsid w:val="00F64C8D"/>
    <w:rsid w:val="00F64D92"/>
    <w:rsid w:val="00F64E9C"/>
    <w:rsid w:val="00F650C4"/>
    <w:rsid w:val="00F650DD"/>
    <w:rsid w:val="00F6513F"/>
    <w:rsid w:val="00F65204"/>
    <w:rsid w:val="00F65771"/>
    <w:rsid w:val="00F65A4E"/>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78E"/>
    <w:rsid w:val="00F67978"/>
    <w:rsid w:val="00F67B16"/>
    <w:rsid w:val="00F67B84"/>
    <w:rsid w:val="00F67BD5"/>
    <w:rsid w:val="00F67D04"/>
    <w:rsid w:val="00F7018E"/>
    <w:rsid w:val="00F70190"/>
    <w:rsid w:val="00F704FA"/>
    <w:rsid w:val="00F708DF"/>
    <w:rsid w:val="00F70B39"/>
    <w:rsid w:val="00F70FC5"/>
    <w:rsid w:val="00F71055"/>
    <w:rsid w:val="00F713FA"/>
    <w:rsid w:val="00F7157D"/>
    <w:rsid w:val="00F716A2"/>
    <w:rsid w:val="00F71786"/>
    <w:rsid w:val="00F71851"/>
    <w:rsid w:val="00F71D37"/>
    <w:rsid w:val="00F71EBA"/>
    <w:rsid w:val="00F72222"/>
    <w:rsid w:val="00F72370"/>
    <w:rsid w:val="00F724A9"/>
    <w:rsid w:val="00F7270E"/>
    <w:rsid w:val="00F72763"/>
    <w:rsid w:val="00F728B8"/>
    <w:rsid w:val="00F72A02"/>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2F"/>
    <w:rsid w:val="00F7458E"/>
    <w:rsid w:val="00F74617"/>
    <w:rsid w:val="00F74766"/>
    <w:rsid w:val="00F74776"/>
    <w:rsid w:val="00F74A46"/>
    <w:rsid w:val="00F74A78"/>
    <w:rsid w:val="00F74C44"/>
    <w:rsid w:val="00F751F1"/>
    <w:rsid w:val="00F75451"/>
    <w:rsid w:val="00F754B2"/>
    <w:rsid w:val="00F754D6"/>
    <w:rsid w:val="00F75546"/>
    <w:rsid w:val="00F7589B"/>
    <w:rsid w:val="00F758FC"/>
    <w:rsid w:val="00F75934"/>
    <w:rsid w:val="00F7596B"/>
    <w:rsid w:val="00F75977"/>
    <w:rsid w:val="00F759BB"/>
    <w:rsid w:val="00F75EC1"/>
    <w:rsid w:val="00F7635F"/>
    <w:rsid w:val="00F768F6"/>
    <w:rsid w:val="00F76CBE"/>
    <w:rsid w:val="00F76EFD"/>
    <w:rsid w:val="00F77090"/>
    <w:rsid w:val="00F77146"/>
    <w:rsid w:val="00F772FC"/>
    <w:rsid w:val="00F77343"/>
    <w:rsid w:val="00F7734C"/>
    <w:rsid w:val="00F7739A"/>
    <w:rsid w:val="00F773CE"/>
    <w:rsid w:val="00F77556"/>
    <w:rsid w:val="00F77599"/>
    <w:rsid w:val="00F7762D"/>
    <w:rsid w:val="00F7775B"/>
    <w:rsid w:val="00F7788B"/>
    <w:rsid w:val="00F77CE6"/>
    <w:rsid w:val="00F77D1C"/>
    <w:rsid w:val="00F77DE8"/>
    <w:rsid w:val="00F77E59"/>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BBB"/>
    <w:rsid w:val="00F81C8C"/>
    <w:rsid w:val="00F81F2A"/>
    <w:rsid w:val="00F81FD1"/>
    <w:rsid w:val="00F820C2"/>
    <w:rsid w:val="00F82696"/>
    <w:rsid w:val="00F82892"/>
    <w:rsid w:val="00F829F9"/>
    <w:rsid w:val="00F82B50"/>
    <w:rsid w:val="00F82BB4"/>
    <w:rsid w:val="00F82BE2"/>
    <w:rsid w:val="00F82E1C"/>
    <w:rsid w:val="00F82E42"/>
    <w:rsid w:val="00F82F8B"/>
    <w:rsid w:val="00F830CD"/>
    <w:rsid w:val="00F83139"/>
    <w:rsid w:val="00F8331F"/>
    <w:rsid w:val="00F836A8"/>
    <w:rsid w:val="00F83755"/>
    <w:rsid w:val="00F837AD"/>
    <w:rsid w:val="00F837E9"/>
    <w:rsid w:val="00F83813"/>
    <w:rsid w:val="00F83956"/>
    <w:rsid w:val="00F83A8C"/>
    <w:rsid w:val="00F83AF4"/>
    <w:rsid w:val="00F8406C"/>
    <w:rsid w:val="00F840D9"/>
    <w:rsid w:val="00F8411B"/>
    <w:rsid w:val="00F84134"/>
    <w:rsid w:val="00F84275"/>
    <w:rsid w:val="00F842E6"/>
    <w:rsid w:val="00F84727"/>
    <w:rsid w:val="00F84753"/>
    <w:rsid w:val="00F847E4"/>
    <w:rsid w:val="00F848E2"/>
    <w:rsid w:val="00F84D27"/>
    <w:rsid w:val="00F84EAA"/>
    <w:rsid w:val="00F84F49"/>
    <w:rsid w:val="00F84FFC"/>
    <w:rsid w:val="00F85230"/>
    <w:rsid w:val="00F85232"/>
    <w:rsid w:val="00F8525B"/>
    <w:rsid w:val="00F854A0"/>
    <w:rsid w:val="00F854CB"/>
    <w:rsid w:val="00F85B99"/>
    <w:rsid w:val="00F85C7A"/>
    <w:rsid w:val="00F85CB0"/>
    <w:rsid w:val="00F85CB7"/>
    <w:rsid w:val="00F85D1B"/>
    <w:rsid w:val="00F85DBE"/>
    <w:rsid w:val="00F85DDF"/>
    <w:rsid w:val="00F85F7B"/>
    <w:rsid w:val="00F8600F"/>
    <w:rsid w:val="00F86157"/>
    <w:rsid w:val="00F861C1"/>
    <w:rsid w:val="00F86279"/>
    <w:rsid w:val="00F866AB"/>
    <w:rsid w:val="00F86903"/>
    <w:rsid w:val="00F8692E"/>
    <w:rsid w:val="00F86A68"/>
    <w:rsid w:val="00F86BCF"/>
    <w:rsid w:val="00F86C24"/>
    <w:rsid w:val="00F86EFC"/>
    <w:rsid w:val="00F86FD6"/>
    <w:rsid w:val="00F87154"/>
    <w:rsid w:val="00F87306"/>
    <w:rsid w:val="00F87869"/>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EE9"/>
    <w:rsid w:val="00F90F47"/>
    <w:rsid w:val="00F9114B"/>
    <w:rsid w:val="00F9130C"/>
    <w:rsid w:val="00F91594"/>
    <w:rsid w:val="00F9182B"/>
    <w:rsid w:val="00F918CF"/>
    <w:rsid w:val="00F91A23"/>
    <w:rsid w:val="00F91C11"/>
    <w:rsid w:val="00F92056"/>
    <w:rsid w:val="00F922B0"/>
    <w:rsid w:val="00F922C4"/>
    <w:rsid w:val="00F92412"/>
    <w:rsid w:val="00F92D2F"/>
    <w:rsid w:val="00F92E28"/>
    <w:rsid w:val="00F92E2A"/>
    <w:rsid w:val="00F92F4F"/>
    <w:rsid w:val="00F92FAE"/>
    <w:rsid w:val="00F93212"/>
    <w:rsid w:val="00F935FB"/>
    <w:rsid w:val="00F936C4"/>
    <w:rsid w:val="00F939D2"/>
    <w:rsid w:val="00F93A8D"/>
    <w:rsid w:val="00F93C69"/>
    <w:rsid w:val="00F93CE4"/>
    <w:rsid w:val="00F93D91"/>
    <w:rsid w:val="00F93E54"/>
    <w:rsid w:val="00F940AF"/>
    <w:rsid w:val="00F9439A"/>
    <w:rsid w:val="00F94581"/>
    <w:rsid w:val="00F94A52"/>
    <w:rsid w:val="00F94CA2"/>
    <w:rsid w:val="00F94DE5"/>
    <w:rsid w:val="00F94F70"/>
    <w:rsid w:val="00F94FBD"/>
    <w:rsid w:val="00F95287"/>
    <w:rsid w:val="00F953CE"/>
    <w:rsid w:val="00F955DC"/>
    <w:rsid w:val="00F955EF"/>
    <w:rsid w:val="00F956A0"/>
    <w:rsid w:val="00F957AD"/>
    <w:rsid w:val="00F9584C"/>
    <w:rsid w:val="00F959BE"/>
    <w:rsid w:val="00F959E3"/>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1D0"/>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92C"/>
    <w:rsid w:val="00FA0A00"/>
    <w:rsid w:val="00FA0A88"/>
    <w:rsid w:val="00FA0ADD"/>
    <w:rsid w:val="00FA0CB4"/>
    <w:rsid w:val="00FA0CC8"/>
    <w:rsid w:val="00FA0D22"/>
    <w:rsid w:val="00FA0ED1"/>
    <w:rsid w:val="00FA131D"/>
    <w:rsid w:val="00FA1328"/>
    <w:rsid w:val="00FA1425"/>
    <w:rsid w:val="00FA1876"/>
    <w:rsid w:val="00FA1B05"/>
    <w:rsid w:val="00FA1B53"/>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DE"/>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01"/>
    <w:rsid w:val="00FA69E8"/>
    <w:rsid w:val="00FA6AAD"/>
    <w:rsid w:val="00FA6F54"/>
    <w:rsid w:val="00FA6F9E"/>
    <w:rsid w:val="00FA7040"/>
    <w:rsid w:val="00FA72FF"/>
    <w:rsid w:val="00FA7367"/>
    <w:rsid w:val="00FA74AE"/>
    <w:rsid w:val="00FA7831"/>
    <w:rsid w:val="00FA7E3B"/>
    <w:rsid w:val="00FA7EC5"/>
    <w:rsid w:val="00FA7F90"/>
    <w:rsid w:val="00FB026E"/>
    <w:rsid w:val="00FB08CA"/>
    <w:rsid w:val="00FB0A98"/>
    <w:rsid w:val="00FB0CAC"/>
    <w:rsid w:val="00FB0D8A"/>
    <w:rsid w:val="00FB0E2A"/>
    <w:rsid w:val="00FB0E3D"/>
    <w:rsid w:val="00FB0E68"/>
    <w:rsid w:val="00FB0ECE"/>
    <w:rsid w:val="00FB12D6"/>
    <w:rsid w:val="00FB14BA"/>
    <w:rsid w:val="00FB1583"/>
    <w:rsid w:val="00FB1804"/>
    <w:rsid w:val="00FB1C41"/>
    <w:rsid w:val="00FB1FFB"/>
    <w:rsid w:val="00FB2281"/>
    <w:rsid w:val="00FB2487"/>
    <w:rsid w:val="00FB2561"/>
    <w:rsid w:val="00FB25DC"/>
    <w:rsid w:val="00FB28EE"/>
    <w:rsid w:val="00FB2B9E"/>
    <w:rsid w:val="00FB2C1A"/>
    <w:rsid w:val="00FB3192"/>
    <w:rsid w:val="00FB32D6"/>
    <w:rsid w:val="00FB3339"/>
    <w:rsid w:val="00FB3400"/>
    <w:rsid w:val="00FB344B"/>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5BA"/>
    <w:rsid w:val="00FB4855"/>
    <w:rsid w:val="00FB490D"/>
    <w:rsid w:val="00FB4B88"/>
    <w:rsid w:val="00FB4D81"/>
    <w:rsid w:val="00FB5033"/>
    <w:rsid w:val="00FB50CE"/>
    <w:rsid w:val="00FB5158"/>
    <w:rsid w:val="00FB5184"/>
    <w:rsid w:val="00FB53CD"/>
    <w:rsid w:val="00FB540C"/>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07"/>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2F"/>
    <w:rsid w:val="00FC178C"/>
    <w:rsid w:val="00FC197D"/>
    <w:rsid w:val="00FC19B4"/>
    <w:rsid w:val="00FC1A84"/>
    <w:rsid w:val="00FC1B0D"/>
    <w:rsid w:val="00FC1E69"/>
    <w:rsid w:val="00FC2086"/>
    <w:rsid w:val="00FC219C"/>
    <w:rsid w:val="00FC2365"/>
    <w:rsid w:val="00FC270F"/>
    <w:rsid w:val="00FC2AC1"/>
    <w:rsid w:val="00FC2DAA"/>
    <w:rsid w:val="00FC2F8C"/>
    <w:rsid w:val="00FC32A3"/>
    <w:rsid w:val="00FC3600"/>
    <w:rsid w:val="00FC387A"/>
    <w:rsid w:val="00FC399E"/>
    <w:rsid w:val="00FC3E28"/>
    <w:rsid w:val="00FC3F9F"/>
    <w:rsid w:val="00FC4276"/>
    <w:rsid w:val="00FC4434"/>
    <w:rsid w:val="00FC44ED"/>
    <w:rsid w:val="00FC45EC"/>
    <w:rsid w:val="00FC4C28"/>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1F7"/>
    <w:rsid w:val="00FC62A3"/>
    <w:rsid w:val="00FC6419"/>
    <w:rsid w:val="00FC64BE"/>
    <w:rsid w:val="00FC6625"/>
    <w:rsid w:val="00FC66D5"/>
    <w:rsid w:val="00FC67D3"/>
    <w:rsid w:val="00FC6876"/>
    <w:rsid w:val="00FC68D0"/>
    <w:rsid w:val="00FC6A53"/>
    <w:rsid w:val="00FC7107"/>
    <w:rsid w:val="00FC7227"/>
    <w:rsid w:val="00FC7B9E"/>
    <w:rsid w:val="00FC7FDE"/>
    <w:rsid w:val="00FD09EE"/>
    <w:rsid w:val="00FD0A95"/>
    <w:rsid w:val="00FD0AE2"/>
    <w:rsid w:val="00FD0C59"/>
    <w:rsid w:val="00FD1053"/>
    <w:rsid w:val="00FD119A"/>
    <w:rsid w:val="00FD141E"/>
    <w:rsid w:val="00FD152A"/>
    <w:rsid w:val="00FD1638"/>
    <w:rsid w:val="00FD1706"/>
    <w:rsid w:val="00FD19C5"/>
    <w:rsid w:val="00FD1A1E"/>
    <w:rsid w:val="00FD1CF5"/>
    <w:rsid w:val="00FD1CFA"/>
    <w:rsid w:val="00FD1EE8"/>
    <w:rsid w:val="00FD2002"/>
    <w:rsid w:val="00FD21AB"/>
    <w:rsid w:val="00FD246C"/>
    <w:rsid w:val="00FD26C0"/>
    <w:rsid w:val="00FD26CA"/>
    <w:rsid w:val="00FD2975"/>
    <w:rsid w:val="00FD2B5F"/>
    <w:rsid w:val="00FD2CEC"/>
    <w:rsid w:val="00FD2D06"/>
    <w:rsid w:val="00FD3061"/>
    <w:rsid w:val="00FD34B4"/>
    <w:rsid w:val="00FD34CA"/>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7EE"/>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BD"/>
    <w:rsid w:val="00FD6BF5"/>
    <w:rsid w:val="00FD71CE"/>
    <w:rsid w:val="00FD724E"/>
    <w:rsid w:val="00FD728E"/>
    <w:rsid w:val="00FD735B"/>
    <w:rsid w:val="00FD7397"/>
    <w:rsid w:val="00FD7637"/>
    <w:rsid w:val="00FD7D7A"/>
    <w:rsid w:val="00FD7E4D"/>
    <w:rsid w:val="00FD7E5F"/>
    <w:rsid w:val="00FD7FAB"/>
    <w:rsid w:val="00FD7FD5"/>
    <w:rsid w:val="00FE00B9"/>
    <w:rsid w:val="00FE01E2"/>
    <w:rsid w:val="00FE02C9"/>
    <w:rsid w:val="00FE0307"/>
    <w:rsid w:val="00FE04CF"/>
    <w:rsid w:val="00FE0696"/>
    <w:rsid w:val="00FE071B"/>
    <w:rsid w:val="00FE07AA"/>
    <w:rsid w:val="00FE07AE"/>
    <w:rsid w:val="00FE08D0"/>
    <w:rsid w:val="00FE097D"/>
    <w:rsid w:val="00FE0C2A"/>
    <w:rsid w:val="00FE0CF2"/>
    <w:rsid w:val="00FE0E5B"/>
    <w:rsid w:val="00FE1308"/>
    <w:rsid w:val="00FE15B3"/>
    <w:rsid w:val="00FE15E2"/>
    <w:rsid w:val="00FE174D"/>
    <w:rsid w:val="00FE18B6"/>
    <w:rsid w:val="00FE1B5D"/>
    <w:rsid w:val="00FE2217"/>
    <w:rsid w:val="00FE22BA"/>
    <w:rsid w:val="00FE2645"/>
    <w:rsid w:val="00FE278B"/>
    <w:rsid w:val="00FE27A8"/>
    <w:rsid w:val="00FE286F"/>
    <w:rsid w:val="00FE2C45"/>
    <w:rsid w:val="00FE2DED"/>
    <w:rsid w:val="00FE2EE3"/>
    <w:rsid w:val="00FE2F4F"/>
    <w:rsid w:val="00FE304E"/>
    <w:rsid w:val="00FE32B4"/>
    <w:rsid w:val="00FE3499"/>
    <w:rsid w:val="00FE34EC"/>
    <w:rsid w:val="00FE3522"/>
    <w:rsid w:val="00FE3660"/>
    <w:rsid w:val="00FE3801"/>
    <w:rsid w:val="00FE3851"/>
    <w:rsid w:val="00FE3C0F"/>
    <w:rsid w:val="00FE3C42"/>
    <w:rsid w:val="00FE3E61"/>
    <w:rsid w:val="00FE4025"/>
    <w:rsid w:val="00FE412D"/>
    <w:rsid w:val="00FE437C"/>
    <w:rsid w:val="00FE48E6"/>
    <w:rsid w:val="00FE49B1"/>
    <w:rsid w:val="00FE49D3"/>
    <w:rsid w:val="00FE49E1"/>
    <w:rsid w:val="00FE4B3B"/>
    <w:rsid w:val="00FE4C7F"/>
    <w:rsid w:val="00FE4D24"/>
    <w:rsid w:val="00FE4E0C"/>
    <w:rsid w:val="00FE4F40"/>
    <w:rsid w:val="00FE517F"/>
    <w:rsid w:val="00FE558E"/>
    <w:rsid w:val="00FE574F"/>
    <w:rsid w:val="00FE5893"/>
    <w:rsid w:val="00FE5917"/>
    <w:rsid w:val="00FE5B4B"/>
    <w:rsid w:val="00FE5C1F"/>
    <w:rsid w:val="00FE5DC0"/>
    <w:rsid w:val="00FE6071"/>
    <w:rsid w:val="00FE60F5"/>
    <w:rsid w:val="00FE627C"/>
    <w:rsid w:val="00FE6477"/>
    <w:rsid w:val="00FE64FD"/>
    <w:rsid w:val="00FE65F0"/>
    <w:rsid w:val="00FE67A3"/>
    <w:rsid w:val="00FE6900"/>
    <w:rsid w:val="00FE6AFB"/>
    <w:rsid w:val="00FE6BB6"/>
    <w:rsid w:val="00FE6C63"/>
    <w:rsid w:val="00FE6DE8"/>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E1"/>
    <w:rsid w:val="00FF083A"/>
    <w:rsid w:val="00FF0F45"/>
    <w:rsid w:val="00FF10D8"/>
    <w:rsid w:val="00FF114A"/>
    <w:rsid w:val="00FF12D1"/>
    <w:rsid w:val="00FF182C"/>
    <w:rsid w:val="00FF18D3"/>
    <w:rsid w:val="00FF1B25"/>
    <w:rsid w:val="00FF1BB9"/>
    <w:rsid w:val="00FF1C15"/>
    <w:rsid w:val="00FF1CBF"/>
    <w:rsid w:val="00FF1D35"/>
    <w:rsid w:val="00FF1F4C"/>
    <w:rsid w:val="00FF20D9"/>
    <w:rsid w:val="00FF22CB"/>
    <w:rsid w:val="00FF2B7D"/>
    <w:rsid w:val="00FF2C6A"/>
    <w:rsid w:val="00FF2D25"/>
    <w:rsid w:val="00FF2E94"/>
    <w:rsid w:val="00FF3122"/>
    <w:rsid w:val="00FF314E"/>
    <w:rsid w:val="00FF32E1"/>
    <w:rsid w:val="00FF34E9"/>
    <w:rsid w:val="00FF392E"/>
    <w:rsid w:val="00FF3BB9"/>
    <w:rsid w:val="00FF3FB8"/>
    <w:rsid w:val="00FF40FB"/>
    <w:rsid w:val="00FF41F2"/>
    <w:rsid w:val="00FF42C3"/>
    <w:rsid w:val="00FF4510"/>
    <w:rsid w:val="00FF465B"/>
    <w:rsid w:val="00FF473A"/>
    <w:rsid w:val="00FF4848"/>
    <w:rsid w:val="00FF4A26"/>
    <w:rsid w:val="00FF4C36"/>
    <w:rsid w:val="00FF4FC8"/>
    <w:rsid w:val="00FF4FDC"/>
    <w:rsid w:val="00FF5251"/>
    <w:rsid w:val="00FF530A"/>
    <w:rsid w:val="00FF55B8"/>
    <w:rsid w:val="00FF5631"/>
    <w:rsid w:val="00FF58B3"/>
    <w:rsid w:val="00FF58FC"/>
    <w:rsid w:val="00FF5AD6"/>
    <w:rsid w:val="00FF5B03"/>
    <w:rsid w:val="00FF5C7D"/>
    <w:rsid w:val="00FF600E"/>
    <w:rsid w:val="00FF63D6"/>
    <w:rsid w:val="00FF64A5"/>
    <w:rsid w:val="00FF6573"/>
    <w:rsid w:val="00FF6862"/>
    <w:rsid w:val="00FF68F7"/>
    <w:rsid w:val="00FF6A40"/>
    <w:rsid w:val="00FF6A84"/>
    <w:rsid w:val="00FF6DE2"/>
    <w:rsid w:val="00FF7126"/>
    <w:rsid w:val="00FF71B5"/>
    <w:rsid w:val="00FF71C7"/>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B9F"/>
    <w:pPr>
      <w:spacing w:before="120" w:after="120"/>
      <w:jc w:val="both"/>
    </w:pPr>
    <w:rPr>
      <w:rFonts w:ascii="Times New Roman" w:hAnsi="Times New Roman"/>
      <w:color w:val="000000" w:themeColor="text1"/>
    </w:rPr>
  </w:style>
  <w:style w:type="paragraph" w:styleId="Heading1">
    <w:name w:val="heading 1"/>
    <w:next w:val="Normal"/>
    <w:link w:val="Heading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Heading2">
    <w:name w:val="heading 2"/>
    <w:basedOn w:val="Heading1"/>
    <w:next w:val="Normal"/>
    <w:link w:val="Heading2Char"/>
    <w:unhideWhenUsed/>
    <w:qFormat/>
    <w:rsid w:val="0060539D"/>
    <w:pPr>
      <w:pageBreakBefore w:val="0"/>
      <w:numPr>
        <w:ilvl w:val="1"/>
      </w:numPr>
      <w:spacing w:before="40"/>
      <w:outlineLvl w:val="1"/>
    </w:pPr>
    <w:rPr>
      <w:sz w:val="48"/>
      <w:szCs w:val="26"/>
    </w:rPr>
  </w:style>
  <w:style w:type="paragraph" w:styleId="Heading3">
    <w:name w:val="heading 3"/>
    <w:basedOn w:val="Heading2"/>
    <w:next w:val="Normal"/>
    <w:link w:val="Heading3Char"/>
    <w:unhideWhenUsed/>
    <w:qFormat/>
    <w:rsid w:val="00DF03D2"/>
    <w:pPr>
      <w:numPr>
        <w:ilvl w:val="2"/>
      </w:numPr>
      <w:ind w:firstLine="947"/>
      <w:outlineLvl w:val="2"/>
    </w:pPr>
    <w:rPr>
      <w:sz w:val="36"/>
      <w:szCs w:val="24"/>
    </w:rPr>
  </w:style>
  <w:style w:type="paragraph" w:styleId="Heading4">
    <w:name w:val="heading 4"/>
    <w:basedOn w:val="Normal"/>
    <w:next w:val="Normal"/>
    <w:link w:val="Heading4Char"/>
    <w:unhideWhenUsed/>
    <w:qFormat/>
    <w:rsid w:val="00043F2B"/>
    <w:pPr>
      <w:keepNext/>
      <w:keepLines/>
      <w:numPr>
        <w:ilvl w:val="3"/>
        <w:numId w:val="4"/>
      </w:numPr>
      <w:spacing w:before="40"/>
      <w:outlineLvl w:val="3"/>
    </w:pPr>
    <w:rPr>
      <w:rFonts w:eastAsiaTheme="majorEastAsia" w:cstheme="majorBidi"/>
      <w:b/>
      <w:iCs/>
      <w:sz w:val="28"/>
    </w:rPr>
  </w:style>
  <w:style w:type="paragraph" w:styleId="Heading5">
    <w:name w:val="heading 5"/>
    <w:next w:val="Normal"/>
    <w:link w:val="Heading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Heading6">
    <w:name w:val="heading 6"/>
    <w:basedOn w:val="Heading2"/>
    <w:next w:val="Normal"/>
    <w:link w:val="Heading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Heading7">
    <w:name w:val="heading 7"/>
    <w:basedOn w:val="Normal"/>
    <w:next w:val="Normal"/>
    <w:link w:val="Heading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Heading8">
    <w:name w:val="heading 8"/>
    <w:basedOn w:val="Normal"/>
    <w:next w:val="Normal"/>
    <w:link w:val="Heading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Heading9">
    <w:name w:val="heading 9"/>
    <w:basedOn w:val="Normal"/>
    <w:next w:val="Normal"/>
    <w:link w:val="Heading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082C"/>
    <w:rPr>
      <w:rFonts w:ascii="Times New Roman" w:eastAsiaTheme="majorEastAsia" w:hAnsi="Times New Roman" w:cstheme="majorBidi"/>
      <w:b/>
      <w:color w:val="000000" w:themeColor="text1"/>
      <w:sz w:val="72"/>
      <w:szCs w:val="32"/>
    </w:rPr>
  </w:style>
  <w:style w:type="character" w:customStyle="1" w:styleId="Heading2Char">
    <w:name w:val="Heading 2 Char"/>
    <w:basedOn w:val="DefaultParagraphFont"/>
    <w:link w:val="Heading2"/>
    <w:rsid w:val="0060539D"/>
    <w:rPr>
      <w:rFonts w:ascii="Times New Roman" w:eastAsiaTheme="majorEastAsia" w:hAnsi="Times New Roman" w:cstheme="majorBidi"/>
      <w:b/>
      <w:color w:val="000000" w:themeColor="text1"/>
      <w:sz w:val="48"/>
      <w:szCs w:val="26"/>
    </w:rPr>
  </w:style>
  <w:style w:type="character" w:customStyle="1" w:styleId="Heading3Char">
    <w:name w:val="Heading 3 Char"/>
    <w:basedOn w:val="DefaultParagraphFont"/>
    <w:link w:val="Heading3"/>
    <w:rsid w:val="00DF03D2"/>
    <w:rPr>
      <w:rFonts w:ascii="Times New Roman" w:eastAsiaTheme="majorEastAsia" w:hAnsi="Times New Roman" w:cstheme="majorBidi"/>
      <w:b/>
      <w:color w:val="000000" w:themeColor="text1"/>
      <w:sz w:val="36"/>
      <w:szCs w:val="24"/>
    </w:rPr>
  </w:style>
  <w:style w:type="paragraph" w:styleId="ListParagraph">
    <w:name w:val="List Paragraph"/>
    <w:basedOn w:val="Normal"/>
    <w:uiPriority w:val="34"/>
    <w:qFormat/>
    <w:rsid w:val="00727254"/>
    <w:pPr>
      <w:ind w:left="720"/>
      <w:contextualSpacing/>
    </w:pPr>
  </w:style>
  <w:style w:type="character" w:customStyle="1" w:styleId="Heading4Char">
    <w:name w:val="Heading 4 Char"/>
    <w:basedOn w:val="DefaultParagraphFont"/>
    <w:link w:val="Heading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DefaultParagraphFont"/>
    <w:uiPriority w:val="1"/>
    <w:qFormat/>
    <w:rsid w:val="00CA65AF"/>
    <w:rPr>
      <w:b/>
      <w:i w:val="0"/>
    </w:rPr>
  </w:style>
  <w:style w:type="paragraph" w:styleId="FootnoteText">
    <w:name w:val="footnote text"/>
    <w:basedOn w:val="Normal"/>
    <w:link w:val="FootnoteTextChar"/>
    <w:uiPriority w:val="99"/>
    <w:unhideWhenUsed/>
    <w:rsid w:val="00484AD7"/>
    <w:pPr>
      <w:spacing w:line="240" w:lineRule="auto"/>
    </w:pPr>
    <w:rPr>
      <w:b/>
      <w:sz w:val="20"/>
      <w:szCs w:val="20"/>
    </w:rPr>
  </w:style>
  <w:style w:type="character" w:customStyle="1" w:styleId="FootnoteTextChar">
    <w:name w:val="Footnote Text Char"/>
    <w:basedOn w:val="DefaultParagraphFont"/>
    <w:link w:val="FootnoteText"/>
    <w:uiPriority w:val="99"/>
    <w:rsid w:val="00484AD7"/>
    <w:rPr>
      <w:rFonts w:ascii="Times New Roman" w:hAnsi="Times New Roman"/>
      <w:b/>
      <w:color w:val="000000" w:themeColor="text1"/>
      <w:sz w:val="20"/>
      <w:szCs w:val="20"/>
    </w:rPr>
  </w:style>
  <w:style w:type="character" w:styleId="FootnoteReference">
    <w:name w:val="footnote reference"/>
    <w:basedOn w:val="DefaultParagraphFon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TOCHeading">
    <w:name w:val="TOC Heading"/>
    <w:basedOn w:val="Heading1"/>
    <w:next w:val="Normal"/>
    <w:uiPriority w:val="39"/>
    <w:unhideWhenUsed/>
    <w:qFormat/>
    <w:rsid w:val="00F025DF"/>
    <w:pPr>
      <w:numPr>
        <w:numId w:val="0"/>
      </w:numPr>
      <w:outlineLvl w:val="9"/>
    </w:pPr>
  </w:style>
  <w:style w:type="paragraph" w:styleId="TOC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TOC2">
    <w:name w:val="toc 2"/>
    <w:basedOn w:val="Normal"/>
    <w:next w:val="Normal"/>
    <w:autoRedefine/>
    <w:uiPriority w:val="39"/>
    <w:unhideWhenUsed/>
    <w:qFormat/>
    <w:rsid w:val="000B22BB"/>
    <w:pPr>
      <w:spacing w:after="100" w:line="240" w:lineRule="auto"/>
      <w:ind w:left="221"/>
    </w:pPr>
  </w:style>
  <w:style w:type="paragraph" w:styleId="TOC3">
    <w:name w:val="toc 3"/>
    <w:basedOn w:val="Normal"/>
    <w:next w:val="Normal"/>
    <w:autoRedefine/>
    <w:uiPriority w:val="39"/>
    <w:unhideWhenUsed/>
    <w:qFormat/>
    <w:rsid w:val="000B22BB"/>
    <w:pPr>
      <w:spacing w:after="100" w:line="240" w:lineRule="auto"/>
      <w:ind w:left="442"/>
    </w:pPr>
  </w:style>
  <w:style w:type="character" w:styleId="Hyperlink">
    <w:name w:val="Hyperlink"/>
    <w:basedOn w:val="DefaultParagraphFon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NoSpacing">
    <w:name w:val="No Spacing"/>
    <w:uiPriority w:val="1"/>
    <w:qFormat/>
    <w:rsid w:val="004B5D95"/>
    <w:pPr>
      <w:spacing w:after="0" w:line="240" w:lineRule="auto"/>
    </w:pPr>
    <w:rPr>
      <w:rFonts w:ascii="Times New Roman" w:hAnsi="Times New Roman"/>
    </w:rPr>
  </w:style>
  <w:style w:type="paragraph" w:styleId="TOC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TOC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TOC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TOC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TOC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TOC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leGrid">
    <w:name w:val="Table Grid"/>
    <w:basedOn w:val="TableNorma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E80032"/>
    <w:rPr>
      <w:rFonts w:ascii="Arial" w:eastAsia="Times New Roman" w:hAnsi="Arial" w:cs="Arial"/>
      <w:b/>
      <w:color w:val="000000"/>
      <w:szCs w:val="26"/>
      <w:lang w:val="en-GB"/>
    </w:rPr>
  </w:style>
  <w:style w:type="character" w:customStyle="1" w:styleId="Heading6Char">
    <w:name w:val="Heading 6 Char"/>
    <w:basedOn w:val="DefaultParagraphFont"/>
    <w:link w:val="Heading6"/>
    <w:rsid w:val="00E80032"/>
    <w:rPr>
      <w:rFonts w:ascii="Times New Roman" w:eastAsia="Times New Roman" w:hAnsi="Times New Roman" w:cs="Times New Roman"/>
      <w:iCs/>
      <w:color w:val="000000" w:themeColor="text1"/>
      <w:kern w:val="32"/>
      <w:sz w:val="20"/>
      <w:lang w:val="en-GB"/>
    </w:rPr>
  </w:style>
  <w:style w:type="character" w:customStyle="1" w:styleId="Heading7Char">
    <w:name w:val="Heading 7 Char"/>
    <w:basedOn w:val="DefaultParagraphFont"/>
    <w:link w:val="Heading7"/>
    <w:uiPriority w:val="99"/>
    <w:rsid w:val="00E80032"/>
    <w:rPr>
      <w:rFonts w:ascii="Times New Roman" w:eastAsia="Times New Roman" w:hAnsi="Times New Roman" w:cs="Times New Roman"/>
      <w:color w:val="000000"/>
    </w:rPr>
  </w:style>
  <w:style w:type="character" w:customStyle="1" w:styleId="Heading8Char">
    <w:name w:val="Heading 8 Char"/>
    <w:basedOn w:val="DefaultParagraphFont"/>
    <w:link w:val="Heading8"/>
    <w:uiPriority w:val="99"/>
    <w:rsid w:val="00E80032"/>
    <w:rPr>
      <w:rFonts w:ascii="Times New Roman" w:eastAsia="Times New Roman" w:hAnsi="Times New Roman" w:cs="Times New Roman"/>
      <w:i/>
      <w:iCs/>
      <w:color w:val="000000"/>
    </w:rPr>
  </w:style>
  <w:style w:type="character" w:customStyle="1" w:styleId="Heading9Char">
    <w:name w:val="Heading 9 Char"/>
    <w:basedOn w:val="DefaultParagraphFont"/>
    <w:link w:val="Heading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DefaultParagraphFon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Quote">
    <w:name w:val="Quote"/>
    <w:basedOn w:val="Normal"/>
    <w:next w:val="Normal"/>
    <w:link w:val="Quote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QuoteChar">
    <w:name w:val="Quote Char"/>
    <w:basedOn w:val="DefaultParagraphFont"/>
    <w:link w:val="Quote"/>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cumentMap">
    <w:name w:val="Document Map"/>
    <w:basedOn w:val="Normal"/>
    <w:link w:val="DocumentMap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cumentMapChar">
    <w:name w:val="Document Map Char"/>
    <w:basedOn w:val="DefaultParagraphFont"/>
    <w:link w:val="DocumentMap"/>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Heading">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Header">
    <w:name w:val="header"/>
    <w:basedOn w:val="Normal"/>
    <w:link w:val="Header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HeaderChar">
    <w:name w:val="Header Char"/>
    <w:basedOn w:val="DefaultParagraphFont"/>
    <w:link w:val="Header"/>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FollowedHyperli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TopofForm">
    <w:name w:val="HTML Top of Form"/>
    <w:basedOn w:val="Normal"/>
    <w:next w:val="Normal"/>
    <w:link w:val="z-TopofForm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TopofFormChar">
    <w:name w:val="z-Top of Form Char"/>
    <w:basedOn w:val="DefaultParagraphFont"/>
    <w:link w:val="z-TopofForm"/>
    <w:rsid w:val="00E80032"/>
    <w:rPr>
      <w:rFonts w:ascii="Arial" w:eastAsia="Times New Roman" w:hAnsi="Arial" w:cs="Times New Roman"/>
      <w:vanish/>
      <w:sz w:val="16"/>
      <w:szCs w:val="16"/>
      <w:lang w:val="sv-SE" w:eastAsia="sv-SE"/>
    </w:rPr>
  </w:style>
  <w:style w:type="paragraph" w:styleId="z-BottomofForm">
    <w:name w:val="HTML Bottom of Form"/>
    <w:basedOn w:val="Normal"/>
    <w:next w:val="Normal"/>
    <w:link w:val="z-BottomofForm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ottomofFormChar">
    <w:name w:val="z-Bottom of Form Char"/>
    <w:basedOn w:val="DefaultParagraphFont"/>
    <w:link w:val="z-BottomofForm"/>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Preformatte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Preformatted">
    <w:name w:val="HTML Preformatted"/>
    <w:aliases w:val=" förformaterad1,förformaterad1"/>
    <w:basedOn w:val="Normal"/>
    <w:link w:val="HTMLPreformatte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PreformattedChar">
    <w:name w:val="HTML Preformatted Char"/>
    <w:aliases w:val=" förformaterad1 Char,förformaterad1 Char"/>
    <w:basedOn w:val="DefaultParagraphFont"/>
    <w:link w:val="HTMLPreformatte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CommentReference">
    <w:name w:val="annotation reference"/>
    <w:semiHidden/>
    <w:unhideWhenUsed/>
    <w:rsid w:val="00E80032"/>
    <w:rPr>
      <w:sz w:val="16"/>
      <w:szCs w:val="16"/>
    </w:rPr>
  </w:style>
  <w:style w:type="paragraph" w:styleId="CommentText">
    <w:name w:val="annotation text"/>
    <w:basedOn w:val="Normal"/>
    <w:link w:val="CommentText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E8003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80032"/>
    <w:rPr>
      <w:b/>
      <w:bCs/>
    </w:rPr>
  </w:style>
  <w:style w:type="character" w:customStyle="1" w:styleId="CommentSubjectChar">
    <w:name w:val="Comment Subject Char"/>
    <w:basedOn w:val="CommentTextChar"/>
    <w:link w:val="CommentSubject"/>
    <w:uiPriority w:val="99"/>
    <w:semiHidden/>
    <w:rsid w:val="00E8003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onTextChar">
    <w:name w:val="Balloon Text Char"/>
    <w:basedOn w:val="DefaultParagraphFont"/>
    <w:link w:val="Balloon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rong">
    <w:name w:val="Strong"/>
    <w:uiPriority w:val="22"/>
    <w:qFormat/>
    <w:rsid w:val="00E80032"/>
    <w:rPr>
      <w:b/>
      <w:bCs/>
    </w:rPr>
  </w:style>
  <w:style w:type="paragraph" w:styleId="NormalWe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Emphasis">
    <w:name w:val="Emphasis"/>
    <w:uiPriority w:val="20"/>
    <w:qFormat/>
    <w:rsid w:val="00E80032"/>
    <w:rPr>
      <w:i/>
      <w:iCs/>
    </w:rPr>
  </w:style>
  <w:style w:type="character" w:customStyle="1" w:styleId="kw3">
    <w:name w:val="kw3"/>
    <w:basedOn w:val="DefaultParagraphFont"/>
    <w:rsid w:val="00E80032"/>
  </w:style>
  <w:style w:type="character" w:customStyle="1" w:styleId="br0">
    <w:name w:val="br0"/>
    <w:basedOn w:val="DefaultParagraphFont"/>
    <w:rsid w:val="00E80032"/>
  </w:style>
  <w:style w:type="character" w:customStyle="1" w:styleId="st0">
    <w:name w:val="st0"/>
    <w:basedOn w:val="DefaultParagraphFont"/>
    <w:rsid w:val="00E80032"/>
  </w:style>
  <w:style w:type="character" w:customStyle="1" w:styleId="es1">
    <w:name w:val="es1"/>
    <w:basedOn w:val="DefaultParagraphFont"/>
    <w:rsid w:val="00E80032"/>
  </w:style>
  <w:style w:type="character" w:customStyle="1" w:styleId="sy0">
    <w:name w:val="sy0"/>
    <w:basedOn w:val="DefaultParagraphFont"/>
    <w:rsid w:val="00E80032"/>
  </w:style>
  <w:style w:type="character" w:styleId="HTMLTypewriter">
    <w:name w:val="HTML Typewriter"/>
    <w:basedOn w:val="DefaultParagraphFont"/>
    <w:uiPriority w:val="99"/>
    <w:semiHidden/>
    <w:unhideWhenUsed/>
    <w:rsid w:val="00E80032"/>
    <w:rPr>
      <w:rFonts w:ascii="Courier New" w:eastAsia="Times New Roman" w:hAnsi="Courier New" w:cs="Courier New"/>
      <w:sz w:val="20"/>
      <w:szCs w:val="20"/>
    </w:rPr>
  </w:style>
  <w:style w:type="character" w:customStyle="1" w:styleId="input1">
    <w:name w:val="input1"/>
    <w:basedOn w:val="DefaultParagraphFont"/>
    <w:rsid w:val="00E80032"/>
    <w:rPr>
      <w:b/>
      <w:bCs/>
    </w:rPr>
  </w:style>
  <w:style w:type="paragraph" w:styleId="EndnoteText">
    <w:name w:val="endnote text"/>
    <w:basedOn w:val="Normal"/>
    <w:link w:val="Endnote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EndnoteTextChar">
    <w:name w:val="Endnote Text Char"/>
    <w:basedOn w:val="DefaultParagraphFont"/>
    <w:link w:val="EndnoteText"/>
    <w:uiPriority w:val="99"/>
    <w:semiHidden/>
    <w:rsid w:val="00E80032"/>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E80032"/>
    <w:rPr>
      <w:vertAlign w:val="superscript"/>
    </w:rPr>
  </w:style>
  <w:style w:type="paragraph" w:styleId="BodyText">
    <w:name w:val="Body Text"/>
    <w:basedOn w:val="Normal"/>
    <w:link w:val="Body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odyTextChar">
    <w:name w:val="Body Text Char"/>
    <w:basedOn w:val="DefaultParagraphFont"/>
    <w:link w:val="Body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Mention">
    <w:name w:val="Mention"/>
    <w:basedOn w:val="DefaultParagraphFont"/>
    <w:uiPriority w:val="99"/>
    <w:semiHidden/>
    <w:unhideWhenUsed/>
    <w:rsid w:val="00600E99"/>
    <w:rPr>
      <w:color w:val="2B579A"/>
      <w:shd w:val="clear" w:color="auto" w:fill="E6E6E6"/>
    </w:rPr>
  </w:style>
  <w:style w:type="character" w:customStyle="1" w:styleId="Index">
    <w:name w:val="Index"/>
    <w:basedOn w:val="DefaultParagraphFont"/>
    <w:uiPriority w:val="1"/>
    <w:qFormat/>
    <w:rsid w:val="005D1FFC"/>
    <w:rPr>
      <w:vertAlign w:val="subscript"/>
    </w:rPr>
  </w:style>
  <w:style w:type="paragraph" w:styleId="Footer">
    <w:name w:val="footer"/>
    <w:basedOn w:val="Normal"/>
    <w:link w:val="FooterChar"/>
    <w:uiPriority w:val="99"/>
    <w:unhideWhenUsed/>
    <w:rsid w:val="00002FC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UnresolvedMention">
    <w:name w:val="Unresolved Mention"/>
    <w:basedOn w:val="DefaultParagraphFont"/>
    <w:uiPriority w:val="99"/>
    <w:semiHidden/>
    <w:unhideWhenUsed/>
    <w:rsid w:val="004510CA"/>
    <w:rPr>
      <w:color w:val="605E5C"/>
      <w:shd w:val="clear" w:color="auto" w:fill="E1DFDD"/>
    </w:rPr>
  </w:style>
  <w:style w:type="character" w:styleId="PlaceholderText">
    <w:name w:val="Placeholder Text"/>
    <w:basedOn w:val="DefaultParagraphFont"/>
    <w:uiPriority w:val="99"/>
    <w:semiHidden/>
    <w:rsid w:val="00664E17"/>
    <w:rPr>
      <w:color w:val="808080"/>
    </w:rPr>
  </w:style>
  <w:style w:type="paragraph" w:customStyle="1" w:styleId="Appendix1">
    <w:name w:val="Appendix 1"/>
    <w:basedOn w:val="Heading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Heading2"/>
    <w:next w:val="Normal"/>
    <w:autoRedefine/>
    <w:qFormat/>
    <w:rsid w:val="00B824F1"/>
    <w:pPr>
      <w:numPr>
        <w:numId w:val="192"/>
      </w:numPr>
      <w:ind w:firstLine="0"/>
    </w:pPr>
  </w:style>
  <w:style w:type="paragraph" w:customStyle="1" w:styleId="Appendix3">
    <w:name w:val="Appendix 3"/>
    <w:basedOn w:val="Heading3"/>
    <w:next w:val="Normal"/>
    <w:qFormat/>
    <w:rsid w:val="00B824F1"/>
    <w:pPr>
      <w:numPr>
        <w:numId w:val="192"/>
      </w:numPr>
      <w:ind w:firstLine="0"/>
    </w:pPr>
  </w:style>
  <w:style w:type="character" w:customStyle="1" w:styleId="HTML-frformateradChar1">
    <w:name w:val="HTML - förformaterad Char1"/>
    <w:aliases w:val="förformaterad1 Char1"/>
    <w:basedOn w:val="DefaultParagraphFon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Heading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0776387">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10824856">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35578899">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49429380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851721334">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319</Pages>
  <Words>132200</Words>
  <Characters>753540</Characters>
  <Application>Microsoft Office Word</Application>
  <DocSecurity>0</DocSecurity>
  <Lines>6279</Lines>
  <Paragraphs>1767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883973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cp:revision>
  <cp:lastPrinted>2022-01-17T12:38:00Z</cp:lastPrinted>
  <dcterms:created xsi:type="dcterms:W3CDTF">2022-02-26T13:23:00Z</dcterms:created>
  <dcterms:modified xsi:type="dcterms:W3CDTF">2022-02-26T13:23:00Z</dcterms:modified>
</cp:coreProperties>
</file>