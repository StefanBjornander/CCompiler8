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0761BD">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0761BD">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0761BD">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0761BD">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0761BD">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0761BD">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0761BD">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0761BD">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0761BD">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0761BD">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0761BD">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0761BD">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0761BD">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0761BD">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0761BD">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0761BD">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0761BD">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0761BD">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0761BD">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0761BD">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0761BD">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0761BD">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0761BD">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0761BD">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0761BD">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2952"/>
            <w:gridCol w:w="165"/>
            <w:gridCol w:w="2951"/>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2952"/>
            <w:gridCol w:w="165"/>
            <w:gridCol w:w="2951"/>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lastRenderedPageBreak/>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lastRenderedPageBreak/>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lastRenderedPageBreak/>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lastRenderedPageBreak/>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lastRenderedPageBreak/>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lastRenderedPageBreak/>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lastRenderedPageBreak/>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lastRenderedPageBreak/>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lastRenderedPageBreak/>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lastRenderedPageBreak/>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lastRenderedPageBreak/>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lastRenderedPageBreak/>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lastRenderedPageBreak/>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lastRenderedPageBreak/>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lastRenderedPageBreak/>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lastRenderedPageBreak/>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lastRenderedPageBreak/>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lastRenderedPageBreak/>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lastRenderedPageBreak/>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lastRenderedPageBreak/>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lastRenderedPageBreak/>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lastRenderedPageBreak/>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lastRenderedPageBreak/>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lastRenderedPageBreak/>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lastRenderedPageBreak/>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lastRenderedPageBreak/>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lastRenderedPageBreak/>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lastRenderedPageBreak/>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lastRenderedPageBreak/>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lastRenderedPageBreak/>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lastRenderedPageBreak/>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lastRenderedPageBreak/>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lastRenderedPageBreak/>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lastRenderedPageBreak/>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lastRenderedPageBreak/>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lastRenderedPageBreak/>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lastRenderedPageBreak/>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lastRenderedPageBreak/>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lastRenderedPageBreak/>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lastRenderedPageBreak/>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only the side effect of the 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lastRenderedPageBreak/>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lastRenderedPageBreak/>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lastRenderedPageBreak/>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lastRenderedPageBreak/>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private 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&lt;ct&gt;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&lt;/ct&gt;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ins w:id="319" w:author="Stefan Bjornander" w:date="2015-04-25T10:38:00Z">
        <w:r w:rsidR="00D4318D" w:rsidRPr="00903DBA">
          <w:rPr>
            <w:rStyle w:val="KeyWord0"/>
            <w:rPrChange w:id="320" w:author="Stefan Bjornander" w:date="2015-04-25T10:38:00Z">
              <w:rPr>
                <w:rStyle w:val="CodeInText"/>
                <w:sz w:val="32"/>
              </w:rPr>
            </w:rPrChange>
          </w:rPr>
          <w:t>enum</w:t>
        </w:r>
      </w:ins>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&lt;ct&gt;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6FB2B961"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private 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r>
        <w:rPr>
          <w:highlight w:val="white"/>
        </w:rPr>
        <w:t>ToString</w:t>
      </w:r>
      <w:bookmarkEnd w:id="460"/>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lastRenderedPageBreak/>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lastRenderedPageBreak/>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lastRenderedPageBreak/>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lastRenderedPageBreak/>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lastRenderedPageBreak/>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lastRenderedPageBreak/>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lastRenderedPageBreak/>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2A0BF36F"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lastRenderedPageBreak/>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lastRenderedPageBreak/>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lastRenderedPageBreak/>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has to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lastRenderedPageBreak/>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4EBECC44" w14:textId="7637A70F"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126A4996"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12957610"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970EFC" w:rsidRDefault="00A07FA4" w:rsidP="00970EFC">
      <w:pPr>
        <w:pStyle w:val="Code"/>
        <w:rPr>
          <w:highlight w:val="white"/>
        </w:rPr>
      </w:pPr>
      <w:r w:rsidRPr="00970EFC">
        <w:rPr>
          <w:highlight w:val="white"/>
        </w:rPr>
        <w:t xml:space="preserve">          codeList.Add(new MiddleCode(MiddleOperator.Initializer,</w:t>
      </w:r>
    </w:p>
    <w:p w14:paraId="5E42A0C8" w14:textId="77777777" w:rsidR="00A07FA4" w:rsidRPr="00970EFC" w:rsidRDefault="00A07FA4" w:rsidP="00970EFC">
      <w:pPr>
        <w:pStyle w:val="Code"/>
        <w:rPr>
          <w:highlight w:val="white"/>
        </w:rPr>
      </w:pPr>
      <w:r w:rsidRPr="00970EFC">
        <w:rPr>
          <w:highlight w:val="white"/>
        </w:rPr>
        <w:t xml:space="preserve">                                      fromSymbol.Type.Sort, text));</w:t>
      </w:r>
    </w:p>
    <w:p w14:paraId="78C711A5" w14:textId="77777777" w:rsidR="00970EFC" w:rsidRPr="00970EFC" w:rsidRDefault="00A07FA4" w:rsidP="00970EFC">
      <w:pPr>
        <w:pStyle w:val="Code"/>
      </w:pPr>
      <w:r w:rsidRPr="00970EFC">
        <w:rPr>
          <w:highlight w:val="white"/>
        </w:rPr>
        <w:t xml:space="preserve"> </w:t>
      </w:r>
    </w:p>
    <w:p w14:paraId="07FCD949" w14:textId="77777777" w:rsidR="00970EFC" w:rsidRPr="00970EFC" w:rsidRDefault="00970EFC" w:rsidP="00970EFC">
      <w:pPr>
        <w:pStyle w:val="Code"/>
      </w:pPr>
      <w:r w:rsidRPr="00970EFC">
        <w:t xml:space="preserve">          int restSize = toType.ArraySize - text.Length;</w:t>
      </w:r>
    </w:p>
    <w:p w14:paraId="0A288031" w14:textId="77777777" w:rsidR="00970EFC" w:rsidRPr="00970EFC" w:rsidRDefault="00970EFC" w:rsidP="00970EFC">
      <w:pPr>
        <w:pStyle w:val="Code"/>
      </w:pPr>
      <w:r w:rsidRPr="00970EFC">
        <w:t xml:space="preserve">          if (restSize &gt; 0) {</w:t>
      </w:r>
    </w:p>
    <w:p w14:paraId="4ECA93E5" w14:textId="77777777" w:rsidR="00970EFC" w:rsidRPr="00970EFC" w:rsidRDefault="00970EFC" w:rsidP="00970EFC">
      <w:pPr>
        <w:pStyle w:val="Code"/>
      </w:pPr>
      <w:r w:rsidRPr="00970EFC">
        <w:t xml:space="preserve">            codeList.Add(new MiddleCode(MiddleOperator.InitializerZero,</w:t>
      </w:r>
    </w:p>
    <w:p w14:paraId="4C988598" w14:textId="77777777" w:rsidR="00970EFC" w:rsidRPr="00970EFC" w:rsidRDefault="00970EFC" w:rsidP="00970EFC">
      <w:pPr>
        <w:pStyle w:val="Code"/>
      </w:pPr>
      <w:r w:rsidRPr="00970EFC">
        <w:t xml:space="preserve">                                        restSize));</w:t>
      </w:r>
    </w:p>
    <w:p w14:paraId="1249E40D" w14:textId="77777777" w:rsidR="00970EFC" w:rsidRPr="00970EFC" w:rsidRDefault="00970EFC" w:rsidP="00970EFC">
      <w:pPr>
        <w:pStyle w:val="Code"/>
      </w:pPr>
      <w:r w:rsidRPr="00970EFC">
        <w:t xml:space="preserve">          }</w:t>
      </w:r>
    </w:p>
    <w:p w14:paraId="3D1EF904" w14:textId="37BE734E" w:rsidR="00A07FA4" w:rsidRPr="00970EFC" w:rsidRDefault="00A07FA4" w:rsidP="00970EFC">
      <w:pPr>
        <w:pStyle w:val="Code"/>
        <w:rPr>
          <w:highlight w:val="white"/>
        </w:rPr>
      </w:pPr>
      <w:r w:rsidRPr="00970EFC">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2414E997" w14:textId="29C400E6" w:rsidR="009C5896"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w:t>
      </w:r>
      <w:r w:rsidR="009C5896">
        <w:rPr>
          <w:highlight w:val="white"/>
        </w:rPr>
        <w:t>(</w:t>
      </w:r>
      <w:r w:rsidRPr="00A07FA4">
        <w:rPr>
          <w:highlight w:val="white"/>
        </w:rPr>
        <w:t>fromType.IsString() &amp;&amp; toType.PointerType.IsChar()) ||</w:t>
      </w:r>
    </w:p>
    <w:p w14:paraId="6ACB548E" w14:textId="77777777" w:rsidR="009C5896" w:rsidRDefault="009C5896" w:rsidP="00A07FA4">
      <w:pPr>
        <w:pStyle w:val="Code"/>
        <w:rPr>
          <w:highlight w:val="white"/>
        </w:rPr>
      </w:pPr>
      <w:r>
        <w:rPr>
          <w:highlight w:val="white"/>
        </w:rPr>
        <w:t xml:space="preserve">                       </w:t>
      </w:r>
      <w:r w:rsidR="00A07FA4" w:rsidRPr="00A07FA4">
        <w:rPr>
          <w:highlight w:val="white"/>
        </w:rPr>
        <w:t>(fromType.IsArray()</w:t>
      </w:r>
      <w:r>
        <w:rPr>
          <w:highlight w:val="white"/>
        </w:rPr>
        <w:t xml:space="preserve"> </w:t>
      </w:r>
      <w:r w:rsidR="00A07FA4" w:rsidRPr="00A07FA4">
        <w:rPr>
          <w:highlight w:val="white"/>
        </w:rPr>
        <w:t>&amp;&amp;</w:t>
      </w:r>
    </w:p>
    <w:p w14:paraId="090434BF" w14:textId="2E37B8AC" w:rsidR="00A07FA4" w:rsidRPr="00A07FA4" w:rsidRDefault="00A07FA4" w:rsidP="00A07FA4">
      <w:pPr>
        <w:pStyle w:val="Code"/>
        <w:rPr>
          <w:highlight w:val="white"/>
        </w:rPr>
      </w:pPr>
      <w:r w:rsidRPr="00A07FA4">
        <w:rPr>
          <w:highlight w:val="white"/>
        </w:rPr>
        <w:t xml:space="preserve">                        fromType.ArrayType.Equals(toType.PointerType)) ||</w:t>
      </w:r>
    </w:p>
    <w:p w14:paraId="01683106" w14:textId="15A77AD6" w:rsidR="00A07FA4" w:rsidRPr="00A07FA4" w:rsidRDefault="00A07FA4" w:rsidP="00A07FA4">
      <w:pPr>
        <w:pStyle w:val="Code"/>
        <w:rPr>
          <w:highlight w:val="white"/>
        </w:rPr>
      </w:pPr>
      <w:r w:rsidRPr="00A07FA4">
        <w:rPr>
          <w:highlight w:val="white"/>
        </w:rPr>
        <w:t xml:space="preserve">                       (fromType.IsFunction() &amp;&amp;</w:t>
      </w:r>
    </w:p>
    <w:p w14:paraId="71039586" w14:textId="4EBB9B5A" w:rsidR="009C5896" w:rsidRDefault="00A07FA4" w:rsidP="00A07FA4">
      <w:pPr>
        <w:pStyle w:val="Code"/>
        <w:rPr>
          <w:highlight w:val="white"/>
        </w:rPr>
      </w:pPr>
      <w:r w:rsidRPr="00A07FA4">
        <w:rPr>
          <w:highlight w:val="white"/>
        </w:rPr>
        <w:t xml:space="preserve">                        fromType.Equals(toType.PointerType)</w:t>
      </w:r>
      <w:r w:rsidR="009C5896">
        <w:rPr>
          <w:highlight w:val="white"/>
        </w:rPr>
        <w:t>),</w:t>
      </w:r>
    </w:p>
    <w:p w14:paraId="152D580C" w14:textId="002E9219" w:rsidR="00A07FA4" w:rsidRPr="00A07FA4" w:rsidRDefault="009C5896" w:rsidP="00A07FA4">
      <w:pPr>
        <w:pStyle w:val="Code"/>
        <w:rPr>
          <w:highlight w:val="white"/>
        </w:rPr>
      </w:pPr>
      <w:r>
        <w:rPr>
          <w:highlight w:val="white"/>
        </w:rPr>
        <w:t xml:space="preserve">                       Message.Invalid_type_cast</w:t>
      </w:r>
      <w:r w:rsidR="00A07FA4" w:rsidRPr="00A07FA4">
        <w:rPr>
          <w:highlight w:val="white"/>
        </w:rPr>
        <w:t>);</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lastRenderedPageBreak/>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lastRenderedPageBreak/>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lastRenderedPageBreak/>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lastRenderedPageBreak/>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D971AA" w:rsidRDefault="00B95260" w:rsidP="00B95260">
      <w:pPr>
        <w:pStyle w:val="Code"/>
      </w:pPr>
      <w:r w:rsidRPr="00903DBA">
        <w:t xml:space="preserve">  </w:t>
      </w:r>
      <w:r w:rsidRPr="00D971AA">
        <w:t>int c = 3, d = 4;</w:t>
      </w:r>
    </w:p>
    <w:p w14:paraId="1F0024A9" w14:textId="2D269295" w:rsidR="00B95260" w:rsidRPr="00D971AA" w:rsidRDefault="00B95260" w:rsidP="00B95260">
      <w:pPr>
        <w:pStyle w:val="Code"/>
      </w:pPr>
      <w:r w:rsidRPr="00D971AA">
        <w:t xml:space="preserve">  g(13, 14</w:t>
      </w:r>
      <w:r w:rsidR="00C1450F" w:rsidRPr="00D971AA">
        <w:t>, 22, 23, 24</w:t>
      </w:r>
      <w:r w:rsidRPr="00D971AA">
        <w:t>);</w:t>
      </w:r>
    </w:p>
    <w:p w14:paraId="6E3EA464" w14:textId="77777777" w:rsidR="00B95260" w:rsidRPr="00D971AA" w:rsidRDefault="00B95260" w:rsidP="00B95260">
      <w:pPr>
        <w:pStyle w:val="Code"/>
      </w:pPr>
      <w:r w:rsidRPr="00D971AA">
        <w:t>}</w:t>
      </w:r>
    </w:p>
    <w:p w14:paraId="74358B35" w14:textId="77777777" w:rsidR="00B95260" w:rsidRPr="00D971AA" w:rsidRDefault="00B95260" w:rsidP="00B95260">
      <w:pPr>
        <w:pStyle w:val="Code"/>
      </w:pPr>
    </w:p>
    <w:p w14:paraId="452A6C43" w14:textId="09F5577E" w:rsidR="00B95260" w:rsidRPr="00903DBA" w:rsidRDefault="00B95260" w:rsidP="00B95260">
      <w:pPr>
        <w:pStyle w:val="Code"/>
      </w:pPr>
      <w:r w:rsidRPr="00D971AA">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r w:rsidRPr="00903DBA">
        <w:rPr>
          <w:highlight w:val="white"/>
        </w:rPr>
        <w:t>ToString</w:t>
      </w:r>
      <w:bookmarkEnd w:id="540"/>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lastRenderedPageBreak/>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lastRenderedPageBreak/>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lastRenderedPageBreak/>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E1A07CC" w:rsidR="00285CAD" w:rsidRPr="00903DBA"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lastRenderedPageBreak/>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lastRenderedPageBreak/>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w:t>
      </w:r>
      <w:r w:rsidRPr="00903DBA">
        <w:rPr>
          <w:highlight w:val="white"/>
        </w:rPr>
        <w:lastRenderedPageBreak/>
        <w:t xml:space="preserve">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lastRenderedPageBreak/>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t>
      </w:r>
      <w:r w:rsidRPr="00903DBA">
        <w:rPr>
          <w:highlight w:val="white"/>
        </w:rPr>
        <w:lastRenderedPageBreak/>
        <w:t xml:space="preserve">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lastRenderedPageBreak/>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lastRenderedPageBreak/>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lastRenderedPageBreak/>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lastRenderedPageBreak/>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lastRenderedPageBreak/>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lastRenderedPageBreak/>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lastRenderedPageBreak/>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lastRenderedPageBreak/>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lastRenderedPageBreak/>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lastRenderedPageBreak/>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lastRenderedPageBreak/>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lastRenderedPageBreak/>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lastRenderedPageBreak/>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Is the Object File Fresh?</w:t>
      </w:r>
      <w:bookmarkEnd w:id="59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0761BD"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761B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761B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761B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761B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761B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761B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761B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761B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D971AA" w:rsidRDefault="002D4602" w:rsidP="002D4602">
      <w:pPr>
        <w:pStyle w:val="Code"/>
        <w:rPr>
          <w:highlight w:val="white"/>
          <w:lang w:val="sv-SE"/>
        </w:rPr>
      </w:pPr>
      <w:r w:rsidRPr="00DB6E6D">
        <w:rPr>
          <w:highlight w:val="white"/>
          <w:lang w:val="sv-SE"/>
        </w:rPr>
        <w:t xml:space="preserve">    </w:t>
      </w:r>
      <w:r w:rsidRPr="00D971AA">
        <w:rPr>
          <w:highlight w:val="white"/>
          <w:lang w:val="sv-SE"/>
        </w:rPr>
        <w:t>*p = (x &gt; 0) ? integral : -integral;</w:t>
      </w:r>
    </w:p>
    <w:p w14:paraId="16DD6E56" w14:textId="77777777" w:rsidR="002D4602" w:rsidRPr="000569EB" w:rsidRDefault="002D4602" w:rsidP="002D4602">
      <w:pPr>
        <w:pStyle w:val="Code"/>
        <w:rPr>
          <w:highlight w:val="white"/>
          <w:lang w:val="en-GB"/>
        </w:rPr>
      </w:pPr>
      <w:r w:rsidRPr="00D971AA">
        <w:rPr>
          <w:highlight w:val="white"/>
          <w:lang w:val="sv-SE"/>
        </w:rPr>
        <w:t xml:space="preserve">  </w:t>
      </w:r>
      <w:r w:rsidRPr="000569EB">
        <w:rPr>
          <w:highlight w:val="white"/>
          <w:lang w:val="en-GB"/>
        </w:rPr>
        <w:t>}</w:t>
      </w:r>
    </w:p>
    <w:p w14:paraId="47DE994E" w14:textId="77777777" w:rsidR="002D4602" w:rsidRPr="000569EB"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0569EB">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761B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761B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761B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761B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761B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761B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761B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761B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761B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761B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761B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761B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761B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761B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761B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r>
        <w:rPr>
          <w:highlight w:val="white"/>
        </w:rPr>
        <w:t>printf</w:t>
      </w:r>
      <w:bookmarkEnd w:id="636"/>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r>
        <w:rPr>
          <w:highlight w:val="white"/>
        </w:rPr>
        <w:t>scanf</w:t>
      </w:r>
      <w:bookmarkEnd w:id="643"/>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D971AA" w:rsidRDefault="0089554D" w:rsidP="0089554D">
      <w:pPr>
        <w:pStyle w:val="Code"/>
        <w:rPr>
          <w:highlight w:val="white"/>
          <w:lang w:val="en-GB"/>
        </w:rPr>
      </w:pPr>
      <w:r w:rsidRPr="00D971AA">
        <w:rPr>
          <w:highlight w:val="white"/>
          <w:lang w:val="en-GB"/>
        </w:rPr>
        <w:t>#ifdef __LINUX__</w:t>
      </w:r>
    </w:p>
    <w:p w14:paraId="1DEFAC6B" w14:textId="77777777" w:rsidR="0089554D" w:rsidRPr="00D971AA" w:rsidRDefault="0089554D" w:rsidP="0089554D">
      <w:pPr>
        <w:pStyle w:val="Code"/>
        <w:rPr>
          <w:highlight w:val="white"/>
          <w:lang w:val="en-GB"/>
        </w:rPr>
      </w:pPr>
      <w:r w:rsidRPr="00D971AA">
        <w:rPr>
          <w:highlight w:val="white"/>
          <w:lang w:val="en-GB"/>
        </w:rPr>
        <w:t xml:space="preserve">  register_rax = 3L;</w:t>
      </w:r>
    </w:p>
    <w:p w14:paraId="0EB6556C" w14:textId="77777777" w:rsidR="0089554D" w:rsidRPr="00903DBA" w:rsidRDefault="0089554D" w:rsidP="0089554D">
      <w:pPr>
        <w:pStyle w:val="Code"/>
        <w:rPr>
          <w:highlight w:val="white"/>
        </w:rPr>
      </w:pPr>
      <w:r w:rsidRPr="00D971AA">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The Preprocessor</w:t>
      </w:r>
      <w:bookmarkEnd w:id="668"/>
      <w:bookmarkEnd w:id="669"/>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lastRenderedPageBreak/>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r w:rsidRPr="00903DBA">
        <w:t>JPlex</w:t>
      </w:r>
      <w:bookmarkEnd w:id="713"/>
      <w:r>
        <w:t>&lt;/a3&gt;</w:t>
      </w:r>
      <w:bookmarkEnd w:id="712"/>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lastRenderedPageBreak/>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441</Pages>
  <Words>132218</Words>
  <Characters>753648</Characters>
  <Application>Microsoft Office Word</Application>
  <DocSecurity>0</DocSecurity>
  <Lines>6280</Lines>
  <Paragraphs>1768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2022-01-17T12:38:00Z</cp:lastPrinted>
  <dcterms:created xsi:type="dcterms:W3CDTF">2022-02-22T19:46:00Z</dcterms:created>
  <dcterms:modified xsi:type="dcterms:W3CDTF">2022-02-22T19:46:00Z</dcterms:modified>
</cp:coreProperties>
</file>